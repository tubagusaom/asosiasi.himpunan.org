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commentRangeStart w:id="0"/>
      <w:del w:id="1" w:author="ismail - [2010]" w:date="2021-07-29T12:46:00Z">
        <w:r w:rsidRPr="00C50A1E" w:rsidDel="008E3CC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Huft</w:delText>
        </w:r>
      </w:del>
      <w:commentRangeEnd w:id="0"/>
      <w:r w:rsidR="008E3CC1">
        <w:rPr>
          <w:rStyle w:val="CommentReference"/>
        </w:rPr>
        <w:commentReference w:id="0"/>
      </w:r>
      <w:del w:id="2" w:author="ismail - [2010]" w:date="2021-07-29T12:46:00Z">
        <w:r w:rsidRPr="00C50A1E" w:rsidDel="008E3CC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  <w:ins w:id="3" w:author="ismail - [2010]" w:date="2021-07-29T12:46:00Z">
        <w:r w:rsidR="008E3CC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-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del w:id="5" w:author="ismail - [2010]" w:date="2021-07-29T12:48:00Z">
        <w:r w:rsidRPr="00C50A1E" w:rsidDel="008E3CC1">
          <w:rPr>
            <w:rFonts w:ascii="Times New Roman" w:eastAsia="Times New Roman" w:hAnsi="Times New Roman" w:cs="Times New Roman"/>
            <w:sz w:val="24"/>
            <w:szCs w:val="24"/>
          </w:rPr>
          <w:delText>aduhai</w:delText>
        </w:r>
      </w:del>
      <w:commentRangeEnd w:id="4"/>
      <w:r w:rsidR="008E3CC1">
        <w:rPr>
          <w:rStyle w:val="CommentReference"/>
        </w:rPr>
        <w:commentReference w:id="4"/>
      </w:r>
      <w:del w:id="6" w:author="ismail - [2010]" w:date="2021-07-29T12:48:00Z">
        <w:r w:rsidRPr="00C50A1E" w:rsidDel="008E3CC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7" w:author="ismail - [2010]" w:date="2021-07-29T12:48:00Z">
        <w:r w:rsidR="008E3CC1">
          <w:rPr>
            <w:rFonts w:ascii="Times New Roman" w:eastAsia="Times New Roman" w:hAnsi="Times New Roman" w:cs="Times New Roman"/>
            <w:sz w:val="24"/>
            <w:szCs w:val="24"/>
          </w:rPr>
          <w:t>-</w:t>
        </w:r>
        <w:r w:rsidR="008E3CC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del w:id="9" w:author="ismail - [2010]" w:date="2021-07-29T12:48:00Z">
        <w:r w:rsidRPr="00C50A1E" w:rsidDel="008E3CC1">
          <w:rPr>
            <w:rFonts w:ascii="Times New Roman" w:eastAsia="Times New Roman" w:hAnsi="Times New Roman" w:cs="Times New Roman"/>
            <w:sz w:val="24"/>
            <w:szCs w:val="24"/>
          </w:rPr>
          <w:delText>indera penciuman</w:delText>
        </w:r>
      </w:del>
      <w:commentRangeEnd w:id="8"/>
      <w:r w:rsidR="008E3CC1">
        <w:rPr>
          <w:rStyle w:val="CommentReference"/>
        </w:rPr>
        <w:commentReference w:id="8"/>
      </w:r>
      <w:ins w:id="10" w:author="ismail - [2010]" w:date="2021-07-29T12:48:00Z">
        <w:r w:rsidR="008E3CC1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1"/>
      <w:del w:id="12" w:author="ismail - [2010]" w:date="2021-07-29T12:50:00Z">
        <w:r w:rsidRPr="00C50A1E" w:rsidDel="008E3CC1">
          <w:rPr>
            <w:rFonts w:ascii="Times New Roman" w:eastAsia="Times New Roman" w:hAnsi="Times New Roman" w:cs="Times New Roman"/>
            <w:sz w:val="24"/>
            <w:szCs w:val="24"/>
          </w:rPr>
          <w:delText>baru diangkat dari penggorengan</w:delText>
        </w:r>
      </w:del>
      <w:commentRangeEnd w:id="11"/>
      <w:r w:rsidR="008E3CC1">
        <w:rPr>
          <w:rStyle w:val="CommentReference"/>
        </w:rPr>
        <w:commentReference w:id="11"/>
      </w:r>
      <w:ins w:id="13" w:author="ismail - [2010]" w:date="2021-07-29T12:50:00Z">
        <w:r w:rsidR="008E3CC1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4"/>
      <w:del w:id="15" w:author="ismail - [2010]" w:date="2021-07-29T12:51:00Z">
        <w:r w:rsidRPr="00C50A1E" w:rsidDel="008E3CC1">
          <w:rPr>
            <w:rFonts w:ascii="Times New Roman" w:eastAsia="Times New Roman" w:hAnsi="Times New Roman" w:cs="Times New Roman"/>
            <w:sz w:val="24"/>
            <w:szCs w:val="24"/>
          </w:rPr>
          <w:delText>hujan sehari-hari</w:delText>
        </w:r>
      </w:del>
      <w:commentRangeEnd w:id="14"/>
      <w:r w:rsidR="008E3CC1">
        <w:rPr>
          <w:rStyle w:val="CommentReference"/>
        </w:rPr>
        <w:commentReference w:id="14"/>
      </w:r>
      <w:ins w:id="16" w:author="ismail - [2010]" w:date="2021-07-29T12:51:00Z">
        <w:r w:rsidR="008E3CC1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17" w:author="ismail - [2010]" w:date="2021-07-29T12:56:00Z">
        <w:r w:rsidR="006A06B7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gramEnd"/>
        <w:r w:rsidR="006A06B7">
          <w:rPr>
            <w:rFonts w:ascii="Times New Roman" w:eastAsia="Times New Roman" w:hAnsi="Times New Roman" w:cs="Times New Roman"/>
            <w:sz w:val="24"/>
            <w:szCs w:val="24"/>
          </w:rPr>
          <w:t>,)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ismail - [2010]" w:date="2021-07-29T12:56:00Z">
        <w:r w:rsidRPr="00C50A1E" w:rsidDel="006A06B7">
          <w:rPr>
            <w:rFonts w:ascii="Times New Roman" w:eastAsia="Times New Roman" w:hAnsi="Times New Roman" w:cs="Times New Roman"/>
            <w:sz w:val="24"/>
            <w:szCs w:val="24"/>
          </w:rPr>
          <w:delText xml:space="preserve">Meski </w:delText>
        </w:r>
      </w:del>
      <w:ins w:id="19" w:author="ismail - [2010]" w:date="2021-07-29T12:56:00Z">
        <w:r w:rsidR="006A06B7">
          <w:rPr>
            <w:rFonts w:ascii="Times New Roman" w:eastAsia="Times New Roman" w:hAnsi="Times New Roman" w:cs="Times New Roman"/>
            <w:sz w:val="24"/>
            <w:szCs w:val="24"/>
          </w:rPr>
          <w:t>-</w:t>
        </w:r>
        <w:proofErr w:type="spellStart"/>
        <w:r w:rsidR="006A06B7">
          <w:rPr>
            <w:rFonts w:ascii="Times New Roman" w:eastAsia="Times New Roman" w:hAnsi="Times New Roman" w:cs="Times New Roman"/>
            <w:sz w:val="24"/>
            <w:szCs w:val="24"/>
          </w:rPr>
          <w:t>m</w:t>
        </w:r>
        <w:r w:rsidR="006A06B7" w:rsidRPr="00C50A1E">
          <w:rPr>
            <w:rFonts w:ascii="Times New Roman" w:eastAsia="Times New Roman" w:hAnsi="Times New Roman" w:cs="Times New Roman"/>
            <w:sz w:val="24"/>
            <w:szCs w:val="24"/>
          </w:rPr>
          <w:t>eski</w:t>
        </w:r>
        <w:proofErr w:type="spellEnd"/>
        <w:r w:rsidR="006A06B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0"/>
      <w:del w:id="21" w:author="ismail - [2010]" w:date="2021-07-29T12:52:00Z">
        <w:r w:rsidRPr="00C50A1E" w:rsidDel="008E3CC1">
          <w:rPr>
            <w:rFonts w:ascii="Times New Roman" w:eastAsia="Times New Roman" w:hAnsi="Times New Roman" w:cs="Times New Roman"/>
            <w:sz w:val="24"/>
            <w:szCs w:val="24"/>
          </w:rPr>
          <w:delText>seperti perkiraan</w:delText>
        </w:r>
      </w:del>
      <w:commentRangeEnd w:id="20"/>
      <w:r w:rsidR="008E3CC1">
        <w:rPr>
          <w:rStyle w:val="CommentReference"/>
        </w:rPr>
        <w:commentReference w:id="20"/>
      </w:r>
      <w:ins w:id="22" w:author="ismail - [2010]" w:date="2021-07-29T12:52:00Z">
        <w:r w:rsidR="008E3CC1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3"/>
      <w:del w:id="24" w:author="ismail - [2010]" w:date="2021-07-29T12:54:00Z">
        <w:r w:rsidRPr="00C50A1E" w:rsidDel="008E3CC1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commentRangeEnd w:id="23"/>
      <w:r w:rsidR="008E3CC1">
        <w:rPr>
          <w:rStyle w:val="CommentReference"/>
        </w:rPr>
        <w:commentReference w:id="23"/>
      </w:r>
      <w:ins w:id="25" w:author="ismail - [2010]" w:date="2021-07-29T12:54:00Z">
        <w:r w:rsidR="008E3CC1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26" w:author="ismail - [2010]" w:date="2021-07-29T12:57:00Z">
        <w:r w:rsidR="006A06B7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gramEnd"/>
        <w:r w:rsidR="006A06B7">
          <w:rPr>
            <w:rFonts w:ascii="Times New Roman" w:eastAsia="Times New Roman" w:hAnsi="Times New Roman" w:cs="Times New Roman"/>
            <w:sz w:val="24"/>
            <w:szCs w:val="24"/>
          </w:rPr>
          <w:t>,)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ismail - [2010]" w:date="2021-07-29T12:57:00Z">
        <w:r w:rsidRPr="00C50A1E" w:rsidDel="006A06B7">
          <w:rPr>
            <w:rFonts w:ascii="Times New Roman" w:eastAsia="Times New Roman" w:hAnsi="Times New Roman" w:cs="Times New Roman"/>
            <w:sz w:val="24"/>
            <w:szCs w:val="24"/>
          </w:rPr>
          <w:delText>Ya,</w:delText>
        </w:r>
      </w:del>
      <w:ins w:id="28" w:author="ismail - [2010]" w:date="2021-07-29T12:57:00Z">
        <w:r w:rsidR="006A06B7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9"/>
      <w:del w:id="30" w:author="ismail - [2010]" w:date="2021-07-29T12:58:00Z">
        <w:r w:rsidDel="006A06B7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6A06B7">
          <w:rPr>
            <w:rFonts w:ascii="Times New Roman" w:eastAsia="Times New Roman" w:hAnsi="Times New Roman" w:cs="Times New Roman"/>
            <w:sz w:val="24"/>
            <w:szCs w:val="24"/>
          </w:rPr>
          <w:delText>su</w:delText>
        </w:r>
      </w:del>
      <w:commentRangeEnd w:id="29"/>
      <w:r w:rsidR="006A06B7">
        <w:rPr>
          <w:rStyle w:val="CommentReference"/>
        </w:rPr>
        <w:commentReference w:id="29"/>
      </w:r>
      <w:del w:id="31" w:author="ismail - [2010]" w:date="2021-07-29T12:58:00Z">
        <w:r w:rsidRPr="00C50A1E" w:rsidDel="006A06B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32" w:author="ismail - [2010]" w:date="2021-07-29T12:58:00Z">
        <w:r w:rsidR="006A06B7">
          <w:rPr>
            <w:rFonts w:ascii="Times New Roman" w:eastAsia="Times New Roman" w:hAnsi="Times New Roman" w:cs="Times New Roman"/>
            <w:sz w:val="24"/>
            <w:szCs w:val="24"/>
          </w:rPr>
          <w:t>-</w:t>
        </w:r>
        <w:r w:rsidR="006A06B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3"/>
      <w:del w:id="34" w:author="ismail - [2010]" w:date="2021-07-29T12:59:00Z">
        <w:r w:rsidRPr="00C50A1E" w:rsidDel="006A06B7">
          <w:rPr>
            <w:rFonts w:ascii="Times New Roman" w:eastAsia="Times New Roman" w:hAnsi="Times New Roman" w:cs="Times New Roman"/>
            <w:sz w:val="24"/>
            <w:szCs w:val="24"/>
          </w:rPr>
          <w:delText xml:space="preserve">mengenang </w:delText>
        </w:r>
      </w:del>
      <w:commentRangeEnd w:id="33"/>
      <w:ins w:id="35" w:author="ismail - [2010]" w:date="2021-07-29T13:01:00Z">
        <w:r w:rsidR="006A06B7">
          <w:rPr>
            <w:rFonts w:ascii="Times New Roman" w:eastAsia="Times New Roman" w:hAnsi="Times New Roman" w:cs="Times New Roman"/>
            <w:sz w:val="24"/>
            <w:szCs w:val="24"/>
          </w:rPr>
          <w:t>–</w:t>
        </w:r>
      </w:ins>
      <w:ins w:id="36" w:author="ismail - [2010]" w:date="2021-07-29T12:59:00Z">
        <w:r w:rsidR="006A06B7">
          <w:rPr>
            <w:rStyle w:val="CommentReference"/>
          </w:rPr>
          <w:commentReference w:id="33"/>
        </w:r>
        <w:r w:rsidR="006A06B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37" w:author="ismail - [2010]" w:date="2021-07-29T13:01:00Z">
        <w:r w:rsidR="006A06B7">
          <w:rPr>
            <w:rFonts w:ascii="Times New Roman" w:eastAsia="Times New Roman" w:hAnsi="Times New Roman" w:cs="Times New Roman"/>
            <w:sz w:val="24"/>
            <w:szCs w:val="24"/>
          </w:rPr>
          <w:t>memikirkan</w:t>
        </w:r>
        <w:proofErr w:type="spellEnd"/>
        <w:r w:rsidR="006A06B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8" w:author="ismail - [2010]" w:date="2021-07-29T13:00:00Z">
        <w:r w:rsidRPr="00C50A1E" w:rsidDel="006A06B7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ins w:id="39" w:author="ismail - [2010]" w:date="2021-07-29T13:00:00Z">
        <w:r w:rsidR="006A06B7">
          <w:rPr>
            <w:rFonts w:ascii="Times New Roman" w:eastAsia="Times New Roman" w:hAnsi="Times New Roman" w:cs="Times New Roman"/>
            <w:sz w:val="24"/>
            <w:szCs w:val="24"/>
          </w:rPr>
          <w:t>-</w:t>
        </w:r>
        <w:r w:rsidR="006A06B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0" w:author="ismail - [2010]" w:date="2021-07-29T13:01:00Z">
        <w:r w:rsidRPr="00C50A1E" w:rsidDel="006A06B7">
          <w:rPr>
            <w:rFonts w:ascii="Times New Roman" w:eastAsia="Times New Roman" w:hAnsi="Times New Roman" w:cs="Times New Roman"/>
            <w:sz w:val="24"/>
            <w:szCs w:val="24"/>
          </w:rPr>
          <w:delText>Belum cukup</w:delText>
        </w:r>
      </w:del>
      <w:ins w:id="41" w:author="ismail - [2010]" w:date="2021-07-29T13:01:00Z">
        <w:r w:rsidR="006A06B7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proofErr w:type="spellStart"/>
      <w:del w:id="42" w:author="ismail - [2010]" w:date="2021-07-29T13:01:00Z">
        <w:r w:rsidRPr="00C50A1E" w:rsidDel="006A06B7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del w:id="43" w:author="ismail - [2010]" w:date="2021-07-29T13:02:00Z">
        <w:r w:rsidRPr="00C50A1E" w:rsidDel="006A06B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44" w:author="ismail - [2010]" w:date="2021-07-29T13:02:00Z">
        <w:r w:rsidR="006A06B7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5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45"/>
      <w:r w:rsidR="006A06B7">
        <w:rPr>
          <w:rStyle w:val="CommentReference"/>
        </w:rPr>
        <w:commentReference w:id="4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6" w:author="ismail - [2010]" w:date="2021-07-29T13:03:00Z">
        <w:r w:rsidRPr="00C50A1E" w:rsidDel="006A06B7">
          <w:rPr>
            <w:rFonts w:ascii="Times New Roman" w:eastAsia="Times New Roman" w:hAnsi="Times New Roman" w:cs="Times New Roman"/>
            <w:sz w:val="24"/>
            <w:szCs w:val="24"/>
          </w:rPr>
          <w:delText xml:space="preserve">pencetus </w:delText>
        </w:r>
      </w:del>
      <w:ins w:id="47" w:author="ismail - [2010]" w:date="2021-07-29T13:03:00Z">
        <w:r w:rsidR="006A06B7">
          <w:rPr>
            <w:rFonts w:ascii="Times New Roman" w:eastAsia="Times New Roman" w:hAnsi="Times New Roman" w:cs="Times New Roman"/>
            <w:sz w:val="24"/>
            <w:szCs w:val="24"/>
          </w:rPr>
          <w:t>-</w:t>
        </w:r>
        <w:proofErr w:type="spellStart"/>
        <w:r w:rsidR="006A06B7">
          <w:rPr>
            <w:rFonts w:ascii="Times New Roman" w:eastAsia="Times New Roman" w:hAnsi="Times New Roman" w:cs="Times New Roman"/>
            <w:sz w:val="24"/>
            <w:szCs w:val="24"/>
          </w:rPr>
          <w:t>alasan</w:t>
        </w:r>
        <w:proofErr w:type="spellEnd"/>
        <w:r w:rsidR="006A06B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8" w:author="ismail - [2010]" w:date="2021-07-29T13:03:00Z">
        <w:r w:rsidRPr="00C50A1E" w:rsidDel="006A06B7">
          <w:rPr>
            <w:rFonts w:ascii="Times New Roman" w:eastAsia="Times New Roman" w:hAnsi="Times New Roman" w:cs="Times New Roman"/>
            <w:sz w:val="24"/>
            <w:szCs w:val="24"/>
          </w:rPr>
          <w:delText xml:space="preserve">mendapat </w:delText>
        </w:r>
      </w:del>
      <w:ins w:id="49" w:author="ismail - [2010]" w:date="2021-07-29T13:03:00Z">
        <w:r w:rsidR="006A06B7">
          <w:rPr>
            <w:rFonts w:ascii="Times New Roman" w:eastAsia="Times New Roman" w:hAnsi="Times New Roman" w:cs="Times New Roman"/>
            <w:sz w:val="24"/>
            <w:szCs w:val="24"/>
          </w:rPr>
          <w:t>-</w:t>
        </w:r>
        <w:proofErr w:type="spellStart"/>
        <w:r w:rsidR="006A06B7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6A06B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50" w:author="ismail - [2010]" w:date="2021-07-29T13:05:00Z">
        <w:r w:rsidRPr="00C50A1E" w:rsidDel="00F5691D">
          <w:rPr>
            <w:rFonts w:ascii="Times New Roman" w:eastAsia="Times New Roman" w:hAnsi="Times New Roman" w:cs="Times New Roman"/>
            <w:sz w:val="24"/>
            <w:szCs w:val="24"/>
          </w:rPr>
          <w:delText>Padahal kenyataannya</w:delText>
        </w:r>
      </w:del>
      <w:ins w:id="51" w:author="ismail - [2010]" w:date="2021-07-29T13:05:00Z">
        <w:r w:rsidR="00F5691D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52" w:author="ismail - [2010]" w:date="2021-07-29T13:05:00Z">
        <w:r w:rsidRPr="00C50A1E" w:rsidDel="00F5691D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proofErr w:type="spellStart"/>
      <w:ins w:id="53" w:author="ismail - [2010]" w:date="2021-07-29T13:05:00Z">
        <w:r w:rsidR="00F5691D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4" w:author="ismail - [2010]" w:date="2021-07-29T13:05:00Z">
        <w:r w:rsidRPr="00C50A1E" w:rsidDel="00F5691D">
          <w:rPr>
            <w:rFonts w:ascii="Times New Roman" w:eastAsia="Times New Roman" w:hAnsi="Times New Roman" w:cs="Times New Roman"/>
            <w:sz w:val="24"/>
            <w:szCs w:val="24"/>
          </w:rPr>
          <w:delText>yang terjadi</w:delText>
        </w:r>
      </w:del>
      <w:ins w:id="55" w:author="ismail - [2010]" w:date="2021-07-29T13:05:00Z">
        <w:r w:rsidR="00F5691D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56"/>
      <w:del w:id="57" w:author="ismail - [2010]" w:date="2021-07-29T13:06:00Z">
        <w:r w:rsidRPr="00C50A1E" w:rsidDel="00F5691D">
          <w:rPr>
            <w:rFonts w:ascii="Times New Roman" w:eastAsia="Times New Roman" w:hAnsi="Times New Roman" w:cs="Times New Roman"/>
            <w:sz w:val="24"/>
            <w:szCs w:val="24"/>
          </w:rPr>
          <w:delText>kok</w:delText>
        </w:r>
      </w:del>
      <w:commentRangeEnd w:id="56"/>
      <w:r w:rsidR="00F5691D">
        <w:rPr>
          <w:rStyle w:val="CommentReference"/>
        </w:rPr>
        <w:commentReference w:id="56"/>
      </w:r>
      <w:del w:id="58" w:author="ismail - [2010]" w:date="2021-07-29T13:06:00Z">
        <w:r w:rsidRPr="00C50A1E" w:rsidDel="00F5691D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  <w:ins w:id="59" w:author="ismail - [2010]" w:date="2021-07-29T13:06:00Z">
        <w:r w:rsidR="00F5691D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60" w:author="ismail - [2010]" w:date="2021-07-29T13:07:00Z">
        <w:r w:rsidDel="00F5691D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F5691D">
          <w:rPr>
            <w:rFonts w:ascii="Times New Roman" w:eastAsia="Times New Roman" w:hAnsi="Times New Roman" w:cs="Times New Roman"/>
            <w:sz w:val="24"/>
            <w:szCs w:val="24"/>
          </w:rPr>
          <w:delText xml:space="preserve"> penyimpanan</w:delText>
        </w:r>
      </w:del>
      <w:ins w:id="61" w:author="ismail - [2010]" w:date="2021-07-29T13:07:00Z">
        <w:r w:rsidR="00F5691D">
          <w:rPr>
            <w:rFonts w:ascii="Times New Roman" w:eastAsia="Times New Roman" w:hAnsi="Times New Roman" w:cs="Times New Roman"/>
            <w:sz w:val="24"/>
            <w:szCs w:val="24"/>
          </w:rPr>
          <w:t>-</w:t>
        </w:r>
        <w:proofErr w:type="spellStart"/>
        <w:r w:rsidR="00F5691D">
          <w:rPr>
            <w:rFonts w:ascii="Times New Roman" w:eastAsia="Times New Roman" w:hAnsi="Times New Roman" w:cs="Times New Roman"/>
            <w:sz w:val="24"/>
            <w:szCs w:val="24"/>
          </w:rPr>
          <w:t>kulkas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del w:id="62" w:author="ismail - [2010]" w:date="2021-07-29T13:07:00Z">
        <w:r w:rsidRPr="00C50A1E" w:rsidDel="00F5691D">
          <w:rPr>
            <w:rFonts w:ascii="Times New Roman" w:eastAsia="Times New Roman" w:hAnsi="Times New Roman" w:cs="Times New Roman"/>
            <w:sz w:val="24"/>
            <w:szCs w:val="24"/>
          </w:rPr>
          <w:delText>. Akan</w:delText>
        </w:r>
      </w:del>
      <w:ins w:id="63" w:author="ismail - [2010]" w:date="2021-07-29T13:07:00Z">
        <w:r w:rsidR="00F5691D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del w:id="64" w:author="ismail - [2010]" w:date="2021-07-29T13:08:00Z">
        <w:r w:rsidRPr="00C50A1E" w:rsidDel="00F5691D">
          <w:rPr>
            <w:rFonts w:ascii="Times New Roman" w:eastAsia="Times New Roman" w:hAnsi="Times New Roman" w:cs="Times New Roman"/>
            <w:sz w:val="24"/>
            <w:szCs w:val="24"/>
          </w:rPr>
          <w:delText>sering membuatnya</w:delText>
        </w:r>
      </w:del>
      <w:ins w:id="65" w:author="ismail - [2010]" w:date="2021-07-29T13:08:00Z">
        <w:r w:rsidR="00F5691D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commentRangeStart w:id="66"/>
      <w:proofErr w:type="spellEnd"/>
      <w:del w:id="67" w:author="ismail - [2010]" w:date="2021-07-29T13:09:00Z">
        <w:r w:rsidRPr="00C50A1E" w:rsidDel="00F5691D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commentRangeEnd w:id="66"/>
      <w:r w:rsidR="00F5691D">
        <w:rPr>
          <w:rStyle w:val="CommentReference"/>
        </w:rPr>
        <w:commentReference w:id="66"/>
      </w:r>
      <w:ins w:id="68" w:author="ismail - [2010]" w:date="2021-07-29T13:09:00Z">
        <w:r w:rsidR="00F5691D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ins w:id="69" w:author="ismail - [2010]" w:date="2021-07-29T13:10:00Z">
        <w:r w:rsidR="00F5691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5691D">
          <w:rPr>
            <w:rFonts w:ascii="Times New Roman" w:eastAsia="Times New Roman" w:hAnsi="Times New Roman" w:cs="Times New Roman"/>
            <w:sz w:val="24"/>
            <w:szCs w:val="24"/>
          </w:rPr>
          <w:t>menurutnya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70" w:author="ismail - [2010]" w:date="2021-07-29T13:09:00Z">
        <w:r w:rsidRPr="00C50A1E" w:rsidDel="00F5691D">
          <w:rPr>
            <w:rFonts w:ascii="Times New Roman" w:eastAsia="Times New Roman" w:hAnsi="Times New Roman" w:cs="Times New Roman"/>
            <w:sz w:val="24"/>
            <w:szCs w:val="24"/>
          </w:rPr>
          <w:delText>kata dia </w:delText>
        </w:r>
        <w:r w:rsidRPr="00C50A1E" w:rsidDel="00F5691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  <w:ins w:id="71" w:author="ismail - [2010]" w:date="2021-07-29T13:09:00Z">
        <w:r w:rsidR="00F5691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-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2" w:author="ismail - [2010]" w:date="2021-07-29T13:10:00Z">
        <w:r w:rsidRPr="00C50A1E" w:rsidDel="00F5691D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ins w:id="73" w:author="ismail - [2010]" w:date="2021-07-29T13:11:00Z">
        <w:r w:rsidR="00F5691D">
          <w:rPr>
            <w:rFonts w:ascii="Times New Roman" w:eastAsia="Times New Roman" w:hAnsi="Times New Roman" w:cs="Times New Roman"/>
            <w:sz w:val="24"/>
            <w:szCs w:val="24"/>
          </w:rPr>
          <w:t>–</w:t>
        </w:r>
        <w:commentRangeStart w:id="74"/>
        <w:proofErr w:type="spellStart"/>
        <w:r w:rsidR="00F5691D">
          <w:rPr>
            <w:rFonts w:ascii="Times New Roman" w:eastAsia="Times New Roman" w:hAnsi="Times New Roman" w:cs="Times New Roman"/>
            <w:sz w:val="24"/>
            <w:szCs w:val="24"/>
          </w:rPr>
          <w:t>asal</w:t>
        </w:r>
        <w:proofErr w:type="spellEnd"/>
        <w:r w:rsidR="00F5691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5691D">
          <w:rPr>
            <w:rFonts w:ascii="Times New Roman" w:eastAsia="Times New Roman" w:hAnsi="Times New Roman" w:cs="Times New Roman"/>
            <w:sz w:val="24"/>
            <w:szCs w:val="24"/>
          </w:rPr>
          <w:t>mula</w:t>
        </w:r>
      </w:ins>
      <w:proofErr w:type="spellEnd"/>
      <w:ins w:id="75" w:author="ismail - [2010]" w:date="2021-07-29T13:10:00Z">
        <w:r w:rsidR="00F5691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commentRangeEnd w:id="74"/>
      <w:ins w:id="76" w:author="ismail - [2010]" w:date="2021-07-29T13:11:00Z">
        <w:r w:rsidR="00F5691D">
          <w:rPr>
            <w:rStyle w:val="CommentReference"/>
          </w:rPr>
          <w:commentReference w:id="74"/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7" w:author="ismail - [2010]" w:date="2021-07-29T13:12:00Z">
        <w:r w:rsidDel="00F5691D">
          <w:rPr>
            <w:rFonts w:ascii="Times New Roman" w:eastAsia="Times New Roman" w:hAnsi="Times New Roman" w:cs="Times New Roman"/>
            <w:sz w:val="24"/>
            <w:szCs w:val="24"/>
          </w:rPr>
          <w:delText xml:space="preserve">simpanan </w:delText>
        </w:r>
      </w:del>
      <w:ins w:id="78" w:author="ismail - [2010]" w:date="2021-07-29T13:12:00Z">
        <w:r w:rsidR="00F5691D">
          <w:rPr>
            <w:rFonts w:ascii="Times New Roman" w:eastAsia="Times New Roman" w:hAnsi="Times New Roman" w:cs="Times New Roman"/>
            <w:sz w:val="24"/>
            <w:szCs w:val="24"/>
          </w:rPr>
          <w:t>–</w:t>
        </w:r>
      </w:ins>
      <w:proofErr w:type="spellStart"/>
      <w:ins w:id="79" w:author="ismail - [2010]" w:date="2021-07-29T13:13:00Z">
        <w:r w:rsidR="00F5691D">
          <w:rPr>
            <w:rFonts w:ascii="Times New Roman" w:eastAsia="Times New Roman" w:hAnsi="Times New Roman" w:cs="Times New Roman"/>
            <w:sz w:val="24"/>
            <w:szCs w:val="24"/>
          </w:rPr>
          <w:t>sekujur</w:t>
        </w:r>
        <w:proofErr w:type="spellEnd"/>
        <w:r w:rsidR="00F5691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80" w:author="ismail - [2010]" w:date="2021-07-29T13:12:00Z">
        <w:r w:rsidR="00F5691D">
          <w:rPr>
            <w:rFonts w:ascii="Times New Roman" w:eastAsia="Times New Roman" w:hAnsi="Times New Roman" w:cs="Times New Roman"/>
            <w:sz w:val="24"/>
            <w:szCs w:val="24"/>
          </w:rPr>
          <w:t>lemak</w:t>
        </w:r>
        <w:proofErr w:type="spellEnd"/>
        <w:r w:rsidR="00F5691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81" w:author="ismail - [2010]" w:date="2021-07-29T13:12:00Z">
        <w:r w:rsidRPr="00C50A1E" w:rsidDel="00F5691D">
          <w:rPr>
            <w:rFonts w:ascii="Times New Roman" w:eastAsia="Times New Roman" w:hAnsi="Times New Roman" w:cs="Times New Roman"/>
            <w:sz w:val="24"/>
            <w:szCs w:val="24"/>
          </w:rPr>
          <w:delText>dimana-mana</w:delText>
        </w:r>
      </w:del>
      <w:ins w:id="82" w:author="ismail - [2010]" w:date="2021-07-29T13:12:00Z">
        <w:r w:rsidR="00F5691D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3" w:author="ismail - [2010]" w:date="2021-07-29T13:13:00Z">
        <w:r w:rsidRPr="00C50A1E" w:rsidDel="00F5691D">
          <w:rPr>
            <w:rFonts w:ascii="Times New Roman" w:eastAsia="Times New Roman" w:hAnsi="Times New Roman" w:cs="Times New Roman"/>
            <w:sz w:val="24"/>
            <w:szCs w:val="24"/>
          </w:rPr>
          <w:delText>HAHA.</w:delText>
        </w:r>
      </w:del>
      <w:ins w:id="84" w:author="ismail - [2010]" w:date="2021-07-29T13:13:00Z">
        <w:r w:rsidR="00F5691D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bookmarkStart w:id="85" w:name="_GoBack"/>
      <w:bookmarkEnd w:id="85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smail - [2010]" w:date="2021-07-29T13:13:00Z" w:initials="i-[">
    <w:p w:rsidR="008E3CC1" w:rsidRDefault="008E3CC1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non </w:t>
      </w:r>
      <w:proofErr w:type="spellStart"/>
      <w:r>
        <w:t>baku</w:t>
      </w:r>
      <w:proofErr w:type="spellEnd"/>
      <w:r>
        <w:t xml:space="preserve"> yang </w:t>
      </w:r>
      <w:proofErr w:type="spellStart"/>
      <w:r>
        <w:t>tdiak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artian</w:t>
      </w:r>
      <w:proofErr w:type="spellEnd"/>
      <w:r>
        <w:t xml:space="preserve"> </w:t>
      </w:r>
    </w:p>
  </w:comment>
  <w:comment w:id="4" w:author="ismail - [2010]" w:date="2021-07-29T13:13:00Z" w:initials="i-[">
    <w:p w:rsidR="008E3CC1" w:rsidRDefault="008E3CC1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kata </w:t>
      </w:r>
      <w:proofErr w:type="spellStart"/>
      <w:r>
        <w:t>hiperbola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‘</w:t>
      </w:r>
      <w:proofErr w:type="spellStart"/>
      <w:r>
        <w:t>aduhai</w:t>
      </w:r>
      <w:proofErr w:type="spellEnd"/>
      <w:r>
        <w:t xml:space="preserve">”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dibaca</w:t>
      </w:r>
      <w:proofErr w:type="spellEnd"/>
    </w:p>
  </w:comment>
  <w:comment w:id="8" w:author="ismail - [2010]" w:date="2021-07-29T13:13:00Z" w:initials="i-[">
    <w:p w:rsidR="008E3CC1" w:rsidRDefault="008E3CC1">
      <w:pPr>
        <w:pStyle w:val="CommentText"/>
      </w:pPr>
      <w:r>
        <w:rPr>
          <w:rStyle w:val="CommentReference"/>
        </w:rPr>
        <w:annotationRef/>
      </w:r>
      <w:proofErr w:type="spellStart"/>
      <w:r>
        <w:t>Indera</w:t>
      </w:r>
      <w:proofErr w:type="spellEnd"/>
      <w:r>
        <w:t xml:space="preserve"> </w:t>
      </w:r>
      <w:proofErr w:type="spellStart"/>
      <w:r>
        <w:t>penciuman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“</w:t>
      </w:r>
      <w:proofErr w:type="spellStart"/>
      <w:r>
        <w:t>selera</w:t>
      </w:r>
      <w:proofErr w:type="spellEnd"/>
      <w:r>
        <w:t>”</w:t>
      </w:r>
    </w:p>
  </w:comment>
  <w:comment w:id="11" w:author="ismail - [2010]" w:date="2021-07-29T13:13:00Z" w:initials="i-[">
    <w:p w:rsidR="008E3CC1" w:rsidRDefault="008E3CC1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‘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hangat</w:t>
      </w:r>
      <w:proofErr w:type="spellEnd"/>
      <w:r>
        <w:t xml:space="preserve">”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bertele-tele</w:t>
      </w:r>
      <w:proofErr w:type="spellEnd"/>
    </w:p>
  </w:comment>
  <w:comment w:id="14" w:author="ismail - [2010]" w:date="2021-07-29T13:13:00Z" w:initials="i-[">
    <w:p w:rsidR="008E3CC1" w:rsidRDefault="008E3CC1">
      <w:pPr>
        <w:pStyle w:val="CommentText"/>
      </w:pPr>
      <w:r>
        <w:rPr>
          <w:rStyle w:val="CommentReference"/>
        </w:rPr>
        <w:annotationRef/>
      </w:r>
      <w:proofErr w:type="spellStart"/>
      <w:r>
        <w:t>Hujan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hari</w:t>
      </w:r>
      <w:proofErr w:type="spellEnd"/>
    </w:p>
  </w:comment>
  <w:comment w:id="20" w:author="ismail - [2010]" w:date="2021-07-29T13:13:00Z" w:initials="i-[">
    <w:p w:rsidR="008E3CC1" w:rsidRDefault="008E3CC1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dihapus</w:t>
      </w:r>
      <w:proofErr w:type="spellEnd"/>
    </w:p>
  </w:comment>
  <w:comment w:id="23" w:author="ismail - [2010]" w:date="2021-07-29T13:13:00Z" w:initials="i-[">
    <w:p w:rsidR="008E3CC1" w:rsidRDefault="008E3CC1">
      <w:pPr>
        <w:pStyle w:val="CommentText"/>
      </w:pPr>
      <w:r>
        <w:rPr>
          <w:rStyle w:val="CommentReference"/>
        </w:rPr>
        <w:annotationRef/>
      </w:r>
      <w:r w:rsidR="006A06B7">
        <w:t>Kata “</w:t>
      </w:r>
      <w:proofErr w:type="spellStart"/>
      <w:r w:rsidR="006A06B7">
        <w:t>ambyar</w:t>
      </w:r>
      <w:proofErr w:type="spellEnd"/>
      <w:r w:rsidR="006A06B7">
        <w:t xml:space="preserve">” </w:t>
      </w:r>
      <w:proofErr w:type="spellStart"/>
      <w:r w:rsidR="006A06B7">
        <w:t>merupkan</w:t>
      </w:r>
      <w:proofErr w:type="spellEnd"/>
      <w:r w:rsidR="006A06B7">
        <w:t xml:space="preserve"> </w:t>
      </w:r>
      <w:proofErr w:type="spellStart"/>
      <w:r w:rsidR="006A06B7">
        <w:t>bahasa</w:t>
      </w:r>
      <w:proofErr w:type="spellEnd"/>
      <w:r w:rsidR="006A06B7">
        <w:t xml:space="preserve"> </w:t>
      </w:r>
      <w:proofErr w:type="spellStart"/>
      <w:r w:rsidR="006A06B7">
        <w:t>lokal</w:t>
      </w:r>
      <w:proofErr w:type="spellEnd"/>
      <w:r w:rsidR="006A06B7">
        <w:t xml:space="preserve"> </w:t>
      </w:r>
      <w:proofErr w:type="spellStart"/>
      <w:r w:rsidR="006A06B7">
        <w:t>dari</w:t>
      </w:r>
      <w:proofErr w:type="spellEnd"/>
      <w:r w:rsidR="006A06B7">
        <w:t xml:space="preserve"> </w:t>
      </w:r>
      <w:proofErr w:type="spellStart"/>
      <w:r w:rsidR="006A06B7">
        <w:t>Jawa</w:t>
      </w:r>
      <w:proofErr w:type="spellEnd"/>
      <w:r w:rsidR="006A06B7">
        <w:t xml:space="preserve"> yang </w:t>
      </w:r>
      <w:proofErr w:type="spellStart"/>
      <w:r w:rsidR="006A06B7">
        <w:t>seharusnya</w:t>
      </w:r>
      <w:proofErr w:type="spellEnd"/>
      <w:r w:rsidR="006A06B7">
        <w:t xml:space="preserve"> </w:t>
      </w:r>
      <w:proofErr w:type="spellStart"/>
      <w:r w:rsidR="006A06B7">
        <w:t>tidak</w:t>
      </w:r>
      <w:proofErr w:type="spellEnd"/>
      <w:r w:rsidR="006A06B7">
        <w:t xml:space="preserve"> </w:t>
      </w:r>
      <w:proofErr w:type="spellStart"/>
      <w:r w:rsidR="006A06B7">
        <w:t>dipakai</w:t>
      </w:r>
      <w:proofErr w:type="spellEnd"/>
      <w:r w:rsidR="006A06B7">
        <w:t xml:space="preserve"> </w:t>
      </w:r>
      <w:proofErr w:type="spellStart"/>
      <w:r w:rsidR="006A06B7">
        <w:t>untuk</w:t>
      </w:r>
      <w:proofErr w:type="spellEnd"/>
      <w:r w:rsidR="006A06B7">
        <w:t xml:space="preserve"> </w:t>
      </w:r>
      <w:proofErr w:type="spellStart"/>
      <w:r w:rsidR="006A06B7">
        <w:t>artikel</w:t>
      </w:r>
      <w:proofErr w:type="spellEnd"/>
      <w:r w:rsidR="006A06B7">
        <w:t xml:space="preserve"> </w:t>
      </w:r>
      <w:proofErr w:type="spellStart"/>
      <w:r w:rsidR="006A06B7">
        <w:t>ini</w:t>
      </w:r>
      <w:proofErr w:type="spellEnd"/>
      <w:r w:rsidR="006A06B7">
        <w:t xml:space="preserve">, </w:t>
      </w:r>
      <w:proofErr w:type="spellStart"/>
      <w:r w:rsidR="006A06B7">
        <w:t>bisa</w:t>
      </w:r>
      <w:proofErr w:type="spellEnd"/>
      <w:r w:rsidR="006A06B7">
        <w:t xml:space="preserve"> </w:t>
      </w:r>
      <w:proofErr w:type="spellStart"/>
      <w:r w:rsidR="006A06B7">
        <w:t>diganti</w:t>
      </w:r>
      <w:proofErr w:type="spellEnd"/>
      <w:r w:rsidR="006A06B7">
        <w:t xml:space="preserve"> </w:t>
      </w:r>
      <w:proofErr w:type="spellStart"/>
      <w:r w:rsidR="006A06B7">
        <w:t>dengan</w:t>
      </w:r>
      <w:proofErr w:type="spellEnd"/>
      <w:r w:rsidR="006A06B7">
        <w:t xml:space="preserve"> kata “</w:t>
      </w:r>
      <w:proofErr w:type="spellStart"/>
      <w:r w:rsidR="006A06B7">
        <w:t>patah</w:t>
      </w:r>
      <w:proofErr w:type="spellEnd"/>
      <w:r w:rsidR="006A06B7">
        <w:t xml:space="preserve"> </w:t>
      </w:r>
      <w:proofErr w:type="spellStart"/>
      <w:r w:rsidR="006A06B7">
        <w:t>atau</w:t>
      </w:r>
      <w:proofErr w:type="spellEnd"/>
      <w:r w:rsidR="006A06B7">
        <w:t xml:space="preserve"> </w:t>
      </w:r>
      <w:proofErr w:type="spellStart"/>
      <w:r w:rsidR="006A06B7">
        <w:t>galau</w:t>
      </w:r>
      <w:proofErr w:type="spellEnd"/>
      <w:r w:rsidR="006A06B7">
        <w:t>”</w:t>
      </w:r>
    </w:p>
  </w:comment>
  <w:comment w:id="29" w:author="ismail - [2010]" w:date="2021-07-29T13:13:00Z" w:initials="i-[">
    <w:p w:rsidR="006A06B7" w:rsidRDefault="006A06B7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“</w:t>
      </w:r>
      <w:proofErr w:type="spellStart"/>
      <w:r>
        <w:t>nafsu</w:t>
      </w:r>
      <w:proofErr w:type="spellEnd"/>
      <w:r>
        <w:t xml:space="preserve">” </w:t>
      </w:r>
      <w:proofErr w:type="spellStart"/>
      <w:r>
        <w:t>bukan</w:t>
      </w:r>
      <w:proofErr w:type="spellEnd"/>
      <w:r>
        <w:t xml:space="preserve"> “</w:t>
      </w:r>
      <w:proofErr w:type="spellStart"/>
      <w:r>
        <w:t>napsu</w:t>
      </w:r>
      <w:proofErr w:type="spellEnd"/>
      <w:r>
        <w:t>”</w:t>
      </w:r>
    </w:p>
  </w:comment>
  <w:comment w:id="33" w:author="ismail - [2010]" w:date="2021-07-29T13:13:00Z" w:initials="i-[">
    <w:p w:rsidR="006A06B7" w:rsidRDefault="006A06B7">
      <w:pPr>
        <w:pStyle w:val="CommentText"/>
      </w:pPr>
      <w:r>
        <w:rPr>
          <w:rStyle w:val="CommentReference"/>
        </w:rPr>
        <w:annotationRef/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“</w:t>
      </w:r>
      <w:proofErr w:type="spellStart"/>
      <w:r>
        <w:t>memikirkan</w:t>
      </w:r>
      <w:proofErr w:type="spellEnd"/>
      <w:r>
        <w:t xml:space="preserve">” </w:t>
      </w:r>
      <w:proofErr w:type="spellStart"/>
      <w:r>
        <w:t>karen</w:t>
      </w:r>
      <w:proofErr w:type="spellEnd"/>
      <w:r>
        <w:t xml:space="preserve"> </w:t>
      </w:r>
      <w:proofErr w:type="spellStart"/>
      <w:r>
        <w:t>terkesan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dibaca</w:t>
      </w:r>
      <w:proofErr w:type="spellEnd"/>
    </w:p>
  </w:comment>
  <w:comment w:id="45" w:author="ismail - [2010]" w:date="2021-07-29T13:13:00Z" w:initials="i-[">
    <w:p w:rsidR="006A06B7" w:rsidRDefault="006A06B7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coret</w:t>
      </w:r>
      <w:proofErr w:type="spellEnd"/>
    </w:p>
  </w:comment>
  <w:comment w:id="56" w:author="ismail - [2010]" w:date="2021-07-29T13:13:00Z" w:initials="i-[">
    <w:p w:rsidR="00F5691D" w:rsidRDefault="00F5691D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non formal</w:t>
      </w:r>
    </w:p>
  </w:comment>
  <w:comment w:id="66" w:author="ismail - [2010]" w:date="2021-07-29T13:13:00Z" w:initials="i-[">
    <w:p w:rsidR="00F5691D" w:rsidRDefault="00F5691D">
      <w:pPr>
        <w:pStyle w:val="CommentText"/>
      </w:pPr>
      <w:r>
        <w:rPr>
          <w:rStyle w:val="CommentReference"/>
        </w:rPr>
        <w:annotationRef/>
      </w:r>
      <w:proofErr w:type="spellStart"/>
      <w:r>
        <w:t>Tambabhkan</w:t>
      </w:r>
      <w:proofErr w:type="spellEnd"/>
      <w:r>
        <w:t xml:space="preserve"> kata </w:t>
      </w:r>
      <w:proofErr w:type="spellStart"/>
      <w:r>
        <w:t>penghubunga</w:t>
      </w:r>
      <w:proofErr w:type="spellEnd"/>
      <w:r>
        <w:t xml:space="preserve"> “Tanya”</w:t>
      </w:r>
    </w:p>
  </w:comment>
  <w:comment w:id="74" w:author="ismail - [2010]" w:date="2021-07-29T13:13:00Z" w:initials="i-[">
    <w:p w:rsidR="00F5691D" w:rsidRDefault="00F5691D">
      <w:pPr>
        <w:pStyle w:val="CommentText"/>
      </w:pPr>
      <w:r>
        <w:rPr>
          <w:rStyle w:val="CommentReference"/>
        </w:rPr>
        <w:annotationRef/>
      </w:r>
      <w:proofErr w:type="spellStart"/>
      <w:r>
        <w:t>Sinonim</w:t>
      </w:r>
      <w:proofErr w:type="spellEnd"/>
      <w:r>
        <w:t xml:space="preserve"> kata “</w:t>
      </w:r>
      <w:proofErr w:type="spellStart"/>
      <w:r>
        <w:t>biang</w:t>
      </w:r>
      <w:proofErr w:type="spellEnd"/>
      <w:r>
        <w:t>”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A82" w:rsidRDefault="00D43A82">
      <w:r>
        <w:separator/>
      </w:r>
    </w:p>
  </w:endnote>
  <w:endnote w:type="continuationSeparator" w:id="0">
    <w:p w:rsidR="00D43A82" w:rsidRDefault="00D43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43A82">
    <w:pPr>
      <w:pStyle w:val="Footer"/>
    </w:pPr>
  </w:p>
  <w:p w:rsidR="00941E77" w:rsidRDefault="00D43A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A82" w:rsidRDefault="00D43A82">
      <w:r>
        <w:separator/>
      </w:r>
    </w:p>
  </w:footnote>
  <w:footnote w:type="continuationSeparator" w:id="0">
    <w:p w:rsidR="00D43A82" w:rsidRDefault="00D43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2167F"/>
    <w:rsid w:val="006A06B7"/>
    <w:rsid w:val="008E3CC1"/>
    <w:rsid w:val="00924DF5"/>
    <w:rsid w:val="00927764"/>
    <w:rsid w:val="00C20908"/>
    <w:rsid w:val="00D43A82"/>
    <w:rsid w:val="00F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8E3C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CC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E3C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3C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3C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3C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3CC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8E3C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CC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E3C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3C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3C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3C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3C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90289-D0F5-4DAF-AC5D-19A2ED974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4</cp:revision>
  <dcterms:created xsi:type="dcterms:W3CDTF">2020-08-26T21:16:00Z</dcterms:created>
  <dcterms:modified xsi:type="dcterms:W3CDTF">2021-07-29T06:13:00Z</dcterms:modified>
</cp:coreProperties>
</file>