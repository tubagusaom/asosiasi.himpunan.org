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72571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Windows User" w:date="2020-12-16T15:43:00Z">
              <w:r>
                <w:t>M</w:t>
              </w:r>
            </w:ins>
            <w:del w:id="1" w:author="Windows User" w:date="2020-12-16T15:43:00Z">
              <w:r w:rsidR="00BE098E" w:rsidDel="0072571B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Windows User" w:date="2020-12-16T15:43:00Z">
              <w:r>
                <w:t>P</w:t>
              </w:r>
            </w:ins>
            <w:del w:id="3" w:author="Windows User" w:date="2020-12-16T15:43:00Z">
              <w:r w:rsidR="00BE098E" w:rsidDel="0072571B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" w:author="Windows User" w:date="2020-12-16T15:43:00Z">
              <w:r w:rsidDel="0072571B">
                <w:delText>f</w:delText>
              </w:r>
            </w:del>
            <w:proofErr w:type="spellStart"/>
            <w:ins w:id="5" w:author="Windows User" w:date="2020-12-16T15:43:00Z">
              <w:r w:rsidR="0072571B">
                <w:t>F</w:t>
              </w:r>
            </w:ins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6" w:author="Windows User" w:date="2020-12-16T15:43:00Z">
              <w:r w:rsidDel="0072571B">
                <w:delText>b</w:delText>
              </w:r>
            </w:del>
            <w:proofErr w:type="spellStart"/>
            <w:ins w:id="7" w:author="Windows User" w:date="2020-12-16T15:43:00Z">
              <w:r w:rsidR="0072571B">
                <w:t>B</w:t>
              </w:r>
            </w:ins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72571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Windows User" w:date="2020-12-16T15:43:00Z">
              <w:r>
                <w:t>K</w:t>
              </w:r>
            </w:ins>
            <w:del w:id="9" w:author="Windows User" w:date="2020-12-16T15:43:00Z">
              <w:r w:rsidR="00BE098E" w:rsidDel="0072571B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Windows User" w:date="2020-12-16T15:43:00Z">
              <w:r>
                <w:t>P</w:t>
              </w:r>
            </w:ins>
            <w:del w:id="11" w:author="Windows User" w:date="2020-12-16T15:43:00Z">
              <w:r w:rsidR="00BE098E" w:rsidDel="0072571B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72571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Windows User" w:date="2020-12-16T15:43:00Z">
              <w:r>
                <w:t>I</w:t>
              </w:r>
            </w:ins>
            <w:del w:id="13" w:author="Windows User" w:date="2020-12-16T15:43:00Z">
              <w:r w:rsidR="00BE098E" w:rsidDel="0072571B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Windows User" w:date="2020-12-16T15:43:00Z">
              <w:r>
                <w:t>P</w:t>
              </w:r>
            </w:ins>
            <w:del w:id="15" w:author="Windows User" w:date="2020-12-16T15:43:00Z">
              <w:r w:rsidR="00BE098E" w:rsidDel="0072571B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6" w:author="Windows User" w:date="2020-12-16T15:44:00Z">
              <w:r w:rsidDel="0072571B">
                <w:delText>o</w:delText>
              </w:r>
            </w:del>
            <w:ins w:id="17" w:author="Windows User" w:date="2020-12-16T15:44:00Z">
              <w:r w:rsidR="0072571B">
                <w:t>O</w:t>
              </w:r>
            </w:ins>
            <w:r>
              <w:t xml:space="preserve">ptimal </w:t>
            </w:r>
            <w:r>
              <w:tab/>
              <w:t xml:space="preserve">: </w:t>
            </w:r>
            <w:r>
              <w:tab/>
            </w:r>
            <w:proofErr w:type="spellStart"/>
            <w:ins w:id="18" w:author="Windows User" w:date="2020-12-16T15:44:00Z">
              <w:r w:rsidR="0072571B">
                <w:t>T</w:t>
              </w:r>
            </w:ins>
            <w:del w:id="19" w:author="Windows User" w:date="2020-12-16T15:44:00Z">
              <w:r w:rsidDel="0072571B">
                <w:delText>t</w:delText>
              </w:r>
            </w:del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0" w:author="Windows User" w:date="2020-12-16T15:44:00Z">
              <w:r w:rsidDel="0072571B">
                <w:delText>i</w:delText>
              </w:r>
            </w:del>
            <w:ins w:id="21" w:author="Windows User" w:date="2020-12-16T15:44:00Z">
              <w:r w:rsidR="0072571B">
                <w:t>I</w:t>
              </w:r>
            </w:ins>
            <w:r>
              <w:t xml:space="preserve">ntegral </w:t>
            </w:r>
            <w:r>
              <w:tab/>
              <w:t xml:space="preserve">: </w:t>
            </w:r>
            <w:r>
              <w:tab/>
            </w:r>
            <w:del w:id="22" w:author="Windows User" w:date="2020-12-16T15:44:00Z">
              <w:r w:rsidDel="0072571B">
                <w:delText>m</w:delText>
              </w:r>
            </w:del>
            <w:proofErr w:type="spellStart"/>
            <w:ins w:id="23" w:author="Windows User" w:date="2020-12-16T15:44:00Z">
              <w:r w:rsidR="0072571B">
                <w:t>M</w:t>
              </w:r>
            </w:ins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ins w:id="24" w:author="Windows User" w:date="2020-12-16T15:45:00Z">
              <w:r w:rsidR="0072571B">
                <w:t>j</w:t>
              </w:r>
            </w:ins>
            <w:r>
              <w:t>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72571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5" w:author="Windows User" w:date="2020-12-16T15:44:00Z">
              <w:r>
                <w:t>K</w:t>
              </w:r>
            </w:ins>
            <w:del w:id="26" w:author="Windows User" w:date="2020-12-16T15:44:00Z">
              <w:r w:rsidR="00BE098E" w:rsidDel="0072571B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27" w:author="Windows User" w:date="2020-12-16T15:44:00Z">
              <w:r w:rsidR="00BE098E" w:rsidDel="0072571B">
                <w:delText>b</w:delText>
              </w:r>
            </w:del>
            <w:proofErr w:type="spellStart"/>
            <w:ins w:id="28" w:author="Windows User" w:date="2020-12-16T15:44:00Z">
              <w:r>
                <w:t>B</w:t>
              </w:r>
            </w:ins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9" w:author="Windows User" w:date="2020-12-16T15:44:00Z">
              <w:r w:rsidDel="0072571B">
                <w:delText>r</w:delText>
              </w:r>
            </w:del>
            <w:proofErr w:type="spellStart"/>
            <w:ins w:id="30" w:author="Windows User" w:date="2020-12-16T15:44:00Z">
              <w:r w:rsidR="0072571B">
                <w:t>R</w:t>
              </w:r>
            </w:ins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</w:t>
            </w:r>
            <w:ins w:id="31" w:author="Windows User" w:date="2020-12-16T15:45:00Z">
              <w:r w:rsidR="0072571B">
                <w:t>j</w:t>
              </w:r>
            </w:ins>
            <w:r>
              <w:t>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72571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2" w:author="Windows User" w:date="2020-12-16T15:44:00Z">
              <w:r>
                <w:t>K</w:t>
              </w:r>
            </w:ins>
            <w:del w:id="33" w:author="Windows User" w:date="2020-12-16T15:44:00Z">
              <w:r w:rsidR="00BE098E" w:rsidDel="0072571B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4" w:author="Windows User" w:date="2020-12-16T15:44:00Z">
              <w:r>
                <w:t>U</w:t>
              </w:r>
            </w:ins>
            <w:del w:id="35" w:author="Windows User" w:date="2020-12-16T15:44:00Z">
              <w:r w:rsidR="00BE098E" w:rsidDel="0072571B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72571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6" w:author="Windows User" w:date="2020-12-16T15:44:00Z">
              <w:r>
                <w:t>M</w:t>
              </w:r>
            </w:ins>
            <w:del w:id="37" w:author="Windows User" w:date="2020-12-16T15:44:00Z">
              <w:r w:rsidR="00BE098E" w:rsidDel="0072571B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Windows User" w:date="2020-12-16T15:44:00Z">
              <w:r>
                <w:t>I</w:t>
              </w:r>
            </w:ins>
            <w:del w:id="39" w:author="Windows User" w:date="2020-12-16T15:44:00Z">
              <w:r w:rsidR="00BE098E" w:rsidDel="0072571B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72571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0" w:author="Windows User" w:date="2020-12-16T15:44:00Z">
              <w:r>
                <w:t>N</w:t>
              </w:r>
            </w:ins>
            <w:del w:id="41" w:author="Windows User" w:date="2020-12-16T15:44:00Z">
              <w:r w:rsidR="00BE098E" w:rsidDel="0072571B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2" w:author="Windows User" w:date="2020-12-16T15:44:00Z">
              <w:r>
                <w:t>A</w:t>
              </w:r>
            </w:ins>
            <w:del w:id="43" w:author="Windows User" w:date="2020-12-16T15:44:00Z">
              <w:r w:rsidR="00BE098E" w:rsidDel="0072571B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ins w:id="44" w:author="Windows User" w:date="2020-12-16T15:45:00Z">
              <w:r w:rsidR="0072571B">
                <w:t>j</w:t>
              </w:r>
            </w:ins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Del="0072571B" w:rsidRDefault="0072571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Windows User" w:date="2020-12-16T15:45:00Z"/>
              </w:rPr>
            </w:pPr>
            <w:proofErr w:type="spellStart"/>
            <w:ins w:id="46" w:author="Windows User" w:date="2020-12-16T15:44:00Z">
              <w:r>
                <w:t>O</w:t>
              </w:r>
            </w:ins>
            <w:del w:id="47" w:author="Windows User" w:date="2020-12-16T15:44:00Z">
              <w:r w:rsidR="00BE098E" w:rsidDel="0072571B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8" w:author="Windows User" w:date="2020-12-16T15:44:00Z">
              <w:r>
                <w:t>P</w:t>
              </w:r>
            </w:ins>
            <w:del w:id="49" w:author="Windows User" w:date="2020-12-16T15:44:00Z">
              <w:r w:rsidR="00BE098E" w:rsidDel="0072571B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ins w:id="50" w:author="Windows User" w:date="2020-12-16T15:45:00Z">
              <w:r>
                <w:t>-</w:t>
              </w:r>
            </w:ins>
            <w:del w:id="51" w:author="Windows User" w:date="2020-12-16T15:45:00Z">
              <w:r w:rsidR="00BE098E" w:rsidDel="0072571B">
                <w:delText>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72571B" w:rsidRDefault="0072571B" w:rsidP="0072571B">
            <w:pPr>
              <w:pStyle w:val="ListParagraph"/>
              <w:tabs>
                <w:tab w:val="left" w:pos="2064"/>
                <w:tab w:val="left" w:pos="2513"/>
              </w:tabs>
              <w:ind w:left="945" w:hanging="570"/>
              <w:jc w:val="left"/>
              <w:rPr>
                <w:ins w:id="52" w:author="Windows User" w:date="2020-12-16T15:46:00Z"/>
              </w:rPr>
              <w:pPrChange w:id="53" w:author="Windows User" w:date="2020-12-16T15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4" w:author="Windows User" w:date="2020-12-16T15:44:00Z">
              <w:r>
                <w:t>P</w:t>
              </w:r>
            </w:ins>
            <w:del w:id="55" w:author="Windows User" w:date="2020-12-16T15:44:00Z">
              <w:r w:rsidR="00BE098E" w:rsidDel="0072571B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6" w:author="Windows User" w:date="2020-12-16T15:45:00Z">
              <w:r>
                <w:t>T</w:t>
              </w:r>
            </w:ins>
            <w:del w:id="57" w:author="Windows User" w:date="2020-12-16T15:45:00Z">
              <w:r w:rsidR="00BE098E" w:rsidDel="0072571B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>;</w:t>
            </w:r>
          </w:p>
          <w:p w:rsidR="00BE098E" w:rsidRDefault="0072571B" w:rsidP="0072571B">
            <w:pPr>
              <w:pStyle w:val="ListParagraph"/>
              <w:tabs>
                <w:tab w:val="left" w:pos="2064"/>
                <w:tab w:val="left" w:pos="2513"/>
              </w:tabs>
              <w:ind w:left="945" w:hanging="570"/>
              <w:jc w:val="left"/>
              <w:pPrChange w:id="58" w:author="Windows User" w:date="2020-12-16T15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9" w:author="Windows User" w:date="2020-12-16T15:46:00Z">
              <w:r>
                <w:t xml:space="preserve">                                   </w:t>
              </w:r>
            </w:ins>
            <w:bookmarkStart w:id="60" w:name="_GoBack"/>
            <w:bookmarkEnd w:id="60"/>
            <w:del w:id="61" w:author="Windows User" w:date="2020-12-16T15:46:00Z">
              <w:r w:rsidR="00BE098E" w:rsidDel="0072571B">
                <w:delText xml:space="preserve"> </w:delText>
              </w:r>
            </w:del>
            <w:del w:id="62" w:author="Windows User" w:date="2020-12-16T15:45:00Z">
              <w:r w:rsidR="00BE098E" w:rsidDel="0072571B">
                <w:delText>m</w:delText>
              </w:r>
            </w:del>
            <w:proofErr w:type="spellStart"/>
            <w:ins w:id="63" w:author="Windows User" w:date="2020-12-16T15:45:00Z">
              <w:r>
                <w:t>m</w:t>
              </w:r>
            </w:ins>
            <w:r w:rsidR="00BE098E">
              <w:t>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4" w:author="Windows User" w:date="2020-12-16T15:45:00Z">
              <w:r w:rsidDel="0072571B">
                <w:delText>i</w:delText>
              </w:r>
            </w:del>
            <w:proofErr w:type="spellStart"/>
            <w:ins w:id="65" w:author="Windows User" w:date="2020-12-16T15:45:00Z">
              <w:r w:rsidR="0072571B">
                <w:t>I</w:t>
              </w:r>
            </w:ins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66" w:author="Windows User" w:date="2020-12-16T15:45:00Z">
              <w:r w:rsidR="0072571B">
                <w:t>P</w:t>
              </w:r>
            </w:ins>
            <w:del w:id="67" w:author="Windows User" w:date="2020-12-16T15:45:00Z">
              <w:r w:rsidDel="0072571B">
                <w:delText>p</w:delText>
              </w:r>
            </w:del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2571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2020-12-16T08:46:00Z</dcterms:modified>
</cp:coreProperties>
</file>