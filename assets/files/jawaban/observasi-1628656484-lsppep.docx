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B1E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5D7C7E8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21CD2CB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6CF827A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92618C7" w14:textId="77777777" w:rsidTr="00821BA2">
        <w:tc>
          <w:tcPr>
            <w:tcW w:w="9350" w:type="dxa"/>
          </w:tcPr>
          <w:p w14:paraId="31CD35C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895A4C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FDF660D" w14:textId="5E5E345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del w:id="1" w:author="totok suharto" w:date="2021-08-11T10:17:00Z">
              <w:r w:rsidRPr="00EC6F38" w:rsidDel="00F319A2">
                <w:rPr>
                  <w:rFonts w:ascii="Times New Roman" w:eastAsia="Times New Roman" w:hAnsi="Times New Roman" w:cs="Times New Roman"/>
                  <w:szCs w:val="24"/>
                </w:rPr>
                <w:delText xml:space="preserve"> extream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2"/>
            <w:proofErr w:type="spellStart"/>
            <w:ins w:id="3" w:author="totok suharto" w:date="2021-08-11T10:17:00Z">
              <w:r w:rsidR="00F319A2" w:rsidRPr="00EC6F38">
                <w:rPr>
                  <w:rFonts w:ascii="Times New Roman" w:eastAsia="Times New Roman" w:hAnsi="Times New Roman" w:cs="Times New Roman"/>
                  <w:szCs w:val="24"/>
                </w:rPr>
                <w:t>extream</w:t>
              </w:r>
              <w:proofErr w:type="spellEnd"/>
              <w:r w:rsidR="00F319A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commentRangeEnd w:id="2"/>
              <w:r w:rsidR="00F319A2">
                <w:rPr>
                  <w:rStyle w:val="CommentReference"/>
                </w:rPr>
                <w:commentReference w:id="2"/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E96B7A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F319A2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F319A2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E96B7A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commentRangeEnd w:id="7"/>
            <w:r w:rsidR="00F319A2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F319A2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5AA89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commentRangeEnd w:id="9"/>
            <w:proofErr w:type="spellEnd"/>
            <w:r w:rsidR="00F319A2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0"/>
            <w:r w:rsidR="00F319A2">
              <w:rPr>
                <w:rStyle w:val="CommentReference"/>
              </w:rPr>
              <w:commentReference w:id="1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commentRangeStart w:id="11"/>
            <w:commentRangeStart w:id="12"/>
            <w:commentRangeStart w:id="1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1"/>
            <w:commentRangeEnd w:id="12"/>
            <w:commentRangeEnd w:id="13"/>
            <w:r w:rsidR="00F319A2">
              <w:rPr>
                <w:rStyle w:val="CommentReference"/>
              </w:rPr>
              <w:commentReference w:id="13"/>
            </w:r>
            <w:r w:rsidR="00F319A2">
              <w:rPr>
                <w:rStyle w:val="CommentReference"/>
              </w:rPr>
              <w:commentReference w:id="12"/>
            </w:r>
            <w:r w:rsidR="00F319A2">
              <w:rPr>
                <w:rStyle w:val="CommentReference"/>
              </w:rPr>
              <w:commentReference w:id="11"/>
            </w:r>
            <w:commentRangeStart w:id="14"/>
            <w:commentRangeStart w:id="1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commentRangeEnd w:id="14"/>
            <w:proofErr w:type="spellEnd"/>
            <w:r w:rsidR="00F319A2">
              <w:rPr>
                <w:rStyle w:val="CommentReference"/>
              </w:rPr>
              <w:commentReference w:id="14"/>
            </w:r>
            <w:commentRangeEnd w:id="15"/>
            <w:r w:rsidR="00893918">
              <w:rPr>
                <w:rStyle w:val="CommentReference"/>
              </w:rPr>
              <w:commentReference w:id="1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6"/>
            <w:r w:rsidR="00893918">
              <w:rPr>
                <w:rStyle w:val="CommentReference"/>
              </w:rPr>
              <w:commentReference w:id="1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17"/>
            <w:r w:rsidR="00893918">
              <w:rPr>
                <w:rStyle w:val="CommentReference"/>
              </w:rPr>
              <w:commentReference w:id="1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024E3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1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18"/>
            <w:r w:rsidR="00893918">
              <w:rPr>
                <w:rStyle w:val="CommentReference"/>
              </w:rPr>
              <w:commentReference w:id="1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1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0"/>
            <w:r w:rsidR="00893918">
              <w:rPr>
                <w:rStyle w:val="CommentReference"/>
              </w:rPr>
              <w:commentReference w:id="2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commentRangeEnd w:id="19"/>
            <w:r w:rsidR="00893918">
              <w:rPr>
                <w:rStyle w:val="CommentReference"/>
              </w:rPr>
              <w:commentReference w:id="1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8092D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21"/>
            <w:proofErr w:type="spellEnd"/>
            <w:r w:rsidR="00893918">
              <w:rPr>
                <w:rStyle w:val="CommentReference"/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2"/>
            <w:r w:rsidRPr="00EC6F38">
              <w:rPr>
                <w:rFonts w:ascii="Times New Roman" w:eastAsia="Times New Roman" w:hAnsi="Times New Roman" w:cs="Times New Roman"/>
                <w:szCs w:val="24"/>
              </w:rPr>
              <w:t>4</w:t>
            </w:r>
            <w:commentRangeEnd w:id="22"/>
            <w:r w:rsidR="00CF38A8">
              <w:rPr>
                <w:rStyle w:val="CommentReference"/>
              </w:rPr>
              <w:commentReference w:id="2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3"/>
            <w:r w:rsidR="00893918">
              <w:rPr>
                <w:rStyle w:val="CommentReference"/>
              </w:rPr>
              <w:commentReference w:id="2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4"/>
            <w:r w:rsidR="00893918">
              <w:rPr>
                <w:rStyle w:val="CommentReference"/>
              </w:rPr>
              <w:commentReference w:id="2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commentRangeStart w:id="25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25"/>
            <w:r w:rsidR="00893918">
              <w:rPr>
                <w:rStyle w:val="CommentReference"/>
              </w:rPr>
              <w:commentReference w:id="25"/>
            </w:r>
            <w:commentRangeStart w:id="2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6"/>
            <w:r w:rsidR="00893918">
              <w:rPr>
                <w:rStyle w:val="CommentReference"/>
              </w:rPr>
              <w:commentReference w:id="26"/>
            </w:r>
            <w:commentRangeStart w:id="2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27"/>
            <w:proofErr w:type="spellEnd"/>
            <w:r w:rsidR="00944A57">
              <w:rPr>
                <w:rStyle w:val="CommentReference"/>
              </w:rPr>
              <w:commentReference w:id="2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8"/>
            <w:r w:rsidR="00944A57">
              <w:rPr>
                <w:rStyle w:val="CommentReference"/>
              </w:rPr>
              <w:commentReference w:id="2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commentRangeStart w:id="2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9"/>
            <w:r w:rsidR="00944A57">
              <w:rPr>
                <w:rStyle w:val="CommentReference"/>
              </w:rPr>
              <w:commentReference w:id="2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14:paraId="478F092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commentRangeEnd w:id="31"/>
            <w:proofErr w:type="spellEnd"/>
            <w:r w:rsidR="00944A57">
              <w:rPr>
                <w:rStyle w:val="CommentReference"/>
              </w:rPr>
              <w:commentReference w:id="3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End w:id="30"/>
            <w:r w:rsidR="00944A57">
              <w:rPr>
                <w:rStyle w:val="CommentReference"/>
              </w:rPr>
              <w:commentReference w:id="30"/>
            </w:r>
          </w:p>
          <w:p w14:paraId="555F8B24" w14:textId="7F67F0D1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32" w:author="totok suharto" w:date="2021-08-11T10:43:00Z">
              <w:r w:rsidR="00944A5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ins w:id="33" w:author="totok suharto" w:date="2021-08-11T10:42:00Z">
              <w:r w:rsidR="00944A5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4" w:author="totok suharto" w:date="2021-08-11T10:42:00Z">
              <w:r w:rsidRPr="00EC6F38" w:rsidDel="00944A5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D69B9B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3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5"/>
            <w:r w:rsidR="00944A57">
              <w:rPr>
                <w:rStyle w:val="CommentReference"/>
              </w:rPr>
              <w:commentReference w:id="3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C06B9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FEFF8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6"/>
            <w:r w:rsidR="00944A57">
              <w:rPr>
                <w:rStyle w:val="CommentReference"/>
              </w:rPr>
              <w:commentReference w:id="36"/>
            </w:r>
          </w:p>
          <w:p w14:paraId="499CFDE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26C5ABC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7"/>
            <w:r w:rsidR="00CF38A8">
              <w:rPr>
                <w:rStyle w:val="CommentReference"/>
              </w:rPr>
              <w:commentReference w:id="3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8"/>
            <w:r w:rsidR="00CF38A8">
              <w:rPr>
                <w:rStyle w:val="CommentReference"/>
              </w:rPr>
              <w:commentReference w:id="3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5B22B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2B4ECBC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9"/>
            <w:commentRangeStart w:id="40"/>
            <w:commentRangeStart w:id="4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9"/>
            <w:r w:rsidR="00CF38A8">
              <w:rPr>
                <w:rStyle w:val="CommentReference"/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commentRangeEnd w:id="40"/>
            <w:r w:rsidR="00CF38A8">
              <w:rPr>
                <w:rStyle w:val="CommentReference"/>
              </w:rPr>
              <w:commentReference w:id="4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commentRangeEnd w:id="41"/>
            <w:proofErr w:type="spellEnd"/>
            <w:r w:rsidR="00CF38A8">
              <w:rPr>
                <w:rStyle w:val="CommentReference"/>
              </w:rPr>
              <w:commentReference w:id="4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EB4A5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commentRangeEnd w:id="42"/>
            <w:proofErr w:type="spellEnd"/>
            <w:r w:rsidR="00CF38A8">
              <w:rPr>
                <w:rStyle w:val="CommentReference"/>
              </w:rPr>
              <w:commentReference w:id="4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3"/>
            <w:r w:rsidRPr="00EC6F38">
              <w:rPr>
                <w:rFonts w:ascii="Times New Roman" w:eastAsia="Times New Roman" w:hAnsi="Times New Roman" w:cs="Times New Roman"/>
                <w:szCs w:val="24"/>
              </w:rPr>
              <w:t>5</w:t>
            </w:r>
            <w:commentRangeEnd w:id="43"/>
            <w:r w:rsidR="00CF38A8">
              <w:rPr>
                <w:rStyle w:val="CommentReference"/>
              </w:rPr>
              <w:commentReference w:id="4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44"/>
            <w:commentRangeStart w:id="4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4"/>
            <w:r w:rsidR="00CF38A8">
              <w:rPr>
                <w:rStyle w:val="CommentReference"/>
              </w:rPr>
              <w:commentReference w:id="44"/>
            </w:r>
            <w:commentRangeEnd w:id="45"/>
            <w:r w:rsidR="00CF38A8">
              <w:rPr>
                <w:rStyle w:val="CommentReference"/>
              </w:rPr>
              <w:commentReference w:id="4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commentRangeStart w:id="4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  <w:commentRangeEnd w:id="46"/>
            <w:r w:rsidR="000F51C4">
              <w:rPr>
                <w:rStyle w:val="CommentReference"/>
              </w:rPr>
              <w:commentReference w:id="46"/>
            </w:r>
          </w:p>
          <w:p w14:paraId="45907B7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2DC9DF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4A475C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448235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E80DA2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47"/>
            <w:proofErr w:type="spellEnd"/>
            <w:r w:rsidR="000F51C4">
              <w:rPr>
                <w:rStyle w:val="CommentReference"/>
              </w:rPr>
              <w:commentReference w:id="47"/>
            </w:r>
          </w:p>
          <w:p w14:paraId="703D2B2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8"/>
            <w:commentRangeStart w:id="4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8"/>
            <w:r w:rsidR="000F51C4">
              <w:rPr>
                <w:rStyle w:val="CommentReference"/>
              </w:rPr>
              <w:commentReference w:id="48"/>
            </w:r>
            <w:commentRangeEnd w:id="49"/>
            <w:r w:rsidR="00E96B7A">
              <w:rPr>
                <w:rStyle w:val="CommentReference"/>
              </w:rPr>
              <w:commentReference w:id="4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0"/>
            <w:commentRangeStart w:id="5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0"/>
            <w:r w:rsidR="000F51C4">
              <w:rPr>
                <w:rStyle w:val="CommentReference"/>
              </w:rPr>
              <w:commentReference w:id="50"/>
            </w:r>
            <w:commentRangeEnd w:id="51"/>
            <w:r w:rsidR="00E96B7A">
              <w:rPr>
                <w:rStyle w:val="CommentReference"/>
              </w:rPr>
              <w:commentReference w:id="51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5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2"/>
            <w:r w:rsidR="00E96B7A">
              <w:rPr>
                <w:rStyle w:val="CommentReference"/>
              </w:rPr>
              <w:commentReference w:id="5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3"/>
            <w:r w:rsidR="00E96B7A">
              <w:rPr>
                <w:rStyle w:val="CommentReference"/>
              </w:rPr>
              <w:commentReference w:id="5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5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4"/>
            <w:r w:rsidR="00E96B7A">
              <w:rPr>
                <w:rStyle w:val="CommentReference"/>
              </w:rPr>
              <w:commentReference w:id="5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5AD91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5"/>
            <w:commentRangeStart w:id="5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55"/>
            <w:r w:rsidR="00E96B7A">
              <w:rPr>
                <w:rStyle w:val="CommentReference"/>
              </w:rPr>
              <w:commentReference w:id="5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6"/>
            <w:r w:rsidR="000A3130">
              <w:rPr>
                <w:rStyle w:val="CommentReference"/>
              </w:rPr>
              <w:commentReference w:id="56"/>
            </w:r>
            <w:commentRangeStart w:id="5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57"/>
            <w:r w:rsidR="000A3130">
              <w:rPr>
                <w:rStyle w:val="CommentReference"/>
              </w:rPr>
              <w:commentReference w:id="57"/>
            </w:r>
          </w:p>
          <w:p w14:paraId="1EB19C4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</w:t>
            </w:r>
            <w:commentRangeStart w:id="5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8"/>
            <w:r w:rsidR="000A3130">
              <w:rPr>
                <w:rStyle w:val="CommentReference"/>
              </w:rPr>
              <w:commentReference w:id="5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9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commentRangeEnd w:id="59"/>
            <w:proofErr w:type="spellEnd"/>
            <w:r w:rsidR="000A3130">
              <w:rPr>
                <w:rStyle w:val="CommentReference"/>
              </w:rPr>
              <w:commentReference w:id="5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commentRangeEnd w:id="60"/>
            <w:r w:rsidR="000A3130">
              <w:rPr>
                <w:rStyle w:val="CommentReference"/>
              </w:rPr>
              <w:commentReference w:id="6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Start w:id="6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61"/>
            <w:r w:rsidR="00082AC7">
              <w:rPr>
                <w:rStyle w:val="CommentReference"/>
              </w:rPr>
              <w:commentReference w:id="61"/>
            </w:r>
          </w:p>
          <w:p w14:paraId="1EC43B5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2"/>
            <w:commentRangeStart w:id="6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End w:id="62"/>
            <w:r w:rsidR="00082AC7">
              <w:rPr>
                <w:rStyle w:val="CommentReference"/>
              </w:rPr>
              <w:commentReference w:id="6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commentRangeEnd w:id="63"/>
            <w:r w:rsidR="00082AC7">
              <w:rPr>
                <w:rStyle w:val="CommentReference"/>
              </w:rPr>
              <w:commentReference w:id="6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64"/>
            <w:r w:rsidR="00082AC7">
              <w:rPr>
                <w:rStyle w:val="CommentReference"/>
              </w:rPr>
              <w:commentReference w:id="64"/>
            </w:r>
          </w:p>
        </w:tc>
      </w:tr>
    </w:tbl>
    <w:p w14:paraId="75917AC2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totok suharto" w:date="2021-08-11T10:17:00Z" w:initials="ts">
    <w:p w14:paraId="42E08A11" w14:textId="7D148F19" w:rsidR="00F319A2" w:rsidRDefault="00F319A2">
      <w:pPr>
        <w:pStyle w:val="CommentText"/>
      </w:pPr>
      <w:r>
        <w:rPr>
          <w:rStyle w:val="CommentReference"/>
        </w:rPr>
        <w:annotationRef/>
      </w:r>
    </w:p>
  </w:comment>
  <w:comment w:id="0" w:author="totok suharto" w:date="2021-08-11T11:06:00Z" w:initials="ts">
    <w:p w14:paraId="38E92E7D" w14:textId="63F8A3F4" w:rsidR="00E96B7A" w:rsidRDefault="00E96B7A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rStyle w:val="CommentReference"/>
        </w:rPr>
        <w:t>sangat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ekstrem</w:t>
      </w:r>
      <w:proofErr w:type="spellEnd"/>
      <w:r>
        <w:rPr>
          <w:rStyle w:val="CommentReference"/>
        </w:rPr>
        <w:t xml:space="preserve">, </w:t>
      </w:r>
    </w:p>
  </w:comment>
  <w:comment w:id="4" w:author="totok suharto" w:date="2021-08-11T10:20:00Z" w:initials="ts">
    <w:p w14:paraId="2DF5AF53" w14:textId="11B806F0" w:rsidR="00F319A2" w:rsidRDefault="00F319A2">
      <w:pPr>
        <w:pStyle w:val="CommentText"/>
      </w:pPr>
      <w:r>
        <w:rPr>
          <w:rStyle w:val="CommentReference"/>
        </w:rPr>
        <w:annotationRef/>
      </w:r>
      <w:proofErr w:type="spellStart"/>
      <w:r>
        <w:t>menit</w:t>
      </w:r>
      <w:proofErr w:type="spellEnd"/>
      <w:r>
        <w:t>,</w:t>
      </w:r>
    </w:p>
  </w:comment>
  <w:comment w:id="5" w:author="totok suharto" w:date="2021-08-11T10:18:00Z" w:initials="ts">
    <w:p w14:paraId="0CD64C36" w14:textId="79DF8DA2" w:rsidR="00F319A2" w:rsidRDefault="00F319A2">
      <w:pPr>
        <w:pStyle w:val="CommentText"/>
      </w:pPr>
    </w:p>
  </w:comment>
  <w:comment w:id="6" w:author="totok suharto" w:date="2021-08-11T11:08:00Z" w:initials="ts">
    <w:p w14:paraId="54B6B14A" w14:textId="5DC2FD0D" w:rsidR="00E96B7A" w:rsidRDefault="00E96B7A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</w:p>
  </w:comment>
  <w:comment w:id="7" w:author="totok suharto" w:date="2021-08-11T10:19:00Z" w:initials="ts">
    <w:p w14:paraId="65F59A69" w14:textId="6C204B4D" w:rsidR="00F319A2" w:rsidRDefault="00F319A2">
      <w:pPr>
        <w:pStyle w:val="CommentText"/>
      </w:pPr>
      <w:r>
        <w:rPr>
          <w:rStyle w:val="CommentReference"/>
        </w:rPr>
        <w:annotationRef/>
      </w:r>
      <w:proofErr w:type="spellStart"/>
      <w:r>
        <w:t>industri</w:t>
      </w:r>
      <w:proofErr w:type="spellEnd"/>
    </w:p>
  </w:comment>
  <w:comment w:id="8" w:author="totok suharto" w:date="2021-08-11T10:20:00Z" w:initials="ts">
    <w:p w14:paraId="5BEEEB65" w14:textId="0D13AF22" w:rsidR="00F319A2" w:rsidRDefault="00F319A2">
      <w:pPr>
        <w:pStyle w:val="CommentText"/>
      </w:pPr>
      <w:r>
        <w:rPr>
          <w:rStyle w:val="CommentReference"/>
        </w:rPr>
        <w:annotationRef/>
      </w:r>
      <w:proofErr w:type="spellStart"/>
      <w:r>
        <w:t>dengar</w:t>
      </w:r>
      <w:proofErr w:type="spellEnd"/>
      <w:r>
        <w:t>,</w:t>
      </w:r>
    </w:p>
  </w:comment>
  <w:comment w:id="9" w:author="totok suharto" w:date="2021-08-11T10:21:00Z" w:initials="ts">
    <w:p w14:paraId="4732705C" w14:textId="3822C1FE" w:rsidR="00F319A2" w:rsidRDefault="00F319A2">
      <w:pPr>
        <w:pStyle w:val="CommentText"/>
      </w:pPr>
      <w:r>
        <w:rPr>
          <w:rStyle w:val="CommentReference"/>
        </w:rPr>
        <w:annotationRef/>
      </w:r>
      <w:r>
        <w:t>dan</w:t>
      </w:r>
    </w:p>
  </w:comment>
  <w:comment w:id="10" w:author="totok suharto" w:date="2021-08-11T10:21:00Z" w:initials="ts">
    <w:p w14:paraId="28790145" w14:textId="4F1ECC80" w:rsidR="00F319A2" w:rsidRDefault="00F319A2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13" w:author="totok suharto" w:date="2021-08-11T10:25:00Z" w:initials="ts">
    <w:p w14:paraId="16540422" w14:textId="5904FE96" w:rsidR="00F319A2" w:rsidRDefault="00F319A2">
      <w:pPr>
        <w:pStyle w:val="CommentText"/>
      </w:pPr>
      <w:r>
        <w:rPr>
          <w:rStyle w:val="CommentReference"/>
        </w:rPr>
        <w:annotationRef/>
      </w:r>
    </w:p>
  </w:comment>
  <w:comment w:id="12" w:author="totok suharto" w:date="2021-08-11T10:23:00Z" w:initials="ts">
    <w:p w14:paraId="5052A0C5" w14:textId="09E22CB8" w:rsidR="00F319A2" w:rsidRDefault="00F319A2">
      <w:pPr>
        <w:pStyle w:val="CommentText"/>
      </w:pPr>
      <w:r>
        <w:rPr>
          <w:rStyle w:val="CommentReference"/>
        </w:rPr>
        <w:annotationRef/>
      </w:r>
      <w:proofErr w:type="spellStart"/>
      <w:r>
        <w:t>kerja</w:t>
      </w:r>
      <w:proofErr w:type="spellEnd"/>
      <w:r>
        <w:t>.</w:t>
      </w:r>
    </w:p>
  </w:comment>
  <w:comment w:id="11" w:author="totok suharto" w:date="2021-08-11T10:22:00Z" w:initials="ts">
    <w:p w14:paraId="6B983113" w14:textId="138AD679" w:rsidR="00F319A2" w:rsidRDefault="00F319A2">
      <w:pPr>
        <w:pStyle w:val="CommentText"/>
      </w:pPr>
      <w:r>
        <w:rPr>
          <w:rStyle w:val="CommentReference"/>
        </w:rPr>
        <w:annotationRef/>
      </w:r>
      <w:proofErr w:type="spellStart"/>
      <w:r>
        <w:t>kerja</w:t>
      </w:r>
      <w:proofErr w:type="spellEnd"/>
      <w:r>
        <w:t>,</w:t>
      </w:r>
    </w:p>
  </w:comment>
  <w:comment w:id="14" w:author="totok suharto" w:date="2021-08-11T10:24:00Z" w:initials="ts">
    <w:p w14:paraId="44DA3D73" w14:textId="5718CE2E" w:rsidR="00F319A2" w:rsidRDefault="00F319A2">
      <w:pPr>
        <w:pStyle w:val="CommentText"/>
      </w:pPr>
    </w:p>
  </w:comment>
  <w:comment w:id="15" w:author="totok suharto" w:date="2021-08-11T10:26:00Z" w:initials="ts">
    <w:p w14:paraId="4E930120" w14:textId="2906E262" w:rsidR="00893918" w:rsidRDefault="00893918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hapus</w:t>
      </w:r>
      <w:proofErr w:type="spellEnd"/>
      <w:r>
        <w:t>”</w:t>
      </w:r>
    </w:p>
  </w:comment>
  <w:comment w:id="16" w:author="totok suharto" w:date="2021-08-11T10:28:00Z" w:initials="ts">
    <w:p w14:paraId="6DAA8D21" w14:textId="226843F4" w:rsidR="00893918" w:rsidRDefault="00893918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17" w:author="totok suharto" w:date="2021-08-11T10:29:00Z" w:initials="ts">
    <w:p w14:paraId="1503B45F" w14:textId="08D84F5E" w:rsidR="00893918" w:rsidRDefault="00893918">
      <w:pPr>
        <w:pStyle w:val="CommentText"/>
      </w:pPr>
      <w:r>
        <w:rPr>
          <w:rStyle w:val="CommentReference"/>
        </w:rPr>
        <w:annotationRef/>
      </w:r>
      <w:proofErr w:type="spellStart"/>
      <w:r>
        <w:t>tercipta</w:t>
      </w:r>
      <w:proofErr w:type="spellEnd"/>
      <w:r>
        <w:t>;</w:t>
      </w:r>
    </w:p>
  </w:comment>
  <w:comment w:id="18" w:author="totok suharto" w:date="2021-08-11T10:29:00Z" w:initials="ts">
    <w:p w14:paraId="6D699187" w14:textId="678E3EB9" w:rsidR="00893918" w:rsidRDefault="00893918">
      <w:pPr>
        <w:pStyle w:val="CommentText"/>
      </w:pPr>
      <w:r>
        <w:rPr>
          <w:rStyle w:val="CommentReference"/>
        </w:rPr>
        <w:annotationRef/>
      </w:r>
      <w:proofErr w:type="spellStart"/>
      <w:r>
        <w:t>dibuat</w:t>
      </w:r>
      <w:proofErr w:type="spellEnd"/>
    </w:p>
  </w:comment>
  <w:comment w:id="20" w:author="totok suharto" w:date="2021-08-11T10:30:00Z" w:initials="ts">
    <w:p w14:paraId="57092ABA" w14:textId="315FFEA7" w:rsidR="00893918" w:rsidRDefault="00893918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dihapus</w:t>
      </w:r>
      <w:proofErr w:type="spellEnd"/>
      <w:r>
        <w:t>”</w:t>
      </w:r>
    </w:p>
  </w:comment>
  <w:comment w:id="19" w:author="totok suharto" w:date="2021-08-11T10:31:00Z" w:initials="ts">
    <w:p w14:paraId="4AB91DBD" w14:textId="098C4F7C" w:rsidR="00893918" w:rsidRDefault="00893918">
      <w:pPr>
        <w:pStyle w:val="CommentText"/>
      </w:pPr>
      <w:r>
        <w:rPr>
          <w:rStyle w:val="CommentReference"/>
        </w:rPr>
        <w:annotationRef/>
      </w:r>
      <w:proofErr w:type="spellStart"/>
      <w:r>
        <w:t>Tujuan</w:t>
      </w:r>
      <w:proofErr w:type="spellEnd"/>
      <w:r>
        <w:t xml:space="preserve"> Pendidikan 4.0</w:t>
      </w:r>
    </w:p>
  </w:comment>
  <w:comment w:id="21" w:author="totok suharto" w:date="2021-08-11T10:32:00Z" w:initials="ts">
    <w:p w14:paraId="66D1F4DA" w14:textId="61D87EAA" w:rsidR="00893918" w:rsidRDefault="00893918">
      <w:pPr>
        <w:pStyle w:val="CommentText"/>
      </w:pPr>
      <w:r>
        <w:rPr>
          <w:rStyle w:val="CommentReference"/>
        </w:rPr>
        <w:annotationRef/>
      </w:r>
      <w:proofErr w:type="spellStart"/>
      <w:r>
        <w:t>itu</w:t>
      </w:r>
      <w:proofErr w:type="spellEnd"/>
      <w:r>
        <w:t>,</w:t>
      </w:r>
    </w:p>
  </w:comment>
  <w:comment w:id="22" w:author="totok suharto" w:date="2021-08-11T10:54:00Z" w:initials="ts">
    <w:p w14:paraId="3E02ED90" w14:textId="5749A0DC" w:rsidR="00CF38A8" w:rsidRDefault="00CF38A8">
      <w:pPr>
        <w:pStyle w:val="CommentText"/>
      </w:pPr>
      <w:r>
        <w:rPr>
          <w:rStyle w:val="CommentReference"/>
        </w:rPr>
        <w:annotationRef/>
      </w:r>
      <w:proofErr w:type="spellStart"/>
      <w:r>
        <w:t>empat</w:t>
      </w:r>
      <w:proofErr w:type="spellEnd"/>
    </w:p>
  </w:comment>
  <w:comment w:id="23" w:author="totok suharto" w:date="2021-08-11T10:33:00Z" w:initials="ts">
    <w:p w14:paraId="49801F4B" w14:textId="72876547" w:rsidR="00893918" w:rsidRDefault="00893918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24" w:author="totok suharto" w:date="2021-08-11T10:34:00Z" w:initials="ts">
    <w:p w14:paraId="4F4547BB" w14:textId="12962FA0" w:rsidR="00893918" w:rsidRDefault="00893918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, </w:t>
      </w:r>
    </w:p>
  </w:comment>
  <w:comment w:id="25" w:author="totok suharto" w:date="2021-08-11T10:34:00Z" w:initials="ts">
    <w:p w14:paraId="26ADC83F" w14:textId="323867AD" w:rsidR="00893918" w:rsidRDefault="00893918">
      <w:pPr>
        <w:pStyle w:val="CommentText"/>
      </w:pPr>
      <w:r>
        <w:rPr>
          <w:rStyle w:val="CommentReference"/>
        </w:rPr>
        <w:annotationRef/>
      </w:r>
      <w:r>
        <w:t xml:space="preserve">dan </w:t>
      </w:r>
      <w:proofErr w:type="spellStart"/>
      <w:r>
        <w:t>kreatif</w:t>
      </w:r>
      <w:proofErr w:type="spellEnd"/>
      <w:r>
        <w:t>.</w:t>
      </w:r>
    </w:p>
  </w:comment>
  <w:comment w:id="26" w:author="totok suharto" w:date="2021-08-11T10:35:00Z" w:initials="ts">
    <w:p w14:paraId="38EE368C" w14:textId="232A28C1" w:rsidR="00893918" w:rsidRDefault="00893918">
      <w:pPr>
        <w:pStyle w:val="CommentText"/>
      </w:pPr>
      <w:r>
        <w:rPr>
          <w:rStyle w:val="CommentReference"/>
        </w:rPr>
        <w:annotationRef/>
      </w:r>
      <w:proofErr w:type="spellStart"/>
      <w:r w:rsidR="00944A57">
        <w:t>Mengapa</w:t>
      </w:r>
      <w:proofErr w:type="spellEnd"/>
      <w:r w:rsidR="00944A57">
        <w:t xml:space="preserve"> </w:t>
      </w:r>
      <w:proofErr w:type="spellStart"/>
      <w:r w:rsidR="00944A57">
        <w:t>demikian</w:t>
      </w:r>
      <w:proofErr w:type="spellEnd"/>
      <w:r w:rsidR="00944A57">
        <w:t>?</w:t>
      </w:r>
    </w:p>
  </w:comment>
  <w:comment w:id="27" w:author="totok suharto" w:date="2021-08-11T10:38:00Z" w:initials="ts">
    <w:p w14:paraId="236A2ABD" w14:textId="394E1B14" w:rsidR="00944A57" w:rsidRDefault="00944A57">
      <w:pPr>
        <w:pStyle w:val="CommentText"/>
      </w:pPr>
      <w:r>
        <w:rPr>
          <w:rStyle w:val="CommentReference"/>
        </w:rPr>
        <w:annotationRef/>
      </w:r>
      <w:r>
        <w:t xml:space="preserve">Hari </w:t>
      </w:r>
      <w:proofErr w:type="spellStart"/>
      <w:r>
        <w:t>ini</w:t>
      </w:r>
      <w:proofErr w:type="spellEnd"/>
      <w:r>
        <w:t xml:space="preserve"> Pendidikan 4.0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gencar-gencarnya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, </w:t>
      </w:r>
    </w:p>
  </w:comment>
  <w:comment w:id="28" w:author="totok suharto" w:date="2021-08-11T10:40:00Z" w:initials="ts">
    <w:p w14:paraId="0471A869" w14:textId="111CB586" w:rsidR="00944A57" w:rsidRDefault="00944A57">
      <w:pPr>
        <w:pStyle w:val="CommentText"/>
      </w:pPr>
      <w:r>
        <w:rPr>
          <w:rStyle w:val="CommentReference"/>
        </w:rPr>
        <w:annotationRef/>
      </w:r>
      <w:proofErr w:type="spellStart"/>
      <w:r>
        <w:t>menyiapkan</w:t>
      </w:r>
      <w:proofErr w:type="spellEnd"/>
    </w:p>
  </w:comment>
  <w:comment w:id="29" w:author="totok suharto" w:date="2021-08-11T10:40:00Z" w:initials="ts">
    <w:p w14:paraId="156CA256" w14:textId="56AF49D2" w:rsidR="00944A57" w:rsidRDefault="00944A57">
      <w:pPr>
        <w:pStyle w:val="CommentText"/>
      </w:pPr>
      <w:r>
        <w:rPr>
          <w:rStyle w:val="CommentReference"/>
        </w:rPr>
        <w:annotationRef/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</w:p>
  </w:comment>
  <w:comment w:id="31" w:author="totok suharto" w:date="2021-08-11T10:41:00Z" w:initials="ts">
    <w:p w14:paraId="1DAFD02A" w14:textId="4E0AE3CB" w:rsidR="00944A57" w:rsidRDefault="00944A57">
      <w:pPr>
        <w:pStyle w:val="CommentText"/>
      </w:pPr>
      <w:r>
        <w:rPr>
          <w:rStyle w:val="CommentReference"/>
        </w:rPr>
        <w:annotationRef/>
      </w:r>
      <w:r>
        <w:t>Pendidikan</w:t>
      </w:r>
    </w:p>
  </w:comment>
  <w:comment w:id="30" w:author="totok suharto" w:date="2021-08-11T10:41:00Z" w:initials="ts">
    <w:p w14:paraId="12D1C521" w14:textId="26E464FE" w:rsidR="00944A57" w:rsidRDefault="00944A57">
      <w:pPr>
        <w:pStyle w:val="CommentText"/>
      </w:pPr>
      <w:r>
        <w:rPr>
          <w:rStyle w:val="CommentReference"/>
        </w:rPr>
        <w:annotationRef/>
      </w:r>
      <w:proofErr w:type="spellStart"/>
      <w:r>
        <w:t>Karakteristik</w:t>
      </w:r>
      <w:proofErr w:type="spellEnd"/>
      <w:r>
        <w:t xml:space="preserve"> Pendidikan 4.0:</w:t>
      </w:r>
    </w:p>
  </w:comment>
  <w:comment w:id="35" w:author="totok suharto" w:date="2021-08-11T10:43:00Z" w:initials="ts">
    <w:p w14:paraId="518E8640" w14:textId="2EF803CF" w:rsidR="00944A57" w:rsidRDefault="00944A57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36" w:author="totok suharto" w:date="2021-08-11T10:45:00Z" w:initials="ts">
    <w:p w14:paraId="7BB6DA50" w14:textId="3B9AA885" w:rsidR="00CF38A8" w:rsidRDefault="00944A57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bajkat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</w:comment>
  <w:comment w:id="37" w:author="totok suharto" w:date="2021-08-11T10:47:00Z" w:initials="ts">
    <w:p w14:paraId="373FC105" w14:textId="62CC3EEF" w:rsidR="00CF38A8" w:rsidRDefault="00CF38A8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38" w:author="totok suharto" w:date="2021-08-11T10:47:00Z" w:initials="ts">
    <w:p w14:paraId="50973CF3" w14:textId="71317FE2" w:rsidR="00CF38A8" w:rsidRDefault="00CF38A8">
      <w:pPr>
        <w:pStyle w:val="CommentText"/>
      </w:pPr>
      <w:r>
        <w:rPr>
          <w:rStyle w:val="CommentReference"/>
        </w:rPr>
        <w:annotationRef/>
      </w:r>
      <w:proofErr w:type="spellStart"/>
      <w:r>
        <w:t>belajar-mengajar</w:t>
      </w:r>
      <w:proofErr w:type="spellEnd"/>
    </w:p>
  </w:comment>
  <w:comment w:id="39" w:author="totok suharto" w:date="2021-08-11T10:49:00Z" w:initials="ts">
    <w:p w14:paraId="13040521" w14:textId="1EFD73AB" w:rsidR="00CF38A8" w:rsidRDefault="00CF38A8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era 4.0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</w:p>
  </w:comment>
  <w:comment w:id="40" w:author="totok suharto" w:date="2021-08-11T10:51:00Z" w:initials="ts">
    <w:p w14:paraId="7C4B2D40" w14:textId="22139739" w:rsidR="00CF38A8" w:rsidRDefault="00CF38A8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sebagai</w:t>
      </w:r>
      <w:proofErr w:type="spellEnd"/>
      <w:r>
        <w:t xml:space="preserve"> </w:t>
      </w:r>
    </w:p>
  </w:comment>
  <w:comment w:id="41" w:author="totok suharto" w:date="2021-08-11T10:52:00Z" w:initials="ts">
    <w:p w14:paraId="649D2EAF" w14:textId="7182B266" w:rsidR="00CF38A8" w:rsidRDefault="00CF38A8">
      <w:pPr>
        <w:pStyle w:val="CommentText"/>
      </w:pPr>
      <w:r>
        <w:rPr>
          <w:rStyle w:val="CommentReference"/>
        </w:rPr>
        <w:annotationRef/>
      </w:r>
      <w:r>
        <w:t xml:space="preserve">Guru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di era 4.0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strata,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harus</w:t>
      </w:r>
      <w:proofErr w:type="spellEnd"/>
    </w:p>
  </w:comment>
  <w:comment w:id="42" w:author="totok suharto" w:date="2021-08-11T10:54:00Z" w:initials="ts">
    <w:p w14:paraId="3EACE9D2" w14:textId="6D26E1E7" w:rsidR="00CF38A8" w:rsidRDefault="00CF38A8">
      <w:pPr>
        <w:pStyle w:val="CommentText"/>
      </w:pPr>
      <w:r>
        <w:rPr>
          <w:rStyle w:val="CommentReference"/>
        </w:rPr>
        <w:annotationRef/>
      </w:r>
      <w:r>
        <w:t>Pada</w:t>
      </w:r>
    </w:p>
  </w:comment>
  <w:comment w:id="43" w:author="totok suharto" w:date="2021-08-11T10:54:00Z" w:initials="ts">
    <w:p w14:paraId="07B54372" w14:textId="25A455A4" w:rsidR="00CF38A8" w:rsidRDefault="00CF38A8">
      <w:pPr>
        <w:pStyle w:val="CommentText"/>
      </w:pPr>
      <w:r>
        <w:rPr>
          <w:rStyle w:val="CommentReference"/>
        </w:rPr>
        <w:annotationRef/>
      </w:r>
      <w:r>
        <w:t>lima</w:t>
      </w:r>
    </w:p>
  </w:comment>
  <w:comment w:id="44" w:author="totok suharto" w:date="2021-08-11T10:55:00Z" w:initials="ts">
    <w:p w14:paraId="2C76305F" w14:textId="4D2A8467" w:rsidR="00CF38A8" w:rsidRDefault="00CF38A8">
      <w:pPr>
        <w:pStyle w:val="CommentText"/>
      </w:pPr>
      <w:r>
        <w:rPr>
          <w:rStyle w:val="CommentReference"/>
        </w:rPr>
        <w:annotationRef/>
      </w:r>
    </w:p>
  </w:comment>
  <w:comment w:id="45" w:author="totok suharto" w:date="2021-08-11T10:55:00Z" w:initials="ts">
    <w:p w14:paraId="73263FBA" w14:textId="121DBBFE" w:rsidR="00CF38A8" w:rsidRDefault="00CF38A8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46" w:author="totok suharto" w:date="2021-08-11T10:57:00Z" w:initials="ts">
    <w:p w14:paraId="0960D334" w14:textId="4CF76DD2" w:rsidR="000F51C4" w:rsidRDefault="000F51C4">
      <w:pPr>
        <w:pStyle w:val="CommentText"/>
      </w:pPr>
      <w:r>
        <w:rPr>
          <w:rStyle w:val="CommentReference"/>
        </w:rPr>
        <w:annotationRef/>
      </w:r>
      <w:proofErr w:type="spellStart"/>
      <w:r>
        <w:t>pembelajaran</w:t>
      </w:r>
      <w:proofErr w:type="spellEnd"/>
      <w:r>
        <w:t xml:space="preserve">, </w:t>
      </w:r>
      <w:proofErr w:type="spellStart"/>
      <w:r>
        <w:t>yaitu</w:t>
      </w:r>
      <w:proofErr w:type="spellEnd"/>
    </w:p>
  </w:comment>
  <w:comment w:id="47" w:author="totok suharto" w:date="2021-08-11T10:58:00Z" w:initials="ts">
    <w:p w14:paraId="44C0D012" w14:textId="77777777" w:rsidR="000F51C4" w:rsidRDefault="000F51C4" w:rsidP="000F51C4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proofErr w:type="spellStart"/>
      <w:r>
        <w:t>mengamati</w:t>
      </w:r>
      <w:proofErr w:type="spellEnd"/>
      <w:r>
        <w:t>,</w:t>
      </w:r>
    </w:p>
    <w:p w14:paraId="2D347EAA" w14:textId="77777777" w:rsidR="000F51C4" w:rsidRDefault="000F51C4" w:rsidP="000F51C4">
      <w:pPr>
        <w:pStyle w:val="CommentText"/>
        <w:numPr>
          <w:ilvl w:val="0"/>
          <w:numId w:val="4"/>
        </w:numPr>
      </w:pPr>
      <w:proofErr w:type="spellStart"/>
      <w:r>
        <w:t>memahami</w:t>
      </w:r>
      <w:proofErr w:type="spellEnd"/>
      <w:r>
        <w:t>,</w:t>
      </w:r>
    </w:p>
    <w:p w14:paraId="2391CDE1" w14:textId="77777777" w:rsidR="000F51C4" w:rsidRDefault="000F51C4" w:rsidP="000F51C4">
      <w:pPr>
        <w:pStyle w:val="CommentText"/>
        <w:numPr>
          <w:ilvl w:val="0"/>
          <w:numId w:val="4"/>
        </w:numPr>
      </w:pPr>
      <w:proofErr w:type="spellStart"/>
      <w:r>
        <w:t>mencoba</w:t>
      </w:r>
      <w:proofErr w:type="spellEnd"/>
      <w:r>
        <w:t>,</w:t>
      </w:r>
    </w:p>
    <w:p w14:paraId="57F78C23" w14:textId="77777777" w:rsidR="000F51C4" w:rsidRDefault="000F51C4" w:rsidP="000F51C4">
      <w:pPr>
        <w:pStyle w:val="CommentText"/>
        <w:numPr>
          <w:ilvl w:val="0"/>
          <w:numId w:val="4"/>
        </w:numPr>
      </w:pPr>
      <w:proofErr w:type="spellStart"/>
      <w:r>
        <w:t>mendiskusikan</w:t>
      </w:r>
      <w:proofErr w:type="spellEnd"/>
      <w:r>
        <w:t>, dan</w:t>
      </w:r>
    </w:p>
    <w:p w14:paraId="4B3CEB5A" w14:textId="5C2A5170" w:rsidR="000F51C4" w:rsidRDefault="000F51C4" w:rsidP="000F51C4">
      <w:pPr>
        <w:pStyle w:val="CommentText"/>
        <w:numPr>
          <w:ilvl w:val="0"/>
          <w:numId w:val="4"/>
        </w:numPr>
      </w:pPr>
      <w:proofErr w:type="spellStart"/>
      <w:r>
        <w:t>meneliti</w:t>
      </w:r>
      <w:proofErr w:type="spellEnd"/>
      <w:r>
        <w:t>.</w:t>
      </w:r>
    </w:p>
  </w:comment>
  <w:comment w:id="48" w:author="totok suharto" w:date="2021-08-11T11:01:00Z" w:initials="ts">
    <w:p w14:paraId="16378289" w14:textId="5B77159A" w:rsidR="000F51C4" w:rsidRDefault="000F51C4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membahas</w:t>
      </w:r>
      <w:proofErr w:type="spellEnd"/>
    </w:p>
  </w:comment>
  <w:comment w:id="49" w:author="totok suharto" w:date="2021-08-11T11:10:00Z" w:initials="ts">
    <w:p w14:paraId="10497D82" w14:textId="48308815" w:rsidR="00E96B7A" w:rsidRDefault="00E96B7A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membahas</w:t>
      </w:r>
      <w:proofErr w:type="spellEnd"/>
    </w:p>
  </w:comment>
  <w:comment w:id="50" w:author="totok suharto" w:date="2021-08-11T11:02:00Z" w:initials="ts">
    <w:p w14:paraId="0284A737" w14:textId="360F9C88" w:rsidR="000F51C4" w:rsidRDefault="000F51C4">
      <w:pPr>
        <w:pStyle w:val="CommentText"/>
      </w:pPr>
      <w:r>
        <w:rPr>
          <w:rStyle w:val="CommentReference"/>
        </w:rPr>
        <w:annotationRef/>
      </w:r>
    </w:p>
  </w:comment>
  <w:comment w:id="51" w:author="totok suharto" w:date="2021-08-11T11:11:00Z" w:initials="ts">
    <w:p w14:paraId="53AD8657" w14:textId="059A92AC" w:rsidR="00E96B7A" w:rsidRDefault="00E96B7A">
      <w:pPr>
        <w:pStyle w:val="CommentText"/>
      </w:pPr>
      <w:r>
        <w:rPr>
          <w:rStyle w:val="CommentReference"/>
        </w:rPr>
        <w:annotationRef/>
      </w:r>
      <w:proofErr w:type="spellStart"/>
      <w:r>
        <w:t>sebagai</w:t>
      </w:r>
      <w:proofErr w:type="spellEnd"/>
    </w:p>
  </w:comment>
  <w:comment w:id="52" w:author="totok suharto" w:date="2021-08-11T11:12:00Z" w:initials="ts">
    <w:p w14:paraId="15F98FCD" w14:textId="1A0563AD" w:rsidR="00E96B7A" w:rsidRDefault="00E96B7A">
      <w:pPr>
        <w:pStyle w:val="CommentText"/>
      </w:pPr>
      <w:r>
        <w:rPr>
          <w:rStyle w:val="CommentReference"/>
        </w:rPr>
        <w:annotationRef/>
      </w:r>
      <w:proofErr w:type="spellStart"/>
      <w:r>
        <w:t>yaitu</w:t>
      </w:r>
      <w:proofErr w:type="spellEnd"/>
    </w:p>
  </w:comment>
  <w:comment w:id="53" w:author="totok suharto" w:date="2021-08-11T11:12:00Z" w:initials="ts">
    <w:p w14:paraId="5BCDA46F" w14:textId="7226E1BD" w:rsidR="00E96B7A" w:rsidRDefault="00E96B7A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54" w:author="totok suharto" w:date="2021-08-11T11:13:00Z" w:initials="ts">
    <w:p w14:paraId="58AEF496" w14:textId="15C52CDD" w:rsidR="00E96B7A" w:rsidRDefault="00E96B7A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</w:p>
  </w:comment>
  <w:comment w:id="55" w:author="totok suharto" w:date="2021-08-11T11:15:00Z" w:initials="ts">
    <w:p w14:paraId="4856DEC5" w14:textId="107D68B4" w:rsidR="00E96B7A" w:rsidRDefault="00E96B7A" w:rsidP="000A3130">
      <w:pPr>
        <w:pStyle w:val="CommentText"/>
      </w:pPr>
      <w:r>
        <w:rPr>
          <w:rStyle w:val="CommentReference"/>
        </w:rPr>
        <w:annotationRef/>
      </w:r>
    </w:p>
  </w:comment>
  <w:comment w:id="56" w:author="totok suharto" w:date="2021-08-11T11:17:00Z" w:initials="ts">
    <w:p w14:paraId="362689FF" w14:textId="23F1A3D3" w:rsidR="000A3130" w:rsidRDefault="000A3130">
      <w:pPr>
        <w:pStyle w:val="CommentText"/>
      </w:pPr>
      <w:r>
        <w:rPr>
          <w:rStyle w:val="CommentReference"/>
        </w:rPr>
        <w:annotationRef/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ditindaklanjuti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mencoba</w:t>
      </w:r>
      <w:proofErr w:type="spellEnd"/>
      <w:r>
        <w:t>/</w:t>
      </w:r>
      <w:proofErr w:type="spellStart"/>
      <w:r>
        <w:t>mengaplikasikan</w:t>
      </w:r>
      <w:proofErr w:type="spellEnd"/>
      <w:r>
        <w:t>.</w:t>
      </w:r>
    </w:p>
  </w:comment>
  <w:comment w:id="57" w:author="totok suharto" w:date="2021-08-11T11:20:00Z" w:initials="ts">
    <w:p w14:paraId="08268995" w14:textId="2EC42587" w:rsidR="000A3130" w:rsidRDefault="000A3130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agar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ide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</w:comment>
  <w:comment w:id="58" w:author="totok suharto" w:date="2021-08-11T11:23:00Z" w:initials="ts">
    <w:p w14:paraId="35E082F6" w14:textId="2918E4E6" w:rsidR="000A3130" w:rsidRDefault="000A3130">
      <w:pPr>
        <w:pStyle w:val="CommentText"/>
      </w:pPr>
      <w:r>
        <w:rPr>
          <w:rStyle w:val="CommentReference"/>
        </w:rPr>
        <w:annotationRef/>
      </w:r>
      <w:proofErr w:type="spellStart"/>
      <w:r>
        <w:t>mencoba</w:t>
      </w:r>
      <w:proofErr w:type="spellEnd"/>
      <w:r>
        <w:t>,</w:t>
      </w:r>
    </w:p>
  </w:comment>
  <w:comment w:id="59" w:author="totok suharto" w:date="2021-08-11T11:24:00Z" w:initials="ts">
    <w:p w14:paraId="3B1208EC" w14:textId="4032BAFD" w:rsidR="000A3130" w:rsidRDefault="000A3130">
      <w:pPr>
        <w:pStyle w:val="CommentText"/>
      </w:pPr>
      <w:r>
        <w:rPr>
          <w:rStyle w:val="CommentReference"/>
        </w:rPr>
        <w:annotationRef/>
      </w:r>
      <w:proofErr w:type="spellStart"/>
      <w:r>
        <w:t>adalah</w:t>
      </w:r>
      <w:proofErr w:type="spellEnd"/>
    </w:p>
  </w:comment>
  <w:comment w:id="60" w:author="totok suharto" w:date="2021-08-11T11:25:00Z" w:initials="ts">
    <w:p w14:paraId="753C45A3" w14:textId="17408FC5" w:rsidR="000A3130" w:rsidRDefault="000A3130">
      <w:pPr>
        <w:pStyle w:val="CommentText"/>
      </w:pPr>
      <w:r>
        <w:rPr>
          <w:rStyle w:val="CommentReference"/>
        </w:rPr>
        <w:annotationRef/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orang,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082AC7">
        <w:t>banyak</w:t>
      </w:r>
      <w:proofErr w:type="spellEnd"/>
      <w:r w:rsidR="00082AC7">
        <w:t xml:space="preserve"> orang.</w:t>
      </w:r>
    </w:p>
  </w:comment>
  <w:comment w:id="61" w:author="totok suharto" w:date="2021-08-11T11:26:00Z" w:initials="ts">
    <w:p w14:paraId="22D83257" w14:textId="731136F0" w:rsidR="00082AC7" w:rsidRDefault="00082AC7">
      <w:pPr>
        <w:pStyle w:val="CommentText"/>
      </w:pPr>
      <w:r>
        <w:rPr>
          <w:rStyle w:val="CommentReference"/>
        </w:rPr>
        <w:annotationRef/>
      </w:r>
      <w:r>
        <w:t xml:space="preserve">Hal </w:t>
      </w:r>
      <w:proofErr w:type="spellStart"/>
      <w:r>
        <w:t>ibi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ide-ide </w:t>
      </w:r>
      <w:proofErr w:type="spellStart"/>
      <w:r>
        <w:t>baru</w:t>
      </w:r>
      <w:proofErr w:type="spellEnd"/>
      <w:r>
        <w:t>.</w:t>
      </w:r>
    </w:p>
  </w:comment>
  <w:comment w:id="62" w:author="totok suharto" w:date="2021-08-11T11:29:00Z" w:initials="ts">
    <w:p w14:paraId="14CCD826" w14:textId="3E9E30CB" w:rsidR="00082AC7" w:rsidRDefault="00082AC7">
      <w:pPr>
        <w:pStyle w:val="CommentText"/>
      </w:pPr>
      <w:r>
        <w:rPr>
          <w:rStyle w:val="CommentReference"/>
        </w:rPr>
        <w:annotationRef/>
      </w:r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</w:comment>
  <w:comment w:id="63" w:author="totok suharto" w:date="2021-08-11T11:30:00Z" w:initials="ts">
    <w:p w14:paraId="729BBE8D" w14:textId="22883230" w:rsidR="00082AC7" w:rsidRDefault="00082AC7">
      <w:pPr>
        <w:pStyle w:val="CommentText"/>
      </w:pPr>
      <w:r>
        <w:rPr>
          <w:rStyle w:val="CommentReference"/>
        </w:rPr>
        <w:annotationRef/>
      </w:r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pada Era 4.0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dan </w:t>
      </w:r>
      <w:proofErr w:type="spellStart"/>
      <w:r>
        <w:t>inovasi</w:t>
      </w:r>
      <w:proofErr w:type="spellEnd"/>
      <w:r>
        <w:t>.</w:t>
      </w:r>
    </w:p>
  </w:comment>
  <w:comment w:id="64" w:author="totok suharto" w:date="2021-08-11T11:33:00Z" w:initials="ts">
    <w:p w14:paraId="5DFA302E" w14:textId="75156EBF" w:rsidR="00082AC7" w:rsidRDefault="00082AC7">
      <w:pPr>
        <w:pStyle w:val="CommentText"/>
      </w:pPr>
      <w:r>
        <w:rPr>
          <w:rStyle w:val="CommentReference"/>
        </w:rPr>
        <w:annotationRef/>
      </w:r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proses </w:t>
      </w:r>
      <w:proofErr w:type="spellStart"/>
      <w:r>
        <w:t>kreatif</w:t>
      </w:r>
      <w:proofErr w:type="spellEnd"/>
      <w:r>
        <w:t xml:space="preserve"> dan </w:t>
      </w:r>
      <w:proofErr w:type="spellStart"/>
      <w:r>
        <w:t>inovatif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E08A11" w15:done="0"/>
  <w15:commentEx w15:paraId="38E92E7D" w15:done="0"/>
  <w15:commentEx w15:paraId="2DF5AF53" w15:done="0"/>
  <w15:commentEx w15:paraId="0CD64C36" w15:done="1"/>
  <w15:commentEx w15:paraId="54B6B14A" w15:done="0"/>
  <w15:commentEx w15:paraId="65F59A69" w15:done="0"/>
  <w15:commentEx w15:paraId="5BEEEB65" w15:done="0"/>
  <w15:commentEx w15:paraId="4732705C" w15:done="0"/>
  <w15:commentEx w15:paraId="28790145" w15:done="0"/>
  <w15:commentEx w15:paraId="16540422" w15:done="0"/>
  <w15:commentEx w15:paraId="5052A0C5" w15:done="0"/>
  <w15:commentEx w15:paraId="6B983113" w15:done="0"/>
  <w15:commentEx w15:paraId="44DA3D73" w15:done="1"/>
  <w15:commentEx w15:paraId="4E930120" w15:done="0"/>
  <w15:commentEx w15:paraId="6DAA8D21" w15:done="0"/>
  <w15:commentEx w15:paraId="1503B45F" w15:done="0"/>
  <w15:commentEx w15:paraId="6D699187" w15:done="0"/>
  <w15:commentEx w15:paraId="57092ABA" w15:done="0"/>
  <w15:commentEx w15:paraId="4AB91DBD" w15:done="0"/>
  <w15:commentEx w15:paraId="66D1F4DA" w15:done="0"/>
  <w15:commentEx w15:paraId="3E02ED90" w15:done="0"/>
  <w15:commentEx w15:paraId="49801F4B" w15:done="0"/>
  <w15:commentEx w15:paraId="4F4547BB" w15:done="0"/>
  <w15:commentEx w15:paraId="26ADC83F" w15:done="0"/>
  <w15:commentEx w15:paraId="38EE368C" w15:done="0"/>
  <w15:commentEx w15:paraId="236A2ABD" w15:done="0"/>
  <w15:commentEx w15:paraId="0471A869" w15:done="0"/>
  <w15:commentEx w15:paraId="156CA256" w15:done="0"/>
  <w15:commentEx w15:paraId="1DAFD02A" w15:done="0"/>
  <w15:commentEx w15:paraId="12D1C521" w15:done="0"/>
  <w15:commentEx w15:paraId="518E8640" w15:done="0"/>
  <w15:commentEx w15:paraId="7BB6DA50" w15:done="0"/>
  <w15:commentEx w15:paraId="373FC105" w15:done="0"/>
  <w15:commentEx w15:paraId="50973CF3" w15:done="0"/>
  <w15:commentEx w15:paraId="13040521" w15:done="1"/>
  <w15:commentEx w15:paraId="7C4B2D40" w15:done="0"/>
  <w15:commentEx w15:paraId="649D2EAF" w15:done="0"/>
  <w15:commentEx w15:paraId="3EACE9D2" w15:done="0"/>
  <w15:commentEx w15:paraId="07B54372" w15:done="0"/>
  <w15:commentEx w15:paraId="2C76305F" w15:done="0"/>
  <w15:commentEx w15:paraId="73263FBA" w15:done="0"/>
  <w15:commentEx w15:paraId="0960D334" w15:done="0"/>
  <w15:commentEx w15:paraId="4B3CEB5A" w15:done="0"/>
  <w15:commentEx w15:paraId="16378289" w15:done="0"/>
  <w15:commentEx w15:paraId="10497D82" w15:done="0"/>
  <w15:commentEx w15:paraId="0284A737" w15:done="0"/>
  <w15:commentEx w15:paraId="53AD8657" w15:done="0"/>
  <w15:commentEx w15:paraId="15F98FCD" w15:done="0"/>
  <w15:commentEx w15:paraId="5BCDA46F" w15:done="0"/>
  <w15:commentEx w15:paraId="58AEF496" w15:done="0"/>
  <w15:commentEx w15:paraId="4856DEC5" w15:done="1"/>
  <w15:commentEx w15:paraId="362689FF" w15:done="0"/>
  <w15:commentEx w15:paraId="08268995" w15:done="0"/>
  <w15:commentEx w15:paraId="35E082F6" w15:done="0"/>
  <w15:commentEx w15:paraId="3B1208EC" w15:done="0"/>
  <w15:commentEx w15:paraId="753C45A3" w15:done="0"/>
  <w15:commentEx w15:paraId="22D83257" w15:done="0"/>
  <w15:commentEx w15:paraId="14CCD826" w15:done="1"/>
  <w15:commentEx w15:paraId="729BBE8D" w15:done="0"/>
  <w15:commentEx w15:paraId="5DFA30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E224D" w16cex:dateUtc="2021-08-11T03:17:00Z"/>
  <w16cex:commentExtensible w16cex:durableId="24BE2DBF" w16cex:dateUtc="2021-08-11T04:06:00Z"/>
  <w16cex:commentExtensible w16cex:durableId="24BE22DC" w16cex:dateUtc="2021-08-11T03:20:00Z"/>
  <w16cex:commentExtensible w16cex:durableId="24BE228A" w16cex:dateUtc="2021-08-11T03:18:00Z"/>
  <w16cex:commentExtensible w16cex:durableId="24BE2E44" w16cex:dateUtc="2021-08-11T04:08:00Z"/>
  <w16cex:commentExtensible w16cex:durableId="24BE22B7" w16cex:dateUtc="2021-08-11T03:19:00Z"/>
  <w16cex:commentExtensible w16cex:durableId="24BE22EB" w16cex:dateUtc="2021-08-11T03:20:00Z"/>
  <w16cex:commentExtensible w16cex:durableId="24BE230F" w16cex:dateUtc="2021-08-11T03:21:00Z"/>
  <w16cex:commentExtensible w16cex:durableId="24BE2339" w16cex:dateUtc="2021-08-11T03:21:00Z"/>
  <w16cex:commentExtensible w16cex:durableId="24BE241A" w16cex:dateUtc="2021-08-11T03:25:00Z"/>
  <w16cex:commentExtensible w16cex:durableId="24BE23A9" w16cex:dateUtc="2021-08-11T03:23:00Z"/>
  <w16cex:commentExtensible w16cex:durableId="24BE234D" w16cex:dateUtc="2021-08-11T03:22:00Z"/>
  <w16cex:commentExtensible w16cex:durableId="24BE23F2" w16cex:dateUtc="2021-08-11T03:24:00Z"/>
  <w16cex:commentExtensible w16cex:durableId="24BE2446" w16cex:dateUtc="2021-08-11T03:26:00Z"/>
  <w16cex:commentExtensible w16cex:durableId="24BE24BF" w16cex:dateUtc="2021-08-11T03:28:00Z"/>
  <w16cex:commentExtensible w16cex:durableId="24BE2502" w16cex:dateUtc="2021-08-11T03:29:00Z"/>
  <w16cex:commentExtensible w16cex:durableId="24BE251C" w16cex:dateUtc="2021-08-11T03:29:00Z"/>
  <w16cex:commentExtensible w16cex:durableId="24BE2548" w16cex:dateUtc="2021-08-11T03:30:00Z"/>
  <w16cex:commentExtensible w16cex:durableId="24BE256D" w16cex:dateUtc="2021-08-11T03:31:00Z"/>
  <w16cex:commentExtensible w16cex:durableId="24BE25D0" w16cex:dateUtc="2021-08-11T03:32:00Z"/>
  <w16cex:commentExtensible w16cex:durableId="24BE2ACD" w16cex:dateUtc="2021-08-11T03:54:00Z"/>
  <w16cex:commentExtensible w16cex:durableId="24BE2605" w16cex:dateUtc="2021-08-11T03:33:00Z"/>
  <w16cex:commentExtensible w16cex:durableId="24BE2637" w16cex:dateUtc="2021-08-11T03:34:00Z"/>
  <w16cex:commentExtensible w16cex:durableId="24BE264C" w16cex:dateUtc="2021-08-11T03:34:00Z"/>
  <w16cex:commentExtensible w16cex:durableId="24BE2676" w16cex:dateUtc="2021-08-11T03:35:00Z"/>
  <w16cex:commentExtensible w16cex:durableId="24BE2722" w16cex:dateUtc="2021-08-11T03:38:00Z"/>
  <w16cex:commentExtensible w16cex:durableId="24BE2785" w16cex:dateUtc="2021-08-11T03:40:00Z"/>
  <w16cex:commentExtensible w16cex:durableId="24BE27A0" w16cex:dateUtc="2021-08-11T03:40:00Z"/>
  <w16cex:commentExtensible w16cex:durableId="24BE27CC" w16cex:dateUtc="2021-08-11T03:41:00Z"/>
  <w16cex:commentExtensible w16cex:durableId="24BE27EF" w16cex:dateUtc="2021-08-11T03:41:00Z"/>
  <w16cex:commentExtensible w16cex:durableId="24BE2859" w16cex:dateUtc="2021-08-11T03:43:00Z"/>
  <w16cex:commentExtensible w16cex:durableId="24BE28AD" w16cex:dateUtc="2021-08-11T03:45:00Z"/>
  <w16cex:commentExtensible w16cex:durableId="24BE2924" w16cex:dateUtc="2021-08-11T03:47:00Z"/>
  <w16cex:commentExtensible w16cex:durableId="24BE295B" w16cex:dateUtc="2021-08-11T03:47:00Z"/>
  <w16cex:commentExtensible w16cex:durableId="24BE29C2" w16cex:dateUtc="2021-08-11T03:49:00Z"/>
  <w16cex:commentExtensible w16cex:durableId="24BE2A2A" w16cex:dateUtc="2021-08-11T03:51:00Z"/>
  <w16cex:commentExtensible w16cex:durableId="24BE2A80" w16cex:dateUtc="2021-08-11T03:52:00Z"/>
  <w16cex:commentExtensible w16cex:durableId="24BE2AEB" w16cex:dateUtc="2021-08-11T03:54:00Z"/>
  <w16cex:commentExtensible w16cex:durableId="24BE2AFA" w16cex:dateUtc="2021-08-11T03:54:00Z"/>
  <w16cex:commentExtensible w16cex:durableId="24BE2B13" w16cex:dateUtc="2021-08-11T03:55:00Z"/>
  <w16cex:commentExtensible w16cex:durableId="24BE2B38" w16cex:dateUtc="2021-08-11T03:55:00Z"/>
  <w16cex:commentExtensible w16cex:durableId="24BE2BA9" w16cex:dateUtc="2021-08-11T03:57:00Z"/>
  <w16cex:commentExtensible w16cex:durableId="24BE2BD1" w16cex:dateUtc="2021-08-11T03:58:00Z"/>
  <w16cex:commentExtensible w16cex:durableId="24BE2C85" w16cex:dateUtc="2021-08-11T04:01:00Z"/>
  <w16cex:commentExtensible w16cex:durableId="24BE2E98" w16cex:dateUtc="2021-08-11T04:10:00Z"/>
  <w16cex:commentExtensible w16cex:durableId="24BE2CAF" w16cex:dateUtc="2021-08-11T04:02:00Z"/>
  <w16cex:commentExtensible w16cex:durableId="24BE2EC7" w16cex:dateUtc="2021-08-11T04:11:00Z"/>
  <w16cex:commentExtensible w16cex:durableId="24BE2F09" w16cex:dateUtc="2021-08-11T04:12:00Z"/>
  <w16cex:commentExtensible w16cex:durableId="24BE2F25" w16cex:dateUtc="2021-08-11T04:12:00Z"/>
  <w16cex:commentExtensible w16cex:durableId="24BE2F44" w16cex:dateUtc="2021-08-11T04:13:00Z"/>
  <w16cex:commentExtensible w16cex:durableId="24BE2FC8" w16cex:dateUtc="2021-08-11T04:15:00Z"/>
  <w16cex:commentExtensible w16cex:durableId="24BE304D" w16cex:dateUtc="2021-08-11T04:17:00Z"/>
  <w16cex:commentExtensible w16cex:durableId="24BE30E2" w16cex:dateUtc="2021-08-11T04:20:00Z"/>
  <w16cex:commentExtensible w16cex:durableId="24BE31A8" w16cex:dateUtc="2021-08-11T04:23:00Z"/>
  <w16cex:commentExtensible w16cex:durableId="24BE31FC" w16cex:dateUtc="2021-08-11T04:24:00Z"/>
  <w16cex:commentExtensible w16cex:durableId="24BE3234" w16cex:dateUtc="2021-08-11T04:25:00Z"/>
  <w16cex:commentExtensible w16cex:durableId="24BE327C" w16cex:dateUtc="2021-08-11T04:26:00Z"/>
  <w16cex:commentExtensible w16cex:durableId="24BE330B" w16cex:dateUtc="2021-08-11T04:29:00Z"/>
  <w16cex:commentExtensible w16cex:durableId="24BE3367" w16cex:dateUtc="2021-08-11T04:30:00Z"/>
  <w16cex:commentExtensible w16cex:durableId="24BE3402" w16cex:dateUtc="2021-08-11T04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E08A11" w16cid:durableId="24BE224D"/>
  <w16cid:commentId w16cid:paraId="38E92E7D" w16cid:durableId="24BE2DBF"/>
  <w16cid:commentId w16cid:paraId="2DF5AF53" w16cid:durableId="24BE22DC"/>
  <w16cid:commentId w16cid:paraId="0CD64C36" w16cid:durableId="24BE228A"/>
  <w16cid:commentId w16cid:paraId="54B6B14A" w16cid:durableId="24BE2E44"/>
  <w16cid:commentId w16cid:paraId="65F59A69" w16cid:durableId="24BE22B7"/>
  <w16cid:commentId w16cid:paraId="5BEEEB65" w16cid:durableId="24BE22EB"/>
  <w16cid:commentId w16cid:paraId="4732705C" w16cid:durableId="24BE230F"/>
  <w16cid:commentId w16cid:paraId="28790145" w16cid:durableId="24BE2339"/>
  <w16cid:commentId w16cid:paraId="16540422" w16cid:durableId="24BE241A"/>
  <w16cid:commentId w16cid:paraId="5052A0C5" w16cid:durableId="24BE23A9"/>
  <w16cid:commentId w16cid:paraId="6B983113" w16cid:durableId="24BE234D"/>
  <w16cid:commentId w16cid:paraId="44DA3D73" w16cid:durableId="24BE23F2"/>
  <w16cid:commentId w16cid:paraId="4E930120" w16cid:durableId="24BE2446"/>
  <w16cid:commentId w16cid:paraId="6DAA8D21" w16cid:durableId="24BE24BF"/>
  <w16cid:commentId w16cid:paraId="1503B45F" w16cid:durableId="24BE2502"/>
  <w16cid:commentId w16cid:paraId="6D699187" w16cid:durableId="24BE251C"/>
  <w16cid:commentId w16cid:paraId="57092ABA" w16cid:durableId="24BE2548"/>
  <w16cid:commentId w16cid:paraId="4AB91DBD" w16cid:durableId="24BE256D"/>
  <w16cid:commentId w16cid:paraId="66D1F4DA" w16cid:durableId="24BE25D0"/>
  <w16cid:commentId w16cid:paraId="3E02ED90" w16cid:durableId="24BE2ACD"/>
  <w16cid:commentId w16cid:paraId="49801F4B" w16cid:durableId="24BE2605"/>
  <w16cid:commentId w16cid:paraId="4F4547BB" w16cid:durableId="24BE2637"/>
  <w16cid:commentId w16cid:paraId="26ADC83F" w16cid:durableId="24BE264C"/>
  <w16cid:commentId w16cid:paraId="38EE368C" w16cid:durableId="24BE2676"/>
  <w16cid:commentId w16cid:paraId="236A2ABD" w16cid:durableId="24BE2722"/>
  <w16cid:commentId w16cid:paraId="0471A869" w16cid:durableId="24BE2785"/>
  <w16cid:commentId w16cid:paraId="156CA256" w16cid:durableId="24BE27A0"/>
  <w16cid:commentId w16cid:paraId="1DAFD02A" w16cid:durableId="24BE27CC"/>
  <w16cid:commentId w16cid:paraId="12D1C521" w16cid:durableId="24BE27EF"/>
  <w16cid:commentId w16cid:paraId="518E8640" w16cid:durableId="24BE2859"/>
  <w16cid:commentId w16cid:paraId="7BB6DA50" w16cid:durableId="24BE28AD"/>
  <w16cid:commentId w16cid:paraId="373FC105" w16cid:durableId="24BE2924"/>
  <w16cid:commentId w16cid:paraId="50973CF3" w16cid:durableId="24BE295B"/>
  <w16cid:commentId w16cid:paraId="13040521" w16cid:durableId="24BE29C2"/>
  <w16cid:commentId w16cid:paraId="7C4B2D40" w16cid:durableId="24BE2A2A"/>
  <w16cid:commentId w16cid:paraId="649D2EAF" w16cid:durableId="24BE2A80"/>
  <w16cid:commentId w16cid:paraId="3EACE9D2" w16cid:durableId="24BE2AEB"/>
  <w16cid:commentId w16cid:paraId="07B54372" w16cid:durableId="24BE2AFA"/>
  <w16cid:commentId w16cid:paraId="2C76305F" w16cid:durableId="24BE2B13"/>
  <w16cid:commentId w16cid:paraId="73263FBA" w16cid:durableId="24BE2B38"/>
  <w16cid:commentId w16cid:paraId="0960D334" w16cid:durableId="24BE2BA9"/>
  <w16cid:commentId w16cid:paraId="4B3CEB5A" w16cid:durableId="24BE2BD1"/>
  <w16cid:commentId w16cid:paraId="16378289" w16cid:durableId="24BE2C85"/>
  <w16cid:commentId w16cid:paraId="10497D82" w16cid:durableId="24BE2E98"/>
  <w16cid:commentId w16cid:paraId="0284A737" w16cid:durableId="24BE2CAF"/>
  <w16cid:commentId w16cid:paraId="53AD8657" w16cid:durableId="24BE2EC7"/>
  <w16cid:commentId w16cid:paraId="15F98FCD" w16cid:durableId="24BE2F09"/>
  <w16cid:commentId w16cid:paraId="5BCDA46F" w16cid:durableId="24BE2F25"/>
  <w16cid:commentId w16cid:paraId="58AEF496" w16cid:durableId="24BE2F44"/>
  <w16cid:commentId w16cid:paraId="4856DEC5" w16cid:durableId="24BE2FC8"/>
  <w16cid:commentId w16cid:paraId="362689FF" w16cid:durableId="24BE304D"/>
  <w16cid:commentId w16cid:paraId="08268995" w16cid:durableId="24BE30E2"/>
  <w16cid:commentId w16cid:paraId="35E082F6" w16cid:durableId="24BE31A8"/>
  <w16cid:commentId w16cid:paraId="3B1208EC" w16cid:durableId="24BE31FC"/>
  <w16cid:commentId w16cid:paraId="753C45A3" w16cid:durableId="24BE3234"/>
  <w16cid:commentId w16cid:paraId="22D83257" w16cid:durableId="24BE327C"/>
  <w16cid:commentId w16cid:paraId="14CCD826" w16cid:durableId="24BE330B"/>
  <w16cid:commentId w16cid:paraId="729BBE8D" w16cid:durableId="24BE3367"/>
  <w16cid:commentId w16cid:paraId="5DFA302E" w16cid:durableId="24BE34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73A74"/>
    <w:multiLevelType w:val="hybridMultilevel"/>
    <w:tmpl w:val="6084FD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tok suharto">
    <w15:presenceInfo w15:providerId="Windows Live" w15:userId="7f912f4a992075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82AC7"/>
    <w:rsid w:val="000A3130"/>
    <w:rsid w:val="000F51C4"/>
    <w:rsid w:val="0012251A"/>
    <w:rsid w:val="00125355"/>
    <w:rsid w:val="001D038C"/>
    <w:rsid w:val="00240407"/>
    <w:rsid w:val="0042167F"/>
    <w:rsid w:val="00893918"/>
    <w:rsid w:val="00924DF5"/>
    <w:rsid w:val="00944A57"/>
    <w:rsid w:val="00CF38A8"/>
    <w:rsid w:val="00E96B7A"/>
    <w:rsid w:val="00F3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308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319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19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19A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9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9A2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totok suharto</cp:lastModifiedBy>
  <cp:revision>2</cp:revision>
  <dcterms:created xsi:type="dcterms:W3CDTF">2021-08-11T04:36:00Z</dcterms:created>
  <dcterms:modified xsi:type="dcterms:W3CDTF">2021-08-11T04:36:00Z</dcterms:modified>
</cp:coreProperties>
</file>