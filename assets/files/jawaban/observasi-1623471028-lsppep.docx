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BBA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F4736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CFCBED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2186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0D2F9E9" w14:textId="77777777" w:rsidTr="00821BA2">
        <w:tc>
          <w:tcPr>
            <w:tcW w:w="9350" w:type="dxa"/>
          </w:tcPr>
          <w:p w14:paraId="17DEAFE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E5F1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3630E7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D95B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1D440D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6C8C2B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EE29FF3" w14:textId="051A042A" w:rsidR="00974F1C" w:rsidRDefault="00974F1C" w:rsidP="00821BA2">
            <w:pPr>
              <w:spacing w:line="312" w:lineRule="auto"/>
              <w:ind w:left="457"/>
              <w:rPr>
                <w:ins w:id="0" w:author="rini hastuti" w:date="2021-06-12T11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21E74FB" w14:textId="757AA416" w:rsidR="00957B55" w:rsidRDefault="00957B55" w:rsidP="00821BA2">
            <w:pPr>
              <w:spacing w:line="312" w:lineRule="auto"/>
              <w:ind w:left="457"/>
              <w:rPr>
                <w:ins w:id="1" w:author="rini hastuti" w:date="2021-06-12T11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F5D733" w14:textId="47195E03" w:rsidR="00957B55" w:rsidRDefault="00957B5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" w:author="rini hastuti" w:date="2021-06-12T11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 w:rsidRPr="00957B5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" w:author="rini hastuti" w:date="2021-06-12T11:0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Internet Marketing </w:t>
              </w:r>
              <w:proofErr w:type="gramStart"/>
              <w:r w:rsidRPr="00957B5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" w:author="rini hastuti" w:date="2021-06-12T11:0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For</w:t>
              </w:r>
              <w:proofErr w:type="gramEnd"/>
              <w:r w:rsidRPr="00957B5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" w:author="rini hastuti" w:date="2021-06-12T11:0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14:paraId="671F135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3566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1A9B5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6A8E03C" w14:textId="33387B8C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" w:author="rini hastuti" w:date="2021-06-12T11:0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8E87743" w14:textId="2934112B" w:rsidR="00957B55" w:rsidRDefault="00957B55" w:rsidP="00821BA2">
            <w:pPr>
              <w:pStyle w:val="ListParagraph"/>
              <w:spacing w:line="312" w:lineRule="auto"/>
              <w:ind w:left="457"/>
              <w:rPr>
                <w:ins w:id="7" w:author="rini hastuti" w:date="2021-06-12T11:0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837191" w14:textId="0BD07C90" w:rsidR="00957B55" w:rsidRDefault="00957B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8" w:author="rini hastuti" w:date="2021-06-12T11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957B5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" w:author="rini hastuti" w:date="2021-06-12T11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Facebook Marketing</w:t>
              </w:r>
            </w:ins>
            <w:ins w:id="10" w:author="rini hastuti" w:date="2021-06-12T11:0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14:paraId="47AF515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D02D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C7533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735F31D" w14:textId="58474686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1" w:author="rini hastuti" w:date="2021-06-12T11:0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16974F2" w14:textId="05B841D5" w:rsidR="00957B55" w:rsidRDefault="00957B55" w:rsidP="00821BA2">
            <w:pPr>
              <w:pStyle w:val="ListParagraph"/>
              <w:spacing w:line="312" w:lineRule="auto"/>
              <w:ind w:left="457"/>
              <w:rPr>
                <w:ins w:id="12" w:author="rini hastuti" w:date="2021-06-12T11:02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C23AA9" w14:textId="4EB0699F" w:rsidR="00957B55" w:rsidRDefault="00957B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3" w:author="rini hastuti" w:date="2021-06-12T11:0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Nur Tauhid dan Trim Bambang. 2005. </w:t>
              </w:r>
            </w:ins>
            <w:proofErr w:type="spellStart"/>
            <w:ins w:id="14" w:author="rini hastuti" w:date="2021-06-12T11:0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: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Bandung. MQ Publishing</w:t>
              </w:r>
            </w:ins>
          </w:p>
          <w:p w14:paraId="1BBC7F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05E6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CB34BD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5718B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0115FCF" w14:textId="60D0CC4E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5" w:author="rini hastuti" w:date="2021-06-12T11:0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53ABA7B" w14:textId="7910DAF8" w:rsidR="00957B55" w:rsidRDefault="00957B55" w:rsidP="00821BA2">
            <w:pPr>
              <w:pStyle w:val="ListParagraph"/>
              <w:spacing w:line="312" w:lineRule="auto"/>
              <w:ind w:left="457"/>
              <w:rPr>
                <w:ins w:id="16" w:author="rini hastuti" w:date="2021-06-12T11:0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AD5794" w14:textId="3E033725" w:rsidR="00957B55" w:rsidRDefault="00957B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7" w:author="rini hastuti" w:date="2021-06-12T11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Osbone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 john.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Terjemahan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Andre</w:t>
              </w:r>
            </w:ins>
            <w:ins w:id="18" w:author="rini hastuti" w:date="2021-06-12T11:0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Walfred.</w:t>
              </w:r>
            </w:ins>
            <w:ins w:id="19" w:author="rini hastuti" w:date="2021-06-12T11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1993. K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Eksekutif</w:t>
              </w:r>
            </w:ins>
            <w:proofErr w:type="spellEnd"/>
            <w:ins w:id="20" w:author="rini hastuti" w:date="2021-06-12T11:0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</w:ins>
            <w:proofErr w:type="spellEnd"/>
          </w:p>
          <w:p w14:paraId="25954C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B16FE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11ED9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7914C8F" w14:textId="1C676D78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1" w:author="rini hastuti" w:date="2021-06-12T11:0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6DF6511" w14:textId="03351A2A" w:rsidR="00957B55" w:rsidRDefault="00957B55" w:rsidP="00821BA2">
            <w:pPr>
              <w:pStyle w:val="ListParagraph"/>
              <w:spacing w:line="312" w:lineRule="auto"/>
              <w:ind w:left="457"/>
              <w:rPr>
                <w:ins w:id="22" w:author="rini hastuti" w:date="2021-06-12T11:0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3980B2" w14:textId="17C576CA" w:rsidR="00957B55" w:rsidRDefault="00957B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3" w:author="rini hastuti" w:date="2021-06-12T11:0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Aceh,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ins w:id="24" w:author="rini hastuti" w:date="2021-06-12T11:0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enyelesaian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Masa Lalu.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</w:ins>
            <w:proofErr w:type="spellEnd"/>
          </w:p>
          <w:p w14:paraId="4C33092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3ED8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4EBEFE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A5FD3B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94A59BF" w14:textId="0D6AEA0B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5" w:author="rini hastuti" w:date="2021-06-12T11:0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9A1667C" w14:textId="1FE58F9F" w:rsidR="00957B55" w:rsidRDefault="00957B55" w:rsidP="00821BA2">
            <w:pPr>
              <w:pStyle w:val="ListParagraph"/>
              <w:spacing w:line="312" w:lineRule="auto"/>
              <w:ind w:left="457"/>
              <w:rPr>
                <w:ins w:id="26" w:author="rini hastuti" w:date="2021-06-12T11:0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C381CE" w14:textId="6FD49960" w:rsidR="00957B55" w:rsidRPr="005D70C9" w:rsidRDefault="00957B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" w:author="rini hastuti" w:date="2021-06-12T11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 Bambang.2011. </w:t>
              </w:r>
              <w:r w:rsidRPr="00957B5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8" w:author="rini hastuti" w:date="2021-06-12T11:0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The Art Of Stimulating </w:t>
              </w:r>
              <w:proofErr w:type="gramStart"/>
              <w:r w:rsidRPr="00957B5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9" w:author="rini hastuti" w:date="2021-06-12T11:0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Idea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: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Jurus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Mendulan</w:t>
              </w:r>
            </w:ins>
            <w:ins w:id="30" w:author="rini hastuti" w:date="2021-06-12T11:0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Insaf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agar kaya di Jalan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Solo.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</w:ins>
            <w:proofErr w:type="spellEnd"/>
          </w:p>
          <w:p w14:paraId="046199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43F40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F643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8C639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AD50F8B" w14:textId="4A0CF707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1" w:author="rini hastuti" w:date="2021-06-12T11:08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E6DAAD2" w14:textId="003F2DFC" w:rsidR="00957B55" w:rsidRDefault="00957B55" w:rsidP="00821BA2">
            <w:pPr>
              <w:pStyle w:val="ListParagraph"/>
              <w:spacing w:line="312" w:lineRule="auto"/>
              <w:ind w:left="457"/>
              <w:rPr>
                <w:ins w:id="32" w:author="rini hastuti" w:date="2021-06-12T11:08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2D3BB0C" w14:textId="3FA2F6E7" w:rsidR="00957B55" w:rsidRPr="005D70C9" w:rsidRDefault="00957B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" w:author="rini hastuti" w:date="2021-06-12T11:08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Trim Bambang. 2011</w:t>
              </w:r>
            </w:ins>
            <w:ins w:id="34" w:author="rini hastuti" w:date="2021-06-12T11:09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Muhammad </w:t>
              </w:r>
              <w:proofErr w:type="spellStart"/>
              <w:r w:rsidRPr="00957B5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rini hastuti" w:date="2021-06-12T11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Effec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Dirindukan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Solo.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</w:t>
              </w:r>
            </w:ins>
          </w:p>
          <w:p w14:paraId="7AC1F4D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A3EB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A5845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A469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ni hastuti">
    <w15:presenceInfo w15:providerId="Windows Live" w15:userId="51a29b94c66366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57B5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9E2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hastuti</cp:lastModifiedBy>
  <cp:revision>2</cp:revision>
  <dcterms:created xsi:type="dcterms:W3CDTF">2021-06-12T04:10:00Z</dcterms:created>
  <dcterms:modified xsi:type="dcterms:W3CDTF">2021-06-12T04:10:00Z</dcterms:modified>
</cp:coreProperties>
</file>