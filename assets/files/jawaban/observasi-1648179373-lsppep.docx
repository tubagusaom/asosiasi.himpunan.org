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039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BC1EAC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957CB7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825C73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B8AFC61" w14:textId="77777777" w:rsidTr="00821BA2">
        <w:tc>
          <w:tcPr>
            <w:tcW w:w="9350" w:type="dxa"/>
          </w:tcPr>
          <w:p w14:paraId="3C59205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42397CE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3279433F" w14:textId="0F15981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0" w:author="Muhammad Wal Hakim(551955)" w:date="2022-03-25T10:21:00Z">
              <w:r w:rsidRPr="00EC6F38" w:rsidDel="0024204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Muhammad Wal Hakim(551955)" w:date="2022-03-25T10:21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ekstr</w:t>
              </w:r>
            </w:ins>
            <w:ins w:id="2" w:author="Muhammad Wal Hakim(551955)" w:date="2022-03-25T10:22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ins w:id="3" w:author="Muhammad Wal Hakim(551955)" w:date="2022-03-25T10:21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dia akan berubah semakin maju, yang sering kita sebut dengan revolusi </w:t>
            </w:r>
            <w:del w:id="4" w:author="Muhammad Wal Hakim(551955)" w:date="2022-03-25T10:23:00Z">
              <w:r w:rsidRPr="00EC6F38" w:rsidDel="00242046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5" w:author="Muhammad Wal Hakim(551955)" w:date="2022-03-25T10:23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r w:rsidR="002420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14:paraId="71158A7F" w14:textId="51AD513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</w:t>
            </w:r>
            <w:ins w:id="6" w:author="Muhammad Wal Hakim(551955)" w:date="2022-03-25T10:24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</w:t>
            </w:r>
            <w:del w:id="7" w:author="Muhammad Wal Hakim(551955)" w:date="2022-03-25T10:24:00Z">
              <w:r w:rsidRPr="00EC6F38" w:rsidDel="00242046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8" w:author="Muhammad Wal Hakim(551955)" w:date="2022-03-25T10:24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 namun bukan lagi </w:t>
            </w:r>
            <w:del w:id="9" w:author="Muhammad Wal Hakim(551955)" w:date="2022-03-25T10:25:00Z">
              <w:r w:rsidRPr="00EC6F38" w:rsidDel="00242046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10" w:author="Muhammad Wal Hakim(551955)" w:date="2022-03-25T10:25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prakerja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tetapi kita </w:t>
            </w:r>
            <w:del w:id="11" w:author="Muhammad Wal Hakim(551955)" w:date="2022-03-25T10:25:00Z">
              <w:r w:rsidRPr="00EC6F38" w:rsidDel="00242046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2" w:author="Muhammad Wal Hakim(551955)" w:date="2022-03-25T10:25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tercipta, dengan menggunakan kemampuan teknologi dan ide kreatif kita.</w:t>
            </w:r>
          </w:p>
          <w:p w14:paraId="626F1655" w14:textId="6D1F832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13" w:author="Muhammad Wal Hakim(551955)" w:date="2022-03-25T10:25:00Z">
              <w:r w:rsidRPr="00EC6F38" w:rsidDel="00242046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14" w:author="Muhammad Wal Hakim(551955)" w:date="2022-03-25T10:25:00Z">
              <w:r w:rsidR="00242046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terciptanya pendidikan 4.0 ini adalah peningkatan dan pemerataan pendidikan, dengan cara </w:t>
            </w:r>
            <w:del w:id="15" w:author="Muhammad Wal Hakim(551955)" w:date="2022-03-25T10:26:00Z">
              <w:r w:rsidRPr="00EC6F38" w:rsidDel="00123996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16" w:author="Muhammad Wal Hakim(551955)" w:date="2022-03-25T10:26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r w:rsidR="001239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akses dan memanfaatkan teknologi.</w:t>
            </w:r>
          </w:p>
          <w:p w14:paraId="5AB89FCE" w14:textId="7862910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17" w:author="Muhammad Wal Hakim(551955)" w:date="2022-03-25T10:26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4 aspek yang sangat </w:t>
            </w:r>
            <w:del w:id="18" w:author="Muhammad Wal Hakim(551955)" w:date="2022-03-25T10:26:00Z">
              <w:r w:rsidRPr="00EC6F38" w:rsidDel="00123996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19" w:author="Muhammad Wal Hakim(551955)" w:date="2022-03-25T10:26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ini yaitu kolaboratif, komunikatif, berfikir kritis, kreatif. Mengapa demikian</w:t>
            </w:r>
            <w:ins w:id="20" w:author="Muhammad Wal Hakim(551955)" w:date="2022-03-25T10:29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ini hari ini sedang gencar-gencarnya </w:t>
            </w:r>
            <w:del w:id="21" w:author="Muhammad Wal Hakim(551955)" w:date="2022-03-25T10:27:00Z">
              <w:r w:rsidRPr="00EC6F38" w:rsidDel="00123996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ins w:id="22" w:author="Muhammad Wal Hakim(551955)" w:date="2022-03-25T10:28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ins w:id="23" w:author="Muhammad Wal Hakim(551955)" w:date="2022-03-25T10:29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tingkatkan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77D7955F" w14:textId="03A6EAA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24" w:author="Muhammad Wal Hakim(551955)" w:date="2022-03-25T10:29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</w:p>
          <w:p w14:paraId="248A612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6BBE4147" w14:textId="6E4D17D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25" w:author="Muhammad Wal Hakim(551955)" w:date="2022-03-25T10:30:00Z">
              <w:r w:rsidRPr="00EC6F38" w:rsidDel="00123996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26" w:author="Muhammad Wal Hakim(551955)" w:date="2022-03-25T10:30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r w:rsidR="001239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</w:t>
            </w:r>
            <w:del w:id="27" w:author="Muhammad Wal Hakim(551955)" w:date="2022-03-25T10:30:00Z">
              <w:r w:rsidRPr="00EC6F38" w:rsidDel="00123996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28" w:author="Muhammad Wal Hakim(551955)" w:date="2022-03-25T10:30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 siswa.</w:t>
            </w:r>
          </w:p>
          <w:p w14:paraId="7CDB236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7DE9DB64" w14:textId="2438C7E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sini </w:t>
            </w:r>
            <w:del w:id="29" w:author="Muhammad Wal Hakim(551955)" w:date="2022-03-25T10:31:00Z">
              <w:r w:rsidRPr="00EC6F38" w:rsidDel="00123996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30" w:author="Muhammad Wal Hakim(551955)" w:date="2022-03-25T10:31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membantu </w:t>
            </w:r>
            <w:del w:id="31" w:author="Muhammad Wal Hakim(551955)" w:date="2022-03-25T10:30:00Z">
              <w:r w:rsidRPr="00EC6F38" w:rsidDel="00123996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ins w:id="32" w:author="Muhammad Wal Hakim(551955)" w:date="2022-03-25T10:30:00Z">
              <w:r w:rsidR="00123996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r w:rsidR="001239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dalam mencari kemampuan dan bakat siswa.</w:t>
            </w:r>
          </w:p>
          <w:p w14:paraId="0F92755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00ACD870" w14:textId="67CB068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3" w:author="Muhammad Wal Hakim(551955)" w:date="2022-03-25T10:31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4" w:author="Muhammad Wal Hakim(551955)" w:date="2022-03-25T10:31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C5077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01F7F2E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202DE322" w14:textId="72C5F27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</w:t>
            </w:r>
            <w:ins w:id="35" w:author="Muhammad Wal Hakim(551955)" w:date="2022-03-25T10:32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guru tidak boleh menetap dengan satu strata, harus selalu berkembang agar dapat mengajarkan pendidikan sesuai dengan eranya.</w:t>
            </w:r>
          </w:p>
          <w:p w14:paraId="1B6F4736" w14:textId="5D3CDB0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del w:id="36" w:author="Muhammad Wal Hakim(551955)" w:date="2022-03-25T10:32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37" w:author="Muhammad Wal Hakim(551955)" w:date="2022-03-25T10:32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pembelajaran yaitu:</w:t>
            </w:r>
          </w:p>
          <w:p w14:paraId="170BA21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345743A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12CA812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DCA329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51048704" w14:textId="5CDFF176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8" w:author="Muhammad Wal Hakim(551955)" w:date="2022-03-25T10:32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39" w:author="Muhammad Wal Hakim(551955)" w:date="2022-03-25T10:32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</w:p>
          <w:p w14:paraId="35BC7BBF" w14:textId="0C85A92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del w:id="40" w:author="Muhammad Wal Hakim(551955)" w:date="2022-03-25T10:33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41" w:author="Muhammad Wal Hakim(551955)" w:date="2022-03-25T10:33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r w:rsidR="00C5077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ini </w:t>
            </w:r>
            <w:del w:id="42" w:author="Muhammad Wal Hakim(551955)" w:date="2022-03-25T10:33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ins w:id="43" w:author="Muhammad Wal Hakim(551955)" w:date="2022-03-25T10:33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kesatuan, pada proses mengamati dan memahami kita bisa memiliki pikiran yang kritis. Pikiran kritis sangat </w:t>
            </w:r>
            <w:del w:id="44" w:author="Muhammad Wal Hakim(551955)" w:date="2022-03-25T10:33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45" w:author="Muhammad Wal Hakim(551955)" w:date="2022-03-25T10:33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dengan pikiran yang kritis </w:t>
            </w:r>
            <w:del w:id="46" w:author="Muhammad Wal Hakim(551955)" w:date="2022-03-25T10:33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ins w:id="47" w:author="Muhammad Wal Hakim(551955)" w:date="2022-03-25T10:33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C5077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akan timbul sebuah ide atau gagasan.</w:t>
            </w:r>
          </w:p>
          <w:p w14:paraId="1AE41951" w14:textId="130874B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del w:id="48" w:author="Muhammad Wal Hakim(551955)" w:date="2022-03-25T10:34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49" w:author="Muhammad Wal Hakim(551955)" w:date="2022-03-25T10:34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lebih banyak </w:t>
            </w:r>
            <w:del w:id="50" w:author="Muhammad Wal Hakim(551955)" w:date="2022-03-25T10:34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51" w:author="Muhammad Wal Hakim(551955)" w:date="2022-03-25T10:34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r w:rsidR="00C5077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 bagaimana kita menumbuhkan ide baru atau gagasan.</w:t>
            </w:r>
          </w:p>
          <w:p w14:paraId="3BAC047B" w14:textId="5445DC1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</w:t>
            </w:r>
            <w:del w:id="52" w:author="Muhammad Wal Hakim(551955)" w:date="2022-03-25T10:35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ins w:id="53" w:author="Muhammad Wal Hakim(551955)" w:date="2022-03-25T10:35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, tetapi</w:t>
              </w:r>
              <w:r w:rsidR="00C5077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 kolaborasi komunikasi dengan banyak orang. Hal ini dilakukan karena banyak pandangan yang berbeda atau ide-ide yang baru akan muncul.</w:t>
            </w:r>
          </w:p>
          <w:p w14:paraId="5134A42C" w14:textId="45460CF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54" w:author="Muhammad Wal Hakim(551955)" w:date="2022-03-25T10:35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55" w:author="Muhammad Wal Hakim(551955)" w:date="2022-03-25T10:35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r w:rsidR="00C5077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melakukan penelitian, tuntutan 4.0 ini adalah kreatif dan inovatif. Dengan melakukan penelitian kita bisa </w:t>
            </w:r>
            <w:del w:id="56" w:author="Muhammad Wal Hakim(551955)" w:date="2022-03-25T10:35:00Z">
              <w:r w:rsidRPr="00EC6F38" w:rsidDel="00C5077E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57" w:author="Muhammad Wal Hakim(551955)" w:date="2022-03-25T10:35:00Z">
              <w:r w:rsidR="00C5077E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r w:rsidR="00C5077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kreatif dan inovatif kita. </w:t>
            </w:r>
          </w:p>
        </w:tc>
      </w:tr>
    </w:tbl>
    <w:p w14:paraId="4E01119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Wal Hakim(551955)">
    <w15:presenceInfo w15:providerId="AD" w15:userId="S::2215100007@mahasiswa.integra.its.ac.id::8703fa6a-45b3-4e31-83a1-197b8db2a6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3996"/>
    <w:rsid w:val="00125355"/>
    <w:rsid w:val="001D038C"/>
    <w:rsid w:val="00240407"/>
    <w:rsid w:val="00242046"/>
    <w:rsid w:val="0042167F"/>
    <w:rsid w:val="00924DF5"/>
    <w:rsid w:val="00C5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B72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FC3A-CA6F-4684-81CC-70D12046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Wal Hakim(551955)</cp:lastModifiedBy>
  <cp:revision>4</cp:revision>
  <dcterms:created xsi:type="dcterms:W3CDTF">2020-08-26T22:03:00Z</dcterms:created>
  <dcterms:modified xsi:type="dcterms:W3CDTF">2022-03-25T03:36:00Z</dcterms:modified>
</cp:coreProperties>
</file>