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LENOVO" w:date="2021-07-29T13:14:00Z">
        <w:r w:rsidRPr="00C50A1E" w:rsidDel="00B03ED7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Meski </w:delText>
        </w:r>
      </w:del>
      <w:proofErr w:type="spellStart"/>
      <w:proofErr w:type="gramStart"/>
      <w:ins w:id="1" w:author="LENOVO" w:date="2021-07-29T13:14:00Z">
        <w:r w:rsidR="00B03ED7">
          <w:rPr>
            <w:rFonts w:ascii="Times New Roman" w:eastAsia="Times New Roman" w:hAnsi="Times New Roman" w:cs="Times New Roman"/>
            <w:sz w:val="24"/>
            <w:szCs w:val="24"/>
          </w:rPr>
          <w:t>Benar</w:t>
        </w:r>
        <w:proofErr w:type="spellEnd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>meski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LENOVO" w:date="2021-07-29T13:15:00Z">
        <w:r w:rsidDel="00B03ED7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3" w:author="LENOVO" w:date="2021-07-29T13:15:00Z">
        <w:r w:rsidR="00B03ED7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lain.</w:t>
      </w:r>
      <w:del w:id="4" w:author="LENOVO" w:date="2021-07-29T13:17:00Z">
        <w:r w:rsidRPr="00C50A1E" w:rsidDel="00B03ED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5" w:author="LENOVO" w:date="2021-07-29T13:18:00Z">
        <w:r w:rsidRPr="00C50A1E" w:rsidDel="00B03ED7">
          <w:rPr>
            <w:rFonts w:ascii="Times New Roman" w:eastAsia="Times New Roman" w:hAnsi="Times New Roman" w:cs="Times New Roman"/>
            <w:sz w:val="24"/>
            <w:szCs w:val="24"/>
          </w:rPr>
          <w:delText xml:space="preserve">Soal makan. </w:delText>
        </w:r>
      </w:del>
      <w:proofErr w:type="gramStart"/>
      <w:ins w:id="6" w:author="LENOVO" w:date="2021-07-29T13:18:00Z">
        <w:r w:rsidR="00B03ED7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End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LENOVO" w:date="2021-07-29T13:16:00Z">
        <w:r w:rsidDel="00B03ED7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B03ED7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8" w:author="LENOVO" w:date="2021-07-29T13:16:00Z">
        <w:r w:rsidR="00B03ED7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LENOVO" w:date="2021-07-29T13:19:00Z">
        <w:r w:rsidRPr="00C50A1E" w:rsidDel="00B03ED7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ins w:id="10" w:author="LENOVO" w:date="2021-07-29T13:19:00Z">
        <w:r w:rsidR="00B03E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03ED7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del w:id="11" w:author="LENOVO" w:date="2021-07-29T13:21:00Z">
        <w:r w:rsidRPr="00C50A1E" w:rsidDel="008C3C5F">
          <w:rPr>
            <w:rFonts w:ascii="Times New Roman" w:eastAsia="Times New Roman" w:hAnsi="Times New Roman" w:cs="Times New Roman"/>
            <w:sz w:val="24"/>
            <w:szCs w:val="24"/>
          </w:rPr>
          <w:delText>. Ehem</w:delText>
        </w:r>
      </w:del>
      <w:ins w:id="12" w:author="LENOVO" w:date="2021-07-29T13:21:00Z">
        <w:r w:rsidR="008C3C5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C3C5F">
          <w:rPr>
            <w:rFonts w:ascii="Times New Roman" w:eastAsia="Times New Roman" w:hAnsi="Times New Roman" w:cs="Times New Roman"/>
            <w:sz w:val="24"/>
            <w:szCs w:val="24"/>
          </w:rPr>
          <w:t>ehem</w:t>
        </w:r>
        <w:proofErr w:type="spellEnd"/>
        <w:proofErr w:type="gramStart"/>
        <w:r w:rsidR="008C3C5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3" w:author="LENOVO" w:date="2021-07-29T13:22:00Z">
        <w:r w:rsidDel="008C3C5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C3C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14" w:author="LENOVO" w:date="2021-07-29T13:22:00Z">
        <w:r w:rsidR="008C3C5F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8C3C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15" w:name="_GoBack"/>
      <w:bookmarkEnd w:id="15"/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3B7" w:rsidRDefault="000733B7">
      <w:r>
        <w:separator/>
      </w:r>
    </w:p>
  </w:endnote>
  <w:endnote w:type="continuationSeparator" w:id="0">
    <w:p w:rsidR="000733B7" w:rsidRDefault="0007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733B7">
    <w:pPr>
      <w:pStyle w:val="Footer"/>
    </w:pPr>
  </w:p>
  <w:p w:rsidR="00941E77" w:rsidRDefault="00073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3B7" w:rsidRDefault="000733B7">
      <w:r>
        <w:separator/>
      </w:r>
    </w:p>
  </w:footnote>
  <w:footnote w:type="continuationSeparator" w:id="0">
    <w:p w:rsidR="000733B7" w:rsidRDefault="00073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733B7"/>
    <w:rsid w:val="0012251A"/>
    <w:rsid w:val="002318A3"/>
    <w:rsid w:val="0042167F"/>
    <w:rsid w:val="008603C0"/>
    <w:rsid w:val="008C3C5F"/>
    <w:rsid w:val="00924DF5"/>
    <w:rsid w:val="00927764"/>
    <w:rsid w:val="00B03ED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60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0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3C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60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0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2020-08-26T21:16:00Z</dcterms:created>
  <dcterms:modified xsi:type="dcterms:W3CDTF">2021-07-29T06:24:00Z</dcterms:modified>
</cp:coreProperties>
</file>