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772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8DFA9A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7D31C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8EAA62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CF44B47" w14:textId="77777777" w:rsidR="00927764" w:rsidRPr="0094076B" w:rsidRDefault="00927764" w:rsidP="00927764">
      <w:pPr>
        <w:rPr>
          <w:rFonts w:ascii="Cambria" w:hAnsi="Cambria"/>
        </w:rPr>
      </w:pPr>
    </w:p>
    <w:p w14:paraId="42F8D65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5F43585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359FE24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2B613A8" wp14:editId="3E1CEBD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C41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EA4ACED" w14:textId="196922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</w:t>
      </w:r>
      <w:del w:id="0" w:author="Yogho Prastyo" w:date="2021-11-11T15:54:00Z">
        <w:r w:rsidRPr="00C50A1E" w:rsidDel="005333A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1" w:author="Yogho Prastyo" w:date="2021-11-11T15:54:00Z">
        <w:r w:rsidR="005333A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</w:p>
    <w:p w14:paraId="6E8AE2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Yogho Prastyo" w:date="2021-11-11T15:46:00Z">
        <w:r w:rsidRPr="00C50A1E" w:rsidDel="005200C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" w:author="Yogho Prastyo" w:date="2021-11-11T15:45:00Z">
        <w:r w:rsidRPr="00C50A1E" w:rsidDel="00823B7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250EDB" w14:textId="7235D5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Yogho Prastyo" w:date="2021-11-11T15:47:00Z">
        <w:r w:rsidR="005200C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Yogho Prastyo" w:date="2021-11-11T15:47:00Z">
        <w:r w:rsidRPr="00C50A1E" w:rsidDel="005200C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Yogho Prastyo" w:date="2021-11-11T15:47:00Z">
        <w:r w:rsidRPr="00C50A1E" w:rsidDel="005200CC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7" w:author="Yogho Prastyo" w:date="2021-11-11T15:47:00Z">
        <w:r w:rsidR="005200CC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5200CC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5200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Yogho Prastyo" w:date="2021-11-11T15:47:00Z">
        <w:r w:rsidDel="005200CC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9" w:author="Yogho Prastyo" w:date="2021-11-11T15:46:00Z">
        <w:r w:rsidR="00EA65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0" w:author="Yogho Prastyo" w:date="2021-11-11T15:46:00Z">
        <w:r w:rsidR="00EA65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1" w:author="Yogho Prastyo" w:date="2021-11-11T15:47:00Z">
        <w:r w:rsidR="005200C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7D5C7" w14:textId="0DD074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34D6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Yogho Prastyo" w:date="2021-11-11T15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13" w:author="Yogho Prastyo" w:date="2021-11-11T15:55:00Z">
        <w:r w:rsidRPr="00C50A1E" w:rsidDel="00A734D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Yogho Prastyo" w:date="2021-11-11T15:55:00Z">
        <w:r w:rsidRPr="00C50A1E" w:rsidDel="00A734D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15" w:author="Yogho Prastyo" w:date="2021-11-11T15:55:00Z">
        <w:r w:rsidR="00A734D6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A734D6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A734D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6" w:author="Yogho Prastyo" w:date="2021-11-11T15:48:00Z">
        <w:r w:rsidRPr="00C50A1E" w:rsidDel="00B331F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7" w:author="Yogho Prastyo" w:date="2021-11-11T15:55:00Z">
        <w:r w:rsidR="00A734D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18" w:author="Yogho Prastyo" w:date="2021-11-11T15:48:00Z">
        <w:r w:rsidR="00B331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Yogho Prastyo" w:date="2021-11-11T15:48:00Z">
        <w:r w:rsidRPr="00C50A1E" w:rsidDel="00B331F8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proofErr w:type="spellStart"/>
      <w:ins w:id="20" w:author="Yogho Prastyo" w:date="2021-11-11T15:55:00Z">
        <w:r w:rsidR="00A734D6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ins w:id="21" w:author="Yogho Prastyo" w:date="2021-11-11T15:48:00Z">
        <w:r w:rsidR="00B331F8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91148C" w14:textId="11210D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2" w:author="Yogho Prastyo" w:date="2021-11-11T15:56:00Z">
        <w:r w:rsidR="00A734D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Yogho Prastyo" w:date="2021-11-11T15:48:00Z">
        <w:r w:rsidDel="00B331F8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B331F8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4" w:author="Yogho Prastyo" w:date="2021-11-11T15:48:00Z">
        <w:r w:rsidR="00B331F8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B331F8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B331F8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B331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CE3638" w14:textId="613FFB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5" w:author="Yogho Prastyo" w:date="2021-11-11T15:48:00Z">
        <w:r w:rsidRPr="00C50A1E" w:rsidDel="00B331F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2E9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4CE11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606241">
        <w:rPr>
          <w:rFonts w:ascii="Times New Roman" w:eastAsia="Times New Roman" w:hAnsi="Times New Roman" w:cs="Times New Roman"/>
          <w:sz w:val="24"/>
          <w:szCs w:val="24"/>
          <w:rPrChange w:id="26" w:author="Yogho Prastyo" w:date="2021-11-11T15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606241">
        <w:rPr>
          <w:rFonts w:ascii="Times New Roman" w:eastAsia="Times New Roman" w:hAnsi="Times New Roman" w:cs="Times New Roman"/>
          <w:sz w:val="24"/>
          <w:szCs w:val="24"/>
          <w:rPrChange w:id="27" w:author="Yogho Prastyo" w:date="2021-11-11T15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606241">
        <w:rPr>
          <w:rFonts w:ascii="Times New Roman" w:eastAsia="Times New Roman" w:hAnsi="Times New Roman" w:cs="Times New Roman"/>
          <w:sz w:val="24"/>
          <w:szCs w:val="24"/>
          <w:rPrChange w:id="28" w:author="Yogho Prastyo" w:date="2021-11-11T15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606241">
        <w:rPr>
          <w:rFonts w:ascii="Times New Roman" w:eastAsia="Times New Roman" w:hAnsi="Times New Roman" w:cs="Times New Roman"/>
          <w:sz w:val="24"/>
          <w:szCs w:val="24"/>
          <w:rPrChange w:id="29" w:author="Yogho Prastyo" w:date="2021-11-11T15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606241">
        <w:rPr>
          <w:rFonts w:ascii="Times New Roman" w:eastAsia="Times New Roman" w:hAnsi="Times New Roman" w:cs="Times New Roman"/>
          <w:sz w:val="24"/>
          <w:szCs w:val="24"/>
          <w:rPrChange w:id="30" w:author="Yogho Prastyo" w:date="2021-11-11T15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7BFE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F1F537" w14:textId="715AB02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31" w:author="Yogho Prastyo" w:date="2021-11-11T15:50:00Z">
        <w:r w:rsidRPr="00C50A1E" w:rsidDel="00CA67E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del w:id="32" w:author="Yogho Prastyo" w:date="2021-11-11T15:50:00Z">
        <w:r w:rsidRPr="00C50A1E" w:rsidDel="00CA67E2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ins w:id="33" w:author="Yogho Prastyo" w:date="2021-11-11T15:50:00Z">
        <w:r w:rsidR="00CA67E2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34" w:author="Yogho Prastyo" w:date="2021-11-11T15:50:00Z">
        <w:r w:rsidRPr="00C50A1E" w:rsidDel="00CA67E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35" w:author="Yogho Prastyo" w:date="2021-11-11T15:50:00Z">
        <w:r w:rsidR="00CA67E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6" w:author="Yogho Prastyo" w:date="2021-11-11T15:50:00Z">
        <w:r w:rsidRPr="00C50A1E" w:rsidDel="00CA67E2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30593F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74A8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Yogho Prastyo" w:date="2021-11-11T15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39E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F1794CB" w14:textId="2D1830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8" w:author="Yogho Prastyo" w:date="2021-11-11T15:51:00Z">
        <w:r w:rsidR="00B874A8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39" w:author="Yogho Prastyo" w:date="2021-11-11T15:51:00Z">
        <w:r w:rsidDel="00B874A8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4017E" w14:textId="7D0FFF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0" w:author="Yogho Prastyo" w:date="2021-11-11T15:52:00Z">
        <w:r w:rsidRPr="00C50A1E" w:rsidDel="00803A0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1" w:author="Yogho Prastyo" w:date="2021-11-11T15:52:00Z">
        <w:r w:rsidR="00803A0B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803A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Yogho Prastyo" w:date="2021-11-11T15:52:00Z">
        <w:r w:rsidRPr="00C50A1E" w:rsidDel="00803A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43" w:author="Yogho Prastyo" w:date="2021-11-11T15:52:00Z">
        <w:r w:rsidR="00803A0B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803A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44" w:author="Yogho Prastyo" w:date="2021-11-11T15:52:00Z">
        <w:r w:rsidR="00803A0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5" w:author="Yogho Prastyo" w:date="2021-11-11T15:52:00Z">
        <w:r w:rsidRPr="00C50A1E" w:rsidDel="00803A0B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46" w:author="Yogho Prastyo" w:date="2021-11-11T15:52:00Z">
        <w:r w:rsidR="00803A0B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del w:id="47" w:author="Yogho Prastyo" w:date="2021-11-11T15:52:00Z">
        <w:r w:rsidRPr="00C50A1E" w:rsidDel="00803A0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48" w:author="Yogho Prastyo" w:date="2021-11-11T15:57:00Z">
        <w:r w:rsidR="00CC75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Yogho Prastyo" w:date="2021-11-11T15:57:00Z">
        <w:r w:rsidRPr="00C50A1E" w:rsidDel="00CC754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2AA1F22" w14:textId="5A2099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50" w:author="Yogho Prastyo" w:date="2021-11-11T15:57:00Z">
        <w:r w:rsidRPr="00C50A1E" w:rsidDel="00CC754E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1" w:author="Yogho Prastyo" w:date="2021-11-11T15:57:00Z">
        <w:r w:rsidR="00CC754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C754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52" w:author="Yogho Prastyo" w:date="2021-11-11T15:52:00Z">
        <w:r w:rsidRPr="00C50A1E" w:rsidDel="00803A0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37925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2EF8">
        <w:rPr>
          <w:rFonts w:ascii="Times New Roman" w:eastAsia="Times New Roman" w:hAnsi="Times New Roman" w:cs="Times New Roman"/>
          <w:i/>
          <w:iCs/>
          <w:sz w:val="24"/>
          <w:szCs w:val="24"/>
          <w:rPrChange w:id="53" w:author="Yogho Prastyo" w:date="2021-11-11T15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9EC5A2" w14:textId="14F4A3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EF8">
        <w:rPr>
          <w:rFonts w:ascii="Times New Roman" w:eastAsia="Times New Roman" w:hAnsi="Times New Roman" w:cs="Times New Roman"/>
          <w:i/>
          <w:iCs/>
          <w:sz w:val="24"/>
          <w:szCs w:val="24"/>
          <w:rPrChange w:id="54" w:author="Yogho Prastyo" w:date="2021-11-11T15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55" w:author="Yogho Prastyo" w:date="2021-11-11T15:53:00Z">
        <w:r w:rsidRPr="00C50A1E" w:rsidDel="006D2EF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B10A0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E2C2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333AE">
        <w:rPr>
          <w:rFonts w:ascii="Times New Roman" w:eastAsia="Times New Roman" w:hAnsi="Times New Roman" w:cs="Times New Roman"/>
          <w:i/>
          <w:iCs/>
          <w:sz w:val="24"/>
          <w:szCs w:val="24"/>
          <w:rPrChange w:id="56" w:author="Yogho Prastyo" w:date="2021-11-11T15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5EC73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0D4D03" w14:textId="77777777" w:rsidR="00927764" w:rsidRPr="00C50A1E" w:rsidRDefault="00927764" w:rsidP="00927764"/>
    <w:p w14:paraId="25506999" w14:textId="77777777" w:rsidR="00927764" w:rsidRPr="005A045A" w:rsidRDefault="00927764" w:rsidP="00927764">
      <w:pPr>
        <w:rPr>
          <w:i/>
        </w:rPr>
      </w:pPr>
    </w:p>
    <w:p w14:paraId="18EFCFA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2FDEE9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B941" w14:textId="77777777" w:rsidR="00127188" w:rsidRDefault="00127188">
      <w:r>
        <w:separator/>
      </w:r>
    </w:p>
  </w:endnote>
  <w:endnote w:type="continuationSeparator" w:id="0">
    <w:p w14:paraId="09B1EF7C" w14:textId="77777777" w:rsidR="00127188" w:rsidRDefault="0012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D20A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5687EFB" w14:textId="77777777" w:rsidR="00941E77" w:rsidRDefault="00127188">
    <w:pPr>
      <w:pStyle w:val="Footer"/>
    </w:pPr>
  </w:p>
  <w:p w14:paraId="74DC499C" w14:textId="77777777" w:rsidR="00941E77" w:rsidRDefault="00127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A4A9" w14:textId="77777777" w:rsidR="00127188" w:rsidRDefault="00127188">
      <w:r>
        <w:separator/>
      </w:r>
    </w:p>
  </w:footnote>
  <w:footnote w:type="continuationSeparator" w:id="0">
    <w:p w14:paraId="302331E7" w14:textId="77777777" w:rsidR="00127188" w:rsidRDefault="0012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gho Prastyo">
    <w15:presenceInfo w15:providerId="Windows Live" w15:userId="10fdd6aa4a4da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27188"/>
    <w:rsid w:val="0042167F"/>
    <w:rsid w:val="005200CC"/>
    <w:rsid w:val="005333AE"/>
    <w:rsid w:val="00606241"/>
    <w:rsid w:val="0067573D"/>
    <w:rsid w:val="006D2EF8"/>
    <w:rsid w:val="00803A0B"/>
    <w:rsid w:val="00823B7C"/>
    <w:rsid w:val="00924DF5"/>
    <w:rsid w:val="00927764"/>
    <w:rsid w:val="00A734D6"/>
    <w:rsid w:val="00B331F8"/>
    <w:rsid w:val="00B874A8"/>
    <w:rsid w:val="00CA67E2"/>
    <w:rsid w:val="00CC754E"/>
    <w:rsid w:val="00EA65BB"/>
    <w:rsid w:val="00F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B45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Yogho Prastyo</cp:lastModifiedBy>
  <cp:revision>3</cp:revision>
  <dcterms:created xsi:type="dcterms:W3CDTF">2021-11-11T07:44:00Z</dcterms:created>
  <dcterms:modified xsi:type="dcterms:W3CDTF">2021-11-11T07:58:00Z</dcterms:modified>
</cp:coreProperties>
</file>