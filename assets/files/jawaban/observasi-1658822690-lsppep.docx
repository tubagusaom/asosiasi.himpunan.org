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</w:t>
            </w:r>
            <w:proofErr w:type="spellEnd"/>
            <w:ins w:id="0" w:author="USER" w:date="2022-07-26T15:56:00Z">
              <w:r w:rsidR="0081057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re</w:t>
            </w:r>
            <w:del w:id="1" w:author="USER" w:date="2022-07-26T15:56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2" w:author="USER" w:date="2022-07-26T16:04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del w:id="3" w:author="USER" w:date="2022-07-26T15:52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4" w:author="USER" w:date="2022-07-26T16:01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5" w:author="USER" w:date="2022-07-26T15:52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proofErr w:type="spellEnd"/>
            <w:ins w:id="6" w:author="USER" w:date="2022-07-26T16:01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7" w:author="USER" w:date="2022-07-26T15:53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8" w:author="USER" w:date="2022-07-26T16:01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9" w:author="USER" w:date="2022-07-26T15:53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</w:t>
            </w:r>
            <w:ins w:id="10" w:author="USER" w:date="2022-07-26T16:01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1" w:author="USER" w:date="2022-07-26T15:53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</w:t>
            </w:r>
            <w:bookmarkStart w:id="12" w:name="_GoBack"/>
            <w:bookmarkEnd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13" w:author="USER" w:date="2022-07-26T15:53:00Z">
              <w:r w:rsidR="0081057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14" w:author="USER" w:date="2022-07-26T16:01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5" w:author="USER" w:date="2022-07-26T15:54:00Z">
              <w:r w:rsidRPr="00810574" w:rsidDel="00810574">
                <w:rPr>
                  <w:rFonts w:ascii="Times New Roman" w:eastAsia="Times New Roman" w:hAnsi="Times New Roman" w:cs="Times New Roman"/>
                  <w:i/>
                  <w:szCs w:val="24"/>
                  <w:rPrChange w:id="16" w:author="USER" w:date="2022-07-26T15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810574">
              <w:rPr>
                <w:rFonts w:ascii="Times New Roman" w:eastAsia="Times New Roman" w:hAnsi="Times New Roman" w:cs="Times New Roman"/>
                <w:i/>
                <w:szCs w:val="24"/>
                <w:rPrChange w:id="17" w:author="USER" w:date="2022-07-26T15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467CA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" w:author="USER" w:date="2022-07-26T15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9" w:author="USER" w:date="2022-07-26T15:58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0" w:author="USER" w:date="2022-07-26T15:58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21" w:author="USER" w:date="2022-07-26T15:58:00Z">
              <w:r w:rsidRPr="00EC6F38" w:rsidDel="00467CA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22" w:author="USER" w:date="2022-07-26T15:54:00Z">
              <w:r w:rsidR="0081057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3" w:author="USER" w:date="2022-07-26T15:54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USER" w:date="2022-07-26T15:54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25" w:author="USER" w:date="2022-07-26T15:54:00Z">
              <w:r w:rsidR="0081057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USER" w:date="2022-07-26T15:54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7" w:author="USER" w:date="2022-07-26T16:03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28" w:author="USER" w:date="2022-07-26T15:55:00Z">
              <w:r w:rsidRPr="00EC6F38" w:rsidDel="008105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9" w:author="USER" w:date="2022-07-26T15:59:00Z">
              <w:r w:rsidR="00F823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30" w:author="USER" w:date="2022-07-26T15:59:00Z">
              <w:r w:rsidRPr="00EC6F38" w:rsidDel="00F82359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del w:id="31" w:author="USER" w:date="2022-07-26T16:03:00Z">
              <w:r w:rsidRPr="00EC6F38" w:rsidDel="00F8235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32" w:author="USER" w:date="2022-07-26T15:55:00Z">
              <w:r w:rsidR="0081057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7CA7"/>
    <w:rsid w:val="006A65EC"/>
    <w:rsid w:val="00810574"/>
    <w:rsid w:val="00924DF5"/>
    <w:rsid w:val="00F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1057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1057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4</cp:revision>
  <dcterms:created xsi:type="dcterms:W3CDTF">2022-07-26T07:47:00Z</dcterms:created>
  <dcterms:modified xsi:type="dcterms:W3CDTF">2022-07-26T08:04:00Z</dcterms:modified>
</cp:coreProperties>
</file>