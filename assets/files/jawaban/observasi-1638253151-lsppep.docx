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FAFA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968FDA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BD77EF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52E3293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8572CB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35C018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BB3CB6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40AEE1A" wp14:editId="225D39D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C23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51B1CA9" w14:textId="60C9C9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ins w:id="0" w:author="IRMAN FIRMANSYAH" w:date="2021-11-30T12:06:00Z">
        <w:r w:rsidR="00554F3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namun</w:t>
        </w:r>
        <w:proofErr w:type="spellEnd"/>
        <w:r w:rsidR="00554F3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1" w:author="IRMAN FIRMANSYAH" w:date="2021-11-30T12:06:00Z">
        <w:r w:rsidRPr="00C50A1E" w:rsidDel="00554F3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2" w:author="IRMAN FIRMANSYAH" w:date="2021-11-30T12:06:00Z">
        <w:r w:rsidR="00554F3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554F3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del w:id="3" w:author="IRMAN FIRMANSYAH" w:date="2021-11-30T12:06:00Z">
        <w:r w:rsidRPr="00C50A1E" w:rsidDel="00554F3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aja</w:delText>
        </w:r>
      </w:del>
      <w:ins w:id="4" w:author="IRMAN FIRMANSYAH" w:date="2021-11-30T12:06:00Z">
        <w:r w:rsidR="00554F3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del w:id="5" w:author="IRMAN FIRMANSYAH" w:date="2021-11-30T12:06:00Z">
        <w:r w:rsidRPr="00C50A1E" w:rsidDel="00554F3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Huft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C276752" w14:textId="2FAB5F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6"/>
      <w:proofErr w:type="spellEnd"/>
      <w:r w:rsidR="00554F3F">
        <w:rPr>
          <w:rStyle w:val="CommentReference"/>
        </w:rPr>
        <w:commentReference w:id="6"/>
      </w:r>
      <w:ins w:id="7" w:author="IRMAN FIRMANSYAH" w:date="2021-11-30T12:07:00Z">
        <w:r w:rsidR="00554F3F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IRMAN FIRMANSYAH" w:date="2021-11-30T12:11:00Z">
        <w:r w:rsidRPr="00C50A1E" w:rsidDel="00D76092">
          <w:rPr>
            <w:rFonts w:ascii="Times New Roman" w:eastAsia="Times New Roman" w:hAnsi="Times New Roman" w:cs="Times New Roman"/>
            <w:sz w:val="24"/>
            <w:szCs w:val="24"/>
          </w:rPr>
          <w:delText xml:space="preserve">di kala </w:delText>
        </w:r>
      </w:del>
      <w:proofErr w:type="spellStart"/>
      <w:ins w:id="9" w:author="IRMAN FIRMANSYAH" w:date="2021-11-30T12:11:00Z">
        <w:r w:rsidR="00D76092">
          <w:rPr>
            <w:rFonts w:ascii="Times New Roman" w:eastAsia="Times New Roman" w:hAnsi="Times New Roman" w:cs="Times New Roman"/>
            <w:sz w:val="24"/>
            <w:szCs w:val="24"/>
          </w:rPr>
          <w:t>dikala</w:t>
        </w:r>
        <w:proofErr w:type="spellEnd"/>
        <w:r w:rsidR="00D760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B38C27" w14:textId="6B60C4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10" w:author="IRMAN FIRMANSYAH" w:date="2021-11-30T12:12:00Z">
        <w:r w:rsidDel="00D7609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1" w:author="IRMAN FIRMANSYAH" w:date="2021-11-30T12:12:00Z">
        <w:r w:rsidR="00D76092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2" w:author="IRMAN FIRMANSYAH" w:date="2021-11-30T12:12:00Z">
        <w:r w:rsidRPr="00C50A1E" w:rsidDel="00D76092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14AC6D" w14:textId="01FB10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3" w:author="IRMAN FIRMANSYAH" w:date="2021-11-30T12:13:00Z">
        <w:r w:rsidR="00D7609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4" w:author="IRMAN FIRMANSYAH" w:date="2021-11-30T12:13:00Z">
        <w:r w:rsidRPr="00C50A1E" w:rsidDel="00D76092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15" w:author="IRMAN FIRMANSYAH" w:date="2021-11-30T12:13:00Z">
        <w:r w:rsidR="00D760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76092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D76092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6" w:author="IRMAN FIRMANSYAH" w:date="2021-11-30T12:13:00Z">
        <w:r w:rsidRPr="00C50A1E" w:rsidDel="00D7609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7" w:author="IRMAN FIRMANSYAH" w:date="2021-11-30T12:13:00Z">
        <w:r w:rsidR="00D76092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D7609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" w:author="IRMAN FIRMANSYAH" w:date="2021-11-30T12:14:00Z">
        <w:r w:rsidRPr="00C50A1E" w:rsidDel="00D76092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proofErr w:type="spellStart"/>
      <w:ins w:id="19" w:author="IRMAN FIRMANSYAH" w:date="2021-11-30T12:14:00Z">
        <w:r w:rsidR="00D76092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D76092" w:rsidRPr="00C50A1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27BFF8" w14:textId="1D6A39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0" w:author="IRMAN FIRMANSYAH" w:date="2021-11-30T12:15:00Z">
        <w:r w:rsidRPr="00C50A1E" w:rsidDel="00D76092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21" w:author="IRMAN FIRMANSYAH" w:date="2021-11-30T12:15:00Z">
        <w:r w:rsidR="00D76092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D760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IRMAN FIRMANSYAH" w:date="2021-11-30T12:15:00Z">
        <w:r w:rsidRPr="00C50A1E" w:rsidDel="00D76092">
          <w:rPr>
            <w:rFonts w:ascii="Times New Roman" w:eastAsia="Times New Roman" w:hAnsi="Times New Roman" w:cs="Times New Roman"/>
            <w:sz w:val="24"/>
            <w:szCs w:val="24"/>
          </w:rPr>
          <w:delText>meras</w:delText>
        </w:r>
        <w:r w:rsidDel="00D76092">
          <w:rPr>
            <w:rFonts w:ascii="Times New Roman" w:eastAsia="Times New Roman" w:hAnsi="Times New Roman" w:cs="Times New Roman"/>
            <w:sz w:val="24"/>
            <w:szCs w:val="24"/>
          </w:rPr>
          <w:delText xml:space="preserve">a bahwa </w:delText>
        </w:r>
      </w:del>
      <w:proofErr w:type="spellStart"/>
      <w:ins w:id="23" w:author="IRMAN FIRMANSYAH" w:date="2021-11-30T12:15:00Z">
        <w:r w:rsidR="00D76092">
          <w:rPr>
            <w:rFonts w:ascii="Times New Roman" w:eastAsia="Times New Roman" w:hAnsi="Times New Roman" w:cs="Times New Roman"/>
            <w:sz w:val="24"/>
            <w:szCs w:val="24"/>
          </w:rPr>
          <w:t>merasakan</w:t>
        </w:r>
      </w:ins>
      <w:proofErr w:type="spellEnd"/>
      <w:del w:id="24" w:author="IRMAN FIRMANSYAH" w:date="2021-11-30T12:18:00Z">
        <w:r w:rsidDel="002F7017">
          <w:rPr>
            <w:rFonts w:ascii="Times New Roman" w:eastAsia="Times New Roman" w:hAnsi="Times New Roman" w:cs="Times New Roman"/>
            <w:sz w:val="24"/>
            <w:szCs w:val="24"/>
          </w:rPr>
          <w:delText>hujan datang</w:delText>
        </w:r>
      </w:del>
      <w:ins w:id="25" w:author="IRMAN FIRMANSYAH" w:date="2021-11-30T12:16:00Z">
        <w:r w:rsidR="002F701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IRMAN FIRMANSYAH" w:date="2021-11-30T12:16:00Z">
        <w:r w:rsidDel="002F7017">
          <w:rPr>
            <w:rFonts w:ascii="Times New Roman" w:eastAsia="Times New Roman" w:hAnsi="Times New Roman" w:cs="Times New Roman"/>
            <w:sz w:val="24"/>
            <w:szCs w:val="24"/>
          </w:rPr>
          <w:delText>bersama nap</w:delText>
        </w:r>
        <w:r w:rsidRPr="00C50A1E" w:rsidDel="002F7017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7" w:author="IRMAN FIRMANSYAH" w:date="2021-11-30T12:16:00Z">
        <w:r w:rsidR="002F7017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2F70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IRMAN FIRMANSYAH" w:date="2021-11-30T12:16:00Z">
        <w:r w:rsidRPr="00C50A1E" w:rsidDel="002F701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ins w:id="29" w:author="IRMAN FIRMANSYAH" w:date="2021-11-30T12:18:00Z">
        <w:r w:rsidR="002F70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F7017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2F70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F7017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FC55FF" w14:textId="11C7ABA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commentRangeEnd w:id="30"/>
      <w:proofErr w:type="spellEnd"/>
      <w:r w:rsidR="00682A2D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del w:id="31" w:author="IRMAN FIRMANSYAH" w:date="2021-11-30T12:17:00Z">
        <w:r w:rsidRPr="00C50A1E" w:rsidDel="002F7017">
          <w:rPr>
            <w:rFonts w:ascii="Times New Roman" w:eastAsia="Times New Roman" w:hAnsi="Times New Roman" w:cs="Times New Roman"/>
            <w:sz w:val="24"/>
            <w:szCs w:val="24"/>
          </w:rPr>
          <w:delText xml:space="preserve"> dia</w:delText>
        </w:r>
      </w:del>
      <w:ins w:id="32" w:author="IRMAN FIRMANSYAH" w:date="2021-11-30T12:18:00Z">
        <w:r w:rsidR="002F70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F7017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2F70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F7017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C0DBA" w14:textId="503B80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IRMAN FIRMANSYAH" w:date="2021-11-30T12:19:00Z">
        <w:r w:rsidRPr="00C50A1E" w:rsidDel="002F701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kemasan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IRMAN FIRMANSYAH" w:date="2021-11-30T12:19:00Z">
        <w:r w:rsidRPr="00C50A1E" w:rsidDel="002F7017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5" w:author="IRMAN FIRMANSYAH" w:date="2021-11-30T12:19:00Z">
        <w:r w:rsidRPr="00C50A1E" w:rsidDel="002F7017">
          <w:rPr>
            <w:rFonts w:ascii="Times New Roman" w:eastAsia="Times New Roman" w:hAnsi="Times New Roman" w:cs="Times New Roman"/>
            <w:sz w:val="24"/>
            <w:szCs w:val="24"/>
          </w:rPr>
          <w:delText xml:space="preserve">tambah </w:delText>
        </w:r>
      </w:del>
      <w:proofErr w:type="spellStart"/>
      <w:ins w:id="36" w:author="IRMAN FIRMANSYAH" w:date="2021-11-30T12:19:00Z">
        <w:r w:rsidR="002F7017">
          <w:rPr>
            <w:rFonts w:ascii="Times New Roman" w:eastAsia="Times New Roman" w:hAnsi="Times New Roman" w:cs="Times New Roman"/>
            <w:sz w:val="24"/>
            <w:szCs w:val="24"/>
          </w:rPr>
          <w:t>ditambah</w:t>
        </w:r>
        <w:proofErr w:type="spellEnd"/>
        <w:r w:rsidR="002F70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ins w:id="37" w:author="IRMAN FIRMANSYAH" w:date="2021-11-30T12:20:00Z">
        <w:r w:rsidR="002F70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IRMAN FIRMANSYAH" w:date="2021-11-30T12:20:00Z">
        <w:r w:rsidRPr="00C50A1E" w:rsidDel="002F7017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39" w:author="IRMAN FIRMANSYAH" w:date="2021-11-30T12:20:00Z">
        <w:r w:rsidR="002F7017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IRMAN FIRMANSYAH" w:date="2021-11-30T12:20:00Z">
        <w:r w:rsidRPr="00C50A1E" w:rsidDel="002F7017">
          <w:rPr>
            <w:rFonts w:ascii="Times New Roman" w:eastAsia="Times New Roman" w:hAnsi="Times New Roman" w:cs="Times New Roman"/>
            <w:sz w:val="24"/>
            <w:szCs w:val="24"/>
          </w:rPr>
          <w:delText xml:space="preserve">eh kok jadi </w:delText>
        </w:r>
      </w:del>
      <w:proofErr w:type="spellStart"/>
      <w:ins w:id="41" w:author="IRMAN FIRMANSYAH" w:date="2021-11-30T12:20:00Z">
        <w:r w:rsidR="002F7017">
          <w:rPr>
            <w:rFonts w:ascii="Times New Roman" w:eastAsia="Times New Roman" w:hAnsi="Times New Roman" w:cs="Times New Roman"/>
            <w:sz w:val="24"/>
            <w:szCs w:val="24"/>
          </w:rPr>
          <w:t>bahkan</w:t>
        </w:r>
        <w:proofErr w:type="spellEnd"/>
        <w:r w:rsidR="002F70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ins w:id="42" w:author="IRMAN FIRMANSYAH" w:date="2021-11-30T12:20:00Z">
        <w:r w:rsidR="002F701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F7017">
          <w:rPr>
            <w:rFonts w:ascii="Times New Roman" w:eastAsia="Times New Roman" w:hAnsi="Times New Roman" w:cs="Times New Roman"/>
            <w:sz w:val="24"/>
            <w:szCs w:val="24"/>
          </w:rPr>
          <w:t>biji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2756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commentRangeEnd w:id="43"/>
      <w:proofErr w:type="spellEnd"/>
      <w:r w:rsidR="00682A2D">
        <w:rPr>
          <w:rStyle w:val="CommentReference"/>
        </w:rPr>
        <w:commentReference w:id="4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242871" w14:textId="29AA625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commentRangeEnd w:id="44"/>
      <w:proofErr w:type="spellEnd"/>
      <w:r w:rsidR="009A46AC">
        <w:rPr>
          <w:rStyle w:val="CommentReference"/>
        </w:rPr>
        <w:commentReference w:id="4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IRMAN FIRMANSYAH" w:date="2021-11-30T12:20:00Z">
        <w:r w:rsidRPr="00C50A1E" w:rsidDel="002F701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305F6E" w14:textId="0F06482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commentRangeEnd w:id="46"/>
      <w:proofErr w:type="spellEnd"/>
      <w:r w:rsidR="00682A2D">
        <w:rPr>
          <w:rStyle w:val="CommentReference"/>
        </w:rPr>
        <w:commentReference w:id="4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IRMAN FIRMANSYAH" w:date="2021-11-30T12:22:00Z">
        <w:r w:rsidRPr="00C50A1E" w:rsidDel="009A46AC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48" w:author="IRMAN FIRMANSYAH" w:date="2021-11-30T12:22:00Z">
        <w:r w:rsidRPr="00C50A1E" w:rsidDel="009A46AC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IRMAN FIRMANSYAH" w:date="2021-11-30T12:22:00Z">
        <w:r w:rsidRPr="00C50A1E" w:rsidDel="009A46AC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50" w:author="IRMAN FIRMANSYAH" w:date="2021-11-30T12:22:00Z">
        <w:r w:rsidR="009A46AC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9A46A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51" w:author="IRMAN FIRMANSYAH" w:date="2021-11-30T12:22:00Z">
        <w:r w:rsidRPr="00C50A1E" w:rsidDel="009A46AC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52" w:author="IRMAN FIRMANSYAH" w:date="2021-11-30T12:22:00Z">
        <w:r w:rsidR="009A46A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1C9B37C" w14:textId="56D053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53" w:author="IRMAN FIRMANSYAH" w:date="2021-11-30T12:23:00Z">
        <w:r w:rsidRPr="00C50A1E" w:rsidDel="009A46A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proofErr w:type="spellStart"/>
      <w:ins w:id="54" w:author="IRMAN FIRMANSYAH" w:date="2021-11-30T12:23:00Z">
        <w:r w:rsidR="009A46A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="009A46AC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IRMAN FIRMANSYAH" w:date="2021-11-30T12:23:00Z">
        <w:r w:rsidRPr="00C50A1E" w:rsidDel="009A46AC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56" w:author="IRMAN FIRMANSYAH" w:date="2021-11-30T12:23:00Z">
        <w:r w:rsidRPr="00C50A1E" w:rsidDel="009A46A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57" w:author="IRMAN FIRMANSYAH" w:date="2021-11-30T12:23:00Z">
        <w:r w:rsidR="009A46AC">
          <w:rPr>
            <w:rFonts w:ascii="Times New Roman" w:eastAsia="Times New Roman" w:hAnsi="Times New Roman" w:cs="Times New Roman"/>
            <w:sz w:val="24"/>
            <w:szCs w:val="24"/>
          </w:rPr>
          <w:t xml:space="preserve"> Kare</w:t>
        </w:r>
      </w:ins>
      <w:ins w:id="58" w:author="IRMAN FIRMANSYAH" w:date="2021-11-30T12:24:00Z">
        <w:r w:rsidR="009A46AC">
          <w:rPr>
            <w:rFonts w:ascii="Times New Roman" w:eastAsia="Times New Roman" w:hAnsi="Times New Roman" w:cs="Times New Roman"/>
            <w:sz w:val="24"/>
            <w:szCs w:val="24"/>
          </w:rPr>
          <w:t xml:space="preserve">na </w:t>
        </w:r>
      </w:ins>
      <w:del w:id="59" w:author="IRMAN FIRMANSYAH" w:date="2021-11-30T12:24:00Z">
        <w:r w:rsidRPr="00C50A1E" w:rsidDel="009A46AC">
          <w:rPr>
            <w:rFonts w:ascii="Times New Roman" w:eastAsia="Times New Roman" w:hAnsi="Times New Roman" w:cs="Times New Roman"/>
            <w:sz w:val="24"/>
            <w:szCs w:val="24"/>
          </w:rPr>
          <w:delText>R</w:delText>
        </w:r>
      </w:del>
      <w:proofErr w:type="spellStart"/>
      <w:ins w:id="60" w:author="IRMAN FIRMANSYAH" w:date="2021-11-30T12:24:00Z">
        <w:r w:rsidR="009A46AC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IRMAN FIRMANSYAH" w:date="2021-11-30T12:24:00Z">
        <w:r w:rsidRPr="00C50A1E" w:rsidDel="009A46A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2" w:author="IRMAN FIRMANSYAH" w:date="2021-11-30T12:24:00Z">
        <w:r w:rsidR="009A46AC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9A46A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A46AC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9A46A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3" w:author="IRMAN FIRMANSYAH" w:date="2021-11-30T12:24:00Z">
        <w:r w:rsidRPr="00C50A1E" w:rsidDel="009A46AC">
          <w:rPr>
            <w:rFonts w:ascii="Times New Roman" w:eastAsia="Times New Roman" w:hAnsi="Times New Roman" w:cs="Times New Roman"/>
            <w:sz w:val="24"/>
            <w:szCs w:val="24"/>
          </w:rPr>
          <w:delText xml:space="preserve">makin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64" w:author="IRMAN FIRMANSYAH" w:date="2021-11-30T12:24:00Z">
        <w:r w:rsidRPr="00C50A1E" w:rsidDel="009A46AC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65" w:author="IRMAN FIRMANSYAH" w:date="2021-11-30T12:24:00Z">
        <w:r w:rsidRPr="00C50A1E" w:rsidDel="009A46AC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71F782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commentRangeEnd w:id="66"/>
      <w:proofErr w:type="spellEnd"/>
      <w:r w:rsidR="009A46AC">
        <w:rPr>
          <w:rStyle w:val="CommentReference"/>
        </w:rPr>
        <w:commentReference w:id="6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582148" w14:textId="13B2FB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commentRangeEnd w:id="67"/>
      <w:proofErr w:type="spellEnd"/>
      <w:r w:rsidR="009A46AC">
        <w:rPr>
          <w:rStyle w:val="CommentReference"/>
        </w:rPr>
        <w:commentReference w:id="6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68" w:author="IRMAN FIRMANSYAH" w:date="2021-11-30T12:27:00Z">
        <w:r w:rsidRPr="00C50A1E" w:rsidDel="004C7FFB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69" w:author="IRMAN FIRMANSYAH" w:date="2021-11-30T12:27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0" w:author="IRMAN FIRMANSYAH" w:date="2021-11-30T12:27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71" w:author="IRMAN FIRMANSYAH" w:date="2021-11-30T12:27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2" w:author="IRMAN FIRMANSYAH" w:date="2021-11-30T12:27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73" w:author="IRMAN FIRMANSYAH" w:date="2021-11-30T12:27:00Z">
        <w:r w:rsidRPr="00C50A1E" w:rsidDel="004C7FFB">
          <w:rPr>
            <w:rFonts w:ascii="Times New Roman" w:eastAsia="Times New Roman" w:hAnsi="Times New Roman" w:cs="Times New Roman"/>
            <w:sz w:val="24"/>
            <w:szCs w:val="24"/>
          </w:rPr>
          <w:delText xml:space="preserve">. Akan </w:delText>
        </w:r>
      </w:del>
      <w:ins w:id="74" w:author="IRMAN FIRMANSYAH" w:date="2021-11-30T12:27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19AB4" w14:textId="1FE2252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5" w:author="IRMAN FIRMANSYAH" w:date="2021-11-30T12:28:00Z">
        <w:r w:rsidRPr="00C50A1E" w:rsidDel="004C7FFB">
          <w:rPr>
            <w:rFonts w:ascii="Times New Roman" w:eastAsia="Times New Roman" w:hAnsi="Times New Roman" w:cs="Times New Roman"/>
            <w:sz w:val="24"/>
            <w:szCs w:val="24"/>
          </w:rPr>
          <w:delText>pemilihan makanan kita yang tidak tahu diri</w:delText>
        </w:r>
      </w:del>
      <w:proofErr w:type="spellStart"/>
      <w:ins w:id="76" w:author="IRMAN FIRMANSYAH" w:date="2021-11-30T12:28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diri</w:t>
        </w:r>
      </w:ins>
      <w:proofErr w:type="spellEnd"/>
      <w:del w:id="77" w:author="IRMAN FIRMANSYAH" w:date="2021-11-30T12:28:00Z">
        <w:r w:rsidRPr="00C50A1E" w:rsidDel="004C7FFB">
          <w:rPr>
            <w:rFonts w:ascii="Times New Roman" w:eastAsia="Times New Roman" w:hAnsi="Times New Roman" w:cs="Times New Roman"/>
            <w:sz w:val="24"/>
            <w:szCs w:val="24"/>
          </w:rPr>
          <w:delText>. Yang penting enak, kalori belakangan?</w:delText>
        </w:r>
      </w:del>
      <w:ins w:id="78" w:author="IRMAN FIRMANSYAH" w:date="2021-11-30T12:28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</w:ins>
      <w:proofErr w:type="spellStart"/>
      <w:ins w:id="79" w:author="IRMAN FIRMANSYAH" w:date="2021-11-30T12:29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>penting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sementara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urusan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belakangan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5F98B32C" w14:textId="4A8532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0" w:author="IRMAN FIRMANSYAH" w:date="2021-11-30T12:30:00Z">
        <w:r w:rsidRPr="00C50A1E" w:rsidDel="004C7FFB">
          <w:rPr>
            <w:rFonts w:ascii="Times New Roman" w:eastAsia="Times New Roman" w:hAnsi="Times New Roman" w:cs="Times New Roman"/>
            <w:sz w:val="24"/>
            <w:szCs w:val="24"/>
          </w:rPr>
          <w:delText xml:space="preserve">deh, mulai aja dulu </w:delText>
        </w:r>
      </w:del>
      <w:proofErr w:type="spellStart"/>
      <w:ins w:id="81" w:author="IRMAN FIRMANSYAH" w:date="2021-11-30T12:30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IRMAN FIRMANSYAH" w:date="2021-11-30T12:30:00Z">
        <w:r w:rsidRPr="00C50A1E" w:rsidDel="004C7FFB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ins w:id="83" w:author="IRMAN FIRMANSYAH" w:date="2021-11-30T12:30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84" w:author="IRMAN FIRMANSYAH" w:date="2021-11-30T12:30:00Z">
        <w:r w:rsidRPr="00C50A1E" w:rsidDel="004C7FFB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85" w:author="IRMAN FIRMANSYAH" w:date="2021-11-30T12:30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FFB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6" w:author="IRMAN FIRMANSYAH" w:date="2021-11-30T12:30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7" w:author="IRMAN FIRMANSYAH" w:date="2021-11-30T12:30:00Z">
        <w:r w:rsidRPr="00C50A1E" w:rsidDel="004C7FFB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88" w:author="IRMAN FIRMANSYAH" w:date="2021-11-30T12:30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4C7FFB" w:rsidRPr="00C50A1E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</w:ins>
      <w:proofErr w:type="spellEnd"/>
      <w:del w:id="89" w:author="IRMAN FIRMANSYAH" w:date="2021-11-30T12:31:00Z">
        <w:r w:rsidRPr="00C50A1E" w:rsidDel="004C7FFB">
          <w:rPr>
            <w:rFonts w:ascii="Times New Roman" w:eastAsia="Times New Roman" w:hAnsi="Times New Roman" w:cs="Times New Roman"/>
            <w:sz w:val="24"/>
            <w:szCs w:val="24"/>
          </w:rPr>
          <w:delText>. Sebab kamu sudah terlalu manis, kata dia </w:delText>
        </w:r>
        <w:r w:rsidRPr="00C50A1E" w:rsidDel="004C7FF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  <w:ins w:id="90" w:author="IRMAN FIRMANSYAH" w:date="2021-11-30T12:31:00Z">
        <w:r w:rsidR="004C7FF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01E7947" w14:textId="245E855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91" w:author="IRMAN FIRMANSYAH" w:date="2021-11-30T12:31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 xml:space="preserve">rasa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2" w:author="IRMAN FIRMANSYAH" w:date="2021-11-30T12:31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 xml:space="preserve">juga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3" w:author="IRMAN FIRMANSYAH" w:date="2021-11-30T12:31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na</w:t>
        </w:r>
      </w:ins>
      <w:ins w:id="94" w:author="IRMAN FIRMANSYAH" w:date="2021-11-30T12:32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iknya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95" w:author="IRMAN FIRMANSYAH" w:date="2021-11-30T12:32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>yang lebih</w:delText>
        </w:r>
      </w:del>
      <w:del w:id="96" w:author="IRMAN FIRMANSYAH" w:date="2021-11-30T12:31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 xml:space="preserve">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7" w:author="IRMAN FIRMANSYAH" w:date="2021-11-30T12:32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tidur-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904C4">
        <w:rPr>
          <w:rFonts w:ascii="Times New Roman" w:eastAsia="Times New Roman" w:hAnsi="Times New Roman" w:cs="Times New Roman"/>
          <w:i/>
          <w:iCs/>
          <w:sz w:val="24"/>
          <w:szCs w:val="24"/>
          <w:rPrChange w:id="98" w:author="IRMAN FIRMANSYAH" w:date="2021-11-30T12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1F478D" w14:textId="1EAB509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commentRangeEnd w:id="99"/>
      <w:proofErr w:type="spellEnd"/>
      <w:r w:rsidR="00D904C4">
        <w:rPr>
          <w:rStyle w:val="CommentReference"/>
        </w:rPr>
        <w:commentReference w:id="9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0" w:author="IRMAN FIRMANSYAH" w:date="2021-11-30T12:33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>jadi memilih ikut</w:delText>
        </w:r>
        <w:r w:rsidDel="00D904C4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proofErr w:type="spellStart"/>
      <w:ins w:id="101" w:author="IRMAN FIRMANSYAH" w:date="2021-11-30T12:33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malah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02" w:author="IRMAN FIRMANSYAH" w:date="2021-11-30T12:34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03" w:author="IRMAN FIRMANSYAH" w:date="2021-11-30T12:33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ins w:id="104" w:author="IRMAN FIRMANSYAH" w:date="2021-11-30T12:34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tambah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05" w:author="IRMAN FIRMANSYAH" w:date="2021-11-30T12:34:00Z">
        <w:r w:rsidDel="00D904C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6" w:author="IRMAN FIRMANSYAH" w:date="2021-11-30T12:34:00Z">
        <w:r w:rsidDel="00D904C4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107" w:author="IRMAN FIRMANSYAH" w:date="2021-11-30T12:34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lemak di </w:t>
        </w:r>
      </w:ins>
      <w:del w:id="108" w:author="IRMAN FIRMANSYAH" w:date="2021-11-30T12:34:00Z">
        <w:r w:rsidDel="00D904C4">
          <w:rPr>
            <w:rFonts w:ascii="Times New Roman" w:eastAsia="Times New Roman" w:hAnsi="Times New Roman" w:cs="Times New Roman"/>
            <w:sz w:val="24"/>
            <w:szCs w:val="24"/>
          </w:rPr>
          <w:delText xml:space="preserve">simpanan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109" w:author="IRMAN FIRMANSYAH" w:date="2021-11-30T12:34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>, dimana-mana</w:delText>
        </w:r>
      </w:del>
      <w:ins w:id="110" w:author="IRMAN FIRMANSYAH" w:date="2021-11-30T12:34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8ACE3" w14:textId="59C82D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11" w:author="IRMAN FIRMANSYAH" w:date="2021-11-30T12:34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ins w:id="112" w:author="IRMAN FIRMANSYAH" w:date="2021-11-30T12:34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oleh </w:t>
        </w:r>
        <w:proofErr w:type="spellStart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13" w:author="IRMAN FIRMANSYAH" w:date="2021-11-30T12:35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persoalan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4" w:author="IRMAN FIRMANSYAH" w:date="2021-11-30T12:35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 xml:space="preserve">salahkan </w:delText>
        </w:r>
      </w:del>
      <w:proofErr w:type="spellStart"/>
      <w:ins w:id="115" w:author="IRMAN FIRMANSYAH" w:date="2021-11-30T12:35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menyalahkan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16" w:author="IRMAN FIRMANSYAH" w:date="2021-11-30T12:35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7" w:author="IRMAN FIRMANSYAH" w:date="2021-11-30T12:35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 xml:space="preserve">Soal nafsu makan ini lebih banyak salahnya di kamu. </w:delText>
        </w:r>
      </w:del>
      <w:proofErr w:type="spellStart"/>
      <w:ins w:id="118" w:author="IRMAN FIRMANSYAH" w:date="2021-11-30T12:36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Kaerna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del w:id="119" w:author="IRMAN FIRMANSYAH" w:date="2021-11-30T12:36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0" w:author="IRMAN FIRMANSYAH" w:date="2021-11-30T12:36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 xml:space="preserve">Kalau </w:delText>
        </w:r>
      </w:del>
      <w:proofErr w:type="spellStart"/>
      <w:ins w:id="121" w:author="IRMAN FIRMANSYAH" w:date="2021-11-30T12:36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2" w:author="IRMAN FIRMANSYAH" w:date="2021-11-30T12:36:00Z">
        <w:r w:rsidRPr="00C50A1E" w:rsidDel="00D904C4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ins w:id="123" w:author="IRMAN FIRMANSYAH" w:date="2021-11-30T12:36:00Z">
        <w:r w:rsidR="00D904C4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  <w:proofErr w:type="spellEnd"/>
        <w:r w:rsidR="00D904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24" w:author="IRMAN FIRMANSYAH" w:date="2021-11-30T12:36:00Z">
        <w:r w:rsidR="00682A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5" w:author="IRMAN FIRMANSYAH" w:date="2021-11-30T12:36:00Z">
        <w:r w:rsidRPr="00C50A1E" w:rsidDel="00682A2D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ins w:id="126" w:author="IRMAN FIRMANSYAH" w:date="2021-11-30T12:36:00Z">
        <w:r w:rsidR="00682A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82A2D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27" w:author="IRMAN FIRMANSYAH" w:date="2021-11-30T12:36:00Z">
        <w:r w:rsidRPr="00C50A1E" w:rsidDel="00682A2D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ins w:id="128" w:author="IRMAN FIRMANSYAH" w:date="2021-11-30T12:36:00Z">
        <w:r w:rsidR="00682A2D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682A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DD5F53" w14:textId="0FC3F3C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129" w:author="IRMAN FIRMANSYAH" w:date="2021-11-30T12:37:00Z">
        <w:r w:rsidR="00682A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0" w:author="IRMAN FIRMANSYAH" w:date="2021-11-30T12:37:00Z">
        <w:r w:rsidRPr="00C50A1E" w:rsidDel="00682A2D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131" w:author="IRMAN FIRMANSYAH" w:date="2021-11-30T12:37:00Z">
        <w:r w:rsidR="00682A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82A2D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32" w:author="IRMAN FIRMANSYAH" w:date="2021-11-30T12:37:00Z">
        <w:r w:rsidR="00682A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33" w:author="IRMAN FIRMANSYAH" w:date="2021-11-30T12:37:00Z">
        <w:r w:rsidRPr="00C50A1E" w:rsidDel="00682A2D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14:paraId="719ECB5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3EBC0CA" w14:textId="77777777" w:rsidR="00927764" w:rsidRPr="00C50A1E" w:rsidRDefault="00927764" w:rsidP="00927764"/>
    <w:p w14:paraId="364FECB6" w14:textId="77777777" w:rsidR="00927764" w:rsidRPr="005A045A" w:rsidRDefault="00927764" w:rsidP="00927764">
      <w:pPr>
        <w:rPr>
          <w:i/>
        </w:rPr>
      </w:pPr>
    </w:p>
    <w:p w14:paraId="3338C82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46439D2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IRMAN FIRMANSYAH" w:date="2021-11-30T12:07:00Z" w:initials="IF">
    <w:p w14:paraId="267DB221" w14:textId="7C1751C9" w:rsidR="00554F3F" w:rsidRDefault="00554F3F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Panjang,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lelah</w:t>
      </w:r>
      <w:proofErr w:type="spellEnd"/>
    </w:p>
  </w:comment>
  <w:comment w:id="30" w:author="IRMAN FIRMANSYAH" w:date="2021-11-30T12:37:00Z" w:initials="IF">
    <w:p w14:paraId="0F943A7F" w14:textId="77777777" w:rsidR="00682A2D" w:rsidRDefault="00682A2D" w:rsidP="00682A2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bergabng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6B6B64B1" w14:textId="4494D9AD" w:rsidR="00682A2D" w:rsidRDefault="00682A2D">
      <w:pPr>
        <w:pStyle w:val="CommentText"/>
      </w:pPr>
    </w:p>
  </w:comment>
  <w:comment w:id="43" w:author="IRMAN FIRMANSYAH" w:date="2021-11-30T12:38:00Z" w:initials="IF">
    <w:p w14:paraId="551D5850" w14:textId="77777777" w:rsidR="00682A2D" w:rsidRDefault="00682A2D" w:rsidP="00682A2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bergabng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1D6F9CE3" w14:textId="61D1C948" w:rsidR="00682A2D" w:rsidRDefault="00682A2D">
      <w:pPr>
        <w:pStyle w:val="CommentText"/>
      </w:pPr>
    </w:p>
  </w:comment>
  <w:comment w:id="44" w:author="IRMAN FIRMANSYAH" w:date="2021-11-30T12:21:00Z" w:initials="IF">
    <w:p w14:paraId="088C05D1" w14:textId="5D5705AC" w:rsidR="009A46AC" w:rsidRDefault="009A46AC">
      <w:pPr>
        <w:pStyle w:val="CommentText"/>
      </w:pPr>
      <w:r>
        <w:rPr>
          <w:rStyle w:val="CommentReference"/>
        </w:rPr>
        <w:annotationRef/>
      </w:r>
      <w:r>
        <w:t xml:space="preserve">Paragraph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paragraph </w:t>
      </w:r>
      <w:proofErr w:type="spellStart"/>
      <w:r>
        <w:t>sebelumnya</w:t>
      </w:r>
      <w:proofErr w:type="spellEnd"/>
    </w:p>
  </w:comment>
  <w:comment w:id="46" w:author="IRMAN FIRMANSYAH" w:date="2021-11-30T12:38:00Z" w:initials="IF">
    <w:p w14:paraId="0DF43EE8" w14:textId="77777777" w:rsidR="00682A2D" w:rsidRDefault="00682A2D" w:rsidP="00682A2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bergabng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4823AF4A" w14:textId="6E1E119C" w:rsidR="00682A2D" w:rsidRDefault="00682A2D">
      <w:pPr>
        <w:pStyle w:val="CommentText"/>
      </w:pPr>
    </w:p>
  </w:comment>
  <w:comment w:id="66" w:author="IRMAN FIRMANSYAH" w:date="2021-11-30T12:25:00Z" w:initials="IF">
    <w:p w14:paraId="112912D7" w14:textId="17E1D8D8" w:rsidR="009A46AC" w:rsidRDefault="009A46AC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bergabng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</w:comment>
  <w:comment w:id="67" w:author="IRMAN FIRMANSYAH" w:date="2021-11-30T12:26:00Z" w:initials="IF">
    <w:p w14:paraId="302C1B97" w14:textId="77777777" w:rsidR="009A46AC" w:rsidRDefault="009A46AC" w:rsidP="009A46A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bergabng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2B5E2DFE" w14:textId="272B45F3" w:rsidR="009A46AC" w:rsidRDefault="009A46AC">
      <w:pPr>
        <w:pStyle w:val="CommentText"/>
      </w:pPr>
    </w:p>
  </w:comment>
  <w:comment w:id="99" w:author="IRMAN FIRMANSYAH" w:date="2021-11-30T12:33:00Z" w:initials="IF">
    <w:p w14:paraId="396BF514" w14:textId="77777777" w:rsidR="00D904C4" w:rsidRDefault="00D904C4" w:rsidP="00D904C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bergabng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592F1B99" w14:textId="7DA5D382" w:rsidR="00D904C4" w:rsidRDefault="00D904C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7DB221" w15:done="0"/>
  <w15:commentEx w15:paraId="6B6B64B1" w15:done="0"/>
  <w15:commentEx w15:paraId="1D6F9CE3" w15:done="0"/>
  <w15:commentEx w15:paraId="088C05D1" w15:done="0"/>
  <w15:commentEx w15:paraId="4823AF4A" w15:done="0"/>
  <w15:commentEx w15:paraId="112912D7" w15:done="0"/>
  <w15:commentEx w15:paraId="2B5E2DFE" w15:done="0"/>
  <w15:commentEx w15:paraId="592F1B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9299" w16cex:dateUtc="2021-11-30T05:07:00Z"/>
  <w16cex:commentExtensible w16cex:durableId="2550999C" w16cex:dateUtc="2021-11-30T05:37:00Z"/>
  <w16cex:commentExtensible w16cex:durableId="255099AE" w16cex:dateUtc="2021-11-30T05:38:00Z"/>
  <w16cex:commentExtensible w16cex:durableId="255095C7" w16cex:dateUtc="2021-11-30T05:21:00Z"/>
  <w16cex:commentExtensible w16cex:durableId="255099B4" w16cex:dateUtc="2021-11-30T05:38:00Z"/>
  <w16cex:commentExtensible w16cex:durableId="255096A9" w16cex:dateUtc="2021-11-30T05:25:00Z"/>
  <w16cex:commentExtensible w16cex:durableId="255096E2" w16cex:dateUtc="2021-11-30T05:26:00Z"/>
  <w16cex:commentExtensible w16cex:durableId="2550988D" w16cex:dateUtc="2021-11-30T0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7DB221" w16cid:durableId="25509299"/>
  <w16cid:commentId w16cid:paraId="6B6B64B1" w16cid:durableId="2550999C"/>
  <w16cid:commentId w16cid:paraId="1D6F9CE3" w16cid:durableId="255099AE"/>
  <w16cid:commentId w16cid:paraId="088C05D1" w16cid:durableId="255095C7"/>
  <w16cid:commentId w16cid:paraId="4823AF4A" w16cid:durableId="255099B4"/>
  <w16cid:commentId w16cid:paraId="112912D7" w16cid:durableId="255096A9"/>
  <w16cid:commentId w16cid:paraId="2B5E2DFE" w16cid:durableId="255096E2"/>
  <w16cid:commentId w16cid:paraId="592F1B99" w16cid:durableId="255098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4CC3B" w14:textId="77777777" w:rsidR="000379F6" w:rsidRDefault="000379F6">
      <w:r>
        <w:separator/>
      </w:r>
    </w:p>
  </w:endnote>
  <w:endnote w:type="continuationSeparator" w:id="0">
    <w:p w14:paraId="5E98B16A" w14:textId="77777777" w:rsidR="000379F6" w:rsidRDefault="00037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4D0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3D19042" w14:textId="77777777" w:rsidR="00941E77" w:rsidRDefault="000379F6">
    <w:pPr>
      <w:pStyle w:val="Footer"/>
    </w:pPr>
  </w:p>
  <w:p w14:paraId="09980CD8" w14:textId="77777777" w:rsidR="00941E77" w:rsidRDefault="00037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E5C8" w14:textId="77777777" w:rsidR="000379F6" w:rsidRDefault="000379F6">
      <w:r>
        <w:separator/>
      </w:r>
    </w:p>
  </w:footnote>
  <w:footnote w:type="continuationSeparator" w:id="0">
    <w:p w14:paraId="102BBDE4" w14:textId="77777777" w:rsidR="000379F6" w:rsidRDefault="00037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MAN FIRMANSYAH">
    <w15:presenceInfo w15:providerId="AD" w15:userId="S::irman.firmansyah@akuntanindonesia.or.id::b17969a2-08c3-451e-b5e2-3f8fb28646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3404E"/>
    <w:rsid w:val="000379F6"/>
    <w:rsid w:val="000728F3"/>
    <w:rsid w:val="0012251A"/>
    <w:rsid w:val="002318A3"/>
    <w:rsid w:val="002F7017"/>
    <w:rsid w:val="0042167F"/>
    <w:rsid w:val="004C7FFB"/>
    <w:rsid w:val="00554F3F"/>
    <w:rsid w:val="00682A2D"/>
    <w:rsid w:val="00924DF5"/>
    <w:rsid w:val="00927764"/>
    <w:rsid w:val="009A46AC"/>
    <w:rsid w:val="00C20908"/>
    <w:rsid w:val="00D76092"/>
    <w:rsid w:val="00D9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BD9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54F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F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F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F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F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IRMAN FIRMANSYAH</cp:lastModifiedBy>
  <cp:revision>2</cp:revision>
  <dcterms:created xsi:type="dcterms:W3CDTF">2021-11-30T06:19:00Z</dcterms:created>
  <dcterms:modified xsi:type="dcterms:W3CDTF">2021-11-30T06:19:00Z</dcterms:modified>
</cp:coreProperties>
</file>