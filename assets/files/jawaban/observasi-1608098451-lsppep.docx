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942D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2C6831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9F86F5" w14:textId="77777777" w:rsidR="007952C3" w:rsidRDefault="007952C3"/>
    <w:p w14:paraId="5709460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4004AC3" w14:textId="77777777" w:rsidTr="00E0626E">
        <w:tc>
          <w:tcPr>
            <w:tcW w:w="9350" w:type="dxa"/>
          </w:tcPr>
          <w:p w14:paraId="19D0A9B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C11F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B1A494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DF06E" w14:textId="1BF23CF7" w:rsidR="009B3BC4" w:rsidRPr="00A16D9B" w:rsidRDefault="009B3BC4" w:rsidP="00E0626E">
            <w:pPr>
              <w:spacing w:line="480" w:lineRule="auto"/>
              <w:rPr>
                <w:ins w:id="0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ins w:id="1" w:author="ASUS" w:date="2020-12-16T12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ins>
            <w:ins w:id="2" w:author="ASUS" w:date="2020-12-16T12:57:00Z">
              <w:r w:rsidR="008D634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3" w:author="ASUS" w:date="2020-12-16T12:56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EAD78D7" w14:textId="77777777" w:rsidR="009B3BC4" w:rsidRPr="00A16D9B" w:rsidRDefault="009B3BC4" w:rsidP="00E0626E">
            <w:pPr>
              <w:spacing w:line="480" w:lineRule="auto"/>
              <w:rPr>
                <w:ins w:id="4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ins w:id="5" w:author="ASUS" w:date="2020-12-16T12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30019185" w14:textId="6B9439DA" w:rsidR="009B3BC4" w:rsidRPr="00A16D9B" w:rsidRDefault="009B3BC4" w:rsidP="00E0626E">
            <w:pPr>
              <w:spacing w:line="480" w:lineRule="auto"/>
              <w:rPr>
                <w:ins w:id="6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ins w:id="7" w:author="ASUS" w:date="2020-12-16T12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8" w:author="ASUS" w:date="2020-12-16T12:57:00Z">
              <w:r w:rsidR="008D634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9" w:author="ASUS" w:date="2020-12-16T12:56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73864BF" w14:textId="77777777" w:rsidR="009B3BC4" w:rsidRPr="00A16D9B" w:rsidRDefault="009B3BC4" w:rsidP="00E0626E">
            <w:pPr>
              <w:spacing w:line="480" w:lineRule="auto"/>
              <w:rPr>
                <w:ins w:id="10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ins w:id="11" w:author="ASUS" w:date="2020-12-16T12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97DCD86" w14:textId="2ACAE5FF" w:rsidR="009B3BC4" w:rsidRPr="00A16D9B" w:rsidRDefault="009B3BC4" w:rsidP="00E0626E">
            <w:pPr>
              <w:spacing w:line="480" w:lineRule="auto"/>
              <w:rPr>
                <w:ins w:id="12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ins w:id="13" w:author="ASUS" w:date="2020-12-16T12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14" w:author="ASUS" w:date="2020-12-16T12:57:00Z">
              <w:r w:rsidR="008D634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15" w:author="ASUS" w:date="2020-12-16T12:56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A427B39" w14:textId="77777777" w:rsidR="009B3BC4" w:rsidRPr="00A16D9B" w:rsidRDefault="009B3BC4" w:rsidP="00E0626E">
            <w:pPr>
              <w:spacing w:line="480" w:lineRule="auto"/>
              <w:rPr>
                <w:ins w:id="16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ins w:id="17" w:author="ASUS" w:date="2020-12-16T12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37E28F9" w14:textId="77777777" w:rsidR="009B3BC4" w:rsidRPr="00A16D9B" w:rsidRDefault="009B3BC4" w:rsidP="00E0626E">
            <w:pPr>
              <w:spacing w:line="480" w:lineRule="auto"/>
              <w:rPr>
                <w:ins w:id="18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ins w:id="19" w:author="ASUS" w:date="2020-12-16T12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6A7A4877" w14:textId="77777777" w:rsidR="007952C3" w:rsidRPr="00A16D9B" w:rsidDel="009B3BC4" w:rsidRDefault="007952C3" w:rsidP="00E0626E">
            <w:pPr>
              <w:spacing w:line="480" w:lineRule="auto"/>
              <w:rPr>
                <w:del w:id="20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del w:id="21" w:author="ASUS" w:date="2020-12-16T12:56:00Z"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9B3BC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703ADA10" w14:textId="77777777" w:rsidR="007952C3" w:rsidRPr="00A16D9B" w:rsidDel="009B3BC4" w:rsidRDefault="007952C3" w:rsidP="00E0626E">
            <w:pPr>
              <w:spacing w:line="480" w:lineRule="auto"/>
              <w:rPr>
                <w:del w:id="22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del w:id="23" w:author="ASUS" w:date="2020-12-16T12:56:00Z"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9B3BC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CCC9A0A" w14:textId="77777777" w:rsidR="007952C3" w:rsidRPr="00A16D9B" w:rsidDel="009B3BC4" w:rsidRDefault="007952C3" w:rsidP="00E0626E">
            <w:pPr>
              <w:spacing w:line="480" w:lineRule="auto"/>
              <w:rPr>
                <w:del w:id="24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del w:id="25" w:author="ASUS" w:date="2020-12-16T12:56:00Z"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9B3BC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03E3FC8" w14:textId="77777777" w:rsidR="007952C3" w:rsidRPr="00A16D9B" w:rsidDel="009B3BC4" w:rsidRDefault="007952C3" w:rsidP="00E0626E">
            <w:pPr>
              <w:spacing w:line="480" w:lineRule="auto"/>
              <w:rPr>
                <w:del w:id="26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del w:id="27" w:author="ASUS" w:date="2020-12-16T12:56:00Z"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9B3BC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F21C6CE" w14:textId="77777777" w:rsidR="007952C3" w:rsidRPr="00A16D9B" w:rsidDel="009B3BC4" w:rsidRDefault="007952C3" w:rsidP="00E0626E">
            <w:pPr>
              <w:spacing w:line="480" w:lineRule="auto"/>
              <w:rPr>
                <w:del w:id="28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del w:id="29" w:author="ASUS" w:date="2020-12-16T12:56:00Z"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9B3BC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DD49D15" w14:textId="77777777" w:rsidR="007952C3" w:rsidRPr="00A16D9B" w:rsidDel="009B3BC4" w:rsidRDefault="007952C3" w:rsidP="00E0626E">
            <w:pPr>
              <w:spacing w:line="480" w:lineRule="auto"/>
              <w:rPr>
                <w:del w:id="30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del w:id="31" w:author="ASUS" w:date="2020-12-16T12:56:00Z"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9B3BC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09B1D14" w14:textId="77777777" w:rsidR="007952C3" w:rsidRPr="00A16D9B" w:rsidDel="009B3BC4" w:rsidRDefault="007952C3" w:rsidP="00E0626E">
            <w:pPr>
              <w:spacing w:line="480" w:lineRule="auto"/>
              <w:rPr>
                <w:del w:id="32" w:author="ASUS" w:date="2020-12-16T12:56:00Z"/>
                <w:rFonts w:ascii="Times New Roman" w:hAnsi="Times New Roman" w:cs="Times New Roman"/>
                <w:sz w:val="24"/>
                <w:szCs w:val="24"/>
              </w:rPr>
            </w:pPr>
            <w:del w:id="33" w:author="ASUS" w:date="2020-12-16T12:56:00Z"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Handayani, Muri. 2017. </w:delText>
              </w:r>
              <w:r w:rsidRPr="00A16D9B" w:rsidDel="009B3BC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9B3BC4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29B731D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41217C" w14:textId="77777777" w:rsidR="007952C3" w:rsidRDefault="007952C3"/>
    <w:p w14:paraId="3FAE7B9F" w14:textId="77777777" w:rsidR="007952C3" w:rsidRDefault="007952C3"/>
    <w:p w14:paraId="23C959FB" w14:textId="77777777" w:rsidR="007952C3" w:rsidRDefault="007952C3"/>
    <w:p w14:paraId="7E8DB624" w14:textId="77777777" w:rsidR="007952C3" w:rsidRDefault="007952C3"/>
    <w:p w14:paraId="1D91799E" w14:textId="77777777" w:rsidR="007952C3" w:rsidRDefault="007952C3"/>
    <w:p w14:paraId="70F363A9" w14:textId="77777777" w:rsidR="007952C3" w:rsidRDefault="007952C3"/>
    <w:p w14:paraId="44432C40" w14:textId="77777777" w:rsidR="007952C3" w:rsidRDefault="007952C3"/>
    <w:p w14:paraId="600575C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D634F"/>
    <w:rsid w:val="00924DF5"/>
    <w:rsid w:val="009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2A4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2020-07-24T23:53:00Z</dcterms:created>
  <dcterms:modified xsi:type="dcterms:W3CDTF">2020-12-16T05:59:00Z</dcterms:modified>
</cp:coreProperties>
</file>