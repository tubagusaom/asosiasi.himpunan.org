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103D3A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del w:id="1" w:author="ASRIS NURHASAN" w:date="2021-09-18T11:44:00Z">
        <w:r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" w:author="ASRIS NURHASAN" w:date="2021-09-18T11:44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ASRIS NURHASAN" w:date="2021-09-18T11:44:00Z">
        <w:r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4" w:author="ASRIS NURHASAN" w:date="2021-09-18T11:44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103D3A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SRIS NURHASAN" w:date="2021-09-18T11:45:00Z">
        <w:r w:rsidDel="00103D3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7" w:author="ASRIS NURHASAN" w:date="2021-09-18T11:45:00Z">
        <w:r w:rsidDel="00103D3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8" w:author="ASRIS NURHASAN" w:date="2021-09-18T11:45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(kasih jara tanda penghubung</w:t>
        </w:r>
        <w:proofErr w:type="gramStart"/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)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9" w:author="ASRIS NURHASAN" w:date="2021-09-18T11:47:00Z">
        <w:r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0" w:author="ASRIS NURHASAN" w:date="2021-09-18T11:48:00Z">
        <w:r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1" w:author="ASRIS NURHASAN" w:date="2021-09-18T11:48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103D3A"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ASRIS NURHASAN" w:date="2021-09-18T11:48:00Z">
        <w:r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13" w:author="ASRIS NURHASAN" w:date="2021-09-18T11:48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del w:id="14" w:author="ASRIS NURHASAN" w:date="2021-09-18T11:48:00Z">
        <w:r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5" w:author="ASRIS NURHASAN" w:date="2021-09-18T11:48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SRIS NURHASAN" w:date="2021-09-18T11:48:00Z">
        <w:r w:rsidRPr="00C50A1E" w:rsidDel="00103D3A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ins w:id="17" w:author="ASRIS NURHASAN" w:date="2021-09-18T11:48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End w:id="18"/>
      <w:r w:rsidR="00244B17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del w:id="19" w:author="ASRIS NURHASAN" w:date="2021-09-18T11:50:00Z">
        <w:r w:rsidDel="00103D3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20" w:author="ASRIS NURHASAN" w:date="2021-09-18T11:50:00Z">
        <w:r w:rsidR="00103D3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ASRIS NURHASAN" w:date="2021-09-18T11:50:00Z">
        <w:r w:rsidRPr="00C50A1E" w:rsidDel="006F7CA9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22" w:author="ASRIS NURHASAN" w:date="2021-09-18T11:52:00Z">
        <w:r w:rsidRPr="00C50A1E" w:rsidDel="006F7CA9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commentRangeEnd w:id="23"/>
      <w:proofErr w:type="spellEnd"/>
      <w:r w:rsidR="006F7CA9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6F7CA9">
        <w:rPr>
          <w:rStyle w:val="CommentReference"/>
        </w:rPr>
        <w:commentReference w:id="2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proofErr w:type="gramEnd"/>
      <w:del w:id="25" w:author="ASRIS NURHASAN" w:date="2021-09-18T11:55:00Z">
        <w:r w:rsidDel="006F7CA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6" w:author="ASRIS NURHASAN" w:date="2021-09-18T11:55:00Z">
        <w:r w:rsidR="006F7CA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(disambung)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del w:id="27" w:author="ASRIS NURHASAN" w:date="2021-09-18T11:56:00Z">
        <w:r w:rsidRPr="00C50A1E" w:rsidDel="006F7CA9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28" w:author="ASRIS NURHASAN" w:date="2021-09-18T12:03:00Z">
        <w:r w:rsidRPr="00C50A1E" w:rsidDel="00244B1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29" w:author="ASRIS NURHASAN" w:date="2021-09-18T12:03:00Z">
        <w:r w:rsidR="00244B17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(jangan italik)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0" w:author="ASRIS NURHASAN" w:date="2021-09-18T12:04:00Z">
        <w:r w:rsidRPr="00C50A1E" w:rsidDel="00244B17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31" w:author="ASRIS NURHASAN" w:date="2021-09-18T12:04:00Z">
        <w:r w:rsidR="00244B1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(Saat)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32" w:name="_GoBack"/>
      <w:bookmarkEnd w:id="32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RIS NURHASAN" w:date="2021-09-18T11:49:00Z" w:initials="ARS">
    <w:p w:rsidR="00103D3A" w:rsidRPr="00103D3A" w:rsidRDefault="00103D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margain rata kanan</w:t>
      </w:r>
    </w:p>
  </w:comment>
  <w:comment w:id="5" w:author="ASRIS NURHASAN" w:date="2021-09-18T11:49:00Z" w:initials="ARS">
    <w:p w:rsidR="00103D3A" w:rsidRPr="00103D3A" w:rsidRDefault="00103D3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Margin rata kana</w:t>
      </w:r>
    </w:p>
  </w:comment>
  <w:comment w:id="18" w:author="ASRIS NURHASAN" w:date="2021-09-18T12:01:00Z" w:initials="ARS">
    <w:p w:rsidR="00244B17" w:rsidRPr="00244B17" w:rsidRDefault="00244B1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spasi</w:t>
      </w:r>
    </w:p>
  </w:comment>
  <w:comment w:id="23" w:author="ASRIS NURHASAN" w:date="2021-09-18T11:53:00Z" w:initials="ARS">
    <w:p w:rsidR="006F7CA9" w:rsidRPr="006F7CA9" w:rsidRDefault="006F7C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Margin rata kanan</w:t>
      </w:r>
    </w:p>
  </w:comment>
  <w:comment w:id="24" w:author="ASRIS NURHASAN" w:date="2021-09-18T12:00:00Z" w:initials="ARS">
    <w:p w:rsidR="006F7CA9" w:rsidRPr="006F7CA9" w:rsidRDefault="006F7CA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spasi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8B3" w:rsidRDefault="000B28B3" w:rsidP="00A234D3">
      <w:r>
        <w:separator/>
      </w:r>
    </w:p>
  </w:endnote>
  <w:endnote w:type="continuationSeparator" w:id="0">
    <w:p w:rsidR="000B28B3" w:rsidRDefault="000B28B3" w:rsidP="00A23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B28B3">
    <w:pPr>
      <w:pStyle w:val="Footer"/>
    </w:pPr>
  </w:p>
  <w:p w:rsidR="00941E77" w:rsidRDefault="000B28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8B3" w:rsidRDefault="000B28B3" w:rsidP="00A234D3">
      <w:r>
        <w:separator/>
      </w:r>
    </w:p>
  </w:footnote>
  <w:footnote w:type="continuationSeparator" w:id="0">
    <w:p w:rsidR="000B28B3" w:rsidRDefault="000B28B3" w:rsidP="00A234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64"/>
    <w:rsid w:val="000B28B3"/>
    <w:rsid w:val="00103D3A"/>
    <w:rsid w:val="0012251A"/>
    <w:rsid w:val="00244B17"/>
    <w:rsid w:val="0042167F"/>
    <w:rsid w:val="006F7CA9"/>
    <w:rsid w:val="00924DF5"/>
    <w:rsid w:val="00927764"/>
    <w:rsid w:val="00A2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0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03D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D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D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D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ASRIS NURHASAN</cp:lastModifiedBy>
  <cp:revision>2</cp:revision>
  <dcterms:created xsi:type="dcterms:W3CDTF">2021-09-18T04:05:00Z</dcterms:created>
  <dcterms:modified xsi:type="dcterms:W3CDTF">2021-09-18T04:05:00Z</dcterms:modified>
</cp:coreProperties>
</file>