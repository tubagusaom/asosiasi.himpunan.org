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0D9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76DCD2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63FC7A" w14:textId="77777777" w:rsidR="007952C3" w:rsidRDefault="007952C3"/>
    <w:p w14:paraId="48D9ADB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FAB6052" w14:textId="77777777" w:rsidTr="00E0626E">
        <w:tc>
          <w:tcPr>
            <w:tcW w:w="9350" w:type="dxa"/>
          </w:tcPr>
          <w:p w14:paraId="61E9ED5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314B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67EC92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8F0F5" w14:textId="641251B3" w:rsidR="007952C3" w:rsidRDefault="007952C3" w:rsidP="00657392">
            <w:pPr>
              <w:ind w:left="731" w:hanging="731"/>
              <w:jc w:val="both"/>
              <w:rPr>
                <w:ins w:id="0" w:author="USER" w:date="2021-07-14T10:07:00Z"/>
                <w:rFonts w:ascii="Times New Roman" w:hAnsi="Times New Roman" w:cs="Times New Roman"/>
                <w:sz w:val="24"/>
                <w:szCs w:val="24"/>
              </w:rPr>
              <w:pPrChange w:id="1" w:author="USER" w:date="2021-07-14T10:07:00Z">
                <w:pPr>
                  <w:ind w:left="731" w:hanging="731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Jony. 2010</w:t>
            </w:r>
            <w:ins w:id="2" w:author="USER" w:date="2021-07-14T10:02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3" w:author="USER" w:date="2021-07-14T10:02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ins w:id="4" w:author="USER" w:date="2021-07-14T10:01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5" w:author="USER" w:date="2021-07-14T10:01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 </w:t>
            </w:r>
          </w:p>
          <w:p w14:paraId="2DD52794" w14:textId="77777777" w:rsidR="00657392" w:rsidRPr="00A16D9B" w:rsidRDefault="00657392" w:rsidP="00657392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6" w:author="USER" w:date="2021-07-14T10:07:00Z">
                <w:pPr>
                  <w:spacing w:line="480" w:lineRule="auto"/>
                  <w:ind w:left="731" w:hanging="731"/>
                </w:pPr>
              </w:pPrChange>
            </w:pPr>
          </w:p>
          <w:p w14:paraId="4140BB86" w14:textId="655C33A7" w:rsidR="007952C3" w:rsidRDefault="007952C3" w:rsidP="00657392">
            <w:pPr>
              <w:ind w:left="731" w:hanging="731"/>
              <w:jc w:val="both"/>
              <w:rPr>
                <w:ins w:id="7" w:author="USER" w:date="2021-07-14T10:07:00Z"/>
                <w:rFonts w:ascii="Times New Roman" w:hAnsi="Times New Roman" w:cs="Times New Roman"/>
                <w:sz w:val="24"/>
                <w:szCs w:val="24"/>
              </w:rPr>
              <w:pPrChange w:id="8" w:author="USER" w:date="2021-07-14T10:07:00Z">
                <w:pPr>
                  <w:ind w:left="731" w:hanging="731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ins w:id="9" w:author="USER" w:date="2021-07-14T10:02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10" w:author="USER" w:date="2021-07-14T10:02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  <w:ins w:id="11" w:author="USER" w:date="2021-07-14T10:02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12" w:author="USER" w:date="2021-07-14T10:02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ins w:id="13" w:author="USER" w:date="2021-07-14T10:02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14" w:author="USER" w:date="2021-07-14T10:02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1D36742C" w14:textId="77777777" w:rsidR="00657392" w:rsidRPr="00A16D9B" w:rsidRDefault="00657392" w:rsidP="00657392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5" w:author="USER" w:date="2021-07-14T10:07:00Z">
                <w:pPr>
                  <w:spacing w:line="480" w:lineRule="auto"/>
                  <w:ind w:left="731" w:hanging="731"/>
                </w:pPr>
              </w:pPrChange>
            </w:pPr>
          </w:p>
          <w:p w14:paraId="6B66D952" w14:textId="4D13820B" w:rsidR="007952C3" w:rsidRDefault="007952C3" w:rsidP="00657392">
            <w:pPr>
              <w:ind w:left="731" w:hanging="731"/>
              <w:jc w:val="both"/>
              <w:rPr>
                <w:ins w:id="16" w:author="USER" w:date="2021-07-14T10:07:00Z"/>
                <w:rFonts w:ascii="Times New Roman" w:hAnsi="Times New Roman" w:cs="Times New Roman"/>
                <w:sz w:val="24"/>
                <w:szCs w:val="24"/>
              </w:rPr>
              <w:pPrChange w:id="17" w:author="USER" w:date="2021-07-14T10:07:00Z">
                <w:pPr>
                  <w:ind w:left="731" w:hanging="731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Feri. 2011</w:t>
            </w:r>
            <w:ins w:id="18" w:author="USER" w:date="2021-07-14T10:03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19" w:author="USER" w:date="2021-07-14T10:03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ins w:id="20" w:author="USER" w:date="2021-07-14T10:03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21" w:author="USER" w:date="2021-07-14T10:03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0070B378" w14:textId="77777777" w:rsidR="00657392" w:rsidRPr="00A16D9B" w:rsidRDefault="00657392" w:rsidP="00657392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2" w:author="USER" w:date="2021-07-14T10:07:00Z">
                <w:pPr>
                  <w:spacing w:line="480" w:lineRule="auto"/>
                  <w:ind w:left="731" w:hanging="731"/>
                </w:pPr>
              </w:pPrChange>
            </w:pPr>
          </w:p>
          <w:p w14:paraId="63AC103B" w14:textId="7EA1C367" w:rsidR="007952C3" w:rsidRDefault="007952C3" w:rsidP="00657392">
            <w:pPr>
              <w:ind w:left="731" w:hanging="731"/>
              <w:jc w:val="both"/>
              <w:rPr>
                <w:ins w:id="23" w:author="USER" w:date="2021-07-14T10:07:00Z"/>
                <w:rFonts w:ascii="Times New Roman" w:hAnsi="Times New Roman" w:cs="Times New Roman"/>
                <w:sz w:val="24"/>
                <w:szCs w:val="24"/>
              </w:rPr>
              <w:pPrChange w:id="24" w:author="USER" w:date="2021-07-14T10:07:00Z">
                <w:pPr>
                  <w:ind w:left="731" w:hanging="731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Jefferly. 2012</w:t>
            </w:r>
            <w:ins w:id="25" w:author="USER" w:date="2021-07-14T10:03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26" w:author="USER" w:date="2021-07-14T10:03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ins w:id="27" w:author="USER" w:date="2021-07-14T10:03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28" w:author="USER" w:date="2021-07-14T10:03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1ED24B32" w14:textId="77777777" w:rsidR="00657392" w:rsidRPr="00A16D9B" w:rsidRDefault="00657392" w:rsidP="00657392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9" w:author="USER" w:date="2021-07-14T10:07:00Z">
                <w:pPr>
                  <w:spacing w:line="480" w:lineRule="auto"/>
                  <w:ind w:left="731" w:hanging="731"/>
                </w:pPr>
              </w:pPrChange>
            </w:pPr>
          </w:p>
          <w:p w14:paraId="5AF78192" w14:textId="049B7716" w:rsidR="007952C3" w:rsidRDefault="007952C3" w:rsidP="00657392">
            <w:pPr>
              <w:ind w:left="731" w:hanging="731"/>
              <w:jc w:val="both"/>
              <w:rPr>
                <w:ins w:id="30" w:author="USER" w:date="2021-07-14T10:07:00Z"/>
                <w:rFonts w:ascii="Times New Roman" w:hAnsi="Times New Roman" w:cs="Times New Roman"/>
                <w:sz w:val="24"/>
                <w:szCs w:val="24"/>
              </w:rPr>
              <w:pPrChange w:id="31" w:author="USER" w:date="2021-07-14T10:07:00Z">
                <w:pPr>
                  <w:ind w:left="731" w:hanging="731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Joko. 2011</w:t>
            </w:r>
            <w:ins w:id="32" w:author="USER" w:date="2021-07-14T10:03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33" w:author="USER" w:date="2021-07-14T10:03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ins w:id="34" w:author="USER" w:date="2021-07-14T10:03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35" w:author="USER" w:date="2021-07-14T10:03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5B344A20" w14:textId="77777777" w:rsidR="00657392" w:rsidRPr="00A16D9B" w:rsidRDefault="00657392" w:rsidP="00657392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6" w:author="USER" w:date="2021-07-14T10:07:00Z">
                <w:pPr>
                  <w:spacing w:line="480" w:lineRule="auto"/>
                  <w:ind w:left="731" w:hanging="731"/>
                </w:pPr>
              </w:pPrChange>
            </w:pPr>
          </w:p>
          <w:p w14:paraId="6432AB95" w14:textId="000CA43E" w:rsidR="007952C3" w:rsidRDefault="007952C3" w:rsidP="00657392">
            <w:pPr>
              <w:ind w:left="731" w:hanging="731"/>
              <w:jc w:val="both"/>
              <w:rPr>
                <w:ins w:id="37" w:author="USER" w:date="2021-07-14T10:07:00Z"/>
                <w:rFonts w:ascii="Times New Roman" w:hAnsi="Times New Roman" w:cs="Times New Roman"/>
                <w:sz w:val="24"/>
                <w:szCs w:val="24"/>
              </w:rPr>
              <w:pPrChange w:id="38" w:author="USER" w:date="2021-07-14T10:07:00Z">
                <w:pPr>
                  <w:ind w:left="731" w:hanging="731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Jubilee. 2012</w:t>
            </w:r>
            <w:ins w:id="39" w:author="USER" w:date="2021-07-14T10:03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40" w:author="USER" w:date="2021-07-14T10:03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ins w:id="41" w:author="USER" w:date="2021-07-14T10:04:00Z">
              <w:r w:rsidR="0065739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</w:ins>
            <w:del w:id="42" w:author="USER" w:date="2021-07-14T10:04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0005803F" w14:textId="77777777" w:rsidR="00657392" w:rsidRPr="00A16D9B" w:rsidRDefault="00657392" w:rsidP="00657392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3" w:author="USER" w:date="2021-07-14T10:07:00Z">
                <w:pPr>
                  <w:spacing w:line="480" w:lineRule="auto"/>
                  <w:ind w:left="731" w:hanging="731"/>
                </w:pPr>
              </w:pPrChange>
            </w:pPr>
          </w:p>
          <w:p w14:paraId="06ED6267" w14:textId="0FA45D1E" w:rsidR="007952C3" w:rsidRPr="00A16D9B" w:rsidRDefault="007952C3" w:rsidP="00657392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4" w:author="USER" w:date="2021-07-14T10:07:00Z">
                <w:pPr>
                  <w:spacing w:line="480" w:lineRule="auto"/>
                  <w:ind w:left="731" w:hanging="731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Muri. 2017</w:t>
            </w:r>
            <w:ins w:id="45" w:author="USER" w:date="2021-07-14T10:04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46" w:author="USER" w:date="2021-07-14T10:04:00Z">
              <w:r w:rsidRPr="00A16D9B" w:rsidDel="0065739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ins w:id="47" w:author="USER" w:date="2021-07-14T10:04:00Z">
              <w:r w:rsidR="006573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Korpora.</w:t>
            </w:r>
          </w:p>
          <w:p w14:paraId="5BE4B2C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9B1670" w14:textId="77777777" w:rsidR="007952C3" w:rsidRDefault="007952C3"/>
    <w:p w14:paraId="04B888DA" w14:textId="77777777" w:rsidR="007952C3" w:rsidRDefault="007952C3"/>
    <w:p w14:paraId="3666D595" w14:textId="77777777" w:rsidR="007952C3" w:rsidRDefault="007952C3"/>
    <w:p w14:paraId="221C8C6C" w14:textId="77777777" w:rsidR="007952C3" w:rsidRDefault="007952C3"/>
    <w:p w14:paraId="3C43D62A" w14:textId="77777777" w:rsidR="007952C3" w:rsidRDefault="007952C3"/>
    <w:p w14:paraId="117BD550" w14:textId="77777777" w:rsidR="007952C3" w:rsidRDefault="007952C3"/>
    <w:p w14:paraId="56B31F8C" w14:textId="77777777" w:rsidR="007952C3" w:rsidRDefault="007952C3"/>
    <w:p w14:paraId="30CE349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57392"/>
    <w:rsid w:val="007952C3"/>
    <w:rsid w:val="00924DF5"/>
    <w:rsid w:val="00BD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F93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2021-07-14T03:08:00Z</dcterms:created>
  <dcterms:modified xsi:type="dcterms:W3CDTF">2021-07-14T03:08:00Z</dcterms:modified>
</cp:coreProperties>
</file>