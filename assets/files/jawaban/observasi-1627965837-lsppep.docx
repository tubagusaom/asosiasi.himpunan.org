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6B61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CD33E4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F08378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9470FCF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6668944" w14:textId="77777777" w:rsidTr="00821BA2">
        <w:tc>
          <w:tcPr>
            <w:tcW w:w="9350" w:type="dxa"/>
          </w:tcPr>
          <w:p w14:paraId="563642E7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AB1756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4F2CAD1" w14:textId="53F85E68" w:rsidR="00125355" w:rsidRPr="00EC6F38" w:rsidRDefault="00125355" w:rsidP="00046BA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user" w:date="2021-08-03T11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commentRangeStart w:id="2"/>
            <w:del w:id="3" w:author="user" w:date="2021-08-03T10:54:00Z">
              <w:r w:rsidRPr="00EC6F38" w:rsidDel="003112E8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  <w:commentRangeEnd w:id="1"/>
              <w:r w:rsidR="000A324F" w:rsidDel="003112E8">
                <w:rPr>
                  <w:rStyle w:val="CommentReference"/>
                </w:rPr>
                <w:commentReference w:id="1"/>
              </w:r>
            </w:del>
            <w:ins w:id="4" w:author="user" w:date="2021-08-03T10:54:00Z">
              <w:r w:rsidR="0031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ekstrem</w:t>
              </w:r>
            </w:ins>
            <w:commentRangeEnd w:id="2"/>
            <w:ins w:id="5" w:author="user" w:date="2021-08-03T10:55:00Z">
              <w:r w:rsidR="003112E8">
                <w:rPr>
                  <w:rStyle w:val="CommentReference"/>
                </w:rPr>
                <w:commentReference w:id="2"/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" w:author="user" w:date="2021-08-03T11:16:00Z">
              <w:r w:rsidR="00046BA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</w:t>
              </w:r>
            </w:ins>
            <w:commentRangeStart w:id="7"/>
            <w:del w:id="8" w:author="user" w:date="2021-08-03T10:58:00Z">
              <w:r w:rsidRPr="000A324F" w:rsidDel="003112E8">
                <w:rPr>
                  <w:rFonts w:ascii="Times New Roman" w:eastAsia="Times New Roman" w:hAnsi="Times New Roman" w:cs="Times New Roman"/>
                  <w:strike/>
                  <w:szCs w:val="24"/>
                  <w:rPrChange w:id="9" w:author="user" w:date="2021-08-03T10:4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dia</w:delText>
              </w:r>
              <w:r w:rsidRPr="00EC6F38" w:rsidDel="003112E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commentRangeEnd w:id="7"/>
              <w:r w:rsidR="003112E8" w:rsidDel="003112E8">
                <w:rPr>
                  <w:rStyle w:val="CommentReference"/>
                </w:rPr>
                <w:commentReference w:id="7"/>
              </w:r>
              <w:r w:rsidRPr="00EC6F38" w:rsidDel="003112E8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" w:author="user" w:date="2021-08-03T11:16:00Z">
              <w:r w:rsidR="00046BA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commentRangeStart w:id="12"/>
            <w:del w:id="13" w:author="user" w:date="2021-08-03T10:55:00Z">
              <w:r w:rsidRPr="00EC6F38" w:rsidDel="003112E8">
                <w:rPr>
                  <w:rFonts w:ascii="Times New Roman" w:eastAsia="Times New Roman" w:hAnsi="Times New Roman" w:cs="Times New Roman"/>
                  <w:szCs w:val="24"/>
                </w:rPr>
                <w:delText>industry</w:delText>
              </w:r>
              <w:commentRangeEnd w:id="11"/>
              <w:r w:rsidR="000A324F" w:rsidDel="003112E8">
                <w:rPr>
                  <w:rStyle w:val="CommentReference"/>
                </w:rPr>
                <w:commentReference w:id="11"/>
              </w:r>
              <w:r w:rsidRPr="00EC6F38" w:rsidDel="003112E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ins w:id="14" w:author="user" w:date="2021-08-03T10:55:00Z">
              <w:r w:rsidR="003112E8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proofErr w:type="spellEnd"/>
              <w:r w:rsidR="0031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  <w:commentRangeEnd w:id="12"/>
              <w:r w:rsidR="003112E8">
                <w:rPr>
                  <w:rStyle w:val="CommentReference"/>
                </w:rPr>
                <w:commentReference w:id="12"/>
              </w:r>
              <w:r w:rsidR="0031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user" w:date="2021-08-03T11:16:00Z">
              <w:r w:rsidRPr="00EC6F38" w:rsidDel="00046BA6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ins w:id="16" w:author="user" w:date="2021-08-03T11:16:00Z">
              <w:r w:rsidR="00046BA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ins w:id="17" w:author="user" w:date="2021-08-03T11:17:00Z">
              <w:r w:rsidR="00046BA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dengan istilah tersebut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5B5CE9" w14:textId="330F06A7" w:rsidR="00125355" w:rsidRPr="00EC6F38" w:rsidRDefault="003112E8" w:rsidP="00046BA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" w:author="user" w:date="2021-08-03T11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9" w:author="user" w:date="2021-08-03T10:58:00Z">
              <w:r>
                <w:rPr>
                  <w:rFonts w:ascii="Times New Roman" w:eastAsia="Times New Roman" w:hAnsi="Times New Roman" w:cs="Times New Roman"/>
                  <w:strike/>
                  <w:szCs w:val="24"/>
                  <w:lang w:val="id-ID"/>
                </w:rPr>
                <w:t>P</w:t>
              </w:r>
            </w:ins>
            <w:commentRangeStart w:id="20"/>
            <w:del w:id="21" w:author="user" w:date="2021-08-03T10:58:00Z">
              <w:r w:rsidR="00125355" w:rsidRPr="003112E8" w:rsidDel="003112E8">
                <w:rPr>
                  <w:rFonts w:ascii="Times New Roman" w:eastAsia="Times New Roman" w:hAnsi="Times New Roman" w:cs="Times New Roman"/>
                  <w:strike/>
                  <w:szCs w:val="24"/>
                  <w:rPrChange w:id="22" w:author="user" w:date="2021-08-03T10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Bagi</w:delText>
              </w:r>
              <w:commentRangeEnd w:id="20"/>
              <w:r w:rsidDel="003112E8">
                <w:rPr>
                  <w:rStyle w:val="CommentReference"/>
                </w:rPr>
                <w:commentReference w:id="20"/>
              </w:r>
              <w:r w:rsidR="00125355" w:rsidRPr="003112E8" w:rsidDel="003112E8">
                <w:rPr>
                  <w:rFonts w:ascii="Times New Roman" w:eastAsia="Times New Roman" w:hAnsi="Times New Roman" w:cs="Times New Roman"/>
                  <w:strike/>
                  <w:szCs w:val="24"/>
                  <w:rPrChange w:id="23" w:author="user" w:date="2021-08-03T10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del w:id="24" w:author="user" w:date="2021-08-03T10:56:00Z">
              <w:r w:rsidR="00125355" w:rsidRPr="00EC6F38" w:rsidDel="003112E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user" w:date="2021-08-03T11:17:00Z">
              <w:r w:rsidR="00125355" w:rsidRPr="00EC6F38" w:rsidDel="00046BA6">
                <w:rPr>
                  <w:rFonts w:ascii="Times New Roman" w:eastAsia="Times New Roman" w:hAnsi="Times New Roman" w:cs="Times New Roman"/>
                  <w:szCs w:val="24"/>
                </w:rPr>
                <w:delText xml:space="preserve">hari </w:delText>
              </w:r>
            </w:del>
            <w:ins w:id="26" w:author="user" w:date="2021-08-03T11:17:00Z">
              <w:r w:rsidR="00046BA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saat</w:t>
              </w:r>
              <w:r w:rsidR="00046BA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7"/>
            <w:del w:id="28" w:author="user" w:date="2021-08-03T10:58:00Z">
              <w:r w:rsidR="00125355" w:rsidRPr="003112E8" w:rsidDel="003112E8">
                <w:rPr>
                  <w:rFonts w:ascii="Times New Roman" w:eastAsia="Times New Roman" w:hAnsi="Times New Roman" w:cs="Times New Roman"/>
                  <w:strike/>
                  <w:szCs w:val="24"/>
                  <w:rPrChange w:id="29" w:author="user" w:date="2021-08-03T10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kita</w:delText>
              </w:r>
              <w:commentRangeEnd w:id="27"/>
              <w:r w:rsidDel="003112E8">
                <w:rPr>
                  <w:rStyle w:val="CommentReference"/>
                </w:rPr>
                <w:commentReference w:id="27"/>
              </w:r>
              <w:r w:rsidR="00125355" w:rsidRPr="00EC6F38" w:rsidDel="003112E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commentRangeStart w:id="30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1" w:author="user" w:date="2021-08-03T10:56:00Z">
              <w:r w:rsidR="00125355" w:rsidRPr="00EC6F38" w:rsidDel="003112E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30"/>
            <w:proofErr w:type="spellEnd"/>
            <w:r>
              <w:rPr>
                <w:rStyle w:val="CommentReference"/>
              </w:rPr>
              <w:commentReference w:id="30"/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2" w:author="user" w:date="2021-08-03T11:17:00Z">
              <w:r w:rsidR="00046BA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sebagai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3" w:author="user" w:date="2021-08-03T10:58:00Z">
              <w:r w:rsidRPr="006D046F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4" w:author="user" w:date="2021-08-03T10:58:00Z">
                    <w:rPr>
                      <w:rFonts w:ascii="Times New Roman" w:eastAsia="Times New Roman" w:hAnsi="Times New Roman" w:cs="Times New Roman"/>
                      <w:strike/>
                      <w:szCs w:val="24"/>
                      <w:lang w:val="id-ID"/>
                    </w:rPr>
                  </w:rPrChange>
                </w:rPr>
                <w:t>d</w:t>
              </w:r>
            </w:ins>
            <w:commentRangeStart w:id="35"/>
            <w:del w:id="36" w:author="user" w:date="2021-08-03T10:58:00Z">
              <w:r w:rsidR="00125355" w:rsidRPr="003112E8" w:rsidDel="003112E8">
                <w:rPr>
                  <w:rFonts w:ascii="Times New Roman" w:eastAsia="Times New Roman" w:hAnsi="Times New Roman" w:cs="Times New Roman"/>
                  <w:strike/>
                  <w:szCs w:val="24"/>
                  <w:rPrChange w:id="37" w:author="user" w:date="2021-08-03T10:5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kita</w:delText>
              </w:r>
              <w:commentRangeEnd w:id="35"/>
              <w:r w:rsidDel="003112E8">
                <w:rPr>
                  <w:rStyle w:val="CommentReference"/>
                </w:rPr>
                <w:commentReference w:id="35"/>
              </w:r>
              <w:r w:rsidR="00125355" w:rsidRPr="00EC6F38" w:rsidDel="003112E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commentRangeStart w:id="38"/>
              <w:r w:rsidR="00125355" w:rsidRPr="00EC6F38" w:rsidDel="003112E8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del w:id="39" w:author="user" w:date="2021-08-03T10:57:00Z">
              <w:r w:rsidR="00125355" w:rsidRPr="00EC6F38" w:rsidDel="003112E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8"/>
            <w:r>
              <w:rPr>
                <w:rStyle w:val="CommentReference"/>
              </w:rPr>
              <w:commentReference w:id="38"/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40" w:author="user" w:date="2021-08-03T10:59:00Z">
              <w:r w:rsidR="00125355"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083E32" w14:textId="08232808" w:rsidR="00125355" w:rsidRPr="00EC6F38" w:rsidRDefault="00125355" w:rsidP="00046BA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user" w:date="2021-08-03T11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4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user" w:date="2021-08-03T10:59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2"/>
            <w:r w:rsidR="003112E8">
              <w:rPr>
                <w:rStyle w:val="CommentReference"/>
              </w:rPr>
              <w:commentReference w:id="4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44" w:author="user" w:date="2021-08-03T11:18:00Z">
              <w:r w:rsidRPr="00EC6F38" w:rsidDel="00046BA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5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46" w:author="user" w:date="2021-08-03T11:00:00Z">
              <w:r w:rsidR="006D04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5"/>
            <w:r w:rsidR="003112E8">
              <w:rPr>
                <w:rStyle w:val="CommentReference"/>
              </w:rPr>
              <w:commentReference w:id="4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46DF34" w14:textId="30A2673D" w:rsidR="00125355" w:rsidRPr="00EC6F38" w:rsidRDefault="00125355" w:rsidP="00046BA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user" w:date="2021-08-03T11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Start w:id="48"/>
            <w:proofErr w:type="spellEnd"/>
            <w:ins w:id="49" w:author="user" w:date="2021-08-03T10:51:00Z">
              <w:r w:rsidR="0031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commentRangeEnd w:id="48"/>
            <w:ins w:id="50" w:author="user" w:date="2021-08-03T10:52:00Z">
              <w:r w:rsidR="003112E8">
                <w:rPr>
                  <w:rStyle w:val="CommentReference"/>
                </w:rPr>
                <w:commentReference w:id="48"/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2" w:author="user" w:date="2021-08-03T11:00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51"/>
            <w:proofErr w:type="spellEnd"/>
            <w:r w:rsidR="006D046F">
              <w:rPr>
                <w:rStyle w:val="CommentReference"/>
              </w:rPr>
              <w:commentReference w:id="5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3" w:author="user" w:date="2021-08-03T11:18:00Z">
              <w:r w:rsidR="00046BA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saat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5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proofErr w:type="spellEnd"/>
            <w:ins w:id="55" w:author="user" w:date="2021-08-03T11:01:00Z">
              <w:r w:rsidR="006D04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56" w:author="user" w:date="2021-08-03T11:01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4"/>
            <w:r w:rsidR="003112E8">
              <w:rPr>
                <w:rStyle w:val="CommentReference"/>
              </w:rPr>
              <w:commentReference w:id="5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57" w:author="user" w:date="2021-08-03T10:53:00Z">
              <w:r w:rsidR="0031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8" w:author="user" w:date="2021-08-03T11:02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59" w:author="user" w:date="2021-08-03T11:02:00Z">
              <w:r w:rsidRPr="003112E8" w:rsidDel="006D046F">
                <w:rPr>
                  <w:rFonts w:ascii="Times New Roman" w:eastAsia="Times New Roman" w:hAnsi="Times New Roman" w:cs="Times New Roman"/>
                  <w:strike/>
                  <w:szCs w:val="24"/>
                  <w:rPrChange w:id="60" w:author="user" w:date="2021-08-03T10:5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ini hari</w:delText>
              </w:r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61" w:author="user" w:date="2021-08-03T10:54:00Z">
              <w:r w:rsidR="003112E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saat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2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63" w:author="user" w:date="2021-08-03T11:02:00Z">
              <w:r w:rsidR="006D04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bicarakan</w:t>
              </w:r>
              <w:commentRangeEnd w:id="62"/>
              <w:r w:rsidR="006D046F">
                <w:rPr>
                  <w:rStyle w:val="CommentReference"/>
                </w:rPr>
                <w:commentReference w:id="62"/>
              </w:r>
            </w:ins>
            <w:del w:id="64" w:author="user" w:date="2021-08-03T11:02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ins w:id="65" w:author="user" w:date="2021-08-03T11:02:00Z">
              <w:r w:rsidR="006D04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del w:id="66" w:author="user" w:date="2021-08-03T11:02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67" w:author="user" w:date="2021-08-03T11:18:00Z">
              <w:r w:rsidR="00046BA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dan generasi muda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del w:id="68" w:author="user" w:date="2021-08-03T11:18:00Z">
              <w:r w:rsidRPr="00EC6F38" w:rsidDel="00046BA6">
                <w:rPr>
                  <w:rFonts w:ascii="Times New Roman" w:eastAsia="Times New Roman" w:hAnsi="Times New Roman" w:cs="Times New Roman"/>
                  <w:szCs w:val="24"/>
                </w:rPr>
                <w:delText xml:space="preserve"> atau generasi muda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5ED9BF8" w14:textId="1A7091C5" w:rsidR="00125355" w:rsidRPr="007A36A7" w:rsidRDefault="007A36A7" w:rsidP="00046BA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lang w:val="id-ID"/>
                <w:rPrChange w:id="69" w:author="user" w:date="2021-08-03T11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70" w:author="user" w:date="2021-08-03T11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71" w:author="user" w:date="2021-08-03T11:18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Adapun k</w:t>
              </w:r>
            </w:ins>
            <w:del w:id="72" w:author="user" w:date="2021-08-03T11:18:00Z">
              <w:r w:rsidR="00125355" w:rsidRPr="00EC6F38" w:rsidDel="007A36A7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73" w:author="user" w:date="2021-08-03T11:18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yaitu</w:t>
              </w:r>
            </w:ins>
            <w:ins w:id="74" w:author="user" w:date="2021-08-03T11:19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:</w:t>
              </w:r>
            </w:ins>
          </w:p>
          <w:p w14:paraId="778536E8" w14:textId="338254C4" w:rsidR="00125355" w:rsidRPr="00EC6F38" w:rsidRDefault="00125355" w:rsidP="007A36A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5" w:author="user" w:date="2021-08-03T11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del w:id="76" w:author="user" w:date="2021-08-03T11:03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77" w:author="user" w:date="2021-08-03T11:03:00Z">
              <w:r w:rsidR="006D04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14:paraId="4C985CDD" w14:textId="3879EA79" w:rsidR="00125355" w:rsidRPr="00EC6F38" w:rsidRDefault="00125355" w:rsidP="007A36A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8" w:author="user" w:date="2021-08-03T11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7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ins w:id="80" w:author="user" w:date="2021-08-03T11:03:00Z">
              <w:r w:rsidR="006D04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commentRangeEnd w:id="79"/>
              <w:r w:rsidR="006D046F">
                <w:rPr>
                  <w:rStyle w:val="CommentReference"/>
                </w:rPr>
                <w:commentReference w:id="79"/>
              </w:r>
            </w:ins>
            <w:del w:id="81" w:author="user" w:date="2021-08-03T11:03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82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3" w:author="user" w:date="2021-08-03T11:04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 tutut</w:delText>
              </w:r>
            </w:del>
            <w:ins w:id="84" w:author="user" w:date="2021-08-03T11:04:00Z">
              <w:r w:rsidR="006D04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tuntut</w:t>
              </w:r>
              <w:commentRangeEnd w:id="82"/>
              <w:r w:rsidR="006D046F">
                <w:rPr>
                  <w:rStyle w:val="CommentReference"/>
                </w:rPr>
                <w:commentReference w:id="82"/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2F6A6C" w14:textId="77777777" w:rsidR="00125355" w:rsidRPr="00EC6F38" w:rsidRDefault="00125355" w:rsidP="007A36A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5" w:author="user" w:date="2021-08-03T11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126670" w14:textId="70C7E9DC" w:rsidR="00125355" w:rsidRPr="00EC6F38" w:rsidRDefault="00125355" w:rsidP="007A36A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6" w:author="user" w:date="2021-08-03T11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87"/>
            <w:del w:id="88" w:author="user" w:date="2021-08-03T11:04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9" w:author="user" w:date="2021-08-03T11:04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commentRangeEnd w:id="87"/>
            <w:proofErr w:type="spellEnd"/>
            <w:r w:rsidR="006D046F">
              <w:rPr>
                <w:rStyle w:val="CommentReference"/>
              </w:rPr>
              <w:commentReference w:id="8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90" w:author="user" w:date="2021-08-03T11:05:00Z">
              <w:r w:rsidR="006D04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nnya</w:t>
              </w:r>
            </w:ins>
            <w:del w:id="91" w:author="user" w:date="2021-08-03T11:05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 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F088D0" w14:textId="77777777" w:rsidR="00125355" w:rsidRPr="00EC6F38" w:rsidRDefault="00125355" w:rsidP="007A36A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2" w:author="user" w:date="2021-08-03T11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4BD8142" w14:textId="37DC6C69" w:rsidR="00125355" w:rsidRPr="00EC6F38" w:rsidRDefault="00125355" w:rsidP="007A36A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3" w:author="user" w:date="2021-08-03T11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94"/>
            <w:del w:id="95" w:author="user" w:date="2021-08-03T11:05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96" w:author="user" w:date="2021-08-03T11:05:00Z">
              <w:r w:rsidR="006D046F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6D04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  <w:commentRangeEnd w:id="94"/>
              <w:r w:rsidR="006D046F">
                <w:rPr>
                  <w:rStyle w:val="CommentReference"/>
                </w:rPr>
                <w:commentReference w:id="94"/>
              </w:r>
              <w:r w:rsidR="006D046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commentRangeStart w:id="97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ins w:id="98" w:author="user" w:date="2021-08-03T11:05:00Z">
              <w:r w:rsidR="006D04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99" w:author="user" w:date="2021-08-03T11:05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latih</w:t>
            </w:r>
            <w:commentRangeEnd w:id="97"/>
            <w:proofErr w:type="spellEnd"/>
            <w:r w:rsidR="006D046F">
              <w:rPr>
                <w:rStyle w:val="CommentReference"/>
              </w:rPr>
              <w:commentReference w:id="9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1497D1" w14:textId="77777777" w:rsidR="00125355" w:rsidRPr="00EC6F38" w:rsidRDefault="00125355" w:rsidP="007A36A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0" w:author="user" w:date="2021-08-03T11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2111AC5" w14:textId="277EB583" w:rsidR="00125355" w:rsidRPr="00EC6F38" w:rsidRDefault="00125355" w:rsidP="007A36A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1" w:author="user" w:date="2021-08-03T11:1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02" w:author="user" w:date="2021-08-03T11:06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103" w:author="user" w:date="2021-08-03T11:06:00Z">
              <w:r w:rsidR="006D04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104" w:author="user" w:date="2021-08-03T11:06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5" w:author="user" w:date="2021-08-03T11:06:00Z">
              <w:r w:rsidR="006D04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masa</w:t>
              </w:r>
            </w:ins>
            <w:del w:id="106" w:author="user" w:date="2021-08-03T11:06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>era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3CDC58" w14:textId="77777777" w:rsidR="00125355" w:rsidRPr="00EC6F38" w:rsidRDefault="00125355" w:rsidP="00046BA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7" w:author="user" w:date="2021-08-03T11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0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9" w:author="user" w:date="2021-08-03T11:06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commentRangeEnd w:id="108"/>
            <w:proofErr w:type="spellEnd"/>
            <w:r w:rsidR="006D046F">
              <w:rPr>
                <w:rStyle w:val="CommentReference"/>
              </w:rPr>
              <w:commentReference w:id="10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ADE0192" w14:textId="77777777" w:rsidR="00125355" w:rsidRPr="00EC6F38" w:rsidRDefault="00125355" w:rsidP="003A1F1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0" w:author="user" w:date="2021-08-03T11:1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1EF2391" w14:textId="77777777" w:rsidR="00125355" w:rsidRPr="00EC6F38" w:rsidRDefault="00125355" w:rsidP="003A1F1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1" w:author="user" w:date="2021-08-03T11:1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E34503D" w14:textId="77777777" w:rsidR="00125355" w:rsidRPr="00EC6F38" w:rsidRDefault="00125355" w:rsidP="003A1F1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2" w:author="user" w:date="2021-08-03T11:1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7F6F07B" w14:textId="77777777" w:rsidR="00125355" w:rsidRPr="00EC6F38" w:rsidRDefault="00125355" w:rsidP="003A1F1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3" w:author="user" w:date="2021-08-03T11:1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7745AA1" w14:textId="77777777" w:rsidR="00125355" w:rsidRPr="00EC6F38" w:rsidRDefault="00125355" w:rsidP="003A1F1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4" w:author="user" w:date="2021-08-03T11:1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5C591F4" w14:textId="09846A82" w:rsidR="00125355" w:rsidRPr="00EC6F38" w:rsidRDefault="00125355" w:rsidP="00046BA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5" w:author="user" w:date="2021-08-03T11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16" w:author="user" w:date="2021-08-03T11:08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7" w:author="user" w:date="2021-08-03T11:07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</w:delText>
              </w:r>
              <w:commentRangeStart w:id="118"/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>lihat</w:delText>
              </w:r>
              <w:commentRangeEnd w:id="118"/>
              <w:r w:rsidR="006D046F" w:rsidDel="006D046F">
                <w:rPr>
                  <w:rStyle w:val="CommentReference"/>
                </w:rPr>
                <w:commentReference w:id="118"/>
              </w:r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9"/>
            <w:del w:id="120" w:author="user" w:date="2021-08-03T11:07:00Z">
              <w:r w:rsidRPr="00EC6F38" w:rsidDel="006D046F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ins w:id="121" w:author="user" w:date="2021-08-03T11:08:00Z">
              <w:r w:rsidR="006D046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merupakan</w:t>
              </w:r>
              <w:commentRangeEnd w:id="119"/>
              <w:r w:rsidR="006D046F">
                <w:rPr>
                  <w:rStyle w:val="CommentReference"/>
                </w:rPr>
                <w:commentReference w:id="119"/>
              </w:r>
            </w:ins>
            <w:ins w:id="122" w:author="user" w:date="2021-08-03T11:07:00Z">
              <w:r w:rsidR="006D046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23" w:author="user" w:date="2021-08-03T11:08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124" w:author="user" w:date="2021-08-03T11:08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5" w:author="user" w:date="2021-08-03T11:08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126" w:author="user" w:date="2021-08-03T11:08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ins w:id="127" w:author="user" w:date="2021-08-03T11:09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emi</w:t>
              </w:r>
            </w:ins>
            <w:del w:id="128" w:author="user" w:date="2021-08-03T11:09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29"/>
            <w:del w:id="130" w:author="user" w:date="2021-08-03T11:09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ins w:id="131" w:author="user" w:date="2021-08-03T11:09:00Z">
              <w:r w:rsidR="00152481" w:rsidRPr="00EC6F3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emikiran</w:t>
              </w:r>
              <w:commentRangeEnd w:id="129"/>
              <w:r w:rsidR="00152481">
                <w:rPr>
                  <w:rStyle w:val="CommentReference"/>
                </w:rPr>
                <w:commentReference w:id="129"/>
              </w:r>
              <w:r w:rsidR="0015248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3" w:author="user" w:date="2021-08-03T11:09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132"/>
            <w:proofErr w:type="spellEnd"/>
            <w:r w:rsidR="00152481">
              <w:rPr>
                <w:rStyle w:val="CommentReference"/>
              </w:rPr>
              <w:commentReference w:id="1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ins w:id="134" w:author="user" w:date="2021-08-03T11:09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emi</w:t>
              </w:r>
            </w:ins>
            <w:del w:id="135" w:author="user" w:date="2021-08-03T11:09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6" w:author="user" w:date="2021-08-03T11:10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  <w:proofErr w:type="spellEnd"/>
          </w:p>
          <w:p w14:paraId="777D11B5" w14:textId="044C21DD" w:rsidR="00125355" w:rsidRPr="00EC6F38" w:rsidRDefault="00152481" w:rsidP="00046BA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7" w:author="user" w:date="2021-08-03T11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38" w:author="user" w:date="2021-08-03T11:10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Setelah </w:t>
              </w:r>
            </w:ins>
            <w:del w:id="139" w:author="user" w:date="2021-08-03T11:10:00Z">
              <w:r w:rsidR="00125355"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140" w:author="user" w:date="2021-08-03T11:1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</w:ins>
            <w:del w:id="141" w:author="user" w:date="2021-08-03T11:11:00Z">
              <w:r w:rsidR="00125355"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>Pada r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2" w:author="user" w:date="2021-08-03T11:1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menekankan pada aspek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proofErr w:type="spellEnd"/>
            <w:ins w:id="143" w:author="user" w:date="2021-08-03T11:1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144" w:author="user" w:date="2021-08-03T11:11:00Z">
              <w:r w:rsidR="00125355"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k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5" w:author="user" w:date="2021-08-03T11:11:00Z">
              <w:r w:rsidR="00125355"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 xml:space="preserve">anak </w:delText>
              </w:r>
            </w:del>
            <w:ins w:id="146" w:author="user" w:date="2021-08-03T11:11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peserta didik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7" w:author="user" w:date="2021-08-03T11:12:00Z">
              <w:r w:rsidR="00125355"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8" w:author="user" w:date="2021-08-03T11:1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meeraka dapat </w:t>
              </w:r>
            </w:ins>
            <w:del w:id="149" w:author="user" w:date="2021-08-03T11:11:00Z">
              <w:r w:rsidR="00125355"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del w:id="150" w:author="user" w:date="2021-08-03T11:12:00Z">
              <w:r w:rsidR="00125355"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 xml:space="preserve">baru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151" w:author="user" w:date="2021-08-03T11:12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baru.</w:t>
              </w:r>
            </w:ins>
            <w:del w:id="152" w:author="user" w:date="2021-08-03T11:12:00Z">
              <w:r w:rsidR="00125355"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141D4551" w14:textId="39882037" w:rsidR="00125355" w:rsidRPr="00EC6F38" w:rsidRDefault="00125355" w:rsidP="00046BA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3" w:author="user" w:date="2021-08-03T11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54" w:author="user" w:date="2021-08-03T11:12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5" w:author="user" w:date="2021-08-03T11:12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6" w:author="user" w:date="2021-08-03T11:13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berdiskusi antara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t</w:t>
            </w:r>
            <w:ins w:id="157" w:author="user" w:date="2021-08-03T11:12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et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8" w:author="user" w:date="2021-08-03T11:13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ins w:id="159" w:author="user" w:date="2021-08-03T11:13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melibatkan</w:t>
              </w:r>
              <w:r w:rsidR="0015248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ins w:id="160" w:author="user" w:date="2021-08-03T11:13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dengan banyak orang</w:t>
              </w:r>
            </w:ins>
            <w:del w:id="161" w:author="user" w:date="2021-08-03T11:13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 xml:space="preserve"> dengan banyak orang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62" w:author="user" w:date="2021-08-03T11:13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dengan berdiskusi</w:t>
              </w:r>
              <w:bookmarkStart w:id="163" w:name="_GoBack"/>
              <w:bookmarkEnd w:id="163"/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akan timbul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164" w:author="user" w:date="2021-08-03T11:13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 xml:space="preserve"> akan muncul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F8F1F1" w14:textId="704FA4D7" w:rsidR="00125355" w:rsidRPr="00EC6F38" w:rsidRDefault="00125355" w:rsidP="00046BA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5" w:author="user" w:date="2021-08-03T11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66" w:author="user" w:date="2021-08-03T11:14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167" w:author="user" w:date="2021-08-03T11:14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68" w:author="user" w:date="2021-08-03T11:14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del w:id="169" w:author="user" w:date="2021-08-03T11:14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70" w:author="user" w:date="2021-08-03T11:14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revolusi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71" w:author="user" w:date="2021-08-03T11:14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maka seseorang akan dapat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2" w:author="user" w:date="2021-08-03T11:14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</w:delText>
              </w:r>
            </w:del>
            <w:ins w:id="173" w:author="user" w:date="2021-08-03T11:14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74" w:author="user" w:date="2021-08-03T11:14:00Z">
              <w:r w:rsidR="0015248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masing-masing</w:t>
              </w:r>
            </w:ins>
            <w:del w:id="175" w:author="user" w:date="2021-08-03T11:14:00Z">
              <w:r w:rsidRPr="00EC6F38" w:rsidDel="00152481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6AC999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user" w:date="2021-08-03T10:49:00Z" w:initials="u">
    <w:p w14:paraId="4692C02C" w14:textId="72A2F125" w:rsidR="000A324F" w:rsidRPr="000A324F" w:rsidRDefault="000A324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ekstrem</w:t>
      </w:r>
    </w:p>
  </w:comment>
  <w:comment w:id="2" w:author="user" w:date="2021-08-03T10:55:00Z" w:initials="u">
    <w:p w14:paraId="5933C086" w14:textId="003C4C8D" w:rsidR="003112E8" w:rsidRPr="003112E8" w:rsidRDefault="003112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perubahan kata dari extream menjadi ekstrem</w:t>
      </w:r>
    </w:p>
  </w:comment>
  <w:comment w:id="7" w:author="user" w:date="2021-08-03T10:55:00Z" w:initials="u">
    <w:p w14:paraId="4903FC75" w14:textId="65567BEE" w:rsidR="003112E8" w:rsidRPr="003112E8" w:rsidRDefault="003112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“dia” dihapus</w:t>
      </w:r>
    </w:p>
  </w:comment>
  <w:comment w:id="11" w:author="user" w:date="2021-08-03T10:49:00Z" w:initials="u">
    <w:p w14:paraId="7009FC22" w14:textId="138FC757" w:rsidR="000A324F" w:rsidRPr="000A324F" w:rsidRDefault="000A324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12" w:author="user" w:date="2021-08-03T10:55:00Z" w:initials="u">
    <w:p w14:paraId="5965801A" w14:textId="7312CE33" w:rsidR="003112E8" w:rsidRPr="003112E8" w:rsidRDefault="003112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perubahan kata dari industry menjadi industri</w:t>
      </w:r>
    </w:p>
  </w:comment>
  <w:comment w:id="20" w:author="user" w:date="2021-08-03T10:56:00Z" w:initials="u">
    <w:p w14:paraId="3AF33868" w14:textId="3B85993B" w:rsidR="003112E8" w:rsidRPr="003112E8" w:rsidRDefault="003112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“bagi” dihapuskan</w:t>
      </w:r>
    </w:p>
  </w:comment>
  <w:comment w:id="27" w:author="user" w:date="2021-08-03T10:56:00Z" w:initials="u">
    <w:p w14:paraId="2074B5E4" w14:textId="5968FA30" w:rsidR="003112E8" w:rsidRPr="003112E8" w:rsidRDefault="003112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“kita” dihapus</w:t>
      </w:r>
    </w:p>
  </w:comment>
  <w:comment w:id="30" w:author="user" w:date="2021-08-03T10:56:00Z" w:initials="u">
    <w:p w14:paraId="6B4D4A44" w14:textId="42EC2DE9" w:rsidR="003112E8" w:rsidRPr="003112E8" w:rsidRDefault="003112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Perubahan kata dari “di siapkan” menjadi “disiapkan”</w:t>
      </w:r>
    </w:p>
  </w:comment>
  <w:comment w:id="35" w:author="user" w:date="2021-08-03T10:57:00Z" w:initials="u">
    <w:p w14:paraId="5CE8D6B3" w14:textId="6D42DDC0" w:rsidR="003112E8" w:rsidRPr="003112E8" w:rsidRDefault="003112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“kita” dihapus</w:t>
      </w:r>
    </w:p>
  </w:comment>
  <w:comment w:id="38" w:author="user" w:date="2021-08-03T10:51:00Z" w:initials="u">
    <w:p w14:paraId="26FE8BC5" w14:textId="431D16C8" w:rsidR="003112E8" w:rsidRPr="003112E8" w:rsidRDefault="003112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6D046F">
        <w:rPr>
          <w:lang w:val="id-ID"/>
        </w:rPr>
        <w:t>perubahan kata “di siapkan” menjadi “</w:t>
      </w:r>
      <w:r>
        <w:rPr>
          <w:lang w:val="id-ID"/>
        </w:rPr>
        <w:t>disiapkan</w:t>
      </w:r>
      <w:r w:rsidR="006D046F">
        <w:rPr>
          <w:lang w:val="id-ID"/>
        </w:rPr>
        <w:t>”</w:t>
      </w:r>
    </w:p>
  </w:comment>
  <w:comment w:id="42" w:author="user" w:date="2021-08-03T10:51:00Z" w:initials="u">
    <w:p w14:paraId="11DD1F29" w14:textId="68B20E5A" w:rsidR="003112E8" w:rsidRPr="003112E8" w:rsidRDefault="003112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6D046F">
        <w:rPr>
          <w:lang w:val="id-ID"/>
        </w:rPr>
        <w:t>perubahan kata “di buat” menjadi “</w:t>
      </w:r>
      <w:r>
        <w:rPr>
          <w:lang w:val="id-ID"/>
        </w:rPr>
        <w:t>dibuat</w:t>
      </w:r>
      <w:r w:rsidR="006D046F">
        <w:rPr>
          <w:lang w:val="id-ID"/>
        </w:rPr>
        <w:t>”</w:t>
      </w:r>
    </w:p>
  </w:comment>
  <w:comment w:id="45" w:author="user" w:date="2021-08-03T10:51:00Z" w:initials="u">
    <w:p w14:paraId="09C5DD14" w14:textId="0052C823" w:rsidR="003112E8" w:rsidRPr="003112E8" w:rsidRDefault="003112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6D046F">
        <w:rPr>
          <w:lang w:val="id-ID"/>
        </w:rPr>
        <w:t>perubahan kata “memerluas” menjadi “</w:t>
      </w:r>
      <w:r>
        <w:rPr>
          <w:lang w:val="id-ID"/>
        </w:rPr>
        <w:t>memperluas</w:t>
      </w:r>
      <w:r w:rsidR="006D046F">
        <w:rPr>
          <w:lang w:val="id-ID"/>
        </w:rPr>
        <w:t>”</w:t>
      </w:r>
    </w:p>
  </w:comment>
  <w:comment w:id="48" w:author="user" w:date="2021-08-03T10:52:00Z" w:initials="u">
    <w:p w14:paraId="3AAA874D" w14:textId="6C737869" w:rsidR="003112E8" w:rsidRPr="003112E8" w:rsidRDefault="003112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menambahkan koma</w:t>
      </w:r>
    </w:p>
  </w:comment>
  <w:comment w:id="51" w:author="user" w:date="2021-08-03T11:00:00Z" w:initials="u">
    <w:p w14:paraId="71B1A706" w14:textId="18A89F5A" w:rsidR="006D046F" w:rsidRPr="006D046F" w:rsidRDefault="006D046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perubahan kata dari “di butuhkan” menjadi “dibutuhkan”</w:t>
      </w:r>
    </w:p>
  </w:comment>
  <w:comment w:id="54" w:author="user" w:date="2021-08-03T10:52:00Z" w:initials="u">
    <w:p w14:paraId="24DF4C08" w14:textId="693330EE" w:rsidR="003112E8" w:rsidRPr="003112E8" w:rsidRDefault="003112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6D046F">
        <w:rPr>
          <w:lang w:val="id-ID"/>
        </w:rPr>
        <w:t>“berfikir” menjadi “</w:t>
      </w:r>
      <w:r>
        <w:rPr>
          <w:lang w:val="id-ID"/>
        </w:rPr>
        <w:t>berpikir</w:t>
      </w:r>
      <w:r w:rsidR="006D046F">
        <w:rPr>
          <w:lang w:val="id-ID"/>
        </w:rPr>
        <w:t>”</w:t>
      </w:r>
    </w:p>
  </w:comment>
  <w:comment w:id="62" w:author="user" w:date="2021-08-03T11:02:00Z" w:initials="u">
    <w:p w14:paraId="30CA9A89" w14:textId="7D3BD393" w:rsidR="006D046F" w:rsidRPr="006D046F" w:rsidRDefault="006D046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“di publis” menjadi “dibicarakan”</w:t>
      </w:r>
    </w:p>
  </w:comment>
  <w:comment w:id="79" w:author="user" w:date="2021-08-03T11:03:00Z" w:initials="u">
    <w:p w14:paraId="4012F6A3" w14:textId="778FC6A6" w:rsidR="006D046F" w:rsidRPr="006D046F" w:rsidRDefault="006D046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“tahab” menjadi “tahap”</w:t>
      </w:r>
    </w:p>
  </w:comment>
  <w:comment w:id="82" w:author="user" w:date="2021-08-03T11:04:00Z" w:initials="u">
    <w:p w14:paraId="680F9030" w14:textId="6C4D4367" w:rsidR="006D046F" w:rsidRPr="006D046F" w:rsidRDefault="006D046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“di tutut” menjadi “dituntut”</w:t>
      </w:r>
    </w:p>
  </w:comment>
  <w:comment w:id="87" w:author="user" w:date="2021-08-03T11:04:00Z" w:initials="u">
    <w:p w14:paraId="5D53E237" w14:textId="537745EA" w:rsidR="006D046F" w:rsidRDefault="006D046F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“di tuntut” menjadi “dituntut”</w:t>
      </w:r>
    </w:p>
  </w:comment>
  <w:comment w:id="94" w:author="user" w:date="2021-08-03T11:05:00Z" w:initials="u">
    <w:p w14:paraId="067C0CD2" w14:textId="52DE7830" w:rsidR="006D046F" w:rsidRPr="006D046F" w:rsidRDefault="006D046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“guri” menjadi “guru”</w:t>
      </w:r>
    </w:p>
  </w:comment>
  <w:comment w:id="97" w:author="user" w:date="2021-08-03T11:05:00Z" w:initials="u">
    <w:p w14:paraId="3099056D" w14:textId="5770A7F4" w:rsidR="006D046F" w:rsidRPr="006D046F" w:rsidRDefault="006D046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“di latih” menjadi “dilatih”</w:t>
      </w:r>
    </w:p>
  </w:comment>
  <w:comment w:id="108" w:author="user" w:date="2021-08-03T11:06:00Z" w:initials="u">
    <w:p w14:paraId="42912352" w14:textId="63DEC5D8" w:rsidR="006D046F" w:rsidRPr="006D046F" w:rsidRDefault="006D046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“di tekankan” menjadi “ditekankan”</w:t>
      </w:r>
    </w:p>
  </w:comment>
  <w:comment w:id="118" w:author="user" w:date="2021-08-03T11:07:00Z" w:initials="u">
    <w:p w14:paraId="4A6D8AF5" w14:textId="705F1F8D" w:rsidR="006D046F" w:rsidRPr="006D046F" w:rsidRDefault="006D046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“Lihat” menjadi “melihat”</w:t>
      </w:r>
    </w:p>
  </w:comment>
  <w:comment w:id="119" w:author="user" w:date="2021-08-03T11:08:00Z" w:initials="u">
    <w:p w14:paraId="3AC65220" w14:textId="010C321B" w:rsidR="006D046F" w:rsidRPr="006D046F" w:rsidRDefault="006D046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“jadi” menjadi “merupakan”</w:t>
      </w:r>
    </w:p>
  </w:comment>
  <w:comment w:id="129" w:author="user" w:date="2021-08-03T11:09:00Z" w:initials="u">
    <w:p w14:paraId="00B66E4D" w14:textId="4187AB0F" w:rsidR="00152481" w:rsidRPr="00152481" w:rsidRDefault="001524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“pikiran” menjadi “pemikiran”</w:t>
      </w:r>
    </w:p>
  </w:comment>
  <w:comment w:id="132" w:author="user" w:date="2021-08-03T11:09:00Z" w:initials="u">
    <w:p w14:paraId="0A627827" w14:textId="6983B813" w:rsidR="00152481" w:rsidRPr="00152481" w:rsidRDefault="001524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“di butuhkan” menjadi “dibutuhkan”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92C02C" w15:done="0"/>
  <w15:commentEx w15:paraId="5933C086" w15:done="0"/>
  <w15:commentEx w15:paraId="4903FC75" w15:done="0"/>
  <w15:commentEx w15:paraId="7009FC22" w15:done="0"/>
  <w15:commentEx w15:paraId="5965801A" w15:done="0"/>
  <w15:commentEx w15:paraId="3AF33868" w15:done="0"/>
  <w15:commentEx w15:paraId="2074B5E4" w15:done="0"/>
  <w15:commentEx w15:paraId="6B4D4A44" w15:done="0"/>
  <w15:commentEx w15:paraId="5CE8D6B3" w15:done="0"/>
  <w15:commentEx w15:paraId="26FE8BC5" w15:done="0"/>
  <w15:commentEx w15:paraId="11DD1F29" w15:done="0"/>
  <w15:commentEx w15:paraId="09C5DD14" w15:done="0"/>
  <w15:commentEx w15:paraId="3AAA874D" w15:done="0"/>
  <w15:commentEx w15:paraId="71B1A706" w15:done="0"/>
  <w15:commentEx w15:paraId="24DF4C08" w15:done="0"/>
  <w15:commentEx w15:paraId="30CA9A89" w15:done="0"/>
  <w15:commentEx w15:paraId="4012F6A3" w15:done="0"/>
  <w15:commentEx w15:paraId="680F9030" w15:done="0"/>
  <w15:commentEx w15:paraId="5D53E237" w15:done="0"/>
  <w15:commentEx w15:paraId="067C0CD2" w15:done="0"/>
  <w15:commentEx w15:paraId="3099056D" w15:done="0"/>
  <w15:commentEx w15:paraId="42912352" w15:done="0"/>
  <w15:commentEx w15:paraId="4A6D8AF5" w15:done="0"/>
  <w15:commentEx w15:paraId="3AC65220" w15:done="0"/>
  <w15:commentEx w15:paraId="00B66E4D" w15:done="0"/>
  <w15:commentEx w15:paraId="0A6278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92C02C" w16cid:durableId="24B39DB3"/>
  <w16cid:commentId w16cid:paraId="5933C086" w16cid:durableId="24B39F12"/>
  <w16cid:commentId w16cid:paraId="4903FC75" w16cid:durableId="24B39F27"/>
  <w16cid:commentId w16cid:paraId="7009FC22" w16cid:durableId="24B39DCB"/>
  <w16cid:commentId w16cid:paraId="5965801A" w16cid:durableId="24B39F3B"/>
  <w16cid:commentId w16cid:paraId="3AF33868" w16cid:durableId="24B39F53"/>
  <w16cid:commentId w16cid:paraId="2074B5E4" w16cid:durableId="24B39F66"/>
  <w16cid:commentId w16cid:paraId="6B4D4A44" w16cid:durableId="24B39F73"/>
  <w16cid:commentId w16cid:paraId="5CE8D6B3" w16cid:durableId="24B39FA4"/>
  <w16cid:commentId w16cid:paraId="26FE8BC5" w16cid:durableId="24B39E24"/>
  <w16cid:commentId w16cid:paraId="11DD1F29" w16cid:durableId="24B39E31"/>
  <w16cid:commentId w16cid:paraId="09C5DD14" w16cid:durableId="24B39E3E"/>
  <w16cid:commentId w16cid:paraId="3AAA874D" w16cid:durableId="24B39E53"/>
  <w16cid:commentId w16cid:paraId="71B1A706" w16cid:durableId="24B3A064"/>
  <w16cid:commentId w16cid:paraId="24DF4C08" w16cid:durableId="24B39E89"/>
  <w16cid:commentId w16cid:paraId="30CA9A89" w16cid:durableId="24B3A0E1"/>
  <w16cid:commentId w16cid:paraId="4012F6A3" w16cid:durableId="24B3A119"/>
  <w16cid:commentId w16cid:paraId="680F9030" w16cid:durableId="24B3A12C"/>
  <w16cid:commentId w16cid:paraId="5D53E237" w16cid:durableId="24B3A14F"/>
  <w16cid:commentId w16cid:paraId="067C0CD2" w16cid:durableId="24B3A175"/>
  <w16cid:commentId w16cid:paraId="3099056D" w16cid:durableId="24B3A187"/>
  <w16cid:commentId w16cid:paraId="42912352" w16cid:durableId="24B3A1C1"/>
  <w16cid:commentId w16cid:paraId="4A6D8AF5" w16cid:durableId="24B3A1E2"/>
  <w16cid:commentId w16cid:paraId="3AC65220" w16cid:durableId="24B3A22C"/>
  <w16cid:commentId w16cid:paraId="00B66E4D" w16cid:durableId="24B3A269"/>
  <w16cid:commentId w16cid:paraId="0A627827" w16cid:durableId="24B3A2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AEC"/>
    <w:multiLevelType w:val="multilevel"/>
    <w:tmpl w:val="F974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B421B"/>
    <w:multiLevelType w:val="multilevel"/>
    <w:tmpl w:val="88D8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46BA6"/>
    <w:rsid w:val="000A324F"/>
    <w:rsid w:val="0012251A"/>
    <w:rsid w:val="00125355"/>
    <w:rsid w:val="00152481"/>
    <w:rsid w:val="001D038C"/>
    <w:rsid w:val="00240407"/>
    <w:rsid w:val="003112E8"/>
    <w:rsid w:val="003A1F16"/>
    <w:rsid w:val="0042167F"/>
    <w:rsid w:val="006D046F"/>
    <w:rsid w:val="007A36A7"/>
    <w:rsid w:val="00892B52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000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A32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2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24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24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112E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2021-08-03T04:15:00Z</dcterms:created>
  <dcterms:modified xsi:type="dcterms:W3CDTF">2021-08-03T04:20:00Z</dcterms:modified>
</cp:coreProperties>
</file>