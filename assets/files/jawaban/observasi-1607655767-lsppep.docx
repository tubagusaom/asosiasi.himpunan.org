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2893A"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3C077500"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5204F4E" w14:textId="77777777" w:rsidR="00927764" w:rsidRDefault="00927764" w:rsidP="00927764">
      <w:pPr>
        <w:jc w:val="center"/>
        <w:rPr>
          <w:rFonts w:ascii="Cambria" w:hAnsi="Cambria" w:cs="Times New Roman"/>
          <w:sz w:val="24"/>
          <w:szCs w:val="24"/>
        </w:rPr>
      </w:pPr>
    </w:p>
    <w:p w14:paraId="438F0FB2"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6259E785" w14:textId="77777777" w:rsidR="00927764" w:rsidRPr="0094076B" w:rsidRDefault="00927764" w:rsidP="00927764">
      <w:pPr>
        <w:rPr>
          <w:rFonts w:ascii="Cambria" w:hAnsi="Cambria"/>
        </w:rPr>
      </w:pPr>
    </w:p>
    <w:p w14:paraId="2E13BA93" w14:textId="77777777" w:rsidR="00927764" w:rsidRPr="000D16B7" w:rsidRDefault="00927764" w:rsidP="000D16B7">
      <w:pPr>
        <w:shd w:val="clear" w:color="auto" w:fill="F5F5F5"/>
        <w:spacing w:before="300" w:line="690" w:lineRule="atLeast"/>
        <w:jc w:val="center"/>
        <w:outlineLvl w:val="0"/>
        <w:rPr>
          <w:rFonts w:ascii="Arial" w:eastAsia="Times New Roman" w:hAnsi="Arial" w:cs="Arial"/>
          <w:kern w:val="36"/>
          <w:sz w:val="54"/>
          <w:szCs w:val="54"/>
          <w:rPrChange w:id="0" w:author="admin" w:date="2020-12-11T09:51:00Z">
            <w:rPr>
              <w:rFonts w:ascii="Times New Roman" w:eastAsia="Times New Roman" w:hAnsi="Times New Roman" w:cs="Times New Roman"/>
              <w:kern w:val="36"/>
              <w:sz w:val="54"/>
              <w:szCs w:val="54"/>
            </w:rPr>
          </w:rPrChange>
        </w:rPr>
        <w:pPrChange w:id="1" w:author="admin" w:date="2020-12-11T09:51:00Z">
          <w:pPr>
            <w:shd w:val="clear" w:color="auto" w:fill="F5F5F5"/>
            <w:spacing w:before="300" w:line="690" w:lineRule="atLeast"/>
            <w:outlineLvl w:val="0"/>
          </w:pPr>
        </w:pPrChange>
      </w:pPr>
      <w:r w:rsidRPr="000D16B7">
        <w:rPr>
          <w:rFonts w:ascii="Arial" w:eastAsia="Times New Roman" w:hAnsi="Arial" w:cs="Arial"/>
          <w:kern w:val="36"/>
          <w:sz w:val="54"/>
          <w:szCs w:val="54"/>
          <w:rPrChange w:id="2" w:author="admin" w:date="2020-12-11T09:51:00Z">
            <w:rPr>
              <w:rFonts w:ascii="Times New Roman" w:eastAsia="Times New Roman" w:hAnsi="Times New Roman" w:cs="Times New Roman"/>
              <w:kern w:val="36"/>
              <w:sz w:val="54"/>
              <w:szCs w:val="54"/>
            </w:rPr>
          </w:rPrChange>
        </w:rPr>
        <w:t>Hujan Turun, Berat Badan Naik</w:t>
      </w:r>
    </w:p>
    <w:p w14:paraId="45E96A66" w14:textId="77777777" w:rsidR="00927764" w:rsidRPr="00C50A1E" w:rsidRDefault="00927764" w:rsidP="000D16B7">
      <w:pPr>
        <w:shd w:val="clear" w:color="auto" w:fill="F5F5F5"/>
        <w:spacing w:line="270" w:lineRule="atLeast"/>
        <w:jc w:val="center"/>
        <w:rPr>
          <w:rFonts w:ascii="Roboto" w:eastAsia="Times New Roman" w:hAnsi="Roboto" w:cs="Times New Roman"/>
          <w:sz w:val="17"/>
          <w:szCs w:val="17"/>
        </w:rPr>
        <w:pPrChange w:id="3" w:author="admin" w:date="2020-12-11T09:51:00Z">
          <w:pPr>
            <w:shd w:val="clear" w:color="auto" w:fill="F5F5F5"/>
            <w:spacing w:line="270" w:lineRule="atLeast"/>
          </w:pPr>
        </w:pPrChange>
      </w:pPr>
      <w:r w:rsidRPr="00C50A1E">
        <w:rPr>
          <w:rFonts w:ascii="Roboto" w:eastAsia="Times New Roman" w:hAnsi="Roboto" w:cs="Times New Roman"/>
          <w:sz w:val="17"/>
          <w:szCs w:val="17"/>
        </w:rPr>
        <w:t>5 Januari 2020   20:48 Diperbarui: 6 Januari 2020   05:43  61  10 3</w:t>
      </w:r>
    </w:p>
    <w:p w14:paraId="26A3B275"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069E8F5" wp14:editId="2A1AF0D2">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101FF7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4B1F3E2" w14:textId="77777777" w:rsidR="00927764" w:rsidRPr="00C50A1E" w:rsidRDefault="00927764" w:rsidP="000D16B7">
      <w:pPr>
        <w:shd w:val="clear" w:color="auto" w:fill="F5F5F5"/>
        <w:spacing w:after="375"/>
        <w:jc w:val="center"/>
        <w:rPr>
          <w:rFonts w:ascii="Times New Roman" w:eastAsia="Times New Roman" w:hAnsi="Times New Roman" w:cs="Times New Roman"/>
          <w:sz w:val="24"/>
          <w:szCs w:val="24"/>
        </w:rPr>
        <w:pPrChange w:id="4" w:author="admin" w:date="2020-12-11T09:51:00Z">
          <w:pPr>
            <w:shd w:val="clear" w:color="auto" w:fill="F5F5F5"/>
            <w:spacing w:after="375"/>
          </w:pPr>
        </w:pPrChange>
      </w:pPr>
      <w:r w:rsidRPr="00C50A1E">
        <w:rPr>
          <w:rFonts w:ascii="Times New Roman" w:eastAsia="Times New Roman" w:hAnsi="Times New Roman" w:cs="Times New Roman"/>
          <w:i/>
          <w:iCs/>
          <w:sz w:val="24"/>
          <w:szCs w:val="24"/>
        </w:rPr>
        <w:t>Hujan turun, berat badan naik, hubungan sama dia tetep temenan aja. Huft.</w:t>
      </w:r>
    </w:p>
    <w:p w14:paraId="69E610EC" w14:textId="356BB294"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5" w:author="admin" w:date="2020-12-11T09:51:00Z">
          <w:pPr>
            <w:shd w:val="clear" w:color="auto" w:fill="F5F5F5"/>
            <w:spacing w:after="375"/>
          </w:pPr>
        </w:pPrChange>
      </w:pPr>
      <w:r w:rsidRPr="00C50A1E">
        <w:rPr>
          <w:rFonts w:ascii="Times New Roman" w:eastAsia="Times New Roman" w:hAnsi="Times New Roman" w:cs="Times New Roman"/>
          <w:sz w:val="24"/>
          <w:szCs w:val="24"/>
        </w:rPr>
        <w:t>Apa yang lebih romantis dari sepiring mie instan kemasan putih</w:t>
      </w:r>
      <w:ins w:id="6" w:author="admin" w:date="2020-12-11T09:52:00Z">
        <w:r w:rsidR="000D16B7">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yang aromanya aduhai menggoda indera penciuman </w:t>
      </w:r>
      <w:del w:id="7" w:author="admin" w:date="2020-12-11T09:52:00Z">
        <w:r w:rsidRPr="00C50A1E" w:rsidDel="000D16B7">
          <w:rPr>
            <w:rFonts w:ascii="Times New Roman" w:eastAsia="Times New Roman" w:hAnsi="Times New Roman" w:cs="Times New Roman"/>
            <w:sz w:val="24"/>
            <w:szCs w:val="24"/>
          </w:rPr>
          <w:delText xml:space="preserve">itu </w:delText>
        </w:r>
      </w:del>
      <w:r w:rsidRPr="00C50A1E">
        <w:rPr>
          <w:rFonts w:ascii="Times New Roman" w:eastAsia="Times New Roman" w:hAnsi="Times New Roman" w:cs="Times New Roman"/>
          <w:sz w:val="24"/>
          <w:szCs w:val="24"/>
        </w:rPr>
        <w:t>atau bakwan yang baru diangkat dari penggorengan di kala hujan</w:t>
      </w:r>
      <w:ins w:id="8" w:author="admin" w:date="2020-12-11T09:53:00Z">
        <w:r w:rsidR="000D16B7">
          <w:rPr>
            <w:rFonts w:ascii="Times New Roman" w:eastAsia="Times New Roman" w:hAnsi="Times New Roman" w:cs="Times New Roman"/>
            <w:sz w:val="24"/>
            <w:szCs w:val="24"/>
          </w:rPr>
          <w:t>.</w:t>
        </w:r>
      </w:ins>
      <w:del w:id="9" w:author="admin" w:date="2020-12-11T09:53:00Z">
        <w:r w:rsidRPr="00C50A1E" w:rsidDel="000D16B7">
          <w:rPr>
            <w:rFonts w:ascii="Times New Roman" w:eastAsia="Times New Roman" w:hAnsi="Times New Roman" w:cs="Times New Roman"/>
            <w:sz w:val="24"/>
            <w:szCs w:val="24"/>
          </w:rPr>
          <w:delText>?</w:delText>
        </w:r>
      </w:del>
    </w:p>
    <w:p w14:paraId="3A241643" w14:textId="7163B2E3"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10" w:author="admin" w:date="2020-12-11T09:51:00Z">
          <w:pPr>
            <w:shd w:val="clear" w:color="auto" w:fill="F5F5F5"/>
            <w:spacing w:after="375"/>
          </w:pPr>
        </w:pPrChange>
      </w:pPr>
      <w:r w:rsidRPr="00C50A1E">
        <w:rPr>
          <w:rFonts w:ascii="Times New Roman" w:eastAsia="Times New Roman" w:hAnsi="Times New Roman" w:cs="Times New Roman"/>
          <w:sz w:val="24"/>
          <w:szCs w:val="24"/>
        </w:rPr>
        <w:t>Januari, hujan sehari-hari, begitu kata orang sering mengartikannya. Benar saja</w:t>
      </w:r>
      <w:ins w:id="11" w:author="admin" w:date="2020-12-11T09:53:00Z">
        <w:r w:rsidR="000D16B7">
          <w:rPr>
            <w:rFonts w:ascii="Times New Roman" w:eastAsia="Times New Roman" w:hAnsi="Times New Roman" w:cs="Times New Roman"/>
            <w:sz w:val="24"/>
            <w:szCs w:val="24"/>
          </w:rPr>
          <w:t xml:space="preserve">, </w:t>
        </w:r>
      </w:ins>
      <w:del w:id="12" w:author="admin" w:date="2020-12-11T09:53:00Z">
        <w:r w:rsidRPr="00C50A1E" w:rsidDel="000D16B7">
          <w:rPr>
            <w:rFonts w:ascii="Times New Roman" w:eastAsia="Times New Roman" w:hAnsi="Times New Roman" w:cs="Times New Roman"/>
            <w:sz w:val="24"/>
            <w:szCs w:val="24"/>
          </w:rPr>
          <w:delText xml:space="preserve">. </w:delText>
        </w:r>
      </w:del>
      <w:ins w:id="13" w:author="admin" w:date="2020-12-11T09:53:00Z">
        <w:r w:rsidR="000D16B7">
          <w:rPr>
            <w:rFonts w:ascii="Times New Roman" w:eastAsia="Times New Roman" w:hAnsi="Times New Roman" w:cs="Times New Roman"/>
            <w:sz w:val="24"/>
            <w:szCs w:val="24"/>
          </w:rPr>
          <w:t>m</w:t>
        </w:r>
      </w:ins>
      <w:del w:id="14" w:author="admin" w:date="2020-12-11T09:53:00Z">
        <w:r w:rsidRPr="00C50A1E" w:rsidDel="000D16B7">
          <w:rPr>
            <w:rFonts w:ascii="Times New Roman" w:eastAsia="Times New Roman" w:hAnsi="Times New Roman" w:cs="Times New Roman"/>
            <w:sz w:val="24"/>
            <w:szCs w:val="24"/>
          </w:rPr>
          <w:delText>M</w:delText>
        </w:r>
      </w:del>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mundur di antara Bulan November-</w:t>
      </w:r>
      <w:ins w:id="15" w:author="admin" w:date="2020-12-11T09:53:00Z">
        <w:r w:rsidR="000D16B7">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576CABB"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16" w:author="admin" w:date="2020-12-11T09:51:00Z">
          <w:pPr>
            <w:shd w:val="clear" w:color="auto" w:fill="F5F5F5"/>
            <w:spacing w:after="375"/>
          </w:pPr>
        </w:pPrChange>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094C18DE" w14:textId="25F77FDE" w:rsidR="00927764" w:rsidRPr="00C50A1E" w:rsidDel="00125479" w:rsidRDefault="00927764" w:rsidP="00125479">
      <w:pPr>
        <w:shd w:val="clear" w:color="auto" w:fill="F5F5F5"/>
        <w:jc w:val="both"/>
        <w:rPr>
          <w:del w:id="17" w:author="admin" w:date="2020-12-11T09:57:00Z"/>
          <w:rFonts w:ascii="Times New Roman" w:eastAsia="Times New Roman" w:hAnsi="Times New Roman" w:cs="Times New Roman"/>
          <w:sz w:val="24"/>
          <w:szCs w:val="24"/>
        </w:rPr>
        <w:pPrChange w:id="18" w:author="admin" w:date="2020-12-11T09:57:00Z">
          <w:pPr>
            <w:shd w:val="clear" w:color="auto" w:fill="F5F5F5"/>
            <w:spacing w:after="375"/>
          </w:pPr>
        </w:pPrChange>
      </w:pPr>
      <w:r w:rsidRPr="00A27FB0">
        <w:rPr>
          <w:rFonts w:ascii="Times New Roman" w:eastAsia="Times New Roman" w:hAnsi="Times New Roman" w:cs="Times New Roman"/>
          <w:b/>
          <w:bCs/>
          <w:sz w:val="24"/>
          <w:szCs w:val="24"/>
          <w:rPrChange w:id="19" w:author="admin" w:date="2020-12-11T10:00:00Z">
            <w:rPr>
              <w:rFonts w:ascii="Times New Roman" w:eastAsia="Times New Roman" w:hAnsi="Times New Roman" w:cs="Times New Roman"/>
              <w:b/>
              <w:bCs/>
              <w:sz w:val="24"/>
              <w:szCs w:val="24"/>
            </w:rPr>
          </w:rPrChange>
        </w:rPr>
        <w:t xml:space="preserve">Mengapa </w:t>
      </w:r>
      <w:r w:rsidR="000D16B7" w:rsidRPr="00A27FB0">
        <w:rPr>
          <w:rFonts w:ascii="Times New Roman" w:eastAsia="Times New Roman" w:hAnsi="Times New Roman" w:cs="Times New Roman"/>
          <w:b/>
          <w:bCs/>
          <w:sz w:val="24"/>
          <w:szCs w:val="24"/>
          <w:rPrChange w:id="20" w:author="admin" w:date="2020-12-11T10:00:00Z">
            <w:rPr>
              <w:rFonts w:ascii="Times New Roman" w:eastAsia="Times New Roman" w:hAnsi="Times New Roman" w:cs="Times New Roman"/>
              <w:sz w:val="24"/>
              <w:szCs w:val="24"/>
            </w:rPr>
          </w:rPrChange>
        </w:rPr>
        <w:t>kita merasa lapar ketika hujan</w:t>
      </w:r>
      <w:ins w:id="21" w:author="admin" w:date="2020-12-11T09:57:00Z">
        <w:r w:rsidR="000D16B7" w:rsidRPr="00A27FB0">
          <w:rPr>
            <w:rFonts w:ascii="Times New Roman" w:eastAsia="Times New Roman" w:hAnsi="Times New Roman" w:cs="Times New Roman"/>
            <w:b/>
            <w:bCs/>
            <w:sz w:val="24"/>
            <w:szCs w:val="24"/>
            <w:rPrChange w:id="22" w:author="admin" w:date="2020-12-11T10:00:00Z">
              <w:rPr>
                <w:rFonts w:ascii="Times New Roman" w:eastAsia="Times New Roman" w:hAnsi="Times New Roman" w:cs="Times New Roman"/>
                <w:sz w:val="24"/>
                <w:szCs w:val="24"/>
              </w:rPr>
            </w:rPrChange>
          </w:rPr>
          <w:t>?</w:t>
        </w:r>
      </w:ins>
      <w:ins w:id="23" w:author="admin" w:date="2020-12-11T09:56:00Z">
        <w:r w:rsidR="000D16B7" w:rsidRPr="00A27FB0">
          <w:rPr>
            <w:rFonts w:ascii="Times New Roman" w:eastAsia="Times New Roman" w:hAnsi="Times New Roman" w:cs="Times New Roman"/>
            <w:sz w:val="24"/>
            <w:szCs w:val="24"/>
            <w:rPrChange w:id="24" w:author="admin" w:date="2020-12-11T10:00:00Z">
              <w:rPr>
                <w:rFonts w:ascii="Times New Roman" w:eastAsia="Times New Roman" w:hAnsi="Times New Roman" w:cs="Times New Roman"/>
                <w:sz w:val="24"/>
                <w:szCs w:val="24"/>
              </w:rPr>
            </w:rPrChange>
          </w:rPr>
          <w:t>,</w:t>
        </w:r>
        <w:r w:rsidR="000D16B7" w:rsidRPr="00A27FB0">
          <w:rPr>
            <w:rFonts w:ascii="Times New Roman" w:eastAsia="Times New Roman" w:hAnsi="Times New Roman" w:cs="Times New Roman"/>
            <w:b/>
            <w:bCs/>
            <w:sz w:val="24"/>
            <w:szCs w:val="24"/>
            <w:rPrChange w:id="25" w:author="admin" w:date="2020-12-11T10:00:00Z">
              <w:rPr>
                <w:rFonts w:ascii="Times New Roman" w:eastAsia="Times New Roman" w:hAnsi="Times New Roman" w:cs="Times New Roman"/>
                <w:sz w:val="24"/>
                <w:szCs w:val="24"/>
              </w:rPr>
            </w:rPrChange>
          </w:rPr>
          <w:t xml:space="preserve"> </w:t>
        </w:r>
      </w:ins>
      <w:del w:id="26" w:author="admin" w:date="2020-12-11T09:56:00Z">
        <w:r w:rsidRPr="00C50A1E" w:rsidDel="000D16B7">
          <w:rPr>
            <w:rFonts w:ascii="Times New Roman" w:eastAsia="Times New Roman" w:hAnsi="Times New Roman" w:cs="Times New Roman"/>
            <w:sz w:val="24"/>
            <w:szCs w:val="24"/>
          </w:rPr>
          <w:br/>
        </w:r>
      </w:del>
      <w:ins w:id="27" w:author="admin" w:date="2020-12-11T09:57:00Z">
        <w:r w:rsidR="000D16B7">
          <w:rPr>
            <w:rFonts w:ascii="Times New Roman" w:eastAsia="Times New Roman" w:hAnsi="Times New Roman" w:cs="Times New Roman"/>
            <w:sz w:val="24"/>
            <w:szCs w:val="24"/>
          </w:rPr>
          <w:t>s</w:t>
        </w:r>
      </w:ins>
      <w:del w:id="28" w:author="admin" w:date="2020-12-11T09:57:00Z">
        <w:r w:rsidRPr="00C50A1E" w:rsidDel="000D16B7">
          <w:rPr>
            <w:rFonts w:ascii="Times New Roman" w:eastAsia="Times New Roman" w:hAnsi="Times New Roman" w:cs="Times New Roman"/>
            <w:sz w:val="24"/>
            <w:szCs w:val="24"/>
          </w:rPr>
          <w:delText>S</w:delText>
        </w:r>
      </w:del>
      <w:r w:rsidRPr="00C50A1E">
        <w:rPr>
          <w:rFonts w:ascii="Times New Roman" w:eastAsia="Times New Roman" w:hAnsi="Times New Roman" w:cs="Times New Roman"/>
          <w:sz w:val="24"/>
          <w:szCs w:val="24"/>
        </w:rPr>
        <w:t>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ins w:id="29" w:author="admin" w:date="2020-12-11T09:57:00Z">
        <w:r w:rsidR="00125479">
          <w:rPr>
            <w:rFonts w:ascii="Times New Roman" w:eastAsia="Times New Roman" w:hAnsi="Times New Roman" w:cs="Times New Roman"/>
            <w:sz w:val="24"/>
            <w:szCs w:val="24"/>
          </w:rPr>
          <w:t xml:space="preserve">, </w:t>
        </w:r>
      </w:ins>
    </w:p>
    <w:p w14:paraId="4762A137" w14:textId="702A687D" w:rsidR="00927764" w:rsidRPr="00C50A1E" w:rsidRDefault="00125479" w:rsidP="00125479">
      <w:pPr>
        <w:shd w:val="clear" w:color="auto" w:fill="F5F5F5"/>
        <w:jc w:val="both"/>
        <w:rPr>
          <w:rFonts w:ascii="Times New Roman" w:eastAsia="Times New Roman" w:hAnsi="Times New Roman" w:cs="Times New Roman"/>
          <w:sz w:val="24"/>
          <w:szCs w:val="24"/>
        </w:rPr>
        <w:pPrChange w:id="30" w:author="admin" w:date="2020-12-11T09:57:00Z">
          <w:pPr>
            <w:shd w:val="clear" w:color="auto" w:fill="F5F5F5"/>
            <w:spacing w:after="375"/>
          </w:pPr>
        </w:pPrChange>
      </w:pPr>
      <w:ins w:id="31" w:author="admin" w:date="2020-12-11T09:57:00Z">
        <w:r>
          <w:rPr>
            <w:rFonts w:ascii="Times New Roman" w:eastAsia="Times New Roman" w:hAnsi="Times New Roman" w:cs="Times New Roman"/>
            <w:sz w:val="24"/>
            <w:szCs w:val="24"/>
          </w:rPr>
          <w:t>s</w:t>
        </w:r>
      </w:ins>
      <w:del w:id="32" w:author="admin" w:date="2020-12-11T09:57:00Z">
        <w:r w:rsidR="00927764" w:rsidRPr="00C50A1E" w:rsidDel="00125479">
          <w:rPr>
            <w:rFonts w:ascii="Times New Roman" w:eastAsia="Times New Roman" w:hAnsi="Times New Roman" w:cs="Times New Roman"/>
            <w:sz w:val="24"/>
            <w:szCs w:val="24"/>
          </w:rPr>
          <w:delText>S</w:delText>
        </w:r>
      </w:del>
      <w:r w:rsidR="00927764" w:rsidRPr="00C50A1E">
        <w:rPr>
          <w:rFonts w:ascii="Times New Roman" w:eastAsia="Times New Roman" w:hAnsi="Times New Roman" w:cs="Times New Roman"/>
          <w:sz w:val="24"/>
          <w:szCs w:val="24"/>
        </w:rPr>
        <w:t>elain mengenang dia, kegiatan yang paling asyik di saat hujan turun adalah makan. Sering disebut cuma camilan, tapi jumlah kalorinya nyaris melebihi makan berat.</w:t>
      </w:r>
    </w:p>
    <w:p w14:paraId="1ABAFD7C" w14:textId="77777777" w:rsidR="00125479" w:rsidRDefault="00125479" w:rsidP="000D16B7">
      <w:pPr>
        <w:shd w:val="clear" w:color="auto" w:fill="F5F5F5"/>
        <w:spacing w:after="375"/>
        <w:jc w:val="both"/>
        <w:rPr>
          <w:ins w:id="33" w:author="admin" w:date="2020-12-11T09:58:00Z"/>
          <w:rFonts w:ascii="Times New Roman" w:eastAsia="Times New Roman" w:hAnsi="Times New Roman" w:cs="Times New Roman"/>
          <w:sz w:val="24"/>
          <w:szCs w:val="24"/>
        </w:rPr>
      </w:pPr>
    </w:p>
    <w:p w14:paraId="2DCF8709" w14:textId="22F13640"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34" w:author="admin" w:date="2020-12-11T09:55:00Z">
          <w:pPr>
            <w:shd w:val="clear" w:color="auto" w:fill="F5F5F5"/>
            <w:spacing w:after="375"/>
          </w:pPr>
        </w:pPrChange>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0D7C25C3"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35" w:author="admin" w:date="2020-12-11T09:55:00Z">
          <w:pPr>
            <w:shd w:val="clear" w:color="auto" w:fill="F5F5F5"/>
            <w:spacing w:after="375"/>
          </w:pPr>
        </w:pPrChange>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6EC153DF"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36" w:author="admin" w:date="2020-12-11T09:55:00Z">
          <w:pPr>
            <w:shd w:val="clear" w:color="auto" w:fill="F5F5F5"/>
            <w:spacing w:after="375"/>
          </w:pPr>
        </w:pPrChange>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09BB8E65"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37" w:author="admin" w:date="2020-12-11T09:55:00Z">
          <w:pPr>
            <w:shd w:val="clear" w:color="auto" w:fill="F5F5F5"/>
            <w:spacing w:after="375"/>
          </w:pPr>
        </w:pPrChange>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7B52803F" w14:textId="041CCFC3"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38" w:author="admin" w:date="2020-12-11T09:55:00Z">
          <w:pPr>
            <w:shd w:val="clear" w:color="auto" w:fill="F5F5F5"/>
            <w:spacing w:after="375"/>
          </w:pPr>
        </w:pPrChange>
      </w:pPr>
      <w:r w:rsidRPr="00C50A1E">
        <w:rPr>
          <w:rFonts w:ascii="Times New Roman" w:eastAsia="Times New Roman" w:hAnsi="Times New Roman" w:cs="Times New Roman"/>
          <w:b/>
          <w:bCs/>
          <w:sz w:val="24"/>
          <w:szCs w:val="24"/>
        </w:rPr>
        <w:t xml:space="preserve">Ternyata </w:t>
      </w:r>
      <w:r w:rsidR="00A27FB0" w:rsidRPr="00C50A1E">
        <w:rPr>
          <w:rFonts w:ascii="Times New Roman" w:eastAsia="Times New Roman" w:hAnsi="Times New Roman" w:cs="Times New Roman"/>
          <w:b/>
          <w:bCs/>
          <w:sz w:val="24"/>
          <w:szCs w:val="24"/>
        </w:rPr>
        <w:t>ini yang bisa jadi sebabnya...</w:t>
      </w:r>
      <w:del w:id="39" w:author="admin" w:date="2020-12-11T10:00:00Z">
        <w:r w:rsidRPr="00C50A1E" w:rsidDel="00A27FB0">
          <w:rPr>
            <w:rFonts w:ascii="Times New Roman" w:eastAsia="Times New Roman" w:hAnsi="Times New Roman" w:cs="Times New Roman"/>
            <w:sz w:val="24"/>
            <w:szCs w:val="24"/>
          </w:rPr>
          <w:br/>
        </w:r>
      </w:del>
      <w:ins w:id="40" w:author="admin" w:date="2020-12-11T10:00:00Z">
        <w:r w:rsidR="005E3EC9">
          <w:rPr>
            <w:rFonts w:ascii="Times New Roman" w:eastAsia="Times New Roman" w:hAnsi="Times New Roman" w:cs="Times New Roman"/>
            <w:sz w:val="24"/>
            <w:szCs w:val="24"/>
          </w:rPr>
          <w:t>, s</w:t>
        </w:r>
      </w:ins>
      <w:del w:id="41" w:author="admin" w:date="2020-12-11T10:00:00Z">
        <w:r w:rsidRPr="00C50A1E" w:rsidDel="005E3EC9">
          <w:rPr>
            <w:rFonts w:ascii="Times New Roman" w:eastAsia="Times New Roman" w:hAnsi="Times New Roman" w:cs="Times New Roman"/>
            <w:sz w:val="24"/>
            <w:szCs w:val="24"/>
          </w:rPr>
          <w:delText>S</w:delText>
        </w:r>
      </w:del>
      <w:r w:rsidRPr="00C50A1E">
        <w:rPr>
          <w:rFonts w:ascii="Times New Roman" w:eastAsia="Times New Roman" w:hAnsi="Times New Roman" w:cs="Times New Roman"/>
          <w:sz w:val="24"/>
          <w:szCs w:val="24"/>
        </w:rPr>
        <w:t>elama hujan datang, tentu kita akan lebih suka berlindung dalam ruangan saja. Ruangan yang membuat jarak kita dengan makanan makin dekat saja. Ya, ini soal akses makanan yang jadi tak lagi berjarak. Ehem.</w:t>
      </w:r>
    </w:p>
    <w:p w14:paraId="270EDCA3"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42" w:author="admin" w:date="2020-12-11T09:55:00Z">
          <w:pPr>
            <w:shd w:val="clear" w:color="auto" w:fill="F5F5F5"/>
            <w:spacing w:after="375"/>
          </w:pPr>
        </w:pPrChange>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033147D"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43" w:author="admin" w:date="2020-12-11T09:55:00Z">
          <w:pPr>
            <w:shd w:val="clear" w:color="auto" w:fill="F5F5F5"/>
            <w:spacing w:after="375"/>
          </w:pPr>
        </w:pPrChange>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2A5A686"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44" w:author="admin" w:date="2020-12-11T09:55:00Z">
          <w:pPr>
            <w:shd w:val="clear" w:color="auto" w:fill="F5F5F5"/>
            <w:spacing w:after="375"/>
          </w:pPr>
        </w:pPrChange>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7F2357A"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45" w:author="admin" w:date="2020-12-11T09:55:00Z">
          <w:pPr>
            <w:shd w:val="clear" w:color="auto" w:fill="F5F5F5"/>
            <w:spacing w:after="375"/>
          </w:pPr>
        </w:pPrChange>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51FA6688"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46" w:author="admin" w:date="2020-12-11T09:55:00Z">
          <w:pPr>
            <w:shd w:val="clear" w:color="auto" w:fill="F5F5F5"/>
            <w:spacing w:after="375"/>
          </w:pPr>
        </w:pPrChange>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0E3C47C0"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47" w:author="admin" w:date="2020-12-11T09:55:00Z">
          <w:pPr>
            <w:shd w:val="clear" w:color="auto" w:fill="F5F5F5"/>
            <w:spacing w:after="375"/>
          </w:pPr>
        </w:pPrChange>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9994A25"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48" w:author="admin" w:date="2020-12-11T09:55:00Z">
          <w:pPr>
            <w:shd w:val="clear" w:color="auto" w:fill="F5F5F5"/>
            <w:spacing w:after="375"/>
          </w:pPr>
        </w:pPrChange>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48BE4C86" w14:textId="77777777" w:rsidR="00927764" w:rsidRPr="00C50A1E" w:rsidRDefault="00927764" w:rsidP="000D16B7">
      <w:pPr>
        <w:shd w:val="clear" w:color="auto" w:fill="F5F5F5"/>
        <w:spacing w:after="375"/>
        <w:jc w:val="both"/>
        <w:rPr>
          <w:rFonts w:ascii="Times New Roman" w:eastAsia="Times New Roman" w:hAnsi="Times New Roman" w:cs="Times New Roman"/>
          <w:sz w:val="24"/>
          <w:szCs w:val="24"/>
        </w:rPr>
        <w:pPrChange w:id="49" w:author="admin" w:date="2020-12-11T09:55:00Z">
          <w:pPr>
            <w:shd w:val="clear" w:color="auto" w:fill="F5F5F5"/>
            <w:spacing w:after="375"/>
          </w:pPr>
        </w:pPrChange>
      </w:pPr>
      <w:r w:rsidRPr="00C50A1E">
        <w:rPr>
          <w:rFonts w:ascii="Times New Roman" w:eastAsia="Times New Roman" w:hAnsi="Times New Roman" w:cs="Times New Roman"/>
          <w:sz w:val="24"/>
          <w:szCs w:val="24"/>
        </w:rPr>
        <w:t>Mie rebus kuah susu ditambah telur. Ya bisalah lebih dari 500 kalori. HAHA. </w:t>
      </w:r>
    </w:p>
    <w:p w14:paraId="478A9DC6"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2BD3A0C1" w14:textId="77777777" w:rsidR="00927764" w:rsidRPr="00C50A1E" w:rsidRDefault="00927764" w:rsidP="00927764"/>
    <w:p w14:paraId="70CACE33" w14:textId="77777777" w:rsidR="00927764" w:rsidRPr="005A045A" w:rsidRDefault="00927764" w:rsidP="00927764">
      <w:pPr>
        <w:rPr>
          <w:i/>
        </w:rPr>
      </w:pPr>
    </w:p>
    <w:p w14:paraId="2F555C4F"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8C31E2F"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EEBE0" w14:textId="77777777" w:rsidR="00AF41AC" w:rsidRDefault="00AF41AC">
      <w:r>
        <w:separator/>
      </w:r>
    </w:p>
  </w:endnote>
  <w:endnote w:type="continuationSeparator" w:id="0">
    <w:p w14:paraId="7FE4854E" w14:textId="77777777" w:rsidR="00AF41AC" w:rsidRDefault="00AF4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F0B14"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D38CA2A" w14:textId="77777777" w:rsidR="00941E77" w:rsidRDefault="00AF41AC">
    <w:pPr>
      <w:pStyle w:val="Footer"/>
    </w:pPr>
  </w:p>
  <w:p w14:paraId="36B0AD89" w14:textId="77777777" w:rsidR="00941E77" w:rsidRDefault="00AF4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B0959" w14:textId="77777777" w:rsidR="00AF41AC" w:rsidRDefault="00AF41AC">
      <w:r>
        <w:separator/>
      </w:r>
    </w:p>
  </w:footnote>
  <w:footnote w:type="continuationSeparator" w:id="0">
    <w:p w14:paraId="3DE58F63" w14:textId="77777777" w:rsidR="00AF41AC" w:rsidRDefault="00AF4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D16B7"/>
    <w:rsid w:val="0012251A"/>
    <w:rsid w:val="00125479"/>
    <w:rsid w:val="0042167F"/>
    <w:rsid w:val="005E3EC9"/>
    <w:rsid w:val="00924DF5"/>
    <w:rsid w:val="00927764"/>
    <w:rsid w:val="00A27FB0"/>
    <w:rsid w:val="00AF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3D6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admin</cp:lastModifiedBy>
  <cp:revision>4</cp:revision>
  <dcterms:created xsi:type="dcterms:W3CDTF">2020-07-24T23:46:00Z</dcterms:created>
  <dcterms:modified xsi:type="dcterms:W3CDTF">2020-12-11T03:02:00Z</dcterms:modified>
</cp:coreProperties>
</file>