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96A" w:rsidRPr="00A16D9B" w:rsidRDefault="0015396A" w:rsidP="0015396A">
            <w:pPr>
              <w:spacing w:line="480" w:lineRule="auto"/>
              <w:rPr>
                <w:ins w:id="0" w:author="ACER" w:date="2021-06-12T10:47:00Z"/>
                <w:rFonts w:ascii="Times New Roman" w:hAnsi="Times New Roman" w:cs="Times New Roman"/>
                <w:sz w:val="24"/>
                <w:szCs w:val="24"/>
              </w:rPr>
            </w:pPr>
            <w:ins w:id="1" w:author="ACER" w:date="2021-06-12T10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5396A" w:rsidRPr="00A16D9B" w:rsidRDefault="0015396A" w:rsidP="0015396A">
            <w:pPr>
              <w:spacing w:line="480" w:lineRule="auto"/>
              <w:rPr>
                <w:ins w:id="2" w:author="ACER" w:date="2021-06-12T10:47:00Z"/>
                <w:rFonts w:ascii="Times New Roman" w:hAnsi="Times New Roman" w:cs="Times New Roman"/>
                <w:sz w:val="24"/>
                <w:szCs w:val="24"/>
              </w:rPr>
            </w:pPr>
            <w:ins w:id="3" w:author="ACER" w:date="2021-06-12T10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15396A" w:rsidRPr="00A16D9B" w:rsidRDefault="0015396A" w:rsidP="0015396A">
            <w:pPr>
              <w:spacing w:line="480" w:lineRule="auto"/>
              <w:rPr>
                <w:ins w:id="4" w:author="ACER" w:date="2021-06-12T10:47:00Z"/>
                <w:rFonts w:ascii="Times New Roman" w:hAnsi="Times New Roman" w:cs="Times New Roman"/>
                <w:sz w:val="24"/>
                <w:szCs w:val="24"/>
              </w:rPr>
            </w:pPr>
            <w:ins w:id="5" w:author="ACER" w:date="2021-06-12T10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5396A" w:rsidRPr="00A16D9B" w:rsidRDefault="0015396A" w:rsidP="0015396A">
            <w:pPr>
              <w:spacing w:line="480" w:lineRule="auto"/>
              <w:rPr>
                <w:ins w:id="6" w:author="ACER" w:date="2021-06-12T10:47:00Z"/>
                <w:rFonts w:ascii="Times New Roman" w:hAnsi="Times New Roman" w:cs="Times New Roman"/>
                <w:sz w:val="24"/>
                <w:szCs w:val="24"/>
              </w:rPr>
            </w:pPr>
            <w:ins w:id="7" w:author="ACER" w:date="2021-06-12T10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5396A" w:rsidRPr="00A16D9B" w:rsidRDefault="0015396A" w:rsidP="0015396A">
            <w:pPr>
              <w:spacing w:line="480" w:lineRule="auto"/>
              <w:rPr>
                <w:ins w:id="8" w:author="ACER" w:date="2021-06-12T10:47:00Z"/>
                <w:rFonts w:ascii="Times New Roman" w:hAnsi="Times New Roman" w:cs="Times New Roman"/>
                <w:sz w:val="24"/>
                <w:szCs w:val="24"/>
              </w:rPr>
            </w:pPr>
            <w:ins w:id="9" w:author="ACER" w:date="2021-06-12T10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5396A" w:rsidRPr="00A16D9B" w:rsidRDefault="0015396A" w:rsidP="0015396A">
            <w:pPr>
              <w:spacing w:line="480" w:lineRule="auto"/>
              <w:rPr>
                <w:ins w:id="10" w:author="ACER" w:date="2021-06-12T10:48:00Z"/>
                <w:rFonts w:ascii="Times New Roman" w:hAnsi="Times New Roman" w:cs="Times New Roman"/>
                <w:sz w:val="24"/>
                <w:szCs w:val="24"/>
              </w:rPr>
            </w:pPr>
            <w:ins w:id="11" w:author="ACER" w:date="2021-06-12T10:4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GoBack"/>
            <w:bookmarkEnd w:id="1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Del="0015396A" w:rsidRDefault="007952C3" w:rsidP="00E0626E">
            <w:pPr>
              <w:spacing w:line="480" w:lineRule="auto"/>
              <w:rPr>
                <w:del w:id="13" w:author="ACER" w:date="2021-06-12T10:47:00Z"/>
                <w:rFonts w:ascii="Times New Roman" w:hAnsi="Times New Roman" w:cs="Times New Roman"/>
                <w:sz w:val="24"/>
                <w:szCs w:val="24"/>
              </w:rPr>
            </w:pPr>
            <w:del w:id="14" w:author="ACER" w:date="2021-06-12T10:47:00Z">
              <w:r w:rsidRPr="00A16D9B" w:rsidDel="001539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15396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15396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5396A" w:rsidRDefault="007952C3" w:rsidP="00E0626E">
            <w:pPr>
              <w:spacing w:line="480" w:lineRule="auto"/>
              <w:rPr>
                <w:del w:id="15" w:author="ACER" w:date="2021-06-12T10:48:00Z"/>
                <w:rFonts w:ascii="Times New Roman" w:hAnsi="Times New Roman" w:cs="Times New Roman"/>
                <w:sz w:val="24"/>
                <w:szCs w:val="24"/>
              </w:rPr>
            </w:pPr>
            <w:del w:id="16" w:author="ACER" w:date="2021-06-12T10:48:00Z">
              <w:r w:rsidRPr="00A16D9B" w:rsidDel="001539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15396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15396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5396A" w:rsidRDefault="007952C3" w:rsidP="00E0626E">
            <w:pPr>
              <w:spacing w:line="480" w:lineRule="auto"/>
              <w:rPr>
                <w:del w:id="17" w:author="ACER" w:date="2021-06-12T10:47:00Z"/>
                <w:rFonts w:ascii="Times New Roman" w:hAnsi="Times New Roman" w:cs="Times New Roman"/>
                <w:sz w:val="24"/>
                <w:szCs w:val="24"/>
              </w:rPr>
            </w:pPr>
            <w:del w:id="18" w:author="ACER" w:date="2021-06-12T10:47:00Z">
              <w:r w:rsidRPr="00A16D9B" w:rsidDel="001539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15396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15396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5396A" w:rsidRDefault="007952C3" w:rsidP="00E0626E">
            <w:pPr>
              <w:spacing w:line="480" w:lineRule="auto"/>
              <w:rPr>
                <w:del w:id="19" w:author="ACER" w:date="2021-06-12T10:47:00Z"/>
                <w:rFonts w:ascii="Times New Roman" w:hAnsi="Times New Roman" w:cs="Times New Roman"/>
                <w:sz w:val="24"/>
                <w:szCs w:val="24"/>
              </w:rPr>
            </w:pPr>
            <w:del w:id="20" w:author="ACER" w:date="2021-06-12T10:47:00Z">
              <w:r w:rsidRPr="00A16D9B" w:rsidDel="001539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15396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15396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5396A" w:rsidRDefault="007952C3" w:rsidP="00E0626E">
            <w:pPr>
              <w:spacing w:line="480" w:lineRule="auto"/>
              <w:rPr>
                <w:del w:id="21" w:author="ACER" w:date="2021-06-12T10:47:00Z"/>
                <w:rFonts w:ascii="Times New Roman" w:hAnsi="Times New Roman" w:cs="Times New Roman"/>
                <w:sz w:val="24"/>
                <w:szCs w:val="24"/>
              </w:rPr>
            </w:pPr>
            <w:del w:id="22" w:author="ACER" w:date="2021-06-12T10:47:00Z">
              <w:r w:rsidRPr="00A16D9B" w:rsidDel="001539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15396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15396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5396A" w:rsidRDefault="007952C3" w:rsidP="00E0626E">
            <w:pPr>
              <w:spacing w:line="480" w:lineRule="auto"/>
              <w:rPr>
                <w:del w:id="23" w:author="ACER" w:date="2021-06-12T10:47:00Z"/>
                <w:rFonts w:ascii="Times New Roman" w:hAnsi="Times New Roman" w:cs="Times New Roman"/>
                <w:sz w:val="24"/>
                <w:szCs w:val="24"/>
              </w:rPr>
            </w:pPr>
            <w:del w:id="24" w:author="ACER" w:date="2021-06-12T10:47:00Z">
              <w:r w:rsidRPr="00A16D9B" w:rsidDel="001539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15396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15396A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7952C3" w:rsidRPr="00A16D9B" w:rsidRDefault="007952C3" w:rsidP="001539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25" w:author="ACER" w:date="2021-06-12T10:47:00Z">
                <w:pPr>
                  <w:spacing w:line="312" w:lineRule="auto"/>
                </w:pPr>
              </w:pPrChange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15396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2020-07-24T23:53:00Z</dcterms:created>
  <dcterms:modified xsi:type="dcterms:W3CDTF">2021-06-12T03:48:00Z</dcterms:modified>
</cp:coreProperties>
</file>