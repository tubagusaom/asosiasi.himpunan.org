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>Suntinglahglosariumberikutinimenggunakanfitur</w:t>
      </w:r>
      <w:r w:rsidRPr="00BE098E">
        <w:rPr>
          <w:i/>
        </w:rPr>
        <w:t>Review</w:t>
      </w:r>
      <w:r>
        <w:t>/Peninjauanpadaaplikasi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ins w:id="0" w:author="USER" w:date="2021-02-11T16:06:00Z">
              <w:r w:rsidR="00A84E17">
                <w:t xml:space="preserve"> </w:t>
              </w:r>
            </w:ins>
            <w:proofErr w:type="spellStart"/>
            <w:r>
              <w:t>sumber</w:t>
            </w:r>
            <w:proofErr w:type="spellEnd"/>
            <w:ins w:id="1" w:author="USER" w:date="2021-02-11T16:06:00Z">
              <w:r w:rsidR="00A84E17">
                <w:t xml:space="preserve"> </w:t>
              </w:r>
            </w:ins>
            <w:proofErr w:type="spellStart"/>
            <w:r>
              <w:t>daya</w:t>
            </w:r>
            <w:proofErr w:type="spellEnd"/>
            <w:ins w:id="2" w:author="USER" w:date="2021-02-11T16:06:00Z">
              <w:r w:rsidR="00A84E17">
                <w:t xml:space="preserve"> </w:t>
              </w:r>
            </w:ins>
            <w:proofErr w:type="spellStart"/>
            <w:r>
              <w:t>secara</w:t>
            </w:r>
            <w:proofErr w:type="spellEnd"/>
            <w:ins w:id="3" w:author="USER" w:date="2021-02-11T16:06:00Z">
              <w:r w:rsidR="00A84E17">
                <w:t xml:space="preserve"> </w:t>
              </w:r>
            </w:ins>
            <w:proofErr w:type="spellStart"/>
            <w:r>
              <w:t>efektif</w:t>
            </w:r>
            <w:proofErr w:type="spellEnd"/>
            <w:ins w:id="4" w:author="USER" w:date="2021-02-11T16:06:00Z">
              <w:r w:rsidR="00A84E17">
                <w:t xml:space="preserve"> </w:t>
              </w:r>
            </w:ins>
            <w:proofErr w:type="spellStart"/>
            <w:r>
              <w:t>untuk</w:t>
            </w:r>
            <w:proofErr w:type="spellEnd"/>
            <w:ins w:id="5" w:author="USER" w:date="2021-02-11T16:06:00Z">
              <w:r w:rsidR="00A84E17">
                <w:t xml:space="preserve"> </w:t>
              </w:r>
            </w:ins>
            <w:proofErr w:type="spellStart"/>
            <w:r>
              <w:t>mencapai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ins w:id="6" w:author="USER" w:date="2021-02-11T16:06:00Z">
              <w:r w:rsidR="00A84E17">
                <w:t xml:space="preserve"> </w:t>
              </w:r>
            </w:ins>
            <w:commentRangeStart w:id="7"/>
            <w:proofErr w:type="spellStart"/>
            <w:r>
              <w:t>filsafat</w:t>
            </w:r>
            <w:commentRangeEnd w:id="7"/>
            <w:proofErr w:type="spellEnd"/>
            <w:r w:rsidR="00135854">
              <w:rPr>
                <w:rStyle w:val="CommentReference"/>
              </w:rPr>
              <w:commentReference w:id="7"/>
            </w:r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ins w:id="8" w:author="USER" w:date="2021-02-11T16:07:00Z">
              <w:r w:rsidR="00A84E17">
                <w:t xml:space="preserve"> </w:t>
              </w:r>
            </w:ins>
            <w:proofErr w:type="spellStart"/>
            <w:r>
              <w:t>mata</w:t>
            </w:r>
            <w:proofErr w:type="spellEnd"/>
            <w:ins w:id="9" w:author="USER" w:date="2021-02-11T16:07:00Z">
              <w:r w:rsidR="00A84E17">
                <w:t xml:space="preserve"> </w:t>
              </w:r>
            </w:ins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ins w:id="10" w:author="USER" w:date="2021-02-11T16:07:00Z">
              <w:r w:rsidR="00A84E17">
                <w:t xml:space="preserve"> </w:t>
              </w:r>
            </w:ins>
            <w:proofErr w:type="spellStart"/>
            <w:r>
              <w:t>pada</w:t>
            </w:r>
            <w:proofErr w:type="spellEnd"/>
            <w:ins w:id="11" w:author="USER" w:date="2021-02-11T16:07:00Z">
              <w:r w:rsidR="00A84E17">
                <w:t xml:space="preserve"> </w:t>
              </w:r>
            </w:ins>
            <w:proofErr w:type="spellStart"/>
            <w:r>
              <w:t>lembaga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ins w:id="12" w:author="USER" w:date="2021-02-11T16:12:00Z">
              <w:r w:rsidR="00A84E17">
                <w:t xml:space="preserve"> </w:t>
              </w:r>
            </w:ins>
            <w:proofErr w:type="spellStart"/>
            <w:r>
              <w:t>seluruh</w:t>
            </w:r>
            <w:proofErr w:type="spellEnd"/>
            <w:ins w:id="13" w:author="USER" w:date="2021-02-11T16:12:00Z">
              <w:r w:rsidR="00A84E17">
                <w:t xml:space="preserve"> </w:t>
              </w:r>
            </w:ins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ins w:id="14" w:author="USER" w:date="2021-02-11T16:12:00Z">
              <w:r w:rsidR="00A84E17">
                <w:t xml:space="preserve"> </w:t>
              </w:r>
            </w:ins>
            <w:proofErr w:type="spellStart"/>
            <w:r>
              <w:t>untuk</w:t>
            </w:r>
            <w:proofErr w:type="spellEnd"/>
            <w:ins w:id="15" w:author="USER" w:date="2021-02-11T16:12:00Z">
              <w:r w:rsidR="00A84E17">
                <w:t xml:space="preserve"> </w:t>
              </w:r>
            </w:ins>
            <w:proofErr w:type="spellStart"/>
            <w:r>
              <w:t>menjadikan</w:t>
            </w:r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>;</w:t>
            </w:r>
            <w:ins w:id="16" w:author="USER" w:date="2021-02-11T16:12:00Z">
              <w:r w:rsidR="00A84E17">
                <w:t>,</w:t>
              </w:r>
            </w:ins>
            <w:r>
              <w:t xml:space="preserve"> </w:t>
            </w:r>
            <w:proofErr w:type="spellStart"/>
            <w:r>
              <w:t>utuh</w:t>
            </w:r>
            <w:proofErr w:type="spellEnd"/>
            <w:r>
              <w:t>;</w:t>
            </w:r>
            <w:ins w:id="17" w:author="USER" w:date="2021-02-11T16:12:00Z">
              <w:r w:rsidR="00A84E17">
                <w:t>,</w:t>
              </w:r>
            </w:ins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>;</w:t>
            </w:r>
            <w:ins w:id="18" w:author="USER" w:date="2021-02-11T16:12:00Z">
              <w:r w:rsidR="00A84E17">
                <w:t xml:space="preserve">, </w:t>
              </w:r>
              <w:proofErr w:type="spellStart"/>
              <w:r w:rsidR="00A84E17">
                <w:t>dan</w:t>
              </w:r>
              <w:proofErr w:type="spellEnd"/>
              <w:r w:rsidR="00A84E17">
                <w:t xml:space="preserve"> </w:t>
              </w:r>
            </w:ins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ins w:id="19" w:author="USER" w:date="2021-02-11T16:12:00Z">
              <w:r w:rsidR="00A84E17">
                <w:t xml:space="preserve"> </w:t>
              </w:r>
            </w:ins>
            <w:proofErr w:type="spellStart"/>
            <w:r>
              <w:t>dengan</w:t>
            </w:r>
            <w:proofErr w:type="spellEnd"/>
            <w:ins w:id="20" w:author="USER" w:date="2021-02-11T16:13:00Z">
              <w:r w:rsidR="00A84E17">
                <w:t xml:space="preserve"> </w:t>
              </w:r>
            </w:ins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ins w:id="21" w:author="USER" w:date="2021-02-11T16:13:00Z">
              <w:r w:rsidR="00A84E17">
                <w:t xml:space="preserve"> </w:t>
              </w:r>
            </w:ins>
            <w:proofErr w:type="spellStart"/>
            <w:r>
              <w:t>mengenai</w:t>
            </w:r>
            <w:proofErr w:type="spellEnd"/>
            <w:ins w:id="22" w:author="USER" w:date="2021-02-11T16:13:00Z">
              <w:r w:rsidR="00A84E17">
                <w:t xml:space="preserve"> </w:t>
              </w:r>
            </w:ins>
            <w:proofErr w:type="spellStart"/>
            <w:r>
              <w:t>asas</w:t>
            </w:r>
            <w:proofErr w:type="spellEnd"/>
            <w:ins w:id="23" w:author="USER" w:date="2021-02-11T16:13:00Z">
              <w:r w:rsidR="00A84E17">
                <w:t xml:space="preserve"> </w:t>
              </w:r>
            </w:ins>
            <w:proofErr w:type="spellStart"/>
            <w:r>
              <w:t>serta</w:t>
            </w:r>
            <w:proofErr w:type="spellEnd"/>
            <w:ins w:id="24" w:author="USER" w:date="2021-02-11T16:13:00Z">
              <w:r w:rsidR="00A84E17">
                <w:t xml:space="preserve"> </w:t>
              </w:r>
            </w:ins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ins w:id="25" w:author="USER" w:date="2021-02-11T16:13:00Z">
              <w:r w:rsidR="00A84E17">
                <w:t xml:space="preserve"> </w:t>
              </w:r>
            </w:ins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ins w:id="26" w:author="USER" w:date="2021-02-11T16:13:00Z">
              <w:r w:rsidR="00A84E17">
                <w:t xml:space="preserve"> </w:t>
              </w:r>
            </w:ins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ins w:id="27" w:author="USER" w:date="2021-02-11T16:14:00Z">
              <w:r w:rsidR="00A84E17">
                <w:t xml:space="preserve"> </w:t>
              </w:r>
            </w:ins>
            <w:proofErr w:type="spellStart"/>
            <w:r>
              <w:t>dasar</w:t>
            </w:r>
            <w:proofErr w:type="spellEnd"/>
            <w:ins w:id="28" w:author="USER" w:date="2021-02-11T16:14:00Z">
              <w:r w:rsidR="00A84E17">
                <w:t xml:space="preserve"> </w:t>
              </w:r>
            </w:ins>
            <w:proofErr w:type="spellStart"/>
            <w:r>
              <w:t>penilaian</w:t>
            </w:r>
            <w:proofErr w:type="spellEnd"/>
            <w:ins w:id="29" w:author="USER" w:date="2021-02-11T16:14:00Z">
              <w:r w:rsidR="00A84E17">
                <w:t xml:space="preserve"> </w:t>
              </w:r>
            </w:ins>
            <w:proofErr w:type="spellStart"/>
            <w:r>
              <w:t>atau</w:t>
            </w:r>
            <w:proofErr w:type="spellEnd"/>
            <w:ins w:id="30" w:author="USER" w:date="2021-02-11T16:14:00Z">
              <w:r w:rsidR="00A84E17">
                <w:t xml:space="preserve"> </w:t>
              </w:r>
            </w:ins>
            <w:proofErr w:type="spellStart"/>
            <w:r>
              <w:t>penetapan</w:t>
            </w:r>
            <w:proofErr w:type="spellEnd"/>
            <w:ins w:id="31" w:author="USER" w:date="2021-02-11T16:14:00Z">
              <w:r w:rsidR="00A84E17">
                <w:t xml:space="preserve"> </w:t>
              </w:r>
            </w:ins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ins w:id="32" w:author="USER" w:date="2021-02-11T16:14:00Z">
              <w:r w:rsidR="00A84E17">
                <w:t xml:space="preserve"> </w:t>
              </w:r>
            </w:ins>
            <w:proofErr w:type="spellStart"/>
            <w:r>
              <w:t>tentang</w:t>
            </w:r>
            <w:proofErr w:type="spellEnd"/>
            <w:ins w:id="33" w:author="USER" w:date="2021-02-11T16:14:00Z">
              <w:r w:rsidR="00A84E17">
                <w:t xml:space="preserve"> </w:t>
              </w:r>
            </w:ins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ins w:id="34" w:author="USER" w:date="2021-02-11T16:14:00Z">
              <w:r w:rsidR="00A84E17">
                <w:t xml:space="preserve"> </w:t>
              </w:r>
            </w:ins>
            <w:proofErr w:type="spellStart"/>
            <w:r>
              <w:t>atau</w:t>
            </w:r>
            <w:proofErr w:type="spellEnd"/>
            <w:ins w:id="35" w:author="USER" w:date="2021-02-11T16:14:00Z">
              <w:r w:rsidR="00A84E17">
                <w:t xml:space="preserve"> </w:t>
              </w:r>
            </w:ins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ins w:id="36" w:author="USER" w:date="2021-02-11T16:14:00Z">
              <w:r w:rsidR="00A84E17">
                <w:t xml:space="preserve"> </w:t>
              </w:r>
            </w:ins>
            <w:del w:id="37" w:author="USER" w:date="2021-02-11T16:15:00Z">
              <w:r w:rsidDel="00A84E17">
                <w:delText>wargakelompok</w:delText>
              </w:r>
            </w:del>
          </w:p>
          <w:p w:rsidR="00BE098E" w:rsidDel="00A84E1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USER" w:date="2021-02-11T16:18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dalam</w:t>
            </w:r>
            <w:proofErr w:type="spellEnd"/>
            <w:proofErr w:type="gramEnd"/>
            <w:ins w:id="39" w:author="USER" w:date="2021-02-11T16:15:00Z">
              <w:r w:rsidR="00A84E17">
                <w:t xml:space="preserve"> </w:t>
              </w:r>
            </w:ins>
            <w:proofErr w:type="spellStart"/>
            <w:r>
              <w:t>masyarakat</w:t>
            </w:r>
            <w:proofErr w:type="spellEnd"/>
            <w:del w:id="40" w:author="USER" w:date="2021-02-11T16:16:00Z">
              <w:r w:rsidDel="00A84E17">
                <w:delText>,</w:delText>
              </w:r>
            </w:del>
            <w:ins w:id="41" w:author="USER" w:date="2021-02-11T16:16:00Z">
              <w:r w:rsidR="00A84E17">
                <w:t>.</w:t>
              </w:r>
            </w:ins>
            <w:r>
              <w:t xml:space="preserve"> </w:t>
            </w:r>
            <w:ins w:id="42" w:author="USER" w:date="2021-02-11T16:16:00Z">
              <w:r w:rsidR="00A84E17">
                <w:t xml:space="preserve">Hal </w:t>
              </w:r>
            </w:ins>
            <w:proofErr w:type="spellStart"/>
            <w:ins w:id="43" w:author="USER" w:date="2021-02-11T16:17:00Z">
              <w:r w:rsidR="00A84E17">
                <w:t>ini</w:t>
              </w:r>
              <w:proofErr w:type="spellEnd"/>
              <w:r w:rsidR="00A84E17">
                <w:t xml:space="preserve"> </w:t>
              </w:r>
              <w:proofErr w:type="spellStart"/>
              <w:r w:rsidR="00A84E17">
                <w:t>digunakan</w:t>
              </w:r>
              <w:proofErr w:type="spellEnd"/>
              <w:r w:rsidR="00A84E17">
                <w:t xml:space="preserve">  </w:t>
              </w:r>
            </w:ins>
            <w:del w:id="44" w:author="USER" w:date="2021-02-11T16:17:00Z">
              <w:r w:rsidDel="00A84E17">
                <w:delText>dipakai</w:delText>
              </w:r>
            </w:del>
            <w:ins w:id="45" w:author="USER" w:date="2021-02-11T16:17:00Z">
              <w:r w:rsidR="00A84E17">
                <w:t xml:space="preserve"> </w:t>
              </w:r>
            </w:ins>
            <w:proofErr w:type="spellStart"/>
            <w:r>
              <w:t>sebagai</w:t>
            </w:r>
            <w:proofErr w:type="spellEnd"/>
            <w:ins w:id="46" w:author="USER" w:date="2021-02-11T16:15:00Z">
              <w:r w:rsidR="00A84E17">
                <w:t xml:space="preserve"> </w:t>
              </w:r>
            </w:ins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</w:p>
          <w:p w:rsidR="00BE098E" w:rsidRDefault="00BE098E" w:rsidP="00A84E1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7" w:author="USER" w:date="2021-02-11T16:18:00Z">
              <w:r w:rsidDel="00A84E17">
                <w:tab/>
              </w:r>
              <w:r w:rsidDel="00A84E17">
                <w:tab/>
              </w:r>
            </w:del>
            <w:proofErr w:type="gramStart"/>
            <w:r>
              <w:t>pengendali</w:t>
            </w:r>
            <w:proofErr w:type="spellEnd"/>
            <w:proofErr w:type="gramEnd"/>
            <w:ins w:id="48" w:author="USER" w:date="2021-02-11T16:16:00Z">
              <w:r w:rsidR="00A84E17">
                <w:t xml:space="preserve"> </w:t>
              </w:r>
            </w:ins>
            <w:proofErr w:type="spellStart"/>
            <w:r>
              <w:t>tingkah</w:t>
            </w:r>
            <w:proofErr w:type="spellEnd"/>
            <w:ins w:id="49" w:author="USER" w:date="2021-02-11T16:18:00Z">
              <w:r w:rsidR="00A84E17">
                <w:t xml:space="preserve"> </w:t>
              </w:r>
            </w:ins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ins w:id="50" w:author="USER" w:date="2021-02-11T16:18:00Z">
              <w:r w:rsidR="00A84E17">
                <w:t xml:space="preserve"> </w:t>
              </w:r>
            </w:ins>
            <w:proofErr w:type="spellStart"/>
            <w:r>
              <w:t>dan</w:t>
            </w:r>
            <w:proofErr w:type="spellEnd"/>
            <w:ins w:id="51" w:author="USER" w:date="2021-02-11T16:18:00Z">
              <w:r w:rsidR="00A84E17">
                <w:t xml:space="preserve"> </w:t>
              </w:r>
              <w:proofErr w:type="spellStart"/>
              <w:r w:rsidR="00A84E17">
                <w:t>dapat</w:t>
              </w:r>
              <w:proofErr w:type="spellEnd"/>
              <w:r w:rsidR="00A84E17">
                <w:t xml:space="preserve"> </w:t>
              </w:r>
              <w:proofErr w:type="spellStart"/>
              <w:r w:rsidR="00A84E17">
                <w:t>di</w:t>
              </w:r>
            </w:ins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ins w:id="52" w:author="USER" w:date="2021-02-11T16:18:00Z">
              <w:r w:rsidR="00A84E17">
                <w:t xml:space="preserve"> </w:t>
              </w:r>
            </w:ins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ins w:id="53" w:author="USER" w:date="2021-02-11T16:18:00Z">
              <w:r w:rsidR="00A84E17">
                <w:t xml:space="preserve"> </w:t>
              </w:r>
            </w:ins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ins w:id="54" w:author="USER" w:date="2021-02-11T16:18:00Z">
              <w:r w:rsidR="00A84E17">
                <w:t xml:space="preserve"> </w:t>
              </w:r>
            </w:ins>
            <w:proofErr w:type="spellStart"/>
            <w:r>
              <w:t>kegiatan</w:t>
            </w:r>
            <w:proofErr w:type="spellEnd"/>
            <w:ins w:id="55" w:author="USER" w:date="2021-02-11T16:18:00Z">
              <w:r w:rsidR="00A84E17">
                <w:t xml:space="preserve"> </w:t>
              </w:r>
            </w:ins>
            <w:proofErr w:type="spellStart"/>
            <w:r>
              <w:t>untuk</w:t>
            </w:r>
            <w:proofErr w:type="spellEnd"/>
            <w:ins w:id="56" w:author="USER" w:date="2021-02-11T16:18:00Z">
              <w:r w:rsidR="00A84E17">
                <w:t xml:space="preserve"> </w:t>
              </w:r>
            </w:ins>
            <w:proofErr w:type="spellStart"/>
            <w:r>
              <w:t>menyelesaikan</w:t>
            </w:r>
            <w:proofErr w:type="spellEnd"/>
            <w:ins w:id="57" w:author="USER" w:date="2021-02-11T16:18:00Z">
              <w:r w:rsidR="00A84E17">
                <w:t xml:space="preserve"> </w:t>
              </w:r>
            </w:ins>
            <w:proofErr w:type="spellStart"/>
            <w:r>
              <w:t>suatu</w:t>
            </w:r>
            <w:proofErr w:type="spellEnd"/>
            <w:ins w:id="58" w:author="USER" w:date="2021-02-11T16:18:00Z">
              <w:r w:rsidR="00A84E17">
                <w:t xml:space="preserve"> </w:t>
              </w:r>
            </w:ins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ins w:id="59" w:author="USER" w:date="2021-02-11T16:21:00Z">
              <w:r w:rsidR="00135854">
                <w:t>,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del w:id="60" w:author="USER" w:date="2021-02-11T16:20:00Z">
              <w:r w:rsidDel="00135854">
                <w:tab/>
                <w:delText>langkah</w:delText>
              </w:r>
            </w:del>
            <w:r>
              <w:t xml:space="preserve"> </w:t>
            </w:r>
            <w:del w:id="61" w:author="USER" w:date="2021-02-11T16:21:00Z">
              <w:r w:rsidDel="00135854">
                <w:delText xml:space="preserve">demi </w:delText>
              </w:r>
            </w:del>
            <w:proofErr w:type="spellStart"/>
            <w:proofErr w:type="gramStart"/>
            <w:r>
              <w:t>langkah</w:t>
            </w:r>
            <w:proofErr w:type="spellEnd"/>
            <w:proofErr w:type="gramEnd"/>
            <w:ins w:id="62" w:author="USER" w:date="2021-02-11T16:20:00Z">
              <w:r w:rsidR="00135854">
                <w:t xml:space="preserve"> </w:t>
              </w:r>
            </w:ins>
            <w:proofErr w:type="spellStart"/>
            <w:r>
              <w:t>secara</w:t>
            </w:r>
            <w:proofErr w:type="spellEnd"/>
            <w:ins w:id="63" w:author="USER" w:date="2021-02-11T16:21:00Z">
              <w:r w:rsidR="00135854">
                <w:t xml:space="preserve"> </w:t>
              </w:r>
            </w:ins>
            <w:proofErr w:type="spellStart"/>
            <w:r>
              <w:t>pasti</w:t>
            </w:r>
            <w:proofErr w:type="spellEnd"/>
            <w:ins w:id="64" w:author="USER" w:date="2021-02-11T16:21:00Z">
              <w:r w:rsidR="00135854">
                <w:t xml:space="preserve"> </w:t>
              </w:r>
            </w:ins>
            <w:proofErr w:type="spellStart"/>
            <w:r>
              <w:t>dalam</w:t>
            </w:r>
            <w:proofErr w:type="spellEnd"/>
            <w:ins w:id="65" w:author="USER" w:date="2021-02-11T16:21:00Z">
              <w:r w:rsidR="00135854">
                <w:t xml:space="preserve"> </w:t>
              </w:r>
            </w:ins>
            <w:proofErr w:type="spellStart"/>
            <w:r>
              <w:t>memecahkan</w:t>
            </w:r>
            <w:proofErr w:type="spellEnd"/>
            <w:ins w:id="66" w:author="USER" w:date="2021-02-11T16:21:00Z">
              <w:r w:rsidR="00135854">
                <w:t xml:space="preserve"> </w:t>
              </w:r>
            </w:ins>
            <w:proofErr w:type="spellStart"/>
            <w:r>
              <w:t>suatu</w:t>
            </w:r>
            <w:proofErr w:type="spellEnd"/>
            <w:ins w:id="67" w:author="USER" w:date="2021-02-11T16:21:00Z">
              <w:r w:rsidR="00135854">
                <w:t xml:space="preserve"> </w:t>
              </w:r>
            </w:ins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ins w:id="68" w:author="USER" w:date="2021-02-11T16:19:00Z">
              <w:r w:rsidR="00135854">
                <w:t xml:space="preserve"> </w:t>
              </w:r>
            </w:ins>
            <w:proofErr w:type="spellStart"/>
            <w:r>
              <w:t>siswa</w:t>
            </w:r>
            <w:proofErr w:type="spellEnd"/>
            <w:ins w:id="69" w:author="USER" w:date="2021-02-11T16:21:00Z">
              <w:r w:rsidR="00135854">
                <w:t xml:space="preserve"> </w:t>
              </w:r>
            </w:ins>
            <w:proofErr w:type="spellStart"/>
            <w:r>
              <w:t>berkebutuhan</w:t>
            </w:r>
            <w:proofErr w:type="spellEnd"/>
            <w:ins w:id="70" w:author="USER" w:date="2021-02-11T16:21:00Z">
              <w:r w:rsidR="00135854">
                <w:t xml:space="preserve"> </w:t>
              </w:r>
            </w:ins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del w:id="71" w:author="USER" w:date="2021-02-11T16:21:00Z">
              <w:r w:rsidDel="00135854">
                <w:delText xml:space="preserve"> </w:delText>
              </w:r>
            </w:del>
            <w:r>
              <w:t>dalam</w:t>
            </w:r>
            <w:proofErr w:type="spellEnd"/>
            <w:ins w:id="72" w:author="USER" w:date="2021-02-11T16:21:00Z">
              <w:r w:rsidR="00135854">
                <w:t xml:space="preserve"> </w:t>
              </w:r>
            </w:ins>
            <w:proofErr w:type="spellStart"/>
            <w:r>
              <w:t>kelas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73" w:name="_GoBack"/>
      <w:bookmarkEnd w:id="73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USER" w:date="2021-02-11T16:24:00Z" w:initials="U">
    <w:p w:rsidR="00135854" w:rsidRDefault="00135854">
      <w:pPr>
        <w:pStyle w:val="CommentText"/>
      </w:pPr>
      <w:r>
        <w:rPr>
          <w:rStyle w:val="CommentReference"/>
        </w:rPr>
        <w:annotationRef/>
      </w:r>
      <w:proofErr w:type="spellStart"/>
      <w:r>
        <w:t>Pernyataannya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filosofis.</w:t>
      </w:r>
    </w:p>
    <w:p w:rsidR="00135854" w:rsidRDefault="00135854">
      <w:pPr>
        <w:pStyle w:val="CommentText"/>
      </w:pPr>
    </w:p>
    <w:p w:rsidR="00135854" w:rsidRDefault="00135854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135854"/>
    <w:rsid w:val="0042167F"/>
    <w:rsid w:val="00924DF5"/>
    <w:rsid w:val="00A84E17"/>
    <w:rsid w:val="00BE098E"/>
    <w:rsid w:val="00E60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5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85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2021-02-11T09:24:00Z</dcterms:created>
  <dcterms:modified xsi:type="dcterms:W3CDTF">2021-02-11T09:24:00Z</dcterms:modified>
</cp:coreProperties>
</file>