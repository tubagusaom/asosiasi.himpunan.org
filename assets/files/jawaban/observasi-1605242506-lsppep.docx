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CE47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MrALi" w:date="2020-11-13T11:35:00Z">
              <w:r w:rsidR="00CE4737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1" w:author="MrALi" w:date="2020-11-13T11:35:00Z">
              <w:r w:rsidRPr="00EC6F38" w:rsidDel="00CE4737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E47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melainkan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E47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E47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CE4737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CE4737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>?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 w:rsidR="00CE4737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 w:rsidR="00CE4737"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CE4737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CE4737" w:rsidP="00CE47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</w:t>
            </w:r>
            <w:r>
              <w:rPr>
                <w:rFonts w:ascii="Times New Roman" w:eastAsia="Times New Roman" w:hAnsi="Times New Roman" w:cs="Times New Roman"/>
                <w:szCs w:val="24"/>
              </w:rPr>
              <w:t>gai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CE473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E473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tersebut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</w:t>
            </w:r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oses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gaplikasi</w:t>
            </w:r>
            <w:r w:rsidR="00CE4737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</w:t>
            </w:r>
            <w:r w:rsidR="00CE4737">
              <w:rPr>
                <w:rFonts w:ascii="Times New Roman" w:eastAsia="Times New Roman" w:hAnsi="Times New Roman" w:cs="Times New Roman"/>
                <w:szCs w:val="24"/>
              </w:rPr>
              <w:t>ebih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737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CE473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2" w:name="_GoBack"/>
      <w:bookmarkEnd w:id="2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rALi">
    <w15:presenceInfo w15:providerId="None" w15:userId="Mr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E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MrALi</cp:lastModifiedBy>
  <cp:revision>4</cp:revision>
  <dcterms:created xsi:type="dcterms:W3CDTF">2020-08-26T22:03:00Z</dcterms:created>
  <dcterms:modified xsi:type="dcterms:W3CDTF">2020-11-13T04:41:00Z</dcterms:modified>
</cp:coreProperties>
</file>