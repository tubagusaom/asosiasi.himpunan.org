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09" w:rsidRDefault="008B5109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8B5109" w:rsidRDefault="008B5109">
      <w:pPr>
        <w:spacing w:after="0" w:line="240" w:lineRule="auto"/>
        <w:contextualSpacing w:val="0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br w:type="page"/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lastRenderedPageBreak/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B5109">
        <w:tc>
          <w:tcPr>
            <w:tcW w:w="9017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8B5109" w:rsidTr="008B5109">
        <w:tc>
          <w:tcPr>
            <w:tcW w:w="9017" w:type="dxa"/>
          </w:tcPr>
          <w:p w:rsidR="008B5109" w:rsidRDefault="008B5109" w:rsidP="004B54D1">
            <w:pPr>
              <w:pStyle w:val="Heading3"/>
              <w:rPr>
                <w:rFonts w:ascii="Times New Roman" w:hAnsi="Times New Roman"/>
                <w:sz w:val="48"/>
              </w:rPr>
            </w:pPr>
            <w:bookmarkStart w:id="0" w:name="_GoBack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8B5109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ins w:id="1" w:author="ibu ari" w:date="2021-07-28T12:5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" w:author="ibu ari" w:date="2021-07-28T12:58:00Z">
              <w:r w:rsidRPr="00EC6F38" w:rsidDel="008B51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3" w:author="ibu ari" w:date="2021-07-28T12:58:00Z">
              <w:r w:rsidRPr="00EC6F38" w:rsidDel="008B510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4" w:author="ibu ari" w:date="2021-07-28T12:5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dan</w:t>
              </w:r>
            </w:ins>
            <w:del w:id="5" w:author="ibu ari" w:date="2021-07-28T12:59:00Z">
              <w:r w:rsidRPr="00EC6F38" w:rsidDel="008B510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ibu ari" w:date="2021-07-28T13:00:00Z">
              <w:r w:rsidRPr="00EC6F38" w:rsidDel="008B5109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8B5109" w:rsidRPr="008B5109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7" w:author="ibu ari" w:date="2021-07-28T13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8" w:author="ibu ari" w:date="2021-07-28T13:0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:</w:t>
              </w:r>
            </w:ins>
            <w:proofErr w:type="gramEnd"/>
          </w:p>
          <w:p w:rsidR="008B5109" w:rsidRPr="00EC6F38" w:rsidRDefault="008B5109" w:rsidP="004B54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9" w:author="ibu ari" w:date="2021-07-28T13:0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ibu ari" w:date="2021-07-28T13:01:00Z">
              <w:r w:rsidRPr="00EC6F38" w:rsidDel="008B51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ibu ari" w:date="2021-07-28T13:01:00Z">
              <w:r w:rsidRPr="00EC6F38" w:rsidDel="008B51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8B5109" w:rsidRPr="00EC6F38" w:rsidRDefault="008B5109" w:rsidP="004B54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8B5109" w:rsidRPr="00EC6F38" w:rsidRDefault="008B5109" w:rsidP="004B54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2" w:author="ibu ari" w:date="2021-07-28T13:0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proofErr w:type="gramEnd"/>
          </w:p>
          <w:p w:rsidR="008B5109" w:rsidRPr="00EC6F38" w:rsidRDefault="008B5109" w:rsidP="004B54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3" w:author="ibu ari" w:date="2021-07-28T13:0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8B5109" w:rsidRPr="00EC6F38" w:rsidRDefault="008B5109" w:rsidP="004B54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4" w:author="ibu ari" w:date="2021-07-28T13:0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8B5109" w:rsidRPr="00EC6F38" w:rsidRDefault="008B5109" w:rsidP="004B54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5" w:author="ibu ari" w:date="2021-07-28T13:0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8B5109" w:rsidRPr="00EC6F38" w:rsidRDefault="008B5109" w:rsidP="004B54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16" w:author="ibu ari" w:date="2021-07-28T13:0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8B5109" w:rsidRPr="00EC6F38" w:rsidRDefault="008B5109" w:rsidP="004B54D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7" w:author="ibu ari" w:date="2021-07-28T13:0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ibu ari" w:date="2021-07-28T13:02:00Z">
              <w:r w:rsidRPr="00EC6F38" w:rsidDel="008B51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8B5109" w:rsidRPr="00EC6F38" w:rsidRDefault="008B5109" w:rsidP="004B54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8B5109" w:rsidRDefault="008B5109" w:rsidP="008B5109"/>
    <w:bookmarkEnd w:id="0"/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bu ari">
    <w15:presenceInfo w15:providerId="None" w15:userId="ibu 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B5109"/>
    <w:rsid w:val="00924DF5"/>
    <w:rsid w:val="00B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C9C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53FAC-AFEB-4528-AA6D-F82F2CF1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ibu ari</cp:lastModifiedBy>
  <cp:revision>2</cp:revision>
  <dcterms:created xsi:type="dcterms:W3CDTF">2021-07-28T06:04:00Z</dcterms:created>
  <dcterms:modified xsi:type="dcterms:W3CDTF">2021-07-28T06:04:00Z</dcterms:modified>
</cp:coreProperties>
</file>