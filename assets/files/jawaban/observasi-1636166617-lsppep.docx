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B10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7806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A6D55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B53B7F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5C613AB" w14:textId="77777777" w:rsidR="00927764" w:rsidRPr="0094076B" w:rsidRDefault="00927764" w:rsidP="00927764">
      <w:pPr>
        <w:rPr>
          <w:rFonts w:ascii="Cambria" w:hAnsi="Cambria"/>
        </w:rPr>
      </w:pPr>
    </w:p>
    <w:p w14:paraId="6AED47C8" w14:textId="3ED973AB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</w:t>
      </w:r>
      <w:ins w:id="0" w:author="udaya" w:date="2021-11-06T09:46:00Z">
        <w:r w:rsidR="000113FF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bookmarkStart w:id="1" w:name="_GoBack"/>
      <w:bookmarkEnd w:id="1"/>
      <w:del w:id="2" w:author="udaya" w:date="2021-11-06T09:46:00Z">
        <w:r w:rsidRPr="00C50A1E" w:rsidDel="000113FF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 Badan Naik</w:t>
      </w:r>
    </w:p>
    <w:p w14:paraId="2BE7BA7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3EA50E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14D99E4" wp14:editId="09157DF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CC0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4155997C" w14:textId="79EE07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</w:t>
      </w:r>
      <w:ins w:id="3" w:author="udaya" w:date="2021-11-06T09:34:00Z">
        <w:r w:rsidR="00EE6A0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</w:t>
        </w:r>
      </w:ins>
      <w:del w:id="4" w:author="udaya" w:date="2021-11-06T09:34:00Z">
        <w:r w:rsidRPr="00C50A1E" w:rsidDel="00EE6A0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dia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tetep temenan aja. Huft.</w:t>
      </w:r>
    </w:p>
    <w:p w14:paraId="0BEDF068" w14:textId="43E0C836" w:rsidR="00927764" w:rsidRPr="00C50A1E" w:rsidRDefault="003B354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" w:author="udaya" w:date="2021-11-06T09:13:00Z">
        <w:r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</w:ins>
      <w:del w:id="6" w:author="udaya" w:date="2021-11-06T09:13:00Z">
        <w:r w:rsidR="00927764" w:rsidRPr="00C50A1E" w:rsidDel="003B354B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putih yang aromanya </w:t>
      </w:r>
      <w:r w:rsidR="00927764" w:rsidRPr="003B354B">
        <w:rPr>
          <w:rFonts w:ascii="Times New Roman" w:eastAsia="Times New Roman" w:hAnsi="Times New Roman" w:cs="Times New Roman"/>
          <w:i/>
          <w:iCs/>
          <w:sz w:val="24"/>
          <w:szCs w:val="24"/>
          <w:rPrChange w:id="7" w:author="udaya" w:date="2021-11-06T09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menggoda </w:t>
      </w:r>
      <w:ins w:id="8" w:author="udaya" w:date="2021-11-06T09:09:00Z">
        <w:r>
          <w:rPr>
            <w:rFonts w:ascii="Times New Roman" w:eastAsia="Times New Roman" w:hAnsi="Times New Roman" w:cs="Times New Roman"/>
            <w:sz w:val="24"/>
            <w:szCs w:val="24"/>
          </w:rPr>
          <w:t>ind</w:t>
        </w:r>
      </w:ins>
      <w:ins w:id="9" w:author="udaya" w:date="2021-11-06T09:10:00Z">
        <w:r>
          <w:rPr>
            <w:rFonts w:ascii="Times New Roman" w:eastAsia="Times New Roman" w:hAnsi="Times New Roman" w:cs="Times New Roman"/>
            <w:sz w:val="24"/>
            <w:szCs w:val="24"/>
          </w:rPr>
          <w:t>ra</w:t>
        </w:r>
      </w:ins>
      <w:del w:id="10" w:author="udaya" w:date="2021-11-06T09:09:00Z">
        <w:r w:rsidR="00927764" w:rsidRPr="00C50A1E" w:rsidDel="003B354B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penciuman itu atau bakwan yang baru diangkat dari penggorengan di kala hujan?</w:t>
      </w:r>
    </w:p>
    <w:p w14:paraId="422C8EC3" w14:textId="22214E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ins w:id="11" w:author="udaya" w:date="2021-11-06T09:14:00Z">
        <w:r w:rsidR="003B35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udaya" w:date="2021-11-06T09:14:00Z">
        <w:r w:rsidRPr="00C50A1E" w:rsidDel="003B354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13" w:author="udaya" w:date="2021-11-06T09:16:00Z">
        <w:r w:rsidR="003B354B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del w:id="14" w:author="udaya" w:date="2021-11-06T09:16:00Z">
        <w:r w:rsidDel="003B354B">
          <w:rPr>
            <w:rFonts w:ascii="Times New Roman" w:eastAsia="Times New Roman" w:hAnsi="Times New Roman" w:cs="Times New Roman"/>
            <w:sz w:val="24"/>
            <w:szCs w:val="24"/>
          </w:rPr>
          <w:delText>Bulan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426DA5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r w:rsidRPr="003B354B">
        <w:rPr>
          <w:rFonts w:ascii="Times New Roman" w:eastAsia="Times New Roman" w:hAnsi="Times New Roman" w:cs="Times New Roman"/>
          <w:i/>
          <w:sz w:val="24"/>
          <w:szCs w:val="24"/>
          <w:rPrChange w:id="15" w:author="udaya" w:date="2021-11-06T09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del w:id="16" w:author="udaya" w:date="2021-11-06T09:16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perilaku kita yang lain. Soal makan. Ya, hujan yang membuat kita jadi sering lapar. Kok bisa ya?</w:t>
      </w:r>
    </w:p>
    <w:p w14:paraId="03743252" w14:textId="4D0378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17" w:author="udaya" w:date="2021-11-06T09:33:00Z">
        <w:r w:rsidR="00EE6A0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18" w:author="udaya" w:date="2021-11-06T09:17:00Z">
        <w:r w:rsidDel="00D3533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19" w:author="udaya" w:date="2021-11-06T09:17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r w:rsidR="00D353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14:paraId="1BBB1416" w14:textId="0BA8FC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</w:t>
      </w:r>
      <w:ins w:id="20" w:author="udaya" w:date="2021-11-06T09:17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1" w:author="udaya" w:date="2021-11-06T09:17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ins w:id="22" w:author="udaya" w:date="2021-11-06T09:17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ia</w:t>
        </w:r>
      </w:ins>
      <w:del w:id="23" w:author="udaya" w:date="2021-11-06T09:17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>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kegiatan yang paling asyik di saat hujan turun adalah makan. Sering disebut cuma camilan, tapi jumlah kalorinya nyaris melebihi makan berat.</w:t>
      </w:r>
    </w:p>
    <w:p w14:paraId="72FE4E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</w:p>
    <w:p w14:paraId="2115B1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583DEC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5A973A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D35339">
        <w:rPr>
          <w:rFonts w:ascii="Times New Roman" w:eastAsia="Times New Roman" w:hAnsi="Times New Roman" w:cs="Times New Roman"/>
          <w:i/>
          <w:iCs/>
          <w:sz w:val="24"/>
          <w:szCs w:val="24"/>
          <w:rPrChange w:id="24" w:author="udaya" w:date="2021-11-06T09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kira ternyata tidak sedingin kenyataannya, </w:t>
      </w:r>
      <w:r w:rsidRPr="00D35339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udaya" w:date="2021-11-06T09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kok~</w:t>
      </w:r>
    </w:p>
    <w:p w14:paraId="76B0C0CC" w14:textId="5FD77C3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</w:t>
      </w:r>
      <w:ins w:id="26" w:author="udaya" w:date="2021-11-06T09:22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del w:id="27" w:author="udaya" w:date="2021-11-06T09:22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tentu kita akan lebih suka berlindung dalam ruangan saja. Ruangan yang membuat jarak kita dengan makanan makin dekat saja. Ya, ini soal akses makanan yang jadi tak lagi berjarak. </w:t>
      </w:r>
      <w:r w:rsidRPr="00D35339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udaya" w:date="2021-11-0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1468C" w14:textId="5254DC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del w:id="29" w:author="udaya" w:date="2021-11-06T09:24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 xml:space="preserve">toples </w:delText>
        </w:r>
      </w:del>
      <w:ins w:id="30" w:author="udaya" w:date="2021-11-06T09:24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stoples</w:t>
        </w:r>
        <w:r w:rsidR="00D353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ins w:id="31" w:author="udaya" w:date="2021-11-06T09:24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udaya" w:date="2021-11-06T09:24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bubuk-bubuk minuman manis dalam kemasan ekonomis. </w:t>
      </w:r>
    </w:p>
    <w:p w14:paraId="5E5C4D30" w14:textId="668CB3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ins w:id="33" w:author="udaya" w:date="2021-11-06T09:25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del w:id="34" w:author="udaya" w:date="2021-11-06T09:25:00Z">
        <w:r w:rsidDel="00D3533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</w:t>
      </w:r>
      <w:ins w:id="35" w:author="udaya" w:date="2021-11-06T09:25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del w:id="36" w:author="udaya" w:date="2021-11-06T09:25:00Z">
        <w:r w:rsidRPr="00C50A1E" w:rsidDel="00D35339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keluar di waktu hujan itu membuat kita berpikir berkali-kali</w:t>
      </w:r>
      <w:ins w:id="37" w:author="udaya" w:date="2021-11-06T09:44:00Z">
        <w:r w:rsidR="000113FF">
          <w:rPr>
            <w:rFonts w:ascii="Times New Roman" w:eastAsia="Times New Roman" w:hAnsi="Times New Roman" w:cs="Times New Roman"/>
            <w:sz w:val="24"/>
            <w:szCs w:val="24"/>
          </w:rPr>
          <w:t xml:space="preserve"> karena </w:t>
        </w:r>
      </w:ins>
      <w:del w:id="38" w:author="udaya" w:date="2021-11-06T09:44:00Z">
        <w:r w:rsidRPr="00C50A1E" w:rsidDel="000113FF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ins w:id="39" w:author="udaya" w:date="2021-11-06T09:44:00Z">
        <w:r w:rsidR="000113FF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14:paraId="160A0CAC" w14:textId="016A23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</w:t>
      </w:r>
      <w:ins w:id="40" w:author="udaya" w:date="2021-11-06T09:26:00Z">
        <w:r w:rsidR="00D35339">
          <w:rPr>
            <w:rFonts w:ascii="Times New Roman" w:eastAsia="Times New Roman" w:hAnsi="Times New Roman" w:cs="Times New Roman"/>
            <w:sz w:val="24"/>
            <w:szCs w:val="24"/>
          </w:rPr>
          <w:t xml:space="preserve"> sedang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hujan. Yang sering membuatnya salah adalah pemilihan makanan kita yang tidak tahu diri. Yang penting enak, kalori belakangan?</w:t>
      </w:r>
    </w:p>
    <w:p w14:paraId="1A94DAFC" w14:textId="423F58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EE6A00">
        <w:rPr>
          <w:rFonts w:ascii="Times New Roman" w:eastAsia="Times New Roman" w:hAnsi="Times New Roman" w:cs="Times New Roman"/>
          <w:sz w:val="24"/>
          <w:szCs w:val="24"/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mulai aja dulu dengan memperhatikan label informasi gizi ketika kamu memakan makanan kemasan</w:t>
      </w:r>
      <w:ins w:id="41" w:author="udaya" w:date="2021-11-06T09:28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udaya" w:date="2021-11-06T09:28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3" w:author="udaya" w:date="2021-11-06T09:28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4" w:author="udaya" w:date="2021-11-06T09:28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45" w:author="udaya" w:date="2021-11-06T09:28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tau</w:t>
        </w:r>
      </w:ins>
      <w:del w:id="46" w:author="udaya" w:date="2021-11-06T09:28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jika ingin minum yang hangat-hangat, takar gulanya jangan </w:t>
      </w:r>
      <w:ins w:id="47" w:author="udaya" w:date="2021-11-06T09:28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del w:id="48" w:author="udaya" w:date="2021-11-06T09:28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Sebab kamu sudah terlalu manis, kata </w:t>
      </w:r>
      <w:ins w:id="49" w:author="udaya" w:date="2021-11-06T09:29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50" w:author="udaya" w:date="2021-11-06T09:29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ins w:id="51" w:author="udaya" w:date="2021-11-06T09:29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ia</w:t>
        </w:r>
      </w:ins>
      <w:del w:id="52" w:author="udaya" w:date="2021-11-06T09:29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5BA1A75F" w14:textId="208173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del w:id="53" w:author="udaya" w:date="2021-11-06T09:31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54" w:author="udaya" w:date="2021-11-06T09:31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EE6A0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del w:id="55" w:author="udaya" w:date="2021-11-06T09:31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6" w:author="udaya" w:date="2021-11-06T09:31:00Z">
        <w:r w:rsidR="00EE6A00">
          <w:rPr>
            <w:rFonts w:ascii="Times New Roman" w:eastAsia="Times New Roman" w:hAnsi="Times New Roman" w:cs="Times New Roman"/>
            <w:sz w:val="24"/>
            <w:szCs w:val="24"/>
          </w:rPr>
          <w:t xml:space="preserve"> kenaikan berat badan</w:t>
        </w:r>
      </w:ins>
      <w:del w:id="57" w:author="udaya" w:date="2021-11-06T09:31:00Z">
        <w:r w:rsidRPr="00C50A1E" w:rsidDel="00EE6A00">
          <w:rPr>
            <w:rFonts w:ascii="Times New Roman" w:eastAsia="Times New Roman" w:hAnsi="Times New Roman" w:cs="Times New Roman"/>
            <w:sz w:val="24"/>
            <w:szCs w:val="24"/>
          </w:rPr>
          <w:delText>berat badan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r w:rsidRPr="00EE6A00">
        <w:rPr>
          <w:rFonts w:ascii="Times New Roman" w:eastAsia="Times New Roman" w:hAnsi="Times New Roman" w:cs="Times New Roman"/>
          <w:i/>
          <w:iCs/>
          <w:sz w:val="24"/>
          <w:szCs w:val="24"/>
          <w:rPrChange w:id="58" w:author="udaya" w:date="2021-11-06T09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9EDF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E6A00">
        <w:rPr>
          <w:rFonts w:ascii="Times New Roman" w:eastAsia="Times New Roman" w:hAnsi="Times New Roman" w:cs="Times New Roman"/>
          <w:i/>
          <w:iCs/>
          <w:sz w:val="24"/>
          <w:szCs w:val="24"/>
          <w:rPrChange w:id="59" w:author="udaya" w:date="2021-11-0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60F896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3BC554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1C3E347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1970179F" w14:textId="77777777" w:rsidR="00927764" w:rsidRPr="00C50A1E" w:rsidRDefault="00927764" w:rsidP="00927764"/>
    <w:p w14:paraId="7C46E66E" w14:textId="77777777" w:rsidR="00927764" w:rsidRPr="005A045A" w:rsidRDefault="00927764" w:rsidP="00927764">
      <w:pPr>
        <w:rPr>
          <w:i/>
        </w:rPr>
      </w:pPr>
    </w:p>
    <w:p w14:paraId="4703089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6D61C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3168" w14:textId="77777777" w:rsidR="00371FA3" w:rsidRDefault="00371FA3">
      <w:r>
        <w:separator/>
      </w:r>
    </w:p>
  </w:endnote>
  <w:endnote w:type="continuationSeparator" w:id="0">
    <w:p w14:paraId="50878124" w14:textId="77777777" w:rsidR="00371FA3" w:rsidRDefault="0037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35D5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9B0DE92" w14:textId="77777777" w:rsidR="00941E77" w:rsidRDefault="00371FA3">
    <w:pPr>
      <w:pStyle w:val="Footer"/>
    </w:pPr>
  </w:p>
  <w:p w14:paraId="41576C91" w14:textId="77777777" w:rsidR="00941E77" w:rsidRDefault="00371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63B53" w14:textId="77777777" w:rsidR="00371FA3" w:rsidRDefault="00371FA3">
      <w:r>
        <w:separator/>
      </w:r>
    </w:p>
  </w:footnote>
  <w:footnote w:type="continuationSeparator" w:id="0">
    <w:p w14:paraId="1A83759B" w14:textId="77777777" w:rsidR="00371FA3" w:rsidRDefault="0037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daya">
    <w15:presenceInfo w15:providerId="None" w15:userId="ud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13FF"/>
    <w:rsid w:val="0012251A"/>
    <w:rsid w:val="00371FA3"/>
    <w:rsid w:val="003B354B"/>
    <w:rsid w:val="0042167F"/>
    <w:rsid w:val="00924DF5"/>
    <w:rsid w:val="00927764"/>
    <w:rsid w:val="00D35339"/>
    <w:rsid w:val="00E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2AF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B3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udaya</cp:lastModifiedBy>
  <cp:revision>2</cp:revision>
  <dcterms:created xsi:type="dcterms:W3CDTF">2020-07-24T23:46:00Z</dcterms:created>
  <dcterms:modified xsi:type="dcterms:W3CDTF">2021-11-06T02:48:00Z</dcterms:modified>
</cp:coreProperties>
</file>