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4F4B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4CC6C97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16EB679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5F5AFCB9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11E6E594" w14:textId="77777777" w:rsidTr="00821BA2">
        <w:tc>
          <w:tcPr>
            <w:tcW w:w="9350" w:type="dxa"/>
          </w:tcPr>
          <w:p w14:paraId="409E2AF6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0EE2EC79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32968DEA" w14:textId="64D33F0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commentRangeStart w:id="0"/>
            <w:proofErr w:type="spellStart"/>
            <w:r w:rsidRPr="00EC4846">
              <w:rPr>
                <w:rFonts w:ascii="Times New Roman" w:eastAsia="Times New Roman" w:hAnsi="Times New Roman" w:cs="Times New Roman"/>
                <w:color w:val="FF0000"/>
                <w:szCs w:val="24"/>
              </w:rPr>
              <w:t>extream</w:t>
            </w:r>
            <w:commentRangeEnd w:id="0"/>
            <w:proofErr w:type="spellEnd"/>
            <w:r w:rsidR="00CB52E1" w:rsidRPr="00EC4846">
              <w:rPr>
                <w:rStyle w:val="CommentReference"/>
                <w:color w:val="FF0000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AF6272">
              <w:rPr>
                <w:rFonts w:ascii="Times New Roman" w:eastAsia="Times New Roman" w:hAnsi="Times New Roman" w:cs="Times New Roman"/>
                <w:strike/>
                <w:szCs w:val="24"/>
              </w:rPr>
              <w:t>dia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AF6272" w:rsidRPr="00AF627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ini</w:t>
            </w:r>
            <w:proofErr w:type="spellEnd"/>
            <w:r w:rsidR="00AF627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Istilah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4CF0713" w14:textId="4A22C2C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Bagi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AF6272" w:rsidRPr="00AF6272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F627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disiapkan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54F3F2B" w14:textId="7AA940A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Tujuan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C37113C" w14:textId="2E8CA88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4846">
              <w:rPr>
                <w:rFonts w:ascii="Times New Roman" w:eastAsia="Times New Roman" w:hAnsi="Times New Roman" w:cs="Times New Roman"/>
                <w:color w:val="FF0000"/>
                <w:szCs w:val="24"/>
              </w:rPr>
              <w:t>berfikir</w:t>
            </w:r>
            <w:r w:rsidR="00EC4846" w:rsidRPr="00EC4846">
              <w:rPr>
                <w:rFonts w:ascii="Times New Roman" w:eastAsia="Times New Roman" w:hAnsi="Times New Roman" w:cs="Times New Roman"/>
                <w:color w:val="FF0000"/>
                <w:szCs w:val="24"/>
              </w:rPr>
              <w:t>-</w:t>
            </w:r>
            <w:r w:rsidRPr="00EC4846">
              <w:rPr>
                <w:rFonts w:ascii="Times New Roman" w:eastAsia="Times New Roman" w:hAnsi="Times New Roman" w:cs="Times New Roman"/>
                <w:color w:val="FF0000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4846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dipubli</w:t>
            </w:r>
            <w:r w:rsidR="00EC4846">
              <w:rPr>
                <w:rFonts w:ascii="Times New Roman" w:eastAsia="Times New Roman" w:hAnsi="Times New Roman" w:cs="Times New Roman"/>
                <w:szCs w:val="24"/>
              </w:rPr>
              <w:t>kasikan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179D28F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0339D42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C8D24D3" w14:textId="65291CED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4846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</w:t>
            </w:r>
            <w:del w:id="1" w:author="Oky Kurniawan" w:date="2022-08-18T09:43:00Z">
              <w:r w:rsidRPr="00EC4846" w:rsidDel="00EC4846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delText xml:space="preserve"> </w:delText>
              </w:r>
            </w:del>
            <w:r w:rsidRPr="00EC4846">
              <w:rPr>
                <w:rFonts w:ascii="Times New Roman" w:eastAsia="Times New Roman" w:hAnsi="Times New Roman" w:cs="Times New Roman"/>
                <w:color w:val="FF0000"/>
                <w:szCs w:val="24"/>
              </w:rPr>
              <w:t>tutut</w:t>
            </w:r>
            <w:proofErr w:type="spellEnd"/>
            <w:r w:rsidRPr="00EC4846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DCA9D2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0FAC9B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4846">
              <w:rPr>
                <w:rFonts w:ascii="Times New Roman" w:eastAsia="Times New Roman" w:hAnsi="Times New Roman" w:cs="Times New Roman"/>
                <w:strike/>
                <w:color w:val="FF0000"/>
                <w:szCs w:val="24"/>
                <w:rPrChange w:id="2" w:author="Oky Kurniawan" w:date="2022-08-18T09:4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Yaitu</w:t>
            </w:r>
            <w:proofErr w:type="spellEnd"/>
            <w:r w:rsidRPr="00EC4846">
              <w:rPr>
                <w:rFonts w:ascii="Times New Roman" w:eastAsia="Times New Roman" w:hAnsi="Times New Roman" w:cs="Times New Roman"/>
                <w:color w:val="FF0000"/>
                <w:szCs w:val="24"/>
                <w:rPrChange w:id="3" w:author="Oky Kurniawan" w:date="2022-08-18T09:4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01A2DD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475CF382" w14:textId="6185C8B5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A64D8F">
              <w:rPr>
                <w:rFonts w:ascii="Times New Roman" w:eastAsia="Times New Roman" w:hAnsi="Times New Roman" w:cs="Times New Roman"/>
                <w:color w:val="FF0000"/>
                <w:szCs w:val="24"/>
                <w:rPrChange w:id="4" w:author="Oky Kurniawan" w:date="2022-08-18T09:4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Gur</w:t>
            </w:r>
            <w:del w:id="5" w:author="Oky Kurniawan" w:date="2022-08-18T09:46:00Z">
              <w:r w:rsidRPr="00A64D8F" w:rsidDel="00A64D8F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6" w:author="Oky Kurniawan" w:date="2022-08-18T09:4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i</w:delText>
              </w:r>
            </w:del>
            <w:ins w:id="7" w:author="Oky Kurniawan" w:date="2022-08-18T09:46:00Z">
              <w:r w:rsidR="00A64D8F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uuuu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3F6A5B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3840D92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A64D8F">
              <w:rPr>
                <w:rFonts w:ascii="Times New Roman" w:eastAsia="Times New Roman" w:hAnsi="Times New Roman" w:cs="Times New Roman"/>
                <w:strike/>
                <w:szCs w:val="24"/>
                <w:rPrChange w:id="8" w:author="Oky Kurniawan" w:date="2022-08-18T09:4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Dimana</w:t>
            </w:r>
            <w:r w:rsidRPr="00A64D8F">
              <w:rPr>
                <w:rFonts w:ascii="Times New Roman" w:eastAsia="Times New Roman" w:hAnsi="Times New Roman" w:cs="Times New Roman"/>
                <w:strike/>
                <w:szCs w:val="24"/>
                <w:rPrChange w:id="9" w:author="Oky Kurniawan" w:date="2022-08-18T09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</w:t>
            </w:r>
            <w:proofErr w:type="spellStart"/>
            <w:r w:rsidRPr="00A64D8F">
              <w:rPr>
                <w:rFonts w:ascii="Times New Roman" w:eastAsia="Times New Roman" w:hAnsi="Times New Roman" w:cs="Times New Roman"/>
                <w:strike/>
                <w:szCs w:val="24"/>
                <w:rPrChange w:id="10" w:author="Oky Kurniawan" w:date="2022-08-18T09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sebagai</w:t>
            </w:r>
            <w:proofErr w:type="spellEnd"/>
            <w:r w:rsidRPr="00A64D8F">
              <w:rPr>
                <w:rFonts w:ascii="Times New Roman" w:eastAsia="Times New Roman" w:hAnsi="Times New Roman" w:cs="Times New Roman"/>
                <w:strike/>
                <w:szCs w:val="24"/>
                <w:rPrChange w:id="11" w:author="Oky Kurniawan" w:date="2022-08-18T09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A64D8F">
              <w:rPr>
                <w:rFonts w:ascii="Times New Roman" w:eastAsia="Times New Roman" w:hAnsi="Times New Roman" w:cs="Times New Roman"/>
                <w:strike/>
                <w:szCs w:val="24"/>
                <w:rPrChange w:id="12" w:author="Oky Kurniawan" w:date="2022-08-18T09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</w:t>
            </w:r>
            <w:proofErr w:type="spellEnd"/>
            <w:r w:rsidRPr="00A64D8F">
              <w:rPr>
                <w:rFonts w:ascii="Times New Roman" w:eastAsia="Times New Roman" w:hAnsi="Times New Roman" w:cs="Times New Roman"/>
                <w:strike/>
                <w:szCs w:val="24"/>
                <w:rPrChange w:id="13" w:author="Oky Kurniawan" w:date="2022-08-18T09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era 4.0 </w:t>
            </w:r>
            <w:proofErr w:type="spellStart"/>
            <w:r w:rsidRPr="00A64D8F">
              <w:rPr>
                <w:rFonts w:ascii="Times New Roman" w:eastAsia="Times New Roman" w:hAnsi="Times New Roman" w:cs="Times New Roman"/>
                <w:strike/>
                <w:szCs w:val="24"/>
                <w:rPrChange w:id="14" w:author="Oky Kurniawan" w:date="2022-08-18T09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maka</w:t>
            </w:r>
            <w:proofErr w:type="spellEnd"/>
            <w:r w:rsidRPr="00A64D8F">
              <w:rPr>
                <w:rFonts w:ascii="Times New Roman" w:eastAsia="Times New Roman" w:hAnsi="Times New Roman" w:cs="Times New Roman"/>
                <w:strike/>
                <w:szCs w:val="24"/>
                <w:rPrChange w:id="15" w:author="Oky Kurniawan" w:date="2022-08-18T09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AD7FF1E" w14:textId="7CB05AF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3B62FA1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5F21162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135CA3A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3FFE9D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6BBA5CE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678A0F0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66FAA4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4E54A9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B6BCEBD" w14:textId="76E2C71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AF6272">
              <w:rPr>
                <w:rFonts w:ascii="Times New Roman" w:eastAsia="Times New Roman" w:hAnsi="Times New Roman" w:cs="Times New Roman"/>
                <w:strike/>
                <w:szCs w:val="24"/>
              </w:rPr>
              <w:t>Yang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F6272">
              <w:rPr>
                <w:rFonts w:ascii="Times New Roman" w:eastAsia="Times New Roman" w:hAnsi="Times New Roman" w:cs="Times New Roman"/>
                <w:strike/>
                <w:szCs w:val="24"/>
              </w:rPr>
              <w:t>t</w:t>
            </w:r>
            <w:r w:rsidR="00AF6272">
              <w:rPr>
                <w:rFonts w:ascii="Times New Roman" w:eastAsia="Times New Roman" w:hAnsi="Times New Roman" w:cs="Times New Roman"/>
                <w:szCs w:val="24"/>
              </w:rPr>
              <w:t>T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62022C17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ky Kurniawan" w:date="2022-08-18T09:27:00Z" w:initials="OK">
    <w:p w14:paraId="3F71C701" w14:textId="77777777" w:rsidR="00CB52E1" w:rsidRDefault="00CB52E1" w:rsidP="00981882">
      <w:pPr>
        <w:pStyle w:val="CommentText"/>
      </w:pPr>
      <w:r>
        <w:rPr>
          <w:rStyle w:val="CommentReference"/>
        </w:rPr>
        <w:annotationRef/>
      </w:r>
      <w:r>
        <w:t>ekstrim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71C7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88467" w16cex:dateUtc="2022-08-18T02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71C701" w16cid:durableId="26A8846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581084">
    <w:abstractNumId w:val="1"/>
  </w:num>
  <w:num w:numId="2" w16cid:durableId="1073817076">
    <w:abstractNumId w:val="0"/>
  </w:num>
  <w:num w:numId="3" w16cid:durableId="97309649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ky Kurniawan">
    <w15:presenceInfo w15:providerId="AD" w15:userId="S::Oky-Kurniawan@unj.ac.id::46555947-8f94-4a75-8bdd-98181d05ca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291DAA"/>
    <w:rsid w:val="0042167F"/>
    <w:rsid w:val="00924DF5"/>
    <w:rsid w:val="00A64D8F"/>
    <w:rsid w:val="00AF6272"/>
    <w:rsid w:val="00CB52E1"/>
    <w:rsid w:val="00EC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359D5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CB52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52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52E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52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2E1"/>
    <w:rPr>
      <w:rFonts w:ascii="Arial" w:hAnsi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91DA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Oky Kurniawan</cp:lastModifiedBy>
  <cp:revision>2</cp:revision>
  <dcterms:created xsi:type="dcterms:W3CDTF">2022-08-18T02:47:00Z</dcterms:created>
  <dcterms:modified xsi:type="dcterms:W3CDTF">2022-08-18T02:47:00Z</dcterms:modified>
</cp:coreProperties>
</file>