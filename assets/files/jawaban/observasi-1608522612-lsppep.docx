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ins w:id="3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ins w:id="4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5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del w:id="6" w:author="JONI SANDRA" w:date="2020-12-21T09:53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ins w:id="7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proofErr w:type="gramEnd"/>
            <w:ins w:id="8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9" w:author="JONI SANDRA" w:date="2020-12-21T09:53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10" w:author="JONI SANDRA" w:date="2020-12-21T09:54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JONI SANDRA" w:date="2020-12-21T09:53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del w:id="12" w:author="JONI SANDRA" w:date="2020-12-21T09:54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akan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13" w:author="JONI SANDRA" w:date="2020-12-21T09:54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ins w:id="14" w:author="JONI SANDRA" w:date="2020-12-21T09:54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ins w:id="15" w:author="JONI SANDRA" w:date="2020-12-21T09:54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6" w:author="JONI SANDRA" w:date="2020-12-21T09:54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ins w:id="17" w:author="JONI SANDRA" w:date="2020-12-21T09:54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8" w:author="JONI SANDRA" w:date="2020-12-21T09:55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9" w:author="JONI SANDRA" w:date="2020-12-21T09:55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0" w:author="JONI SANDRA" w:date="2020-12-21T09:55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1" w:author="JONI SANDRA" w:date="2020-12-21T09:55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ins w:id="22" w:author="JONI SANDRA" w:date="2020-12-21T09:55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23" w:author="JONI SANDRA" w:date="2020-12-21T09:55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24" w:author="JONI SANDRA" w:date="2020-12-21T09:55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" w:author="JONI SANDRA" w:date="2020-12-21T09:55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 xml:space="preserve">bahkanbanyak 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26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27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28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pesertadidik</w:t>
            </w:r>
            <w:proofErr w:type="spellEnd"/>
            <w:ins w:id="29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0" w:author="JONI SANDRA" w:date="2020-12-21T09:56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 xml:space="preserve">hariinikita </w:delText>
              </w:r>
            </w:del>
            <w:proofErr w:type="spellStart"/>
            <w:ins w:id="31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82640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ins w:id="32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33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34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35" w:author="JONI SANDRA" w:date="2020-12-21T09:56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6" w:author="JONI SANDRA" w:date="2020-12-21T09:57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del w:id="37" w:author="JONI SANDRA" w:date="2020-12-21T09:57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38" w:author="JONI SANDRA" w:date="2020-12-21T09:57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ins w:id="39" w:author="JONI SANDRA" w:date="2020-12-21T09:57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40" w:author="JONI SANDRA" w:date="2020-12-21T09:57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</w:t>
            </w:r>
            <w:proofErr w:type="spellEnd"/>
            <w:ins w:id="41" w:author="JONI SANDRA" w:date="2020-12-21T09:58:00Z"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  <w:proofErr w:type="spellStart"/>
              <w:r w:rsidR="0082640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2" w:author="JONI SANDRA" w:date="2020-12-21T09:58:00Z">
              <w:r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26401" w:rsidP="00826401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3" w:author="JONI SANDRA" w:date="2020-12-21T09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proofErr w:type="gramStart"/>
            <w:ins w:id="44" w:author="JONI SANDRA" w:date="2020-12-21T09:58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proofErr w:type="gramEnd"/>
            <w:del w:id="45" w:author="JONI SANDRA" w:date="2020-12-21T09:58:00Z">
              <w:r w:rsidR="00125355" w:rsidRPr="00EC6F38" w:rsidDel="0082640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Del="0081047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46" w:author="JONI SANDRA" w:date="2020-12-21T10:0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Padadasarnyakitabisa</w:t>
            </w:r>
            <w:ins w:id="47" w:author="JONI SANDRA" w:date="2020-12-21T09:59:00Z"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</w:t>
            </w:r>
            <w:proofErr w:type="spellEnd"/>
            <w:ins w:id="48" w:author="JONI SANDRA" w:date="2020-12-21T09:59:00Z"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del w:id="49" w:author="JONI SANDRA" w:date="2020-12-21T09:59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sebenarnya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jadisatukesatuan</w:t>
            </w:r>
            <w:proofErr w:type="spellEnd"/>
            <w:ins w:id="50" w:author="JONI SANDRA" w:date="2020-12-21T09:59:00Z"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1" w:author="JONI SANDRA" w:date="2020-12-21T09:59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del w:id="52" w:author="JONI SANDRA" w:date="2020-12-21T10:00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3" w:author="JONI SANDRA" w:date="2020-12-21T10:00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ins w:id="54" w:author="JONI SANDRA" w:date="2020-12-21T10:01:00Z"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5" w:author="JONI SANDRA" w:date="2020-12-21T10:01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ari gagasan yang muculdaripemikirankritistadimaka p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roses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ins w:id="56" w:author="JONI SANDRA" w:date="2020-12-21T10:02:00Z"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7" w:author="JONI SANDRA" w:date="2020-12-21T10:02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ins w:id="58" w:author="JONI SANDRA" w:date="2020-12-21T10:02:00Z"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81047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9" w:author="JONI SANDRA" w:date="2020-12-21T10:02:00Z">
              <w:r w:rsidRPr="00EC6F38" w:rsidDel="00810471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047A2"/>
    <w:rsid w:val="0012251A"/>
    <w:rsid w:val="00125355"/>
    <w:rsid w:val="001D038C"/>
    <w:rsid w:val="00240407"/>
    <w:rsid w:val="0042167F"/>
    <w:rsid w:val="00810471"/>
    <w:rsid w:val="00826401"/>
    <w:rsid w:val="00924DF5"/>
    <w:rsid w:val="00B16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JONI SANDRA</cp:lastModifiedBy>
  <cp:revision>2</cp:revision>
  <dcterms:created xsi:type="dcterms:W3CDTF">2020-12-21T03:49:00Z</dcterms:created>
  <dcterms:modified xsi:type="dcterms:W3CDTF">2020-12-21T03:49:00Z</dcterms:modified>
</cp:coreProperties>
</file>