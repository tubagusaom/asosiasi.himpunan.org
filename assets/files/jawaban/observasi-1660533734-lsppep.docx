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1C771C">
              <w:rPr>
                <w:i/>
                <w:rPrChange w:id="0" w:author="PRIHATIN SUGENG" w:date="2022-08-15T11:20:00Z">
                  <w:rPr/>
                </w:rPrChange>
              </w:rPr>
              <w:t>manajemen</w:t>
            </w:r>
            <w:proofErr w:type="spellEnd"/>
            <w:r w:rsidRPr="001C771C">
              <w:rPr>
                <w:i/>
                <w:rPrChange w:id="1" w:author="PRIHATIN SUGENG" w:date="2022-08-15T11:20:00Z">
                  <w:rPr/>
                </w:rPrChange>
              </w:rP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 w:rsidRPr="001C771C">
              <w:rPr>
                <w:i/>
                <w:rPrChange w:id="2" w:author="PRIHATIN SUGENG" w:date="2022-08-15T11:20:00Z">
                  <w:rPr/>
                </w:rPrChange>
              </w:rPr>
              <w:t>filosofis</w:t>
            </w:r>
            <w:proofErr w:type="spellEnd"/>
            <w:proofErr w:type="gramEnd"/>
            <w:r w:rsidRPr="001C771C">
              <w:rPr>
                <w:i/>
                <w:rPrChange w:id="3" w:author="PRIHATIN SUGENG" w:date="2022-08-15T11:20:00Z">
                  <w:rPr/>
                </w:rPrChange>
              </w:rP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Pr="001C771C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/>
                <w:rPrChange w:id="4" w:author="PRIHATIN SUGENG" w:date="2022-08-15T11:21:00Z">
                  <w:rPr/>
                </w:rPrChange>
              </w:rPr>
            </w:pPr>
            <w:proofErr w:type="spellStart"/>
            <w:r w:rsidRPr="001C771C">
              <w:rPr>
                <w:i/>
                <w:rPrChange w:id="5" w:author="PRIHATIN SUGENG" w:date="2022-08-15T11:21:00Z">
                  <w:rPr/>
                </w:rPrChange>
              </w:rPr>
              <w:t>kurikulum</w:t>
            </w:r>
            <w:proofErr w:type="spellEnd"/>
            <w:r w:rsidRPr="001C771C">
              <w:rPr>
                <w:i/>
                <w:rPrChange w:id="6" w:author="PRIHATIN SUGENG" w:date="2022-08-15T11:21:00Z">
                  <w:rPr/>
                </w:rPrChange>
              </w:rPr>
              <w:t xml:space="preserve"> </w:t>
            </w:r>
            <w:r w:rsidRPr="001C771C">
              <w:rPr>
                <w:i/>
                <w:rPrChange w:id="7" w:author="PRIHATIN SUGENG" w:date="2022-08-15T11:21:00Z">
                  <w:rPr/>
                </w:rPrChange>
              </w:rPr>
              <w:tab/>
              <w:t xml:space="preserve">: </w:t>
            </w:r>
            <w:r w:rsidRPr="001C771C">
              <w:rPr>
                <w:i/>
                <w:rPrChange w:id="8" w:author="PRIHATIN SUGENG" w:date="2022-08-15T11:21:00Z">
                  <w:rPr/>
                </w:rPrChange>
              </w:rPr>
              <w:tab/>
            </w:r>
            <w:proofErr w:type="spellStart"/>
            <w:r w:rsidRPr="001C771C">
              <w:rPr>
                <w:i/>
                <w:rPrChange w:id="9" w:author="PRIHATIN SUGENG" w:date="2022-08-15T11:21:00Z">
                  <w:rPr/>
                </w:rPrChange>
              </w:rPr>
              <w:t>perangkat</w:t>
            </w:r>
            <w:proofErr w:type="spellEnd"/>
            <w:r w:rsidRPr="001C771C">
              <w:rPr>
                <w:i/>
                <w:rPrChange w:id="10" w:author="PRIHATIN SUGENG" w:date="2022-08-15T11:21:00Z">
                  <w:rPr/>
                </w:rPrChange>
              </w:rPr>
              <w:t xml:space="preserve"> </w:t>
            </w:r>
            <w:proofErr w:type="spellStart"/>
            <w:r w:rsidRPr="001C771C">
              <w:rPr>
                <w:i/>
                <w:rPrChange w:id="11" w:author="PRIHATIN SUGENG" w:date="2022-08-15T11:21:00Z">
                  <w:rPr/>
                </w:rPrChange>
              </w:rPr>
              <w:t>mata</w:t>
            </w:r>
            <w:proofErr w:type="spellEnd"/>
            <w:r w:rsidRPr="001C771C">
              <w:rPr>
                <w:i/>
                <w:rPrChange w:id="12" w:author="PRIHATIN SUGENG" w:date="2022-08-15T11:21:00Z">
                  <w:rPr/>
                </w:rPrChange>
              </w:rPr>
              <w:t xml:space="preserve"> </w:t>
            </w:r>
            <w:proofErr w:type="spellStart"/>
            <w:r w:rsidRPr="001C771C">
              <w:rPr>
                <w:i/>
                <w:rPrChange w:id="13" w:author="PRIHATIN SUGENG" w:date="2022-08-15T11:21:00Z">
                  <w:rPr/>
                </w:rPrChange>
              </w:rPr>
              <w:t>pelajaran</w:t>
            </w:r>
            <w:proofErr w:type="spellEnd"/>
            <w:r w:rsidRPr="001C771C">
              <w:rPr>
                <w:i/>
                <w:rPrChange w:id="14" w:author="PRIHATIN SUGENG" w:date="2022-08-15T11:21:00Z">
                  <w:rPr/>
                </w:rPrChange>
              </w:rPr>
              <w:t xml:space="preserve"> yang </w:t>
            </w:r>
            <w:proofErr w:type="spellStart"/>
            <w:r w:rsidRPr="001C771C">
              <w:rPr>
                <w:i/>
                <w:rPrChange w:id="15" w:author="PRIHATIN SUGENG" w:date="2022-08-15T11:21:00Z">
                  <w:rPr/>
                </w:rPrChange>
              </w:rPr>
              <w:t>diajarkan</w:t>
            </w:r>
            <w:proofErr w:type="spellEnd"/>
            <w:r w:rsidRPr="001C771C">
              <w:rPr>
                <w:i/>
                <w:rPrChange w:id="16" w:author="PRIHATIN SUGENG" w:date="2022-08-15T11:21:00Z">
                  <w:rPr/>
                </w:rPrChange>
              </w:rPr>
              <w:t xml:space="preserve"> </w:t>
            </w:r>
            <w:proofErr w:type="spellStart"/>
            <w:r w:rsidRPr="001C771C">
              <w:rPr>
                <w:i/>
                <w:rPrChange w:id="17" w:author="PRIHATIN SUGENG" w:date="2022-08-15T11:21:00Z">
                  <w:rPr/>
                </w:rPrChange>
              </w:rPr>
              <w:t>pada</w:t>
            </w:r>
            <w:proofErr w:type="spellEnd"/>
            <w:r w:rsidRPr="001C771C">
              <w:rPr>
                <w:i/>
                <w:rPrChange w:id="18" w:author="PRIHATIN SUGENG" w:date="2022-08-15T11:21:00Z">
                  <w:rPr/>
                </w:rPrChange>
              </w:rPr>
              <w:t xml:space="preserve"> </w:t>
            </w:r>
            <w:proofErr w:type="spellStart"/>
            <w:r w:rsidRPr="001C771C">
              <w:rPr>
                <w:i/>
                <w:rPrChange w:id="19" w:author="PRIHATIN SUGENG" w:date="2022-08-15T11:21:00Z">
                  <w:rPr/>
                </w:rPrChange>
              </w:rPr>
              <w:t>lembaga</w:t>
            </w:r>
            <w:proofErr w:type="spellEnd"/>
            <w:r w:rsidRPr="001C771C">
              <w:rPr>
                <w:i/>
                <w:rPrChange w:id="20" w:author="PRIHATIN SUGENG" w:date="2022-08-15T11:21:00Z">
                  <w:rPr/>
                </w:rPrChange>
              </w:rP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1C771C">
              <w:rPr>
                <w:i/>
                <w:rPrChange w:id="21" w:author="PRIHATIN SUGENG" w:date="2022-08-15T11:21:00Z">
                  <w:rPr/>
                </w:rPrChange>
              </w:rP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bookmarkStart w:id="22" w:name="_GoBack"/>
            <w:proofErr w:type="spellStart"/>
            <w:proofErr w:type="gramStart"/>
            <w:r w:rsidRPr="001C771C">
              <w:rPr>
                <w:i/>
                <w:rPrChange w:id="23" w:author="PRIHATIN SUGENG" w:date="2022-08-15T11:21:00Z">
                  <w:rPr/>
                </w:rPrChange>
              </w:rPr>
              <w:t>implementasi</w:t>
            </w:r>
            <w:bookmarkEnd w:id="22"/>
            <w:proofErr w:type="spellEnd"/>
            <w:proofErr w:type="gram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Del="001C771C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4" w:author="PRIHATIN SUGENG" w:date="2022-08-15T11:21:00Z"/>
              </w:rPr>
            </w:pPr>
            <w:r>
              <w:tab/>
            </w:r>
            <w:r>
              <w:tab/>
            </w:r>
            <w:proofErr w:type="spellStart"/>
            <w:proofErr w:type="gramStart"/>
            <w:r>
              <w:t>reguler</w:t>
            </w:r>
            <w:proofErr w:type="spellEnd"/>
            <w:proofErr w:type="gramEnd"/>
            <w:r>
              <w:t>.</w:t>
            </w:r>
          </w:p>
          <w:p w:rsidR="001C771C" w:rsidRPr="001C771C" w:rsidRDefault="001C771C" w:rsidP="001C771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25" w:author="PRIHATIN SUGENG" w:date="2022-08-15T11:21:00Z">
                  <w:rPr/>
                </w:rPrChange>
              </w:rPr>
              <w:pPrChange w:id="26" w:author="PRIHATIN SUGENG" w:date="2022-08-15T11:2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1C771C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7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7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7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7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PRIHATIN SUGENG</cp:lastModifiedBy>
  <cp:revision>2</cp:revision>
  <dcterms:created xsi:type="dcterms:W3CDTF">2022-08-15T03:21:00Z</dcterms:created>
  <dcterms:modified xsi:type="dcterms:W3CDTF">2022-08-15T03:21:00Z</dcterms:modified>
</cp:coreProperties>
</file>