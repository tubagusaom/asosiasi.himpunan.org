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C90D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87DD92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00A4D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6C035E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6E1A7ED" w14:textId="77777777" w:rsidR="00927764" w:rsidRPr="0094076B" w:rsidRDefault="00927764" w:rsidP="00927764">
      <w:pPr>
        <w:rPr>
          <w:rFonts w:ascii="Cambria" w:hAnsi="Cambria"/>
        </w:rPr>
      </w:pPr>
    </w:p>
    <w:p w14:paraId="29F41F5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commentRangeEnd w:id="0"/>
      <w:r w:rsidR="00666458">
        <w:rPr>
          <w:rStyle w:val="CommentReference"/>
        </w:rPr>
        <w:commentReference w:id="0"/>
      </w:r>
    </w:p>
    <w:p w14:paraId="15632A3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8566E9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43556AB" wp14:editId="7D4A9CC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94E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403B5F7" w14:textId="4384FE61" w:rsidR="00927764" w:rsidRPr="00C50A1E" w:rsidRDefault="0066645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" w:author="Wiwik Lestari" w:date="2020-12-16T15:06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ins w:id="2" w:author="Wiwik Lestari" w:date="2020-12-16T15:06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</w:p>
    <w:p w14:paraId="7D68A037" w14:textId="601F97EB" w:rsidR="00927764" w:rsidRPr="00C50A1E" w:rsidRDefault="00927764" w:rsidP="0066645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" w:author="Wiwik Lestari" w:date="2020-12-16T15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4" w:author="Wiwik Lestari" w:date="2020-12-16T15:07:00Z">
        <w:r w:rsidRPr="00C50A1E" w:rsidDel="0066645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5" w:author="Wiwik Lestari" w:date="2020-12-16T15:07:00Z">
        <w:r w:rsidR="0066645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" w:author="Wiwik Lestari" w:date="2020-12-16T15:07:00Z">
        <w:r w:rsidRPr="00C50A1E" w:rsidDel="00666458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7" w:author="Wiwik Lestari" w:date="2020-12-16T15:07:00Z">
        <w:r w:rsidRPr="00C50A1E" w:rsidDel="0066645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D755DE" w14:textId="481B0B68" w:rsidR="00927764" w:rsidRPr="00C50A1E" w:rsidRDefault="00666458" w:rsidP="0066645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" w:author="Wiwik Lestari" w:date="2020-12-16T15:09:00Z">
          <w:pPr>
            <w:shd w:val="clear" w:color="auto" w:fill="F5F5F5"/>
            <w:spacing w:after="375"/>
          </w:pPr>
        </w:pPrChange>
      </w:pPr>
      <w:ins w:id="9" w:author="Wiwik Lestari" w:date="2020-12-16T15:08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" w:author="Wiwik Lestari" w:date="2020-12-16T15:08:00Z">
        <w:r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" w:author="Wiwik Lestari" w:date="2020-12-16T15:08:00Z">
        <w:r w:rsidR="00927764" w:rsidRPr="00C50A1E" w:rsidDel="00666458">
          <w:rPr>
            <w:rFonts w:ascii="Times New Roman" w:eastAsia="Times New Roman" w:hAnsi="Times New Roman" w:cs="Times New Roman"/>
            <w:sz w:val="24"/>
            <w:szCs w:val="24"/>
          </w:rPr>
          <w:delText>sehari-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12" w:author="Wiwik Lestari" w:date="2020-12-16T15:08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ins w:id="13" w:author="Wiwik Lestari" w:date="2020-12-16T15:11:00Z">
        <w:r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ins w:id="14" w:author="Wiwik Lestari" w:date="2020-12-16T15:0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tadinya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</w:ins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Wiwik Lestari" w:date="2020-12-16T15:09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6" w:author="Wiwik Lestari" w:date="2020-12-16T15:09:00Z">
        <w:r w:rsidR="00927764" w:rsidDel="00666458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ins w:id="17" w:author="Wiwik Lestari" w:date="2020-12-16T15:10:00Z">
        <w:r>
          <w:rPr>
            <w:rFonts w:ascii="Times New Roman" w:eastAsia="Times New Roman" w:hAnsi="Times New Roman" w:cs="Times New Roman"/>
            <w:sz w:val="24"/>
            <w:szCs w:val="24"/>
          </w:rPr>
          <w:t>sekarang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baru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2020. 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18" w:author="Wiwik Lestari" w:date="2020-12-16T15:10:00Z">
        <w:r w:rsidR="00927764" w:rsidRPr="00C50A1E" w:rsidDel="00666458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del w:id="19" w:author="Wiwik Lestari" w:date="2020-12-16T15:11:00Z">
        <w:r w:rsidR="00927764" w:rsidRPr="00C50A1E" w:rsidDel="00666458">
          <w:rPr>
            <w:rFonts w:ascii="Times New Roman" w:eastAsia="Times New Roman" w:hAnsi="Times New Roman" w:cs="Times New Roman"/>
            <w:sz w:val="24"/>
            <w:szCs w:val="24"/>
          </w:rPr>
          <w:delText>. Sudah sangat terasa apalagi sejak awal tahun baru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5F11A" w14:textId="77777777" w:rsidR="00927764" w:rsidRPr="00C50A1E" w:rsidRDefault="00927764" w:rsidP="0066645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0" w:author="Wiwik Lestari" w:date="2020-12-16T15:1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75D9C2" w14:textId="77777777" w:rsidR="008E4A3A" w:rsidRDefault="00927764" w:rsidP="00666458">
      <w:pPr>
        <w:shd w:val="clear" w:color="auto" w:fill="F5F5F5"/>
        <w:spacing w:after="375"/>
        <w:jc w:val="both"/>
        <w:rPr>
          <w:ins w:id="21" w:author="Wiwik Lestari" w:date="2020-12-16T15:14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57FF48E9" w14:textId="532FD64B" w:rsidR="00927764" w:rsidRPr="00C50A1E" w:rsidRDefault="00927764" w:rsidP="0066645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2" w:author="Wiwik Lestari" w:date="2020-12-16T15:1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9D04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FBA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983A7E7" w14:textId="77777777" w:rsidR="00927764" w:rsidRPr="00C50A1E" w:rsidRDefault="00927764" w:rsidP="0066645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3" w:author="Wiwik Lestari" w:date="2020-12-16T15:1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CD19B2" w14:textId="77777777" w:rsidR="00927764" w:rsidRPr="00C50A1E" w:rsidRDefault="00927764" w:rsidP="0066645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4" w:author="Wiwik Lestari" w:date="2020-12-16T15:1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95F6DCB" w14:textId="77777777" w:rsidR="00927764" w:rsidRPr="00C50A1E" w:rsidRDefault="00927764" w:rsidP="0066645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" w:author="Wiwik Lestari" w:date="2020-12-16T15:1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8AC2025" w14:textId="77777777" w:rsidR="00666458" w:rsidRDefault="00927764" w:rsidP="00666458">
      <w:pPr>
        <w:shd w:val="clear" w:color="auto" w:fill="F5F5F5"/>
        <w:spacing w:after="375"/>
        <w:rPr>
          <w:ins w:id="26" w:author="Wiwik Lestari" w:date="2020-12-16T15:1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04046C" w14:textId="50917E6E" w:rsidR="00927764" w:rsidRPr="00C50A1E" w:rsidRDefault="00927764" w:rsidP="008E4A3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" w:author="Wiwik Lestari" w:date="2020-12-16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66458">
        <w:rPr>
          <w:rFonts w:ascii="Times New Roman" w:eastAsia="Times New Roman" w:hAnsi="Times New Roman" w:cs="Times New Roman"/>
          <w:i/>
          <w:iCs/>
          <w:sz w:val="24"/>
          <w:szCs w:val="24"/>
          <w:rPrChange w:id="28" w:author="Wiwik Lestari" w:date="2020-12-16T15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A90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203F16F" w14:textId="77777777" w:rsidR="00927764" w:rsidRPr="00C50A1E" w:rsidRDefault="00927764" w:rsidP="008E4A3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" w:author="Wiwik Lestari" w:date="2020-12-16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1FB14" w14:textId="59E9A1EB" w:rsidR="00927764" w:rsidRPr="00C50A1E" w:rsidRDefault="00927764" w:rsidP="008E4A3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0" w:author="Wiwik Lestari" w:date="2020-12-16T15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1" w:author="Wiwik Lestari" w:date="2020-12-16T15:14:00Z">
        <w:r w:rsidRPr="00C50A1E" w:rsidDel="008E4A3A">
          <w:rPr>
            <w:rFonts w:ascii="Times New Roman" w:eastAsia="Times New Roman" w:hAnsi="Times New Roman" w:cs="Times New Roman"/>
            <w:sz w:val="24"/>
            <w:szCs w:val="24"/>
          </w:rPr>
          <w:delText>Yang s</w:delText>
        </w:r>
      </w:del>
      <w:proofErr w:type="spellStart"/>
      <w:ins w:id="32" w:author="Wiwik Lestari" w:date="2020-12-16T15:14:00Z">
        <w:r w:rsidR="008E4A3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3" w:author="Wiwik Lestari" w:date="2020-12-16T15:15:00Z">
        <w:r w:rsidR="008E4A3A">
          <w:rPr>
            <w:rFonts w:ascii="Times New Roman" w:eastAsia="Times New Roman" w:hAnsi="Times New Roman" w:cs="Times New Roman"/>
            <w:sz w:val="24"/>
            <w:szCs w:val="24"/>
          </w:rPr>
          <w:t xml:space="preserve">kali 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34" w:author="Wiwik Lestari" w:date="2020-12-16T15:15:00Z">
        <w:r w:rsidR="008E4A3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5" w:author="Wiwik Lestari" w:date="2020-12-16T15:15:00Z">
        <w:r w:rsidRPr="00C50A1E" w:rsidDel="008E4A3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6" w:author="Wiwik Lestari" w:date="2020-12-16T15:15:00Z">
        <w:r w:rsidR="008E4A3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37" w:author="Wiwik Lestari" w:date="2020-12-16T15:15:00Z">
        <w:r w:rsidRPr="00C50A1E" w:rsidDel="008E4A3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19FA3E" w14:textId="77777777" w:rsidR="00927764" w:rsidRPr="00C50A1E" w:rsidRDefault="00927764" w:rsidP="008E4A3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Wiwik Lestari" w:date="2020-12-16T15:1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FA1FD67" w14:textId="2851D807" w:rsidR="00927764" w:rsidRPr="00C50A1E" w:rsidRDefault="008E4A3A" w:rsidP="008E4A3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Wiwik Lestari" w:date="2020-12-16T15:16:00Z">
          <w:pPr>
            <w:shd w:val="clear" w:color="auto" w:fill="F5F5F5"/>
            <w:spacing w:after="375"/>
          </w:pPr>
        </w:pPrChange>
      </w:pPr>
      <w:ins w:id="40" w:author="Wiwik Lestari" w:date="2020-12-16T15:1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del w:id="41" w:author="Wiwik Lestari" w:date="2020-12-16T15:16:00Z">
        <w:r w:rsidR="00927764" w:rsidRPr="00C50A1E" w:rsidDel="008E4A3A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2" w:author="Wiwik Lestari" w:date="2020-12-16T15:1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8E4A3A">
        <w:rPr>
          <w:rFonts w:ascii="Times New Roman" w:eastAsia="Times New Roman" w:hAnsi="Times New Roman" w:cs="Times New Roman"/>
          <w:i/>
          <w:iCs/>
          <w:sz w:val="24"/>
          <w:szCs w:val="24"/>
          <w:rPrChange w:id="43" w:author="Wiwik Lestari" w:date="2020-12-16T15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="00927764" w:rsidRPr="008E4A3A">
        <w:rPr>
          <w:rFonts w:ascii="Times New Roman" w:eastAsia="Times New Roman" w:hAnsi="Times New Roman" w:cs="Times New Roman"/>
          <w:i/>
          <w:iCs/>
          <w:sz w:val="24"/>
          <w:szCs w:val="24"/>
          <w:rPrChange w:id="44" w:author="Wiwik Lestari" w:date="2020-12-16T15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83534C" w14:textId="77777777" w:rsidR="00927764" w:rsidRPr="00C50A1E" w:rsidRDefault="00927764" w:rsidP="008E4A3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5" w:author="Wiwik Lestari" w:date="2020-12-16T15:1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4A3A">
        <w:rPr>
          <w:rFonts w:ascii="Times New Roman" w:eastAsia="Times New Roman" w:hAnsi="Times New Roman" w:cs="Times New Roman"/>
          <w:i/>
          <w:iCs/>
          <w:sz w:val="24"/>
          <w:szCs w:val="24"/>
          <w:rPrChange w:id="46" w:author="Wiwik Lestari" w:date="2020-12-16T15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D1F869E" w14:textId="77777777" w:rsidR="00927764" w:rsidRPr="00C50A1E" w:rsidRDefault="00927764" w:rsidP="008E4A3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7" w:author="Wiwik Lestari" w:date="2020-12-16T15:1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7C267A" w14:textId="0CB9B6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48" w:author="Wiwik Lestari" w:date="2020-12-16T15:18:00Z">
        <w:r w:rsidR="008E4A3A">
          <w:rPr>
            <w:rFonts w:ascii="Times New Roman" w:eastAsia="Times New Roman" w:hAnsi="Times New Roman" w:cs="Times New Roman"/>
            <w:sz w:val="24"/>
            <w:szCs w:val="24"/>
          </w:rPr>
          <w:t>…</w:t>
        </w:r>
      </w:ins>
      <w:proofErr w:type="spellStart"/>
      <w:del w:id="49" w:author="Wiwik Lestari" w:date="2020-12-16T15:18:00Z">
        <w:r w:rsidRPr="008E4A3A" w:rsidDel="008E4A3A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50" w:author="Wiwik Lestari" w:date="2020-12-16T15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8E4A3A">
        <w:rPr>
          <w:rFonts w:ascii="Times New Roman" w:eastAsia="Times New Roman" w:hAnsi="Times New Roman" w:cs="Times New Roman"/>
          <w:i/>
          <w:iCs/>
          <w:sz w:val="24"/>
          <w:szCs w:val="24"/>
          <w:rPrChange w:id="51" w:author="Wiwik Lestari" w:date="2020-12-16T15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</w:t>
      </w:r>
      <w:ins w:id="52" w:author="Wiwik Lestari" w:date="2020-12-16T15:17:00Z">
        <w:r w:rsidR="008E4A3A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</w:ins>
      <w:del w:id="53" w:author="Wiwik Lestari" w:date="2020-12-16T15:17:00Z">
        <w:r w:rsidRPr="00C50A1E" w:rsidDel="008E4A3A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54" w:author="Wiwik Lestari" w:date="2020-12-16T15:18:00Z">
        <w:r w:rsidR="008E4A3A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55" w:author="Wiwik Lestari" w:date="2020-12-16T15:18:00Z">
        <w:r w:rsidRPr="00C50A1E" w:rsidDel="008E4A3A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ins w:id="56" w:author="Wiwik Lestari" w:date="2020-12-16T15:18:00Z">
        <w:r w:rsidR="008E4A3A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 w:rsidR="008E4A3A">
          <w:rPr>
            <w:rFonts w:ascii="Times New Roman" w:eastAsia="Times New Roman" w:hAnsi="Times New Roman" w:cs="Times New Roman"/>
            <w:sz w:val="24"/>
            <w:szCs w:val="24"/>
          </w:rPr>
          <w:t>..</w:t>
        </w:r>
      </w:ins>
      <w:del w:id="57" w:author="Wiwik Lestari" w:date="2020-12-16T15:17:00Z">
        <w:r w:rsidRPr="00C50A1E" w:rsidDel="008E4A3A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DCF04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CFBE64E" w14:textId="77777777" w:rsidR="00927764" w:rsidRPr="00C50A1E" w:rsidRDefault="00927764" w:rsidP="00927764"/>
    <w:p w14:paraId="66BF35D8" w14:textId="77777777" w:rsidR="00927764" w:rsidRPr="005A045A" w:rsidRDefault="00927764" w:rsidP="00927764">
      <w:pPr>
        <w:rPr>
          <w:i/>
        </w:rPr>
      </w:pPr>
    </w:p>
    <w:p w14:paraId="508194E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6396DC8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wik Lestari" w:date="2020-12-16T15:05:00Z" w:initials="WL">
    <w:p w14:paraId="03D23AF9" w14:textId="4F72FC31" w:rsidR="00666458" w:rsidRDefault="00666458">
      <w:pPr>
        <w:pStyle w:val="CommentText"/>
      </w:pPr>
      <w:r>
        <w:rPr>
          <w:rStyle w:val="CommentReference"/>
        </w:rPr>
        <w:annotationRef/>
      </w:r>
      <w:proofErr w:type="spellStart"/>
      <w:r>
        <w:t>Judul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center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D23A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4A0D3" w16cex:dateUtc="2020-12-16T0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D23AF9" w16cid:durableId="2384A0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85EC1" w14:textId="77777777" w:rsidR="00345185" w:rsidRDefault="00345185">
      <w:r>
        <w:separator/>
      </w:r>
    </w:p>
  </w:endnote>
  <w:endnote w:type="continuationSeparator" w:id="0">
    <w:p w14:paraId="25DD8B58" w14:textId="77777777" w:rsidR="00345185" w:rsidRDefault="0034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AF42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384F14E" w14:textId="77777777" w:rsidR="00941E77" w:rsidRDefault="00345185">
    <w:pPr>
      <w:pStyle w:val="Footer"/>
    </w:pPr>
  </w:p>
  <w:p w14:paraId="5E2A0A36" w14:textId="77777777" w:rsidR="00941E77" w:rsidRDefault="00345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07798" w14:textId="77777777" w:rsidR="00345185" w:rsidRDefault="00345185">
      <w:r>
        <w:separator/>
      </w:r>
    </w:p>
  </w:footnote>
  <w:footnote w:type="continuationSeparator" w:id="0">
    <w:p w14:paraId="7E7DBDE5" w14:textId="77777777" w:rsidR="00345185" w:rsidRDefault="00345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wik Lestari">
    <w15:presenceInfo w15:providerId="None" w15:userId="Wiwik Lest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1025A"/>
    <w:rsid w:val="00345185"/>
    <w:rsid w:val="0042167F"/>
    <w:rsid w:val="00666458"/>
    <w:rsid w:val="008E4A3A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CAA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66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4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4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4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Wiwik Lestari</cp:lastModifiedBy>
  <cp:revision>2</cp:revision>
  <dcterms:created xsi:type="dcterms:W3CDTF">2020-12-16T08:19:00Z</dcterms:created>
  <dcterms:modified xsi:type="dcterms:W3CDTF">2020-12-16T08:19:00Z</dcterms:modified>
</cp:coreProperties>
</file>