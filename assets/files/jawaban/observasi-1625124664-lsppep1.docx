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099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DCB4452" w14:textId="77777777" w:rsidR="00D80F46" w:rsidRPr="00A16D9B" w:rsidRDefault="00D80F46" w:rsidP="008D1AF7">
      <w:pPr>
        <w:pStyle w:val="ListParagraph"/>
        <w:spacing w:line="312" w:lineRule="auto"/>
        <w:rPr>
          <w:rFonts w:ascii="Times New Roman" w:hAnsi="Times New Roman" w:cs="Times New Roman"/>
          <w:sz w:val="24"/>
          <w:szCs w:val="24"/>
        </w:rPr>
      </w:pPr>
    </w:p>
    <w:p w14:paraId="1A08BC6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5C319C1B"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60934FBD" w14:textId="77777777" w:rsidTr="0062003E">
        <w:tc>
          <w:tcPr>
            <w:tcW w:w="9350" w:type="dxa"/>
          </w:tcPr>
          <w:p w14:paraId="763E90F8" w14:textId="77777777" w:rsidR="008C2877" w:rsidRPr="00A16D9B" w:rsidRDefault="008C2877" w:rsidP="0062003E">
            <w:pPr>
              <w:spacing w:line="312" w:lineRule="auto"/>
              <w:jc w:val="both"/>
              <w:rPr>
                <w:rFonts w:ascii="Times New Roman" w:hAnsi="Times New Roman" w:cs="Times New Roman"/>
                <w:sz w:val="24"/>
                <w:szCs w:val="24"/>
              </w:rPr>
            </w:pPr>
          </w:p>
          <w:p w14:paraId="594C8024"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66DCBD44" w14:textId="77777777" w:rsidR="008C2877" w:rsidRPr="00A16D9B" w:rsidRDefault="008C2877" w:rsidP="0062003E">
            <w:pPr>
              <w:spacing w:line="312" w:lineRule="auto"/>
              <w:jc w:val="both"/>
              <w:rPr>
                <w:rFonts w:ascii="Times New Roman" w:hAnsi="Times New Roman" w:cs="Times New Roman"/>
                <w:sz w:val="24"/>
                <w:szCs w:val="24"/>
              </w:rPr>
            </w:pPr>
          </w:p>
          <w:p w14:paraId="3D55D1E3" w14:textId="3C163545"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w:t>
            </w:r>
            <w:del w:id="0" w:author="Liliana Dewi" w:date="2021-07-01T14:24:00Z">
              <w:r w:rsidRPr="00A16D9B" w:rsidDel="00A307DC">
                <w:rPr>
                  <w:rFonts w:ascii="Times New Roman" w:hAnsi="Times New Roman" w:cs="Times New Roman"/>
                  <w:sz w:val="24"/>
                  <w:szCs w:val="24"/>
                </w:rPr>
                <w:delText xml:space="preserve">di </w:delText>
              </w:r>
            </w:del>
            <w:r w:rsidRPr="00A16D9B">
              <w:rPr>
                <w:rFonts w:ascii="Times New Roman" w:hAnsi="Times New Roman" w:cs="Times New Roman"/>
                <w:sz w:val="24"/>
                <w:szCs w:val="24"/>
              </w:rPr>
              <w:t xml:space="preserve">pendidikan tinggi. </w:t>
            </w:r>
            <w:r w:rsidRPr="00A16D9B">
              <w:rPr>
                <w:rFonts w:ascii="Times New Roman" w:hAnsi="Times New Roman" w:cs="Times New Roman"/>
                <w:b/>
                <w:sz w:val="24"/>
                <w:szCs w:val="24"/>
                <w:vertAlign w:val="superscript"/>
              </w:rPr>
              <w:t>1</w:t>
            </w:r>
          </w:p>
          <w:p w14:paraId="2061D8CB" w14:textId="77777777" w:rsidR="008C2877" w:rsidRPr="00A16D9B" w:rsidRDefault="008C2877" w:rsidP="0062003E">
            <w:pPr>
              <w:spacing w:line="312" w:lineRule="auto"/>
              <w:jc w:val="both"/>
              <w:rPr>
                <w:rFonts w:ascii="Times New Roman" w:hAnsi="Times New Roman" w:cs="Times New Roman"/>
                <w:sz w:val="24"/>
                <w:szCs w:val="24"/>
              </w:rPr>
            </w:pPr>
          </w:p>
          <w:p w14:paraId="64C6A9BA" w14:textId="64FB9E7F" w:rsidR="008C2877" w:rsidRDefault="008C2877" w:rsidP="0062003E">
            <w:pPr>
              <w:spacing w:line="312" w:lineRule="auto"/>
              <w:jc w:val="both"/>
              <w:rPr>
                <w:ins w:id="1" w:author="Liliana Dewi" w:date="2021-07-01T14:29:00Z"/>
                <w:rFonts w:ascii="Times New Roman" w:hAnsi="Times New Roman" w:cs="Times New Roman"/>
                <w:b/>
                <w:sz w:val="24"/>
                <w:szCs w:val="24"/>
                <w:vertAlign w:val="superscript"/>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w:t>
            </w:r>
            <w:r w:rsidR="00A307DC" w:rsidRPr="00A307DC">
              <w:rPr>
                <w:rFonts w:ascii="Times New Roman" w:hAnsi="Times New Roman" w:cs="Times New Roman"/>
                <w:sz w:val="24"/>
                <w:szCs w:val="24"/>
              </w:rPr>
              <w:t>,</w:t>
            </w:r>
            <w:r w:rsidRPr="00A16D9B">
              <w:rPr>
                <w:rFonts w:ascii="Times New Roman" w:hAnsi="Times New Roman" w:cs="Times New Roman"/>
                <w:sz w:val="24"/>
                <w:szCs w:val="24"/>
              </w:rPr>
              <w:t xml:space="preserve">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3FC5A2F" w14:textId="77777777" w:rsidR="00A307DC" w:rsidRPr="00A16D9B" w:rsidRDefault="00A307DC" w:rsidP="0062003E">
            <w:pPr>
              <w:spacing w:line="312" w:lineRule="auto"/>
              <w:jc w:val="both"/>
              <w:rPr>
                <w:rFonts w:ascii="Times New Roman" w:hAnsi="Times New Roman" w:cs="Times New Roman"/>
                <w:sz w:val="24"/>
                <w:szCs w:val="24"/>
              </w:rPr>
            </w:pPr>
          </w:p>
          <w:p w14:paraId="0A9A8561" w14:textId="77777777" w:rsidR="00A307DC" w:rsidRPr="00A16D9B" w:rsidRDefault="00A307DC" w:rsidP="00A307DC">
            <w:pPr>
              <w:spacing w:line="312" w:lineRule="auto"/>
              <w:jc w:val="both"/>
              <w:rPr>
                <w:ins w:id="2" w:author="Liliana Dewi" w:date="2021-07-01T14:29:00Z"/>
                <w:rFonts w:ascii="Times New Roman" w:hAnsi="Times New Roman" w:cs="Times New Roman"/>
                <w:sz w:val="24"/>
                <w:szCs w:val="24"/>
              </w:rPr>
            </w:pPr>
            <w:ins w:id="3" w:author="Liliana Dewi" w:date="2021-07-01T14:29: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14:paraId="346A3770" w14:textId="77777777" w:rsidR="008C2877" w:rsidRPr="00A16D9B" w:rsidRDefault="008C2877" w:rsidP="0062003E">
            <w:pPr>
              <w:spacing w:line="312" w:lineRule="auto"/>
              <w:jc w:val="both"/>
              <w:rPr>
                <w:rFonts w:ascii="Times New Roman" w:hAnsi="Times New Roman" w:cs="Times New Roman"/>
                <w:sz w:val="24"/>
                <w:szCs w:val="24"/>
              </w:rPr>
            </w:pPr>
          </w:p>
          <w:p w14:paraId="69DD889F" w14:textId="30B21D2E"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Pada kenyataannya</w:t>
            </w:r>
            <w:r w:rsidR="00A307DC" w:rsidRPr="00A307DC">
              <w:rPr>
                <w:rFonts w:ascii="Times New Roman" w:hAnsi="Times New Roman" w:cs="Times New Roman"/>
                <w:sz w:val="24"/>
                <w:szCs w:val="24"/>
              </w:rPr>
              <w:t>,</w:t>
            </w:r>
            <w:r w:rsidRPr="00A16D9B">
              <w:rPr>
                <w:rFonts w:ascii="Times New Roman" w:hAnsi="Times New Roman" w:cs="Times New Roman"/>
                <w:sz w:val="24"/>
                <w:szCs w:val="24"/>
              </w:rPr>
              <w:t xml:space="preserve">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2CF19CB" w14:textId="77777777" w:rsidR="008C2877" w:rsidRPr="00A16D9B" w:rsidRDefault="008C2877" w:rsidP="0062003E">
            <w:pPr>
              <w:spacing w:line="312" w:lineRule="auto"/>
              <w:jc w:val="both"/>
              <w:rPr>
                <w:rFonts w:ascii="Times New Roman" w:hAnsi="Times New Roman" w:cs="Times New Roman"/>
                <w:sz w:val="24"/>
                <w:szCs w:val="24"/>
              </w:rPr>
            </w:pPr>
          </w:p>
          <w:p w14:paraId="0E1D7F61" w14:textId="7BA1D5F8" w:rsidR="008C2877" w:rsidRPr="00A16D9B" w:rsidDel="00A307DC" w:rsidRDefault="008C2877" w:rsidP="0062003E">
            <w:pPr>
              <w:spacing w:line="312" w:lineRule="auto"/>
              <w:jc w:val="both"/>
              <w:rPr>
                <w:del w:id="4" w:author="Liliana Dewi" w:date="2021-07-01T14:29:00Z"/>
                <w:rFonts w:ascii="Times New Roman" w:hAnsi="Times New Roman" w:cs="Times New Roman"/>
                <w:sz w:val="24"/>
                <w:szCs w:val="24"/>
              </w:rPr>
            </w:pPr>
            <w:del w:id="5" w:author="Liliana Dewi" w:date="2021-07-01T14:29:00Z">
              <w:r w:rsidRPr="00A16D9B" w:rsidDel="00A307DC">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A307DC">
                <w:rPr>
                  <w:rFonts w:ascii="Times New Roman" w:hAnsi="Times New Roman" w:cs="Times New Roman"/>
                  <w:b/>
                  <w:sz w:val="24"/>
                  <w:szCs w:val="24"/>
                  <w:vertAlign w:val="superscript"/>
                </w:rPr>
                <w:delText>4</w:delText>
              </w:r>
            </w:del>
          </w:p>
          <w:p w14:paraId="1CAC5ED1" w14:textId="77777777" w:rsidR="008C2877" w:rsidRPr="00A16D9B" w:rsidRDefault="008C2877" w:rsidP="0062003E">
            <w:pPr>
              <w:spacing w:line="312" w:lineRule="auto"/>
              <w:jc w:val="both"/>
              <w:rPr>
                <w:rFonts w:ascii="Times New Roman" w:hAnsi="Times New Roman" w:cs="Times New Roman"/>
                <w:sz w:val="24"/>
                <w:szCs w:val="24"/>
              </w:rPr>
            </w:pPr>
          </w:p>
          <w:p w14:paraId="1BBE42B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lastRenderedPageBreak/>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6D11D7DE" w14:textId="77777777" w:rsidR="008C2877" w:rsidRPr="00A16D9B" w:rsidRDefault="008C2877" w:rsidP="0062003E">
            <w:pPr>
              <w:spacing w:line="312" w:lineRule="auto"/>
              <w:jc w:val="both"/>
              <w:rPr>
                <w:rFonts w:ascii="Times New Roman" w:hAnsi="Times New Roman" w:cs="Times New Roman"/>
                <w:sz w:val="24"/>
                <w:szCs w:val="24"/>
              </w:rPr>
            </w:pPr>
          </w:p>
        </w:tc>
      </w:tr>
    </w:tbl>
    <w:p w14:paraId="0E66FBAD" w14:textId="77777777" w:rsidR="008C2877" w:rsidRDefault="008C2877" w:rsidP="008C2877">
      <w:pPr>
        <w:spacing w:line="312" w:lineRule="auto"/>
        <w:rPr>
          <w:rFonts w:ascii="Times New Roman" w:hAnsi="Times New Roman" w:cs="Times New Roman"/>
          <w:sz w:val="24"/>
          <w:szCs w:val="24"/>
        </w:rPr>
      </w:pPr>
    </w:p>
    <w:p w14:paraId="1FD1D28C" w14:textId="77777777" w:rsidR="008C2877" w:rsidRPr="00A16D9B" w:rsidRDefault="008C2877" w:rsidP="008C2877">
      <w:pPr>
        <w:spacing w:line="312" w:lineRule="auto"/>
        <w:rPr>
          <w:rFonts w:ascii="Times New Roman" w:hAnsi="Times New Roman" w:cs="Times New Roman"/>
          <w:sz w:val="24"/>
          <w:szCs w:val="24"/>
        </w:rPr>
      </w:pPr>
    </w:p>
    <w:p w14:paraId="4F870F43" w14:textId="77777777" w:rsidR="008D1AF7" w:rsidRDefault="008D1AF7" w:rsidP="008D1AF7">
      <w:pPr>
        <w:pStyle w:val="ListParagraph"/>
        <w:spacing w:line="312" w:lineRule="auto"/>
        <w:rPr>
          <w:rFonts w:ascii="Times New Roman" w:hAnsi="Times New Roman" w:cs="Times New Roman"/>
          <w:sz w:val="24"/>
          <w:szCs w:val="24"/>
        </w:rPr>
      </w:pPr>
    </w:p>
    <w:p w14:paraId="0B616558" w14:textId="77777777" w:rsidR="008D1AF7" w:rsidRDefault="008D1AF7" w:rsidP="008D1AF7">
      <w:pPr>
        <w:pStyle w:val="ListParagraph"/>
        <w:spacing w:line="312" w:lineRule="auto"/>
        <w:rPr>
          <w:rFonts w:ascii="Times New Roman" w:hAnsi="Times New Roman" w:cs="Times New Roman"/>
          <w:sz w:val="24"/>
          <w:szCs w:val="24"/>
        </w:rPr>
      </w:pPr>
    </w:p>
    <w:p w14:paraId="327998F1" w14:textId="77777777" w:rsidR="008D1AF7" w:rsidRDefault="008D1AF7" w:rsidP="008D1AF7">
      <w:pPr>
        <w:pStyle w:val="ListParagraph"/>
        <w:spacing w:line="312" w:lineRule="auto"/>
        <w:rPr>
          <w:rFonts w:ascii="Times New Roman" w:hAnsi="Times New Roman" w:cs="Times New Roman"/>
          <w:sz w:val="24"/>
          <w:szCs w:val="24"/>
        </w:rPr>
      </w:pPr>
    </w:p>
    <w:p w14:paraId="7DED2353" w14:textId="77777777" w:rsidR="008D1AF7" w:rsidRDefault="008D1AF7" w:rsidP="008D1AF7">
      <w:pPr>
        <w:pStyle w:val="ListParagraph"/>
        <w:spacing w:line="312" w:lineRule="auto"/>
        <w:rPr>
          <w:rFonts w:ascii="Times New Roman" w:hAnsi="Times New Roman" w:cs="Times New Roman"/>
          <w:sz w:val="24"/>
          <w:szCs w:val="24"/>
        </w:rPr>
      </w:pPr>
    </w:p>
    <w:p w14:paraId="0D7115D3" w14:textId="77777777" w:rsidR="008D1AF7" w:rsidRPr="00A16D9B" w:rsidRDefault="008D1AF7" w:rsidP="008D1AF7">
      <w:pPr>
        <w:pStyle w:val="ListParagraph"/>
        <w:spacing w:line="312" w:lineRule="auto"/>
        <w:rPr>
          <w:rFonts w:ascii="Times New Roman" w:hAnsi="Times New Roman" w:cs="Times New Roman"/>
          <w:sz w:val="24"/>
          <w:szCs w:val="24"/>
        </w:rPr>
      </w:pPr>
    </w:p>
    <w:p w14:paraId="465EFE11" w14:textId="77777777" w:rsidR="00D80F46" w:rsidRPr="00A16D9B" w:rsidRDefault="00D80F46" w:rsidP="008D1AF7">
      <w:pPr>
        <w:spacing w:line="312" w:lineRule="auto"/>
        <w:rPr>
          <w:rFonts w:ascii="Times New Roman" w:hAnsi="Times New Roman" w:cs="Times New Roman"/>
          <w:sz w:val="24"/>
          <w:szCs w:val="24"/>
        </w:rPr>
      </w:pPr>
    </w:p>
    <w:p w14:paraId="4545B7C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DE2D" w14:textId="77777777" w:rsidR="00091B65" w:rsidRDefault="00091B65" w:rsidP="00D80F46">
      <w:r>
        <w:separator/>
      </w:r>
    </w:p>
  </w:endnote>
  <w:endnote w:type="continuationSeparator" w:id="0">
    <w:p w14:paraId="1D9A6E49" w14:textId="77777777" w:rsidR="00091B65" w:rsidRDefault="00091B6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ED0E" w14:textId="77777777" w:rsidR="00D80F46" w:rsidRDefault="00D80F46">
    <w:pPr>
      <w:pStyle w:val="Footer"/>
    </w:pPr>
    <w:r>
      <w:t>CLO-4</w:t>
    </w:r>
  </w:p>
  <w:p w14:paraId="77F4DAD9"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F314" w14:textId="77777777" w:rsidR="00091B65" w:rsidRDefault="00091B65" w:rsidP="00D80F46">
      <w:r>
        <w:separator/>
      </w:r>
    </w:p>
  </w:footnote>
  <w:footnote w:type="continuationSeparator" w:id="0">
    <w:p w14:paraId="0C8FCA1A" w14:textId="77777777" w:rsidR="00091B65" w:rsidRDefault="00091B6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iana Dewi">
    <w15:presenceInfo w15:providerId="Windows Live" w15:userId="c613752ffac47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S1NDczMbcwsTAwNbJU0lEKTi0uzszPAykwrAUAnkXa1SwAAAA="/>
  </w:docVars>
  <w:rsids>
    <w:rsidRoot w:val="00D80F46"/>
    <w:rsid w:val="00087455"/>
    <w:rsid w:val="00091B65"/>
    <w:rsid w:val="0012251A"/>
    <w:rsid w:val="00184E03"/>
    <w:rsid w:val="002D5B47"/>
    <w:rsid w:val="0042167F"/>
    <w:rsid w:val="004A128F"/>
    <w:rsid w:val="004F5D73"/>
    <w:rsid w:val="0052028E"/>
    <w:rsid w:val="00771E9D"/>
    <w:rsid w:val="00854F52"/>
    <w:rsid w:val="008C2877"/>
    <w:rsid w:val="008D1AF7"/>
    <w:rsid w:val="00924DF5"/>
    <w:rsid w:val="00A16D9B"/>
    <w:rsid w:val="00A307DC"/>
    <w:rsid w:val="00A86167"/>
    <w:rsid w:val="00AF28E1"/>
    <w:rsid w:val="00BA7875"/>
    <w:rsid w:val="00D46AD1"/>
    <w:rsid w:val="00D80F46"/>
    <w:rsid w:val="00E81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BC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Liliana Dewi</cp:lastModifiedBy>
  <cp:revision>2</cp:revision>
  <dcterms:created xsi:type="dcterms:W3CDTF">2021-07-01T07:33:00Z</dcterms:created>
  <dcterms:modified xsi:type="dcterms:W3CDTF">2021-07-01T07:33:00Z</dcterms:modified>
</cp:coreProperties>
</file>