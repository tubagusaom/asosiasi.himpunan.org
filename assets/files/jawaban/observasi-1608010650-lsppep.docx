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BE1B21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0" w:author="Febryanto" w:date="2020-12-15T12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del w:id="1" w:author="Febryanto" w:date="2020-12-15T12:13:00Z">
        <w:r w:rsidRPr="00C50A1E" w:rsidDel="00BE1B2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</w:p>
    <w:p w:rsidR="00927764" w:rsidRPr="00C50A1E" w:rsidRDefault="00927764" w:rsidP="00BE1B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" w:author="Febryanto" w:date="2020-12-15T12:14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Febryanto" w:date="2020-12-15T12:06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4" w:author="Febryanto" w:date="2020-12-15T12:05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Febryanto" w:date="2020-12-15T12:06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6" w:author="Febryanto" w:date="2020-12-15T12:06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 xml:space="preserve">kala </w:delText>
        </w:r>
      </w:del>
      <w:ins w:id="7" w:author="Febryanto" w:date="2020-12-15T12:06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waktu</w:t>
        </w:r>
        <w:r w:rsidR="008E590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BE1B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" w:author="Febryanto" w:date="2020-12-15T12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9" w:author="Febryanto" w:date="2020-12-15T12:07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 xml:space="preserve">hujan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10" w:author="Febryanto" w:date="2020-12-15T12:07:00Z">
        <w:r w:rsidR="008E5900" w:rsidRPr="008E590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E5900"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" w:author="Febryanto" w:date="2020-12-15T12:07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 xml:space="preserve">Benar saja.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" w:author="Febryanto" w:date="2020-12-15T12:08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13" w:author="Febryanto" w:date="2020-12-15T12:08:00Z">
        <w:r w:rsidDel="008E5900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Febryanto" w:date="2020-12-15T12:08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</w:delText>
        </w:r>
      </w:del>
      <w:ins w:id="15" w:author="Febryanto" w:date="2020-12-15T12:08:00Z">
        <w:r w:rsidR="008E5900" w:rsidRPr="00C50A1E">
          <w:rPr>
            <w:rFonts w:ascii="Times New Roman" w:eastAsia="Times New Roman" w:hAnsi="Times New Roman" w:cs="Times New Roman"/>
            <w:sz w:val="24"/>
            <w:szCs w:val="24"/>
          </w:rPr>
          <w:t>se</w:t>
        </w:r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suai</w:t>
        </w:r>
        <w:r w:rsidR="008E590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6" w:author="Febryanto" w:date="2020-12-15T12:08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BE1B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7" w:author="Febryanto" w:date="2020-12-15T12:1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Febryanto" w:date="2020-12-15T12:08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9" w:author="Febryanto" w:date="2020-12-15T12:09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ins w:id="20" w:author="Febryanto" w:date="2020-12-15T12:09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hancur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del w:id="21" w:author="Febryanto" w:date="2020-12-15T12:09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lain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2" w:author="Febryanto" w:date="2020-12-15T12:09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Berbicara </w:t>
        </w:r>
      </w:ins>
      <w:del w:id="23" w:author="Febryanto" w:date="2020-12-15T12:09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24" w:author="Febryanto" w:date="2020-12-15T12:09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25" w:author="Febryanto" w:date="2020-12-15T12:09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Febryanto" w:date="2020-12-15T12:09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K</w:t>
      </w:r>
      <w:ins w:id="27" w:author="Febryanto" w:date="2020-12-15T12:10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enapa</w:t>
        </w:r>
      </w:ins>
      <w:del w:id="28" w:author="Febryanto" w:date="2020-12-15T12:10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>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del w:id="29" w:author="Febryanto" w:date="2020-12-15T12:10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 xml:space="preserve">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ins w:id="30" w:author="Febryanto" w:date="2020-12-15T12:10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</w:ins>
      <w:del w:id="31" w:author="Febryanto" w:date="2020-12-15T12:10:00Z">
        <w:r w:rsidDel="008E5900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BE1B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2" w:author="Febryanto" w:date="2020-12-15T12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33" w:author="Febryanto" w:date="2020-12-15T12:11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4" w:author="Febryanto" w:date="2020-12-15T12:11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pada</w:t>
        </w:r>
      </w:ins>
      <w:del w:id="35" w:author="Febryanto" w:date="2020-12-15T12:11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36" w:author="Febryanto" w:date="2020-12-15T12:12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Makan</w:t>
        </w:r>
      </w:ins>
      <w:ins w:id="37" w:author="Febryanto" w:date="2020-12-15T12:11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38" w:author="Febryanto" w:date="2020-12-15T12:11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39" w:author="Febryanto" w:date="2020-12-15T12:11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t</w:t>
      </w:r>
      <w:ins w:id="40" w:author="Febryanto" w:date="2020-12-15T12:12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eta</w:t>
        </w:r>
      </w:ins>
      <w:del w:id="41" w:author="Febryanto" w:date="2020-12-15T12:12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BE1B2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2" w:author="Febryanto" w:date="2020-12-15T12:1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Febryanto" w:date="2020-12-15T12:12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kemasan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44" w:author="Febryanto" w:date="2020-12-15T12:12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45" w:author="Febryanto" w:date="2020-12-15T12:13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Febryanto" w:date="2020-12-15T12:13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>biji eh</w:delText>
        </w:r>
      </w:del>
      <w:ins w:id="47" w:author="Febryanto" w:date="2020-12-15T12:13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buah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Febryanto" w:date="2020-12-15T12:13:00Z">
        <w:r w:rsidRPr="00C50A1E" w:rsidDel="008E5900">
          <w:rPr>
            <w:rFonts w:ascii="Times New Roman" w:eastAsia="Times New Roman" w:hAnsi="Times New Roman" w:cs="Times New Roman"/>
            <w:sz w:val="24"/>
            <w:szCs w:val="24"/>
          </w:rPr>
          <w:delText xml:space="preserve">kok </w:delText>
        </w:r>
      </w:del>
      <w:ins w:id="49" w:author="Febryanto" w:date="2020-12-15T12:13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tiba-tiba men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ins w:id="50" w:author="Febryanto" w:date="2020-12-15T12:13:00Z">
        <w:r w:rsidR="008E590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buah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51" w:author="Febryanto" w:date="2020-12-15T12:15:00Z">
        <w:r w:rsidR="00BE1B2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del w:id="52" w:author="Febryanto" w:date="2020-12-15T12:15:00Z">
        <w:r w:rsidRPr="00C50A1E" w:rsidDel="00BE1B21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BE1B21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BE1B2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3" w:author="Febryanto" w:date="2020-12-15T12:15:00Z">
        <w:r w:rsidRPr="00C50A1E" w:rsidDel="00BE1B21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ins w:id="54" w:author="Febryanto" w:date="2020-12-15T12:15:00Z">
        <w:r w:rsidR="00BE1B2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ini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Febryanto" w:date="2020-12-15T12:15:00Z">
        <w:r w:rsidRPr="00C50A1E" w:rsidDel="00BE1B2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56" w:author="Febryanto" w:date="2020-12-15T12:16:00Z">
        <w:r w:rsidRPr="00C50A1E" w:rsidDel="00BE1B2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57" w:author="Febryanto" w:date="2020-12-15T12:16:00Z">
        <w:r w:rsidRPr="00C50A1E" w:rsidDel="00BE1B21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Febryanto" w:date="2020-12-15T12:17:00Z">
        <w:r w:rsidRPr="00C50A1E" w:rsidDel="00BE1B2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9" w:author="Febryanto" w:date="2020-12-15T12:18:00Z">
        <w:r w:rsidRPr="00C50A1E" w:rsidDel="00BE1B21">
          <w:rPr>
            <w:rFonts w:ascii="Times New Roman" w:eastAsia="Times New Roman" w:hAnsi="Times New Roman" w:cs="Times New Roman"/>
            <w:sz w:val="24"/>
            <w:szCs w:val="24"/>
          </w:rPr>
          <w:delText>jadi tak lagi</w:delText>
        </w:r>
      </w:del>
      <w:ins w:id="60" w:author="Febryanto" w:date="2020-12-15T12:18:00Z">
        <w:r w:rsidR="00BE1B2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membuat tidak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61" w:author="Febryanto" w:date="2020-12-15T12:18:00Z">
        <w:r w:rsidDel="00BE1B21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BE1B2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62" w:author="Febryanto" w:date="2020-12-15T12:18:00Z">
        <w:r w:rsidR="00BE1B2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lemari</w:t>
        </w:r>
        <w:r w:rsidR="00BE1B2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63" w:author="Febryanto" w:date="2020-12-15T12:18:00Z">
        <w:r w:rsidR="00BE1B2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s</w:t>
        </w:r>
      </w:ins>
      <w:del w:id="64" w:author="Febryanto" w:date="2020-12-15T12:18:00Z">
        <w:r w:rsidRPr="00C50A1E" w:rsidDel="00BE1B21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ins w:id="65" w:author="Febryanto" w:date="2020-12-15T12:19:00Z">
        <w:r w:rsidR="00BE1B2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Sungguh </w:t>
        </w:r>
      </w:ins>
      <w:del w:id="66" w:author="Febryanto" w:date="2020-12-15T12:19:00Z">
        <w:r w:rsidRPr="00C50A1E" w:rsidDel="00BE1B21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67" w:author="Febryanto" w:date="2020-12-15T12:19:00Z">
        <w:r w:rsidR="00BE1B2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bookmarkStart w:id="68" w:name="_GoBack"/>
      <w:bookmarkEnd w:id="6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F72" w:rsidRDefault="00C26F72">
      <w:r>
        <w:separator/>
      </w:r>
    </w:p>
  </w:endnote>
  <w:endnote w:type="continuationSeparator" w:id="0">
    <w:p w:rsidR="00C26F72" w:rsidRDefault="00C26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26F72">
    <w:pPr>
      <w:pStyle w:val="Footer"/>
    </w:pPr>
  </w:p>
  <w:p w:rsidR="00941E77" w:rsidRDefault="00C26F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F72" w:rsidRDefault="00C26F72">
      <w:r>
        <w:separator/>
      </w:r>
    </w:p>
  </w:footnote>
  <w:footnote w:type="continuationSeparator" w:id="0">
    <w:p w:rsidR="00C26F72" w:rsidRDefault="00C26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bryanto">
    <w15:presenceInfo w15:providerId="None" w15:userId="Febryan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8E5900"/>
    <w:rsid w:val="00924DF5"/>
    <w:rsid w:val="00927764"/>
    <w:rsid w:val="00BE1B21"/>
    <w:rsid w:val="00C2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Febryanto</cp:lastModifiedBy>
  <cp:revision>2</cp:revision>
  <dcterms:created xsi:type="dcterms:W3CDTF">2020-07-24T23:46:00Z</dcterms:created>
  <dcterms:modified xsi:type="dcterms:W3CDTF">2020-12-15T05:19:00Z</dcterms:modified>
</cp:coreProperties>
</file>