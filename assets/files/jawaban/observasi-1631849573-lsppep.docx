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93AA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6CDCC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5FC27F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5B55F0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96A9AE1" w14:textId="77777777" w:rsidTr="00821BA2">
        <w:tc>
          <w:tcPr>
            <w:tcW w:w="9350" w:type="dxa"/>
          </w:tcPr>
          <w:p w14:paraId="0A0C3232" w14:textId="77777777" w:rsidR="00BE098E" w:rsidRDefault="00BE098E" w:rsidP="00821BA2">
            <w:pPr>
              <w:pStyle w:val="ListParagraph"/>
              <w:ind w:left="0"/>
            </w:pPr>
          </w:p>
          <w:p w14:paraId="10EE4BA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0DA2FC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D6879E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C1A6A9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C78EA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5B870A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FC5C4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10C7D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72B3EC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11435E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F63CD8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2D1B21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1AA70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2A6FAE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AF467C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7D3F154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8208E5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401DDD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6A8AE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04936B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3C5E46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9D8F56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34C298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BE2964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EAB370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C6FA1B4" w14:textId="77777777" w:rsidTr="00821BA2">
        <w:tc>
          <w:tcPr>
            <w:tcW w:w="9350" w:type="dxa"/>
          </w:tcPr>
          <w:p w14:paraId="1F5611E4" w14:textId="77777777" w:rsidR="00CE216B" w:rsidRPr="003C6054" w:rsidRDefault="00CE216B" w:rsidP="00CE216B">
            <w:pPr>
              <w:pStyle w:val="ListParagraph"/>
              <w:ind w:left="0"/>
              <w:jc w:val="center"/>
              <w:rPr>
                <w:ins w:id="0" w:author="Slamet Hartono" w:date="2021-09-17T10:26:00Z"/>
                <w:b/>
              </w:rPr>
            </w:pPr>
            <w:ins w:id="1" w:author="Slamet Hartono" w:date="2021-09-17T10:26:00Z">
              <w:r w:rsidRPr="003C6054">
                <w:rPr>
                  <w:b/>
                </w:rPr>
                <w:t>GLOSARIUM</w:t>
              </w:r>
            </w:ins>
          </w:p>
          <w:p w14:paraId="01619C96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Slamet Hartono" w:date="2021-09-17T10:26:00Z"/>
              </w:rPr>
            </w:pPr>
            <w:proofErr w:type="spellStart"/>
            <w:ins w:id="3" w:author="Slamet Hartono" w:date="2021-09-17T10:26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1E604455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Slamet Hartono" w:date="2021-09-17T10:27:00Z"/>
              </w:rPr>
            </w:pPr>
            <w:proofErr w:type="spellStart"/>
            <w:ins w:id="5" w:author="Slamet Hartono" w:date="2021-09-17T10:27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E2A2254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Slamet Hartono" w:date="2021-09-17T10:27:00Z"/>
              </w:rPr>
            </w:pPr>
            <w:ins w:id="7" w:author="Slamet Hartono" w:date="2021-09-17T10:27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018C4CEC" w14:textId="1E321856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Slamet Hartono" w:date="2021-09-17T10:27:00Z"/>
              </w:rPr>
            </w:pPr>
            <w:proofErr w:type="spellStart"/>
            <w:ins w:id="9" w:author="Slamet Hartono" w:date="2021-09-17T10:27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249DBE3A" w14:textId="2C9AA36B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Slamet Hartono" w:date="2021-09-17T10:32:00Z"/>
              </w:rPr>
            </w:pPr>
            <w:ins w:id="11" w:author="Slamet Hartono" w:date="2021-09-17T10:27:00Z">
              <w:r>
                <w:lastRenderedPageBreak/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02DC4F79" w14:textId="540EAF9C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Slamet Hartono" w:date="2021-09-17T10:27:00Z"/>
              </w:rPr>
              <w:pPrChange w:id="13" w:author="Slamet Hartono" w:date="2021-09-17T10:3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4" w:author="Slamet Hartono" w:date="2021-09-17T10:32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47CC7203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5" w:author="Slamet Hartono" w:date="2021-09-17T10:28:00Z"/>
              </w:rPr>
            </w:pPr>
            <w:proofErr w:type="spellStart"/>
            <w:ins w:id="16" w:author="Slamet Hartono" w:date="2021-09-17T10:28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70BED303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Slamet Hartono" w:date="2021-09-17T10:28:00Z"/>
              </w:rPr>
            </w:pPr>
            <w:proofErr w:type="spellStart"/>
            <w:ins w:id="18" w:author="Slamet Hartono" w:date="2021-09-17T10:28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63B20B61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Slamet Hartono" w:date="2021-09-17T10:28:00Z"/>
              </w:rPr>
            </w:pPr>
            <w:ins w:id="20" w:author="Slamet Hartono" w:date="2021-09-17T10:28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170C3DEE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Slamet Hartono" w:date="2021-09-17T10:29:00Z"/>
              </w:rPr>
            </w:pPr>
            <w:proofErr w:type="spellStart"/>
            <w:ins w:id="22" w:author="Slamet Hartono" w:date="2021-09-17T10:29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4BB094B9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Slamet Hartono" w:date="2021-09-17T10:29:00Z"/>
              </w:rPr>
            </w:pPr>
            <w:ins w:id="24" w:author="Slamet Hartono" w:date="2021-09-17T10:29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0B57D489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Slamet Hartono" w:date="2021-09-17T10:29:00Z"/>
              </w:rPr>
            </w:pPr>
            <w:proofErr w:type="spellStart"/>
            <w:ins w:id="26" w:author="Slamet Hartono" w:date="2021-09-17T10:29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53886C8E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Slamet Hartono" w:date="2021-09-17T10:29:00Z"/>
              </w:rPr>
            </w:pPr>
            <w:proofErr w:type="spellStart"/>
            <w:ins w:id="28" w:author="Slamet Hartono" w:date="2021-09-17T10:29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33B95628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Slamet Hartono" w:date="2021-09-17T10:29:00Z"/>
              </w:rPr>
            </w:pPr>
            <w:ins w:id="30" w:author="Slamet Hartono" w:date="2021-09-17T10:29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682B1CD0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Slamet Hartono" w:date="2021-09-17T10:29:00Z"/>
              </w:rPr>
            </w:pPr>
            <w:ins w:id="32" w:author="Slamet Hartono" w:date="2021-09-17T10:29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1EEA24FE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Slamet Hartono" w:date="2021-09-17T10:30:00Z"/>
              </w:rPr>
            </w:pPr>
            <w:ins w:id="34" w:author="Slamet Hartono" w:date="2021-09-17T10:30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109C59F3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Slamet Hartono" w:date="2021-09-17T10:30:00Z"/>
              </w:rPr>
            </w:pPr>
            <w:proofErr w:type="spellStart"/>
            <w:ins w:id="36" w:author="Slamet Hartono" w:date="2021-09-17T10:30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59338B54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Slamet Hartono" w:date="2021-09-17T10:30:00Z"/>
              </w:rPr>
            </w:pPr>
            <w:ins w:id="38" w:author="Slamet Hartono" w:date="2021-09-17T10:30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0828CF8D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9" w:author="Slamet Hartono" w:date="2021-09-17T10:31:00Z"/>
              </w:rPr>
            </w:pPr>
            <w:ins w:id="40" w:author="Slamet Hartono" w:date="2021-09-17T10:31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012D74D6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Slamet Hartono" w:date="2021-09-17T10:31:00Z"/>
              </w:rPr>
            </w:pPr>
            <w:proofErr w:type="spellStart"/>
            <w:ins w:id="42" w:author="Slamet Hartono" w:date="2021-09-17T10:31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47E7E925" w14:textId="77777777" w:rsidR="00CE216B" w:rsidRDefault="00CE216B" w:rsidP="00CE216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3" w:author="Slamet Hartono" w:date="2021-09-17T10:31:00Z"/>
              </w:rPr>
            </w:pPr>
            <w:ins w:id="44" w:author="Slamet Hartono" w:date="2021-09-17T10:31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29C457F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19B63B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lamet Hartono">
    <w15:presenceInfo w15:providerId="None" w15:userId="Slamet Harto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C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85A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Slamet Hartono</cp:lastModifiedBy>
  <cp:revision>2</cp:revision>
  <dcterms:created xsi:type="dcterms:W3CDTF">2021-09-17T03:33:00Z</dcterms:created>
  <dcterms:modified xsi:type="dcterms:W3CDTF">2021-09-17T03:33:00Z</dcterms:modified>
</cp:coreProperties>
</file>