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</w:t>
      </w:r>
      <w:del w:id="0" w:author="ismail - [2010]" w:date="2021-12-13T15:56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del w:id="1" w:author="ismail - [2010]" w:date="2021-12-13T15:42:00Z">
        <w:r w:rsidR="009131E1" w:rsidDel="009131E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,</w:delText>
        </w:r>
      </w:del>
      <w:del w:id="2" w:author="ismail - [2010]" w:date="2021-12-13T15:56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menggoda indera penciuman </w:t>
      </w:r>
      <w:del w:id="3" w:author="ismail - [2010]" w:date="2021-12-13T15:56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</w:t>
      </w:r>
      <w:ins w:id="4" w:author="ismail - [2010]" w:date="2021-12-13T15:57:00Z">
        <w:r w:rsidR="00E5426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5" w:author="ismail - [2010]" w:date="2021-12-13T15:57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ismail - [2010]" w:date="2021-12-13T15:57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7" w:author="ismail - [2010]" w:date="2021-12-13T15:57:00Z">
        <w:r w:rsidR="00E5426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egitu kata orang sering mengartikannya. Benar saja. Meski </w:t>
      </w:r>
      <w:del w:id="8" w:author="ismail - [2010]" w:date="2021-12-13T15:57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9" w:author="ismail - [2010]" w:date="2021-12-13T15:57:00Z">
        <w:r w:rsidDel="00E5426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</w:t>
      </w:r>
      <w:ins w:id="10" w:author="ismail - [2010]" w:date="2021-12-13T15:44:00Z">
        <w:r w:rsidR="009131E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tahun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2019</w:t>
      </w:r>
      <w:ins w:id="11" w:author="ismail - [2010]" w:date="2021-12-13T15:44:00Z">
        <w:r w:rsidR="009131E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12" w:author="ismail - [2010]" w:date="2021-12-13T15:44:00Z">
        <w:r w:rsidRPr="00C50A1E" w:rsidDel="009131E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benar-benar datang seperti perkiraan. Sudah sangat terasa apalagi sejak awal tahun baru </w:t>
      </w:r>
      <w:del w:id="13" w:author="ismail - [2010]" w:date="2021-12-13T15:44:00Z">
        <w:r w:rsidRPr="00C50A1E" w:rsidDel="009131E1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14" w:author="ismail - [2010]" w:date="2021-12-13T15:45:00Z">
        <w:r w:rsidR="009131E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yang ambyar, pun perilaku kita yang lain. Soal makan. Ya, hujan yang membuat kita jadi sering lapar. Kok bisa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15" w:author="ismail - [2010]" w:date="2021-12-13T15:45:00Z">
        <w:r w:rsidR="009131E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16" w:author="ismail - [2010]" w:date="2021-12-13T15:46:00Z">
        <w:r w:rsidRPr="00C50A1E" w:rsidDel="009131E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bisa dikonsumsi </w:t>
      </w:r>
      <w:ins w:id="17" w:author="ismail - [2010]" w:date="2021-12-13T15:59:00Z">
        <w:r w:rsidR="00E5426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18" w:author="ismail - [2010]" w:date="2021-12-13T15:59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 sekali duduk. Belum cukup, tambah lagi gorengannya, satu-dua biji eh kok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jadi lebih dingin </w:t>
      </w:r>
      <w:del w:id="19" w:author="ismail - [2010]" w:date="2021-12-13T15:48:00Z">
        <w:r w:rsidRPr="009131E1" w:rsidDel="009131E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9131E1">
        <w:rPr>
          <w:rFonts w:ascii="Times New Roman" w:eastAsia="Times New Roman" w:hAnsi="Times New Roman" w:cs="Times New Roman"/>
          <w:sz w:val="24"/>
          <w:szCs w:val="24"/>
          <w:rPrChange w:id="20" w:author="ismail - [2010]" w:date="2021-12-13T15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bookmarkStart w:id="21" w:name="_GoBack"/>
      <w:bookmarkEnd w:id="21"/>
      <w:del w:id="22" w:author="ismail - [2010]" w:date="2021-12-13T15:59:00Z">
        <w:r w:rsidRPr="00C50A1E" w:rsidDel="00B47ED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 dadakan alias yang masih hangat. Apalagi dengan makan, tubuh akan mendapat "panas" akibat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</w:t>
      </w:r>
      <w:del w:id="23" w:author="ismail - [2010]" w:date="2021-12-13T15:49:00Z">
        <w:r w:rsidRPr="00C50A1E" w:rsidDel="009131E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del w:id="24" w:author="ismail - [2010]" w:date="2021-12-13T15:50:00Z">
        <w:r w:rsidDel="009131E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 harus ada di</w:t>
      </w:r>
      <w:del w:id="25" w:author="ismail - [2010]" w:date="2021-12-13T15:50:00Z">
        <w:r w:rsidRPr="00C50A1E" w:rsidDel="009131E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</w:t>
      </w:r>
      <w:del w:id="26" w:author="ismail - [2010]" w:date="2021-12-13T15:51:00Z">
        <w:r w:rsidRPr="00C50A1E" w:rsidDel="00F70F09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tidak tahu diri. Yang penting enak, kalori 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del w:id="27" w:author="ismail - [2010]" w:date="2021-12-13T15:51:00Z">
        <w:r w:rsidRPr="00C50A1E" w:rsidDel="00F70F0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</w:t>
      </w:r>
      <w:del w:id="28" w:author="ismail - [2010]" w:date="2021-12-13T15:52:00Z">
        <w:r w:rsidRPr="00C50A1E" w:rsidDel="00F70F09">
          <w:rPr>
            <w:rFonts w:ascii="Times New Roman" w:eastAsia="Times New Roman" w:hAnsi="Times New Roman" w:cs="Times New Roman"/>
            <w:sz w:val="24"/>
            <w:szCs w:val="24"/>
          </w:rPr>
          <w:delText>bisa jadi</w:delText>
        </w:r>
      </w:del>
      <w:ins w:id="29" w:author="ismail - [2010]" w:date="2021-12-13T15:52:00Z">
        <w:r w:rsidR="00F70F0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biang berat badan yang </w:t>
      </w:r>
      <w:del w:id="30" w:author="ismail - [2010]" w:date="2021-12-13T15:52:00Z">
        <w:r w:rsidRPr="00C50A1E" w:rsidDel="00F70F09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suka naik</w:t>
      </w:r>
      <w:del w:id="31" w:author="ismail - [2010]" w:date="2021-12-13T15:53:00Z">
        <w:r w:rsidRPr="00C50A1E" w:rsidDel="00F70F0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del w:id="32" w:author="ismail - [2010]" w:date="2021-12-13T15:54:00Z">
        <w:r w:rsidRPr="00C50A1E" w:rsidDel="00E5426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852" w:rsidRDefault="00C73852">
      <w:r>
        <w:separator/>
      </w:r>
    </w:p>
  </w:endnote>
  <w:endnote w:type="continuationSeparator" w:id="0">
    <w:p w:rsidR="00C73852" w:rsidRDefault="00C7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C73852">
    <w:pPr>
      <w:pStyle w:val="Footer"/>
    </w:pPr>
  </w:p>
  <w:p w:rsidR="00941E77" w:rsidRDefault="00C73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852" w:rsidRDefault="00C73852">
      <w:r>
        <w:separator/>
      </w:r>
    </w:p>
  </w:footnote>
  <w:footnote w:type="continuationSeparator" w:id="0">
    <w:p w:rsidR="00C73852" w:rsidRDefault="00C7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802CDB"/>
    <w:rsid w:val="009131E1"/>
    <w:rsid w:val="00924DF5"/>
    <w:rsid w:val="00927764"/>
    <w:rsid w:val="00B47ED2"/>
    <w:rsid w:val="00C20908"/>
    <w:rsid w:val="00C73852"/>
    <w:rsid w:val="00E5426D"/>
    <w:rsid w:val="00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13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13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6</cp:revision>
  <dcterms:created xsi:type="dcterms:W3CDTF">2020-08-26T21:16:00Z</dcterms:created>
  <dcterms:modified xsi:type="dcterms:W3CDTF">2021-12-13T08:01:00Z</dcterms:modified>
</cp:coreProperties>
</file>