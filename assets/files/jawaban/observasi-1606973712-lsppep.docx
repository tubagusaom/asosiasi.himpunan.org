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FBD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FD54C1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4D5A25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2C0D6A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B859975" w14:textId="77777777" w:rsidTr="00821BA2">
        <w:tc>
          <w:tcPr>
            <w:tcW w:w="9350" w:type="dxa"/>
          </w:tcPr>
          <w:p w14:paraId="6AF81E68" w14:textId="77777777" w:rsidR="00125355" w:rsidRDefault="00125355" w:rsidP="00A83BC2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Fitri Elzahra" w:date="2020-12-03T12:30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BB3764A" w14:textId="77777777" w:rsidR="00125355" w:rsidRDefault="00577C6C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" w:author="Fitri Elzahra" w:date="2020-12-03T12:18:00Z">
              <w:r>
                <w:rPr>
                  <w:rFonts w:ascii="Times New Roman" w:eastAsia="Times New Roman" w:hAnsi="Times New Roman" w:cs="Times New Roman"/>
                  <w:szCs w:val="24"/>
                </w:rPr>
                <w:t>o</w:t>
              </w:r>
            </w:ins>
            <w:del w:id="3" w:author="Fitri Elzahra" w:date="2020-12-03T12:18:00Z">
              <w:r w:rsidR="00125355" w:rsidDel="00577C6C">
                <w:rPr>
                  <w:rFonts w:ascii="Times New Roman" w:eastAsia="Times New Roman" w:hAnsi="Times New Roman" w:cs="Times New Roman"/>
                  <w:szCs w:val="24"/>
                </w:rPr>
                <w:delText>O</w:delText>
              </w:r>
            </w:del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leh </w:t>
            </w:r>
            <w:proofErr w:type="spellStart"/>
            <w:r w:rsidR="00125355"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ECDCE1F" w14:textId="03CB949A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5" w:author="Fitri Elzahra" w:date="2020-12-03T12:31:00Z">
              <w:r w:rsidR="006E1325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6" w:author="Fitri Elzahra" w:date="2020-12-03T12:31:00Z">
              <w:r w:rsidRPr="00EC6F38" w:rsidDel="006E1325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7" w:author="Fitri Elzahra" w:date="2020-12-03T12:31:00Z">
              <w:r w:rsidRPr="00EC6F38" w:rsidDel="006E1325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Fitri Elzahra" w:date="2020-12-03T12:18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9" w:author="Fitri Elzahra" w:date="2020-12-03T12:33:00Z">
              <w:r w:rsidR="00B96FAA">
                <w:rPr>
                  <w:rFonts w:ascii="Times New Roman" w:eastAsia="Times New Roman" w:hAnsi="Times New Roman" w:cs="Times New Roman"/>
                  <w:szCs w:val="24"/>
                </w:rPr>
                <w:t xml:space="preserve">. Hal </w:t>
              </w:r>
              <w:proofErr w:type="spellStart"/>
              <w:r w:rsidR="00B96FA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10" w:author="Fitri Elzahra" w:date="2020-12-03T12:33:00Z">
              <w:r w:rsidRPr="00EC6F38" w:rsidDel="00B96FA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Fitri Elzahra" w:date="2020-12-03T12:33:00Z">
              <w:r w:rsidRPr="00EC6F38" w:rsidDel="00B96FAA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2" w:author="Fitri Elzahra" w:date="2020-12-03T12:33:00Z">
              <w:r w:rsidR="00B96FAA">
                <w:rPr>
                  <w:rFonts w:ascii="Times New Roman" w:eastAsia="Times New Roman" w:hAnsi="Times New Roman" w:cs="Times New Roman"/>
                  <w:szCs w:val="24"/>
                </w:rPr>
                <w:t xml:space="preserve">juga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3" w:author="Fitri Elzahra" w:date="2020-12-03T12:18:00Z">
              <w:r w:rsidR="00577C6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4" w:author="Fitri Elzahra" w:date="2020-12-03T12:18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6961E9" w14:textId="3713A9EA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6" w:author="Fitri Elzahra" w:date="2020-12-03T12:18:00Z">
              <w:r w:rsidR="00577C6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Fitri Elzahra" w:date="2020-12-03T12:19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 xml:space="preserve">hari </w:delText>
              </w:r>
            </w:del>
            <w:proofErr w:type="spellStart"/>
            <w:ins w:id="18" w:author="Fitri Elzahra" w:date="2020-12-03T12:19:00Z">
              <w:r w:rsidR="00577C6C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577C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Fitri Elzahra" w:date="2020-12-03T12:19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0" w:author="Fitri Elzahra" w:date="2020-12-03T12:32:00Z">
              <w:r w:rsidR="006E132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" w:author="Fitri Elzahra" w:date="2020-12-03T12:32:00Z">
              <w:r w:rsidR="006E132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del w:id="22" w:author="Fitri Elzahra" w:date="2020-12-03T12:32:00Z">
              <w:r w:rsidRPr="00EC6F38" w:rsidDel="006E1325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3" w:author="Fitri Elzahra" w:date="2020-12-03T12:19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Fitri Elzahra" w:date="2020-12-03T12:19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25" w:author="Fitri Elzahra" w:date="2020-12-03T12:19:00Z">
              <w:r w:rsidR="00577C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6" w:author="Fitri Elzahra" w:date="2020-12-03T12:19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DE2200" w14:textId="6992505E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Fitri Elzahra" w:date="2020-12-03T12:23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9" w:author="Fitri Elzahra" w:date="2020-12-03T12:33:00Z">
              <w:r w:rsidR="001653D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CB4BAA" w14:textId="43D318EE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Fitri Elzahra" w:date="2020-12-03T12:23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32" w:author="Fitri Elzahra" w:date="2020-12-03T12:33:00Z">
              <w:r w:rsidR="001653D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3" w:author="Fitri Elzahra" w:date="2020-12-03T12:33:00Z">
              <w:r w:rsidRPr="00EC6F38" w:rsidDel="001653D9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Fitri Elzahra" w:date="2020-12-03T12:34:00Z">
              <w:r w:rsidRPr="00EC6F38" w:rsidDel="001653D9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5" w:author="Fitri Elzahra" w:date="2020-12-03T12:34:00Z">
              <w:r w:rsidRPr="00EC6F38" w:rsidDel="001653D9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</w:delText>
              </w:r>
            </w:del>
            <w:proofErr w:type="spellStart"/>
            <w:ins w:id="36" w:author="Fitri Elzahra" w:date="2020-12-03T12:34:00Z">
              <w:r w:rsidR="001653D9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1653D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Fitri Elzahra" w:date="2020-12-03T12:33:00Z">
              <w:r w:rsidRPr="00EC6F38" w:rsidDel="001653D9">
                <w:rPr>
                  <w:rFonts w:ascii="Times New Roman" w:eastAsia="Times New Roman" w:hAnsi="Times New Roman" w:cs="Times New Roman"/>
                  <w:szCs w:val="24"/>
                </w:rPr>
                <w:delText xml:space="preserve">sedang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Fitri Elzahra" w:date="2020-12-03T12:33:00Z">
              <w:r w:rsidRPr="00EC6F38" w:rsidDel="001653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39" w:author="Fitri Elzahra" w:date="2020-12-03T12:34:00Z">
              <w:r w:rsidR="001653D9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40" w:author="Fitri Elzahra" w:date="2020-12-03T12:34:00Z">
              <w:r w:rsidRPr="00EC6F38" w:rsidDel="001653D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1" w:author="Fitri Elzahra" w:date="2020-12-03T12:34:00Z">
              <w:r w:rsidR="001653D9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2" w:author="Fitri Elzahra" w:date="2020-12-03T12:34:00Z">
              <w:r w:rsidRPr="00EC6F38" w:rsidDel="001653D9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arena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B22A7BB" w14:textId="4ABB5986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commentRangeStart w:id="4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5" w:author="Fitri Elzahra" w:date="2020-12-03T12:31:00Z">
              <w:r w:rsidR="00A83BC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6" w:author="Fitri Elzahra" w:date="2020-12-03T12:31:00Z">
              <w:r w:rsidRPr="00EC6F38" w:rsidDel="00A83BC2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</w:p>
          <w:p w14:paraId="4B8964C9" w14:textId="77777777" w:rsidR="00125355" w:rsidRPr="00EC6F38" w:rsidRDefault="00125355" w:rsidP="00A83BC2">
            <w:pPr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Fitri Elzahra" w:date="2020-12-03T12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del w:id="48" w:author="Fitri Elzahra" w:date="2020-12-03T12:24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0EC412B" w14:textId="1540F721" w:rsidR="00125355" w:rsidRPr="00577C6C" w:rsidRDefault="00125355" w:rsidP="00A83BC2">
            <w:pPr>
              <w:spacing w:after="0" w:line="240" w:lineRule="auto"/>
              <w:ind w:left="74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49" w:author="Fitri Elzahra" w:date="2020-12-03T12:25:00Z">
                  <w:rPr/>
                </w:rPrChange>
              </w:rPr>
              <w:pPrChange w:id="50" w:author="Fitri Elzahra" w:date="2020-12-03T12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577C6C">
              <w:rPr>
                <w:rFonts w:ascii="Times New Roman" w:eastAsia="Times New Roman" w:hAnsi="Times New Roman" w:cs="Times New Roman"/>
                <w:szCs w:val="24"/>
                <w:rPrChange w:id="51" w:author="Fitri Elzahra" w:date="2020-12-03T12:25:00Z">
                  <w:rPr/>
                </w:rPrChange>
              </w:rPr>
              <w:t xml:space="preserve">Pada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52" w:author="Fitri Elzahra" w:date="2020-12-03T12:25:00Z">
                  <w:rPr/>
                </w:rPrChange>
              </w:rPr>
              <w:t>taha</w:t>
            </w:r>
            <w:ins w:id="53" w:author="Fitri Elzahra" w:date="2020-12-03T12:23:00Z">
              <w:r w:rsidR="00577C6C" w:rsidRPr="00577C6C">
                <w:rPr>
                  <w:rFonts w:ascii="Times New Roman" w:eastAsia="Times New Roman" w:hAnsi="Times New Roman" w:cs="Times New Roman"/>
                  <w:szCs w:val="24"/>
                  <w:rPrChange w:id="54" w:author="Fitri Elzahra" w:date="2020-12-03T12:25:00Z">
                    <w:rPr/>
                  </w:rPrChange>
                </w:rPr>
                <w:t>p</w:t>
              </w:r>
            </w:ins>
            <w:proofErr w:type="spellEnd"/>
            <w:del w:id="55" w:author="Fitri Elzahra" w:date="2020-12-03T12:23:00Z">
              <w:r w:rsidRPr="00577C6C" w:rsidDel="00577C6C">
                <w:rPr>
                  <w:rFonts w:ascii="Times New Roman" w:eastAsia="Times New Roman" w:hAnsi="Times New Roman" w:cs="Times New Roman"/>
                  <w:szCs w:val="24"/>
                  <w:rPrChange w:id="56" w:author="Fitri Elzahra" w:date="2020-12-03T12:25:00Z">
                    <w:rPr/>
                  </w:rPrChange>
                </w:rPr>
                <w:delText>b</w:delText>
              </w:r>
            </w:del>
            <w:r w:rsidRPr="00577C6C">
              <w:rPr>
                <w:rFonts w:ascii="Times New Roman" w:eastAsia="Times New Roman" w:hAnsi="Times New Roman" w:cs="Times New Roman"/>
                <w:szCs w:val="24"/>
                <w:rPrChange w:id="57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58" w:author="Fitri Elzahra" w:date="2020-12-03T12:25:00Z">
                  <w:rPr/>
                </w:rPrChange>
              </w:rPr>
              <w:t>ini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59" w:author="Fitri Elzahra" w:date="2020-12-03T12:25:00Z">
                  <w:rPr/>
                </w:rPrChange>
              </w:rPr>
              <w:t xml:space="preserve"> guru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60" w:author="Fitri Elzahra" w:date="2020-12-03T12:25:00Z">
                  <w:rPr/>
                </w:rPrChange>
              </w:rPr>
              <w:t>di</w:t>
            </w:r>
            <w:del w:id="61" w:author="Fitri Elzahra" w:date="2020-12-03T12:23:00Z">
              <w:r w:rsidRPr="00577C6C" w:rsidDel="00577C6C">
                <w:rPr>
                  <w:rFonts w:ascii="Times New Roman" w:eastAsia="Times New Roman" w:hAnsi="Times New Roman" w:cs="Times New Roman"/>
                  <w:szCs w:val="24"/>
                  <w:rPrChange w:id="62" w:author="Fitri Elzahra" w:date="2020-12-03T12:25:00Z">
                    <w:rPr/>
                  </w:rPrChange>
                </w:rPr>
                <w:delText xml:space="preserve"> </w:delText>
              </w:r>
            </w:del>
            <w:r w:rsidRPr="00577C6C">
              <w:rPr>
                <w:rFonts w:ascii="Times New Roman" w:eastAsia="Times New Roman" w:hAnsi="Times New Roman" w:cs="Times New Roman"/>
                <w:szCs w:val="24"/>
                <w:rPrChange w:id="63" w:author="Fitri Elzahra" w:date="2020-12-03T12:25:00Z">
                  <w:rPr/>
                </w:rPrChange>
              </w:rPr>
              <w:t>tu</w:t>
            </w:r>
            <w:ins w:id="64" w:author="Fitri Elzahra" w:date="2020-12-03T12:23:00Z">
              <w:r w:rsidR="00577C6C" w:rsidRPr="00577C6C">
                <w:rPr>
                  <w:rFonts w:ascii="Times New Roman" w:eastAsia="Times New Roman" w:hAnsi="Times New Roman" w:cs="Times New Roman"/>
                  <w:szCs w:val="24"/>
                  <w:rPrChange w:id="65" w:author="Fitri Elzahra" w:date="2020-12-03T12:25:00Z">
                    <w:rPr/>
                  </w:rPrChange>
                </w:rPr>
                <w:t>n</w:t>
              </w:r>
            </w:ins>
            <w:r w:rsidRPr="00577C6C">
              <w:rPr>
                <w:rFonts w:ascii="Times New Roman" w:eastAsia="Times New Roman" w:hAnsi="Times New Roman" w:cs="Times New Roman"/>
                <w:szCs w:val="24"/>
                <w:rPrChange w:id="66" w:author="Fitri Elzahra" w:date="2020-12-03T12:25:00Z">
                  <w:rPr/>
                </w:rPrChange>
              </w:rPr>
              <w:t>tut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67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68" w:author="Fitri Elzahra" w:date="2020-12-03T12:25:00Z">
                  <w:rPr/>
                </w:rPrChange>
              </w:rPr>
              <w:t>untuk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69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70" w:author="Fitri Elzahra" w:date="2020-12-03T12:25:00Z">
                  <w:rPr/>
                </w:rPrChange>
              </w:rPr>
              <w:t>merancang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71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72" w:author="Fitri Elzahra" w:date="2020-12-03T12:25:00Z">
                  <w:rPr/>
                </w:rPrChange>
              </w:rPr>
              <w:t>pembelajaran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73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74" w:author="Fitri Elzahra" w:date="2020-12-03T12:25:00Z">
                  <w:rPr/>
                </w:rPrChange>
              </w:rPr>
              <w:t>sesuai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75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76" w:author="Fitri Elzahra" w:date="2020-12-03T12:25:00Z">
                  <w:rPr/>
                </w:rPrChange>
              </w:rPr>
              <w:t>dengan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77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78" w:author="Fitri Elzahra" w:date="2020-12-03T12:25:00Z">
                  <w:rPr/>
                </w:rPrChange>
              </w:rPr>
              <w:t>minat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79" w:author="Fitri Elzahra" w:date="2020-12-03T12:25:00Z">
                  <w:rPr/>
                </w:rPrChange>
              </w:rPr>
              <w:t xml:space="preserve"> dan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80" w:author="Fitri Elzahra" w:date="2020-12-03T12:25:00Z">
                  <w:rPr/>
                </w:rPrChange>
              </w:rPr>
              <w:t>bakat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81" w:author="Fitri Elzahra" w:date="2020-12-03T12:25:00Z">
                  <w:rPr/>
                </w:rPrChange>
              </w:rPr>
              <w:t>/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82" w:author="Fitri Elzahra" w:date="2020-12-03T12:25:00Z">
                  <w:rPr/>
                </w:rPrChange>
              </w:rPr>
              <w:t>kebutuhan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83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84" w:author="Fitri Elzahra" w:date="2020-12-03T12:25:00Z">
                  <w:rPr/>
                </w:rPrChange>
              </w:rPr>
              <w:t>siswa</w:t>
            </w:r>
            <w:proofErr w:type="spellEnd"/>
            <w:ins w:id="85" w:author="Fitri Elzahra" w:date="2020-12-03T12:34:00Z">
              <w:r w:rsidR="00A2538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86" w:author="Fitri Elzahra" w:date="2020-12-03T12:24:00Z">
              <w:r w:rsidRPr="00577C6C" w:rsidDel="00577C6C">
                <w:rPr>
                  <w:rFonts w:ascii="Times New Roman" w:eastAsia="Times New Roman" w:hAnsi="Times New Roman" w:cs="Times New Roman"/>
                  <w:szCs w:val="24"/>
                  <w:rPrChange w:id="87" w:author="Fitri Elzahra" w:date="2020-12-03T12:25:00Z">
                    <w:rPr/>
                  </w:rPrChange>
                </w:rPr>
                <w:delText>.</w:delText>
              </w:r>
            </w:del>
          </w:p>
          <w:p w14:paraId="328CF9C5" w14:textId="77777777" w:rsidR="00125355" w:rsidRPr="00EC6F38" w:rsidRDefault="00125355" w:rsidP="00A83BC2">
            <w:pPr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8" w:author="Fitri Elzahra" w:date="2020-12-03T12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del w:id="89" w:author="Fitri Elzahra" w:date="2020-12-03T12:24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556CAD0" w14:textId="78556448" w:rsidR="00125355" w:rsidRPr="00577C6C" w:rsidRDefault="00125355" w:rsidP="00A83BC2">
            <w:pPr>
              <w:spacing w:after="0" w:line="240" w:lineRule="auto"/>
              <w:ind w:left="74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90" w:author="Fitri Elzahra" w:date="2020-12-03T12:25:00Z">
                  <w:rPr/>
                </w:rPrChange>
              </w:rPr>
              <w:pPrChange w:id="91" w:author="Fitri Elzahra" w:date="2020-12-03T12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92" w:author="Fitri Elzahra" w:date="2020-12-03T12:25:00Z">
                  <w:rPr/>
                </w:rPrChange>
              </w:rPr>
              <w:t>Yaitu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93" w:author="Fitri Elzahra" w:date="2020-12-03T12:25:00Z">
                  <w:rPr/>
                </w:rPrChange>
              </w:rPr>
              <w:t xml:space="preserve"> guru di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94" w:author="Fitri Elzahra" w:date="2020-12-03T12:25:00Z">
                  <w:rPr/>
                </w:rPrChange>
              </w:rPr>
              <w:t>sini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95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96" w:author="Fitri Elzahra" w:date="2020-12-03T12:25:00Z">
                  <w:rPr/>
                </w:rPrChange>
              </w:rPr>
              <w:t>di</w:t>
            </w:r>
            <w:del w:id="97" w:author="Fitri Elzahra" w:date="2020-12-03T12:34:00Z">
              <w:r w:rsidRPr="00577C6C" w:rsidDel="00A25386">
                <w:rPr>
                  <w:rFonts w:ascii="Times New Roman" w:eastAsia="Times New Roman" w:hAnsi="Times New Roman" w:cs="Times New Roman"/>
                  <w:szCs w:val="24"/>
                  <w:rPrChange w:id="98" w:author="Fitri Elzahra" w:date="2020-12-03T12:25:00Z">
                    <w:rPr/>
                  </w:rPrChange>
                </w:rPr>
                <w:delText xml:space="preserve"> </w:delText>
              </w:r>
            </w:del>
            <w:r w:rsidRPr="00577C6C">
              <w:rPr>
                <w:rFonts w:ascii="Times New Roman" w:eastAsia="Times New Roman" w:hAnsi="Times New Roman" w:cs="Times New Roman"/>
                <w:szCs w:val="24"/>
                <w:rPrChange w:id="99" w:author="Fitri Elzahra" w:date="2020-12-03T12:25:00Z">
                  <w:rPr/>
                </w:rPrChange>
              </w:rPr>
              <w:t>tuntut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00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01" w:author="Fitri Elzahra" w:date="2020-12-03T12:25:00Z">
                  <w:rPr/>
                </w:rPrChange>
              </w:rPr>
              <w:t>untuk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02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03" w:author="Fitri Elzahra" w:date="2020-12-03T12:25:00Z">
                  <w:rPr/>
                </w:rPrChange>
              </w:rPr>
              <w:t>membantu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04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05" w:author="Fitri Elzahra" w:date="2020-12-03T12:25:00Z">
                  <w:rPr/>
                </w:rPrChange>
              </w:rPr>
              <w:t>siwa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06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07" w:author="Fitri Elzahra" w:date="2020-12-03T12:25:00Z">
                  <w:rPr/>
                </w:rPrChange>
              </w:rPr>
              <w:t>dalam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08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09" w:author="Fitri Elzahra" w:date="2020-12-03T12:25:00Z">
                  <w:rPr/>
                </w:rPrChange>
              </w:rPr>
              <w:t>mencari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10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11" w:author="Fitri Elzahra" w:date="2020-12-03T12:25:00Z">
                  <w:rPr/>
                </w:rPrChange>
              </w:rPr>
              <w:t>kemampuan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12" w:author="Fitri Elzahra" w:date="2020-12-03T12:25:00Z">
                  <w:rPr/>
                </w:rPrChange>
              </w:rPr>
              <w:t xml:space="preserve"> dan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13" w:author="Fitri Elzahra" w:date="2020-12-03T12:25:00Z">
                  <w:rPr/>
                </w:rPrChange>
              </w:rPr>
              <w:t>bakat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14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15" w:author="Fitri Elzahra" w:date="2020-12-03T12:25:00Z">
                  <w:rPr/>
                </w:rPrChange>
              </w:rPr>
              <w:t>siswa</w:t>
            </w:r>
            <w:proofErr w:type="spellEnd"/>
            <w:ins w:id="116" w:author="Fitri Elzahra" w:date="2020-12-03T12:34:00Z">
              <w:r w:rsidR="00A2538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7" w:author="Fitri Elzahra" w:date="2020-12-03T12:24:00Z">
              <w:r w:rsidRPr="00577C6C" w:rsidDel="00577C6C">
                <w:rPr>
                  <w:rFonts w:ascii="Times New Roman" w:eastAsia="Times New Roman" w:hAnsi="Times New Roman" w:cs="Times New Roman"/>
                  <w:szCs w:val="24"/>
                  <w:rPrChange w:id="118" w:author="Fitri Elzahra" w:date="2020-12-03T12:25:00Z">
                    <w:rPr/>
                  </w:rPrChange>
                </w:rPr>
                <w:delText>.</w:delText>
              </w:r>
            </w:del>
          </w:p>
          <w:p w14:paraId="4DAF7C02" w14:textId="77777777" w:rsidR="00125355" w:rsidRPr="00EC6F38" w:rsidRDefault="00125355" w:rsidP="00A83BC2">
            <w:pPr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9" w:author="Fitri Elzahra" w:date="2020-12-03T12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del w:id="120" w:author="Fitri Elzahra" w:date="2020-12-03T12:24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0352886" w14:textId="7EF5204E" w:rsidR="00125355" w:rsidRPr="00577C6C" w:rsidRDefault="00125355" w:rsidP="00A83BC2">
            <w:pPr>
              <w:spacing w:after="0" w:line="240" w:lineRule="auto"/>
              <w:ind w:left="74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21" w:author="Fitri Elzahra" w:date="2020-12-03T12:25:00Z">
                  <w:rPr/>
                </w:rPrChange>
              </w:rPr>
              <w:pPrChange w:id="122" w:author="Fitri Elzahra" w:date="2020-12-03T12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577C6C">
              <w:rPr>
                <w:rFonts w:ascii="Times New Roman" w:eastAsia="Times New Roman" w:hAnsi="Times New Roman" w:cs="Times New Roman"/>
                <w:szCs w:val="24"/>
                <w:rPrChange w:id="123" w:author="Fitri Elzahra" w:date="2020-12-03T12:25:00Z">
                  <w:rPr/>
                </w:rPrChange>
              </w:rPr>
              <w:t>Gur</w:t>
            </w:r>
            <w:ins w:id="124" w:author="Fitri Elzahra" w:date="2020-12-03T12:24:00Z">
              <w:r w:rsidR="00577C6C" w:rsidRPr="00577C6C">
                <w:rPr>
                  <w:rFonts w:ascii="Times New Roman" w:eastAsia="Times New Roman" w:hAnsi="Times New Roman" w:cs="Times New Roman"/>
                  <w:szCs w:val="24"/>
                  <w:rPrChange w:id="125" w:author="Fitri Elzahra" w:date="2020-12-03T12:25:00Z">
                    <w:rPr/>
                  </w:rPrChange>
                </w:rPr>
                <w:t>u</w:t>
              </w:r>
            </w:ins>
            <w:del w:id="126" w:author="Fitri Elzahra" w:date="2020-12-03T12:24:00Z">
              <w:r w:rsidRPr="00577C6C" w:rsidDel="00577C6C">
                <w:rPr>
                  <w:rFonts w:ascii="Times New Roman" w:eastAsia="Times New Roman" w:hAnsi="Times New Roman" w:cs="Times New Roman"/>
                  <w:szCs w:val="24"/>
                  <w:rPrChange w:id="127" w:author="Fitri Elzahra" w:date="2020-12-03T12:25:00Z">
                    <w:rPr/>
                  </w:rPrChange>
                </w:rPr>
                <w:delText>i</w:delText>
              </w:r>
            </w:del>
            <w:r w:rsidRPr="00577C6C">
              <w:rPr>
                <w:rFonts w:ascii="Times New Roman" w:eastAsia="Times New Roman" w:hAnsi="Times New Roman" w:cs="Times New Roman"/>
                <w:szCs w:val="24"/>
                <w:rPrChange w:id="128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29" w:author="Fitri Elzahra" w:date="2020-12-03T12:25:00Z">
                  <w:rPr/>
                </w:rPrChange>
              </w:rPr>
              <w:t>dilatih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30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31" w:author="Fitri Elzahra" w:date="2020-12-03T12:25:00Z">
                  <w:rPr/>
                </w:rPrChange>
              </w:rPr>
              <w:t>untuk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32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33" w:author="Fitri Elzahra" w:date="2020-12-03T12:25:00Z">
                  <w:rPr/>
                </w:rPrChange>
              </w:rPr>
              <w:t>mengembangkan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34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35" w:author="Fitri Elzahra" w:date="2020-12-03T12:25:00Z">
                  <w:rPr/>
                </w:rPrChange>
              </w:rPr>
              <w:t>kurikulum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36" w:author="Fitri Elzahra" w:date="2020-12-03T12:25:00Z">
                  <w:rPr/>
                </w:rPrChange>
              </w:rPr>
              <w:t xml:space="preserve"> dan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37" w:author="Fitri Elzahra" w:date="2020-12-03T12:25:00Z">
                  <w:rPr/>
                </w:rPrChange>
              </w:rPr>
              <w:t>memberikan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38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39" w:author="Fitri Elzahra" w:date="2020-12-03T12:25:00Z">
                  <w:rPr/>
                </w:rPrChange>
              </w:rPr>
              <w:t>kebebasan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40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41" w:author="Fitri Elzahra" w:date="2020-12-03T12:25:00Z">
                  <w:rPr/>
                </w:rPrChange>
              </w:rPr>
              <w:t>untuk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42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43" w:author="Fitri Elzahra" w:date="2020-12-03T12:25:00Z">
                  <w:rPr/>
                </w:rPrChange>
              </w:rPr>
              <w:t>menentukan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44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45" w:author="Fitri Elzahra" w:date="2020-12-03T12:25:00Z">
                  <w:rPr/>
                </w:rPrChange>
              </w:rPr>
              <w:t>cara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46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47" w:author="Fitri Elzahra" w:date="2020-12-03T12:25:00Z">
                  <w:rPr/>
                </w:rPrChange>
              </w:rPr>
              <w:t>belajar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48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49" w:author="Fitri Elzahra" w:date="2020-12-03T12:25:00Z">
                  <w:rPr/>
                </w:rPrChange>
              </w:rPr>
              <w:t>mengajar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50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51" w:author="Fitri Elzahra" w:date="2020-12-03T12:25:00Z">
                  <w:rPr/>
                </w:rPrChange>
              </w:rPr>
              <w:t>siswa</w:t>
            </w:r>
            <w:proofErr w:type="spellEnd"/>
            <w:ins w:id="152" w:author="Fitri Elzahra" w:date="2020-12-03T12:34:00Z">
              <w:r w:rsidR="00A2538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53" w:author="Fitri Elzahra" w:date="2020-12-03T12:24:00Z">
              <w:r w:rsidRPr="00577C6C" w:rsidDel="00577C6C">
                <w:rPr>
                  <w:rFonts w:ascii="Times New Roman" w:eastAsia="Times New Roman" w:hAnsi="Times New Roman" w:cs="Times New Roman"/>
                  <w:szCs w:val="24"/>
                  <w:rPrChange w:id="154" w:author="Fitri Elzahra" w:date="2020-12-03T12:25:00Z">
                    <w:rPr/>
                  </w:rPrChange>
                </w:rPr>
                <w:delText>.</w:delText>
              </w:r>
            </w:del>
          </w:p>
          <w:p w14:paraId="726087AD" w14:textId="77777777" w:rsidR="00125355" w:rsidRPr="00EC6F38" w:rsidRDefault="00125355" w:rsidP="00A83BC2">
            <w:pPr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5" w:author="Fitri Elzahra" w:date="2020-12-03T12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del w:id="156" w:author="Fitri Elzahra" w:date="2020-12-03T12:24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C41E05F" w14:textId="2180F037" w:rsidR="00125355" w:rsidRPr="00577C6C" w:rsidRDefault="00125355" w:rsidP="00A83BC2">
            <w:pPr>
              <w:spacing w:after="0" w:line="240" w:lineRule="auto"/>
              <w:ind w:left="74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57" w:author="Fitri Elzahra" w:date="2020-12-03T12:25:00Z">
                  <w:rPr/>
                </w:rPrChange>
              </w:rPr>
              <w:pPrChange w:id="158" w:author="Fitri Elzahra" w:date="2020-12-03T12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59" w:author="Fitri Elzahra" w:date="2020-12-03T12:25:00Z">
                  <w:rPr/>
                </w:rPrChange>
              </w:rPr>
              <w:t>Dimana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60" w:author="Fitri Elzahra" w:date="2020-12-03T12:25:00Z">
                  <w:rPr/>
                </w:rPrChange>
              </w:rPr>
              <w:t xml:space="preserve"> guru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61" w:author="Fitri Elzahra" w:date="2020-12-03T12:25:00Z">
                  <w:rPr/>
                </w:rPrChange>
              </w:rPr>
              <w:t>sebagai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62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63" w:author="Fitri Elzahra" w:date="2020-12-03T12:25:00Z">
                  <w:rPr/>
                </w:rPrChange>
              </w:rPr>
              <w:t>pendidik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64" w:author="Fitri Elzahra" w:date="2020-12-03T12:25:00Z">
                  <w:rPr/>
                </w:rPrChange>
              </w:rPr>
              <w:t xml:space="preserve"> di era 4.0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65" w:author="Fitri Elzahra" w:date="2020-12-03T12:25:00Z">
                  <w:rPr/>
                </w:rPrChange>
              </w:rPr>
              <w:t>maka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66" w:author="Fitri Elzahra" w:date="2020-12-03T12:25:00Z">
                  <w:rPr/>
                </w:rPrChange>
              </w:rPr>
              <w:t xml:space="preserve"> guru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67" w:author="Fitri Elzahra" w:date="2020-12-03T12:25:00Z">
                  <w:rPr/>
                </w:rPrChange>
              </w:rPr>
              <w:t>tidak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68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69" w:author="Fitri Elzahra" w:date="2020-12-03T12:25:00Z">
                  <w:rPr/>
                </w:rPrChange>
              </w:rPr>
              <w:t>boleh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70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71" w:author="Fitri Elzahra" w:date="2020-12-03T12:25:00Z">
                  <w:rPr/>
                </w:rPrChange>
              </w:rPr>
              <w:t>menetap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72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73" w:author="Fitri Elzahra" w:date="2020-12-03T12:25:00Z">
                  <w:rPr/>
                </w:rPrChange>
              </w:rPr>
              <w:t>dengan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74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75" w:author="Fitri Elzahra" w:date="2020-12-03T12:25:00Z">
                  <w:rPr/>
                </w:rPrChange>
              </w:rPr>
              <w:t>satu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76" w:author="Fitri Elzahra" w:date="2020-12-03T12:25:00Z">
                  <w:rPr/>
                </w:rPrChange>
              </w:rPr>
              <w:t xml:space="preserve"> strata,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77" w:author="Fitri Elzahra" w:date="2020-12-03T12:25:00Z">
                  <w:rPr/>
                </w:rPrChange>
              </w:rPr>
              <w:t>harus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78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79" w:author="Fitri Elzahra" w:date="2020-12-03T12:25:00Z">
                  <w:rPr/>
                </w:rPrChange>
              </w:rPr>
              <w:t>selalu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80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81" w:author="Fitri Elzahra" w:date="2020-12-03T12:25:00Z">
                  <w:rPr/>
                </w:rPrChange>
              </w:rPr>
              <w:t>berkembang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82" w:author="Fitri Elzahra" w:date="2020-12-03T12:25:00Z">
                  <w:rPr/>
                </w:rPrChange>
              </w:rPr>
              <w:t xml:space="preserve"> agar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83" w:author="Fitri Elzahra" w:date="2020-12-03T12:25:00Z">
                  <w:rPr/>
                </w:rPrChange>
              </w:rPr>
              <w:t>dapat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84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85" w:author="Fitri Elzahra" w:date="2020-12-03T12:25:00Z">
                  <w:rPr/>
                </w:rPrChange>
              </w:rPr>
              <w:t>mengajarkan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86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87" w:author="Fitri Elzahra" w:date="2020-12-03T12:25:00Z">
                  <w:rPr/>
                </w:rPrChange>
              </w:rPr>
              <w:t>pendidikan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88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89" w:author="Fitri Elzahra" w:date="2020-12-03T12:25:00Z">
                  <w:rPr/>
                </w:rPrChange>
              </w:rPr>
              <w:t>sesuai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90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91" w:author="Fitri Elzahra" w:date="2020-12-03T12:25:00Z">
                  <w:rPr/>
                </w:rPrChange>
              </w:rPr>
              <w:t>dengan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92" w:author="Fitri Elzahra" w:date="2020-12-03T12:25:00Z">
                  <w:rPr/>
                </w:rPrChange>
              </w:rPr>
              <w:t xml:space="preserve"> </w:t>
            </w:r>
            <w:proofErr w:type="spellStart"/>
            <w:r w:rsidRPr="00577C6C">
              <w:rPr>
                <w:rFonts w:ascii="Times New Roman" w:eastAsia="Times New Roman" w:hAnsi="Times New Roman" w:cs="Times New Roman"/>
                <w:szCs w:val="24"/>
                <w:rPrChange w:id="193" w:author="Fitri Elzahra" w:date="2020-12-03T12:25:00Z">
                  <w:rPr/>
                </w:rPrChange>
              </w:rPr>
              <w:t>eranya</w:t>
            </w:r>
            <w:proofErr w:type="spellEnd"/>
            <w:r w:rsidRPr="00577C6C">
              <w:rPr>
                <w:rFonts w:ascii="Times New Roman" w:eastAsia="Times New Roman" w:hAnsi="Times New Roman" w:cs="Times New Roman"/>
                <w:szCs w:val="24"/>
                <w:rPrChange w:id="194" w:author="Fitri Elzahra" w:date="2020-12-03T12:25:00Z">
                  <w:rPr/>
                </w:rPrChange>
              </w:rPr>
              <w:t>.</w:t>
            </w:r>
            <w:commentRangeEnd w:id="44"/>
            <w:r w:rsidR="00577C6C">
              <w:rPr>
                <w:rStyle w:val="CommentReference"/>
              </w:rPr>
              <w:commentReference w:id="44"/>
            </w:r>
          </w:p>
          <w:p w14:paraId="06498557" w14:textId="3F105207" w:rsidR="00125355" w:rsidRPr="00EC6F38" w:rsidDel="00577C6C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95" w:author="Fitri Elzahra" w:date="2020-12-03T12:26:00Z"/>
                <w:rFonts w:ascii="Times New Roman" w:eastAsia="Times New Roman" w:hAnsi="Times New Roman" w:cs="Times New Roman"/>
                <w:szCs w:val="24"/>
              </w:rPr>
              <w:pPrChange w:id="196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97" w:author="Fitri Elzahra" w:date="2020-12-03T12:26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8" w:author="Fitri Elzahra" w:date="2020-12-03T12:26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ins w:id="199" w:author="Fitri Elzahra" w:date="2020-12-03T12:26:00Z">
              <w:r w:rsidR="00577C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4D8D1294" w14:textId="4EC8A74A" w:rsidR="00125355" w:rsidRPr="00EC6F38" w:rsidDel="00577C6C" w:rsidRDefault="00577C6C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00" w:author="Fitri Elzahra" w:date="2020-12-03T12:26:00Z"/>
                <w:rFonts w:ascii="Times New Roman" w:eastAsia="Times New Roman" w:hAnsi="Times New Roman" w:cs="Times New Roman"/>
                <w:szCs w:val="24"/>
              </w:rPr>
              <w:pPrChange w:id="201" w:author="Fitri Elzahra" w:date="2020-12-03T12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202" w:author="Fitri Elzahra" w:date="2020-12-03T12:2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03" w:author="Fitri Elzahra" w:date="2020-12-03T12:26:00Z">
              <w:r w:rsidR="00125355"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204" w:author="Fitri Elzahra" w:date="2020-12-03T12:2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14:paraId="380E858B" w14:textId="2B669A70" w:rsidR="00125355" w:rsidRPr="00EC6F38" w:rsidDel="00577C6C" w:rsidRDefault="00577C6C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05" w:author="Fitri Elzahra" w:date="2020-12-03T12:26:00Z"/>
                <w:rFonts w:ascii="Times New Roman" w:eastAsia="Times New Roman" w:hAnsi="Times New Roman" w:cs="Times New Roman"/>
                <w:szCs w:val="24"/>
              </w:rPr>
              <w:pPrChange w:id="206" w:author="Fitri Elzahra" w:date="2020-12-03T12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207" w:author="Fitri Elzahra" w:date="2020-12-03T12:2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08" w:author="Fitri Elzahra" w:date="2020-12-03T12:26:00Z">
              <w:r w:rsidR="00125355"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209" w:author="Fitri Elzahra" w:date="2020-12-03T12:2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14:paraId="2025EDCE" w14:textId="4EA462B9" w:rsidR="00125355" w:rsidRPr="00EC6F38" w:rsidDel="00577C6C" w:rsidRDefault="00577C6C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10" w:author="Fitri Elzahra" w:date="2020-12-03T12:26:00Z"/>
                <w:rFonts w:ascii="Times New Roman" w:eastAsia="Times New Roman" w:hAnsi="Times New Roman" w:cs="Times New Roman"/>
                <w:szCs w:val="24"/>
              </w:rPr>
              <w:pPrChange w:id="211" w:author="Fitri Elzahra" w:date="2020-12-03T12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212" w:author="Fitri Elzahra" w:date="2020-12-03T12:2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13" w:author="Fitri Elzahra" w:date="2020-12-03T12:26:00Z">
              <w:r w:rsidR="00125355"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214" w:author="Fitri Elzahra" w:date="2020-12-03T12:2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14:paraId="6A20B62D" w14:textId="7A90FA89" w:rsidR="00125355" w:rsidRPr="00EC6F38" w:rsidDel="00577C6C" w:rsidRDefault="00577C6C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215" w:author="Fitri Elzahra" w:date="2020-12-03T12:27:00Z"/>
                <w:rFonts w:ascii="Times New Roman" w:eastAsia="Times New Roman" w:hAnsi="Times New Roman" w:cs="Times New Roman"/>
                <w:szCs w:val="24"/>
              </w:rPr>
              <w:pPrChange w:id="216" w:author="Fitri Elzahra" w:date="2020-12-03T12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217" w:author="Fitri Elzahra" w:date="2020-12-03T12:2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18" w:author="Fitri Elzahra" w:date="2020-12-03T12:26:00Z">
              <w:r w:rsidR="00125355"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219" w:author="Fitri Elzahra" w:date="2020-12-03T12:2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14:paraId="03F9BAFC" w14:textId="2AEFB0ED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0" w:author="Fitri Elzahra" w:date="2020-12-03T12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21" w:author="Fitri Elzahra" w:date="2020-12-03T12:27:00Z">
              <w:r w:rsidRPr="00EC6F38" w:rsidDel="00577C6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222" w:author="Fitri Elzahra" w:date="2020-12-03T12:27:00Z">
              <w:r w:rsidR="00577C6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223" w:author="Fitri Elzahra" w:date="2020-12-03T12:27:00Z">
              <w:r w:rsidR="00577C6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1E8718D6" w14:textId="7FF97256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4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5" w:author="Fitri Elzahra" w:date="2020-12-03T12:27:00Z">
              <w:r w:rsidR="00A761F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6" w:author="Fitri Elzahra" w:date="2020-12-03T12:27:00Z">
              <w:r w:rsidRPr="00EC6F38" w:rsidDel="00A761FE">
                <w:rPr>
                  <w:rFonts w:ascii="Times New Roman" w:eastAsia="Times New Roman" w:hAnsi="Times New Roman" w:cs="Times New Roman"/>
                  <w:szCs w:val="24"/>
                </w:rPr>
                <w:delText>ini sebenarnya</w:delText>
              </w:r>
            </w:del>
            <w:proofErr w:type="spellStart"/>
            <w:ins w:id="227" w:author="Fitri Elzahra" w:date="2020-12-03T12:27:00Z">
              <w:r w:rsidR="00A761FE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del w:id="228" w:author="Fitri Elzahra" w:date="2020-12-03T12:27:00Z">
              <w:r w:rsidRPr="00EC6F38" w:rsidDel="00A761F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229" w:author="Fitri Elzahra" w:date="2020-12-03T12:27:00Z">
              <w:r w:rsidR="00A761FE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30" w:author="Fitri Elzahra" w:date="2020-12-03T12:27:00Z">
              <w:r w:rsidRPr="00EC6F38" w:rsidDel="00A761F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231" w:author="Fitri Elzahra" w:date="2020-12-03T12:27:00Z">
              <w:r w:rsidR="00A761F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32" w:author="Fitri Elzahra" w:date="2020-12-03T12:27:00Z">
              <w:r w:rsidRPr="00EC6F38" w:rsidDel="00A761F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233" w:author="Fitri Elzahra" w:date="2020-12-03T12:27:00Z">
              <w:r w:rsidR="00A761F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34" w:author="Fitri Elzahra" w:date="2020-12-03T12:29:00Z">
              <w:r w:rsidR="00A761F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761FE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del w:id="235" w:author="Fitri Elzahra" w:date="2020-12-03T12:29:00Z">
              <w:r w:rsidRPr="00EC6F38" w:rsidDel="00A761FE">
                <w:rPr>
                  <w:rFonts w:ascii="Times New Roman" w:eastAsia="Times New Roman" w:hAnsi="Times New Roman" w:cs="Times New Roman"/>
                  <w:szCs w:val="24"/>
                </w:rPr>
                <w:delText>. Pikiran kritis sangat di</w:delText>
              </w:r>
            </w:del>
            <w:del w:id="236" w:author="Fitri Elzahra" w:date="2020-12-03T12:27:00Z">
              <w:r w:rsidRPr="00EC6F38" w:rsidDel="00A761F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237" w:author="Fitri Elzahra" w:date="2020-12-03T12:29:00Z">
              <w:r w:rsidRPr="00EC6F38" w:rsidDel="00A761FE">
                <w:rPr>
                  <w:rFonts w:ascii="Times New Roman" w:eastAsia="Times New Roman" w:hAnsi="Times New Roman" w:cs="Times New Roman"/>
                  <w:szCs w:val="24"/>
                </w:rPr>
                <w:delText xml:space="preserve">butuhkan </w:delText>
              </w:r>
            </w:del>
            <w:del w:id="238" w:author="Fitri Elzahra" w:date="2020-12-03T12:28:00Z">
              <w:r w:rsidRPr="00EC6F38" w:rsidDel="00A761FE">
                <w:rPr>
                  <w:rFonts w:ascii="Times New Roman" w:eastAsia="Times New Roman" w:hAnsi="Times New Roman" w:cs="Times New Roman"/>
                  <w:szCs w:val="24"/>
                </w:rPr>
                <w:delText>karena dengan pikiran yang kritis maka akan timbul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9" w:author="Fitri Elzahra" w:date="2020-12-03T12:29:00Z">
              <w:r w:rsidR="00A761FE">
                <w:rPr>
                  <w:rFonts w:ascii="Times New Roman" w:eastAsia="Times New Roman" w:hAnsi="Times New Roman" w:cs="Times New Roman"/>
                  <w:szCs w:val="24"/>
                </w:rPr>
                <w:t>dijadikan</w:t>
              </w:r>
              <w:proofErr w:type="spellEnd"/>
              <w:r w:rsidR="00A761F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0" w:author="Fitri Elzahra" w:date="2020-12-03T12:29:00Z">
              <w:r w:rsidRPr="00EC6F38" w:rsidDel="00A761FE">
                <w:rPr>
                  <w:rFonts w:ascii="Times New Roman" w:eastAsia="Times New Roman" w:hAnsi="Times New Roman" w:cs="Times New Roman"/>
                  <w:szCs w:val="24"/>
                </w:rPr>
                <w:delText xml:space="preserve">sebuah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D08190" w14:textId="7F48F591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1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2" w:author="Fitri Elzahra" w:date="2020-12-03T12:29:00Z">
              <w:r w:rsidRPr="00EC6F38" w:rsidDel="00C233DD">
                <w:rPr>
                  <w:rFonts w:ascii="Times New Roman" w:eastAsia="Times New Roman" w:hAnsi="Times New Roman" w:cs="Times New Roman"/>
                  <w:szCs w:val="24"/>
                </w:rPr>
                <w:delText>dari pemikiran kritis tadi maka</w:delText>
              </w:r>
            </w:del>
            <w:proofErr w:type="spellStart"/>
            <w:ins w:id="243" w:author="Fitri Elzahra" w:date="2020-12-03T12:29:00Z">
              <w:r w:rsidR="00C233DD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C233D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244" w:name="_GoBack"/>
            <w:bookmarkEnd w:id="244"/>
          </w:p>
          <w:p w14:paraId="3D075784" w14:textId="2D01C47F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5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46" w:author="Fitri Elzahra" w:date="2020-12-03T12:29:00Z">
              <w:r w:rsidR="00C233D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B53380" w14:textId="0F6C7EB4" w:rsidR="00125355" w:rsidRPr="00EC6F38" w:rsidRDefault="00125355" w:rsidP="00A83B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7" w:author="Fitri Elzahra" w:date="2020-12-03T12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48" w:author="Fitri Elzahra" w:date="2020-12-03T12:30:00Z">
              <w:r w:rsidR="00C233DD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49" w:author="Fitri Elzahra" w:date="2020-12-03T12:30:00Z">
              <w:r w:rsidR="00C233D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250" w:author="Fitri Elzahra" w:date="2020-12-03T12:30:00Z">
              <w:r w:rsidRPr="00EC6F38" w:rsidDel="00C233DD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577C6C" w14:paraId="26749ECE" w14:textId="77777777" w:rsidTr="00821BA2">
        <w:trPr>
          <w:ins w:id="251" w:author="Fitri Elzahra" w:date="2020-12-03T12:25:00Z"/>
        </w:trPr>
        <w:tc>
          <w:tcPr>
            <w:tcW w:w="9350" w:type="dxa"/>
          </w:tcPr>
          <w:p w14:paraId="0E5D2582" w14:textId="77777777" w:rsidR="00577C6C" w:rsidRDefault="00577C6C" w:rsidP="00A83BC2">
            <w:pPr>
              <w:pStyle w:val="Heading3"/>
              <w:jc w:val="both"/>
              <w:rPr>
                <w:ins w:id="252" w:author="Fitri Elzahra" w:date="2020-12-03T12:25:00Z"/>
              </w:rPr>
              <w:pPrChange w:id="253" w:author="Fitri Elzahra" w:date="2020-12-03T12:30:00Z">
                <w:pPr>
                  <w:pStyle w:val="Heading3"/>
                </w:pPr>
              </w:pPrChange>
            </w:pPr>
          </w:p>
        </w:tc>
      </w:tr>
    </w:tbl>
    <w:p w14:paraId="1F5CDCD2" w14:textId="77777777" w:rsidR="00924DF5" w:rsidRDefault="00924DF5" w:rsidP="00A83BC2">
      <w:pPr>
        <w:jc w:val="both"/>
        <w:pPrChange w:id="254" w:author="Fitri Elzahra" w:date="2020-12-03T12:30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4" w:author="Fitri Elzahra" w:date="2020-12-03T12:22:00Z" w:initials="FE">
    <w:p w14:paraId="6FF3CF21" w14:textId="019B16C0" w:rsidR="00577C6C" w:rsidRDefault="00577C6C">
      <w:pPr>
        <w:pStyle w:val="CommentText"/>
      </w:pPr>
      <w:r>
        <w:rPr>
          <w:rStyle w:val="CommentReference"/>
        </w:rPr>
        <w:annotationRef/>
      </w:r>
      <w:proofErr w:type="spellStart"/>
      <w:r>
        <w:t>Mohon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F3CF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F3CF21" w16cid:durableId="237357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14F41"/>
    <w:multiLevelType w:val="hybridMultilevel"/>
    <w:tmpl w:val="8FEAAC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tri Elzahra">
    <w15:presenceInfo w15:providerId="Windows Live" w15:userId="69f10d11a34a0a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653D9"/>
    <w:rsid w:val="001D038C"/>
    <w:rsid w:val="00240407"/>
    <w:rsid w:val="0042167F"/>
    <w:rsid w:val="00577C6C"/>
    <w:rsid w:val="006E1325"/>
    <w:rsid w:val="00924DF5"/>
    <w:rsid w:val="00A25386"/>
    <w:rsid w:val="00A761FE"/>
    <w:rsid w:val="00A83BC2"/>
    <w:rsid w:val="00B96FAA"/>
    <w:rsid w:val="00C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E88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77C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C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C6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C6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 Elzahra</cp:lastModifiedBy>
  <cp:revision>10</cp:revision>
  <dcterms:created xsi:type="dcterms:W3CDTF">2020-08-26T22:03:00Z</dcterms:created>
  <dcterms:modified xsi:type="dcterms:W3CDTF">2020-12-03T05:34:00Z</dcterms:modified>
</cp:coreProperties>
</file>