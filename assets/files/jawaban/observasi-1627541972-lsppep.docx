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6C15" w14:textId="77777777" w:rsidR="00D80F46" w:rsidRPr="00A16D9B" w:rsidRDefault="00D80F46" w:rsidP="00361C66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  <w:pPrChange w:id="0" w:author="Pmuatyra Ubobasnadrai" w:date="2021-07-29T13:50:00Z">
          <w:pPr>
            <w:spacing w:line="312" w:lineRule="auto"/>
            <w:jc w:val="center"/>
          </w:pPr>
        </w:pPrChange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C2553D1" w14:textId="77777777" w:rsidR="00D80F46" w:rsidRPr="00A16D9B" w:rsidRDefault="00D80F46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1" w:author="Pmuatyra Ubobasnadrai" w:date="2021-07-29T13:50:00Z">
          <w:pPr>
            <w:pStyle w:val="ListParagraph"/>
            <w:spacing w:line="312" w:lineRule="auto"/>
          </w:pPr>
        </w:pPrChange>
      </w:pPr>
    </w:p>
    <w:p w14:paraId="1F0D723D" w14:textId="77777777" w:rsidR="00D80F46" w:rsidRPr="00A16D9B" w:rsidRDefault="00D80F46" w:rsidP="00361C66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2" w:author="Pmuatyra Ubobasnadrai" w:date="2021-07-29T13:50:00Z">
          <w:pPr>
            <w:pStyle w:val="ListParagraph"/>
            <w:numPr>
              <w:numId w:val="1"/>
            </w:numPr>
            <w:spacing w:line="312" w:lineRule="auto"/>
            <w:ind w:hanging="360"/>
          </w:pPr>
        </w:pPrChange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61E4448E" w14:textId="77777777" w:rsidR="00D80F46" w:rsidRPr="00A16D9B" w:rsidRDefault="00D80F46" w:rsidP="00361C6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3" w:author="Pmuatyra Ubobasnadrai" w:date="2021-07-29T13:50:00Z">
          <w:pPr>
            <w:spacing w:line="312" w:lineRule="auto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D13BD69" w14:textId="77777777" w:rsidTr="00D810B0">
        <w:tc>
          <w:tcPr>
            <w:tcW w:w="9350" w:type="dxa"/>
          </w:tcPr>
          <w:p w14:paraId="0D26F6D9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" w:author="Pmuatyra Ubobasnadrai" w:date="2021-07-29T13:50:00Z">
                <w:pPr>
                  <w:spacing w:line="312" w:lineRule="auto"/>
                </w:pPr>
              </w:pPrChange>
            </w:pPr>
          </w:p>
          <w:p w14:paraId="2AD88E97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5" w:author="Pmuatyra Ubobasnadrai" w:date="2021-07-29T13:50:00Z">
                <w:pPr>
                  <w:spacing w:line="312" w:lineRule="auto"/>
                  <w:jc w:val="center"/>
                </w:pPr>
              </w:pPrChange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50E313B1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6" w:author="Pmuatyra Ubobasnadrai" w:date="2021-07-29T13:50:00Z">
                <w:pPr>
                  <w:spacing w:line="312" w:lineRule="auto"/>
                </w:pPr>
              </w:pPrChange>
            </w:pPr>
          </w:p>
          <w:p w14:paraId="3277492A" w14:textId="1F92DAE6" w:rsidR="00D80F46" w:rsidRPr="00A16D9B" w:rsidRDefault="00361C6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7" w:author="Pmuatyra Ubobasnadrai" w:date="2021-07-29T13:4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8" w:author="Pmuatyra Ubobasnadrai" w:date="2021-07-29T13:48:00Z">
              <w:r w:rsidR="00D80F46" w:rsidRPr="00A16D9B" w:rsidDel="00361C66">
                <w:rPr>
                  <w:rFonts w:ascii="Times New Roman" w:hAnsi="Times New Roman" w:cs="Times New Roman"/>
                  <w:sz w:val="24"/>
                  <w:szCs w:val="24"/>
                </w:rPr>
                <w:delText>Alhamdulillah,  s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egala  puji  bagi  </w:t>
            </w:r>
            <w:ins w:id="9" w:author="Pmuatyra Ubobasnadrai" w:date="2021-07-29T13:4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Tuhan Yang Maha Esa</w:t>
              </w:r>
            </w:ins>
            <w:del w:id="10" w:author="Pmuatyra Ubobasnadrai" w:date="2021-07-29T13:49:00Z">
              <w:r w:rsidR="00D80F46" w:rsidRPr="00A16D9B" w:rsidDel="00361C66">
                <w:rPr>
                  <w:rFonts w:ascii="Times New Roman" w:hAnsi="Times New Roman" w:cs="Times New Roman"/>
                  <w:sz w:val="24"/>
                  <w:szCs w:val="24"/>
                </w:rPr>
                <w:delText>Allah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yang  telah  memberikan  segala  bimbingan-Nya  kepada penulis untuk</w:t>
            </w:r>
            <w:ins w:id="11" w:author="Pmuatyra Ubobasnadrai" w:date="2021-07-29T13:4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dapat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 buku praktikum Jaringan Komputer ini. </w:t>
            </w:r>
          </w:p>
          <w:p w14:paraId="253E9E43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2" w:author="Pmuatyra Ubobasnadrai" w:date="2021-07-29T13:50:00Z">
                <w:pPr>
                  <w:spacing w:line="312" w:lineRule="auto"/>
                  <w:jc w:val="both"/>
                </w:pPr>
              </w:pPrChange>
            </w:pPr>
          </w:p>
          <w:p w14:paraId="6E4A272F" w14:textId="4CAE6159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3" w:author="Pmuatyra Ubobasnadrai" w:date="2021-07-29T13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</w:t>
            </w:r>
            <w:ins w:id="14" w:author="Pmuatyra Ubobasnadrai" w:date="2021-07-29T13:50:00Z">
              <w:r w:rsidR="00361C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akan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dipergunakan  sebagai  modul  ajar  praktikum 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ins w:id="15" w:author="Pmuatyra Ubobasnadrai" w:date="2021-07-29T13:51:00Z">
              <w:r w:rsidR="00361C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untuk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</w:t>
            </w:r>
            <w:ins w:id="16" w:author="Pmuatyra Ubobasnadrai" w:date="2021-07-29T13:52:00Z">
              <w:r w:rsidR="00361C6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untuk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kepada  mahasiswa  tentang  teknik  membangun  sistem 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Pr="001328D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7" w:author="Pmuatyra Ubobasnadrai" w:date="2021-07-29T13:5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ins w:id="18" w:author="Pmuatyra Ubobasnadrai" w:date="2021-07-29T13:55:00Z">
              <w:r w:rsidR="001700A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1328D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9" w:author="Pmuatyra Ubobasnadrai" w:date="2021-07-29T13:5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1328D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0" w:author="Pmuatyra Ubobasnadrai" w:date="2021-07-29T13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8D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1" w:author="Pmuatyra Ubobasnadrai" w:date="2021-07-29T13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8D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2" w:author="Pmuatyra Ubobasnadrai" w:date="2021-07-29T13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1328D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3" w:author="Pmuatyra Ubobasnadrai" w:date="2021-07-29T13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</w:t>
            </w:r>
            <w:ins w:id="24" w:author="Pmuatyra Ubobasnadrai" w:date="2021-07-29T13:56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132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ini  dapat digunakan sebagai panduan bagi mahasiswa</w:t>
            </w:r>
            <w:ins w:id="25" w:author="Pmuatyra Ubobasnadrai" w:date="2021-07-29T13:57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pada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saat melaksanakan praktikum tersebut. </w:t>
            </w:r>
          </w:p>
          <w:p w14:paraId="2DCE34C8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6" w:author="Pmuatyra Ubobasnadrai" w:date="2021-07-29T13:50:00Z">
                <w:pPr>
                  <w:spacing w:line="312" w:lineRule="auto"/>
                  <w:jc w:val="both"/>
                </w:pPr>
              </w:pPrChange>
            </w:pPr>
          </w:p>
          <w:p w14:paraId="5ACB9620" w14:textId="1F51D650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7" w:author="Pmuatyra Ubobasnadrai" w:date="2021-07-29T13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</w:t>
            </w:r>
            <w:ins w:id="28" w:author="Pmuatyra Ubobasnadrai" w:date="2021-07-29T13:58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kata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sempurna,  oleh  karena  itu  penulis  akan  memperbaikinya  secara  berkala.</w:t>
            </w:r>
            <w:ins w:id="29" w:author="Pmuatyra Ubobasnadrai" w:date="2021-07-29T13:58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4F4B2FAD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0" w:author="Pmuatyra Ubobasnadrai" w:date="2021-07-29T13:50:00Z">
                <w:pPr>
                  <w:spacing w:line="312" w:lineRule="auto"/>
                  <w:jc w:val="both"/>
                </w:pPr>
              </w:pPrChange>
            </w:pPr>
          </w:p>
          <w:p w14:paraId="1270E8D3" w14:textId="3A6CABC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1" w:author="Pmuatyra Ubobasnadrai" w:date="2021-07-29T13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</w:t>
            </w:r>
            <w:ins w:id="32" w:author="Pmuatyra Ubobasnadrai" w:date="2021-07-29T13:58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dapat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bermanfaat  bagi</w:t>
            </w:r>
            <w:ins w:id="33" w:author="Pmuatyra Ubobasnadrai" w:date="2021-07-29T13:58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sel</w:t>
              </w:r>
            </w:ins>
            <w:ins w:id="34" w:author="Pmuatyra Ubobasnadrai" w:date="2021-07-29T13:59:00Z">
              <w:r w:rsidR="001328D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uruh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mahasiswa  dalam  mempelajari  mata  kuliah  Jaringan Komputer. Amin. </w:t>
            </w:r>
          </w:p>
          <w:p w14:paraId="10A0AC7D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5" w:author="Pmuatyra Ubobasnadrai" w:date="2021-07-29T13:50:00Z">
                <w:pPr>
                  <w:spacing w:line="312" w:lineRule="auto"/>
                  <w:jc w:val="right"/>
                </w:pPr>
              </w:pPrChange>
            </w:pPr>
          </w:p>
          <w:p w14:paraId="7F05F5F9" w14:textId="3394CB76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6" w:author="Pmuatyra Ubobasnadrai" w:date="2021-07-29T13:50:00Z">
                <w:pPr>
                  <w:spacing w:line="312" w:lineRule="auto"/>
                  <w:jc w:val="right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Surabaya, 24 Januari 2007</w:t>
            </w:r>
            <w:ins w:id="37" w:author="Pmuatyra Ubobasnadrai" w:date="2021-07-29T14:01:00Z">
              <w:r w:rsidR="000F26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2BA4500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8" w:author="Pmuatyra Ubobasnadrai" w:date="2021-07-29T13:50:00Z">
                <w:pPr>
                  <w:spacing w:line="312" w:lineRule="auto"/>
                  <w:jc w:val="right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EF5C812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9" w:author="Pmuatyra Ubobasnadrai" w:date="2021-07-29T13:50:00Z">
                <w:pPr>
                  <w:spacing w:line="312" w:lineRule="auto"/>
                  <w:jc w:val="right"/>
                </w:pPr>
              </w:pPrChange>
            </w:pPr>
          </w:p>
          <w:p w14:paraId="160947CA" w14:textId="77777777" w:rsidR="00D80F46" w:rsidRPr="00A16D9B" w:rsidRDefault="00D80F46" w:rsidP="00361C6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0" w:author="Pmuatyra Ubobasnadrai" w:date="2021-07-29T13:50:00Z">
                <w:pPr>
                  <w:spacing w:line="312" w:lineRule="auto"/>
                  <w:jc w:val="right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9566BB6" w14:textId="77777777" w:rsidR="00D80F46" w:rsidRPr="00A16D9B" w:rsidRDefault="00D80F46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1" w:author="Pmuatyra Ubobasnadrai" w:date="2021-07-29T13:50:00Z">
          <w:pPr>
            <w:pStyle w:val="ListParagraph"/>
            <w:spacing w:line="312" w:lineRule="auto"/>
          </w:pPr>
        </w:pPrChange>
      </w:pPr>
    </w:p>
    <w:p w14:paraId="036F2E04" w14:textId="77777777" w:rsidR="00D80F46" w:rsidRDefault="00D80F46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2" w:author="Pmuatyra Ubobasnadrai" w:date="2021-07-29T13:50:00Z">
          <w:pPr>
            <w:pStyle w:val="ListParagraph"/>
            <w:spacing w:line="312" w:lineRule="auto"/>
          </w:pPr>
        </w:pPrChange>
      </w:pPr>
    </w:p>
    <w:p w14:paraId="5B44FD88" w14:textId="77777777" w:rsidR="008D1AF7" w:rsidRDefault="008D1AF7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3" w:author="Pmuatyra Ubobasnadrai" w:date="2021-07-29T13:50:00Z">
          <w:pPr>
            <w:pStyle w:val="ListParagraph"/>
            <w:spacing w:line="312" w:lineRule="auto"/>
          </w:pPr>
        </w:pPrChange>
      </w:pPr>
    </w:p>
    <w:p w14:paraId="00BF3F73" w14:textId="77777777" w:rsidR="008D1AF7" w:rsidRDefault="008D1AF7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4" w:author="Pmuatyra Ubobasnadrai" w:date="2021-07-29T13:50:00Z">
          <w:pPr>
            <w:pStyle w:val="ListParagraph"/>
            <w:spacing w:line="312" w:lineRule="auto"/>
          </w:pPr>
        </w:pPrChange>
      </w:pPr>
    </w:p>
    <w:p w14:paraId="43F1C79D" w14:textId="77777777" w:rsidR="008D1AF7" w:rsidRDefault="008D1AF7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5" w:author="Pmuatyra Ubobasnadrai" w:date="2021-07-29T13:50:00Z">
          <w:pPr>
            <w:pStyle w:val="ListParagraph"/>
            <w:spacing w:line="312" w:lineRule="auto"/>
          </w:pPr>
        </w:pPrChange>
      </w:pPr>
    </w:p>
    <w:p w14:paraId="2D83ABA7" w14:textId="77777777" w:rsidR="008D1AF7" w:rsidRDefault="008D1AF7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6" w:author="Pmuatyra Ubobasnadrai" w:date="2021-07-29T13:50:00Z">
          <w:pPr>
            <w:pStyle w:val="ListParagraph"/>
            <w:spacing w:line="312" w:lineRule="auto"/>
          </w:pPr>
        </w:pPrChange>
      </w:pPr>
    </w:p>
    <w:p w14:paraId="2F5CEDE6" w14:textId="77777777" w:rsidR="008D1AF7" w:rsidRDefault="008D1AF7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7" w:author="Pmuatyra Ubobasnadrai" w:date="2021-07-29T13:50:00Z">
          <w:pPr>
            <w:pStyle w:val="ListParagraph"/>
            <w:spacing w:line="312" w:lineRule="auto"/>
          </w:pPr>
        </w:pPrChange>
      </w:pPr>
    </w:p>
    <w:p w14:paraId="1B1F6E4B" w14:textId="77777777" w:rsidR="008D1AF7" w:rsidRPr="00A16D9B" w:rsidRDefault="008D1AF7" w:rsidP="00361C66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8" w:author="Pmuatyra Ubobasnadrai" w:date="2021-07-29T13:50:00Z">
          <w:pPr>
            <w:pStyle w:val="ListParagraph"/>
            <w:spacing w:line="312" w:lineRule="auto"/>
          </w:pPr>
        </w:pPrChange>
      </w:pPr>
    </w:p>
    <w:p w14:paraId="1FD6EFA4" w14:textId="77777777" w:rsidR="00924DF5" w:rsidRPr="00A16D9B" w:rsidRDefault="00924DF5" w:rsidP="00361C6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  <w:pPrChange w:id="49" w:author="Pmuatyra Ubobasnadrai" w:date="2021-07-29T13:50:00Z">
          <w:pPr>
            <w:spacing w:line="312" w:lineRule="auto"/>
          </w:pPr>
        </w:pPrChange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790B" w14:textId="77777777" w:rsidR="003564AC" w:rsidRDefault="003564AC" w:rsidP="00D80F46">
      <w:r>
        <w:separator/>
      </w:r>
    </w:p>
  </w:endnote>
  <w:endnote w:type="continuationSeparator" w:id="0">
    <w:p w14:paraId="4667CB9D" w14:textId="77777777" w:rsidR="003564AC" w:rsidRDefault="003564A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990A" w14:textId="77777777" w:rsidR="00D80F46" w:rsidRDefault="00D80F46">
    <w:pPr>
      <w:pStyle w:val="Footer"/>
    </w:pPr>
    <w:r>
      <w:t>CLO-4</w:t>
    </w:r>
  </w:p>
  <w:p w14:paraId="239DE42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9D4A" w14:textId="77777777" w:rsidR="003564AC" w:rsidRDefault="003564AC" w:rsidP="00D80F46">
      <w:r>
        <w:separator/>
      </w:r>
    </w:p>
  </w:footnote>
  <w:footnote w:type="continuationSeparator" w:id="0">
    <w:p w14:paraId="7925EC6D" w14:textId="77777777" w:rsidR="003564AC" w:rsidRDefault="003564A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muatyra Ubobasnadrai">
    <w15:presenceInfo w15:providerId="Windows Live" w15:userId="fa8fe46dc47f20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F2664"/>
    <w:rsid w:val="0012251A"/>
    <w:rsid w:val="001328DE"/>
    <w:rsid w:val="001700A2"/>
    <w:rsid w:val="00184E03"/>
    <w:rsid w:val="002D5B47"/>
    <w:rsid w:val="00327783"/>
    <w:rsid w:val="003564AC"/>
    <w:rsid w:val="00361C66"/>
    <w:rsid w:val="003C2D39"/>
    <w:rsid w:val="00401C8D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660E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756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CAE9-A932-4EB2-B382-141541E4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Pmuatyra Ubobasnadrai</cp:lastModifiedBy>
  <cp:revision>13</cp:revision>
  <dcterms:created xsi:type="dcterms:W3CDTF">2019-10-18T19:52:00Z</dcterms:created>
  <dcterms:modified xsi:type="dcterms:W3CDTF">2021-07-29T07:01:00Z</dcterms:modified>
</cp:coreProperties>
</file>