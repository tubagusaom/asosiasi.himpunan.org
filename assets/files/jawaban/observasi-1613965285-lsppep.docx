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5F11" w14:textId="7049B019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C3E81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2AC91A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D7E7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1DAB55" w14:textId="77777777" w:rsidTr="00821BA2">
        <w:tc>
          <w:tcPr>
            <w:tcW w:w="9350" w:type="dxa"/>
          </w:tcPr>
          <w:p w14:paraId="1AC9E5F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8E25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5F1B3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4B68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CFAF18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2114A9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C68899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73E309" w14:textId="11ACAE7B" w:rsidR="00974F1C" w:rsidRDefault="00C5707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ustomXmlInsRangeStart w:id="0" w:author="LENOVO" w:date="2021-02-22T10:29:00Z"/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147671761"/>
                <w:citation/>
              </w:sdtPr>
              <w:sdtContent>
                <w:customXmlInsRangeEnd w:id="0"/>
                <w:ins w:id="1" w:author="LENOVO" w:date="2021-02-22T10:29:00Z"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CITATION Jon10 \l 1033 </w:instrText>
                  </w:r>
                </w:ins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ins w:id="2" w:author="LENOVO" w:date="2021-02-22T10:29:00Z">
                  <w:r w:rsidRPr="00C5707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  <w:rPrChange w:id="3" w:author="LENOVO" w:date="2021-02-22T10:29:00Z">
                        <w:rPr>
                          <w:lang w:val="en-US"/>
                        </w:rPr>
                      </w:rPrChange>
                    </w:rPr>
                    <w:t>(Wong, 2010)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ins>
                <w:customXmlInsRangeStart w:id="4" w:author="LENOVO" w:date="2021-02-22T10:29:00Z"/>
              </w:sdtContent>
            </w:sdt>
            <w:customXmlInsRangeEnd w:id="4"/>
          </w:p>
          <w:p w14:paraId="05D9C76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EC3B3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4C743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82C135" w14:textId="0F979A3D" w:rsidR="00974F1C" w:rsidRPr="004B7994" w:rsidRDefault="00C570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ustomXmlInsRangeStart w:id="5" w:author="LENOVO" w:date="2021-02-22T10:30:00Z"/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420632790"/>
                <w:citation/>
              </w:sdtPr>
              <w:sdtContent>
                <w:customXmlInsRangeEnd w:id="5"/>
                <w:ins w:id="6" w:author="LENOVO" w:date="2021-02-22T10:30:00Z"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CITATION Jef16 \l 1033 </w:instrText>
                  </w:r>
                </w:ins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ins w:id="7" w:author="LENOVO" w:date="2021-02-22T10:30:00Z">
                  <w:r w:rsidRPr="00C5707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  <w:rPrChange w:id="8" w:author="LENOVO" w:date="2021-02-22T10:30:00Z">
                        <w:rPr>
                          <w:lang w:val="en-US"/>
                        </w:rPr>
                      </w:rPrChange>
                    </w:rPr>
                    <w:t>(Helianthusonfri, 2016)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ins>
                <w:customXmlInsRangeStart w:id="9" w:author="LENOVO" w:date="2021-02-22T10:30:00Z"/>
              </w:sdtContent>
            </w:sdt>
            <w:customXmlInsRangeEnd w:id="9"/>
          </w:p>
          <w:p w14:paraId="123B05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D44E0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65567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5646319" w14:textId="44FFB4BB" w:rsidR="00974F1C" w:rsidRDefault="00C570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ustomXmlInsRangeStart w:id="10" w:author="LENOVO" w:date="2021-02-22T10:32:00Z"/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48881243"/>
                <w:citation/>
              </w:sdtPr>
              <w:sdtContent>
                <w:customXmlInsRangeEnd w:id="10"/>
                <w:ins w:id="11" w:author="LENOVO" w:date="2021-02-22T10:32:00Z"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CITATION Tau05 \l 1033 </w:instrText>
                  </w:r>
                </w:ins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ins w:id="12" w:author="LENOVO" w:date="2021-02-22T10:32:00Z">
                  <w:r w:rsidRPr="00C5707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  <w:rPrChange w:id="13" w:author="LENOVO" w:date="2021-02-22T10:32:00Z">
                        <w:rPr>
                          <w:lang w:val="en-US"/>
                        </w:rPr>
                      </w:rPrChange>
                    </w:rPr>
                    <w:t>(Tauhid Nur Azhar dan Bambang Trim, 2005)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ins>
                <w:customXmlInsRangeStart w:id="14" w:author="LENOVO" w:date="2021-02-22T10:32:00Z"/>
              </w:sdtContent>
            </w:sdt>
            <w:customXmlInsRangeEnd w:id="14"/>
          </w:p>
          <w:p w14:paraId="173A749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896F19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1BFCF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67811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38B0B0" w14:textId="75B9A7C5" w:rsidR="00974F1C" w:rsidRDefault="00C570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ustomXmlInsRangeStart w:id="15" w:author="LENOVO" w:date="2021-02-22T10:33:00Z"/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362417678"/>
                <w:citation/>
              </w:sdtPr>
              <w:sdtContent>
                <w:customXmlInsRangeEnd w:id="15"/>
                <w:ins w:id="16" w:author="LENOVO" w:date="2021-02-22T10:33:00Z"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CITATION Joh93 \l 1033 </w:instrText>
                  </w:r>
                </w:ins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ins w:id="17" w:author="LENOVO" w:date="2021-02-22T10:33:00Z">
                  <w:r w:rsidRPr="00C5707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  <w:rPrChange w:id="18" w:author="LENOVO" w:date="2021-02-22T10:33:00Z">
                        <w:rPr>
                          <w:lang w:val="en-US"/>
                        </w:rPr>
                      </w:rPrChange>
                    </w:rPr>
                    <w:t>(Osborne, 1993)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ins>
                <w:customXmlInsRangeStart w:id="19" w:author="LENOVO" w:date="2021-02-22T10:33:00Z"/>
              </w:sdtContent>
            </w:sdt>
            <w:customXmlInsRangeEnd w:id="19"/>
          </w:p>
          <w:p w14:paraId="64DF1D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5E80DD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0CE42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3E6C3A3" w14:textId="6CD055E4" w:rsidR="00974F1C" w:rsidRPr="00C5707D" w:rsidRDefault="00C5707D" w:rsidP="00C5707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20" w:author="LENOVO" w:date="2021-02-22T10:33:00Z">
                  <w:rPr>
                    <w:lang w:val="en-US"/>
                  </w:rPr>
                </w:rPrChange>
              </w:rPr>
              <w:pPrChange w:id="21" w:author="LENOVO" w:date="2021-02-22T10:33:00Z">
                <w:pPr>
                  <w:pStyle w:val="ListParagraph"/>
                  <w:spacing w:line="312" w:lineRule="auto"/>
                </w:pPr>
              </w:pPrChange>
            </w:pPr>
            <w:ins w:id="22" w:author="LENOVO" w:date="2021-02-22T10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</w:t>
              </w:r>
            </w:ins>
            <w:customXmlInsRangeStart w:id="23" w:author="LENOVO" w:date="2021-02-22T10:36:00Z"/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364064451"/>
                <w:citation/>
              </w:sdtPr>
              <w:sdtContent>
                <w:customXmlInsRangeEnd w:id="23"/>
                <w:ins w:id="24" w:author="LENOVO" w:date="2021-02-22T10:36:00Z"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CITATION Arr14 \l 1033 </w:instrText>
                  </w:r>
                </w:ins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ins w:id="25" w:author="LENOVO" w:date="2021-02-22T10:36:00Z">
                  <w:r w:rsidRPr="00C5707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  <w:rPrChange w:id="26" w:author="LENOVO" w:date="2021-02-22T10:36:00Z">
                        <w:rPr>
                          <w:lang w:val="en-US"/>
                        </w:rPr>
                      </w:rPrChange>
                    </w:rPr>
                    <w:t>(Arradon, 2014)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ins>
                <w:customXmlInsRangeStart w:id="27" w:author="LENOVO" w:date="2021-02-22T10:36:00Z"/>
              </w:sdtContent>
            </w:sdt>
            <w:customXmlInsRangeEnd w:id="27"/>
          </w:p>
          <w:p w14:paraId="56EC316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2F6F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D133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0B796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E098754" w14:textId="16E3D8E7" w:rsidR="00974F1C" w:rsidRPr="005D70C9" w:rsidRDefault="00101E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ustomXmlInsRangeStart w:id="28" w:author="LENOVO" w:date="2021-02-22T10:38:00Z"/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65299923"/>
                <w:citation/>
              </w:sdtPr>
              <w:sdtContent>
                <w:customXmlInsRangeEnd w:id="28"/>
                <w:ins w:id="29" w:author="LENOVO" w:date="2021-02-22T10:38:00Z"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CITATION Bam11 \l 1033 </w:instrText>
                  </w:r>
                </w:ins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ins w:id="30" w:author="LENOVO" w:date="2021-02-22T10:38:00Z">
                  <w:r w:rsidRPr="00101EA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  <w:rPrChange w:id="31" w:author="LENOVO" w:date="2021-02-22T10:38:00Z">
                        <w:rPr>
                          <w:lang w:val="en-US"/>
                        </w:rPr>
                      </w:rPrChange>
                    </w:rPr>
                    <w:t>(Trim, 2011)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ins>
                <w:customXmlInsRangeStart w:id="32" w:author="LENOVO" w:date="2021-02-22T10:38:00Z"/>
              </w:sdtContent>
            </w:sdt>
            <w:customXmlInsRangeEnd w:id="32"/>
          </w:p>
          <w:p w14:paraId="2E997DD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7CFF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613C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6313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7DF642A" w14:textId="23C95C01" w:rsidR="00974F1C" w:rsidRDefault="00841E7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EA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33" w:author="LENOVO" w:date="2021-02-22T10:39:00Z">
                  <w:rPr>
                    <w:lang w:val="en-US"/>
                  </w:rPr>
                </w:rPrChange>
              </w:rPr>
              <w:t>(Trim, Muhammad Effect: Getaran yang 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101EA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34" w:author="LENOVO" w:date="2021-02-22T10:39:00Z">
                  <w:rPr>
                    <w:lang w:val="en-US"/>
                  </w:rPr>
                </w:rPrChange>
              </w:rPr>
              <w:t>rindukan dan 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101EA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35" w:author="LENOVO" w:date="2021-02-22T10:39:00Z">
                  <w:rPr>
                    <w:lang w:val="en-US"/>
                  </w:rPr>
                </w:rPrChange>
              </w:rPr>
              <w:t>takuti, 2011)</w:t>
            </w:r>
          </w:p>
          <w:p w14:paraId="00129C2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FDC93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_GoBack"/>
            <w:bookmarkEnd w:id="36"/>
          </w:p>
        </w:tc>
      </w:tr>
    </w:tbl>
    <w:p w14:paraId="4842CD9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1EA0"/>
    <w:rsid w:val="0012251A"/>
    <w:rsid w:val="003A47DF"/>
    <w:rsid w:val="0042167F"/>
    <w:rsid w:val="00841E7E"/>
    <w:rsid w:val="00924DF5"/>
    <w:rsid w:val="00974F1C"/>
    <w:rsid w:val="00C5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C53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{1A1CBB9E-9FAE-4BEB-8A4F-F30C3422B3DA}</b:Guid>
    <b:Author>
      <b:Author>
        <b:NameList>
          <b:Person>
            <b:Last>Wong</b:Last>
            <b:First>Jony</b:First>
          </b:Person>
        </b:NameList>
      </b:Author>
    </b:Author>
    <b:Title>Internet Marketing for Beginner</b:Title>
    <b:Year>2010</b:Year>
    <b:City>Jakarta</b:City>
    <b:Publisher>Elex Media Komputindo</b:Publisher>
    <b:RefOrder>1</b:RefOrder>
  </b:Source>
  <b:Source>
    <b:Tag>Jef16</b:Tag>
    <b:SourceType>Book</b:SourceType>
    <b:Guid>{0ECDE4EA-998F-4403-82F1-D3024C8F8F76}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Madia Komputindo</b:Publisher>
    <b:RefOrder>2</b:RefOrder>
  </b:Source>
  <b:Source>
    <b:Tag>Tau05</b:Tag>
    <b:SourceType>Book</b:SourceType>
    <b:Guid>{55AA065A-4094-49B0-8C21-54AEECE047F1}</b:Guid>
    <b:Author>
      <b:Author>
        <b:Corporate>Tauhid Nur Azhar dan Bambang Trim</b:Corporate>
      </b:Author>
    </b:Author>
    <b:Title>Jangan ke Dokter lagi: Keajaiban Sistem Imun dan Kiat Menghalau Penyakit</b:Title>
    <b:Year>2005</b:Year>
    <b:City>Bandung</b:City>
    <b:Publisher>MQ Publishing </b:Publisher>
    <b:RefOrder>3</b:RefOrder>
  </b:Source>
  <b:Source>
    <b:Tag>Joh93</b:Tag>
    <b:SourceType>Book</b:SourceType>
    <b:Guid>{8FFBDFC3-0B5F-4ADE-8E90-92A14231D7F9}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ArticleInAPeriodical</b:SourceType>
    <b:Guid>{ED79D5CC-7CFD-4D24-A316-5302598E1597}</b:Guid>
    <b:Title>Aceh: Contoh Penyelesaian Kejahatan Masa Lalu</b:Title>
    <b:Year>2014</b:Year>
    <b:City>-</b:City>
    <b:Author>
      <b:Author>
        <b:NameList>
          <b:Person>
            <b:Last>Arradon</b:Last>
            <b:First>Issabelle</b:First>
          </b:Person>
        </b:NameList>
      </b:Author>
    </b:Author>
    <b:PeriodicalTitle>10 Februari 2014</b:PeriodicalTitle>
    <b:Month>Februari</b:Month>
    <b:Day>10</b:Day>
    <b:Pages>-</b:Pages>
    <b:RefOrder>5</b:RefOrder>
  </b:Source>
  <b:Source>
    <b:Tag>Bam11</b:Tag>
    <b:SourceType>Book</b:SourceType>
    <b:Guid>{C389FB04-2469-4EDC-9232-0CDE14422BDA}</b:Guid>
    <b:Title>The Art of Stimulating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Megatraf</b:Publisher>
    <b:RefOrder>6</b:RefOrder>
  </b:Source>
  <b:Source>
    <b:Tag>Bam111</b:Tag>
    <b:SourceType>Book</b:SourceType>
    <b:Guid>{2DC10B94-8962-4276-A9AE-8BD30278F97E}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Tinda Medina</b:Publisher>
    <b:RefOrder>7</b:RefOrder>
  </b:Source>
</b:Sources>
</file>

<file path=customXml/itemProps1.xml><?xml version="1.0" encoding="utf-8"?>
<ds:datastoreItem xmlns:ds="http://schemas.openxmlformats.org/officeDocument/2006/customXml" ds:itemID="{0B2E1B54-5AAC-4520-AF13-DF79C8C8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2020-08-26T21:21:00Z</dcterms:created>
  <dcterms:modified xsi:type="dcterms:W3CDTF">2021-02-22T03:41:00Z</dcterms:modified>
</cp:coreProperties>
</file>