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</w:t>
            </w:r>
            <w:bookmarkStart w:id="0" w:name="_GoBack"/>
            <w:bookmarkEnd w:id="0"/>
            <w:r>
              <w:t>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" w:author="Windows User" w:date="2021-10-12T10:29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del w:id="2" w:author="Windows User" w:date="2021-10-12T10:14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Windows User" w:date="2021-10-12T10:14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</w:t>
            </w:r>
            <w:del w:id="4" w:author="Windows User" w:date="2021-10-12T10:15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>0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Windows User" w:date="2021-10-12T10:15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6" w:author="Windows User" w:date="2021-10-12T10:15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Windows User" w:date="2021-10-12T10:16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8" w:author="Windows User" w:date="2021-10-12T10:16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Windows User" w:date="2021-10-12T10:17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0" w:author="Windows User" w:date="2021-10-12T10:17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1" w:author="Windows User" w:date="2021-10-12T10:17:00Z">
              <w:r w:rsidR="00DB5C6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B5C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Windows User" w:date="2021-10-12T10:18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3" w:author="Windows User" w:date="2021-10-12T10:18:00Z">
              <w:r w:rsidR="00DB5C6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5C6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14" w:author="Windows User" w:date="2021-10-12T10:18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Windows User" w:date="2021-10-12T10:18:00Z">
              <w:r w:rsidRPr="00EC6F38" w:rsidDel="00DB5C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Windows User" w:date="2021-10-12T10:20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diri 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7" w:author="Windows User" w:date="2021-10-12T10:20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8" w:author="Windows User" w:date="2021-10-12T10:20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Windows User" w:date="2021-10-12T10:20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Windows User" w:date="2021-10-12T10:21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21" w:author="Windows User" w:date="2021-10-12T10:21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2" w:author="Windows User" w:date="2021-10-12T10:21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23" w:author="Windows User" w:date="2021-10-12T10:21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Windows User" w:date="2021-10-12T10:21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5" w:author="Windows User" w:date="2021-10-12T10:22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6" w:author="Windows User" w:date="2021-10-12T10:22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7" w:author="Windows User" w:date="2021-10-12T10:22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28" w:author="Windows User" w:date="2021-10-12T10:22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ins w:id="29" w:author="Windows User" w:date="2021-10-12T10:23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Windows User" w:date="2021-10-12T10:23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31" w:author="Windows User" w:date="2021-10-12T10:24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C248A1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2" w:author="Windows User" w:date="2021-10-12T10:2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3" w:author="Windows User" w:date="2021-10-12T10:24:00Z">
              <w:r w:rsidR="00125355"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del w:id="34" w:author="Windows User" w:date="2021-10-12T10:24:00Z">
              <w:r w:rsidR="00125355"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Windows User" w:date="2021-10-12T10:25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ini sebenarnya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Windows User" w:date="2021-10-12T10:26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37" w:author="Windows User" w:date="2021-10-12T10:26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38" w:author="Windows User" w:date="2021-10-12T10:26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39" w:author="Windows User" w:date="2021-10-12T10:26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0" w:author="Windows User" w:date="2021-10-12T10:26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ins w:id="41" w:author="Windows User" w:date="2021-10-12T10:26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2" w:author="Windows User" w:date="2021-10-12T10:27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43" w:author="Windows User" w:date="2021-10-12T10:27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44" w:author="Windows User" w:date="2021-10-12T10:27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5" w:author="Windows User" w:date="2021-10-12T10:28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46" w:author="Windows User" w:date="2021-10-12T10:28:00Z">
              <w:r w:rsidRPr="00EC6F38" w:rsidDel="00C248A1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47" w:author="Windows User" w:date="2021-10-12T10:28:00Z">
              <w:r w:rsidR="00C248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83B7D"/>
    <w:rsid w:val="001D038C"/>
    <w:rsid w:val="00240407"/>
    <w:rsid w:val="0042167F"/>
    <w:rsid w:val="00440884"/>
    <w:rsid w:val="008B2995"/>
    <w:rsid w:val="00924DF5"/>
    <w:rsid w:val="00C248A1"/>
    <w:rsid w:val="00D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2021-10-12T03:30:00Z</dcterms:created>
  <dcterms:modified xsi:type="dcterms:W3CDTF">2021-10-12T03:30:00Z</dcterms:modified>
</cp:coreProperties>
</file>