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922" w:rsidRDefault="00306922" w:rsidP="0030692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Luthfia Rima Ayu Anjani </w:t>
      </w:r>
    </w:p>
    <w:p w:rsidR="00306922" w:rsidRPr="00306922" w:rsidRDefault="00306922" w:rsidP="0030692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Tugas 3</w:t>
      </w:r>
    </w:p>
    <w:p w:rsidR="00306922" w:rsidRDefault="00306922" w:rsidP="00306922">
      <w:pPr>
        <w:rPr>
          <w:rFonts w:ascii="Bookman Old Style" w:hAnsi="Bookman Old Style"/>
          <w:b/>
          <w:sz w:val="28"/>
          <w:szCs w:val="28"/>
        </w:rPr>
      </w:pPr>
    </w:p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306922" w:rsidRPr="00306922" w:rsidDel="00306922" w:rsidRDefault="00306922" w:rsidP="00306922">
            <w:pPr>
              <w:pStyle w:val="ListParagraph"/>
              <w:ind w:left="0"/>
              <w:rPr>
                <w:del w:id="0" w:author="admin" w:date="2021-05-03T09:49:00Z"/>
                <w:b/>
                <w:lang w:val="id-ID"/>
              </w:rPr>
            </w:pPr>
            <w:r>
              <w:rPr>
                <w:b/>
                <w:lang w:val="id-ID"/>
              </w:rPr>
              <w:t xml:space="preserve">      F</w:t>
            </w:r>
          </w:p>
          <w:p w:rsidR="005166BA" w:rsidRDefault="006B389A" w:rsidP="00306922">
            <w:pPr>
              <w:pStyle w:val="ListParagraph"/>
              <w:ind w:left="0"/>
              <w:rPr>
                <w:ins w:id="1" w:author="admin" w:date="2021-05-03T10:02:00Z"/>
                <w:lang w:val="id-ID"/>
              </w:rPr>
              <w:pPrChange w:id="2" w:author="admin" w:date="2021-05-0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rPr>
                <w:lang w:val="id-ID"/>
              </w:rPr>
              <w:t xml:space="preserve">      </w:t>
            </w:r>
          </w:p>
          <w:p w:rsidR="00BE098E" w:rsidRDefault="005166BA" w:rsidP="00306922">
            <w:pPr>
              <w:pStyle w:val="ListParagraph"/>
              <w:ind w:left="0"/>
              <w:pPrChange w:id="3" w:author="admin" w:date="2021-05-0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4" w:author="admin" w:date="2021-05-03T10:02:00Z">
              <w:r>
                <w:rPr>
                  <w:lang w:val="id-ID"/>
                </w:rPr>
                <w:t xml:space="preserve">      </w:t>
              </w:r>
            </w:ins>
            <w:del w:id="5" w:author="admin" w:date="2021-05-03T09:49:00Z">
              <w:r w:rsidR="00306922" w:rsidDel="00306922">
                <w:rPr>
                  <w:lang w:val="id-ID"/>
                </w:rPr>
                <w:delText>filosofis</w:delText>
              </w:r>
              <w:r w:rsidR="00306922" w:rsidDel="00306922">
                <w:delText xml:space="preserve"> </w:delText>
              </w:r>
            </w:del>
            <w:ins w:id="6" w:author="admin" w:date="2021-05-03T09:49:00Z">
              <w:r w:rsidR="00306922">
                <w:rPr>
                  <w:lang w:val="id-ID"/>
                </w:rPr>
                <w:t>Filosofis</w:t>
              </w:r>
            </w:ins>
            <w:r w:rsidR="006B389A">
              <w:tab/>
            </w:r>
            <w:r>
              <w:rPr>
                <w:lang w:val="id-ID"/>
              </w:rPr>
              <w:t xml:space="preserve">          </w:t>
            </w:r>
            <w:r w:rsidR="006B389A">
              <w:t xml:space="preserve">:     </w:t>
            </w:r>
            <w:r w:rsidR="00306922">
              <w:rPr>
                <w:lang w:val="id-ID"/>
              </w:rPr>
              <w:t>Berdasarkan filsafat</w:t>
            </w:r>
            <w:r w:rsidR="00306922">
              <w:t>.</w:t>
            </w:r>
          </w:p>
          <w:p w:rsidR="00306922" w:rsidRDefault="00306922" w:rsidP="003069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b/>
                <w:lang w:val="id-ID"/>
              </w:rPr>
            </w:pPr>
            <w:r w:rsidRPr="00306922">
              <w:rPr>
                <w:b/>
                <w:lang w:val="id-ID"/>
              </w:rPr>
              <w:t>I</w:t>
            </w:r>
          </w:p>
          <w:p w:rsidR="00306922" w:rsidRDefault="00306922" w:rsidP="003069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7" w:author="admin" w:date="2021-05-03T09:47:00Z">
              <w:r w:rsidDel="00306922">
                <w:delText xml:space="preserve">integral </w:delText>
              </w:r>
            </w:del>
            <w:ins w:id="8" w:author="admin" w:date="2021-05-03T09:47:00Z">
              <w:r>
                <w:rPr>
                  <w:lang w:val="id-ID"/>
                </w:rPr>
                <w:t>Integral</w:t>
              </w:r>
              <w:r>
                <w:t xml:space="preserve"> </w:t>
              </w:r>
            </w:ins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Meliputi</w:t>
            </w:r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306922" w:rsidRDefault="00306922" w:rsidP="003069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" w:author="admin" w:date="2021-05-03T09:50:00Z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6B389A" w:rsidRDefault="006B389A" w:rsidP="006B389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Inklusif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Penempatan</w:t>
            </w:r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6B389A" w:rsidRDefault="006B389A" w:rsidP="006B389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6B389A" w:rsidRDefault="006B389A" w:rsidP="006B389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>
              <w:t>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6B389A" w:rsidRDefault="006B389A" w:rsidP="006B389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6B389A" w:rsidRDefault="006B389A" w:rsidP="006B389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b/>
                <w:lang w:val="id-ID"/>
              </w:rPr>
            </w:pPr>
            <w:r>
              <w:rPr>
                <w:b/>
                <w:lang w:val="id-ID"/>
              </w:rPr>
              <w:t>K</w:t>
            </w:r>
          </w:p>
          <w:p w:rsidR="006B389A" w:rsidRDefault="006B389A" w:rsidP="006B389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0" w:author="admin" w:date="2021-05-03T09:59:00Z">
              <w:r w:rsidDel="006430DD">
                <w:delText xml:space="preserve">konseptual </w:delText>
              </w:r>
            </w:del>
            <w:ins w:id="11" w:author="admin" w:date="2021-05-03T09:59:00Z">
              <w:r w:rsidR="006430DD">
                <w:rPr>
                  <w:lang w:val="id-ID"/>
                </w:rPr>
                <w:t>Konseptual</w:t>
              </w:r>
            </w:ins>
            <w:r>
              <w:tab/>
              <w:t xml:space="preserve">: </w:t>
            </w:r>
            <w:r>
              <w:tab/>
            </w:r>
            <w:ins w:id="12" w:author="admin" w:date="2021-05-03T09:59:00Z">
              <w:r w:rsidR="006430DD">
                <w:rPr>
                  <w:lang w:val="id-ID"/>
                </w:rPr>
                <w:t>Berhubungan</w:t>
              </w:r>
            </w:ins>
            <w:r w:rsidR="005166BA">
              <w:rPr>
                <w:lang w:val="id-ID"/>
              </w:rPr>
              <w:t xml:space="preserve"> berhubungan</w:t>
            </w:r>
            <w:ins w:id="13" w:author="admin" w:date="2021-05-03T09:59:00Z">
              <w:r w:rsidR="006430DD">
                <w:rPr>
                  <w:lang w:val="id-ID"/>
                </w:rPr>
                <w:t xml:space="preserve"> </w:t>
              </w:r>
            </w:ins>
            <w:del w:id="14" w:author="admin" w:date="2021-05-03T09:59:00Z">
              <w:r w:rsidDel="006430DD">
                <w:delText xml:space="preserve">berhubungan </w:delText>
              </w:r>
            </w:del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6B389A" w:rsidRDefault="006430DD" w:rsidP="006B389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15" w:author="admin" w:date="2021-05-03T09:59:00Z">
              <w:r>
                <w:rPr>
                  <w:lang w:val="id-ID"/>
                </w:rPr>
                <w:t>Kriteria</w:t>
              </w:r>
            </w:ins>
            <w:del w:id="16" w:author="admin" w:date="2021-05-03T09:59:00Z">
              <w:r w:rsidR="006B389A" w:rsidDel="006430DD">
                <w:delText xml:space="preserve">kriteria </w:delText>
              </w:r>
            </w:del>
            <w:r w:rsidR="006B389A">
              <w:tab/>
              <w:t xml:space="preserve">: </w:t>
            </w:r>
            <w:r w:rsidR="006B389A">
              <w:tab/>
            </w:r>
            <w:ins w:id="17" w:author="admin" w:date="2021-05-03T09:59:00Z">
              <w:r>
                <w:rPr>
                  <w:lang w:val="id-ID"/>
                </w:rPr>
                <w:t xml:space="preserve">Ukuran </w:t>
              </w:r>
            </w:ins>
            <w:proofErr w:type="spellStart"/>
            <w:r w:rsidR="006B389A">
              <w:t>ukuran</w:t>
            </w:r>
            <w:proofErr w:type="spellEnd"/>
            <w:r w:rsidR="006B389A">
              <w:t xml:space="preserve"> yang </w:t>
            </w:r>
            <w:proofErr w:type="spellStart"/>
            <w:r w:rsidR="006B389A">
              <w:t>menjadi</w:t>
            </w:r>
            <w:proofErr w:type="spellEnd"/>
            <w:r w:rsidR="006B389A">
              <w:t xml:space="preserve"> </w:t>
            </w:r>
            <w:proofErr w:type="spellStart"/>
            <w:r w:rsidR="006B389A">
              <w:t>dasar</w:t>
            </w:r>
            <w:proofErr w:type="spellEnd"/>
            <w:r w:rsidR="006B389A">
              <w:t xml:space="preserve"> </w:t>
            </w:r>
            <w:proofErr w:type="spellStart"/>
            <w:r w:rsidR="006B389A">
              <w:t>penilaian</w:t>
            </w:r>
            <w:proofErr w:type="spellEnd"/>
            <w:r w:rsidR="006B389A">
              <w:t xml:space="preserve"> </w:t>
            </w:r>
            <w:proofErr w:type="spellStart"/>
            <w:r w:rsidR="006B389A">
              <w:t>atau</w:t>
            </w:r>
            <w:proofErr w:type="spellEnd"/>
            <w:r w:rsidR="006B389A">
              <w:t xml:space="preserve"> </w:t>
            </w:r>
            <w:proofErr w:type="spellStart"/>
            <w:r w:rsidR="006B389A">
              <w:t>penetapan</w:t>
            </w:r>
            <w:proofErr w:type="spellEnd"/>
            <w:r w:rsidR="006B389A">
              <w:t xml:space="preserve"> </w:t>
            </w:r>
            <w:proofErr w:type="spellStart"/>
            <w:r w:rsidR="006B389A">
              <w:t>sesuatu</w:t>
            </w:r>
            <w:proofErr w:type="spellEnd"/>
            <w:r w:rsidR="006B389A">
              <w:t>.</w:t>
            </w:r>
          </w:p>
          <w:p w:rsidR="006B389A" w:rsidRDefault="006430DD" w:rsidP="006B389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8" w:author="admin" w:date="2021-05-03T10:00:00Z">
              <w:r>
                <w:rPr>
                  <w:lang w:val="id-ID"/>
                </w:rPr>
                <w:t>Kurikulum</w:t>
              </w:r>
            </w:ins>
            <w:del w:id="19" w:author="admin" w:date="2021-05-03T10:00:00Z">
              <w:r w:rsidR="006B389A" w:rsidDel="006430DD">
                <w:delText xml:space="preserve">kurikulum </w:delText>
              </w:r>
            </w:del>
            <w:r w:rsidR="006B389A">
              <w:tab/>
              <w:t xml:space="preserve">: </w:t>
            </w:r>
            <w:r w:rsidR="006B389A">
              <w:tab/>
            </w:r>
            <w:ins w:id="20" w:author="admin" w:date="2021-05-03T10:00:00Z">
              <w:r>
                <w:rPr>
                  <w:lang w:val="id-ID"/>
                </w:rPr>
                <w:t xml:space="preserve">Perangkat </w:t>
              </w:r>
            </w:ins>
            <w:del w:id="21" w:author="admin" w:date="2021-05-03T10:00:00Z">
              <w:r w:rsidR="006B389A" w:rsidDel="006430DD">
                <w:delText xml:space="preserve">perangkat </w:delText>
              </w:r>
            </w:del>
            <w:proofErr w:type="spellStart"/>
            <w:r w:rsidR="006B389A">
              <w:t>mata</w:t>
            </w:r>
            <w:proofErr w:type="spellEnd"/>
            <w:r w:rsidR="006B389A">
              <w:t xml:space="preserve"> </w:t>
            </w:r>
            <w:proofErr w:type="spellStart"/>
            <w:r w:rsidR="006B389A">
              <w:t>pelajaran</w:t>
            </w:r>
            <w:proofErr w:type="spellEnd"/>
            <w:r w:rsidR="006B389A">
              <w:t xml:space="preserve"> yang </w:t>
            </w:r>
            <w:proofErr w:type="spellStart"/>
            <w:r w:rsidR="006B389A">
              <w:t>diajarkan</w:t>
            </w:r>
            <w:proofErr w:type="spellEnd"/>
            <w:r w:rsidR="006B389A">
              <w:t xml:space="preserve"> </w:t>
            </w:r>
            <w:proofErr w:type="spellStart"/>
            <w:r w:rsidR="006B389A">
              <w:t>pada</w:t>
            </w:r>
            <w:proofErr w:type="spellEnd"/>
            <w:r w:rsidR="006B389A">
              <w:t xml:space="preserve"> </w:t>
            </w:r>
            <w:proofErr w:type="spellStart"/>
            <w:r w:rsidR="006B389A">
              <w:t>lembaga</w:t>
            </w:r>
            <w:proofErr w:type="spellEnd"/>
            <w:r w:rsidR="006B389A">
              <w:t xml:space="preserve"> </w:t>
            </w:r>
          </w:p>
          <w:p w:rsidR="006B389A" w:rsidRDefault="006B389A" w:rsidP="006B389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6B389A" w:rsidRPr="006B389A" w:rsidRDefault="006B389A" w:rsidP="006B389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b/>
                <w:lang w:val="id-ID"/>
              </w:rPr>
            </w:pPr>
            <w:r w:rsidRPr="006B389A">
              <w:rPr>
                <w:b/>
                <w:lang w:val="id-ID"/>
              </w:rPr>
              <w:t>M</w:t>
            </w:r>
          </w:p>
          <w:p w:rsidR="00BE098E" w:rsidRDefault="006430DD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2" w:author="admin" w:date="2021-05-03T10:00:00Z">
              <w:r>
                <w:rPr>
                  <w:lang w:val="id-ID"/>
                </w:rPr>
                <w:t>Manajemen</w:t>
              </w:r>
            </w:ins>
            <w:del w:id="23" w:author="admin" w:date="2021-05-03T10:00:00Z">
              <w:r w:rsidR="00BE098E" w:rsidDel="006430DD">
                <w:delText xml:space="preserve">manajemen </w:delText>
              </w:r>
            </w:del>
            <w:r w:rsidR="00BE098E">
              <w:tab/>
              <w:t xml:space="preserve">:  </w:t>
            </w:r>
            <w:r w:rsidR="00BE098E">
              <w:tab/>
            </w:r>
            <w:ins w:id="24" w:author="admin" w:date="2021-05-03T10:00:00Z">
              <w:r>
                <w:rPr>
                  <w:lang w:val="id-ID"/>
                </w:rPr>
                <w:t xml:space="preserve">Penggunaan </w:t>
              </w:r>
            </w:ins>
            <w:del w:id="25" w:author="admin" w:date="2021-05-03T10:00:00Z">
              <w:r w:rsidR="00BE098E" w:rsidDel="006430DD">
                <w:delText xml:space="preserve">penggunaan </w:delText>
              </w:r>
            </w:del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3069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6B389A" w:rsidRDefault="006430DD" w:rsidP="006B389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6" w:author="admin" w:date="2021-05-03T10:00:00Z">
              <w:r>
                <w:rPr>
                  <w:lang w:val="id-ID"/>
                </w:rPr>
                <w:t>Metodologi</w:t>
              </w:r>
            </w:ins>
            <w:del w:id="27" w:author="admin" w:date="2021-05-03T10:00:00Z">
              <w:r w:rsidR="006B389A" w:rsidDel="006430DD">
                <w:delText xml:space="preserve">metodologi </w:delText>
              </w:r>
            </w:del>
            <w:r w:rsidR="006B389A">
              <w:tab/>
              <w:t xml:space="preserve">: </w:t>
            </w:r>
            <w:r w:rsidR="006B389A">
              <w:tab/>
            </w:r>
            <w:ins w:id="28" w:author="admin" w:date="2021-05-03T10:00:00Z">
              <w:r>
                <w:rPr>
                  <w:lang w:val="id-ID"/>
                </w:rPr>
                <w:t xml:space="preserve">Ilmu </w:t>
              </w:r>
            </w:ins>
            <w:del w:id="29" w:author="admin" w:date="2021-05-03T10:00:00Z">
              <w:r w:rsidR="006B389A" w:rsidDel="006430DD">
                <w:delText xml:space="preserve">ilmu </w:delText>
              </w:r>
            </w:del>
            <w:proofErr w:type="spellStart"/>
            <w:r w:rsidR="006B389A">
              <w:t>tentang</w:t>
            </w:r>
            <w:proofErr w:type="spellEnd"/>
            <w:r w:rsidR="006B389A">
              <w:t xml:space="preserve"> </w:t>
            </w:r>
            <w:proofErr w:type="spellStart"/>
            <w:r w:rsidR="006B389A">
              <w:t>metode</w:t>
            </w:r>
            <w:proofErr w:type="spellEnd"/>
            <w:r w:rsidR="006B389A">
              <w:t>.</w:t>
            </w:r>
          </w:p>
          <w:p w:rsidR="006B389A" w:rsidRDefault="006B389A" w:rsidP="006B389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30" w:name="_GoBack"/>
            <w:bookmarkEnd w:id="30"/>
          </w:p>
          <w:p w:rsidR="006B389A" w:rsidRDefault="006B389A" w:rsidP="006B389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b/>
                <w:lang w:val="id-ID"/>
              </w:rPr>
            </w:pPr>
            <w:r>
              <w:rPr>
                <w:b/>
                <w:lang w:val="id-ID"/>
              </w:rPr>
              <w:t>N</w:t>
            </w:r>
          </w:p>
          <w:p w:rsidR="006B389A" w:rsidRDefault="006430DD" w:rsidP="006B389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1" w:author="admin" w:date="2021-05-03T10:01:00Z">
              <w:r>
                <w:rPr>
                  <w:lang w:val="id-ID"/>
                </w:rPr>
                <w:t>Norma</w:t>
              </w:r>
            </w:ins>
            <w:del w:id="32" w:author="admin" w:date="2021-05-03T10:01:00Z">
              <w:r w:rsidR="006B389A" w:rsidDel="006430DD">
                <w:delText xml:space="preserve">norma </w:delText>
              </w:r>
            </w:del>
            <w:r w:rsidR="006B389A">
              <w:tab/>
              <w:t xml:space="preserve">: </w:t>
            </w:r>
            <w:r w:rsidR="006B389A">
              <w:tab/>
            </w:r>
            <w:ins w:id="33" w:author="admin" w:date="2021-05-03T10:01:00Z">
              <w:r>
                <w:rPr>
                  <w:lang w:val="id-ID"/>
                </w:rPr>
                <w:t xml:space="preserve">Aturan </w:t>
              </w:r>
            </w:ins>
            <w:del w:id="34" w:author="admin" w:date="2021-05-03T10:01:00Z">
              <w:r w:rsidR="006B389A" w:rsidDel="006430DD">
                <w:delText xml:space="preserve">aturan </w:delText>
              </w:r>
            </w:del>
            <w:proofErr w:type="spellStart"/>
            <w:r w:rsidR="006B389A">
              <w:t>atau</w:t>
            </w:r>
            <w:proofErr w:type="spellEnd"/>
            <w:r w:rsidR="006B389A">
              <w:t xml:space="preserve"> </w:t>
            </w:r>
            <w:proofErr w:type="spellStart"/>
            <w:r w:rsidR="006B389A">
              <w:t>ketentuan</w:t>
            </w:r>
            <w:proofErr w:type="spellEnd"/>
            <w:r w:rsidR="006B389A">
              <w:t xml:space="preserve"> yang </w:t>
            </w:r>
            <w:proofErr w:type="spellStart"/>
            <w:r w:rsidR="006B389A">
              <w:t>mengikat</w:t>
            </w:r>
            <w:proofErr w:type="spellEnd"/>
            <w:r w:rsidR="006B389A">
              <w:t xml:space="preserve"> </w:t>
            </w:r>
            <w:proofErr w:type="spellStart"/>
            <w:r w:rsidR="006B389A">
              <w:t>warga</w:t>
            </w:r>
            <w:proofErr w:type="spellEnd"/>
            <w:r w:rsidR="006B389A">
              <w:t xml:space="preserve"> </w:t>
            </w:r>
            <w:proofErr w:type="spellStart"/>
            <w:r w:rsidR="006B389A">
              <w:t>kelompok</w:t>
            </w:r>
            <w:proofErr w:type="spellEnd"/>
            <w:r w:rsidR="006B389A">
              <w:t xml:space="preserve"> </w:t>
            </w:r>
          </w:p>
          <w:p w:rsidR="006B389A" w:rsidRDefault="006B389A" w:rsidP="006B389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6B389A" w:rsidRDefault="006B389A" w:rsidP="006B389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6B389A" w:rsidRPr="006B389A" w:rsidRDefault="006B389A" w:rsidP="006B389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b/>
                <w:lang w:val="id-ID"/>
              </w:rPr>
            </w:pPr>
            <w:r>
              <w:rPr>
                <w:b/>
                <w:lang w:val="id-ID"/>
              </w:rPr>
              <w:t>O</w:t>
            </w:r>
          </w:p>
          <w:p w:rsidR="00BE098E" w:rsidRDefault="006430DD" w:rsidP="006B389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5" w:author="admin" w:date="2021-05-03T10:01:00Z">
              <w:r>
                <w:rPr>
                  <w:lang w:val="id-ID"/>
                </w:rPr>
                <w:t>Optimal</w:t>
              </w:r>
            </w:ins>
            <w:del w:id="36" w:author="admin" w:date="2021-05-03T10:01:00Z">
              <w:r w:rsidR="00BE098E" w:rsidDel="006430DD">
                <w:delText xml:space="preserve">optimal </w:delText>
              </w:r>
            </w:del>
            <w:r w:rsidR="00BE098E">
              <w:tab/>
              <w:t xml:space="preserve">: </w:t>
            </w:r>
            <w:r w:rsidR="00BE098E">
              <w:tab/>
            </w:r>
            <w:ins w:id="37" w:author="admin" w:date="2021-05-03T10:01:00Z">
              <w:r>
                <w:rPr>
                  <w:lang w:val="id-ID"/>
                </w:rPr>
                <w:t>Tertinggi</w:t>
              </w:r>
            </w:ins>
            <w:del w:id="38" w:author="admin" w:date="2021-05-03T10:01:00Z">
              <w:r w:rsidR="00BE098E" w:rsidDel="006430DD">
                <w:delText>tertinggi</w:delText>
              </w:r>
            </w:del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BE098E" w:rsidRDefault="006430DD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9" w:author="admin" w:date="2021-05-03T10:01:00Z">
              <w:r>
                <w:rPr>
                  <w:lang w:val="id-ID"/>
                </w:rPr>
                <w:t>Orientasi</w:t>
              </w:r>
            </w:ins>
            <w:del w:id="40" w:author="admin" w:date="2021-05-03T10:01:00Z">
              <w:r w:rsidR="00BE098E" w:rsidDel="006430DD">
                <w:delText xml:space="preserve">orientasi </w:delText>
              </w:r>
            </w:del>
            <w:r w:rsidR="00BE098E">
              <w:tab/>
              <w:t xml:space="preserve">: </w:t>
            </w:r>
            <w:r w:rsidR="00BE098E">
              <w:tab/>
            </w:r>
            <w:ins w:id="41" w:author="admin" w:date="2021-05-03T10:01:00Z">
              <w:r>
                <w:rPr>
                  <w:lang w:val="id-ID"/>
                </w:rPr>
                <w:t xml:space="preserve">Pandangan </w:t>
              </w:r>
            </w:ins>
            <w:del w:id="42" w:author="admin" w:date="2021-05-03T10:01:00Z">
              <w:r w:rsidR="00BE098E" w:rsidDel="006430DD">
                <w:delText xml:space="preserve">pandangan </w:delText>
              </w:r>
            </w:del>
            <w:r w:rsidR="00BE098E">
              <w:t xml:space="preserve">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3" w:author="admin" w:date="2021-05-03T10:01:00Z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6430DD" w:rsidRDefault="006430DD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6B389A" w:rsidRDefault="006B389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6B389A" w:rsidRPr="006B389A" w:rsidRDefault="006B389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b/>
                <w:lang w:val="id-ID"/>
              </w:rPr>
            </w:pPr>
            <w:r>
              <w:rPr>
                <w:b/>
                <w:lang w:val="id-ID"/>
              </w:rPr>
              <w:t>P</w:t>
            </w:r>
          </w:p>
          <w:p w:rsidR="00BE098E" w:rsidRDefault="006430DD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4" w:author="admin" w:date="2021-05-03T10:01:00Z">
              <w:r>
                <w:rPr>
                  <w:lang w:val="id-ID"/>
                </w:rPr>
                <w:t>Prosedur</w:t>
              </w:r>
            </w:ins>
            <w:del w:id="45" w:author="admin" w:date="2021-05-03T10:01:00Z">
              <w:r w:rsidR="00BE098E" w:rsidDel="006430DD">
                <w:delText xml:space="preserve">prosedur </w:delText>
              </w:r>
            </w:del>
            <w:r w:rsidR="00BE098E">
              <w:tab/>
              <w:t xml:space="preserve">: </w:t>
            </w:r>
            <w:r w:rsidR="00BE098E">
              <w:tab/>
            </w:r>
            <w:ins w:id="46" w:author="admin" w:date="2021-05-03T10:02:00Z">
              <w:r>
                <w:rPr>
                  <w:lang w:val="id-ID"/>
                </w:rPr>
                <w:t xml:space="preserve">Tahap </w:t>
              </w:r>
            </w:ins>
            <w:del w:id="47" w:author="admin" w:date="2021-05-03T10:02:00Z">
              <w:r w:rsidR="00BE098E" w:rsidDel="006430DD">
                <w:delText xml:space="preserve">tahap </w:delText>
              </w:r>
            </w:del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aktivitas;</w:t>
            </w:r>
            <w:del w:id="48" w:author="admin" w:date="2021-05-03T10:02:00Z">
              <w:r w:rsidR="00BE098E" w:rsidDel="005166BA">
                <w:delText xml:space="preserve"> </w:delText>
              </w:r>
            </w:del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BE098E" w:rsidRDefault="00BE098E" w:rsidP="005166B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49" w:author="admin" w:date="2021-05-03T10:0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50" w:author="admin" w:date="2021-05-03T10:02:00Z">
              <w:r w:rsidDel="005166BA">
                <w:tab/>
              </w:r>
              <w:r w:rsidDel="005166BA">
                <w:tab/>
              </w:r>
            </w:del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306922"/>
    <w:rsid w:val="0042167F"/>
    <w:rsid w:val="005166BA"/>
    <w:rsid w:val="006430DD"/>
    <w:rsid w:val="006B389A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6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</cp:lastModifiedBy>
  <cp:revision>3</cp:revision>
  <dcterms:created xsi:type="dcterms:W3CDTF">2020-08-26T21:29:00Z</dcterms:created>
  <dcterms:modified xsi:type="dcterms:W3CDTF">2021-05-03T03:03:00Z</dcterms:modified>
</cp:coreProperties>
</file>