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0F87"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4F2A015" w14:textId="77777777" w:rsidR="00D80F46" w:rsidRPr="00A16D9B" w:rsidRDefault="00D80F46" w:rsidP="008D1AF7">
      <w:pPr>
        <w:pStyle w:val="ListParagraph"/>
        <w:spacing w:line="312" w:lineRule="auto"/>
        <w:rPr>
          <w:rFonts w:ascii="Times New Roman" w:hAnsi="Times New Roman" w:cs="Times New Roman"/>
          <w:sz w:val="24"/>
          <w:szCs w:val="24"/>
        </w:rPr>
      </w:pPr>
    </w:p>
    <w:p w14:paraId="1AF4310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508B215"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5AE53DA" w14:textId="77777777" w:rsidTr="007F0AF7">
        <w:tc>
          <w:tcPr>
            <w:tcW w:w="8657" w:type="dxa"/>
          </w:tcPr>
          <w:p w14:paraId="59A48461" w14:textId="77777777" w:rsidR="008C2877" w:rsidRPr="00A16D9B" w:rsidRDefault="008C2877" w:rsidP="0062003E">
            <w:pPr>
              <w:spacing w:line="312" w:lineRule="auto"/>
              <w:jc w:val="both"/>
              <w:rPr>
                <w:rFonts w:ascii="Times New Roman" w:hAnsi="Times New Roman" w:cs="Times New Roman"/>
                <w:sz w:val="24"/>
                <w:szCs w:val="24"/>
              </w:rPr>
            </w:pPr>
          </w:p>
          <w:p w14:paraId="1777524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79C7437" w14:textId="77777777" w:rsidR="008C2877" w:rsidRPr="00A16D9B" w:rsidRDefault="008C2877" w:rsidP="0062003E">
            <w:pPr>
              <w:spacing w:line="312" w:lineRule="auto"/>
              <w:jc w:val="both"/>
              <w:rPr>
                <w:rFonts w:ascii="Times New Roman" w:hAnsi="Times New Roman" w:cs="Times New Roman"/>
                <w:sz w:val="24"/>
                <w:szCs w:val="24"/>
              </w:rPr>
            </w:pPr>
          </w:p>
          <w:p w14:paraId="2823369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9F18203" w14:textId="77777777" w:rsidR="008C2877" w:rsidRPr="00A16D9B" w:rsidRDefault="008C2877" w:rsidP="0062003E">
            <w:pPr>
              <w:spacing w:line="312" w:lineRule="auto"/>
              <w:jc w:val="both"/>
              <w:rPr>
                <w:rFonts w:ascii="Times New Roman" w:hAnsi="Times New Roman" w:cs="Times New Roman"/>
                <w:sz w:val="24"/>
                <w:szCs w:val="24"/>
              </w:rPr>
            </w:pPr>
          </w:p>
          <w:p w14:paraId="71159A6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4D18882" w14:textId="77777777" w:rsidR="008C2877" w:rsidRPr="00A16D9B" w:rsidRDefault="008C2877" w:rsidP="0062003E">
            <w:pPr>
              <w:spacing w:line="312" w:lineRule="auto"/>
              <w:jc w:val="both"/>
              <w:rPr>
                <w:rFonts w:ascii="Times New Roman" w:hAnsi="Times New Roman" w:cs="Times New Roman"/>
                <w:sz w:val="24"/>
                <w:szCs w:val="24"/>
              </w:rPr>
            </w:pPr>
          </w:p>
          <w:p w14:paraId="556EBF7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14B402B6" w14:textId="77777777" w:rsidR="008C2877" w:rsidRPr="00A16D9B" w:rsidRDefault="008C2877" w:rsidP="0062003E">
            <w:pPr>
              <w:spacing w:line="312" w:lineRule="auto"/>
              <w:jc w:val="both"/>
              <w:rPr>
                <w:rFonts w:ascii="Times New Roman" w:hAnsi="Times New Roman" w:cs="Times New Roman"/>
                <w:sz w:val="24"/>
                <w:szCs w:val="24"/>
              </w:rPr>
            </w:pPr>
          </w:p>
          <w:p w14:paraId="58D8C8B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0F993B6D" w14:textId="77777777" w:rsidR="008C2877" w:rsidRPr="00A16D9B" w:rsidRDefault="008C2877" w:rsidP="0062003E">
            <w:pPr>
              <w:spacing w:line="312" w:lineRule="auto"/>
              <w:jc w:val="both"/>
              <w:rPr>
                <w:rFonts w:ascii="Times New Roman" w:hAnsi="Times New Roman" w:cs="Times New Roman"/>
                <w:sz w:val="24"/>
                <w:szCs w:val="24"/>
              </w:rPr>
            </w:pPr>
          </w:p>
          <w:p w14:paraId="04896C6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270FD6C0" w14:textId="77777777" w:rsidR="008C2877" w:rsidRPr="00A16D9B" w:rsidRDefault="008C2877" w:rsidP="0062003E">
            <w:pPr>
              <w:spacing w:line="312" w:lineRule="auto"/>
              <w:jc w:val="both"/>
              <w:rPr>
                <w:rFonts w:ascii="Times New Roman" w:hAnsi="Times New Roman" w:cs="Times New Roman"/>
                <w:sz w:val="24"/>
                <w:szCs w:val="24"/>
              </w:rPr>
            </w:pPr>
          </w:p>
        </w:tc>
      </w:tr>
    </w:tbl>
    <w:p w14:paraId="0EAABB26" w14:textId="77777777" w:rsidR="007F0AF7" w:rsidRPr="00A16D9B" w:rsidRDefault="007F0AF7" w:rsidP="007F0AF7">
      <w:pPr>
        <w:spacing w:line="312" w:lineRule="auto"/>
        <w:jc w:val="both"/>
        <w:rPr>
          <w:ins w:id="0" w:author="ayu shinta" w:date="2021-04-30T09:48:00Z"/>
          <w:rFonts w:ascii="Times New Roman" w:hAnsi="Times New Roman" w:cs="Times New Roman"/>
          <w:b/>
          <w:sz w:val="24"/>
          <w:szCs w:val="24"/>
        </w:rPr>
      </w:pPr>
      <w:ins w:id="1" w:author="ayu shinta" w:date="2021-04-30T09:48:00Z">
        <w:r w:rsidRPr="00A16D9B">
          <w:rPr>
            <w:rFonts w:ascii="Times New Roman" w:hAnsi="Times New Roman" w:cs="Times New Roman"/>
            <w:b/>
            <w:sz w:val="24"/>
            <w:szCs w:val="24"/>
          </w:rPr>
          <w:lastRenderedPageBreak/>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ins>
    </w:p>
    <w:p w14:paraId="2BD38C57" w14:textId="77777777" w:rsidR="008C2877" w:rsidRDefault="008C2877" w:rsidP="008C2877">
      <w:pPr>
        <w:spacing w:line="312" w:lineRule="auto"/>
        <w:rPr>
          <w:rFonts w:ascii="Times New Roman" w:hAnsi="Times New Roman" w:cs="Times New Roman"/>
          <w:sz w:val="24"/>
          <w:szCs w:val="24"/>
        </w:rPr>
      </w:pPr>
    </w:p>
    <w:p w14:paraId="6DBBBDA5" w14:textId="2583BBBB" w:rsidR="008C2877" w:rsidRPr="00A16D9B" w:rsidRDefault="007F0AF7" w:rsidP="007F0AF7">
      <w:pPr>
        <w:spacing w:line="312" w:lineRule="auto"/>
        <w:jc w:val="both"/>
        <w:rPr>
          <w:rFonts w:ascii="Times New Roman" w:hAnsi="Times New Roman" w:cs="Times New Roman"/>
          <w:sz w:val="24"/>
          <w:szCs w:val="24"/>
        </w:rPr>
        <w:pPrChange w:id="2" w:author="ayu shinta" w:date="2021-04-30T09:48:00Z">
          <w:pPr>
            <w:spacing w:line="312" w:lineRule="auto"/>
          </w:pPr>
        </w:pPrChange>
      </w:pPr>
      <w:proofErr w:type="spellStart"/>
      <w:ins w:id="3" w:author="ayu shinta" w:date="2021-04-30T09:47:00Z">
        <w:r w:rsidRPr="007F0AF7">
          <w:rPr>
            <w:rFonts w:ascii="Times New Roman" w:hAnsi="Times New Roman" w:cs="Times New Roman"/>
            <w:sz w:val="24"/>
            <w:szCs w:val="24"/>
            <w:lang w:val="id-ID"/>
            <w:rPrChange w:id="4" w:author="ayu shinta" w:date="2021-04-30T09:48:00Z">
              <w:rPr>
                <w:rFonts w:ascii="Times New Roman" w:hAnsi="Times New Roman" w:cs="Times New Roman"/>
                <w:sz w:val="24"/>
                <w:szCs w:val="24"/>
              </w:rPr>
            </w:rPrChange>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oleh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Scriven dan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ins>
    </w:p>
    <w:p w14:paraId="56674D30" w14:textId="77777777" w:rsidR="008D1AF7" w:rsidRDefault="008D1AF7" w:rsidP="008D1AF7">
      <w:pPr>
        <w:pStyle w:val="ListParagraph"/>
        <w:spacing w:line="312" w:lineRule="auto"/>
        <w:rPr>
          <w:rFonts w:ascii="Times New Roman" w:hAnsi="Times New Roman" w:cs="Times New Roman"/>
          <w:sz w:val="24"/>
          <w:szCs w:val="24"/>
        </w:rPr>
      </w:pPr>
    </w:p>
    <w:p w14:paraId="190C5DAC" w14:textId="77777777" w:rsidR="007F0AF7" w:rsidRPr="00A16D9B" w:rsidRDefault="007F0AF7" w:rsidP="007F0AF7">
      <w:pPr>
        <w:spacing w:line="312" w:lineRule="auto"/>
        <w:jc w:val="both"/>
        <w:rPr>
          <w:ins w:id="5" w:author="ayu shinta" w:date="2021-04-30T09:49:00Z"/>
          <w:rFonts w:ascii="Times New Roman" w:hAnsi="Times New Roman" w:cs="Times New Roman"/>
          <w:sz w:val="24"/>
          <w:szCs w:val="24"/>
        </w:rPr>
      </w:pPr>
      <w:ins w:id="6" w:author="ayu shinta" w:date="2021-04-30T09:49:00Z">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dunia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pada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ins>
    </w:p>
    <w:p w14:paraId="54091A28" w14:textId="77777777" w:rsidR="008D1AF7" w:rsidRPr="007F0AF7" w:rsidRDefault="008D1AF7" w:rsidP="007F0AF7">
      <w:pPr>
        <w:spacing w:line="312" w:lineRule="auto"/>
        <w:rPr>
          <w:rFonts w:ascii="Times New Roman" w:hAnsi="Times New Roman" w:cs="Times New Roman"/>
          <w:sz w:val="24"/>
          <w:szCs w:val="24"/>
          <w:rPrChange w:id="7" w:author="ayu shinta" w:date="2021-04-30T09:49:00Z">
            <w:rPr/>
          </w:rPrChange>
        </w:rPr>
        <w:pPrChange w:id="8" w:author="ayu shinta" w:date="2021-04-30T09:49:00Z">
          <w:pPr>
            <w:pStyle w:val="ListParagraph"/>
            <w:spacing w:line="312" w:lineRule="auto"/>
          </w:pPr>
        </w:pPrChange>
      </w:pPr>
    </w:p>
    <w:p w14:paraId="1E988430" w14:textId="7B646FDE" w:rsidR="007F0AF7" w:rsidRDefault="007F0AF7" w:rsidP="007F0AF7">
      <w:pPr>
        <w:spacing w:line="312" w:lineRule="auto"/>
        <w:jc w:val="both"/>
        <w:rPr>
          <w:ins w:id="9" w:author="ayu shinta" w:date="2021-04-30T09:51:00Z"/>
          <w:rFonts w:ascii="Times New Roman" w:hAnsi="Times New Roman" w:cs="Times New Roman"/>
          <w:b/>
          <w:sz w:val="24"/>
          <w:szCs w:val="24"/>
          <w:vertAlign w:val="superscript"/>
        </w:rPr>
      </w:pPr>
      <w:proofErr w:type="spellStart"/>
      <w:ins w:id="10" w:author="ayu shinta" w:date="2021-04-30T09:50:00Z">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juga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ins>
    </w:p>
    <w:p w14:paraId="5724A20A" w14:textId="77777777" w:rsidR="007F0AF7" w:rsidRPr="00A16D9B" w:rsidRDefault="007F0AF7" w:rsidP="007F0AF7">
      <w:pPr>
        <w:spacing w:line="312" w:lineRule="auto"/>
        <w:jc w:val="both"/>
        <w:rPr>
          <w:ins w:id="11" w:author="ayu shinta" w:date="2021-04-30T09:50:00Z"/>
          <w:rFonts w:ascii="Times New Roman" w:hAnsi="Times New Roman" w:cs="Times New Roman"/>
          <w:sz w:val="24"/>
          <w:szCs w:val="24"/>
        </w:rPr>
      </w:pPr>
    </w:p>
    <w:p w14:paraId="6C83125D" w14:textId="77777777" w:rsidR="007F0AF7" w:rsidRPr="00011D64" w:rsidRDefault="007F0AF7" w:rsidP="007F0AF7">
      <w:pPr>
        <w:spacing w:line="312" w:lineRule="auto"/>
        <w:jc w:val="both"/>
        <w:rPr>
          <w:ins w:id="12" w:author="ayu shinta" w:date="2021-04-30T09:51:00Z"/>
          <w:rFonts w:ascii="Times New Roman" w:hAnsi="Times New Roman" w:cs="Times New Roman"/>
          <w:sz w:val="24"/>
          <w:szCs w:val="24"/>
        </w:rPr>
        <w:pPrChange w:id="13" w:author="ayu shinta" w:date="2021-04-30T09:52:00Z">
          <w:pPr>
            <w:spacing w:line="312" w:lineRule="auto"/>
          </w:pPr>
        </w:pPrChange>
      </w:pPr>
      <w:ins w:id="14" w:author="ayu shinta" w:date="2021-04-30T09:51:00Z">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ins>
    </w:p>
    <w:p w14:paraId="7C3D43B3" w14:textId="77777777" w:rsidR="008D1AF7" w:rsidRPr="007F0AF7" w:rsidRDefault="008D1AF7" w:rsidP="007F0AF7">
      <w:pPr>
        <w:spacing w:line="312" w:lineRule="auto"/>
        <w:rPr>
          <w:rFonts w:ascii="Times New Roman" w:hAnsi="Times New Roman" w:cs="Times New Roman"/>
          <w:sz w:val="24"/>
          <w:szCs w:val="24"/>
          <w:rPrChange w:id="15" w:author="ayu shinta" w:date="2021-04-30T09:50:00Z">
            <w:rPr/>
          </w:rPrChange>
        </w:rPr>
        <w:pPrChange w:id="16" w:author="ayu shinta" w:date="2021-04-30T09:50:00Z">
          <w:pPr>
            <w:pStyle w:val="ListParagraph"/>
            <w:spacing w:line="312" w:lineRule="auto"/>
          </w:pPr>
        </w:pPrChange>
      </w:pPr>
    </w:p>
    <w:p w14:paraId="555B1BB1" w14:textId="53FAF6B5" w:rsidR="008D1AF7" w:rsidRPr="007F0AF7" w:rsidDel="007F0AF7" w:rsidRDefault="007F0AF7" w:rsidP="007F0AF7">
      <w:pPr>
        <w:spacing w:line="312" w:lineRule="auto"/>
        <w:jc w:val="both"/>
        <w:rPr>
          <w:del w:id="17" w:author="ayu shinta" w:date="2021-04-30T09:51:00Z"/>
          <w:rFonts w:ascii="Times New Roman" w:hAnsi="Times New Roman" w:cs="Times New Roman"/>
          <w:sz w:val="24"/>
          <w:szCs w:val="24"/>
          <w:rPrChange w:id="18" w:author="ayu shinta" w:date="2021-04-30T09:51:00Z">
            <w:rPr>
              <w:del w:id="19" w:author="ayu shinta" w:date="2021-04-30T09:51:00Z"/>
            </w:rPr>
          </w:rPrChange>
        </w:rPr>
        <w:pPrChange w:id="20" w:author="ayu shinta" w:date="2021-04-30T09:52:00Z">
          <w:pPr>
            <w:pStyle w:val="ListParagraph"/>
            <w:spacing w:line="312" w:lineRule="auto"/>
          </w:pPr>
        </w:pPrChange>
      </w:pPr>
      <w:ins w:id="21" w:author="ayu shinta" w:date="2021-04-30T09:50:00Z">
        <w:r w:rsidRPr="00A16D9B">
          <w:rPr>
            <w:rFonts w:ascii="Times New Roman" w:hAnsi="Times New Roman" w:cs="Times New Roman"/>
            <w:sz w:val="24"/>
            <w:szCs w:val="24"/>
          </w:rPr>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7F0AF7">
          <w:rPr>
            <w:rFonts w:ascii="Times New Roman" w:hAnsi="Times New Roman" w:cs="Times New Roman"/>
            <w:b/>
            <w:sz w:val="24"/>
            <w:szCs w:val="24"/>
            <w:vertAlign w:val="superscript"/>
            <w:rPrChange w:id="22" w:author="ayu shinta" w:date="2021-04-30T09:52:00Z">
              <w:rPr>
                <w:rFonts w:ascii="Times New Roman" w:hAnsi="Times New Roman" w:cs="Times New Roman"/>
                <w:b/>
                <w:sz w:val="24"/>
                <w:szCs w:val="24"/>
                <w:vertAlign w:val="superscript"/>
              </w:rPr>
            </w:rPrChange>
          </w:rPr>
          <w:t>3</w:t>
        </w:r>
      </w:ins>
    </w:p>
    <w:p w14:paraId="23424446" w14:textId="77777777" w:rsidR="008D1AF7" w:rsidRPr="007F0AF7" w:rsidRDefault="008D1AF7" w:rsidP="007F0AF7">
      <w:pPr>
        <w:spacing w:line="312" w:lineRule="auto"/>
        <w:jc w:val="both"/>
        <w:rPr>
          <w:rFonts w:ascii="Times New Roman" w:hAnsi="Times New Roman" w:cs="Times New Roman"/>
          <w:sz w:val="24"/>
          <w:szCs w:val="24"/>
          <w:rPrChange w:id="23" w:author="ayu shinta" w:date="2021-04-30T09:51:00Z">
            <w:rPr/>
          </w:rPrChange>
        </w:rPr>
        <w:pPrChange w:id="24" w:author="ayu shinta" w:date="2021-04-30T09:52:00Z">
          <w:pPr>
            <w:pStyle w:val="ListParagraph"/>
            <w:spacing w:line="312" w:lineRule="auto"/>
          </w:pPr>
        </w:pPrChange>
      </w:pPr>
    </w:p>
    <w:p w14:paraId="4041E548" w14:textId="77777777" w:rsidR="00D80F46" w:rsidRPr="00A16D9B" w:rsidRDefault="00D80F46" w:rsidP="008D1AF7">
      <w:pPr>
        <w:spacing w:line="312" w:lineRule="auto"/>
        <w:rPr>
          <w:rFonts w:ascii="Times New Roman" w:hAnsi="Times New Roman" w:cs="Times New Roman"/>
          <w:sz w:val="24"/>
          <w:szCs w:val="24"/>
        </w:rPr>
      </w:pPr>
    </w:p>
    <w:p w14:paraId="3B05C94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8EA6" w14:textId="77777777" w:rsidR="00D6272A" w:rsidRDefault="00D6272A" w:rsidP="00D80F46">
      <w:r>
        <w:separator/>
      </w:r>
    </w:p>
  </w:endnote>
  <w:endnote w:type="continuationSeparator" w:id="0">
    <w:p w14:paraId="1F6B9CB5" w14:textId="77777777" w:rsidR="00D6272A" w:rsidRDefault="00D6272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2306" w14:textId="77777777" w:rsidR="00D80F46" w:rsidRDefault="00D80F46">
    <w:pPr>
      <w:pStyle w:val="Footer"/>
    </w:pPr>
    <w:r>
      <w:t>CLO-4</w:t>
    </w:r>
  </w:p>
  <w:p w14:paraId="7853777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6DAD" w14:textId="77777777" w:rsidR="00D6272A" w:rsidRDefault="00D6272A" w:rsidP="00D80F46">
      <w:r>
        <w:separator/>
      </w:r>
    </w:p>
  </w:footnote>
  <w:footnote w:type="continuationSeparator" w:id="0">
    <w:p w14:paraId="13C4904A" w14:textId="77777777" w:rsidR="00D6272A" w:rsidRDefault="00D6272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u shinta">
    <w15:presenceInfo w15:providerId="Windows Live" w15:userId="d87b499f08e64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7F0AF7"/>
    <w:rsid w:val="00854F52"/>
    <w:rsid w:val="008C2877"/>
    <w:rsid w:val="008D1AF7"/>
    <w:rsid w:val="00924DF5"/>
    <w:rsid w:val="00A16D9B"/>
    <w:rsid w:val="00A86167"/>
    <w:rsid w:val="00AF28E1"/>
    <w:rsid w:val="00D6272A"/>
    <w:rsid w:val="00D80F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88F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ayu shinta</cp:lastModifiedBy>
  <cp:revision>8</cp:revision>
  <dcterms:created xsi:type="dcterms:W3CDTF">2019-10-18T19:52:00Z</dcterms:created>
  <dcterms:modified xsi:type="dcterms:W3CDTF">2021-04-30T02:52:00Z</dcterms:modified>
</cp:coreProperties>
</file>