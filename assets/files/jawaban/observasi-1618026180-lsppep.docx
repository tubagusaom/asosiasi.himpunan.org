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0" w:author="HP" w:date="2021-04-10T09:09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" w:author="HP" w:date="2021-04-10T09:08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" w:author="HP" w:date="2021-04-10T09:08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3" w:author="HP" w:date="2021-04-10T09:09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ins w:id="4" w:author="HP" w:date="2021-04-10T09:09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EA23F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HP" w:date="2021-04-10T09:09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6" w:author="HP" w:date="2021-04-10T09:10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HP" w:date="2021-04-10T09:16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revolusi industry</w:delText>
              </w:r>
            </w:del>
            <w:proofErr w:type="spellStart"/>
            <w:ins w:id="8" w:author="HP" w:date="2021-04-10T09:16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EA23FC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9" w:author="HP" w:date="2021-04-10T09:17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0" w:author="HP" w:date="2021-04-10T09:17:00Z">
              <w:r w:rsidR="00125355"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Bagi 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HP" w:date="2021-04-10T09:18:00Z">
              <w:r w:rsidR="00125355"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del w:id="12" w:author="HP" w:date="2021-04-10T09:10:00Z">
              <w:r w:rsidR="00125355"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3" w:author="HP" w:date="2021-04-10T09:10:00Z">
              <w:r>
                <w:rPr>
                  <w:rFonts w:ascii="Times New Roman" w:eastAsia="Times New Roman" w:hAnsi="Times New Roman" w:cs="Times New Roman"/>
                  <w:szCs w:val="24"/>
                </w:rPr>
                <w:t>dipersiapkan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HP" w:date="2021-04-10T09:11:00Z">
              <w:r w:rsidR="00125355"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15" w:author="HP" w:date="2021-04-10T09:11:00Z">
              <w:r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HP" w:date="2021-04-10T09:11:00Z">
              <w:r w:rsidR="00125355"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7" w:author="HP" w:date="2021-04-10T09:11:00Z">
              <w:r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8" w:author="HP" w:date="2021-04-10T09:11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proofErr w:type="spellStart"/>
            <w:ins w:id="19" w:author="HP" w:date="2021-04-10T09:11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0" w:author="HP" w:date="2021-04-10T09:12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HP" w:date="2021-04-10T09:12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22" w:author="HP" w:date="2021-04-10T09:12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EA23F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HP" w:date="2021-04-10T09:12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ins w:id="24" w:author="HP" w:date="2021-04-10T09:12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HP" w:date="2021-04-10T09:12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26" w:author="HP" w:date="2021-04-10T09:12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7" w:author="HP" w:date="2021-04-10T09:13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Keempat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aspek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8" w:author="HP" w:date="2021-04-10T09:13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9" w:author="HP" w:date="2021-04-10T09:13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30" w:author="HP" w:date="2021-04-10T09:15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sebab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itu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HP" w:date="2021-04-10T09:13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2" w:author="HP" w:date="2021-04-10T09:14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33" w:author="HP" w:date="2021-04-10T09:14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ins w:id="34" w:author="HP" w:date="2021-04-10T09:15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. Hal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del w:id="35" w:author="HP" w:date="2021-04-10T09:15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6" w:author="HP" w:date="2021-04-10T09:16:00Z"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maupun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EA23F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HP" w:date="2021-04-10T09:16:00Z">
              <w:r w:rsidRPr="00EC6F38" w:rsidDel="00EA23FC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HP" w:date="2021-04-10T09:18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39" w:author="HP" w:date="2021-04-10T09:18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4333B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0" w:author="HP" w:date="2021-04-10T09:18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41" w:author="HP" w:date="2021-04-10T09:18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42" w:author="HP" w:date="2021-04-10T09:18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43" w:author="HP" w:date="2021-04-10T09:21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44" w:author="HP" w:date="2021-04-10T09:21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4333B4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45" w:author="HP" w:date="2021-04-10T09:20:00Z">
              <w:r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del w:id="46" w:author="HP" w:date="2021-04-10T09:20:00Z">
              <w:r w:rsidR="00125355"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47" w:author="HP" w:date="2021-04-10T09:19:00Z">
              <w:r w:rsidR="00125355"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di sini di tuntut</w:delText>
              </w:r>
            </w:del>
            <w:proofErr w:type="spellStart"/>
            <w:ins w:id="48" w:author="HP" w:date="2021-04-10T09:19:00Z">
              <w:r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9" w:author="HP" w:date="2021-04-10T09:20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50" w:author="HP" w:date="2021-04-10T09:20:00Z">
              <w:r w:rsidR="004333B4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4333B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51" w:author="HP" w:date="2021-04-10T09:21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52" w:author="HP" w:date="2021-04-10T09:21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3" w:author="HP" w:date="2021-04-10T09:21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spellStart"/>
            <w:ins w:id="54" w:author="HP" w:date="2021-04-10T09:21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  <w:proofErr w:type="spellEnd"/>
              <w:r w:rsidR="004333B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5" w:author="HP" w:date="2021-04-10T09:21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6" w:author="HP" w:date="2021-04-10T09:21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revolusi industri</w:delText>
              </w:r>
            </w:del>
            <w:proofErr w:type="spellStart"/>
            <w:ins w:id="57" w:author="HP" w:date="2021-04-10T09:21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</w:t>
            </w:r>
            <w:ins w:id="58" w:author="HP" w:date="2021-04-10T09:21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(lima)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59" w:author="HP" w:date="2021-04-10T09:21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60" w:author="HP" w:date="2021-04-10T09:21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61" w:author="HP" w:date="2021-04-10T09:22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2" w:author="HP" w:date="2021-04-10T09:22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3" w:author="HP" w:date="2021-04-10T09:22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64" w:author="HP" w:date="2021-04-10T09:22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65" w:author="HP" w:date="2021-04-10T09:22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6" w:author="HP" w:date="2021-04-10T09:22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67" w:author="HP" w:date="2021-04-10T09:22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8" w:author="HP" w:date="2021-04-10T09:23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69" w:author="HP" w:date="2021-04-10T09:23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4333B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70" w:author="HP" w:date="2021-04-10T09:23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1" w:author="HP" w:date="2021-04-10T09:23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HP" w:date="2021-04-10T09:23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73" w:author="HP" w:date="2021-04-10T09:23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4333B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74" w:author="HP" w:date="2021-04-10T09:23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mengamati dan memahami</w:delText>
              </w:r>
            </w:del>
            <w:proofErr w:type="spellStart"/>
            <w:ins w:id="75" w:author="HP" w:date="2021-04-10T09:23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6" w:author="HP" w:date="2021-04-10T09:23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77" w:author="HP" w:date="2021-04-10T09:23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8" w:author="HP" w:date="2021-04-10T09:23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9" w:author="HP" w:date="2021-04-10T09:24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tadi </w:delText>
              </w:r>
            </w:del>
            <w:proofErr w:type="spellStart"/>
            <w:ins w:id="80" w:author="HP" w:date="2021-04-10T09:24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81" w:author="HP" w:date="2021-04-10T09:24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2" w:author="HP" w:date="2021-04-10T09:24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penerapan</w:t>
              </w:r>
            </w:ins>
            <w:proofErr w:type="spellEnd"/>
            <w:del w:id="83" w:author="HP" w:date="2021-04-10T09:24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4" w:author="HP" w:date="2021-04-10T09:24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85" w:author="HP" w:date="2021-04-10T09:24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6" w:author="HP" w:date="2021-04-10T09:24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del w:id="87" w:author="HP" w:date="2021-04-10T09:24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 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8" w:author="HP" w:date="2021-04-10T09:24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89" w:author="HP" w:date="2021-04-10T09:25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del w:id="90" w:author="HP" w:date="2021-04-10T09:25:00Z">
              <w:r w:rsidRPr="00EC6F38" w:rsidDel="004333B4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proofErr w:type="spellStart"/>
            <w:ins w:id="91" w:author="HP" w:date="2021-04-10T09:25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2" w:author="HP" w:date="2021-04-10T09:25:00Z"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>melalui</w:t>
              </w:r>
              <w:proofErr w:type="spellEnd"/>
              <w:r w:rsidR="004333B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E3238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3" w:author="HP" w:date="2021-04-10T09:2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94" w:author="HP" w:date="2021-04-10T09:25:00Z">
              <w:r w:rsidRPr="00EC6F38" w:rsidDel="00E32380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ins w:id="95" w:author="HP" w:date="2021-04-10T09:25:00Z">
              <w:r w:rsidR="00E32380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E323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6" w:author="HP" w:date="2021-04-10T09:25:00Z">
              <w:r w:rsidR="00E32380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E323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E32380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E3238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7" w:author="HP" w:date="2021-04-10T09:26:00Z">
              <w:r w:rsidRPr="00EC6F38" w:rsidDel="00E32380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98" w:author="HP" w:date="2021-04-10T09:26:00Z">
              <w:r w:rsidR="00E32380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bookmarkStart w:id="99" w:name="_GoBack"/>
              <w:bookmarkEnd w:id="99"/>
              <w:r w:rsidR="00E3238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333B4"/>
    <w:rsid w:val="00924DF5"/>
    <w:rsid w:val="00E32380"/>
    <w:rsid w:val="00E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9EE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2020-08-26T22:03:00Z</dcterms:created>
  <dcterms:modified xsi:type="dcterms:W3CDTF">2021-04-10T02:26:00Z</dcterms:modified>
</cp:coreProperties>
</file>