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CFE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22237AB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626F2F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F4350E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4BBD1F" w14:textId="77777777" w:rsidTr="00821BA2">
        <w:tc>
          <w:tcPr>
            <w:tcW w:w="9350" w:type="dxa"/>
          </w:tcPr>
          <w:p w14:paraId="3482CA90" w14:textId="77777777" w:rsidR="00125355" w:rsidRDefault="00125355" w:rsidP="00FC5132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Uki Hares Y" w:date="2021-02-23T09:37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8A1D5B3" w14:textId="77777777" w:rsidR="00125355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38FF046" w14:textId="0D675E61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Uki Hares Y" w:date="2021-02-23T09:35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extream.</w:delText>
              </w:r>
            </w:del>
            <w:proofErr w:type="spellStart"/>
            <w:ins w:id="4" w:author="Uki Hares Y" w:date="2021-02-23T09:35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5" w:author="Uki Hares Y" w:date="2021-02-23T09:35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Uki Hares Y" w:date="2021-02-23T09:36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semakin </w:delText>
              </w:r>
            </w:del>
            <w:proofErr w:type="spellStart"/>
            <w:ins w:id="7" w:author="Uki Hares Y" w:date="2021-02-23T09:36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makin</w:t>
              </w:r>
              <w:proofErr w:type="spellEnd"/>
              <w:r w:rsidR="00FC513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" w:author="Uki Hares Y" w:date="2021-02-23T09:37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9" w:author="Uki Hares Y" w:date="2021-02-23T09:37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FC513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016268" w14:textId="5C5A7617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1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Bagi pendidik maupun peserta didik hari ini kita </w:delText>
              </w:r>
            </w:del>
            <w:del w:id="12" w:author="Uki Hares Y" w:date="2021-02-23T09:37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del w:id="13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 untuk memasuki dunia kerja namun bukan lagi perkerja, tetapi kita </w:delText>
              </w:r>
              <w:commentRangeStart w:id="14"/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  <w:commentRangeEnd w:id="14"/>
              <w:r w:rsidR="00FC5132" w:rsidDel="00FC5132">
                <w:rPr>
                  <w:rStyle w:val="CommentReference"/>
                </w:rPr>
                <w:commentReference w:id="14"/>
              </w:r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untuk membuat lapangan kerja baru yang belum tercipta, dengan menggunakan kemampuan teknologi dan ide kreatif kita.</w:delText>
              </w:r>
            </w:del>
            <w:ins w:id="15" w:author="Uki Hares Y" w:date="2021-02-23T09:40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Bagi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pendidik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maupun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peserta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didik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mulai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memasuki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dunia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</w:ins>
            <w:proofErr w:type="spellEnd"/>
            <w:ins w:id="16" w:author="Uki Hares Y" w:date="2021-02-23T09:41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. Kita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bukan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lagi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menciptakan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lapangan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kerja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Lapangan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ker</w:t>
              </w:r>
            </w:ins>
            <w:ins w:id="17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ja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yang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tentunya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menggunakan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kemampuan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teknologi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dan ide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kreatif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1428F35F" w14:textId="216C1200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9" w:author="Uki Hares Y" w:date="2021-02-23T09:40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proofErr w:type="spellStart"/>
            <w:ins w:id="20" w:author="Uki Hares Y" w:date="2021-02-23T09:40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20D30D9" w14:textId="49DC639E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" w:author="Uki Hares Y" w:date="2021-02-23T09:42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23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4" w:author="Uki Hares Y" w:date="2021-02-23T09:42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5" w:author="Uki Hares Y" w:date="2021-02-23T09:43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6" w:author="Uki Hares Y" w:date="2021-02-23T09:43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Mengapa demikian pendidikan 4.0 ini hari ini sedang gencar-gencarnya di publis</w:delText>
              </w:r>
            </w:del>
            <w:ins w:id="27" w:author="Uki Hares Y" w:date="2021-02-23T09:43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Pendidikan 4.0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hari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sedang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8" w:author="Uki Hares Y" w:date="2021-02-23T09:44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gencar-gencarnya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di-</w:t>
              </w:r>
              <w:commentRangeStart w:id="29"/>
              <w:r w:rsidR="00FC5132" w:rsidRPr="00FC5132">
                <w:rPr>
                  <w:rFonts w:ascii="Times New Roman" w:eastAsia="Times New Roman" w:hAnsi="Times New Roman" w:cs="Times New Roman"/>
                  <w:i/>
                  <w:iCs/>
                  <w:szCs w:val="24"/>
                  <w:rPrChange w:id="30" w:author="Uki Hares Y" w:date="2021-02-23T09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publish</w:t>
              </w:r>
              <w:commentRangeEnd w:id="29"/>
              <w:r w:rsidR="00FC5132">
                <w:rPr>
                  <w:rStyle w:val="CommentReference"/>
                </w:rPr>
                <w:commentReference w:id="29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F17A430" w14:textId="1A41C579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1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2" w:author="Uki Hares Y" w:date="2021-02-23T09:45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5902977C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3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3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commentRangeEnd w:id="34"/>
            <w:proofErr w:type="spellEnd"/>
            <w:r w:rsidR="00FC5132">
              <w:rPr>
                <w:rStyle w:val="CommentReference"/>
              </w:rPr>
              <w:commentReference w:id="3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37A5CEB" w14:textId="6001AECE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6" w:author="Uki Hares Y" w:date="2021-02-23T09:46:00Z">
              <w:r w:rsidRPr="00EC6F38" w:rsidDel="00FC5132">
                <w:rPr>
                  <w:rFonts w:ascii="Times New Roman" w:eastAsia="Times New Roman" w:hAnsi="Times New Roman" w:cs="Times New Roman"/>
                  <w:szCs w:val="24"/>
                </w:rPr>
                <w:delText>di tutut</w:delText>
              </w:r>
            </w:del>
            <w:proofErr w:type="spellStart"/>
            <w:ins w:id="37" w:author="Uki Hares Y" w:date="2021-02-23T09:46:00Z">
              <w:r w:rsidR="00FC5132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4B7A4A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8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9F3756" w14:textId="4BC9FADC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9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0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41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proofErr w:type="spellStart"/>
            <w:ins w:id="43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Uki Hares Y" w:date="2021-02-23T09:46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proofErr w:type="spellStart"/>
            <w:ins w:id="45" w:author="Uki Hares Y" w:date="2021-02-23T09:46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1A9889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6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45AA5C0" w14:textId="32904FB6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8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49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957265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45256A6" w14:textId="77777777" w:rsidR="00125355" w:rsidRPr="00EC6F38" w:rsidRDefault="00125355" w:rsidP="00FC51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Uki Hares Y" w:date="2021-02-23T09:4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5D2DC7F" w14:textId="7238D572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53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proofErr w:type="spellStart"/>
            <w:ins w:id="54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561C4D5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2C91145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6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6A86181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7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</w:p>
          <w:p w14:paraId="74B158BE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8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2A66AC8" w14:textId="77777777" w:rsidR="00125355" w:rsidRPr="00EC6F38" w:rsidRDefault="00125355" w:rsidP="00292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Uki Hares Y" w:date="2021-02-23T09:4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55B5AF0" w14:textId="7D0132E7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61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62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3" w:author="Uki Hares Y" w:date="2021-02-23T09:47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64" w:author="Uki Hares Y" w:date="2021-02-23T09:47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proofErr w:type="spellStart"/>
            <w:ins w:id="66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BC92B0" w14:textId="3A752D2C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7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8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69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543A2F" w14:textId="5AB012BF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71" w:author="Uki Hares Y" w:date="2021-02-23T09:48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proofErr w:type="spellEnd"/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</w:ins>
            <w:proofErr w:type="spellEnd"/>
            <w:del w:id="72" w:author="Uki Hares Y" w:date="2021-02-23T09:48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 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490B86" w14:textId="1E1A3B70" w:rsidR="00125355" w:rsidRPr="00EC6F38" w:rsidRDefault="00125355" w:rsidP="00FC5132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Uki Hares Y" w:date="2021-02-23T09:3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74" w:author="Uki Hares Y" w:date="2021-02-23T09:49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75" w:author="Uki Hares Y" w:date="2021-02-23T09:49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proofErr w:type="spellStart"/>
            <w:del w:id="76" w:author="Uki Hares Y" w:date="2021-02-23T09:49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77" w:author="Uki Hares Y" w:date="2021-02-23T09:49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8" w:author="Uki Hares Y" w:date="2021-02-23T09:50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9" w:author="Uki Hares Y" w:date="2021-02-23T09:50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0" w:author="Uki Hares Y" w:date="2021-02-23T09:50:00Z">
              <w:r w:rsidRPr="00EC6F38" w:rsidDel="00292AD3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81" w:author="Uki Hares Y" w:date="2021-02-23T09:50:00Z">
              <w:r w:rsidR="00292AD3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r w:rsidR="00292A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4A2EC8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4" w:author="Uki Hares Y" w:date="2021-02-23T09:38:00Z" w:initials="A">
    <w:p w14:paraId="757CEF37" w14:textId="555D344E" w:rsidR="00FC5132" w:rsidRDefault="00FC5132">
      <w:pPr>
        <w:pStyle w:val="CommentText"/>
      </w:pPr>
      <w:r>
        <w:rPr>
          <w:rStyle w:val="CommentReference"/>
        </w:rPr>
        <w:annotationRef/>
      </w:r>
      <w:proofErr w:type="spellStart"/>
      <w:r>
        <w:t>Harusnya</w:t>
      </w:r>
      <w:proofErr w:type="spellEnd"/>
      <w:r>
        <w:t xml:space="preserve"> </w:t>
      </w:r>
      <w:proofErr w:type="spellStart"/>
      <w:r>
        <w:t>disambung</w:t>
      </w:r>
      <w:proofErr w:type="spellEnd"/>
    </w:p>
  </w:comment>
  <w:comment w:id="29" w:author="Uki Hares Y" w:date="2021-02-23T09:44:00Z" w:initials="A">
    <w:p w14:paraId="26E68FD9" w14:textId="49EEC38F" w:rsidR="00FC5132" w:rsidRDefault="00FC5132">
      <w:pPr>
        <w:pStyle w:val="CommentText"/>
      </w:pPr>
      <w:r>
        <w:rPr>
          <w:rStyle w:val="CommentReference"/>
        </w:rPr>
        <w:annotationRef/>
      </w:r>
      <w:r>
        <w:t xml:space="preserve">Masih kata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diserap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</w:comment>
  <w:comment w:id="34" w:author="Uki Hares Y" w:date="2021-02-23T09:45:00Z" w:initials="A">
    <w:p w14:paraId="692C4CD9" w14:textId="3AF62E08" w:rsidR="00FC5132" w:rsidRDefault="00FC5132">
      <w:pPr>
        <w:pStyle w:val="CommentText"/>
      </w:pPr>
      <w:r>
        <w:rPr>
          <w:rStyle w:val="CommentReference"/>
        </w:rPr>
        <w:annotationRef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bullet.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7CEF37" w15:done="0"/>
  <w15:commentEx w15:paraId="26E68FD9" w15:done="0"/>
  <w15:commentEx w15:paraId="692C4C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F4B8B" w16cex:dateUtc="2021-02-23T02:38:00Z"/>
  <w16cex:commentExtensible w16cex:durableId="23DF4D17" w16cex:dateUtc="2021-02-23T02:44:00Z"/>
  <w16cex:commentExtensible w16cex:durableId="23DF4D4D" w16cex:dateUtc="2021-02-23T0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7CEF37" w16cid:durableId="23DF4B8B"/>
  <w16cid:commentId w16cid:paraId="26E68FD9" w16cid:durableId="23DF4D17"/>
  <w16cid:commentId w16cid:paraId="692C4CD9" w16cid:durableId="23DF4D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E2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53D1E"/>
    <w:multiLevelType w:val="multilevel"/>
    <w:tmpl w:val="E2F45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ki Hares Y">
    <w15:presenceInfo w15:providerId="None" w15:userId="Uki Hares 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92AD3"/>
    <w:rsid w:val="002B21C4"/>
    <w:rsid w:val="0042167F"/>
    <w:rsid w:val="00924DF5"/>
    <w:rsid w:val="00F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72A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1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13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13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Uki Hares Y</cp:lastModifiedBy>
  <cp:revision>2</cp:revision>
  <dcterms:created xsi:type="dcterms:W3CDTF">2021-02-23T02:50:00Z</dcterms:created>
  <dcterms:modified xsi:type="dcterms:W3CDTF">2021-02-23T02:50:00Z</dcterms:modified>
</cp:coreProperties>
</file>