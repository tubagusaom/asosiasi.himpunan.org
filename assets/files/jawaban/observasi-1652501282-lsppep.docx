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" w:date="2022-05-14T11:03:00Z"/>
              </w:rPr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6E664E" w:rsidRDefault="006E664E" w:rsidP="006E664E">
            <w:pPr>
              <w:tabs>
                <w:tab w:val="left" w:pos="2064"/>
                <w:tab w:val="left" w:pos="2513"/>
              </w:tabs>
              <w:jc w:val="left"/>
              <w:rPr>
                <w:ins w:id="1" w:author="ASUS" w:date="2022-05-14T11:05:00Z"/>
              </w:rPr>
              <w:pPrChange w:id="2" w:author="ASUS" w:date="2022-05-14T11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3" w:author="ASUS" w:date="2022-05-14T11:03:00Z">
              <w:r>
                <w:t>Glosarium</w:t>
              </w:r>
              <w:proofErr w:type="spellEnd"/>
              <w:r>
                <w:t xml:space="preserve"> </w:t>
              </w:r>
              <w:proofErr w:type="spellStart"/>
              <w:r>
                <w:t>sudah</w:t>
              </w:r>
              <w:proofErr w:type="spellEnd"/>
              <w:r>
                <w:t xml:space="preserve">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</w:ins>
            <w:proofErr w:type="spellStart"/>
            <w:ins w:id="4" w:author="ASUS" w:date="2022-05-14T11:04:00Z">
              <w:r>
                <w:t>Kamus</w:t>
              </w:r>
              <w:proofErr w:type="spellEnd"/>
              <w:r>
                <w:t xml:space="preserve"> </w:t>
              </w:r>
              <w:proofErr w:type="spellStart"/>
              <w:r>
                <w:t>Besar</w:t>
              </w:r>
              <w:proofErr w:type="spellEnd"/>
              <w:r>
                <w:t xml:space="preserve"> Bahasa Indonesia</w:t>
              </w:r>
            </w:ins>
          </w:p>
          <w:p w:rsidR="006E664E" w:rsidRDefault="006E664E" w:rsidP="006E664E">
            <w:pPr>
              <w:tabs>
                <w:tab w:val="left" w:pos="2064"/>
                <w:tab w:val="left" w:pos="2513"/>
              </w:tabs>
              <w:jc w:val="left"/>
              <w:rPr>
                <w:ins w:id="5" w:author="ASUS" w:date="2022-05-14T11:04:00Z"/>
              </w:rPr>
              <w:pPrChange w:id="6" w:author="ASUS" w:date="2022-05-14T11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7" w:author="ASUS" w:date="2022-05-14T11:05:00Z">
              <w:r>
                <w:t>Mohon</w:t>
              </w:r>
              <w:proofErr w:type="spellEnd"/>
              <w:r>
                <w:t xml:space="preserve"> </w:t>
              </w:r>
              <w:proofErr w:type="spellStart"/>
              <w:r>
                <w:t>diurutkan</w:t>
              </w:r>
              <w:proofErr w:type="spellEnd"/>
              <w:r>
                <w:t xml:space="preserve"> </w:t>
              </w:r>
              <w:proofErr w:type="spellStart"/>
              <w:r>
                <w:t>sesuai</w:t>
              </w:r>
              <w:proofErr w:type="spellEnd"/>
              <w:r>
                <w:t xml:space="preserve"> abjad.</w:t>
              </w:r>
            </w:ins>
            <w:bookmarkStart w:id="8" w:name="_GoBack"/>
            <w:bookmarkEnd w:id="8"/>
          </w:p>
          <w:p w:rsidR="006E664E" w:rsidRDefault="006E664E" w:rsidP="006E664E">
            <w:pPr>
              <w:tabs>
                <w:tab w:val="left" w:pos="2064"/>
                <w:tab w:val="left" w:pos="2513"/>
              </w:tabs>
              <w:jc w:val="left"/>
              <w:pPrChange w:id="9" w:author="ASUS" w:date="2022-05-14T11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:rsidR="006E664E" w:rsidRDefault="006E664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6E664E" w:rsidRDefault="006E664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6E664E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D54C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2022-05-14T04:07:00Z</dcterms:created>
  <dcterms:modified xsi:type="dcterms:W3CDTF">2022-05-14T04:07:00Z</dcterms:modified>
</cp:coreProperties>
</file>