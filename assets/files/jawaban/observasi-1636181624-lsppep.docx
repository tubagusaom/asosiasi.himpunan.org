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0" w:author="Yoanangelina Fitri" w:date="2021-11-06T13:29:00Z">
        <w:r w:rsidRPr="00C50A1E" w:rsidDel="006900A5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  <w:proofErr w:type="spellStart"/>
      <w:ins w:id="1" w:author="Yoanangelina Fitri" w:date="2021-11-06T13:29:00Z">
        <w:r w:rsidR="006900A5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Yoanangelina Fitri" w:date="2021-11-06T13:29:00Z">
        <w:r w:rsidRPr="00C50A1E" w:rsidDel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proofErr w:type="spellStart"/>
      <w:ins w:id="3" w:author="Yoanangelina Fitri" w:date="2021-11-06T13:29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ins w:id="4" w:author="Yoanangelina Fitri" w:date="2021-11-06T13:38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tetapi</w:t>
        </w:r>
        <w:proofErr w:type="spellEnd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ins w:id="5" w:author="Yoanangelina Fitri" w:date="2021-11-06T13:39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mu</w:t>
        </w:r>
        <w:proofErr w:type="spellEnd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Yoanangelina Fitri" w:date="2021-11-06T13:39:00Z">
        <w:r w:rsidRPr="00C50A1E" w:rsidDel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sama </w:delText>
        </w:r>
      </w:del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7" w:author="Yoanangelina Fitri" w:date="2021-11-06T13:35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masih</w:t>
        </w:r>
        <w:proofErr w:type="spellEnd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8" w:author="Yoanangelina Fitri" w:date="2021-11-06T13:30:00Z">
        <w:r w:rsidRPr="00C50A1E" w:rsidDel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9" w:author="Yoanangelina Fitri" w:date="2021-11-06T13:30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6900A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0" w:author="Yoanangelina Fitri" w:date="2021-11-06T13:30:00Z">
        <w:r w:rsidRPr="00C50A1E" w:rsidDel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aja.</w:delText>
        </w:r>
      </w:del>
      <w:proofErr w:type="spellStart"/>
      <w:ins w:id="11" w:author="Yoanangelina Fitri" w:date="2021-11-06T13:30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ins w:id="12" w:author="Yoanangelina Fitri" w:date="2021-11-06T13:35:00Z">
        <w:r w:rsidR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13" w:author="Yoanangelina Fitri" w:date="2021-11-06T13:35:00Z">
        <w:r w:rsidRPr="00C50A1E" w:rsidDel="006900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Yoanangelina Fitri" w:date="2021-11-06T13:31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romantis </w:delText>
        </w:r>
      </w:del>
      <w:proofErr w:type="spellStart"/>
      <w:ins w:id="15" w:author="Yoanangelina Fitri" w:date="2021-11-06T13:31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nikmat</w:t>
        </w:r>
        <w:proofErr w:type="spellEnd"/>
        <w:r w:rsidR="006900A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Yoanangelina Fitri" w:date="2021-11-06T13:31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17" w:author="Yoanangelina Fitri" w:date="2021-11-06T13:31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aduhai</w:t>
        </w:r>
        <w:proofErr w:type="spellEnd"/>
        <w:r w:rsidR="006900A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Yoanangelina Fitri" w:date="2021-11-06T13:31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del w:id="19" w:author="Yoanangelina Fitri" w:date="2021-11-06T13:32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0" w:author="Yoanangelina Fitri" w:date="2021-11-06T13:36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proofErr w:type="spellStart"/>
      <w:ins w:id="21" w:author="Yoanangelina Fitri" w:date="2021-11-06T13:36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serta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Yoanangelina Fitri" w:date="2021-11-06T13:31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nikmatnya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3" w:author="Yoanangelina Fitri" w:date="2021-11-06T13:32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begitulah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orang-orang</w:t>
        </w:r>
      </w:ins>
      <w:ins w:id="24" w:author="Yoanangelina Fitri" w:date="2021-11-06T13:36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" w:author="Yoanangelina Fitri" w:date="2021-11-06T13:32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kata orang sering </w:delText>
        </w:r>
      </w:del>
      <w:del w:id="26" w:author="Yoanangelina Fitri" w:date="2021-11-06T13:36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mengartikannya</w:delText>
        </w:r>
      </w:del>
      <w:proofErr w:type="spellStart"/>
      <w:ins w:id="27" w:author="Yoanangelina Fitri" w:date="2021-11-06T13:36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menyebutnya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8" w:author="Yoanangelina Fitri" w:date="2021-11-06T13:37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29" w:author="Yoanangelina Fitri" w:date="2021-11-06T13:37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0" w:author="Yoanangelina Fitri" w:date="2021-11-06T13:36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Benar saja</w:delText>
        </w:r>
      </w:del>
      <w:del w:id="31" w:author="Yoanangelina Fitri" w:date="2021-11-06T13:32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del w:id="32" w:author="Yoanangelina Fitri" w:date="2021-11-06T13:33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eski di </w:delText>
        </w:r>
      </w:del>
      <w:del w:id="33" w:author="Yoanangelina Fitri" w:date="2021-11-06T13:36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</w:t>
      </w:r>
      <w:ins w:id="34" w:author="Yoanangelina Fitri" w:date="2021-11-06T13:33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5" w:author="Yoanangelina Fitri" w:date="2021-11-06T13:36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</w:ins>
      <w:proofErr w:type="spellEnd"/>
      <w:ins w:id="36" w:author="Yoanangelina Fitri" w:date="2021-11-06T13:33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7" w:author="Yoanangelina Fitri" w:date="2021-11-06T13:33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 hujan benar-benar datang seperti perkiraan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8" w:author="Yoanangelina Fitri" w:date="2021-11-06T13:37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Akhir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9" w:author="Yoanangelina Fitri" w:date="2021-11-06T13:34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disambut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harinya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0" w:author="Yoanangelina Fitri" w:date="2021-11-06T13:34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Yoanangelina Fitri" w:date="2021-11-06T13:37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42" w:author="Yoanangelina Fitri" w:date="2021-11-06T13:39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3" w:author="Yoanangelina Fitri" w:date="2021-11-06T13:39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4" w:author="Yoanangelina Fitri" w:date="2021-11-06T13:39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yang lain</w:t>
        </w:r>
      </w:ins>
      <w:del w:id="45" w:author="Yoanangelina Fitri" w:date="2021-11-06T13:39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6" w:author="Yoanangelina Fitri" w:date="2021-11-06T13:38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Soal makan</w:delText>
        </w:r>
      </w:del>
      <w:del w:id="47" w:author="Yoanangelina Fitri" w:date="2021-11-06T13:37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del w:id="48" w:author="Yoanangelina Fitri" w:date="2021-11-06T13:38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>hujan yang membuat kita jadi sering lapar. Kok bisa ya?</w:delText>
        </w:r>
      </w:del>
      <w:proofErr w:type="spellStart"/>
      <w:ins w:id="49" w:author="Yoanangelina Fitri" w:date="2021-11-06T13:38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Perihal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hujanlah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6900A5" w:rsidRPr="006900A5">
          <w:rPr>
            <w:rFonts w:ascii="Times New Roman" w:eastAsia="Times New Roman" w:hAnsi="Times New Roman" w:cs="Times New Roman"/>
            <w:i/>
            <w:sz w:val="24"/>
            <w:szCs w:val="24"/>
            <w:rPrChange w:id="50" w:author="Yoanangelina Fitri" w:date="2021-11-06T13:3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Kok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="006900A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51" w:author="Yoanangelina Fitri" w:date="2021-11-06T13:38:00Z">
        <w:r w:rsidR="006900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2" w:author="Yoanangelina Fitri" w:date="2021-11-06T13:38:00Z">
        <w:r w:rsidRPr="00C50A1E" w:rsidDel="006900A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53" w:author="Yoanangelina Fitri" w:date="2021-11-06T13:38:00Z">
        <w:r w:rsidR="006900A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900A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Yoanangelina Fitri" w:date="2021-11-06T13:39:00Z">
        <w:r w:rsidDel="00C76A4E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C76A4E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55" w:author="Yoanangelina Fitri" w:date="2021-11-06T13:39:00Z">
        <w:r w:rsidR="00C76A4E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C76A4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Yoanangelina Fitri" w:date="2021-11-06T13:40:00Z">
        <w:r w:rsidRPr="00C50A1E" w:rsidDel="00C76A4E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57" w:author="Yoanangelina Fitri" w:date="2021-11-06T13:40:00Z">
        <w:r w:rsidR="00C76A4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C76A4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8" w:author="Yoanangelina Fitri" w:date="2021-11-06T13:40:00Z">
        <w:r w:rsidRPr="00C50A1E" w:rsidDel="00C76A4E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59" w:author="Yoanangelina Fitri" w:date="2021-11-06T13:40:00Z">
        <w:r w:rsidR="00C76A4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C76A4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Yoanangelina Fitri" w:date="2021-11-06T13:40:00Z">
        <w:r w:rsidRPr="00C50A1E" w:rsidDel="00C76A4E">
          <w:rPr>
            <w:rFonts w:ascii="Times New Roman" w:eastAsia="Times New Roman" w:hAnsi="Times New Roman" w:cs="Times New Roman"/>
            <w:sz w:val="24"/>
            <w:szCs w:val="24"/>
          </w:rPr>
          <w:delText xml:space="preserve">makan </w:delText>
        </w:r>
      </w:del>
      <w:proofErr w:type="spellStart"/>
      <w:ins w:id="61" w:author="Yoanangelina Fitri" w:date="2021-11-06T13:40:00Z">
        <w:r w:rsidR="00C76A4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C76A4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ins w:id="62" w:author="Yoanangelina Fitri" w:date="2021-11-06T13:41:00Z">
        <w:r w:rsidR="00734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3" w:author="Yoanangelina Fitri" w:date="2021-11-06T13:41:00Z">
        <w:r w:rsidRPr="00C50A1E" w:rsidDel="007345F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Yoanangelina Fitri" w:date="2021-11-06T13:41:00Z">
        <w:r w:rsidRPr="00C50A1E" w:rsidDel="007345F8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5" w:author="Yoanangelina Fitri" w:date="2021-11-06T13:41:00Z">
        <w:r w:rsidRPr="00C50A1E" w:rsidDel="007345F8">
          <w:rPr>
            <w:rFonts w:ascii="Times New Roman" w:eastAsia="Times New Roman" w:hAnsi="Times New Roman" w:cs="Times New Roman"/>
            <w:sz w:val="24"/>
            <w:szCs w:val="24"/>
          </w:rPr>
          <w:delText>Belum cukup, tambah lagi gorengannya</w:delText>
        </w:r>
      </w:del>
      <w:proofErr w:type="spellStart"/>
      <w:ins w:id="66" w:author="Yoanangelina Fitri" w:date="2021-11-06T13:41:00Z">
        <w:r w:rsidR="007345F8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734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345F8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734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345F8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7" w:author="Yoanangelina Fitri" w:date="2021-11-06T13:41:00Z">
        <w:r w:rsidR="007345F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8" w:author="Yoanangelina Fitri" w:date="2021-11-06T13:41:00Z">
        <w:r w:rsidRPr="007345F8" w:rsidDel="007345F8">
          <w:rPr>
            <w:rFonts w:ascii="Times New Roman" w:eastAsia="Times New Roman" w:hAnsi="Times New Roman" w:cs="Times New Roman"/>
            <w:i/>
            <w:sz w:val="24"/>
            <w:szCs w:val="24"/>
            <w:rPrChange w:id="69" w:author="Yoanangelina Fitri" w:date="2021-11-06T13:4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7345F8">
        <w:rPr>
          <w:rFonts w:ascii="Times New Roman" w:eastAsia="Times New Roman" w:hAnsi="Times New Roman" w:cs="Times New Roman"/>
          <w:i/>
          <w:sz w:val="24"/>
          <w:szCs w:val="24"/>
          <w:rPrChange w:id="70" w:author="Yoanangelina Fitri" w:date="2021-11-06T13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5F8">
        <w:rPr>
          <w:rFonts w:ascii="Times New Roman" w:eastAsia="Times New Roman" w:hAnsi="Times New Roman" w:cs="Times New Roman"/>
          <w:i/>
          <w:sz w:val="24"/>
          <w:szCs w:val="24"/>
          <w:rPrChange w:id="71" w:author="Yoanangelina Fitri" w:date="2021-11-06T13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Yoanangelina Fitri" w:date="2021-11-06T13:42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ins w:id="73" w:author="Yoanangelina Fitri" w:date="2021-11-06T13:42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AC0E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Yoanangelina Fitri" w:date="2021-11-06T13:42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5" w:author="Yoanangelina Fitri" w:date="2021-11-06T13:42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6" w:author="Yoanangelina Fitri" w:date="2021-11-06T13:43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77" w:author="Yoanangelina Fitri" w:date="2021-11-06T13:43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Terlebih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Yoanangelina Fitri" w:date="2021-11-06T13:43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>makan</w:delText>
        </w:r>
      </w:del>
      <w:proofErr w:type="spellStart"/>
      <w:ins w:id="79" w:author="Yoanangelina Fitri" w:date="2021-11-06T13:43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mengonsumsi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0E7E">
        <w:rPr>
          <w:rFonts w:ascii="Times New Roman" w:eastAsia="Times New Roman" w:hAnsi="Times New Roman" w:cs="Times New Roman"/>
          <w:i/>
          <w:sz w:val="24"/>
          <w:szCs w:val="24"/>
          <w:rPrChange w:id="80" w:author="Yoanangelina Fitri" w:date="2021-11-06T13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0E7E">
        <w:rPr>
          <w:rFonts w:ascii="Times New Roman" w:eastAsia="Times New Roman" w:hAnsi="Times New Roman" w:cs="Times New Roman"/>
          <w:i/>
          <w:sz w:val="24"/>
          <w:szCs w:val="24"/>
          <w:rPrChange w:id="81" w:author="Yoanangelina Fitri" w:date="2021-11-06T13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82" w:author="Yoanangelina Fitri" w:date="2021-11-06T13:45:00Z">
        <w:r w:rsidRPr="00C50A1E" w:rsidDel="00AC0E7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proofErr w:type="spellStart"/>
      <w:ins w:id="83" w:author="Yoanangelina Fitri" w:date="2021-11-06T13:45:00Z">
        <w:r w:rsidR="00AC0E7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Yoanangelina Fitri" w:date="2021-11-06T13:45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proofErr w:type="spellStart"/>
      <w:ins w:id="85" w:author="Yoanangelina Fitri" w:date="2021-11-06T13:45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6" w:author="Yoanangelina Fitri" w:date="2021-11-06T13:45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0E7E">
        <w:rPr>
          <w:rFonts w:ascii="Times New Roman" w:eastAsia="Times New Roman" w:hAnsi="Times New Roman" w:cs="Times New Roman"/>
          <w:i/>
          <w:sz w:val="24"/>
          <w:szCs w:val="24"/>
          <w:rPrChange w:id="87" w:author="Yoanangelina Fitri" w:date="2021-11-06T13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8" w:author="Yoanangelina Fitri" w:date="2021-11-06T13:46:00Z">
        <w:r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89" w:author="Yoanangelina Fitri" w:date="2021-11-06T13:46:00Z">
        <w:r w:rsidDel="00AC0E7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90" w:author="Yoanangelina Fitri" w:date="2021-11-06T13:46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AC0E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Yoanangelina Fitri" w:date="2021-11-06T13:46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Yoanangelina Fitri" w:date="2021-11-06T13:46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93" w:author="Yoanangelina Fitri" w:date="2021-11-06T13:46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4" w:author="Yoanangelina Fitri" w:date="2021-11-06T13:46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95" w:author="Yoanangelina Fitri" w:date="2021-11-06T13:48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sikap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96" w:author="Yoanangelina Fitri" w:date="2021-11-06T13:49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7" w:author="Yoanangelina Fitri" w:date="2021-11-06T13:48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 adalah pemilihan makanan kita yang tidak tahu diri. Yang penting enak</w:delText>
        </w:r>
      </w:del>
      <w:ins w:id="98" w:author="Yoanangelina Fitri" w:date="2021-11-06T13:48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nikmat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>utama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9" w:author="Yoanangelina Fitri" w:date="2021-11-06T13:49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0" w:author="Yoanangelina Fitri" w:date="2021-11-06T13:49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Yoanangelina Fitri" w:date="2021-11-06T13:49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hendak</w:t>
        </w:r>
        <w:proofErr w:type="spellEnd"/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2" w:author="Yoanangelina Fitri" w:date="2021-11-06T13:49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103" w:author="Yoanangelina Fitri" w:date="2021-11-06T13:49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mengonsumsi</w:t>
        </w:r>
        <w:proofErr w:type="spellEnd"/>
        <w:r w:rsidR="00AC0E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04" w:author="Yoanangelina Fitri" w:date="2021-11-06T13:49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5" w:author="Yoanangelina Fitri" w:date="2021-11-06T13:49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proofErr w:type="spellStart"/>
      <w:ins w:id="106" w:author="Yoanangelina Fitri" w:date="2021-11-06T13:49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ins w:id="107" w:author="Yoanangelina Fitri" w:date="2021-11-06T13:50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8" w:author="Yoanangelina Fitri" w:date="2021-11-06T13:49:00Z">
        <w:r w:rsidRPr="00C50A1E" w:rsidDel="008655CD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109" w:author="Yoanangelina Fitri" w:date="2021-11-06T13:50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10" w:author="Yoanangelina Fitri" w:date="2021-11-06T13:50:00Z">
        <w:r w:rsidRPr="00C50A1E" w:rsidDel="008655CD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Yoanangelina Fitri" w:date="2021-11-06T13:49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>kadar</w:t>
        </w:r>
        <w:proofErr w:type="spellEnd"/>
        <w:r w:rsidR="008655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12" w:author="Yoanangelina Fitri" w:date="2021-11-06T13:49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3" w:author="Yoanangelina Fitri" w:date="2021-11-06T13:49:00Z">
        <w:r w:rsidRPr="00C50A1E" w:rsidDel="008655C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14" w:author="Yoanangelina Fitri" w:date="2021-11-06T13:49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ins w:id="115" w:author="Yoanangelina Fitri" w:date="2021-11-06T13:50:00Z">
        <w:r w:rsidR="008655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655CD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8655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6" w:author="Yoanangelina Fitri" w:date="2021-11-06T13:50:00Z">
        <w:r w:rsidRPr="00C50A1E" w:rsidDel="008655CD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Yoanangelina Fitri" w:date="2021-11-06T13:50:00Z">
        <w:r w:rsidRPr="00C50A1E" w:rsidDel="002A6C5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18" w:author="Yoanangelina Fitri" w:date="2021-11-06T13:50:00Z">
        <w:r w:rsidR="002A6C54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2A6C5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119" w:author="Yoanangelina Fitri" w:date="2021-11-06T13:51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0" w:author="Yoanangelina Fitri" w:date="2021-11-06T13:51:00Z">
        <w:r w:rsidRPr="00C50A1E" w:rsidDel="004551B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1" w:author="Yoanangelina Fitri" w:date="2021-11-06T13:51:00Z">
        <w:r w:rsidRPr="00C50A1E" w:rsidDel="002A6C54">
          <w:rPr>
            <w:rFonts w:ascii="Times New Roman" w:eastAsia="Times New Roman" w:hAnsi="Times New Roman" w:cs="Times New Roman"/>
            <w:sz w:val="24"/>
            <w:szCs w:val="24"/>
          </w:rPr>
          <w:delText>suka naiknya</w:delText>
        </w:r>
      </w:del>
      <w:proofErr w:type="spellStart"/>
      <w:ins w:id="122" w:author="Yoanangelina Fitri" w:date="2021-11-06T13:51:00Z">
        <w:r w:rsidR="002A6C54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="002A6C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6C54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3" w:author="Yoanangelina Fitri" w:date="2021-11-06T13:51:00Z">
        <w:r w:rsidR="002A6C54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A6C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4" w:author="Yoanangelina Fitri" w:date="2021-11-06T13:51:00Z">
        <w:r w:rsidRPr="00C50A1E" w:rsidDel="002A6C54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5" w:author="Yoanangelina Fitri" w:date="2021-11-06T13:52:00Z">
        <w:r w:rsidR="004551BB" w:rsidRPr="004551BB">
          <w:rPr>
            <w:rFonts w:ascii="Times New Roman" w:eastAsia="Times New Roman" w:hAnsi="Times New Roman" w:cs="Times New Roman"/>
            <w:i/>
            <w:sz w:val="24"/>
            <w:szCs w:val="24"/>
            <w:rPrChange w:id="126" w:author="Yoanangelina Fitri" w:date="2021-11-06T13:5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chattingan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7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mengirim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8" w:author="Yoanangelina Fitri" w:date="2021-11-06T13:51:00Z">
        <w:r w:rsidRPr="00C50A1E" w:rsidDel="002A6C54">
          <w:rPr>
            <w:rFonts w:ascii="Times New Roman" w:eastAsia="Times New Roman" w:hAnsi="Times New Roman" w:cs="Times New Roman"/>
            <w:sz w:val="24"/>
            <w:szCs w:val="24"/>
          </w:rPr>
          <w:delText>yang nge-chat.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9" w:author="Yoanangelina Fitri" w:date="2021-11-06T13:52:00Z">
        <w:r w:rsidRPr="00C50A1E" w:rsidDel="004551BB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130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berdiam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del w:id="131" w:author="Yoanangelina Fitri" w:date="2021-11-06T13:52:00Z">
        <w:r w:rsidDel="004551BB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ins w:id="132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</w:ins>
      <w:proofErr w:type="spellEnd"/>
      <w:del w:id="133" w:author="Yoanangelina Fitri" w:date="2021-11-06T13:52:00Z">
        <w:r w:rsidDel="004551BB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4" w:author="Yoanangelina Fitri" w:date="2021-11-06T13:52:00Z">
        <w:r w:rsidDel="004551BB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proofErr w:type="spellStart"/>
      <w:ins w:id="135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36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37" w:author="Yoanangelina Fitri" w:date="2021-11-06T13:52:00Z">
        <w:r w:rsidRPr="00C50A1E" w:rsidDel="004551B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38" w:author="Yoanangelina Fitri" w:date="2021-11-06T13:52:00Z"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4551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9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140" w:author="Yoanangelina Fitri" w:date="2021-11-06T13:53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>Perihal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41" w:author="Yoanangelina Fitri" w:date="2021-11-06T13:53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salahmu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42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 xml:space="preserve"> ini lebih banyak salahnya di kamu.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143" w:author="Yoanangelina Fitri" w:date="2021-11-06T13:53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>lah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4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45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proofErr w:type="spellStart"/>
      <w:ins w:id="146" w:author="Yoanangelina Fitri" w:date="2021-11-06T13:53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5D5E1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7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148" w:author="Yoanangelina Fitri" w:date="2021-11-06T13:53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9" w:author="Yoanangelina Fitri" w:date="2021-11-06T13:54:00Z">
        <w:r w:rsidDel="005D5E19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>kanan di saat hujan</w:delText>
        </w:r>
      </w:del>
      <w:proofErr w:type="spellStart"/>
      <w:ins w:id="150" w:author="Yoanangelina Fitri" w:date="2021-11-06T13:54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51" w:author="Yoanangelina Fitri" w:date="2021-11-06T13:53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del w:id="152" w:author="Yoanangelina Fitri" w:date="2021-11-06T13:54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ins w:id="153" w:author="Yoanangelina Fitri" w:date="2021-11-06T13:54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del w:id="154" w:author="Yoanangelina Fitri" w:date="2021-11-06T13:54:00Z">
        <w:r w:rsidRPr="00C50A1E" w:rsidDel="005D5E19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5" w:author="Yoanangelina Fitri" w:date="2021-11-06T13:54:00Z">
        <w:r w:rsidR="005D5E19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5D5E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156" w:author="Yoanangelina Fitri" w:date="2021-11-06T13:47:00Z">
        <w:r w:rsidR="00AC0E7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157" w:author="Yoanangelina Fitri" w:date="2021-11-06T13:54:00Z">
        <w:r w:rsidR="0035762B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>mencapai</w:t>
        </w:r>
        <w:proofErr w:type="spellEnd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35762B">
          <w:rPr>
            <w:rFonts w:ascii="Times New Roman" w:eastAsia="Times New Roman" w:hAnsi="Times New Roman" w:cs="Times New Roman"/>
            <w:sz w:val="24"/>
            <w:szCs w:val="24"/>
          </w:rPr>
          <w:t xml:space="preserve"> 500</w:t>
        </w:r>
      </w:ins>
      <w:bookmarkStart w:id="158" w:name="_GoBack"/>
      <w:bookmarkEnd w:id="158"/>
      <w:del w:id="159" w:author="Yoanangelina Fitri" w:date="2021-11-06T13:47:00Z">
        <w:r w:rsidRPr="00C50A1E" w:rsidDel="00AC0E7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60" w:author="Yoanangelina Fitri" w:date="2021-11-06T13:54:00Z">
        <w:r w:rsidRPr="00C50A1E" w:rsidDel="0035762B">
          <w:rPr>
            <w:rFonts w:ascii="Times New Roman" w:eastAsia="Times New Roman" w:hAnsi="Times New Roman" w:cs="Times New Roman"/>
            <w:sz w:val="24"/>
            <w:szCs w:val="24"/>
          </w:rPr>
          <w:delText>bisalah lebih dari 500 kalori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1" w:author="Yoanangelina Fitri" w:date="2021-11-06T13:47:00Z">
        <w:r w:rsidRPr="00AC0E7E" w:rsidDel="00AC0E7E">
          <w:rPr>
            <w:rFonts w:ascii="Times New Roman" w:eastAsia="Times New Roman" w:hAnsi="Times New Roman" w:cs="Times New Roman"/>
            <w:i/>
            <w:sz w:val="24"/>
            <w:szCs w:val="24"/>
            <w:rPrChange w:id="162" w:author="Yoanangelina Fitri" w:date="2021-11-06T13:4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proofErr w:type="spellStart"/>
      <w:ins w:id="163" w:author="Yoanangelina Fitri" w:date="2021-11-06T13:47:00Z">
        <w:r w:rsidR="00AC0E7E" w:rsidRPr="00AC0E7E">
          <w:rPr>
            <w:rFonts w:ascii="Times New Roman" w:eastAsia="Times New Roman" w:hAnsi="Times New Roman" w:cs="Times New Roman"/>
            <w:i/>
            <w:sz w:val="24"/>
            <w:szCs w:val="24"/>
            <w:rPrChange w:id="164" w:author="Yoanangelina Fitri" w:date="2021-11-06T13:4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AE" w:rsidRDefault="009142AE">
      <w:r>
        <w:separator/>
      </w:r>
    </w:p>
  </w:endnote>
  <w:endnote w:type="continuationSeparator" w:id="0">
    <w:p w:rsidR="009142AE" w:rsidRDefault="0091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142AE">
    <w:pPr>
      <w:pStyle w:val="Footer"/>
    </w:pPr>
  </w:p>
  <w:p w:rsidR="00941E77" w:rsidRDefault="00914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AE" w:rsidRDefault="009142AE">
      <w:r>
        <w:separator/>
      </w:r>
    </w:p>
  </w:footnote>
  <w:footnote w:type="continuationSeparator" w:id="0">
    <w:p w:rsidR="009142AE" w:rsidRDefault="00914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A6C54"/>
    <w:rsid w:val="0035762B"/>
    <w:rsid w:val="0042167F"/>
    <w:rsid w:val="004551BB"/>
    <w:rsid w:val="005D5E19"/>
    <w:rsid w:val="006900A5"/>
    <w:rsid w:val="007345F8"/>
    <w:rsid w:val="008655CD"/>
    <w:rsid w:val="009142AE"/>
    <w:rsid w:val="00924DF5"/>
    <w:rsid w:val="00927764"/>
    <w:rsid w:val="00AC0E7E"/>
    <w:rsid w:val="00C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Yoanangelina Fitri</cp:lastModifiedBy>
  <cp:revision>8</cp:revision>
  <dcterms:created xsi:type="dcterms:W3CDTF">2020-07-24T23:46:00Z</dcterms:created>
  <dcterms:modified xsi:type="dcterms:W3CDTF">2021-11-06T06:54:00Z</dcterms:modified>
</cp:coreProperties>
</file>