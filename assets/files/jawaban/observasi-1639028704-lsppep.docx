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90E1F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28F93D4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926FA50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675DC825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160E53BF" w14:textId="77777777" w:rsidTr="00821BA2">
        <w:tc>
          <w:tcPr>
            <w:tcW w:w="9350" w:type="dxa"/>
          </w:tcPr>
          <w:p w14:paraId="13D421AA" w14:textId="77777777" w:rsidR="00BE098E" w:rsidRDefault="00BE098E" w:rsidP="004B4AB8">
            <w:pPr>
              <w:pStyle w:val="ListParagraph"/>
              <w:ind w:left="0"/>
            </w:pPr>
          </w:p>
          <w:p w14:paraId="4C1C31A7" w14:textId="77777777" w:rsidR="00BE098E" w:rsidRPr="003C6054" w:rsidRDefault="00BE098E" w:rsidP="00561604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70A9A4AA" w14:textId="77777777" w:rsidR="00BE098E" w:rsidRDefault="00BE098E" w:rsidP="004B4AB8">
            <w:pPr>
              <w:pStyle w:val="ListParagraph"/>
              <w:ind w:left="0"/>
              <w:pPrChange w:id="0" w:author="mitra handini" w:date="2021-12-09T12:43:00Z">
                <w:pPr>
                  <w:pStyle w:val="ListParagraph"/>
                  <w:ind w:left="0"/>
                  <w:jc w:val="center"/>
                </w:pPr>
              </w:pPrChange>
            </w:pPr>
          </w:p>
          <w:p w14:paraId="371EF529" w14:textId="77777777" w:rsidR="00BE098E" w:rsidRDefault="00BE098E" w:rsidP="004B4AB8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1" w:author="mitra handini" w:date="2021-12-09T12:4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39AFF2D9" w14:textId="77777777" w:rsidR="00BE098E" w:rsidRDefault="00BE098E" w:rsidP="004B4AB8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2" w:author="mitra handini" w:date="2021-12-09T12:4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del w:id="3" w:author="mitra handini" w:date="2021-12-09T12:41:00Z">
              <w:r w:rsidDel="003F7AD4">
                <w:delText>.</w:delText>
              </w:r>
            </w:del>
          </w:p>
          <w:p w14:paraId="2E043737" w14:textId="77777777" w:rsidR="00BE098E" w:rsidRDefault="00BE098E" w:rsidP="004B4AB8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4" w:author="mitra handini" w:date="2021-12-09T12:4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del w:id="5" w:author="mitra handini" w:date="2021-12-09T12:41:00Z">
              <w:r w:rsidDel="003F7AD4">
                <w:delText>.</w:delText>
              </w:r>
            </w:del>
          </w:p>
          <w:p w14:paraId="72C6FE49" w14:textId="77777777" w:rsidR="00BE098E" w:rsidRDefault="00BE098E" w:rsidP="004B4AB8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6" w:author="mitra handini" w:date="2021-12-09T12:4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57163765" w14:textId="77777777" w:rsidR="00BE098E" w:rsidRDefault="00BE098E" w:rsidP="004B4AB8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7" w:author="mitra handini" w:date="2021-12-09T12:4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del w:id="8" w:author="mitra handini" w:date="2021-12-09T12:41:00Z">
              <w:r w:rsidDel="00293420">
                <w:delText>.</w:delText>
              </w:r>
            </w:del>
          </w:p>
          <w:p w14:paraId="0A5807B8" w14:textId="77777777" w:rsidR="00BE098E" w:rsidRDefault="00BE098E" w:rsidP="004B4AB8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9" w:author="mitra handini" w:date="2021-12-09T12:4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del w:id="10" w:author="mitra handini" w:date="2021-12-09T12:41:00Z">
              <w:r w:rsidDel="00293420">
                <w:delText>.</w:delText>
              </w:r>
            </w:del>
          </w:p>
          <w:p w14:paraId="6E2CD224" w14:textId="77777777" w:rsidR="00BE098E" w:rsidRDefault="00BE098E" w:rsidP="004B4AB8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11" w:author="mitra handini" w:date="2021-12-09T12:4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del w:id="12" w:author="mitra handini" w:date="2021-12-09T12:41:00Z">
              <w:r w:rsidDel="00293420">
                <w:delText>.</w:delText>
              </w:r>
            </w:del>
          </w:p>
          <w:p w14:paraId="4886A70A" w14:textId="77777777" w:rsidR="00BE098E" w:rsidRDefault="00BE098E" w:rsidP="004B4AB8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13" w:author="mitra handini" w:date="2021-12-09T12:4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70C2FD20" w14:textId="77777777" w:rsidR="00BE098E" w:rsidRDefault="00BE098E" w:rsidP="004B4AB8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14" w:author="mitra handini" w:date="2021-12-09T12:4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del w:id="15" w:author="mitra handini" w:date="2021-12-09T12:41:00Z">
              <w:r w:rsidDel="00293420">
                <w:delText>.</w:delText>
              </w:r>
            </w:del>
          </w:p>
          <w:p w14:paraId="0375B44F" w14:textId="77777777" w:rsidR="00BE098E" w:rsidRDefault="00BE098E" w:rsidP="004B4AB8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16" w:author="mitra handini" w:date="2021-12-09T12:4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del w:id="17" w:author="mitra handini" w:date="2021-12-09T12:41:00Z">
              <w:r w:rsidDel="00293420">
                <w:delText>.</w:delText>
              </w:r>
            </w:del>
          </w:p>
          <w:p w14:paraId="5592DB97" w14:textId="30CFB784" w:rsidR="00BE098E" w:rsidRDefault="00BE098E" w:rsidP="004B4AB8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pPrChange w:id="18" w:author="mitra handini" w:date="2021-12-09T12:4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ins w:id="19" w:author="mitra handini" w:date="2021-12-09T12:42:00Z">
              <w:r w:rsidR="004B4AB8">
                <w:t>.</w:t>
              </w:r>
            </w:ins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del w:id="20" w:author="mitra handini" w:date="2021-12-09T12:41:00Z">
              <w:r w:rsidDel="00293420">
                <w:delText>.</w:delText>
              </w:r>
            </w:del>
          </w:p>
          <w:p w14:paraId="7DFF2617" w14:textId="77777777" w:rsidR="00BE098E" w:rsidRDefault="00BE098E" w:rsidP="004B4AB8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pPrChange w:id="21" w:author="mitra handini" w:date="2021-12-09T12:4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del w:id="22" w:author="mitra handini" w:date="2021-12-09T12:41:00Z">
              <w:r w:rsidDel="00293420">
                <w:delText>.</w:delText>
              </w:r>
            </w:del>
          </w:p>
          <w:p w14:paraId="40653252" w14:textId="77777777" w:rsidR="00BE098E" w:rsidRDefault="00BE098E" w:rsidP="004B4AB8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23" w:author="mitra handini" w:date="2021-12-09T12:4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del w:id="24" w:author="mitra handini" w:date="2021-12-09T12:41:00Z">
              <w:r w:rsidDel="00293420">
                <w:delText>.</w:delText>
              </w:r>
            </w:del>
          </w:p>
          <w:p w14:paraId="05485846" w14:textId="77777777" w:rsidR="00BE098E" w:rsidRDefault="00BE098E" w:rsidP="004B4AB8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25" w:author="mitra handini" w:date="2021-12-09T12:4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436F18CC" w14:textId="77777777" w:rsidR="00BE098E" w:rsidRDefault="00BE098E" w:rsidP="004B4AB8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26" w:author="mitra handini" w:date="2021-12-09T12:4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181719C3" w14:textId="0800B31F" w:rsidR="00BE098E" w:rsidRDefault="00BE098E" w:rsidP="004B4AB8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27" w:author="mitra handini" w:date="2021-12-09T12:4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ab/>
            </w:r>
            <w:r>
              <w:tab/>
            </w:r>
            <w:proofErr w:type="spellStart"/>
            <w:r>
              <w:t>pengendali</w:t>
            </w:r>
            <w:ins w:id="28" w:author="mitra handini" w:date="2021-12-09T12:43:00Z">
              <w:r w:rsidR="004B4AB8">
                <w:t>an</w:t>
              </w:r>
            </w:ins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del w:id="29" w:author="mitra handini" w:date="2021-12-09T12:42:00Z">
              <w:r w:rsidDel="00293420">
                <w:delText>.</w:delText>
              </w:r>
            </w:del>
          </w:p>
          <w:p w14:paraId="4944048A" w14:textId="77777777" w:rsidR="00BE098E" w:rsidRDefault="00BE098E" w:rsidP="004B4AB8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30" w:author="mitra handini" w:date="2021-12-09T12:4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516EEC89" w14:textId="77777777" w:rsidR="00BE098E" w:rsidRDefault="00BE098E" w:rsidP="004B4AB8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31" w:author="mitra handini" w:date="2021-12-09T12:4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del w:id="32" w:author="mitra handini" w:date="2021-12-09T12:42:00Z">
              <w:r w:rsidDel="00293420">
                <w:delText>.</w:delText>
              </w:r>
            </w:del>
          </w:p>
          <w:p w14:paraId="27752BC6" w14:textId="77777777" w:rsidR="00BE098E" w:rsidRDefault="00BE098E" w:rsidP="004B4AB8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33" w:author="mitra handini" w:date="2021-12-09T12:4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551D02E6" w14:textId="77777777" w:rsidR="00BE098E" w:rsidRDefault="00BE098E" w:rsidP="004B4AB8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pPrChange w:id="34" w:author="mitra handini" w:date="2021-12-09T12:4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del w:id="35" w:author="mitra handini" w:date="2021-12-09T12:42:00Z">
              <w:r w:rsidDel="00293420">
                <w:delText>.</w:delText>
              </w:r>
            </w:del>
          </w:p>
          <w:p w14:paraId="550525B1" w14:textId="77777777" w:rsidR="00BE098E" w:rsidRDefault="00BE098E" w:rsidP="004B4AB8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36" w:author="mitra handini" w:date="2021-12-09T12:4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4183E5F8" w14:textId="77777777" w:rsidR="00BE098E" w:rsidRDefault="00BE098E" w:rsidP="004B4AB8">
            <w:pPr>
              <w:pStyle w:val="ListParagraph"/>
              <w:tabs>
                <w:tab w:val="left" w:pos="2064"/>
                <w:tab w:val="left" w:pos="2513"/>
              </w:tabs>
              <w:ind w:left="375"/>
              <w:pPrChange w:id="37" w:author="mitra handini" w:date="2021-12-09T12:4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del w:id="38" w:author="mitra handini" w:date="2021-12-09T12:42:00Z">
              <w:r w:rsidDel="00293420">
                <w:delText>.</w:delText>
              </w:r>
            </w:del>
          </w:p>
          <w:p w14:paraId="7C1A3FCB" w14:textId="77777777" w:rsidR="00BE098E" w:rsidRDefault="00BE098E" w:rsidP="004B4AB8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pPrChange w:id="39" w:author="mitra handini" w:date="2021-12-09T12:4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14:paraId="6F44498A" w14:textId="77777777" w:rsidTr="00821BA2">
        <w:tc>
          <w:tcPr>
            <w:tcW w:w="9350" w:type="dxa"/>
          </w:tcPr>
          <w:p w14:paraId="3EAF89BF" w14:textId="77777777" w:rsidR="00BE098E" w:rsidRDefault="00BE098E" w:rsidP="004B4AB8">
            <w:pPr>
              <w:pStyle w:val="ListParagraph"/>
              <w:ind w:left="0"/>
            </w:pPr>
          </w:p>
        </w:tc>
      </w:tr>
    </w:tbl>
    <w:p w14:paraId="29C61537" w14:textId="77777777" w:rsidR="00BE098E" w:rsidRDefault="00BE098E" w:rsidP="004B4AB8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tra handini">
    <w15:presenceInfo w15:providerId="Windows Live" w15:userId="a1eef7c5b3cc12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293420"/>
    <w:rsid w:val="003F7AD4"/>
    <w:rsid w:val="0042167F"/>
    <w:rsid w:val="004B4AB8"/>
    <w:rsid w:val="00561604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3F139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3F7AD4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mitra handini</cp:lastModifiedBy>
  <cp:revision>5</cp:revision>
  <dcterms:created xsi:type="dcterms:W3CDTF">2020-08-26T21:29:00Z</dcterms:created>
  <dcterms:modified xsi:type="dcterms:W3CDTF">2021-12-09T05:44:00Z</dcterms:modified>
</cp:coreProperties>
</file>