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Acer" w:date="2020-09-28T15:32:00Z">
        <w:r w:rsidR="00522A6C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proofErr w:type="gramEnd"/>
      <w:del w:id="1" w:author="Acer" w:date="2020-09-28T15:31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>dari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del w:id="2" w:author="Acer" w:date="2020-09-28T15:30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 xml:space="preserve"> aduhai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Acer" w:date="2020-09-28T15:32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cer" w:date="2020-09-28T15:31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" w:author="Acer" w:date="2020-09-28T15:32:00Z">
        <w:r w:rsidR="00522A6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52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22A6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52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cer" w:date="2020-09-28T15:35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cer" w:date="2020-09-28T15:35:00Z">
        <w:r w:rsidRPr="00C50A1E" w:rsidDel="00522A6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ins w:id="8" w:author="Acer" w:date="2020-09-28T15:35:00Z">
        <w:r w:rsidR="00522A6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52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9" w:author="Acer" w:date="2020-09-28T15:36:00Z">
        <w:r w:rsidR="00522A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cer" w:date="2020-09-28T15:36:00Z">
        <w:r w:rsidDel="00522A6C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ins w:id="11" w:author="Acer" w:date="2020-09-28T15:40:00Z">
        <w:r w:rsidR="00D53E04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D53E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2" w:author="Acer" w:date="2020-09-28T15:36:00Z">
        <w:r w:rsidR="00522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Acer" w:date="2020-09-28T15:40:00Z">
        <w:r w:rsidDel="00D53E04">
          <w:rPr>
            <w:rFonts w:ascii="Times New Roman" w:eastAsia="Times New Roman" w:hAnsi="Times New Roman" w:cs="Times New Roman"/>
            <w:sz w:val="24"/>
            <w:szCs w:val="24"/>
          </w:rPr>
          <w:delText>antara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cer" w:date="2020-09-28T15:39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15" w:author="Acer" w:date="2020-09-28T15:40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cer" w:date="2020-09-28T15:41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7" w:author="Acer" w:date="2020-09-28T15:42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Acer" w:date="2020-09-28T15:42:00Z">
        <w:r w:rsidR="00D53E04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D53E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9" w:author="Acer" w:date="2020-09-28T15:54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20" w:author="Acer" w:date="2020-09-28T15:54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1" w:author="Acer" w:date="2020-09-28T15:54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22" w:author="Acer" w:date="2020-09-28T15:54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3" w:author="Acer" w:date="2020-09-28T15:54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24" w:author="Acer" w:date="2020-09-28T15:54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5" w:author="Acer" w:date="2020-09-28T15:54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26" w:author="Acer" w:date="2020-09-28T15:54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7" w:author="Acer" w:date="2020-09-28T15:54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del w:id="28" w:author="Acer" w:date="2020-09-28T15:54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D53E0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cer" w:date="2020-09-28T15:43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cer" w:date="2020-09-28T15:43:00Z">
        <w:r w:rsidDel="00D53E04">
          <w:rPr>
            <w:rFonts w:ascii="Times New Roman" w:eastAsia="Times New Roman" w:hAnsi="Times New Roman" w:cs="Times New Roman"/>
            <w:sz w:val="24"/>
            <w:szCs w:val="24"/>
          </w:rPr>
          <w:delText>bahwa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1" w:author="Acer" w:date="2020-09-28T15:46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32" w:author="Acer" w:date="2020-09-28T15:46:00Z">
        <w:r w:rsidR="00D53E0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proofErr w:type="gramEnd"/>
      <w:del w:id="33" w:author="Acer" w:date="2020-09-28T15:46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cer" w:date="2020-09-28T15:47:00Z">
        <w:r w:rsidR="00D53E04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D53E0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5" w:author="Acer" w:date="2020-09-28T15:47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nyar</w:delText>
        </w:r>
      </w:del>
      <w:del w:id="36" w:author="Acer" w:date="2020-09-28T15:46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cer" w:date="2020-09-28T15:47:00Z">
        <w:r w:rsidRPr="00C50A1E" w:rsidDel="00D53E04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ins w:id="38" w:author="Acer" w:date="2020-09-28T15:48:00Z">
        <w:r w:rsidR="00CF0AAD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cer" w:date="2020-09-28T15:49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cer" w:date="2020-09-28T15:50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cer" w:date="2020-09-28T15:57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Apala</w:delText>
        </w:r>
      </w:del>
      <w:del w:id="42" w:author="Acer" w:date="2020-09-28T15:56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Acer" w:date="2020-09-28T15:57:00Z">
        <w:r w:rsidR="00CF0AAD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44" w:author="Acer" w:date="2020-09-28T15:57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Acer" w:date="2020-09-28T15:50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46" w:author="Acer" w:date="2020-09-28T15:50:00Z">
        <w:r w:rsidR="00CF0AAD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47" w:author="Acer" w:date="2020-09-28T15:51:00Z">
        <w:r w:rsidR="00CF0AAD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48" w:author="Acer" w:date="2020-09-28T15:51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Acer" w:date="2020-09-28T15:57:00Z">
        <w:r w:rsidR="00CF0AAD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CF0A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Acer" w:date="2020-09-28T15:57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akibat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del w:id="51" w:author="Acer" w:date="2020-09-28T15:57:00Z">
        <w:r w:rsidRPr="00C50A1E" w:rsidDel="00CF0AA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2" w:author="Acer" w:date="2020-09-28T15:58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proofErr w:type="spellStart"/>
      <w:ins w:id="53" w:author="Acer" w:date="2020-09-28T15:58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54" w:author="Acer" w:date="2020-09-28T15:58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cer" w:date="2020-09-28T15:59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Acer" w:date="2020-09-28T15:59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terjadi akibat</w:delText>
        </w:r>
      </w:del>
      <w:ins w:id="57" w:author="Acer" w:date="2020-09-28T15:59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proofErr w:type="gramStart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>diseba</w:t>
        </w:r>
      </w:ins>
      <w:ins w:id="58" w:author="Acer" w:date="2020-09-28T16:00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ins w:id="59" w:author="Acer" w:date="2020-09-28T15:59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0" w:author="Acer" w:date="2020-09-28T16:00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1" w:author="Acer" w:date="2020-09-28T16:01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62" w:author="Acer" w:date="2020-09-28T16:00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63" w:author="Acer" w:date="2020-09-28T15:55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64" w:author="Acer" w:date="2020-09-28T15:55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65" w:author="Acer" w:date="2020-09-28T15:55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66" w:author="Acer" w:date="2020-09-28T15:55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67" w:author="Acer" w:date="2020-09-28T15:55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68" w:author="Acer" w:date="2020-09-28T15:55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69" w:author="Acer" w:date="2020-09-28T15:56:00Z">
        <w:r w:rsidR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70" w:author="Acer" w:date="2020-09-28T15:56:00Z">
        <w:r w:rsidRPr="00C50A1E" w:rsidDel="00CF0AA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ins w:id="71" w:author="Acer" w:date="2020-09-28T16:01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2" w:author="Acer" w:date="2020-09-28T16:01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 xml:space="preserve">Selama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3" w:author="Acer" w:date="2020-09-28T16:01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del w:id="74" w:author="Acer" w:date="2020-09-28T16:01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del w:id="75" w:author="Acer" w:date="2020-09-28T16:02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6" w:author="Acer" w:date="2020-09-28T16:04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Mulai dari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Acer" w:date="2020-09-28T16:04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8" w:author="Acer" w:date="2020-09-28T16:04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6E5EF2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="006E5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EF2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6E5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5EF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EF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ins w:id="79" w:author="Acer" w:date="2020-09-28T16:05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0" w:author="Acer" w:date="2020-09-28T16:04:00Z">
        <w:r w:rsidDel="006E5EF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Acer" w:date="2020-09-28T16:06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6E5E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Acer" w:date="2020-09-28T16:06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Acer" w:date="2020-09-28T16:06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4" w:author="Acer" w:date="2020-09-28T16:07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85" w:author="Acer" w:date="2020-09-28T16:07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6" w:author="Acer" w:date="2020-09-28T16:07:00Z">
        <w:r w:rsidR="006E5EF2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del w:id="87" w:author="Acer" w:date="2020-09-28T16:07:00Z">
        <w:r w:rsidRPr="00C50A1E" w:rsidDel="006E5EF2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Acer" w:date="2020-09-28T16:08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aja du</w:delText>
        </w:r>
      </w:del>
      <w:del w:id="89" w:author="Acer" w:date="2020-09-28T16:07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90" w:author="Acer" w:date="2020-09-28T16:08:00Z">
        <w:r w:rsidR="00CE6C3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ins w:id="91" w:author="Acer" w:date="2020-09-28T16:09:00Z">
        <w:r w:rsidR="00CE6C3D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Acer" w:date="2020-09-28T16:09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  <w:proofErr w:type="gramEnd"/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93" w:author="Acer" w:date="2020-09-28T16:08:00Z">
        <w:r w:rsidRPr="00C50A1E" w:rsidDel="00CE6C3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CE6C3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94" w:author="Acer" w:date="2020-09-28T16:09:00Z"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5" w:author="Acer" w:date="2020-09-28T16:09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6" w:author="Acer" w:date="2020-09-28T16:11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rasa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Acer" w:date="2020-09-28T16:10:00Z">
        <w:r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Acer" w:date="2020-09-28T16:10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del w:id="99" w:author="Acer" w:date="2020-09-28T16:09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adi biang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0" w:author="Acer" w:date="2020-09-28T16:10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101" w:author="Acer" w:date="2020-09-28T16:10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2" w:author="Acer" w:date="2020-09-28T16:12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munculnya kaum-kaum rebahan yang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103" w:author="Acer" w:date="2020-09-28T16:13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atau pura-pura sibuk padahal tidak ada yang nge</w:delText>
        </w:r>
      </w:del>
      <w:del w:id="104" w:author="Acer" w:date="2020-09-28T16:12:00Z">
        <w:r w:rsidR="00927764"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-chat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del w:id="105" w:author="Acer" w:date="2020-09-28T16:13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Acer" w:date="2020-09-28T16:13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107" w:author="Acer" w:date="2020-09-28T16:13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08" w:author="Acer" w:date="2020-09-28T16:14:00Z">
        <w:r w:rsidR="00CE6C3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9" w:author="Acer" w:date="2020-09-28T16:14:00Z">
        <w:r w:rsidR="00CE6C3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del w:id="110" w:author="Acer" w:date="2020-09-28T16:14:00Z">
        <w:r w:rsidRPr="00C50A1E" w:rsidDel="00CE6C3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11" w:name="_GoBack"/>
      <w:bookmarkEnd w:id="11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D3" w:rsidRDefault="00F53AD3">
      <w:r>
        <w:separator/>
      </w:r>
    </w:p>
  </w:endnote>
  <w:endnote w:type="continuationSeparator" w:id="0">
    <w:p w:rsidR="00F53AD3" w:rsidRDefault="00F5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53AD3">
    <w:pPr>
      <w:pStyle w:val="Footer"/>
    </w:pPr>
  </w:p>
  <w:p w:rsidR="00941E77" w:rsidRDefault="00F53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D3" w:rsidRDefault="00F53AD3">
      <w:r>
        <w:separator/>
      </w:r>
    </w:p>
  </w:footnote>
  <w:footnote w:type="continuationSeparator" w:id="0">
    <w:p w:rsidR="00F53AD3" w:rsidRDefault="00F5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522A6C"/>
    <w:rsid w:val="006E5EF2"/>
    <w:rsid w:val="00924DF5"/>
    <w:rsid w:val="00927764"/>
    <w:rsid w:val="00CE6C3D"/>
    <w:rsid w:val="00CF0AAD"/>
    <w:rsid w:val="00D53E04"/>
    <w:rsid w:val="00F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22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22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2020-09-28T09:17:00Z</dcterms:created>
  <dcterms:modified xsi:type="dcterms:W3CDTF">2020-09-28T09:17:00Z</dcterms:modified>
</cp:coreProperties>
</file>