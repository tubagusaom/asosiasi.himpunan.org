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5F1A55">
      <w:pPr>
        <w:shd w:val="clear" w:color="auto" w:fill="F5F5F5"/>
        <w:spacing w:before="300" w:line="690" w:lineRule="atLeast"/>
        <w:jc w:val="center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5F1A55" w:rsidRPr="00C50A1E" w:rsidRDefault="005F1A55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114300" t="114300" r="107950" b="14478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ins w:id="0" w:author="Reviewer" w:date="2021-11-16T12:35:00Z">
        <w:r w:rsidR="00C12B91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.</w:t>
        </w:r>
      </w:ins>
      <w:del w:id="1" w:author="Reviewer" w:date="2021-11-16T12:35:00Z">
        <w:r w:rsidRPr="00C50A1E" w:rsidDel="00C12B91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ins w:id="2" w:author="Reviewer" w:date="2021-11-16T12:35:00Z">
        <w:r w:rsidR="00C12B91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H</w:t>
        </w:r>
      </w:ins>
      <w:del w:id="3" w:author="Reviewer" w:date="2021-11-16T12:35:00Z">
        <w:r w:rsidRPr="00C50A1E" w:rsidDel="00C12B91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ins w:id="4" w:author="Reviewer" w:date="2021-11-16T12:35:00Z">
        <w:r w:rsidR="00C12B91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" w:author="Reviewer" w:date="2021-11-16T12:36:00Z">
        <w:r w:rsidRPr="00C50A1E" w:rsidDel="00C12B91">
          <w:rPr>
            <w:rFonts w:ascii="Times New Roman" w:eastAsia="Times New Roman" w:hAnsi="Times New Roman" w:cs="Times New Roman"/>
            <w:sz w:val="24"/>
            <w:szCs w:val="24"/>
          </w:rPr>
          <w:delText>itu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Del="00035AEC" w:rsidRDefault="00927764" w:rsidP="00927764">
      <w:pPr>
        <w:shd w:val="clear" w:color="auto" w:fill="F5F5F5"/>
        <w:spacing w:after="375"/>
        <w:rPr>
          <w:del w:id="6" w:author="Reviewer" w:date="2021-11-16T12:50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7" w:author="Reviewer" w:date="2021-11-16T12:36:00Z">
        <w:r w:rsidR="00C12B91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8" w:author="Reviewer" w:date="2021-11-16T12:36:00Z">
        <w:r w:rsidRPr="00C50A1E" w:rsidDel="00C12B91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proofErr w:type="spellStart"/>
      <w:ins w:id="9" w:author="Reviewer" w:date="2021-11-16T12:36:00Z">
        <w:r w:rsidR="00C12B91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10" w:author="Reviewer" w:date="2021-11-16T12:36:00Z">
        <w:r w:rsidRPr="00C50A1E" w:rsidDel="00C12B91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ins w:id="11" w:author="Reviewer" w:date="2021-11-16T12:37:00Z">
        <w:r w:rsidR="00C12B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2" w:author="Reviewer" w:date="2021-11-16T12:37:00Z">
        <w:r w:rsidDel="00C12B91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del w:id="13" w:author="Reviewer" w:date="2021-11-16T12:37:00Z">
        <w:r w:rsidDel="00C12B91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4" w:author="Reviewer" w:date="2021-11-16T12:36:00Z">
        <w:r w:rsidR="00C12B91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15" w:author="Reviewer" w:date="2021-11-16T12:36:00Z">
        <w:r w:rsidDel="00C12B91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</w:t>
      </w:r>
      <w:ins w:id="16" w:author="Reviewer" w:date="2021-11-16T12:50:00Z">
        <w:r w:rsidR="001E3F0C">
          <w:rPr>
            <w:rFonts w:ascii="Times New Roman" w:eastAsia="Times New Roman" w:hAnsi="Times New Roman" w:cs="Times New Roman"/>
            <w:sz w:val="24"/>
            <w:szCs w:val="24"/>
          </w:rPr>
          <w:t xml:space="preserve">r </w:t>
        </w:r>
      </w:ins>
      <w:del w:id="17" w:author="Reviewer" w:date="2021-11-16T12:50:00Z">
        <w:r w:rsidDel="001E3F0C">
          <w:rPr>
            <w:rFonts w:ascii="Times New Roman" w:eastAsia="Times New Roman" w:hAnsi="Times New Roman" w:cs="Times New Roman"/>
            <w:sz w:val="24"/>
            <w:szCs w:val="24"/>
          </w:rPr>
          <w:delText>r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-</w:t>
      </w:r>
      <w:ins w:id="18" w:author="Reviewer" w:date="2021-11-16T12:50:00Z">
        <w:r w:rsidR="001E3F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ins w:id="19" w:author="Reviewer" w:date="2021-11-16T12:38:00Z">
        <w:r w:rsidR="00C12B91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20" w:author="Reviewer" w:date="2021-11-16T12:38:00Z">
        <w:r w:rsidRPr="00C50A1E" w:rsidDel="00C12B91">
          <w:rPr>
            <w:rFonts w:ascii="Times New Roman" w:eastAsia="Times New Roman" w:hAnsi="Times New Roman" w:cs="Times New Roman"/>
            <w:sz w:val="24"/>
            <w:szCs w:val="24"/>
          </w:rPr>
          <w:delText xml:space="preserve"> kit</w:delText>
        </w:r>
      </w:del>
      <w:del w:id="21" w:author="Reviewer" w:date="2021-11-16T12:37:00Z">
        <w:r w:rsidRPr="00C50A1E" w:rsidDel="00C12B91">
          <w:rPr>
            <w:rFonts w:ascii="Times New Roman" w:eastAsia="Times New Roman" w:hAnsi="Times New Roman" w:cs="Times New Roman"/>
            <w:sz w:val="24"/>
            <w:szCs w:val="24"/>
          </w:rPr>
          <w:delText>a.</w:delText>
        </w:r>
      </w:del>
    </w:p>
    <w:p w:rsidR="00035AEC" w:rsidRPr="00C50A1E" w:rsidRDefault="00035AEC" w:rsidP="00927764">
      <w:pPr>
        <w:shd w:val="clear" w:color="auto" w:fill="F5F5F5"/>
        <w:spacing w:after="375"/>
        <w:rPr>
          <w:ins w:id="22" w:author="Reviewer" w:date="2021-11-16T12:50:00Z"/>
          <w:rFonts w:ascii="Times New Roman" w:eastAsia="Times New Roman" w:hAnsi="Times New Roman" w:cs="Times New Roman"/>
          <w:sz w:val="24"/>
          <w:szCs w:val="24"/>
        </w:rPr>
      </w:pP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ins w:id="23" w:author="Reviewer" w:date="2021-11-16T12:38:00Z">
        <w:r w:rsidR="00C12B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4" w:author="Reviewer" w:date="2021-11-16T12:38:00Z">
        <w:r w:rsidRPr="00C50A1E" w:rsidDel="00C12B91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ins w:id="25" w:author="Reviewer" w:date="2021-11-16T12:38:00Z">
        <w:r w:rsidR="00C12B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12B91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="00C12B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12B91">
          <w:rPr>
            <w:rFonts w:ascii="Times New Roman" w:eastAsia="Times New Roman" w:hAnsi="Times New Roman" w:cs="Times New Roman"/>
            <w:sz w:val="24"/>
            <w:szCs w:val="24"/>
          </w:rPr>
          <w:t>juga</w:t>
        </w:r>
        <w:proofErr w:type="spellEnd"/>
        <w:r w:rsidR="00C12B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6" w:author="Reviewer" w:date="2021-11-16T12:38:00Z">
        <w:r w:rsidRPr="00C50A1E" w:rsidDel="00C12B91">
          <w:rPr>
            <w:rFonts w:ascii="Times New Roman" w:eastAsia="Times New Roman" w:hAnsi="Times New Roman" w:cs="Times New Roman"/>
            <w:sz w:val="24"/>
            <w:szCs w:val="24"/>
          </w:rPr>
          <w:delText xml:space="preserve">pun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27" w:author="Reviewer" w:date="2021-11-16T12:38:00Z">
        <w:r w:rsidR="00C12B91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28" w:author="Reviewer" w:date="2021-11-16T12:38:00Z">
        <w:r w:rsidRPr="00C50A1E" w:rsidDel="00C12B91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proofErr w:type="spellStart"/>
      <w:ins w:id="29" w:author="Reviewer" w:date="2021-11-16T12:38:00Z">
        <w:r w:rsidR="00C12B91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30" w:author="Reviewer" w:date="2021-11-16T12:38:00Z">
        <w:r w:rsidRPr="00C50A1E" w:rsidDel="00C12B91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D27CCF" w:rsidRDefault="00927764" w:rsidP="00D27CCF">
      <w:pPr>
        <w:shd w:val="clear" w:color="auto" w:fill="F5F5F5"/>
        <w:spacing w:after="375"/>
        <w:rPr>
          <w:ins w:id="31" w:author="Reviewer" w:date="2021-11-16T12:54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32" w:author="Reviewer" w:date="2021-11-16T12:39:00Z">
        <w:r w:rsidR="00C12B9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k</w:t>
        </w:r>
      </w:ins>
      <w:del w:id="33" w:author="Reviewer" w:date="2021-11-16T12:39:00Z">
        <w:r w:rsidRPr="00C50A1E" w:rsidDel="00C12B9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K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34" w:author="Reviewer" w:date="2021-11-16T12:39:00Z">
        <w:r w:rsidR="00C12B9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m</w:t>
        </w:r>
      </w:ins>
      <w:del w:id="35" w:author="Reviewer" w:date="2021-11-16T12:39:00Z">
        <w:r w:rsidRPr="00C50A1E" w:rsidDel="00C12B9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M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36" w:author="Reviewer" w:date="2021-11-16T12:39:00Z">
        <w:r w:rsidR="00C12B9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l</w:t>
        </w:r>
      </w:ins>
      <w:del w:id="37" w:author="Reviewer" w:date="2021-11-16T12:39:00Z">
        <w:r w:rsidRPr="00C50A1E" w:rsidDel="00C12B9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L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38" w:author="Reviewer" w:date="2021-11-16T12:39:00Z">
        <w:r w:rsidR="00C12B9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k</w:t>
        </w:r>
      </w:ins>
      <w:del w:id="39" w:author="Reviewer" w:date="2021-11-16T12:39:00Z">
        <w:r w:rsidRPr="00C50A1E" w:rsidDel="00C12B9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K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40" w:author="Reviewer" w:date="2021-11-16T12:39:00Z">
        <w:r w:rsidR="00C12B9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h</w:t>
        </w:r>
      </w:ins>
      <w:del w:id="41" w:author="Reviewer" w:date="2021-11-16T12:39:00Z">
        <w:r w:rsidRPr="00C50A1E" w:rsidDel="00C12B9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H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ujan</w:t>
      </w:r>
      <w:ins w:id="42" w:author="Reviewer" w:date="2021-11-16T12:39:00Z">
        <w:r w:rsidR="00C12B9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del w:id="43" w:author="Reviewer" w:date="2021-11-16T12:54:00Z">
        <w:r w:rsidRPr="00C50A1E" w:rsidDel="00D27CCF">
          <w:rPr>
            <w:rFonts w:ascii="Times New Roman" w:eastAsia="Times New Roman" w:hAnsi="Times New Roman" w:cs="Times New Roman"/>
            <w:sz w:val="24"/>
            <w:szCs w:val="24"/>
          </w:rPr>
          <w:br/>
        </w:r>
      </w:del>
      <w:proofErr w:type="spellEnd"/>
    </w:p>
    <w:p w:rsidR="00D27CCF" w:rsidRPr="00C50A1E" w:rsidRDefault="00D27CCF" w:rsidP="00D27CCF">
      <w:pPr>
        <w:shd w:val="clear" w:color="auto" w:fill="F5F5F5"/>
        <w:spacing w:after="375"/>
        <w:rPr>
          <w:moveTo w:id="44" w:author="Reviewer" w:date="2021-11-16T12:54:00Z"/>
          <w:rFonts w:ascii="Times New Roman" w:eastAsia="Times New Roman" w:hAnsi="Times New Roman" w:cs="Times New Roman"/>
          <w:sz w:val="24"/>
          <w:szCs w:val="24"/>
        </w:rPr>
      </w:pPr>
      <w:moveToRangeStart w:id="45" w:author="Reviewer" w:date="2021-11-16T12:54:00Z" w:name="move87959705"/>
      <w:proofErr w:type="spellStart"/>
      <w:moveTo w:id="46" w:author="Reviewer" w:date="2021-11-16T12:54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Selain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mengenang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dia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kegiatan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paling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asyik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di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turun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adalah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disebut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cuma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camilan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tapi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jumlah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kalorinya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nyaris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melebihi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berat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moveTo>
    </w:p>
    <w:moveToRangeEnd w:id="45"/>
    <w:p w:rsidR="001E3F0C" w:rsidRDefault="00927764" w:rsidP="001E3F0C">
      <w:pPr>
        <w:shd w:val="clear" w:color="auto" w:fill="F5F5F5"/>
        <w:spacing w:after="375"/>
        <w:rPr>
          <w:ins w:id="47" w:author="Reviewer" w:date="2021-11-16T12:55:00Z"/>
          <w:rFonts w:ascii="Times New Roman" w:eastAsia="Times New Roman" w:hAnsi="Times New Roman" w:cs="Times New Roman"/>
          <w:sz w:val="24"/>
          <w:szCs w:val="24"/>
        </w:rPr>
      </w:pPr>
      <w:del w:id="48" w:author="Reviewer" w:date="2021-11-16T12:54:00Z">
        <w:r w:rsidRPr="00C50A1E" w:rsidDel="001E3F0C">
          <w:rPr>
            <w:rFonts w:ascii="Times New Roman" w:eastAsia="Times New Roman" w:hAnsi="Times New Roman" w:cs="Times New Roman"/>
            <w:sz w:val="24"/>
            <w:szCs w:val="24"/>
          </w:rPr>
          <w:delText>Siapa yang suka meras</w:delText>
        </w:r>
        <w:r w:rsidDel="001E3F0C">
          <w:rPr>
            <w:rFonts w:ascii="Times New Roman" w:eastAsia="Times New Roman" w:hAnsi="Times New Roman" w:cs="Times New Roman"/>
            <w:sz w:val="24"/>
            <w:szCs w:val="24"/>
          </w:rPr>
          <w:delText>a bahwa hujan datang bersama na</w:delText>
        </w:r>
      </w:del>
      <w:del w:id="49" w:author="Reviewer" w:date="2021-11-16T12:39:00Z">
        <w:r w:rsidDel="00C12B91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del w:id="50" w:author="Reviewer" w:date="2021-11-16T12:54:00Z">
        <w:r w:rsidRPr="00C50A1E" w:rsidDel="001E3F0C">
          <w:rPr>
            <w:rFonts w:ascii="Times New Roman" w:eastAsia="Times New Roman" w:hAnsi="Times New Roman" w:cs="Times New Roman"/>
            <w:sz w:val="24"/>
            <w:szCs w:val="24"/>
          </w:rPr>
          <w:delText>su makan yang tiba-tiba ikut meningkat?</w:delText>
        </w:r>
      </w:del>
      <w:proofErr w:type="spellStart"/>
      <w:ins w:id="51" w:author="Reviewer" w:date="2021-11-16T12:52:00Z">
        <w:r w:rsidR="001E3F0C" w:rsidRPr="00C50A1E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="001E3F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1E3F0C" w:rsidRPr="00C50A1E">
          <w:rPr>
            <w:rFonts w:ascii="Times New Roman" w:eastAsia="Times New Roman" w:hAnsi="Times New Roman" w:cs="Times New Roman"/>
            <w:sz w:val="24"/>
            <w:szCs w:val="24"/>
          </w:rPr>
          <w:t>membuat</w:t>
        </w:r>
        <w:proofErr w:type="spellEnd"/>
        <w:r w:rsidR="001E3F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E3F0C" w:rsidRPr="00C50A1E">
          <w:rPr>
            <w:rFonts w:ascii="Times New Roman" w:eastAsia="Times New Roman" w:hAnsi="Times New Roman" w:cs="Times New Roman"/>
            <w:sz w:val="24"/>
            <w:szCs w:val="24"/>
          </w:rPr>
          <w:t>suasana</w:t>
        </w:r>
        <w:proofErr w:type="spellEnd"/>
        <w:r w:rsidR="001E3F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E3F0C" w:rsidRPr="00C50A1E">
          <w:rPr>
            <w:rFonts w:ascii="Times New Roman" w:eastAsia="Times New Roman" w:hAnsi="Times New Roman" w:cs="Times New Roman"/>
            <w:sz w:val="24"/>
            <w:szCs w:val="24"/>
          </w:rPr>
          <w:t>jadi</w:t>
        </w:r>
        <w:proofErr w:type="spellEnd"/>
        <w:r w:rsidR="001E3F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E3F0C" w:rsidRPr="00C50A1E">
          <w:rPr>
            <w:rFonts w:ascii="Times New Roman" w:eastAsia="Times New Roman" w:hAnsi="Times New Roman" w:cs="Times New Roman"/>
            <w:sz w:val="24"/>
            <w:szCs w:val="24"/>
          </w:rPr>
          <w:t>lebih</w:t>
        </w:r>
        <w:proofErr w:type="spellEnd"/>
        <w:r w:rsidR="001E3F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E3F0C" w:rsidRPr="00C50A1E">
          <w:rPr>
            <w:rFonts w:ascii="Times New Roman" w:eastAsia="Times New Roman" w:hAnsi="Times New Roman" w:cs="Times New Roman"/>
            <w:sz w:val="24"/>
            <w:szCs w:val="24"/>
          </w:rPr>
          <w:t>dingin</w:t>
        </w:r>
        <w:proofErr w:type="spellEnd"/>
        <w:r w:rsidR="001E3F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E3F0C" w:rsidRPr="0006356C">
          <w:rPr>
            <w:rFonts w:ascii="Times New Roman" w:eastAsia="Times New Roman" w:hAnsi="Times New Roman" w:cs="Times New Roman"/>
            <w:sz w:val="24"/>
            <w:szCs w:val="24"/>
          </w:rPr>
          <w:t>seperti</w:t>
        </w:r>
        <w:proofErr w:type="spellEnd"/>
        <w:r w:rsidR="001E3F0C" w:rsidRPr="000635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E3F0C" w:rsidRPr="0006356C">
          <w:rPr>
            <w:rFonts w:ascii="Times New Roman" w:eastAsia="Times New Roman" w:hAnsi="Times New Roman" w:cs="Times New Roman"/>
            <w:sz w:val="24"/>
            <w:szCs w:val="24"/>
          </w:rPr>
          <w:t>sikapnya</w:t>
        </w:r>
        <w:proofErr w:type="spellEnd"/>
        <w:r w:rsidR="001E3F0C" w:rsidRPr="000635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E3F0C" w:rsidRPr="0006356C">
          <w:rPr>
            <w:rFonts w:ascii="Times New Roman" w:eastAsia="Times New Roman" w:hAnsi="Times New Roman" w:cs="Times New Roman"/>
            <w:sz w:val="24"/>
            <w:szCs w:val="24"/>
          </w:rPr>
          <w:t>padamu</w:t>
        </w:r>
        <w:proofErr w:type="spellEnd"/>
        <w:r w:rsidR="001E3F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1E3F0C" w:rsidRPr="00C50A1E">
          <w:rPr>
            <w:rFonts w:ascii="Times New Roman" w:eastAsia="Times New Roman" w:hAnsi="Times New Roman" w:cs="Times New Roman"/>
            <w:sz w:val="24"/>
            <w:szCs w:val="24"/>
          </w:rPr>
          <w:t>memang</w:t>
        </w:r>
        <w:proofErr w:type="spellEnd"/>
        <w:r w:rsidR="001E3F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E3F0C" w:rsidRPr="00C50A1E">
          <w:rPr>
            <w:rFonts w:ascii="Times New Roman" w:eastAsia="Times New Roman" w:hAnsi="Times New Roman" w:cs="Times New Roman"/>
            <w:sz w:val="24"/>
            <w:szCs w:val="24"/>
          </w:rPr>
          <w:t>bisa</w:t>
        </w:r>
        <w:proofErr w:type="spellEnd"/>
        <w:r w:rsidR="001E3F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E3F0C" w:rsidRPr="00C50A1E">
          <w:rPr>
            <w:rFonts w:ascii="Times New Roman" w:eastAsia="Times New Roman" w:hAnsi="Times New Roman" w:cs="Times New Roman"/>
            <w:sz w:val="24"/>
            <w:szCs w:val="24"/>
          </w:rPr>
          <w:t>jadi</w:t>
        </w:r>
        <w:proofErr w:type="spellEnd"/>
        <w:r w:rsidR="001E3F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E3F0C" w:rsidRPr="00C50A1E">
          <w:rPr>
            <w:rFonts w:ascii="Times New Roman" w:eastAsia="Times New Roman" w:hAnsi="Times New Roman" w:cs="Times New Roman"/>
            <w:sz w:val="24"/>
            <w:szCs w:val="24"/>
          </w:rPr>
          <w:t>salah</w:t>
        </w:r>
        <w:proofErr w:type="spellEnd"/>
        <w:r w:rsidR="001E3F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E3F0C" w:rsidRPr="00C50A1E">
          <w:rPr>
            <w:rFonts w:ascii="Times New Roman" w:eastAsia="Times New Roman" w:hAnsi="Times New Roman" w:cs="Times New Roman"/>
            <w:sz w:val="24"/>
            <w:szCs w:val="24"/>
          </w:rPr>
          <w:t>satu</w:t>
        </w:r>
        <w:proofErr w:type="spellEnd"/>
        <w:r w:rsidR="001E3F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E3F0C" w:rsidRPr="00C50A1E">
          <w:rPr>
            <w:rFonts w:ascii="Times New Roman" w:eastAsia="Times New Roman" w:hAnsi="Times New Roman" w:cs="Times New Roman"/>
            <w:sz w:val="24"/>
            <w:szCs w:val="24"/>
          </w:rPr>
          <w:t>pencetus</w:t>
        </w:r>
        <w:proofErr w:type="spellEnd"/>
        <w:r w:rsidR="001E3F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E3F0C" w:rsidRPr="00C50A1E">
          <w:rPr>
            <w:rFonts w:ascii="Times New Roman" w:eastAsia="Times New Roman" w:hAnsi="Times New Roman" w:cs="Times New Roman"/>
            <w:sz w:val="24"/>
            <w:szCs w:val="24"/>
          </w:rPr>
          <w:t>mengapa</w:t>
        </w:r>
        <w:proofErr w:type="spellEnd"/>
        <w:r w:rsidR="001E3F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E3F0C" w:rsidRPr="00C50A1E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1E3F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E3F0C" w:rsidRPr="00C50A1E">
          <w:rPr>
            <w:rFonts w:ascii="Times New Roman" w:eastAsia="Times New Roman" w:hAnsi="Times New Roman" w:cs="Times New Roman"/>
            <w:sz w:val="24"/>
            <w:szCs w:val="24"/>
          </w:rPr>
          <w:t>jadi</w:t>
        </w:r>
        <w:proofErr w:type="spellEnd"/>
        <w:r w:rsidR="001E3F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E3F0C" w:rsidRPr="00C50A1E">
          <w:rPr>
            <w:rFonts w:ascii="Times New Roman" w:eastAsia="Times New Roman" w:hAnsi="Times New Roman" w:cs="Times New Roman"/>
            <w:sz w:val="24"/>
            <w:szCs w:val="24"/>
          </w:rPr>
          <w:t>suka</w:t>
        </w:r>
        <w:proofErr w:type="spellEnd"/>
        <w:r w:rsidR="001E3F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E3F0C" w:rsidRPr="00C50A1E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="001E3F0C" w:rsidRPr="00C50A1E">
          <w:rPr>
            <w:rFonts w:ascii="Times New Roman" w:eastAsia="Times New Roman" w:hAnsi="Times New Roman" w:cs="Times New Roman"/>
            <w:sz w:val="24"/>
            <w:szCs w:val="24"/>
          </w:rPr>
          <w:t>. </w:t>
        </w:r>
      </w:ins>
    </w:p>
    <w:p w:rsidR="00D27CCF" w:rsidRDefault="00D27CCF" w:rsidP="001E3F0C">
      <w:pPr>
        <w:shd w:val="clear" w:color="auto" w:fill="F5F5F5"/>
        <w:spacing w:after="375"/>
        <w:rPr>
          <w:ins w:id="52" w:author="Reviewer" w:date="2021-11-16T12:54:00Z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53" w:author="Reviewer" w:date="2021-11-16T12:55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t>Terutama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seperti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tahu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bulat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digoreng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dadakan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alias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masih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hangat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Apalagi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tubuh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mendapat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"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panas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>”</w:t>
        </w:r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akibat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terjadinya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peningkatan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metabolisme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tubuh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. </w:t>
        </w:r>
      </w:ins>
      <w:bookmarkStart w:id="54" w:name="_GoBack"/>
      <w:bookmarkEnd w:id="54"/>
    </w:p>
    <w:p w:rsidR="001E3F0C" w:rsidRPr="00C50A1E" w:rsidRDefault="001E3F0C" w:rsidP="001E3F0C">
      <w:pPr>
        <w:shd w:val="clear" w:color="auto" w:fill="F5F5F5"/>
        <w:spacing w:after="375"/>
        <w:rPr>
          <w:ins w:id="55" w:author="Reviewer" w:date="2021-11-16T12:52:00Z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56" w:author="Reviewer" w:date="2021-11-16T12:54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Siapa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suka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meras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bahwa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datang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bersama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naf</w:t>
        </w:r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tiba-tiba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ikut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meningkat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</w:p>
    <w:p w:rsidR="001E3F0C" w:rsidRPr="00C50A1E" w:rsidDel="00D27CCF" w:rsidRDefault="001E3F0C" w:rsidP="00927764">
      <w:pPr>
        <w:shd w:val="clear" w:color="auto" w:fill="F5F5F5"/>
        <w:spacing w:after="375"/>
        <w:rPr>
          <w:del w:id="57" w:author="Reviewer" w:date="2021-11-16T12:55:00Z"/>
          <w:rFonts w:ascii="Times New Roman" w:eastAsia="Times New Roman" w:hAnsi="Times New Roman" w:cs="Times New Roman"/>
          <w:sz w:val="24"/>
          <w:szCs w:val="24"/>
        </w:rPr>
      </w:pPr>
    </w:p>
    <w:p w:rsidR="00927764" w:rsidRPr="00C50A1E" w:rsidDel="00D27CCF" w:rsidRDefault="00927764" w:rsidP="00927764">
      <w:pPr>
        <w:shd w:val="clear" w:color="auto" w:fill="F5F5F5"/>
        <w:spacing w:after="375"/>
        <w:rPr>
          <w:moveFrom w:id="58" w:author="Reviewer" w:date="2021-11-16T12:54:00Z"/>
          <w:rFonts w:ascii="Times New Roman" w:eastAsia="Times New Roman" w:hAnsi="Times New Roman" w:cs="Times New Roman"/>
          <w:sz w:val="24"/>
          <w:szCs w:val="24"/>
        </w:rPr>
      </w:pPr>
      <w:moveFromRangeStart w:id="59" w:author="Reviewer" w:date="2021-11-16T12:54:00Z" w:name="move87959705"/>
      <w:moveFrom w:id="60" w:author="Reviewer" w:date="2021-11-16T12:54:00Z">
        <w:r w:rsidRPr="00C50A1E" w:rsidDel="00D27CCF">
          <w:rPr>
            <w:rFonts w:ascii="Times New Roman" w:eastAsia="Times New Roman" w:hAnsi="Times New Roman" w:cs="Times New Roman"/>
            <w:sz w:val="24"/>
            <w:szCs w:val="24"/>
          </w:rPr>
          <w:t>Selain mengenang dia, kegiatan yang paling asyik di saat hujan turun adalah makan. Sering disebut cuma camilan, tapi jumlah kalorinya nyaris melebihi makan berat.</w:t>
        </w:r>
      </w:moveFrom>
    </w:p>
    <w:moveFromRangeEnd w:id="59"/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ins w:id="61" w:author="Reviewer" w:date="2021-11-16T12:40:00Z">
        <w:r w:rsidR="00C12B91">
          <w:rPr>
            <w:rFonts w:ascii="Times New Roman" w:eastAsia="Times New Roman" w:hAnsi="Times New Roman" w:cs="Times New Roman"/>
            <w:sz w:val="24"/>
            <w:szCs w:val="24"/>
          </w:rPr>
          <w:t xml:space="preserve">? </w:t>
        </w:r>
      </w:ins>
      <w:del w:id="62" w:author="Reviewer" w:date="2021-11-16T12:40:00Z">
        <w:r w:rsidRPr="00C50A1E" w:rsidDel="00C12B91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</w:t>
      </w:r>
      <w:ins w:id="63" w:author="Reviewer" w:date="2021-11-16T12:40:00Z">
        <w:r w:rsidR="00C12B91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64" w:author="Reviewer" w:date="2021-11-16T12:40:00Z">
        <w:r w:rsidRPr="00C50A1E" w:rsidDel="00C12B91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:rsidR="00927764" w:rsidRPr="00C50A1E" w:rsidDel="001E3F0C" w:rsidRDefault="00927764" w:rsidP="00927764">
      <w:pPr>
        <w:shd w:val="clear" w:color="auto" w:fill="F5F5F5"/>
        <w:spacing w:after="375"/>
        <w:rPr>
          <w:del w:id="65" w:author="Reviewer" w:date="2021-11-16T12:52:00Z"/>
          <w:rFonts w:ascii="Times New Roman" w:eastAsia="Times New Roman" w:hAnsi="Times New Roman" w:cs="Times New Roman"/>
          <w:sz w:val="24"/>
          <w:szCs w:val="24"/>
        </w:rPr>
      </w:pPr>
      <w:del w:id="66" w:author="Reviewer" w:date="2021-11-16T12:52:00Z">
        <w:r w:rsidRPr="00C50A1E" w:rsidDel="001E3F0C">
          <w:rPr>
            <w:rFonts w:ascii="Times New Roman" w:eastAsia="Times New Roman" w:hAnsi="Times New Roman" w:cs="Times New Roman"/>
            <w:sz w:val="24"/>
            <w:szCs w:val="24"/>
          </w:rPr>
          <w:delText xml:space="preserve">Hujan yang membuat suasana jadi lebih dingin </w:delText>
        </w:r>
      </w:del>
      <w:del w:id="67" w:author="Reviewer" w:date="2021-11-16T12:40:00Z">
        <w:r w:rsidRPr="00C12B91" w:rsidDel="00C12B91">
          <w:rPr>
            <w:rFonts w:ascii="Times New Roman" w:eastAsia="Times New Roman" w:hAnsi="Times New Roman" w:cs="Times New Roman"/>
            <w:sz w:val="24"/>
            <w:szCs w:val="24"/>
            <w:rPrChange w:id="68" w:author="Reviewer" w:date="2021-11-16T12:40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-</w:delText>
        </w:r>
      </w:del>
      <w:del w:id="69" w:author="Reviewer" w:date="2021-11-16T12:52:00Z">
        <w:r w:rsidRPr="00C12B91" w:rsidDel="001E3F0C">
          <w:rPr>
            <w:rFonts w:ascii="Times New Roman" w:eastAsia="Times New Roman" w:hAnsi="Times New Roman" w:cs="Times New Roman"/>
            <w:sz w:val="24"/>
            <w:szCs w:val="24"/>
            <w:rPrChange w:id="70" w:author="Reviewer" w:date="2021-11-16T12:40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delText>seperti sikapnya padamu</w:delText>
        </w:r>
        <w:r w:rsidRPr="00C50A1E" w:rsidDel="001E3F0C">
          <w:rPr>
            <w:rFonts w:ascii="Times New Roman" w:eastAsia="Times New Roman" w:hAnsi="Times New Roman" w:cs="Times New Roman"/>
            <w:sz w:val="24"/>
            <w:szCs w:val="24"/>
          </w:rPr>
          <w:delText>, memang bisa jadi salah satu pencetus mengapa kita jadi suka makan. </w:delText>
        </w:r>
      </w:del>
    </w:p>
    <w:p w:rsidR="00927764" w:rsidRPr="00C50A1E" w:rsidDel="00D27CCF" w:rsidRDefault="00927764" w:rsidP="00927764">
      <w:pPr>
        <w:shd w:val="clear" w:color="auto" w:fill="F5F5F5"/>
        <w:spacing w:after="375"/>
        <w:rPr>
          <w:del w:id="71" w:author="Reviewer" w:date="2021-11-16T12:55:00Z"/>
          <w:rFonts w:ascii="Times New Roman" w:eastAsia="Times New Roman" w:hAnsi="Times New Roman" w:cs="Times New Roman"/>
          <w:sz w:val="24"/>
          <w:szCs w:val="24"/>
        </w:rPr>
      </w:pPr>
      <w:del w:id="72" w:author="Reviewer" w:date="2021-11-16T12:55:00Z">
        <w:r w:rsidRPr="00C50A1E" w:rsidDel="00D27CCF">
          <w:rPr>
            <w:rFonts w:ascii="Times New Roman" w:eastAsia="Times New Roman" w:hAnsi="Times New Roman" w:cs="Times New Roman"/>
            <w:sz w:val="24"/>
            <w:szCs w:val="24"/>
          </w:rPr>
          <w:delText>Terutama makanan</w:delText>
        </w:r>
      </w:del>
      <w:del w:id="73" w:author="Reviewer" w:date="2021-11-16T12:41:00Z">
        <w:r w:rsidRPr="00C50A1E" w:rsidDel="00C12B91">
          <w:rPr>
            <w:rFonts w:ascii="Times New Roman" w:eastAsia="Times New Roman" w:hAnsi="Times New Roman" w:cs="Times New Roman"/>
            <w:sz w:val="24"/>
            <w:szCs w:val="24"/>
          </w:rPr>
          <w:delText xml:space="preserve"> yang</w:delText>
        </w:r>
      </w:del>
      <w:del w:id="74" w:author="Reviewer" w:date="2021-11-16T12:55:00Z">
        <w:r w:rsidRPr="00C50A1E" w:rsidDel="00D27CCF">
          <w:rPr>
            <w:rFonts w:ascii="Times New Roman" w:eastAsia="Times New Roman" w:hAnsi="Times New Roman" w:cs="Times New Roman"/>
            <w:sz w:val="24"/>
            <w:szCs w:val="24"/>
          </w:rPr>
          <w:delText xml:space="preserve"> seperti tahu bulat digoreng dadakan alias yang masih hangat. Apalagi dengan makan, tubuh akan mendapat "panas</w:delText>
        </w:r>
      </w:del>
      <w:del w:id="75" w:author="Reviewer" w:date="2021-11-16T12:41:00Z">
        <w:r w:rsidRPr="00C50A1E" w:rsidDel="00C12B91">
          <w:rPr>
            <w:rFonts w:ascii="Times New Roman" w:eastAsia="Times New Roman" w:hAnsi="Times New Roman" w:cs="Times New Roman"/>
            <w:sz w:val="24"/>
            <w:szCs w:val="24"/>
          </w:rPr>
          <w:delText>"</w:delText>
        </w:r>
      </w:del>
      <w:del w:id="76" w:author="Reviewer" w:date="2021-11-16T12:55:00Z">
        <w:r w:rsidRPr="00C50A1E" w:rsidDel="00D27CCF">
          <w:rPr>
            <w:rFonts w:ascii="Times New Roman" w:eastAsia="Times New Roman" w:hAnsi="Times New Roman" w:cs="Times New Roman"/>
            <w:sz w:val="24"/>
            <w:szCs w:val="24"/>
          </w:rPr>
          <w:delText xml:space="preserve"> akibat terjadinya peningkatan metabolisme dalam tubuh. 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ins w:id="77" w:author="Reviewer" w:date="2021-11-16T12:42:00Z">
        <w:r w:rsidR="00C12B91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78" w:author="Reviewer" w:date="2021-11-16T12:42:00Z">
        <w:r w:rsidRPr="00C50A1E" w:rsidDel="00C12B91">
          <w:rPr>
            <w:rFonts w:ascii="Times New Roman" w:eastAsia="Times New Roman" w:hAnsi="Times New Roman" w:cs="Times New Roman"/>
            <w:sz w:val="24"/>
            <w:szCs w:val="24"/>
          </w:rPr>
          <w:delText>, lho.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ins w:id="79" w:author="Reviewer" w:date="2021-11-16T12:42:00Z">
        <w:r w:rsidR="00C12B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12B91">
          <w:rPr>
            <w:rFonts w:ascii="Times New Roman" w:eastAsia="Times New Roman" w:hAnsi="Times New Roman" w:cs="Times New Roman"/>
            <w:sz w:val="24"/>
            <w:szCs w:val="24"/>
          </w:rPr>
          <w:t>kok</w:t>
        </w:r>
        <w:proofErr w:type="spellEnd"/>
        <w:r w:rsidR="00C12B91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80" w:author="Reviewer" w:date="2021-11-16T12:42:00Z">
        <w:r w:rsidRPr="00C50A1E" w:rsidDel="00C12B91">
          <w:rPr>
            <w:rFonts w:ascii="Times New Roman" w:eastAsia="Times New Roman" w:hAnsi="Times New Roman" w:cs="Times New Roman"/>
            <w:sz w:val="24"/>
            <w:szCs w:val="24"/>
          </w:rPr>
          <w:delText>, kok~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81" w:author="Reviewer" w:date="2021-11-16T12:42:00Z">
        <w:r w:rsidR="00C12B9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i</w:t>
        </w:r>
      </w:ins>
      <w:del w:id="82" w:author="Reviewer" w:date="2021-11-16T12:42:00Z">
        <w:r w:rsidRPr="00C50A1E" w:rsidDel="00C12B9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I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ins w:id="83" w:author="Reviewer" w:date="2021-11-16T12:42:00Z">
        <w:r w:rsidR="00C12B9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b</w:t>
        </w:r>
      </w:ins>
      <w:del w:id="84" w:author="Reviewer" w:date="2021-11-16T12:42:00Z">
        <w:r w:rsidRPr="00C50A1E" w:rsidDel="00C12B9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B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85" w:author="Reviewer" w:date="2021-11-16T12:42:00Z">
        <w:r w:rsidR="00C12B9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j</w:t>
        </w:r>
      </w:ins>
      <w:del w:id="86" w:author="Reviewer" w:date="2021-11-16T12:42:00Z">
        <w:r w:rsidRPr="00C50A1E" w:rsidDel="00C12B9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J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87" w:author="Reviewer" w:date="2021-11-16T12:42:00Z">
        <w:r w:rsidR="00C12B9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s</w:t>
        </w:r>
      </w:ins>
      <w:del w:id="88" w:author="Reviewer" w:date="2021-11-16T12:42:00Z">
        <w:r w:rsidRPr="00C50A1E" w:rsidDel="00C12B9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Del="00303814" w:rsidRDefault="00927764" w:rsidP="00927764">
      <w:pPr>
        <w:shd w:val="clear" w:color="auto" w:fill="F5F5F5"/>
        <w:spacing w:after="375"/>
        <w:rPr>
          <w:del w:id="89" w:author="Reviewer" w:date="2021-11-16T12:44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90" w:author="Reviewer" w:date="2021-11-16T12:43:00Z">
        <w:r w:rsidDel="00C12B91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1" w:author="Reviewer" w:date="2021-11-16T12:44:00Z">
        <w:r w:rsidRPr="00C50A1E" w:rsidDel="00C12B91">
          <w:rPr>
            <w:rFonts w:ascii="Times New Roman" w:eastAsia="Times New Roman" w:hAnsi="Times New Roman" w:cs="Times New Roman"/>
            <w:sz w:val="24"/>
            <w:szCs w:val="24"/>
          </w:rPr>
          <w:delText>bubuk-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ins w:id="92" w:author="Reviewer" w:date="2021-11-16T12:44:00Z">
        <w:r w:rsidR="00303814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303814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93" w:author="Reviewer" w:date="2021-11-16T12:44:00Z">
        <w:r w:rsidRPr="00C50A1E" w:rsidDel="00303814">
          <w:rPr>
            <w:rFonts w:ascii="Times New Roman" w:eastAsia="Times New Roman" w:hAnsi="Times New Roman" w:cs="Times New Roman"/>
            <w:sz w:val="24"/>
            <w:szCs w:val="24"/>
          </w:rPr>
          <w:delText>. 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94" w:author="Reviewer" w:date="2021-11-16T12:45:00Z">
        <w:r w:rsidR="00303814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95" w:author="Reviewer" w:date="2021-11-16T12:45:00Z">
        <w:r w:rsidRPr="00C50A1E" w:rsidDel="00303814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96" w:author="Reviewer" w:date="2021-11-16T12:45:00Z">
        <w:r w:rsidR="00303814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97" w:author="Reviewer" w:date="2021-11-16T12:45:00Z">
        <w:r w:rsidRPr="00C50A1E" w:rsidDel="00303814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ins w:id="98" w:author="Reviewer" w:date="2021-11-16T12:45:00Z">
        <w:r w:rsidR="00303814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99" w:author="Reviewer" w:date="2021-11-16T12:45:00Z">
        <w:r w:rsidRPr="00C50A1E" w:rsidDel="00303814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100" w:author="Reviewer" w:date="2021-11-16T12:45:00Z">
        <w:r w:rsidR="00303814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101" w:author="Reviewer" w:date="2021-11-16T12:45:00Z">
        <w:r w:rsidRPr="00C50A1E" w:rsidDel="00303814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102" w:author="Reviewer" w:date="2021-11-16T12:45:00Z">
        <w:r w:rsidR="00303814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03" w:author="Reviewer" w:date="2021-11-16T12:45:00Z">
        <w:r w:rsidRPr="00C50A1E" w:rsidDel="00303814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E1C13">
        <w:rPr>
          <w:rFonts w:ascii="Times New Roman" w:eastAsia="Times New Roman" w:hAnsi="Times New Roman" w:cs="Times New Roman"/>
          <w:iCs/>
          <w:sz w:val="24"/>
          <w:szCs w:val="24"/>
          <w:rPrChange w:id="104" w:author="Reviewer" w:date="2021-11-16T12:4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gitu</w:t>
      </w:r>
      <w:proofErr w:type="spellEnd"/>
      <w:r w:rsidRPr="00AE1C13">
        <w:rPr>
          <w:rFonts w:ascii="Times New Roman" w:eastAsia="Times New Roman" w:hAnsi="Times New Roman" w:cs="Times New Roman"/>
          <w:iCs/>
          <w:sz w:val="24"/>
          <w:szCs w:val="24"/>
          <w:rPrChange w:id="105" w:author="Reviewer" w:date="2021-11-16T12:4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AE1C13">
        <w:rPr>
          <w:rFonts w:ascii="Times New Roman" w:eastAsia="Times New Roman" w:hAnsi="Times New Roman" w:cs="Times New Roman"/>
          <w:iCs/>
          <w:sz w:val="24"/>
          <w:szCs w:val="24"/>
          <w:rPrChange w:id="106" w:author="Reviewer" w:date="2021-11-16T12:4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k</w:t>
      </w:r>
      <w:ins w:id="107" w:author="Reviewer" w:date="2021-11-16T12:46:00Z">
        <w:r w:rsidR="00AE1C13" w:rsidRPr="00AE1C13">
          <w:rPr>
            <w:rFonts w:ascii="Times New Roman" w:eastAsia="Times New Roman" w:hAnsi="Times New Roman" w:cs="Times New Roman"/>
            <w:iCs/>
            <w:sz w:val="24"/>
            <w:szCs w:val="24"/>
            <w:rPrChange w:id="108" w:author="Reviewer" w:date="2021-11-16T12:46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t>an</w:t>
        </w:r>
      </w:ins>
      <w:del w:id="109" w:author="Reviewer" w:date="2021-11-16T12:46:00Z">
        <w:r w:rsidRPr="00C50A1E" w:rsidDel="00AE1C13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han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spell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</w:t>
      </w:r>
      <w:proofErr w:type="spellEnd"/>
      <w:del w:id="110" w:author="Reviewer" w:date="2021-11-16T12:46:00Z">
        <w:r w:rsidRPr="00C50A1E" w:rsidDel="00EF5279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ins w:id="111" w:author="Reviewer" w:date="2021-11-16T12:47:00Z">
        <w:r w:rsidR="00EF5279">
          <w:rPr>
            <w:rFonts w:ascii="Times New Roman" w:eastAsia="Times New Roman" w:hAnsi="Times New Roman" w:cs="Times New Roman"/>
            <w:sz w:val="24"/>
            <w:szCs w:val="24"/>
          </w:rPr>
          <w:t>-</w:t>
        </w:r>
      </w:ins>
      <w:del w:id="112" w:author="Reviewer" w:date="2021-11-16T12:47:00Z">
        <w:r w:rsidRPr="00C50A1E" w:rsidDel="00EF5279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113" w:author="Reviewer" w:date="2021-11-16T12:47:00Z">
        <w:r w:rsidR="006F21A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114" w:author="Reviewer" w:date="2021-11-16T12:48:00Z">
        <w:r w:rsidR="006F21A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ins w:id="115" w:author="Reviewer" w:date="2021-11-16T12:48:00Z">
        <w:r w:rsidR="006F21A2">
          <w:rPr>
            <w:rFonts w:ascii="Times New Roman" w:eastAsia="Times New Roman" w:hAnsi="Times New Roman" w:cs="Times New Roman"/>
            <w:sz w:val="24"/>
            <w:szCs w:val="24"/>
          </w:rPr>
          <w:t xml:space="preserve">? </w:t>
        </w:r>
      </w:ins>
      <w:del w:id="116" w:author="Reviewer" w:date="2021-11-16T12:48:00Z">
        <w:r w:rsidRPr="00C50A1E" w:rsidDel="006F21A2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FCD" w:rsidRDefault="00FD5FCD">
      <w:r>
        <w:separator/>
      </w:r>
    </w:p>
  </w:endnote>
  <w:endnote w:type="continuationSeparator" w:id="0">
    <w:p w:rsidR="00FD5FCD" w:rsidRDefault="00FD5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:rsidR="00941E77" w:rsidRDefault="00FD5FCD">
    <w:pPr>
      <w:pStyle w:val="Footer"/>
    </w:pPr>
  </w:p>
  <w:p w:rsidR="00941E77" w:rsidRDefault="00FD5F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FCD" w:rsidRDefault="00FD5FCD">
      <w:r>
        <w:separator/>
      </w:r>
    </w:p>
  </w:footnote>
  <w:footnote w:type="continuationSeparator" w:id="0">
    <w:p w:rsidR="00FD5FCD" w:rsidRDefault="00FD5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eviewer">
    <w15:presenceInfo w15:providerId="Windows Live" w15:userId="93a4db40daf8db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35AEC"/>
    <w:rsid w:val="000728F3"/>
    <w:rsid w:val="0012251A"/>
    <w:rsid w:val="001E3F0C"/>
    <w:rsid w:val="002318A3"/>
    <w:rsid w:val="00303814"/>
    <w:rsid w:val="0042167F"/>
    <w:rsid w:val="005F1A55"/>
    <w:rsid w:val="006F21A2"/>
    <w:rsid w:val="00924DF5"/>
    <w:rsid w:val="00927764"/>
    <w:rsid w:val="00AE1C13"/>
    <w:rsid w:val="00C12B91"/>
    <w:rsid w:val="00C20908"/>
    <w:rsid w:val="00D27CCF"/>
    <w:rsid w:val="00EF5279"/>
    <w:rsid w:val="00FD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F7262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4092D-9BAB-4CEC-8560-BB77DD227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Reviewer</cp:lastModifiedBy>
  <cp:revision>10</cp:revision>
  <dcterms:created xsi:type="dcterms:W3CDTF">2020-08-26T21:16:00Z</dcterms:created>
  <dcterms:modified xsi:type="dcterms:W3CDTF">2021-11-16T05:56:00Z</dcterms:modified>
</cp:coreProperties>
</file>