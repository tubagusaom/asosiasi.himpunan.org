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D8067B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bab, sub-subbab, dan badan teks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Datar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Isi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 I……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</w:p>
    <w:p w:rsidR="00D8067B" w:rsidRPr="00D8067B" w:rsidRDefault="00D8067B" w:rsidP="00D8067B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Pengantar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Persembahan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Ucapan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Terimakasih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Lampiran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Pustaka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Glosarium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Indek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025A1B" w:rsidRDefault="00025A1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D8067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lastRenderedPageBreak/>
        <w:t xml:space="preserve">2.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kata.</w:t>
      </w: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152EB0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Suatu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kebahagiaan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terbitnya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karena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itulah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sangat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bersyukur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tuhan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maha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esa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dimana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terselesaikan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tepat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waktu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direncanakan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sebelumnya.</w:t>
      </w:r>
    </w:p>
    <w:p w:rsidR="00152EB0" w:rsidRDefault="00152EB0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virus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membahayakan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sangta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diimplementasikan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pembaca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khususnya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profesi</w:t>
      </w:r>
      <w:proofErr w:type="spellEnd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25A1B"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152EB0" w:rsidRDefault="00152EB0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sector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nasional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global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pademik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disususn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sesuai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tata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urut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sistematis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mengembangkan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sumber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pakar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/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ahli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dibidangnya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proofErr w:type="gram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penelusuran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penelitian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sendiri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disajikan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lengkap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table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lampiran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disertai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istilah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glosariun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del w:id="0" w:author="ASUS" w:date="2021-02-10T15:52:00Z">
        <w:r w:rsidRPr="00025A1B" w:rsidDel="00152EB0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delText>.</w:delText>
        </w:r>
      </w:del>
      <w:r w:rsidR="00152EB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152EB0" w:rsidRDefault="00152EB0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1" w:name="_GoBack"/>
      <w:bookmarkEnd w:id="1"/>
    </w:p>
    <w:p w:rsidR="006F01E0" w:rsidRPr="006F01E0" w:rsidRDefault="00025A1B" w:rsidP="006F01E0">
      <w:pPr>
        <w:shd w:val="clear" w:color="auto" w:fill="EEEEE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="006F01E0" w:rsidRPr="006F01E0">
        <w:rPr>
          <w:rFonts w:ascii="Arial" w:hAnsi="Arial" w:cs="Arial"/>
          <w:color w:val="333333"/>
          <w:sz w:val="21"/>
          <w:szCs w:val="21"/>
        </w:rPr>
        <w:t xml:space="preserve"> </w:t>
      </w:r>
      <w:r w:rsidR="006F01E0" w:rsidRPr="006F01E0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Susunlah daftar pustaka dari sumber pustaka berikut ini.</w:t>
      </w:r>
    </w:p>
    <w:p w:rsidR="00C5496A" w:rsidRPr="00C5496A" w:rsidRDefault="00C5496A" w:rsidP="00C5496A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C5496A" w:rsidRPr="00525290" w:rsidRDefault="00C5496A" w:rsidP="00525290">
      <w:pPr>
        <w:shd w:val="clear" w:color="auto" w:fill="EEEEEE"/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Susunlah daftar pustaka dari sumber pustaka berikut ini.</w:t>
      </w:r>
    </w:p>
    <w:p w:rsidR="00F5760A" w:rsidRPr="00525290" w:rsidRDefault="00F5760A" w:rsidP="00525290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2019</w:t>
      </w:r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F5760A" w:rsidRPr="00C5496A" w:rsidRDefault="00F5760A" w:rsidP="00525290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1997, 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:rsidR="00C5496A" w:rsidRPr="00C5496A" w:rsidRDefault="00F5760A" w:rsidP="00525290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2015  </w:t>
      </w:r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Change</w:t>
      </w:r>
      <w:proofErr w:type="gramEnd"/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Leadership Non-</w:t>
      </w:r>
      <w:proofErr w:type="spellStart"/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r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C5496A" w:rsidRPr="00C5496A" w:rsidRDefault="00C5496A" w:rsidP="00525290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="00F5760A"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="00F5760A" w:rsidRPr="0052529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proofErr w:type="gramEnd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C5496A" w:rsidRPr="00C5496A" w:rsidRDefault="00C5496A" w:rsidP="00525290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6F01E0" w:rsidRDefault="006F01E0" w:rsidP="006F01E0">
      <w:pPr>
        <w:shd w:val="clear" w:color="auto" w:fill="EEEEEE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025A1B" w:rsidRPr="0002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91"/>
    <w:rsid w:val="00025A1B"/>
    <w:rsid w:val="00063991"/>
    <w:rsid w:val="000F42D5"/>
    <w:rsid w:val="00152EB0"/>
    <w:rsid w:val="00525290"/>
    <w:rsid w:val="006F01E0"/>
    <w:rsid w:val="007B7FE8"/>
    <w:rsid w:val="00C5496A"/>
    <w:rsid w:val="00D8067B"/>
    <w:rsid w:val="00F209C5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BE0D4-278B-4652-8AD4-20C8C3AC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2021-02-10T08:23:00Z</dcterms:created>
  <dcterms:modified xsi:type="dcterms:W3CDTF">2021-02-10T08:59:00Z</dcterms:modified>
</cp:coreProperties>
</file>