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  <w:bookmarkStart w:id="0" w:name="_GoBack"/>
      <w:bookmarkEnd w:id="0"/>
    </w:p>
    <w:tbl>
      <w:tblPr>
        <w:tblStyle w:val="TableGrid"/>
        <w:tblW w:w="0" w:type="auto"/>
        <w:tblLook w:val="0420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 w:rsidR="0059751C">
              <w:rPr>
                <w:rFonts w:ascii="Times New Roman" w:eastAsia="Times New Roman" w:hAnsi="Times New Roman" w:cs="Times New Roman"/>
                <w:szCs w:val="24"/>
                <w:lang w:val="id-ID"/>
              </w:rPr>
              <w:t>: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</w:t>
            </w:r>
            <w:r w:rsidR="0059751C">
              <w:rPr>
                <w:rFonts w:ascii="Times New Roman" w:eastAsia="Times New Roman" w:hAnsi="Times New Roman" w:cs="Times New Roman"/>
                <w:szCs w:val="24"/>
              </w:rPr>
              <w:t>ona</w:t>
            </w:r>
            <w:proofErr w:type="spellEnd"/>
            <w:r w:rsidR="0059751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9751C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59751C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59751C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59751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59751C">
              <w:rPr>
                <w:rFonts w:ascii="Times New Roman" w:eastAsia="Times New Roman" w:hAnsi="Times New Roman" w:cs="Times New Roman"/>
                <w:szCs w:val="24"/>
                <w:lang w:val="id-ID"/>
              </w:rPr>
              <w:t>ekstrim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59751C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="0059751C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59751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9751C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="0059751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9751C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59751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9751C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59751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9751C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59751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9751C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59751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9751C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59751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9751C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proofErr w:type="spellEnd"/>
            <w:r w:rsidR="0059751C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i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59751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9751C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59751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9751C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59751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9751C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59751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9751C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59751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9751C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59751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9751C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</w:t>
            </w:r>
            <w:r w:rsidR="0059751C">
              <w:rPr>
                <w:rFonts w:ascii="Times New Roman" w:eastAsia="Times New Roman" w:hAnsi="Times New Roman" w:cs="Times New Roman"/>
                <w:szCs w:val="24"/>
              </w:rPr>
              <w:t>n</w:t>
            </w:r>
            <w:proofErr w:type="spellEnd"/>
            <w:r w:rsidR="0059751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9751C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59751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9751C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="0059751C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59751C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59751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9751C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59751C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59751C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" w:author="HAMDAN" w:date="2022-08-23T09:41:00Z">
              <w:r w:rsidRPr="00EC6F38" w:rsidDel="0059751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2" w:author="HAMDAN" w:date="2022-08-23T09:42:00Z">
              <w:r w:rsidR="0059751C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empat</w:t>
              </w:r>
            </w:ins>
            <w:del w:id="3" w:author="HAMDAN" w:date="2022-08-23T09:42:00Z">
              <w:r w:rsidRPr="00EC6F38" w:rsidDel="0059751C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" w:author="HAMDAN" w:date="2022-08-23T09:42:00Z">
              <w:r w:rsidRPr="00EC6F38" w:rsidDel="0059751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" w:author="HAMDAN" w:date="2022-08-23T09:42:00Z">
              <w:r w:rsidRPr="00EC6F38" w:rsidDel="0059751C">
                <w:rPr>
                  <w:rFonts w:ascii="Times New Roman" w:eastAsia="Times New Roman" w:hAnsi="Times New Roman" w:cs="Times New Roman"/>
                  <w:szCs w:val="24"/>
                </w:rPr>
                <w:delText>demikian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proofErr w:type="spellEnd"/>
            <w:ins w:id="6" w:author="HAMDAN" w:date="2022-08-23T09:42:00Z">
              <w:r w:rsidR="0059751C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kasikan</w:t>
              </w:r>
            </w:ins>
            <w:del w:id="7" w:author="HAMDAN" w:date="2022-08-23T09:42:00Z">
              <w:r w:rsidRPr="00EC6F38" w:rsidDel="0059751C">
                <w:rPr>
                  <w:rFonts w:ascii="Times New Roman" w:eastAsia="Times New Roman" w:hAnsi="Times New Roman" w:cs="Times New Roman"/>
                  <w:szCs w:val="24"/>
                </w:rPr>
                <w:delText>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</w:t>
            </w:r>
            <w:del w:id="8" w:author="HAMDAN" w:date="2022-08-23T09:42:00Z">
              <w:r w:rsidRPr="00EC6F38" w:rsidDel="0059751C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9" w:author="HAMDAN" w:date="2022-08-23T09:43:00Z">
              <w:r w:rsidRPr="00EC6F38" w:rsidDel="0059751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0" w:author="HAMDAN" w:date="2022-08-23T09:43:00Z">
              <w:r w:rsidRPr="00EC6F38" w:rsidDel="0059751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ins w:id="11" w:author="HAMDAN" w:date="2022-08-23T09:43:00Z">
              <w:r w:rsidR="0059751C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12" w:author="HAMDAN" w:date="2022-08-23T09:43:00Z">
              <w:r w:rsidR="0059751C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3" w:author="HAMDAN" w:date="2022-08-23T09:43:00Z">
              <w:r w:rsidR="0059751C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ins w:id="14" w:author="HAMDAN" w:date="2022-08-23T09:43:00Z">
              <w:r w:rsidR="0059751C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15" w:author="HAMDAN" w:date="2022-08-23T09:43:00Z">
              <w:r w:rsidR="0059751C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6" w:author="HAMDAN" w:date="2022-08-23T09:43:00Z">
              <w:r w:rsidRPr="00EC6F38" w:rsidDel="0059751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ins w:id="17" w:author="HAMDAN" w:date="2022-08-23T09:44:00Z">
              <w:r w:rsidR="0059751C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 te</w:t>
              </w:r>
            </w:ins>
            <w:del w:id="18" w:author="HAMDAN" w:date="2022-08-23T09:44:00Z">
              <w:r w:rsidRPr="00EC6F38" w:rsidDel="0059751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ide-ide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25355"/>
    <w:rsid w:val="0012251A"/>
    <w:rsid w:val="00125355"/>
    <w:rsid w:val="001D038C"/>
    <w:rsid w:val="00240407"/>
    <w:rsid w:val="0042167F"/>
    <w:rsid w:val="0059751C"/>
    <w:rsid w:val="00924DF5"/>
    <w:rsid w:val="00D13A26"/>
    <w:rsid w:val="00E67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321B0E-EA56-4AC7-9223-93A82DB18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HAMDAN</cp:lastModifiedBy>
  <cp:revision>3</cp:revision>
  <dcterms:created xsi:type="dcterms:W3CDTF">2022-08-23T02:37:00Z</dcterms:created>
  <dcterms:modified xsi:type="dcterms:W3CDTF">2022-08-23T02:44:00Z</dcterms:modified>
</cp:coreProperties>
</file>