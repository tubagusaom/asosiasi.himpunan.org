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A3D9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DD6619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6AF309" w14:textId="77777777" w:rsidR="007952C3" w:rsidRDefault="007952C3"/>
    <w:p w14:paraId="25FA92F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9B08B8E" w14:textId="77777777" w:rsidTr="00E0626E">
        <w:tc>
          <w:tcPr>
            <w:tcW w:w="9350" w:type="dxa"/>
          </w:tcPr>
          <w:p w14:paraId="18E5AAE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A6C8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F83817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DBD2E" w14:textId="6AEE816D" w:rsidR="00F62AD6" w:rsidRDefault="00F62AD6" w:rsidP="00F62AD6">
            <w:pPr>
              <w:spacing w:line="480" w:lineRule="auto"/>
              <w:ind w:left="447" w:hanging="447"/>
              <w:rPr>
                <w:ins w:id="0" w:author="ASUS" w:date="2021-11-06T16:03:00Z"/>
                <w:rFonts w:ascii="Times New Roman" w:hAnsi="Times New Roman" w:cs="Times New Roman"/>
                <w:sz w:val="24"/>
                <w:szCs w:val="24"/>
              </w:rPr>
            </w:pPr>
            <w:ins w:id="1" w:author="ASUS" w:date="2021-11-06T16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5AE81607" w14:textId="21FCD2B0" w:rsidR="00F62AD6" w:rsidRDefault="00F62AD6">
            <w:pPr>
              <w:spacing w:line="480" w:lineRule="auto"/>
              <w:ind w:left="447" w:hanging="447"/>
              <w:rPr>
                <w:ins w:id="2" w:author="ASUS" w:date="2021-11-06T16:02:00Z"/>
                <w:rFonts w:ascii="Times New Roman" w:hAnsi="Times New Roman" w:cs="Times New Roman"/>
                <w:sz w:val="24"/>
                <w:szCs w:val="24"/>
              </w:rPr>
              <w:pPrChange w:id="3" w:author="ASUS" w:date="2021-11-06T16:03:00Z">
                <w:pPr>
                  <w:spacing w:line="480" w:lineRule="auto"/>
                </w:pPr>
              </w:pPrChange>
            </w:pPr>
            <w:ins w:id="4" w:author="ASUS" w:date="2021-11-06T16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730A9210" w14:textId="2BE20A04" w:rsidR="007952C3" w:rsidRPr="00A16D9B" w:rsidDel="00F62AD6" w:rsidRDefault="007952C3" w:rsidP="00E0626E">
            <w:pPr>
              <w:spacing w:line="480" w:lineRule="auto"/>
              <w:rPr>
                <w:del w:id="5" w:author="ASUS" w:date="2021-11-06T16:06:00Z"/>
                <w:rFonts w:ascii="Times New Roman" w:hAnsi="Times New Roman" w:cs="Times New Roman"/>
                <w:sz w:val="24"/>
                <w:szCs w:val="24"/>
              </w:rPr>
            </w:pPr>
            <w:del w:id="6" w:author="ASUS" w:date="2021-11-06T16:06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7" w:author="ASUS" w:date="2021-11-06T15:22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8" w:author="ASUS" w:date="2021-11-06T16:06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Elex Media Komputindo. </w:delText>
              </w:r>
            </w:del>
          </w:p>
          <w:p w14:paraId="779255F0" w14:textId="7584C225" w:rsidR="007952C3" w:rsidRPr="00A16D9B" w:rsidDel="00F62AD6" w:rsidRDefault="007952C3" w:rsidP="00E0626E">
            <w:pPr>
              <w:spacing w:line="480" w:lineRule="auto"/>
              <w:rPr>
                <w:del w:id="9" w:author="ASUS" w:date="2021-11-06T16:09:00Z"/>
                <w:rFonts w:ascii="Times New Roman" w:hAnsi="Times New Roman" w:cs="Times New Roman"/>
                <w:sz w:val="24"/>
                <w:szCs w:val="24"/>
              </w:rPr>
            </w:pPr>
            <w:del w:id="10" w:author="ASUS" w:date="2021-11-06T16:09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11" w:author="ASUS" w:date="2021-11-06T15:23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12" w:author="ASUS" w:date="2021-11-06T16:09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43F7C835" w14:textId="554C8844" w:rsidR="007952C3" w:rsidRPr="00A16D9B" w:rsidDel="00F62AD6" w:rsidRDefault="007952C3" w:rsidP="00E0626E">
            <w:pPr>
              <w:spacing w:line="480" w:lineRule="auto"/>
              <w:rPr>
                <w:del w:id="13" w:author="ASUS" w:date="2021-11-06T16:06:00Z"/>
                <w:rFonts w:ascii="Times New Roman" w:hAnsi="Times New Roman" w:cs="Times New Roman"/>
                <w:sz w:val="24"/>
                <w:szCs w:val="24"/>
              </w:rPr>
            </w:pPr>
            <w:del w:id="14" w:author="ASUS" w:date="2021-11-06T16:06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>. Jakarta:</w:delText>
              </w:r>
            </w:del>
            <w:del w:id="15" w:author="ASUS" w:date="2021-11-06T15:23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del w:id="16" w:author="ASUS" w:date="2021-11-06T16:06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Elex Media Komputindo.</w:delText>
              </w:r>
            </w:del>
          </w:p>
          <w:p w14:paraId="13C86203" w14:textId="0118F683" w:rsidR="007952C3" w:rsidRDefault="007952C3" w:rsidP="00EB3165">
            <w:pPr>
              <w:spacing w:line="480" w:lineRule="auto"/>
              <w:ind w:left="447" w:hanging="425"/>
              <w:rPr>
                <w:ins w:id="17" w:author="ASUS" w:date="2021-11-06T16:09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8" w:author="ASUS" w:date="2021-11-06T15:24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35B5B6D0" w14:textId="755AF703" w:rsidR="00F62AD6" w:rsidRPr="00A16D9B" w:rsidRDefault="0000325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19" w:author="ASUS" w:date="2021-11-06T16:09:00Z">
                <w:pPr>
                  <w:spacing w:line="480" w:lineRule="auto"/>
                  <w:ind w:left="447" w:hanging="425"/>
                </w:pPr>
              </w:pPrChange>
            </w:pPr>
            <w:ins w:id="20" w:author="ASUS" w:date="2021-11-06T16:13:00Z">
              <w:r>
                <w:rPr>
                  <w:rFonts w:ascii="Times New Roman" w:hAnsi="Times New Roman" w:cs="Times New Roman"/>
                  <w:sz w:val="24"/>
                  <w:szCs w:val="24"/>
                </w:rPr>
                <w:t>------------------------------</w:t>
              </w:r>
            </w:ins>
            <w:ins w:id="21" w:author="ASUS" w:date="2021-11-06T16:09:00Z">
              <w:r w:rsidR="00F62AD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="00F62AD6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="00F62AD6"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0964CEE1" w14:textId="741469B3" w:rsidR="007952C3" w:rsidRDefault="007952C3" w:rsidP="00EB3165">
            <w:pPr>
              <w:spacing w:line="480" w:lineRule="auto"/>
              <w:ind w:left="447" w:hanging="447"/>
              <w:rPr>
                <w:ins w:id="22" w:author="ASUS" w:date="2021-11-06T16:06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3" w:author="ASUS" w:date="2021-11-06T15:24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4E27DF6E" w14:textId="1EBF3CCE" w:rsidR="00F62AD6" w:rsidRPr="00A16D9B" w:rsidRDefault="00F62AD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4" w:author="ASUS" w:date="2021-11-06T16:07:00Z">
                <w:pPr>
                  <w:spacing w:line="480" w:lineRule="auto"/>
                  <w:ind w:left="447" w:hanging="447"/>
                </w:pPr>
              </w:pPrChange>
            </w:pPr>
            <w:ins w:id="25" w:author="ASUS" w:date="2021-11-06T16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14:paraId="19A7020A" w14:textId="77777777" w:rsidR="00F62AD6" w:rsidRPr="00A16D9B" w:rsidRDefault="00F62AD6" w:rsidP="00F62AD6">
            <w:pPr>
              <w:spacing w:line="480" w:lineRule="auto"/>
              <w:rPr>
                <w:ins w:id="26" w:author="ASUS" w:date="2021-11-06T16:06:00Z"/>
                <w:rFonts w:ascii="Times New Roman" w:hAnsi="Times New Roman" w:cs="Times New Roman"/>
                <w:sz w:val="24"/>
                <w:szCs w:val="24"/>
              </w:rPr>
            </w:pPr>
            <w:ins w:id="27" w:author="ASUS" w:date="2021-11-06T16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Elex Media Komputindo. </w:t>
              </w:r>
            </w:ins>
          </w:p>
          <w:p w14:paraId="7B6153A5" w14:textId="3891669A" w:rsidR="007952C3" w:rsidRPr="00A16D9B" w:rsidDel="00F62AD6" w:rsidRDefault="007952C3">
            <w:pPr>
              <w:spacing w:line="480" w:lineRule="auto"/>
              <w:rPr>
                <w:del w:id="28" w:author="ASUS" w:date="2021-11-06T16:02:00Z"/>
                <w:rFonts w:ascii="Times New Roman" w:hAnsi="Times New Roman" w:cs="Times New Roman"/>
                <w:sz w:val="24"/>
                <w:szCs w:val="24"/>
              </w:rPr>
            </w:pPr>
            <w:del w:id="29" w:author="ASUS" w:date="2021-11-06T16:02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0" w:author="ASUS" w:date="2021-11-06T15:24:00Z">
              <w:r w:rsidRPr="00A16D9B" w:rsidDel="008913A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31" w:author="ASUS" w:date="2021-11-06T16:02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5FD2CCD6" w14:textId="74F80BED" w:rsidR="007952C3" w:rsidRPr="00A16D9B" w:rsidDel="00F62AD6" w:rsidRDefault="007952C3">
            <w:pPr>
              <w:spacing w:line="480" w:lineRule="auto"/>
              <w:rPr>
                <w:del w:id="32" w:author="ASUS" w:date="2021-11-06T16:03:00Z"/>
                <w:rFonts w:ascii="Times New Roman" w:hAnsi="Times New Roman" w:cs="Times New Roman"/>
                <w:sz w:val="24"/>
                <w:szCs w:val="24"/>
              </w:rPr>
            </w:pPr>
            <w:del w:id="33" w:author="ASUS" w:date="2021-11-06T16:03:00Z"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F62AD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F62AD6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35091D29" w14:textId="77777777" w:rsidR="007952C3" w:rsidRPr="00A16D9B" w:rsidRDefault="007952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4" w:author="ASUS" w:date="2021-11-06T16:07:00Z">
                <w:pPr>
                  <w:spacing w:line="312" w:lineRule="auto"/>
                </w:pPr>
              </w:pPrChange>
            </w:pPr>
          </w:p>
        </w:tc>
      </w:tr>
    </w:tbl>
    <w:p w14:paraId="44E6A260" w14:textId="77777777" w:rsidR="007952C3" w:rsidRDefault="007952C3"/>
    <w:p w14:paraId="5EF003E8" w14:textId="77777777" w:rsidR="007952C3" w:rsidRDefault="007952C3"/>
    <w:p w14:paraId="38D2BC9D" w14:textId="77777777" w:rsidR="007952C3" w:rsidRDefault="007952C3"/>
    <w:p w14:paraId="079AAB01" w14:textId="77777777" w:rsidR="007952C3" w:rsidRDefault="007952C3"/>
    <w:p w14:paraId="539F0247" w14:textId="77777777" w:rsidR="007952C3" w:rsidRDefault="007952C3"/>
    <w:p w14:paraId="1627517C" w14:textId="77777777" w:rsidR="007952C3" w:rsidRDefault="007952C3"/>
    <w:p w14:paraId="7D6DC6E7" w14:textId="77777777" w:rsidR="007952C3" w:rsidRDefault="007952C3"/>
    <w:p w14:paraId="7774895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0325E"/>
    <w:rsid w:val="0012251A"/>
    <w:rsid w:val="0042167F"/>
    <w:rsid w:val="007952C3"/>
    <w:rsid w:val="008913A0"/>
    <w:rsid w:val="00924DF5"/>
    <w:rsid w:val="00EB3165"/>
    <w:rsid w:val="00F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E61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2020-07-24T23:53:00Z</dcterms:created>
  <dcterms:modified xsi:type="dcterms:W3CDTF">2021-11-06T09:13:00Z</dcterms:modified>
</cp:coreProperties>
</file>