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ins w:id="0" w:author="LENOVO" w:date="2020-12-21T14:46:00Z">
              <w:r w:rsidR="00C33E4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1" w:author="LENOVO" w:date="2020-12-21T14:47:00Z">
              <w:r w:rsidR="00C33E45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33E45">
              <w:rPr>
                <w:rFonts w:ascii="Times New Roman" w:eastAsia="Times New Roman" w:hAnsi="Times New Roman" w:cs="Times New Roman"/>
                <w:i/>
                <w:szCs w:val="24"/>
                <w:rPrChange w:id="2" w:author="LENOVO" w:date="2020-12-21T14:4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proofErr w:type="spellEnd"/>
            <w:r w:rsidRPr="00C33E45">
              <w:rPr>
                <w:rFonts w:ascii="Times New Roman" w:eastAsia="Times New Roman" w:hAnsi="Times New Roman" w:cs="Times New Roman"/>
                <w:i/>
                <w:szCs w:val="24"/>
                <w:rPrChange w:id="3" w:author="LENOVO" w:date="2020-12-21T14:4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industry </w:t>
            </w:r>
            <w:commentRangeEnd w:id="4"/>
            <w:r w:rsidR="00C33E45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commentRangeEnd w:id="5"/>
            <w:proofErr w:type="spellEnd"/>
            <w:r w:rsidR="00C33E45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C33E45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commentRangeEnd w:id="7"/>
            <w:proofErr w:type="spellEnd"/>
            <w:r w:rsidR="00C33E45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8"/>
            <w:r w:rsidR="00C33E45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commentRangeEnd w:id="9"/>
            <w:proofErr w:type="spellEnd"/>
            <w:r w:rsidR="00C33E45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10"/>
            <w:proofErr w:type="spellEnd"/>
            <w:r w:rsidR="00C33E45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1"/>
            <w:proofErr w:type="spellEnd"/>
            <w:r w:rsidR="00C33E45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commentRangeEnd w:id="12"/>
            <w:proofErr w:type="spellEnd"/>
            <w:r w:rsidR="00C33E45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commentRangeEnd w:id="13"/>
            <w:proofErr w:type="spellEnd"/>
            <w:r w:rsidR="00C33E45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14"/>
            <w:proofErr w:type="spellEnd"/>
            <w:r w:rsidR="00C33E45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End w:id="15"/>
            <w:r w:rsidR="00C33E45">
              <w:rPr>
                <w:rStyle w:val="CommentReference"/>
              </w:rPr>
              <w:commentReference w:id="1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commentRangeEnd w:id="16"/>
            <w:proofErr w:type="spellEnd"/>
            <w:r w:rsidR="00DE6754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7"/>
            <w:r w:rsidR="00DE6754">
              <w:rPr>
                <w:rStyle w:val="CommentReference"/>
              </w:rPr>
              <w:commentReference w:id="1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LENOVO" w:date="2020-12-21T14:49:00Z" w:initials="L">
    <w:p w:rsidR="00C33E45" w:rsidRDefault="00C33E45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proofErr w:type="spellStart"/>
      <w:proofErr w:type="gramStart"/>
      <w:r>
        <w:t>industri</w:t>
      </w:r>
      <w:proofErr w:type="spellEnd"/>
      <w:proofErr w:type="gramEnd"/>
    </w:p>
  </w:comment>
  <w:comment w:id="5" w:author="LENOVO" w:date="2020-12-21T14:49:00Z" w:initials="L">
    <w:p w:rsidR="00C33E45" w:rsidRDefault="00C33E45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6" w:author="LENOVO" w:date="2020-12-21T14:51:00Z" w:initials="L">
    <w:p w:rsidR="00C33E45" w:rsidRDefault="00C33E4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memperluas</w:t>
      </w:r>
      <w:proofErr w:type="spellEnd"/>
      <w:proofErr w:type="gramEnd"/>
    </w:p>
  </w:comment>
  <w:comment w:id="7" w:author="LENOVO" w:date="2020-12-21T14:51:00Z" w:initials="L">
    <w:p w:rsidR="00C33E45" w:rsidRDefault="00C33E4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kolaborasi</w:t>
      </w:r>
      <w:proofErr w:type="spellEnd"/>
      <w:proofErr w:type="gramEnd"/>
    </w:p>
  </w:comment>
  <w:comment w:id="8" w:author="LENOVO" w:date="2020-12-21T14:51:00Z" w:initials="L">
    <w:p w:rsidR="00C33E45" w:rsidRDefault="00C33E45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proofErr w:type="spellStart"/>
      <w:proofErr w:type="gramStart"/>
      <w:r>
        <w:t>komunikasi</w:t>
      </w:r>
      <w:proofErr w:type="spellEnd"/>
      <w:proofErr w:type="gramEnd"/>
    </w:p>
  </w:comment>
  <w:comment w:id="9" w:author="LENOVO" w:date="2020-12-21T14:52:00Z" w:initials="L">
    <w:p w:rsidR="00C33E45" w:rsidRDefault="00C33E4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berpikir</w:t>
      </w:r>
      <w:proofErr w:type="spellEnd"/>
      <w:proofErr w:type="gramEnd"/>
    </w:p>
  </w:comment>
  <w:comment w:id="10" w:author="LENOVO" w:date="2020-12-21T14:52:00Z" w:initials="L">
    <w:p w:rsidR="00C33E45" w:rsidRPr="00C33E45" w:rsidRDefault="00C33E45">
      <w:pPr>
        <w:pStyle w:val="CommentText"/>
        <w:rPr>
          <w:i/>
        </w:rPr>
      </w:pPr>
      <w:r>
        <w:rPr>
          <w:rStyle w:val="CommentReference"/>
        </w:rPr>
        <w:annotationRef/>
      </w:r>
      <w:proofErr w:type="spellStart"/>
      <w:proofErr w:type="gramStart"/>
      <w:r w:rsidRPr="00C33E45">
        <w:rPr>
          <w:i/>
        </w:rPr>
        <w:t>publis</w:t>
      </w:r>
      <w:proofErr w:type="spellEnd"/>
      <w:proofErr w:type="gramEnd"/>
    </w:p>
  </w:comment>
  <w:comment w:id="11" w:author="LENOVO" w:date="2020-12-21T14:53:00Z" w:initials="L">
    <w:p w:rsidR="00C33E45" w:rsidRDefault="00C33E4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tahap</w:t>
      </w:r>
      <w:proofErr w:type="spellEnd"/>
      <w:proofErr w:type="gramEnd"/>
    </w:p>
  </w:comment>
  <w:comment w:id="12" w:author="LENOVO" w:date="2020-12-21T14:53:00Z" w:initials="L">
    <w:p w:rsidR="00C33E45" w:rsidRDefault="00C33E45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13" w:author="LENOVO" w:date="2020-12-21T14:54:00Z" w:initials="L">
    <w:p w:rsidR="00C33E45" w:rsidRDefault="00C33E4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tuntut</w:t>
      </w:r>
      <w:proofErr w:type="spellEnd"/>
      <w:proofErr w:type="gramEnd"/>
    </w:p>
  </w:comment>
  <w:comment w:id="14" w:author="LENOVO" w:date="2020-12-21T14:54:00Z" w:initials="L">
    <w:p w:rsidR="00C33E45" w:rsidRDefault="00C33E45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15" w:author="LENOVO" w:date="2020-12-21T14:55:00Z" w:initials="L">
    <w:p w:rsidR="00C33E45" w:rsidRDefault="00C33E45">
      <w:pPr>
        <w:pStyle w:val="CommentText"/>
      </w:pPr>
      <w:r>
        <w:rPr>
          <w:rStyle w:val="CommentReference"/>
        </w:rPr>
        <w:annotationRef/>
      </w:r>
      <w:r>
        <w:t xml:space="preserve">Guru </w:t>
      </w:r>
    </w:p>
  </w:comment>
  <w:comment w:id="16" w:author="LENOVO" w:date="2020-12-21T14:56:00Z" w:initials="L">
    <w:p w:rsidR="00DE6754" w:rsidRDefault="00DE675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praktik</w:t>
      </w:r>
      <w:proofErr w:type="spellEnd"/>
      <w:proofErr w:type="gramEnd"/>
    </w:p>
  </w:comment>
  <w:comment w:id="17" w:author="LENOVO" w:date="2020-12-21T14:57:00Z" w:initials="L">
    <w:p w:rsidR="00DE6754" w:rsidRDefault="00DE6754">
      <w:pPr>
        <w:pStyle w:val="CommentText"/>
      </w:pPr>
      <w:r>
        <w:rPr>
          <w:rStyle w:val="CommentReference"/>
        </w:rPr>
        <w:annotationRef/>
      </w:r>
      <w:r>
        <w:t>terakhir</w:t>
      </w:r>
      <w:bookmarkStart w:id="18" w:name="_GoBack"/>
      <w:bookmarkEnd w:id="18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C33E45"/>
    <w:rsid w:val="00DE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E4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33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4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45"/>
    <w:rPr>
      <w:rFonts w:ascii="Arial" w:hAnsi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E4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33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4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45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2020-08-26T22:03:00Z</dcterms:created>
  <dcterms:modified xsi:type="dcterms:W3CDTF">2020-12-21T07:57:00Z</dcterms:modified>
</cp:coreProperties>
</file>