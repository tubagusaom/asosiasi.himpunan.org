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2ED77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ABCD375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90918A1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2D02AC56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B1522FC" w14:textId="77777777" w:rsidTr="00821BA2">
        <w:tc>
          <w:tcPr>
            <w:tcW w:w="9350" w:type="dxa"/>
          </w:tcPr>
          <w:p w14:paraId="5A9A1C88" w14:textId="77777777" w:rsidR="00BE098E" w:rsidRDefault="00BE098E" w:rsidP="00821BA2">
            <w:pPr>
              <w:pStyle w:val="ListParagraph"/>
              <w:ind w:left="0"/>
            </w:pPr>
          </w:p>
          <w:p w14:paraId="65457D92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5EF4705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378463C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6CF3D44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6122A61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094AB08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1162DB4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1883CB8D" w14:textId="3BE8A10D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</w:t>
            </w:r>
            <w:ins w:id="0" w:author="User" w:date="2021-11-12T16:18:00Z">
              <w:r w:rsidR="00A2568E">
                <w:t>;</w:t>
              </w:r>
            </w:ins>
            <w:del w:id="1" w:author="User" w:date="2021-11-12T16:18:00Z">
              <w:r w:rsidDel="00A2568E">
                <w:delText>,</w:delText>
              </w:r>
            </w:del>
            <w:r>
              <w:t xml:space="preserve"> penerapan.</w:t>
            </w:r>
          </w:p>
          <w:p w14:paraId="1324AB0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00C1037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07AF4F6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6B86652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1DE3981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3F4EA9C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47D542E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5B74E73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2ED8265E" w14:textId="22554299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dalam masyarakat</w:t>
            </w:r>
            <w:ins w:id="2" w:author="User" w:date="2021-11-12T16:15:00Z">
              <w:r w:rsidR="00A2568E">
                <w:t>;</w:t>
              </w:r>
            </w:ins>
            <w:del w:id="3" w:author="User" w:date="2021-11-12T16:15:00Z">
              <w:r w:rsidDel="00A2568E">
                <w:delText>,</w:delText>
              </w:r>
            </w:del>
            <w:r>
              <w:t xml:space="preserve"> dipakai sebagai panduan, tatanan, dan </w:t>
            </w:r>
          </w:p>
          <w:p w14:paraId="3544ACC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26A4425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06915EA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11E98AE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4782B66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7C9B87B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75B3826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029F79E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58D5384A" w14:textId="77777777" w:rsidTr="00821BA2">
        <w:tc>
          <w:tcPr>
            <w:tcW w:w="9350" w:type="dxa"/>
          </w:tcPr>
          <w:p w14:paraId="34EBE5A2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6DD50D1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A2568E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EE751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2020-08-26T21:29:00Z</dcterms:created>
  <dcterms:modified xsi:type="dcterms:W3CDTF">2021-11-12T08:19:00Z</dcterms:modified>
</cp:coreProperties>
</file>