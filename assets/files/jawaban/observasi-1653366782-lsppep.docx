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p w:rsidR="00FB2B10" w:rsidRDefault="00FB2B10" w:rsidP="00FB2B10">
      <w:pPr>
        <w:pStyle w:val="ListParagraph"/>
        <w:rPr>
          <w:rFonts w:ascii="Minion Pro" w:hAnsi="Minion Pro"/>
        </w:rPr>
      </w:pPr>
    </w:p>
    <w:p w:rsidR="00CE5EBF" w:rsidRDefault="00CE5EBF" w:rsidP="00CE5EBF">
      <w:pPr>
        <w:pStyle w:val="ListParagraph"/>
        <w:rPr>
          <w:ins w:id="1" w:author="Hp" w:date="2022-05-24T11:08:00Z"/>
          <w:rFonts w:ascii="Minion Pro" w:hAnsi="Minion Pro"/>
        </w:rPr>
      </w:pPr>
    </w:p>
    <w:p w:rsidR="00CE5EBF" w:rsidRDefault="00CE5EBF" w:rsidP="00CE5EBF">
      <w:pPr>
        <w:pStyle w:val="ListParagraph"/>
        <w:rPr>
          <w:rFonts w:ascii="Minion Pro" w:hAnsi="Minion Pro"/>
        </w:rPr>
      </w:pPr>
    </w:p>
    <w:p w:rsidR="00FB2B10" w:rsidRDefault="00FB2B10" w:rsidP="00CE5EBF">
      <w:pPr>
        <w:pStyle w:val="ListParagraph"/>
        <w:rPr>
          <w:rFonts w:ascii="Minion Pro" w:hAnsi="Minion Pro"/>
        </w:rPr>
      </w:pPr>
    </w:p>
    <w:p w:rsidR="00311B17" w:rsidRPr="001D038C" w:rsidRDefault="00311B17" w:rsidP="00311B17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Del="00FB2B1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2" w:author="Hp" w:date="2022-05-24T11:19:00Z"/>
                <w:rFonts w:ascii="Times New Roman" w:eastAsia="Times New Roman" w:hAnsi="Times New Roman" w:cs="Times New Roman"/>
                <w:szCs w:val="24"/>
              </w:rPr>
            </w:pPr>
            <w:del w:id="3" w:author="Hp" w:date="2022-05-24T11:19:00Z">
              <w:r w:rsidRPr="00EC6F38" w:rsidDel="00FB2B10">
                <w:rPr>
                  <w:rFonts w:ascii="Times New Roman" w:eastAsia="Times New Roman" w:hAnsi="Times New Roman" w:cs="Times New Roman"/>
                  <w:szCs w:val="24"/>
                </w:rPr>
                <w:delText>Pada zaman ini kita berada pada zona industri yang sangat extream.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Hp" w:date="2022-05-24T11:19:00Z">
              <w:r w:rsidRPr="00EC6F38" w:rsidDel="00FB2B10">
                <w:rPr>
                  <w:rFonts w:ascii="Times New Roman" w:eastAsia="Times New Roman" w:hAnsi="Times New Roman" w:cs="Times New Roman"/>
                  <w:szCs w:val="24"/>
                </w:rPr>
                <w:delText>revolusi industry 4.0. Istilah yang masih jarang kita dengar bahkan banyak yang masih awam.</w:delText>
              </w:r>
            </w:del>
          </w:p>
          <w:p w:rsidR="00FB2B10" w:rsidRDefault="00FB2B10" w:rsidP="00821BA2">
            <w:pPr>
              <w:spacing w:before="100" w:beforeAutospacing="1" w:after="100" w:afterAutospacing="1" w:line="240" w:lineRule="auto"/>
              <w:contextualSpacing w:val="0"/>
              <w:rPr>
                <w:ins w:id="5" w:author="Hp" w:date="2022-05-24T11:19:00Z"/>
                <w:rFonts w:ascii="Times New Roman" w:eastAsia="Times New Roman" w:hAnsi="Times New Roman" w:cs="Times New Roman"/>
                <w:szCs w:val="24"/>
              </w:rPr>
            </w:pP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pPr>
        <w:rPr>
          <w:ins w:id="6" w:author="Hp" w:date="2022-05-24T11:06:00Z"/>
        </w:rPr>
      </w:pPr>
    </w:p>
    <w:p w:rsidR="00CE5EBF" w:rsidRDefault="00CE5EBF"/>
    <w:sectPr w:rsidR="00CE5EB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311B17"/>
    <w:rsid w:val="0042167F"/>
    <w:rsid w:val="00636130"/>
    <w:rsid w:val="007A5FB7"/>
    <w:rsid w:val="007C259B"/>
    <w:rsid w:val="00924DF5"/>
    <w:rsid w:val="00CE5EBF"/>
    <w:rsid w:val="00D062AD"/>
    <w:rsid w:val="00E27AAF"/>
    <w:rsid w:val="00FB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5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E5EBF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2020-08-26T22:03:00Z</dcterms:created>
  <dcterms:modified xsi:type="dcterms:W3CDTF">2022-05-24T04:19:00Z</dcterms:modified>
</cp:coreProperties>
</file>