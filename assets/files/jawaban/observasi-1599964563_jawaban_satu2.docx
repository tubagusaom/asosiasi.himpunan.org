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AF0CA1" w:rsidP="005C64A8">
            <w:pPr>
              <w:pStyle w:val="Heading3"/>
              <w:jc w:val="both"/>
              <w:rPr>
                <w:rFonts w:ascii="Times New Roman" w:hAnsi="Times New Roman"/>
                <w:sz w:val="48"/>
              </w:rPr>
              <w:pPrChange w:id="0" w:author="LamDa" w:date="2020-09-13T09:39:00Z">
                <w:pPr>
                  <w:pStyle w:val="Heading3"/>
                </w:pPr>
              </w:pPrChange>
            </w:pPr>
            <w:ins w:id="1" w:author="LamDa" w:date="2020-09-13T09:24:00Z">
              <w:r>
                <w:lastRenderedPageBreak/>
                <w:t xml:space="preserve">     </w:t>
              </w:r>
            </w:ins>
            <w:proofErr w:type="spellStart"/>
            <w:r w:rsidR="00125355">
              <w:t>Pembelajaran</w:t>
            </w:r>
            <w:proofErr w:type="spellEnd"/>
            <w:r w:rsidR="00125355">
              <w:t xml:space="preserve"> di Era "</w:t>
            </w:r>
            <w:proofErr w:type="spellStart"/>
            <w:r w:rsidR="00125355">
              <w:t>Revolusi</w:t>
            </w:r>
            <w:proofErr w:type="spellEnd"/>
            <w:r w:rsidR="00125355">
              <w:t xml:space="preserve"> </w:t>
            </w:r>
            <w:proofErr w:type="spellStart"/>
            <w:r w:rsidR="00125355">
              <w:t>Industri</w:t>
            </w:r>
            <w:proofErr w:type="spellEnd"/>
            <w:r w:rsidR="00125355">
              <w:t xml:space="preserve"> 4.0" </w:t>
            </w:r>
            <w:proofErr w:type="spellStart"/>
            <w:r w:rsidR="00125355">
              <w:t>bagi</w:t>
            </w:r>
            <w:proofErr w:type="spellEnd"/>
            <w:r w:rsidR="00125355">
              <w:t xml:space="preserve"> </w:t>
            </w:r>
            <w:proofErr w:type="spellStart"/>
            <w:r w:rsidR="00125355">
              <w:t>Anak</w:t>
            </w:r>
            <w:proofErr w:type="spellEnd"/>
            <w:r w:rsidR="00125355">
              <w:t xml:space="preserve"> </w:t>
            </w:r>
            <w:proofErr w:type="spellStart"/>
            <w:proofErr w:type="gramStart"/>
            <w:r w:rsidR="00125355">
              <w:t>Usia</w:t>
            </w:r>
            <w:proofErr w:type="spellEnd"/>
            <w:proofErr w:type="gramEnd"/>
            <w:r w:rsidR="00125355">
              <w:t xml:space="preserve"> Dini </w:t>
            </w:r>
          </w:p>
          <w:p w:rsidR="00125355" w:rsidRDefault="00876F34" w:rsidP="005C64A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" w:author="LamDa" w:date="2020-09-13T09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3" w:author="LamDa" w:date="2020-09-13T09:1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                                                 </w:t>
              </w:r>
            </w:ins>
            <w:ins w:id="4" w:author="LamDa" w:date="2020-09-13T09:2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="0012535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 w:rsidR="00125355"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876F34" w:rsidP="005C64A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" w:author="LamDa" w:date="2020-09-13T09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6" w:author="LamDa" w:date="2020-09-13T09:2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ex</w:t>
            </w:r>
            <w:ins w:id="7" w:author="LamDa" w:date="2020-09-13T09:22:00Z">
              <w:r w:rsidR="00AF0CA1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tream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" w:author="LamDa" w:date="2020-09-13T09:24:00Z">
              <w:r w:rsidR="00AF0CA1">
                <w:rPr>
                  <w:rFonts w:ascii="Times New Roman" w:eastAsia="Times New Roman" w:hAnsi="Times New Roman" w:cs="Times New Roman"/>
                  <w:szCs w:val="24"/>
                </w:rPr>
                <w:t xml:space="preserve">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451BF1" w:rsidP="005C64A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" w:author="LamDa" w:date="2020-09-13T09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0" w:author="LamDa" w:date="2020-09-13T09:2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" w:author="LamDa" w:date="2020-09-13T09:2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451BF1" w:rsidP="005C64A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" w:author="LamDa" w:date="2020-09-13T09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3" w:author="LamDa" w:date="2020-09-13T09:2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6D4FEF" w:rsidP="005C64A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" w:author="LamDa" w:date="2020-09-13T09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5" w:author="LamDa" w:date="2020-09-13T09:2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5C64A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6" w:author="LamDa" w:date="2020-09-13T09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5C64A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7" w:author="LamDa" w:date="2020-09-13T09:3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C64A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" w:author="LamDa" w:date="2020-09-13T09:3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C64A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9" w:author="LamDa" w:date="2020-09-13T09:3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C64A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" w:author="LamDa" w:date="2020-09-13T09:3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C64A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1" w:author="LamDa" w:date="2020-09-13T09:3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5C64A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" w:author="LamDa" w:date="2020-09-13T09:3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C64A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" w:author="LamDa" w:date="2020-09-13T09:3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5C64A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" w:author="LamDa" w:date="2020-09-13T09:3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C64A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5" w:author="LamDa" w:date="2020-09-13T09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ins w:id="26" w:author="LamDa" w:date="2020-09-13T09:30:00Z">
              <w:r w:rsidR="007E7532">
                <w:rPr>
                  <w:rFonts w:ascii="Times New Roman" w:eastAsia="Times New Roman" w:hAnsi="Times New Roman" w:cs="Times New Roman"/>
                  <w:szCs w:val="24"/>
                </w:rPr>
                <w:t xml:space="preserve">       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5C64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7" w:author="LamDa" w:date="2020-09-13T09:3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5C64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8" w:author="LamDa" w:date="2020-09-13T09:3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5C64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9" w:author="LamDa" w:date="2020-09-13T09:3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5C64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0" w:author="LamDa" w:date="2020-09-13T09:3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5C64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1" w:author="LamDa" w:date="2020-09-13T09:3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7E7532" w:rsidP="005C64A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2" w:author="LamDa" w:date="2020-09-13T09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33" w:author="LamDa" w:date="2020-09-13T09:3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34" w:author="LamDa" w:date="2020-09-13T09:29:00Z">
              <w:r w:rsidR="006F0485">
                <w:rPr>
                  <w:rFonts w:ascii="Times New Roman" w:eastAsia="Times New Roman" w:hAnsi="Times New Roman" w:cs="Times New Roman"/>
                  <w:szCs w:val="24"/>
                </w:rPr>
                <w:t xml:space="preserve">                </w:t>
              </w:r>
            </w:ins>
            <w:ins w:id="35" w:author="LamDa" w:date="2020-09-13T09:38:00Z">
              <w:r w:rsidR="005C64A8">
                <w:rPr>
                  <w:rFonts w:ascii="Times New Roman" w:eastAsia="Times New Roman" w:hAnsi="Times New Roman" w:cs="Times New Roman"/>
                  <w:szCs w:val="24"/>
                </w:rPr>
                <w:t xml:space="preserve">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6F0485" w:rsidP="005C64A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6" w:author="LamDa" w:date="2020-09-13T09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37" w:author="LamDa" w:date="2020-09-13T09:3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6F0485" w:rsidP="005C64A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8" w:author="LamDa" w:date="2020-09-13T09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39" w:author="LamDa" w:date="2020-09-13T09:3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bookmarkStart w:id="40" w:name="_GoBack"/>
            <w:bookmarkEnd w:id="40"/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6F0485" w:rsidP="005C64A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1" w:author="LamDa" w:date="2020-09-13T09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42" w:author="LamDa" w:date="2020-09-13T09:3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31578F"/>
    <w:rsid w:val="00347BC1"/>
    <w:rsid w:val="0042167F"/>
    <w:rsid w:val="00451BF1"/>
    <w:rsid w:val="005C64A8"/>
    <w:rsid w:val="006A1BEA"/>
    <w:rsid w:val="006D4FEF"/>
    <w:rsid w:val="006F0485"/>
    <w:rsid w:val="007E7532"/>
    <w:rsid w:val="00876F34"/>
    <w:rsid w:val="00924DF5"/>
    <w:rsid w:val="00A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4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4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Bandar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LamDa</cp:lastModifiedBy>
  <cp:revision>2</cp:revision>
  <dcterms:created xsi:type="dcterms:W3CDTF">2020-09-13T02:44:00Z</dcterms:created>
  <dcterms:modified xsi:type="dcterms:W3CDTF">2020-09-13T02:44:00Z</dcterms:modified>
</cp:coreProperties>
</file>