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6D448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User" w:date="2022-08-18T10:27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User" w:date="2022-08-18T10:27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6D4488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  <w:lang w:val="id-ID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D448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User" w:date="2022-08-18T10:21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4" w:author="User" w:date="2022-08-18T10:21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User" w:date="2022-08-18T10:27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ins w:id="6" w:author="User" w:date="2022-08-18T10:21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7" w:author="User" w:date="2022-08-18T10:21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6D448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6D448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40CD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8" w:author="User" w:date="2022-08-18T10:23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9" w:author="User" w:date="2022-08-18T10:29:00Z">
              <w:r w:rsidRPr="00EC6F38" w:rsidDel="00140CD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User" w:date="2022-08-18T10:23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11" w:author="User" w:date="2022-08-18T10:23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2" w:author="User" w:date="2022-08-18T10:23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2-08-18T10:29:00Z">
              <w:r w:rsidRPr="00EC6F38" w:rsidDel="00140CD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4" w:author="User" w:date="2022-08-18T10:24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5" w:author="User" w:date="2022-08-18T10:24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User" w:date="2022-08-18T10:24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User" w:date="2022-08-18T10:24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18" w:author="User" w:date="2022-08-18T10:24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6D44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del w:id="19" w:author="User" w:date="2022-08-18T10:24:00Z">
              <w:r w:rsidRPr="00EC6F38" w:rsidDel="006D448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20" w:author="User" w:date="2022-08-18T10:24:00Z">
              <w:r w:rsidR="006D448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</w:t>
            </w:r>
            <w:ins w:id="21" w:author="User" w:date="2022-08-18T10:29:00Z">
              <w:r w:rsidR="00140C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User" w:date="2022-08-18T10:30:00Z">
              <w:r w:rsidRPr="00EC6F38" w:rsidDel="00140CD3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40CD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User" w:date="2022-08-18T10:31:00Z">
              <w:r w:rsidRPr="00EC6F38" w:rsidDel="00140CD3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User" w:date="2022-08-18T10:31:00Z">
              <w:r w:rsidR="00140CD3" w:rsidRPr="00EC6F38">
                <w:rPr>
                  <w:rFonts w:ascii="Times New Roman" w:eastAsia="Times New Roman" w:hAnsi="Times New Roman" w:cs="Times New Roman"/>
                  <w:szCs w:val="24"/>
                </w:rPr>
                <w:t>proses</w:t>
              </w:r>
              <w:proofErr w:type="spellEnd"/>
              <w:r w:rsidR="00140C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25" w:author="User" w:date="2022-08-18T10:31:00Z">
              <w:r w:rsidR="00140C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d</w:t>
              </w:r>
            </w:ins>
            <w:del w:id="26" w:author="User" w:date="2022-08-18T10:31:00Z">
              <w:r w:rsidRPr="00EC6F38" w:rsidDel="00140CD3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40CD3"/>
    <w:rsid w:val="001D038C"/>
    <w:rsid w:val="00240407"/>
    <w:rsid w:val="0042167F"/>
    <w:rsid w:val="006D4488"/>
    <w:rsid w:val="00924DF5"/>
    <w:rsid w:val="00E645CF"/>
    <w:rsid w:val="00F7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2022-08-18T03:32:00Z</dcterms:created>
  <dcterms:modified xsi:type="dcterms:W3CDTF">2022-08-18T03:32:00Z</dcterms:modified>
</cp:coreProperties>
</file>