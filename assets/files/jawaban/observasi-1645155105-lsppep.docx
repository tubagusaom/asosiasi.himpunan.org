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5F6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34DBA9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FC9643" w14:textId="77777777" w:rsidR="007952C3" w:rsidRDefault="007952C3"/>
    <w:p w14:paraId="101D6CE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Del="001B6DE0" w14:paraId="6CB5FF0D" w14:textId="081119BD" w:rsidTr="00E0626E">
        <w:trPr>
          <w:del w:id="0" w:author="Puput Puput" w:date="2022-02-18T10:24:00Z"/>
        </w:trPr>
        <w:tc>
          <w:tcPr>
            <w:tcW w:w="9350" w:type="dxa"/>
          </w:tcPr>
          <w:p w14:paraId="53E774E4" w14:textId="2868099A" w:rsidR="007952C3" w:rsidRPr="00A16D9B" w:rsidDel="001B6DE0" w:rsidRDefault="007952C3" w:rsidP="00E0626E">
            <w:pPr>
              <w:spacing w:line="312" w:lineRule="auto"/>
              <w:rPr>
                <w:del w:id="1" w:author="Puput Puput" w:date="2022-02-18T10:24:00Z"/>
                <w:rFonts w:ascii="Times New Roman" w:hAnsi="Times New Roman" w:cs="Times New Roman"/>
                <w:sz w:val="24"/>
                <w:szCs w:val="24"/>
              </w:rPr>
            </w:pPr>
          </w:p>
          <w:p w14:paraId="717C37A6" w14:textId="46130D10" w:rsidR="007952C3" w:rsidRPr="008D1AF7" w:rsidDel="001B6DE0" w:rsidRDefault="007952C3" w:rsidP="00E0626E">
            <w:pPr>
              <w:spacing w:line="312" w:lineRule="auto"/>
              <w:jc w:val="center"/>
              <w:rPr>
                <w:del w:id="2" w:author="Puput Puput" w:date="2022-02-18T10:24:00Z"/>
                <w:rFonts w:ascii="Times New Roman" w:hAnsi="Times New Roman" w:cs="Times New Roman"/>
                <w:b/>
                <w:sz w:val="24"/>
                <w:szCs w:val="24"/>
              </w:rPr>
            </w:pPr>
            <w:del w:id="3" w:author="Puput Puput" w:date="2022-02-18T10:24:00Z">
              <w:r w:rsidRPr="008D1AF7" w:rsidDel="001B6DE0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DAFTAR PUSTAKA</w:delText>
              </w:r>
            </w:del>
          </w:p>
          <w:p w14:paraId="456FDFEE" w14:textId="63E8FDF8" w:rsidR="007952C3" w:rsidRPr="00A16D9B" w:rsidDel="001B6DE0" w:rsidRDefault="007952C3" w:rsidP="00E0626E">
            <w:pPr>
              <w:spacing w:line="312" w:lineRule="auto"/>
              <w:jc w:val="center"/>
              <w:rPr>
                <w:del w:id="4" w:author="Puput Puput" w:date="2022-02-18T10:24:00Z"/>
                <w:rFonts w:ascii="Times New Roman" w:hAnsi="Times New Roman" w:cs="Times New Roman"/>
                <w:sz w:val="24"/>
                <w:szCs w:val="24"/>
              </w:rPr>
            </w:pPr>
          </w:p>
          <w:p w14:paraId="6FEE746A" w14:textId="046673F4" w:rsidR="007952C3" w:rsidRPr="00A16D9B" w:rsidDel="00BC5608" w:rsidRDefault="007952C3" w:rsidP="00E0626E">
            <w:pPr>
              <w:spacing w:line="480" w:lineRule="auto"/>
              <w:rPr>
                <w:del w:id="5" w:author="Puput Puput" w:date="2022-02-18T10:18:00Z"/>
                <w:rFonts w:ascii="Times New Roman" w:hAnsi="Times New Roman" w:cs="Times New Roman"/>
                <w:sz w:val="24"/>
                <w:szCs w:val="24"/>
              </w:rPr>
            </w:pPr>
            <w:del w:id="6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BC56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Elex Media Komputindo. </w:delText>
              </w:r>
            </w:del>
          </w:p>
          <w:p w14:paraId="29F5073C" w14:textId="2F7A9A2D" w:rsidR="007952C3" w:rsidRPr="00A16D9B" w:rsidDel="00BC5608" w:rsidRDefault="007952C3" w:rsidP="00E0626E">
            <w:pPr>
              <w:spacing w:line="480" w:lineRule="auto"/>
              <w:rPr>
                <w:del w:id="7" w:author="Puput Puput" w:date="2022-02-18T10:18:00Z"/>
                <w:rFonts w:ascii="Times New Roman" w:hAnsi="Times New Roman" w:cs="Times New Roman"/>
                <w:sz w:val="24"/>
                <w:szCs w:val="24"/>
              </w:rPr>
            </w:pPr>
            <w:del w:id="8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BC56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9" w:author="Puput Puput" w:date="2022-02-18T10:16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del w:id="10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38236509" w14:textId="619C4EC9" w:rsidR="007952C3" w:rsidRPr="00A16D9B" w:rsidDel="00BC5608" w:rsidRDefault="007952C3" w:rsidP="00E0626E">
            <w:pPr>
              <w:spacing w:line="480" w:lineRule="auto"/>
              <w:rPr>
                <w:del w:id="11" w:author="Puput Puput" w:date="2022-02-18T10:18:00Z"/>
                <w:rFonts w:ascii="Times New Roman" w:hAnsi="Times New Roman" w:cs="Times New Roman"/>
                <w:sz w:val="24"/>
                <w:szCs w:val="24"/>
              </w:rPr>
            </w:pPr>
            <w:del w:id="12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BC56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>. Jakarta:</w:delText>
              </w:r>
            </w:del>
            <w:del w:id="13" w:author="Puput Puput" w:date="2022-02-18T10:16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 </w:delText>
              </w:r>
            </w:del>
            <w:del w:id="14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40E7D4C0" w14:textId="77777777" w:rsidR="007952C3" w:rsidRPr="00A16D9B" w:rsidDel="00BC5608" w:rsidRDefault="007952C3" w:rsidP="00E0626E">
            <w:pPr>
              <w:spacing w:line="480" w:lineRule="auto"/>
              <w:rPr>
                <w:del w:id="15" w:author="Puput Puput" w:date="2022-02-18T10:18:00Z"/>
                <w:rFonts w:ascii="Times New Roman" w:hAnsi="Times New Roman" w:cs="Times New Roman"/>
                <w:sz w:val="24"/>
                <w:szCs w:val="24"/>
              </w:rPr>
            </w:pPr>
            <w:del w:id="16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BC56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17" w:author="Puput Puput" w:date="2022-02-18T10:17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18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18D9925C" w14:textId="77777777" w:rsidR="007952C3" w:rsidRPr="00A16D9B" w:rsidDel="00BC5608" w:rsidRDefault="007952C3" w:rsidP="00E0626E">
            <w:pPr>
              <w:spacing w:line="480" w:lineRule="auto"/>
              <w:rPr>
                <w:del w:id="19" w:author="Puput Puput" w:date="2022-02-18T10:18:00Z"/>
                <w:rFonts w:ascii="Times New Roman" w:hAnsi="Times New Roman" w:cs="Times New Roman"/>
                <w:sz w:val="24"/>
                <w:szCs w:val="24"/>
              </w:rPr>
            </w:pPr>
            <w:del w:id="20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BC56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>. Jakarta: P</w:delText>
              </w:r>
            </w:del>
            <w:del w:id="21" w:author="Puput Puput" w:date="2022-02-18T10:17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T </w:delText>
              </w:r>
            </w:del>
            <w:del w:id="22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6DD08745" w14:textId="77777777" w:rsidR="007952C3" w:rsidRPr="00A16D9B" w:rsidDel="00BC5608" w:rsidRDefault="007952C3" w:rsidP="00E0626E">
            <w:pPr>
              <w:spacing w:line="480" w:lineRule="auto"/>
              <w:rPr>
                <w:del w:id="23" w:author="Puput Puput" w:date="2022-02-18T10:18:00Z"/>
                <w:rFonts w:ascii="Times New Roman" w:hAnsi="Times New Roman" w:cs="Times New Roman"/>
                <w:sz w:val="24"/>
                <w:szCs w:val="24"/>
              </w:rPr>
            </w:pPr>
            <w:del w:id="24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BC56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25" w:author="Puput Puput" w:date="2022-02-18T10:17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26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73E25694" w14:textId="77777777" w:rsidR="007952C3" w:rsidRPr="00A16D9B" w:rsidDel="00BC5608" w:rsidRDefault="007952C3" w:rsidP="00E0626E">
            <w:pPr>
              <w:spacing w:line="480" w:lineRule="auto"/>
              <w:rPr>
                <w:del w:id="27" w:author="Puput Puput" w:date="2022-02-18T10:18:00Z"/>
                <w:rFonts w:ascii="Times New Roman" w:hAnsi="Times New Roman" w:cs="Times New Roman"/>
                <w:sz w:val="24"/>
                <w:szCs w:val="24"/>
              </w:rPr>
            </w:pPr>
            <w:del w:id="28" w:author="Puput Puput" w:date="2022-02-18T10:18:00Z"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BC56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BC5608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D2056FD" w14:textId="1721D5BB" w:rsidR="007952C3" w:rsidRPr="00A16D9B" w:rsidDel="001B6DE0" w:rsidRDefault="007952C3" w:rsidP="00E0626E">
            <w:pPr>
              <w:spacing w:line="312" w:lineRule="auto"/>
              <w:rPr>
                <w:del w:id="29" w:author="Puput Puput" w:date="2022-02-18T10:24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67914" w14:textId="77777777" w:rsidR="007952C3" w:rsidRDefault="007952C3"/>
    <w:p w14:paraId="63AF2DE7" w14:textId="77777777" w:rsidR="001B6DE0" w:rsidRPr="008D1AF7" w:rsidRDefault="001B6DE0" w:rsidP="001B6DE0">
      <w:pPr>
        <w:spacing w:line="312" w:lineRule="auto"/>
        <w:jc w:val="center"/>
        <w:rPr>
          <w:ins w:id="30" w:author="Puput Puput" w:date="2022-02-18T10:24:00Z"/>
          <w:rFonts w:ascii="Times New Roman" w:hAnsi="Times New Roman" w:cs="Times New Roman"/>
          <w:b/>
          <w:sz w:val="24"/>
          <w:szCs w:val="24"/>
        </w:rPr>
      </w:pPr>
      <w:ins w:id="31" w:author="Puput Puput" w:date="2022-02-18T10:24:00Z">
        <w:r w:rsidRPr="008D1AF7">
          <w:rPr>
            <w:rFonts w:ascii="Times New Roman" w:hAnsi="Times New Roman" w:cs="Times New Roman"/>
            <w:b/>
            <w:sz w:val="24"/>
            <w:szCs w:val="24"/>
          </w:rPr>
          <w:t>DAFTAR PUSTAKA</w:t>
        </w:r>
      </w:ins>
    </w:p>
    <w:p w14:paraId="5280D780" w14:textId="77777777" w:rsidR="001B6DE0" w:rsidRPr="00A16D9B" w:rsidRDefault="001B6DE0" w:rsidP="00AE7C99">
      <w:pPr>
        <w:spacing w:line="312" w:lineRule="auto"/>
        <w:jc w:val="both"/>
        <w:rPr>
          <w:ins w:id="32" w:author="Puput Puput" w:date="2022-02-18T10:24:00Z"/>
          <w:rFonts w:ascii="Times New Roman" w:hAnsi="Times New Roman" w:cs="Times New Roman"/>
          <w:sz w:val="24"/>
          <w:szCs w:val="24"/>
        </w:rPr>
        <w:pPrChange w:id="33" w:author="Puput Puput" w:date="2022-02-18T10:28:00Z">
          <w:pPr>
            <w:spacing w:line="312" w:lineRule="auto"/>
            <w:jc w:val="center"/>
          </w:pPr>
        </w:pPrChange>
      </w:pPr>
    </w:p>
    <w:p w14:paraId="33D82883" w14:textId="77777777" w:rsidR="001B6DE0" w:rsidRDefault="001B6DE0" w:rsidP="00AE7C99">
      <w:pPr>
        <w:ind w:left="720" w:hanging="720"/>
        <w:jc w:val="both"/>
        <w:rPr>
          <w:ins w:id="34" w:author="Puput Puput" w:date="2022-02-18T10:24:00Z"/>
          <w:rFonts w:ascii="Times New Roman" w:hAnsi="Times New Roman" w:cs="Times New Roman"/>
          <w:sz w:val="24"/>
          <w:szCs w:val="24"/>
        </w:rPr>
        <w:pPrChange w:id="35" w:author="Puput Puput" w:date="2022-02-18T10:28:00Z">
          <w:pPr/>
        </w:pPrChange>
      </w:pPr>
      <w:ins w:id="36" w:author="Puput Puput" w:date="2022-02-18T10:24:00Z">
        <w:r w:rsidRPr="00A16D9B">
          <w:rPr>
            <w:rFonts w:ascii="Times New Roman" w:hAnsi="Times New Roman" w:cs="Times New Roman"/>
            <w:sz w:val="24"/>
            <w:szCs w:val="24"/>
          </w:rPr>
          <w:t xml:space="preserve">Enterprise, Jubilee. 2012. </w:t>
        </w:r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Instagram </w:t>
        </w:r>
        <w:proofErr w:type="spellStart"/>
        <w:r>
          <w:rPr>
            <w:rFonts w:ascii="Times New Roman" w:hAnsi="Times New Roman" w:cs="Times New Roman"/>
            <w:i/>
            <w:iCs/>
            <w:sz w:val="24"/>
            <w:szCs w:val="24"/>
          </w:rPr>
          <w:t>u</w:t>
        </w:r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ntuk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Fotografi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dan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Bisnis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Kreatif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Jakarta: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696E95C" w14:textId="77777777" w:rsidR="001B6DE0" w:rsidRDefault="001B6DE0" w:rsidP="00AE7C99">
      <w:pPr>
        <w:jc w:val="both"/>
        <w:rPr>
          <w:ins w:id="37" w:author="Puput Puput" w:date="2022-02-18T10:24:00Z"/>
          <w:rFonts w:ascii="Times New Roman" w:hAnsi="Times New Roman" w:cs="Times New Roman"/>
          <w:sz w:val="24"/>
          <w:szCs w:val="24"/>
        </w:rPr>
        <w:pPrChange w:id="38" w:author="Puput Puput" w:date="2022-02-18T10:28:00Z">
          <w:pPr/>
        </w:pPrChange>
      </w:pPr>
    </w:p>
    <w:p w14:paraId="668311A3" w14:textId="77777777" w:rsidR="001B6DE0" w:rsidRPr="00A16D9B" w:rsidRDefault="001B6DE0" w:rsidP="00AE7C99">
      <w:pPr>
        <w:spacing w:after="240"/>
        <w:ind w:left="720" w:hanging="720"/>
        <w:jc w:val="both"/>
        <w:rPr>
          <w:ins w:id="39" w:author="Puput Puput" w:date="2022-02-18T10:24:00Z"/>
          <w:rFonts w:ascii="Times New Roman" w:hAnsi="Times New Roman" w:cs="Times New Roman"/>
          <w:sz w:val="24"/>
          <w:szCs w:val="24"/>
        </w:rPr>
        <w:pPrChange w:id="40" w:author="Puput Puput" w:date="2022-02-18T10:28:00Z">
          <w:pPr>
            <w:spacing w:after="240"/>
          </w:pPr>
        </w:pPrChange>
      </w:pPr>
      <w:proofErr w:type="spellStart"/>
      <w:ins w:id="41" w:author="Puput Puput" w:date="2022-02-18T10:24:00Z">
        <w:r w:rsidRPr="00A16D9B">
          <w:rPr>
            <w:rFonts w:ascii="Times New Roman" w:hAnsi="Times New Roman" w:cs="Times New Roman"/>
            <w:sz w:val="24"/>
            <w:szCs w:val="24"/>
          </w:rPr>
          <w:t>Handayani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, Muri. 2017.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Resep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Ampuh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Membangun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Sistem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Bisnis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Online</w:t>
        </w:r>
        <w:r w:rsidRPr="00A16D9B">
          <w:rPr>
            <w:rFonts w:ascii="Times New Roman" w:hAnsi="Times New Roman" w:cs="Times New Roman"/>
            <w:sz w:val="24"/>
            <w:szCs w:val="24"/>
          </w:rPr>
          <w:t xml:space="preserve">. Bandung: Billionaire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Sinergi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Korpora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D48824A" w14:textId="77777777" w:rsidR="001B6DE0" w:rsidRDefault="001B6DE0" w:rsidP="00AE7C99">
      <w:pPr>
        <w:ind w:left="720" w:hanging="720"/>
        <w:jc w:val="both"/>
        <w:rPr>
          <w:ins w:id="42" w:author="Puput Puput" w:date="2022-02-18T10:24:00Z"/>
          <w:rFonts w:ascii="Times New Roman" w:hAnsi="Times New Roman" w:cs="Times New Roman"/>
          <w:sz w:val="24"/>
          <w:szCs w:val="24"/>
        </w:rPr>
        <w:pPrChange w:id="43" w:author="Puput Puput" w:date="2022-02-18T10:28:00Z">
          <w:pPr/>
        </w:pPrChange>
      </w:pPr>
      <w:proofErr w:type="spellStart"/>
      <w:ins w:id="44" w:author="Puput Puput" w:date="2022-02-18T10:24:00Z">
        <w:r w:rsidRPr="00A16D9B">
          <w:rPr>
            <w:rFonts w:ascii="Times New Roman" w:hAnsi="Times New Roman" w:cs="Times New Roman"/>
            <w:sz w:val="24"/>
            <w:szCs w:val="24"/>
          </w:rPr>
          <w:t>Helianthusonfri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Jefferly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2012.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Jualan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Online </w:t>
        </w:r>
        <w:proofErr w:type="spellStart"/>
        <w:r>
          <w:rPr>
            <w:rFonts w:ascii="Times New Roman" w:hAnsi="Times New Roman" w:cs="Times New Roman"/>
            <w:i/>
            <w:iCs/>
            <w:sz w:val="24"/>
            <w:szCs w:val="24"/>
          </w:rPr>
          <w:t>d</w:t>
        </w:r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engan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Facebook dan Blog</w:t>
        </w:r>
        <w:r w:rsidRPr="00A16D9B">
          <w:rPr>
            <w:rFonts w:ascii="Times New Roman" w:hAnsi="Times New Roman" w:cs="Times New Roman"/>
            <w:sz w:val="24"/>
            <w:szCs w:val="24"/>
          </w:rPr>
          <w:t xml:space="preserve">. Jakarta: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1BB362F" w14:textId="77777777" w:rsidR="001B6DE0" w:rsidRPr="00A16D9B" w:rsidRDefault="001B6DE0" w:rsidP="00AE7C99">
      <w:pPr>
        <w:jc w:val="both"/>
        <w:rPr>
          <w:ins w:id="45" w:author="Puput Puput" w:date="2022-02-18T10:24:00Z"/>
          <w:rFonts w:ascii="Times New Roman" w:hAnsi="Times New Roman" w:cs="Times New Roman"/>
          <w:sz w:val="24"/>
          <w:szCs w:val="24"/>
        </w:rPr>
        <w:pPrChange w:id="46" w:author="Puput Puput" w:date="2022-02-18T10:28:00Z">
          <w:pPr/>
        </w:pPrChange>
      </w:pPr>
    </w:p>
    <w:p w14:paraId="361A9918" w14:textId="77777777" w:rsidR="001B6DE0" w:rsidRPr="00A16D9B" w:rsidRDefault="001B6DE0" w:rsidP="00AE7C99">
      <w:pPr>
        <w:spacing w:line="480" w:lineRule="auto"/>
        <w:jc w:val="both"/>
        <w:rPr>
          <w:ins w:id="47" w:author="Puput Puput" w:date="2022-02-18T10:24:00Z"/>
          <w:rFonts w:ascii="Times New Roman" w:hAnsi="Times New Roman" w:cs="Times New Roman"/>
          <w:sz w:val="24"/>
          <w:szCs w:val="24"/>
        </w:rPr>
        <w:pPrChange w:id="48" w:author="Puput Puput" w:date="2022-02-18T10:28:00Z">
          <w:pPr>
            <w:spacing w:line="480" w:lineRule="auto"/>
          </w:pPr>
        </w:pPrChange>
      </w:pPr>
      <w:proofErr w:type="spellStart"/>
      <w:ins w:id="49" w:author="Puput Puput" w:date="2022-02-18T10:24:00Z">
        <w:r w:rsidRPr="00A16D9B">
          <w:rPr>
            <w:rFonts w:ascii="Times New Roman" w:hAnsi="Times New Roman" w:cs="Times New Roman"/>
            <w:sz w:val="24"/>
            <w:szCs w:val="24"/>
          </w:rPr>
          <w:t>Helianthusonfri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Jefferly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2016. </w:t>
        </w:r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Facebook Marketing</w:t>
        </w:r>
        <w:r w:rsidRPr="00A16D9B">
          <w:rPr>
            <w:rFonts w:ascii="Times New Roman" w:hAnsi="Times New Roman" w:cs="Times New Roman"/>
            <w:sz w:val="24"/>
            <w:szCs w:val="24"/>
          </w:rPr>
          <w:t xml:space="preserve">. Jakarta: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56FF67A" w14:textId="77777777" w:rsidR="001B6DE0" w:rsidRPr="00A16D9B" w:rsidRDefault="001B6DE0" w:rsidP="00AE7C99">
      <w:pPr>
        <w:spacing w:after="240"/>
        <w:ind w:left="720" w:hanging="720"/>
        <w:jc w:val="both"/>
        <w:rPr>
          <w:ins w:id="50" w:author="Puput Puput" w:date="2022-02-18T10:24:00Z"/>
          <w:rFonts w:ascii="Times New Roman" w:hAnsi="Times New Roman" w:cs="Times New Roman"/>
          <w:sz w:val="24"/>
          <w:szCs w:val="24"/>
        </w:rPr>
        <w:pPrChange w:id="51" w:author="Puput Puput" w:date="2022-02-18T10:28:00Z">
          <w:pPr>
            <w:spacing w:after="240"/>
          </w:pPr>
        </w:pPrChange>
      </w:pPr>
      <w:ins w:id="52" w:author="Puput Puput" w:date="2022-02-18T10:24:00Z">
        <w:r w:rsidRPr="00A16D9B">
          <w:rPr>
            <w:rFonts w:ascii="Times New Roman" w:hAnsi="Times New Roman" w:cs="Times New Roman"/>
            <w:sz w:val="24"/>
            <w:szCs w:val="24"/>
          </w:rPr>
          <w:t xml:space="preserve">Salim, Joko. 2011.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Mengoptimalkan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Blog dan </w:t>
        </w:r>
        <w:proofErr w:type="gram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Social Media</w:t>
        </w:r>
        <w:proofErr w:type="gram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iCs/>
            <w:sz w:val="24"/>
            <w:szCs w:val="24"/>
          </w:rPr>
          <w:t>u</w:t>
        </w:r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ntuk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Small Business</w:t>
        </w:r>
        <w:r w:rsidRPr="00A16D9B">
          <w:rPr>
            <w:rFonts w:ascii="Times New Roman" w:hAnsi="Times New Roman" w:cs="Times New Roman"/>
            <w:sz w:val="24"/>
            <w:szCs w:val="24"/>
          </w:rPr>
          <w:t>. Jakarta:</w:t>
        </w:r>
        <w:r w:rsidRPr="00A16D9B" w:rsidDel="00BC5608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34F681C" w14:textId="77777777" w:rsidR="001B6DE0" w:rsidRPr="00A16D9B" w:rsidRDefault="001B6DE0" w:rsidP="00AE7C99">
      <w:pPr>
        <w:spacing w:line="480" w:lineRule="auto"/>
        <w:jc w:val="both"/>
        <w:rPr>
          <w:ins w:id="53" w:author="Puput Puput" w:date="2022-02-18T10:24:00Z"/>
          <w:rFonts w:ascii="Times New Roman" w:hAnsi="Times New Roman" w:cs="Times New Roman"/>
          <w:sz w:val="24"/>
          <w:szCs w:val="24"/>
        </w:rPr>
        <w:pPrChange w:id="54" w:author="Puput Puput" w:date="2022-02-18T10:28:00Z">
          <w:pPr>
            <w:spacing w:line="480" w:lineRule="auto"/>
          </w:pPr>
        </w:pPrChange>
      </w:pPr>
      <w:proofErr w:type="spellStart"/>
      <w:ins w:id="55" w:author="Puput Puput" w:date="2022-02-18T10:24:00Z">
        <w:r w:rsidRPr="00A16D9B">
          <w:rPr>
            <w:rFonts w:ascii="Times New Roman" w:hAnsi="Times New Roman" w:cs="Times New Roman"/>
            <w:sz w:val="24"/>
            <w:szCs w:val="24"/>
          </w:rPr>
          <w:t>Sulianta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Feri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2011. </w:t>
        </w:r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Twitter for Business</w:t>
        </w:r>
        <w:r w:rsidRPr="00A16D9B">
          <w:rPr>
            <w:rFonts w:ascii="Times New Roman" w:hAnsi="Times New Roman" w:cs="Times New Roman"/>
            <w:sz w:val="24"/>
            <w:szCs w:val="24"/>
          </w:rPr>
          <w:t>. Jakarta: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859C015" w14:textId="77777777" w:rsidR="001B6DE0" w:rsidRPr="00A16D9B" w:rsidRDefault="001B6DE0" w:rsidP="00AE7C99">
      <w:pPr>
        <w:spacing w:line="480" w:lineRule="auto"/>
        <w:jc w:val="both"/>
        <w:rPr>
          <w:ins w:id="56" w:author="Puput Puput" w:date="2022-02-18T10:24:00Z"/>
          <w:rFonts w:ascii="Times New Roman" w:hAnsi="Times New Roman" w:cs="Times New Roman"/>
          <w:sz w:val="24"/>
          <w:szCs w:val="24"/>
        </w:rPr>
        <w:pPrChange w:id="57" w:author="Puput Puput" w:date="2022-02-18T10:28:00Z">
          <w:pPr>
            <w:spacing w:line="480" w:lineRule="auto"/>
          </w:pPr>
        </w:pPrChange>
      </w:pPr>
      <w:ins w:id="58" w:author="Puput Puput" w:date="2022-02-18T10:24:00Z">
        <w:r w:rsidRPr="00A16D9B">
          <w:rPr>
            <w:rFonts w:ascii="Times New Roman" w:hAnsi="Times New Roman" w:cs="Times New Roman"/>
            <w:sz w:val="24"/>
            <w:szCs w:val="24"/>
          </w:rPr>
          <w:t xml:space="preserve">Wong,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Jony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2010. </w:t>
        </w:r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Internet Marketing for Beginners</w:t>
        </w:r>
        <w:r w:rsidRPr="00A16D9B">
          <w:rPr>
            <w:rFonts w:ascii="Times New Roman" w:hAnsi="Times New Roman" w:cs="Times New Roman"/>
            <w:sz w:val="24"/>
            <w:szCs w:val="24"/>
          </w:rPr>
          <w:t xml:space="preserve">. Jakarta: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14:paraId="1C5FC8B6" w14:textId="77777777" w:rsidR="007952C3" w:rsidRDefault="007952C3"/>
    <w:p w14:paraId="21A3BCCB" w14:textId="77777777" w:rsidR="007952C3" w:rsidRDefault="007952C3"/>
    <w:p w14:paraId="218E86F3" w14:textId="77777777" w:rsidR="007952C3" w:rsidRDefault="007952C3"/>
    <w:p w14:paraId="73DBCB87" w14:textId="77777777" w:rsidR="007952C3" w:rsidRDefault="007952C3"/>
    <w:p w14:paraId="521BDD2C" w14:textId="77777777" w:rsidR="007952C3" w:rsidRDefault="007952C3"/>
    <w:p w14:paraId="1200C6D1" w14:textId="77777777" w:rsidR="007952C3" w:rsidRDefault="007952C3"/>
    <w:p w14:paraId="42D7EDA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uput Puput">
    <w15:presenceInfo w15:providerId="Windows Live" w15:userId="16f1209d853517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rQwMzQ0sbQ0MjdR0lEKTi0uzszPAykwrAUAOHRtWiwAAAA="/>
  </w:docVars>
  <w:rsids>
    <w:rsidRoot w:val="007952C3"/>
    <w:rsid w:val="0012251A"/>
    <w:rsid w:val="001B6DE0"/>
    <w:rsid w:val="0042167F"/>
    <w:rsid w:val="007952C3"/>
    <w:rsid w:val="00924DF5"/>
    <w:rsid w:val="0093098E"/>
    <w:rsid w:val="00AC3716"/>
    <w:rsid w:val="00AE7C99"/>
    <w:rsid w:val="00BC5608"/>
    <w:rsid w:val="00EB72F0"/>
    <w:rsid w:val="00EB7F46"/>
    <w:rsid w:val="00FB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DA2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C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Puput Puput</cp:lastModifiedBy>
  <cp:revision>9</cp:revision>
  <dcterms:created xsi:type="dcterms:W3CDTF">2020-07-24T23:53:00Z</dcterms:created>
  <dcterms:modified xsi:type="dcterms:W3CDTF">2022-02-18T04:28:00Z</dcterms:modified>
</cp:coreProperties>
</file>