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7544E"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329E257"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8DD11AD" w14:textId="77777777" w:rsidR="00927764" w:rsidRDefault="00927764" w:rsidP="00927764">
      <w:pPr>
        <w:jc w:val="center"/>
        <w:rPr>
          <w:rFonts w:ascii="Cambria" w:hAnsi="Cambria" w:cs="Times New Roman"/>
          <w:sz w:val="24"/>
          <w:szCs w:val="24"/>
        </w:rPr>
      </w:pPr>
    </w:p>
    <w:p w14:paraId="33FBED2B"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62C663DC"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FF1D59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B9B3C6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6482493" wp14:editId="18AFDAB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D68E05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B73F1F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6A15F0E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66C706BC" w14:textId="192F1E9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w:t>
      </w:r>
      <w:r w:rsidR="0002007A">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hujan </w:t>
      </w:r>
      <w:commentRangeStart w:id="0"/>
      <w:r w:rsidRPr="00C50A1E">
        <w:rPr>
          <w:rFonts w:ascii="Times New Roman" w:eastAsia="Times New Roman" w:hAnsi="Times New Roman" w:cs="Times New Roman"/>
          <w:sz w:val="24"/>
          <w:szCs w:val="24"/>
        </w:rPr>
        <w:t>sehari-hari,</w:t>
      </w:r>
      <w:commentRangeEnd w:id="0"/>
      <w:r w:rsidR="0002007A">
        <w:rPr>
          <w:rStyle w:val="CommentReference"/>
        </w:rPr>
        <w:commentReference w:id="0"/>
      </w:r>
      <w:r w:rsidRPr="00C50A1E">
        <w:rPr>
          <w:rFonts w:ascii="Times New Roman" w:eastAsia="Times New Roman" w:hAnsi="Times New Roman" w:cs="Times New Roman"/>
          <w:sz w:val="24"/>
          <w:szCs w:val="24"/>
        </w:rPr>
        <w:t xml:space="preserve">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commentRangeStart w:id="1"/>
      <w:r>
        <w:rPr>
          <w:rFonts w:ascii="Times New Roman" w:eastAsia="Times New Roman" w:hAnsi="Times New Roman" w:cs="Times New Roman"/>
          <w:sz w:val="24"/>
          <w:szCs w:val="24"/>
        </w:rPr>
        <w:t>Bulan</w:t>
      </w:r>
      <w:commentRangeEnd w:id="1"/>
      <w:r w:rsidR="0002007A">
        <w:rPr>
          <w:rStyle w:val="CommentReference"/>
        </w:rPr>
        <w:commentReference w:id="1"/>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C5A4511" w14:textId="5C3F090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w:t>
      </w:r>
      <w:ins w:id="2" w:author="m. riyanton" w:date="2021-02-22T10:42:00Z">
        <w:r w:rsidR="001E35FB">
          <w:rPr>
            <w:rFonts w:ascii="Times New Roman" w:eastAsia="Times New Roman" w:hAnsi="Times New Roman" w:cs="Times New Roman"/>
            <w:sz w:val="24"/>
            <w:szCs w:val="24"/>
          </w:rPr>
          <w:t>pun</w:t>
        </w:r>
      </w:ins>
      <w:ins w:id="3" w:author="m. riyanton" w:date="2021-02-22T10:41:00Z">
        <w:r w:rsidR="001E35FB">
          <w:rPr>
            <w:rFonts w:ascii="Times New Roman" w:eastAsia="Times New Roman" w:hAnsi="Times New Roman" w:cs="Times New Roman"/>
            <w:sz w:val="24"/>
            <w:szCs w:val="24"/>
          </w:rPr>
          <w:t xml:space="preserve">. </w:t>
        </w:r>
      </w:ins>
      <w:commentRangeStart w:id="4"/>
      <w:del w:id="5" w:author="m. riyanton" w:date="2021-02-22T10:41:00Z">
        <w:r w:rsidRPr="00C50A1E" w:rsidDel="001E35FB">
          <w:rPr>
            <w:rFonts w:ascii="Times New Roman" w:eastAsia="Times New Roman" w:hAnsi="Times New Roman" w:cs="Times New Roman"/>
            <w:sz w:val="24"/>
            <w:szCs w:val="24"/>
          </w:rPr>
          <w:delText>,</w:delText>
        </w:r>
      </w:del>
      <w:del w:id="6" w:author="m. riyanton" w:date="2021-02-22T10:42:00Z">
        <w:r w:rsidRPr="00C50A1E" w:rsidDel="001E35FB">
          <w:rPr>
            <w:rFonts w:ascii="Times New Roman" w:eastAsia="Times New Roman" w:hAnsi="Times New Roman" w:cs="Times New Roman"/>
            <w:sz w:val="24"/>
            <w:szCs w:val="24"/>
          </w:rPr>
          <w:delText xml:space="preserve"> </w:delText>
        </w:r>
      </w:del>
      <w:commentRangeEnd w:id="4"/>
      <w:r w:rsidR="0002007A">
        <w:rPr>
          <w:rStyle w:val="CommentReference"/>
        </w:rPr>
        <w:commentReference w:id="4"/>
      </w:r>
      <w:del w:id="7" w:author="m. riyanton" w:date="2021-02-22T10:42:00Z">
        <w:r w:rsidRPr="00C50A1E" w:rsidDel="001E35FB">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 xml:space="preserve">perilaku kita yang lain. Soal makan. Ya, hujan </w:t>
      </w:r>
      <w:commentRangeStart w:id="8"/>
      <w:r w:rsidRPr="00C50A1E">
        <w:rPr>
          <w:rFonts w:ascii="Times New Roman" w:eastAsia="Times New Roman" w:hAnsi="Times New Roman" w:cs="Times New Roman"/>
          <w:sz w:val="24"/>
          <w:szCs w:val="24"/>
        </w:rPr>
        <w:t>yang</w:t>
      </w:r>
      <w:commentRangeEnd w:id="8"/>
      <w:r w:rsidR="0002007A">
        <w:rPr>
          <w:rStyle w:val="CommentReference"/>
        </w:rPr>
        <w:commentReference w:id="8"/>
      </w:r>
      <w:r w:rsidRPr="00C50A1E">
        <w:rPr>
          <w:rFonts w:ascii="Times New Roman" w:eastAsia="Times New Roman" w:hAnsi="Times New Roman" w:cs="Times New Roman"/>
          <w:sz w:val="24"/>
          <w:szCs w:val="24"/>
        </w:rPr>
        <w:t xml:space="preserve"> membuat kita jadi sering lapar. Kok bisa ya?</w:t>
      </w:r>
    </w:p>
    <w:p w14:paraId="2E1897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006BCEA6" w14:textId="363EE65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9"/>
      <w:ins w:id="10" w:author="m. riyanton" w:date="2021-02-22T10:43:00Z">
        <w:r w:rsidR="004B42D9">
          <w:rPr>
            <w:rFonts w:ascii="Times New Roman" w:eastAsia="Times New Roman" w:hAnsi="Times New Roman" w:cs="Times New Roman"/>
            <w:sz w:val="24"/>
            <w:szCs w:val="24"/>
          </w:rPr>
          <w:t>tet</w:t>
        </w:r>
      </w:ins>
      <w:del w:id="11" w:author="m. riyanton" w:date="2021-02-22T10:43:00Z">
        <w:r w:rsidRPr="00C50A1E" w:rsidDel="004B42D9">
          <w:rPr>
            <w:rFonts w:ascii="Times New Roman" w:eastAsia="Times New Roman" w:hAnsi="Times New Roman" w:cs="Times New Roman"/>
            <w:sz w:val="24"/>
            <w:szCs w:val="24"/>
          </w:rPr>
          <w:delText>t</w:delText>
        </w:r>
      </w:del>
      <w:r w:rsidRPr="00C50A1E">
        <w:rPr>
          <w:rFonts w:ascii="Times New Roman" w:eastAsia="Times New Roman" w:hAnsi="Times New Roman" w:cs="Times New Roman"/>
          <w:sz w:val="24"/>
          <w:szCs w:val="24"/>
        </w:rPr>
        <w:t>api</w:t>
      </w:r>
      <w:commentRangeEnd w:id="9"/>
      <w:r w:rsidR="004B42D9">
        <w:rPr>
          <w:rStyle w:val="CommentReference"/>
        </w:rPr>
        <w:commentReference w:id="9"/>
      </w:r>
      <w:r w:rsidRPr="00C50A1E">
        <w:rPr>
          <w:rFonts w:ascii="Times New Roman" w:eastAsia="Times New Roman" w:hAnsi="Times New Roman" w:cs="Times New Roman"/>
          <w:sz w:val="24"/>
          <w:szCs w:val="24"/>
        </w:rPr>
        <w:t xml:space="preserve"> jumlah kalorinya nyaris melebihi makan berat.</w:t>
      </w:r>
    </w:p>
    <w:p w14:paraId="42E3661C" w14:textId="6BE4A6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sekali duduk. Belum cukup, tambah lagi gorengannya, satu-dua biji </w:t>
      </w:r>
      <w:del w:id="12" w:author="m. riyanton" w:date="2021-02-22T10:43:00Z">
        <w:r w:rsidRPr="00C50A1E" w:rsidDel="004B42D9">
          <w:rPr>
            <w:rFonts w:ascii="Times New Roman" w:eastAsia="Times New Roman" w:hAnsi="Times New Roman" w:cs="Times New Roman"/>
            <w:sz w:val="24"/>
            <w:szCs w:val="24"/>
          </w:rPr>
          <w:delText xml:space="preserve">eh kok </w:delText>
        </w:r>
        <w:commentRangeStart w:id="13"/>
        <w:r w:rsidRPr="00C50A1E" w:rsidDel="004B42D9">
          <w:rPr>
            <w:rFonts w:ascii="Times New Roman" w:eastAsia="Times New Roman" w:hAnsi="Times New Roman" w:cs="Times New Roman"/>
            <w:sz w:val="24"/>
            <w:szCs w:val="24"/>
          </w:rPr>
          <w:delText>jadi</w:delText>
        </w:r>
        <w:commentRangeEnd w:id="13"/>
        <w:r w:rsidR="001E35FB" w:rsidDel="004B42D9">
          <w:rPr>
            <w:rStyle w:val="CommentReference"/>
          </w:rPr>
          <w:commentReference w:id="13"/>
        </w:r>
      </w:del>
      <w:ins w:id="14" w:author="m. riyanton" w:date="2021-02-22T10:43:00Z">
        <w:r w:rsidR="004B42D9">
          <w:rPr>
            <w:rFonts w:ascii="Times New Roman" w:eastAsia="Times New Roman" w:hAnsi="Times New Roman" w:cs="Times New Roman"/>
            <w:sz w:val="24"/>
            <w:szCs w:val="24"/>
          </w:rPr>
          <w:t>ternyata menjadi</w:t>
        </w:r>
      </w:ins>
      <w:r w:rsidRPr="00C50A1E">
        <w:rPr>
          <w:rFonts w:ascii="Times New Roman" w:eastAsia="Times New Roman" w:hAnsi="Times New Roman" w:cs="Times New Roman"/>
          <w:sz w:val="24"/>
          <w:szCs w:val="24"/>
        </w:rPr>
        <w:t xml:space="preserve"> lima?</w:t>
      </w:r>
    </w:p>
    <w:p w14:paraId="28D115A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783909B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F36FEC9" w14:textId="268E8D9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ins w:id="15" w:author="m. riyanton" w:date="2021-02-22T10:50:00Z">
        <w:r w:rsidR="008942BD">
          <w:rPr>
            <w:rFonts w:ascii="Times New Roman" w:eastAsia="Times New Roman" w:hAnsi="Times New Roman" w:cs="Times New Roman"/>
            <w:sz w:val="24"/>
            <w:szCs w:val="24"/>
          </w:rPr>
          <w:t>. Ding</w:t>
        </w:r>
      </w:ins>
      <w:del w:id="16" w:author="m. riyanton" w:date="2021-02-22T10:50:00Z">
        <w:r w:rsidRPr="00C50A1E" w:rsidDel="008942BD">
          <w:rPr>
            <w:rFonts w:ascii="Times New Roman" w:eastAsia="Times New Roman" w:hAnsi="Times New Roman" w:cs="Times New Roman"/>
            <w:sz w:val="24"/>
            <w:szCs w:val="24"/>
          </w:rPr>
          <w:delText>, lho. Ding</w:delText>
        </w:r>
      </w:del>
      <w:r w:rsidRPr="00C50A1E">
        <w:rPr>
          <w:rFonts w:ascii="Times New Roman" w:eastAsia="Times New Roman" w:hAnsi="Times New Roman" w:cs="Times New Roman"/>
          <w:sz w:val="24"/>
          <w:szCs w:val="24"/>
        </w:rPr>
        <w:t>in yang kita kira ternyata tidak sedingin kenyataannya</w:t>
      </w:r>
      <w:ins w:id="17" w:author="m. riyanton" w:date="2021-02-22T10:44:00Z">
        <w:r w:rsidR="004B42D9">
          <w:rPr>
            <w:rFonts w:ascii="Times New Roman" w:eastAsia="Times New Roman" w:hAnsi="Times New Roman" w:cs="Times New Roman"/>
            <w:sz w:val="24"/>
            <w:szCs w:val="24"/>
          </w:rPr>
          <w:t>.</w:t>
        </w:r>
      </w:ins>
      <w:del w:id="18" w:author="m. riyanton" w:date="2021-02-22T10:44:00Z">
        <w:r w:rsidRPr="00C50A1E" w:rsidDel="004B42D9">
          <w:rPr>
            <w:rFonts w:ascii="Times New Roman" w:eastAsia="Times New Roman" w:hAnsi="Times New Roman" w:cs="Times New Roman"/>
            <w:sz w:val="24"/>
            <w:szCs w:val="24"/>
          </w:rPr>
          <w:delText>, kok~</w:delText>
        </w:r>
      </w:del>
    </w:p>
    <w:p w14:paraId="3BD9332C" w14:textId="11D69EE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w:t>
      </w:r>
      <w:ins w:id="19" w:author="m. riyanton" w:date="2021-02-22T10:44:00Z">
        <w:r w:rsidR="00930C06">
          <w:rPr>
            <w:rFonts w:ascii="Times New Roman" w:eastAsia="Times New Roman" w:hAnsi="Times New Roman" w:cs="Times New Roman"/>
            <w:b/>
            <w:bCs/>
            <w:sz w:val="24"/>
            <w:szCs w:val="24"/>
          </w:rPr>
          <w:t>i</w:t>
        </w:r>
      </w:ins>
      <w:del w:id="20" w:author="m. riyanton" w:date="2021-02-22T10:44:00Z">
        <w:r w:rsidRPr="00C50A1E" w:rsidDel="00930C06">
          <w:rPr>
            <w:rFonts w:ascii="Times New Roman" w:eastAsia="Times New Roman" w:hAnsi="Times New Roman" w:cs="Times New Roman"/>
            <w:b/>
            <w:bCs/>
            <w:sz w:val="24"/>
            <w:szCs w:val="24"/>
          </w:rPr>
          <w:delText>I</w:delText>
        </w:r>
      </w:del>
      <w:r w:rsidRPr="00C50A1E">
        <w:rPr>
          <w:rFonts w:ascii="Times New Roman" w:eastAsia="Times New Roman" w:hAnsi="Times New Roman" w:cs="Times New Roman"/>
          <w:b/>
          <w:bCs/>
          <w:sz w:val="24"/>
          <w:szCs w:val="24"/>
        </w:rPr>
        <w:t xml:space="preserve">ni yang </w:t>
      </w:r>
      <w:del w:id="21" w:author="m. riyanton" w:date="2021-02-22T10:45:00Z">
        <w:r w:rsidRPr="00C50A1E" w:rsidDel="00930C06">
          <w:rPr>
            <w:rFonts w:ascii="Times New Roman" w:eastAsia="Times New Roman" w:hAnsi="Times New Roman" w:cs="Times New Roman"/>
            <w:b/>
            <w:bCs/>
            <w:sz w:val="24"/>
            <w:szCs w:val="24"/>
          </w:rPr>
          <w:delText>Bisa Jadi Sebabnya</w:delText>
        </w:r>
      </w:del>
      <w:ins w:id="22" w:author="m. riyanton" w:date="2021-02-22T10:45:00Z">
        <w:r w:rsidR="00930C06">
          <w:rPr>
            <w:rFonts w:ascii="Times New Roman" w:eastAsia="Times New Roman" w:hAnsi="Times New Roman" w:cs="Times New Roman"/>
            <w:b/>
            <w:bCs/>
            <w:sz w:val="24"/>
            <w:szCs w:val="24"/>
          </w:rPr>
          <w:t>bisa menjadi sebab</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del w:id="23" w:author="m. riyanton" w:date="2021-02-22T10:45:00Z">
        <w:r w:rsidRPr="00C50A1E" w:rsidDel="00930C06">
          <w:rPr>
            <w:rFonts w:ascii="Times New Roman" w:eastAsia="Times New Roman" w:hAnsi="Times New Roman" w:cs="Times New Roman"/>
            <w:sz w:val="24"/>
            <w:szCs w:val="24"/>
          </w:rPr>
          <w:delText xml:space="preserve"> Ehem.</w:delText>
        </w:r>
      </w:del>
    </w:p>
    <w:p w14:paraId="168CE3C5" w14:textId="6AE6827B" w:rsidR="00927764" w:rsidRPr="00C50A1E" w:rsidRDefault="00927764" w:rsidP="00927764">
      <w:pPr>
        <w:shd w:val="clear" w:color="auto" w:fill="F5F5F5"/>
        <w:spacing w:after="375"/>
        <w:rPr>
          <w:rFonts w:ascii="Times New Roman" w:eastAsia="Times New Roman" w:hAnsi="Times New Roman" w:cs="Times New Roman"/>
          <w:sz w:val="24"/>
          <w:szCs w:val="24"/>
        </w:rPr>
      </w:pPr>
      <w:del w:id="24" w:author="m. riyanton" w:date="2021-02-22T10:45:00Z">
        <w:r w:rsidRPr="00C50A1E" w:rsidDel="00930C06">
          <w:rPr>
            <w:rFonts w:ascii="Times New Roman" w:eastAsia="Times New Roman" w:hAnsi="Times New Roman" w:cs="Times New Roman"/>
            <w:sz w:val="24"/>
            <w:szCs w:val="24"/>
          </w:rPr>
          <w:delText xml:space="preserve">Mulai dari segala </w:delText>
        </w:r>
      </w:del>
      <w:ins w:id="25" w:author="m. riyanton" w:date="2021-02-22T10:45:00Z">
        <w:r w:rsidR="00930C06">
          <w:rPr>
            <w:rFonts w:ascii="Times New Roman" w:eastAsia="Times New Roman" w:hAnsi="Times New Roman" w:cs="Times New Roman"/>
            <w:sz w:val="24"/>
            <w:szCs w:val="24"/>
          </w:rPr>
          <w:t xml:space="preserve">Segala </w:t>
        </w:r>
      </w:ins>
      <w:r w:rsidRPr="00C50A1E">
        <w:rPr>
          <w:rFonts w:ascii="Times New Roman" w:eastAsia="Times New Roman" w:hAnsi="Times New Roman" w:cs="Times New Roman"/>
          <w:sz w:val="24"/>
          <w:szCs w:val="24"/>
        </w:rPr>
        <w:t xml:space="preserve">jenis masakan dalam bentuk mie instan, </w:t>
      </w:r>
      <w:del w:id="26" w:author="m. riyanton" w:date="2021-02-22T10:45:00Z">
        <w:r w:rsidRPr="00C50A1E" w:rsidDel="00930C06">
          <w:rPr>
            <w:rFonts w:ascii="Times New Roman" w:eastAsia="Times New Roman" w:hAnsi="Times New Roman" w:cs="Times New Roman"/>
            <w:sz w:val="24"/>
            <w:szCs w:val="24"/>
          </w:rPr>
          <w:delText>biskuit</w:delText>
        </w:r>
      </w:del>
      <w:ins w:id="27" w:author="m. riyanton" w:date="2021-02-22T10:45:00Z">
        <w:r w:rsidR="00930C06">
          <w:rPr>
            <w:rFonts w:ascii="Times New Roman" w:eastAsia="Times New Roman" w:hAnsi="Times New Roman" w:cs="Times New Roman"/>
            <w:sz w:val="24"/>
            <w:szCs w:val="24"/>
          </w:rPr>
          <w:t xml:space="preserve">biscuit </w:t>
        </w:r>
      </w:ins>
      <w:del w:id="28" w:author="m. riyanton" w:date="2021-02-22T10:45:00Z">
        <w:r w:rsidRPr="00C50A1E" w:rsidDel="00930C06">
          <w:rPr>
            <w:rFonts w:ascii="Times New Roman" w:eastAsia="Times New Roman" w:hAnsi="Times New Roman" w:cs="Times New Roman"/>
            <w:sz w:val="24"/>
            <w:szCs w:val="24"/>
          </w:rPr>
          <w:delText xml:space="preserve">-biskuit </w:delText>
        </w:r>
      </w:del>
      <w:r w:rsidRPr="00C50A1E">
        <w:rPr>
          <w:rFonts w:ascii="Times New Roman" w:eastAsia="Times New Roman" w:hAnsi="Times New Roman" w:cs="Times New Roman"/>
          <w:sz w:val="24"/>
          <w:szCs w:val="24"/>
        </w:rPr>
        <w:t>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60ACCAA" w14:textId="18E55EE2" w:rsidR="00927764" w:rsidRPr="00C50A1E" w:rsidRDefault="00927764" w:rsidP="00927764">
      <w:pPr>
        <w:shd w:val="clear" w:color="auto" w:fill="F5F5F5"/>
        <w:spacing w:after="375"/>
        <w:rPr>
          <w:rFonts w:ascii="Times New Roman" w:eastAsia="Times New Roman" w:hAnsi="Times New Roman" w:cs="Times New Roman"/>
          <w:sz w:val="24"/>
          <w:szCs w:val="24"/>
        </w:rPr>
      </w:pPr>
      <w:del w:id="29" w:author="m. riyanton" w:date="2021-02-22T10:46:00Z">
        <w:r w:rsidRPr="00C50A1E" w:rsidDel="006D0879">
          <w:rPr>
            <w:rFonts w:ascii="Times New Roman" w:eastAsia="Times New Roman" w:hAnsi="Times New Roman" w:cs="Times New Roman"/>
            <w:sz w:val="24"/>
            <w:szCs w:val="24"/>
          </w:rPr>
          <w:delText xml:space="preserve">Semua </w:delText>
        </w:r>
      </w:del>
      <w:ins w:id="30" w:author="m. riyanton" w:date="2021-02-22T10:46:00Z">
        <w:r w:rsidR="006D0879">
          <w:rPr>
            <w:rFonts w:ascii="Times New Roman" w:eastAsia="Times New Roman" w:hAnsi="Times New Roman" w:cs="Times New Roman"/>
            <w:sz w:val="24"/>
            <w:szCs w:val="24"/>
          </w:rPr>
          <w:t xml:space="preserve">Makanan </w:t>
        </w:r>
      </w:ins>
      <w:r w:rsidRPr="00C50A1E">
        <w:rPr>
          <w:rFonts w:ascii="Times New Roman" w:eastAsia="Times New Roman" w:hAnsi="Times New Roman" w:cs="Times New Roman"/>
          <w:sz w:val="24"/>
          <w:szCs w:val="24"/>
        </w:rPr>
        <w:t xml:space="preserve">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ins w:id="31" w:author="m. riyanton" w:date="2021-02-22T10:46:00Z">
        <w:r w:rsidR="006D0879">
          <w:rPr>
            <w:rFonts w:ascii="Times New Roman" w:eastAsia="Times New Roman" w:hAnsi="Times New Roman" w:cs="Times New Roman"/>
            <w:sz w:val="24"/>
            <w:szCs w:val="24"/>
          </w:rPr>
          <w:t xml:space="preserve"> s</w:t>
        </w:r>
      </w:ins>
      <w:del w:id="32" w:author="m. riyanton" w:date="2021-02-22T10:46:00Z">
        <w:r w:rsidRPr="00C50A1E" w:rsidDel="006D0879">
          <w:rPr>
            <w:rFonts w:ascii="Times New Roman" w:eastAsia="Times New Roman" w:hAnsi="Times New Roman" w:cs="Times New Roman"/>
            <w:sz w:val="24"/>
            <w:szCs w:val="24"/>
          </w:rPr>
          <w:delText>. S</w:delText>
        </w:r>
      </w:del>
      <w:r w:rsidRPr="00C50A1E">
        <w:rPr>
          <w:rFonts w:ascii="Times New Roman" w:eastAsia="Times New Roman" w:hAnsi="Times New Roman" w:cs="Times New Roman"/>
          <w:sz w:val="24"/>
          <w:szCs w:val="24"/>
        </w:rPr>
        <w:t>ebagai bahan persediaan karena mau keluar di waktu hujan itu membuat kita berpikir berkali-kali</w:t>
      </w:r>
      <w:del w:id="33" w:author="m. riyanton" w:date="2021-02-22T10:46:00Z">
        <w:r w:rsidRPr="00C50A1E" w:rsidDel="006D0879">
          <w:rPr>
            <w:rFonts w:ascii="Times New Roman" w:eastAsia="Times New Roman" w:hAnsi="Times New Roman" w:cs="Times New Roman"/>
            <w:sz w:val="24"/>
            <w:szCs w:val="24"/>
          </w:rPr>
          <w:delText>. A</w:delText>
        </w:r>
      </w:del>
      <w:ins w:id="34" w:author="m. riyanton" w:date="2021-02-22T10:46:00Z">
        <w:r w:rsidR="006D0879">
          <w:rPr>
            <w:rFonts w:ascii="Times New Roman" w:eastAsia="Times New Roman" w:hAnsi="Times New Roman" w:cs="Times New Roman"/>
            <w:sz w:val="24"/>
            <w:szCs w:val="24"/>
          </w:rPr>
          <w:t xml:space="preserve"> a</w:t>
        </w:r>
      </w:ins>
      <w:r w:rsidRPr="00C50A1E">
        <w:rPr>
          <w:rFonts w:ascii="Times New Roman" w:eastAsia="Times New Roman" w:hAnsi="Times New Roman" w:cs="Times New Roman"/>
          <w:sz w:val="24"/>
          <w:szCs w:val="24"/>
        </w:rPr>
        <w:t>kan merepotkan.</w:t>
      </w:r>
    </w:p>
    <w:p w14:paraId="575A7644" w14:textId="3F9ADCAB" w:rsidR="00927764" w:rsidRPr="00C50A1E" w:rsidRDefault="00927764" w:rsidP="00927764">
      <w:pPr>
        <w:shd w:val="clear" w:color="auto" w:fill="F5F5F5"/>
        <w:spacing w:after="375"/>
        <w:rPr>
          <w:rFonts w:ascii="Times New Roman" w:eastAsia="Times New Roman" w:hAnsi="Times New Roman" w:cs="Times New Roman"/>
          <w:sz w:val="24"/>
          <w:szCs w:val="24"/>
        </w:rPr>
      </w:pPr>
      <w:del w:id="35" w:author="m. riyanton" w:date="2021-02-22T10:46:00Z">
        <w:r w:rsidRPr="00C50A1E" w:rsidDel="006D0879">
          <w:rPr>
            <w:rFonts w:ascii="Times New Roman" w:eastAsia="Times New Roman" w:hAnsi="Times New Roman" w:cs="Times New Roman"/>
            <w:sz w:val="24"/>
            <w:szCs w:val="24"/>
          </w:rPr>
          <w:delText>Tidak ada salahnya m</w:delText>
        </w:r>
      </w:del>
      <w:ins w:id="36" w:author="m. riyanton" w:date="2021-02-22T10:46:00Z">
        <w:r w:rsidR="006D0879">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akan saat hujan</w:t>
      </w:r>
      <w:ins w:id="37" w:author="m. riyanton" w:date="2021-02-22T10:46:00Z">
        <w:r w:rsidR="006D0879">
          <w:rPr>
            <w:rFonts w:ascii="Times New Roman" w:eastAsia="Times New Roman" w:hAnsi="Times New Roman" w:cs="Times New Roman"/>
            <w:sz w:val="24"/>
            <w:szCs w:val="24"/>
          </w:rPr>
          <w:t xml:space="preserve"> tidak salah</w:t>
        </w:r>
      </w:ins>
      <w:r w:rsidRPr="00C50A1E">
        <w:rPr>
          <w:rFonts w:ascii="Times New Roman" w:eastAsia="Times New Roman" w:hAnsi="Times New Roman" w:cs="Times New Roman"/>
          <w:sz w:val="24"/>
          <w:szCs w:val="24"/>
        </w:rPr>
        <w:t xml:space="preserve">. </w:t>
      </w:r>
      <w:del w:id="38" w:author="m. riyanton" w:date="2021-02-22T10:47:00Z">
        <w:r w:rsidRPr="00C50A1E" w:rsidDel="006D0879">
          <w:rPr>
            <w:rFonts w:ascii="Times New Roman" w:eastAsia="Times New Roman" w:hAnsi="Times New Roman" w:cs="Times New Roman"/>
            <w:sz w:val="24"/>
            <w:szCs w:val="24"/>
          </w:rPr>
          <w:delText>Yang sering</w:delText>
        </w:r>
      </w:del>
      <w:ins w:id="39" w:author="m. riyanton" w:date="2021-02-22T10:47:00Z">
        <w:r w:rsidR="006D0879">
          <w:rPr>
            <w:rFonts w:ascii="Times New Roman" w:eastAsia="Times New Roman" w:hAnsi="Times New Roman" w:cs="Times New Roman"/>
            <w:sz w:val="24"/>
            <w:szCs w:val="24"/>
          </w:rPr>
          <w:t>Makanan yang</w:t>
        </w:r>
      </w:ins>
      <w:r w:rsidRPr="00C50A1E">
        <w:rPr>
          <w:rFonts w:ascii="Times New Roman" w:eastAsia="Times New Roman" w:hAnsi="Times New Roman" w:cs="Times New Roman"/>
          <w:sz w:val="24"/>
          <w:szCs w:val="24"/>
        </w:rPr>
        <w:t xml:space="preserve"> membuat</w:t>
      </w:r>
      <w:ins w:id="40" w:author="m. riyanton" w:date="2021-02-22T10:47:00Z">
        <w:r w:rsidR="006D0879">
          <w:rPr>
            <w:rFonts w:ascii="Times New Roman" w:eastAsia="Times New Roman" w:hAnsi="Times New Roman" w:cs="Times New Roman"/>
            <w:sz w:val="24"/>
            <w:szCs w:val="24"/>
          </w:rPr>
          <w:t xml:space="preserve"> </w:t>
        </w:r>
      </w:ins>
      <w:del w:id="41" w:author="m. riyanton" w:date="2021-02-22T10:47:00Z">
        <w:r w:rsidRPr="00C50A1E" w:rsidDel="006D0879">
          <w:rPr>
            <w:rFonts w:ascii="Times New Roman" w:eastAsia="Times New Roman" w:hAnsi="Times New Roman" w:cs="Times New Roman"/>
            <w:sz w:val="24"/>
            <w:szCs w:val="24"/>
          </w:rPr>
          <w:delText xml:space="preserve">nya </w:delText>
        </w:r>
      </w:del>
      <w:r w:rsidRPr="00C50A1E">
        <w:rPr>
          <w:rFonts w:ascii="Times New Roman" w:eastAsia="Times New Roman" w:hAnsi="Times New Roman" w:cs="Times New Roman"/>
          <w:sz w:val="24"/>
          <w:szCs w:val="24"/>
        </w:rPr>
        <w:t>salah adalah pemilihan makanan</w:t>
      </w:r>
      <w:del w:id="42" w:author="m. riyanton" w:date="2021-02-22T10:47:00Z">
        <w:r w:rsidRPr="00C50A1E" w:rsidDel="006D0879">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 xml:space="preserve"> yang </w:t>
      </w:r>
      <w:del w:id="43" w:author="m. riyanton" w:date="2021-02-22T10:47:00Z">
        <w:r w:rsidRPr="00C50A1E" w:rsidDel="00B650A7">
          <w:rPr>
            <w:rFonts w:ascii="Times New Roman" w:eastAsia="Times New Roman" w:hAnsi="Times New Roman" w:cs="Times New Roman"/>
            <w:sz w:val="24"/>
            <w:szCs w:val="24"/>
          </w:rPr>
          <w:delText>tidak tahu diri</w:delText>
        </w:r>
      </w:del>
      <w:ins w:id="44" w:author="m. riyanton" w:date="2021-02-22T10:47:00Z">
        <w:r w:rsidR="00B650A7">
          <w:rPr>
            <w:rFonts w:ascii="Times New Roman" w:eastAsia="Times New Roman" w:hAnsi="Times New Roman" w:cs="Times New Roman"/>
            <w:sz w:val="24"/>
            <w:szCs w:val="24"/>
          </w:rPr>
          <w:t>sembarangn</w:t>
        </w:r>
      </w:ins>
      <w:r w:rsidRPr="00C50A1E">
        <w:rPr>
          <w:rFonts w:ascii="Times New Roman" w:eastAsia="Times New Roman" w:hAnsi="Times New Roman" w:cs="Times New Roman"/>
          <w:sz w:val="24"/>
          <w:szCs w:val="24"/>
        </w:rPr>
        <w:t>. Yang penting enak, kalori belakangan?</w:t>
      </w:r>
    </w:p>
    <w:p w14:paraId="4477E6BE" w14:textId="6D83AF3E" w:rsidR="00927764" w:rsidRPr="00C50A1E" w:rsidRDefault="00927764" w:rsidP="00927764">
      <w:pPr>
        <w:shd w:val="clear" w:color="auto" w:fill="F5F5F5"/>
        <w:spacing w:after="375"/>
        <w:rPr>
          <w:rFonts w:ascii="Times New Roman" w:eastAsia="Times New Roman" w:hAnsi="Times New Roman" w:cs="Times New Roman"/>
          <w:sz w:val="24"/>
          <w:szCs w:val="24"/>
        </w:rPr>
      </w:pPr>
      <w:del w:id="45" w:author="m. riyanton" w:date="2021-02-22T10:48:00Z">
        <w:r w:rsidRPr="00C50A1E" w:rsidDel="00B650A7">
          <w:rPr>
            <w:rFonts w:ascii="Times New Roman" w:eastAsia="Times New Roman" w:hAnsi="Times New Roman" w:cs="Times New Roman"/>
            <w:sz w:val="24"/>
            <w:szCs w:val="24"/>
          </w:rPr>
          <w:delText>Coba deh, m</w:delText>
        </w:r>
      </w:del>
      <w:ins w:id="46" w:author="m. riyanton" w:date="2021-02-22T10:48:00Z">
        <w:r w:rsidR="00B650A7">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 xml:space="preserve">ulai </w:t>
      </w:r>
      <w:ins w:id="47" w:author="m. riyanton" w:date="2021-02-22T10:48:00Z">
        <w:r w:rsidR="00B650A7">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aja dulu dengan memperhatikan label informasi gizi ketika </w:t>
      </w:r>
      <w:ins w:id="48" w:author="m. riyanton" w:date="2021-02-22T10:48:00Z">
        <w:r w:rsidR="00B650A7">
          <w:rPr>
            <w:rFonts w:ascii="Times New Roman" w:eastAsia="Times New Roman" w:hAnsi="Times New Roman" w:cs="Times New Roman"/>
            <w:sz w:val="24"/>
            <w:szCs w:val="24"/>
          </w:rPr>
          <w:t>Anda</w:t>
        </w:r>
      </w:ins>
      <w:del w:id="49" w:author="m. riyanton" w:date="2021-02-22T10:48:00Z">
        <w:r w:rsidRPr="00C50A1E" w:rsidDel="00B650A7">
          <w:rPr>
            <w:rFonts w:ascii="Times New Roman" w:eastAsia="Times New Roman" w:hAnsi="Times New Roman" w:cs="Times New Roman"/>
            <w:sz w:val="24"/>
            <w:szCs w:val="24"/>
          </w:rPr>
          <w:delText>kamu</w:delText>
        </w:r>
      </w:del>
      <w:r w:rsidRPr="00C50A1E">
        <w:rPr>
          <w:rFonts w:ascii="Times New Roman" w:eastAsia="Times New Roman" w:hAnsi="Times New Roman" w:cs="Times New Roman"/>
          <w:sz w:val="24"/>
          <w:szCs w:val="24"/>
        </w:rPr>
        <w:t xml:space="preserve">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46DBF146" w14:textId="694C2106" w:rsidR="00927764" w:rsidRPr="00C50A1E" w:rsidRDefault="00397CB1" w:rsidP="00927764">
      <w:pPr>
        <w:shd w:val="clear" w:color="auto" w:fill="F5F5F5"/>
        <w:spacing w:after="375"/>
        <w:rPr>
          <w:rFonts w:ascii="Times New Roman" w:eastAsia="Times New Roman" w:hAnsi="Times New Roman" w:cs="Times New Roman"/>
          <w:sz w:val="24"/>
          <w:szCs w:val="24"/>
        </w:rPr>
      </w:pPr>
      <w:ins w:id="50" w:author="m. riyanton" w:date="2021-02-22T10:48:00Z">
        <w:r>
          <w:rPr>
            <w:rFonts w:ascii="Times New Roman" w:eastAsia="Times New Roman" w:hAnsi="Times New Roman" w:cs="Times New Roman"/>
            <w:sz w:val="24"/>
            <w:szCs w:val="24"/>
          </w:rPr>
          <w:t>M</w:t>
        </w:r>
      </w:ins>
      <w:del w:id="51" w:author="m. riyanton" w:date="2021-02-22T10:48:00Z">
        <w:r w:rsidR="00927764" w:rsidRPr="00C50A1E" w:rsidDel="00397CB1">
          <w:rPr>
            <w:rFonts w:ascii="Times New Roman" w:eastAsia="Times New Roman" w:hAnsi="Times New Roman" w:cs="Times New Roman"/>
            <w:sz w:val="24"/>
            <w:szCs w:val="24"/>
          </w:rPr>
          <w:delText>Di m</w:delText>
        </w:r>
      </w:del>
      <w:r w:rsidR="00927764" w:rsidRPr="00C50A1E">
        <w:rPr>
          <w:rFonts w:ascii="Times New Roman" w:eastAsia="Times New Roman" w:hAnsi="Times New Roman" w:cs="Times New Roman"/>
          <w:sz w:val="24"/>
          <w:szCs w:val="24"/>
        </w:rPr>
        <w:t>usim hujan, rasa malas bergerak juga bisa jadi biang berat badan yang lebih suka naiknya. Apalagi munculnya kaum-kaum rebahan yang kerjaannya tiduran dan hanya buka tutup media sosial atau pura-pura sibuk padahal tidak ada yang nge-chat. </w:t>
      </w:r>
    </w:p>
    <w:p w14:paraId="7EC3D3A2" w14:textId="55DE7CE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w:t>
      </w:r>
      <w:ins w:id="52" w:author="m. riyanton" w:date="2021-02-22T10:49:00Z">
        <w:r w:rsidR="00397CB1">
          <w:rPr>
            <w:rFonts w:ascii="Times New Roman" w:eastAsia="Times New Roman" w:hAnsi="Times New Roman" w:cs="Times New Roman"/>
            <w:sz w:val="24"/>
            <w:szCs w:val="24"/>
          </w:rPr>
          <w:t xml:space="preserve"> </w:t>
        </w:r>
      </w:ins>
      <w:del w:id="53" w:author="m. riyanton" w:date="2021-02-22T10:49:00Z">
        <w:r w:rsidRPr="00C50A1E" w:rsidDel="00397CB1">
          <w:rPr>
            <w:rFonts w:ascii="Times New Roman" w:eastAsia="Times New Roman" w:hAnsi="Times New Roman" w:cs="Times New Roman"/>
            <w:sz w:val="24"/>
            <w:szCs w:val="24"/>
          </w:rPr>
          <w:delText xml:space="preserve">-lemak </w:delText>
        </w:r>
      </w:del>
      <w:r w:rsidRPr="00C50A1E">
        <w:rPr>
          <w:rFonts w:ascii="Times New Roman" w:eastAsia="Times New Roman" w:hAnsi="Times New Roman" w:cs="Times New Roman"/>
          <w:sz w:val="24"/>
          <w:szCs w:val="24"/>
        </w:rPr>
        <w:t xml:space="preserve">yang seharusnya dibakar </w:t>
      </w:r>
      <w:del w:id="54" w:author="m. riyanton" w:date="2021-02-22T10:49:00Z">
        <w:r w:rsidRPr="00C50A1E" w:rsidDel="00397CB1">
          <w:rPr>
            <w:rFonts w:ascii="Times New Roman" w:eastAsia="Times New Roman" w:hAnsi="Times New Roman" w:cs="Times New Roman"/>
            <w:sz w:val="24"/>
            <w:szCs w:val="24"/>
          </w:rPr>
          <w:delText>jadi memilih ikut</w:delText>
        </w:r>
        <w:r w:rsidDel="00397CB1">
          <w:rPr>
            <w:rFonts w:ascii="Times New Roman" w:eastAsia="Times New Roman" w:hAnsi="Times New Roman" w:cs="Times New Roman"/>
            <w:sz w:val="24"/>
            <w:szCs w:val="24"/>
          </w:rPr>
          <w:delText>an mager saja. Jadi simpanan di</w:delText>
        </w:r>
        <w:r w:rsidRPr="00C50A1E" w:rsidDel="00397CB1">
          <w:rPr>
            <w:rFonts w:ascii="Times New Roman" w:eastAsia="Times New Roman" w:hAnsi="Times New Roman" w:cs="Times New Roman"/>
            <w:sz w:val="24"/>
            <w:szCs w:val="24"/>
          </w:rPr>
          <w:delText>tubuhmu, dimana-mana.</w:delText>
        </w:r>
      </w:del>
      <w:ins w:id="55" w:author="m. riyanton" w:date="2021-02-22T10:49:00Z">
        <w:r w:rsidR="00397CB1">
          <w:rPr>
            <w:rFonts w:ascii="Times New Roman" w:eastAsia="Times New Roman" w:hAnsi="Times New Roman" w:cs="Times New Roman"/>
            <w:sz w:val="24"/>
            <w:szCs w:val="24"/>
          </w:rPr>
          <w:t>menjadi menggumpal dalam tubuh</w:t>
        </w:r>
      </w:ins>
    </w:p>
    <w:p w14:paraId="399AD973" w14:textId="0966BFE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 xml:space="preserve">kanan di saat hujan. Coba ingat-ingat apa yang </w:t>
      </w:r>
      <w:del w:id="56" w:author="m. riyanton" w:date="2021-02-22T10:49:00Z">
        <w:r w:rsidRPr="00C50A1E" w:rsidDel="00397CB1">
          <w:rPr>
            <w:rFonts w:ascii="Times New Roman" w:eastAsia="Times New Roman" w:hAnsi="Times New Roman" w:cs="Times New Roman"/>
            <w:sz w:val="24"/>
            <w:szCs w:val="24"/>
          </w:rPr>
          <w:delText xml:space="preserve">kamu </w:delText>
        </w:r>
      </w:del>
      <w:ins w:id="57" w:author="m. riyanton" w:date="2021-02-22T10:49:00Z">
        <w:r w:rsidR="00397CB1">
          <w:rPr>
            <w:rFonts w:ascii="Times New Roman" w:eastAsia="Times New Roman" w:hAnsi="Times New Roman" w:cs="Times New Roman"/>
            <w:sz w:val="24"/>
            <w:szCs w:val="24"/>
          </w:rPr>
          <w:t xml:space="preserve">Anda </w:t>
        </w:r>
      </w:ins>
      <w:r w:rsidRPr="00C50A1E">
        <w:rPr>
          <w:rFonts w:ascii="Times New Roman" w:eastAsia="Times New Roman" w:hAnsi="Times New Roman" w:cs="Times New Roman"/>
          <w:sz w:val="24"/>
          <w:szCs w:val="24"/>
        </w:rPr>
        <w:t>makan saat hujan?</w:t>
      </w:r>
    </w:p>
    <w:p w14:paraId="0494E454" w14:textId="607E0E8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w:t>
      </w:r>
      <w:del w:id="58" w:author="m. riyanton" w:date="2021-02-22T10:50:00Z">
        <w:r w:rsidRPr="00C50A1E" w:rsidDel="008942BD">
          <w:rPr>
            <w:rFonts w:ascii="Times New Roman" w:eastAsia="Times New Roman" w:hAnsi="Times New Roman" w:cs="Times New Roman"/>
            <w:sz w:val="24"/>
            <w:szCs w:val="24"/>
          </w:rPr>
          <w:delText>. Ya bisalah</w:delText>
        </w:r>
      </w:del>
      <w:ins w:id="59" w:author="m. riyanton" w:date="2021-02-22T10:50:00Z">
        <w:r w:rsidR="008942BD">
          <w:rPr>
            <w:rFonts w:ascii="Times New Roman" w:eastAsia="Times New Roman" w:hAnsi="Times New Roman" w:cs="Times New Roman"/>
            <w:sz w:val="24"/>
            <w:szCs w:val="24"/>
          </w:rPr>
          <w:t xml:space="preserve"> akan menjadi</w:t>
        </w:r>
      </w:ins>
      <w:r w:rsidRPr="00C50A1E">
        <w:rPr>
          <w:rFonts w:ascii="Times New Roman" w:eastAsia="Times New Roman" w:hAnsi="Times New Roman" w:cs="Times New Roman"/>
          <w:sz w:val="24"/>
          <w:szCs w:val="24"/>
        </w:rPr>
        <w:t xml:space="preserve"> lebih dari 500 kalori.</w:t>
      </w:r>
      <w:del w:id="60" w:author="m. riyanton" w:date="2021-02-22T10:49:00Z">
        <w:r w:rsidRPr="00C50A1E" w:rsidDel="008942BD">
          <w:rPr>
            <w:rFonts w:ascii="Times New Roman" w:eastAsia="Times New Roman" w:hAnsi="Times New Roman" w:cs="Times New Roman"/>
            <w:sz w:val="24"/>
            <w:szCs w:val="24"/>
          </w:rPr>
          <w:delText xml:space="preserve"> HAHA. </w:delText>
        </w:r>
      </w:del>
    </w:p>
    <w:p w14:paraId="5F080BEF"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52BEAA1D" w14:textId="77777777" w:rsidR="00927764" w:rsidRPr="00C50A1E" w:rsidRDefault="00927764" w:rsidP="00927764"/>
    <w:p w14:paraId="7790EFA7" w14:textId="77777777" w:rsidR="00927764" w:rsidRPr="005A045A" w:rsidRDefault="00927764" w:rsidP="00927764">
      <w:pPr>
        <w:rPr>
          <w:i/>
        </w:rPr>
      </w:pPr>
    </w:p>
    <w:p w14:paraId="0E46C0B3"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B5B3D36"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 riyanton" w:date="2021-02-22T10:30:00Z" w:initials="mr">
    <w:p w14:paraId="5B915A68" w14:textId="259D69BB" w:rsidR="0002007A" w:rsidRDefault="0002007A">
      <w:pPr>
        <w:pStyle w:val="CommentText"/>
      </w:pPr>
      <w:r>
        <w:rPr>
          <w:rStyle w:val="CommentReference"/>
        </w:rPr>
        <w:annotationRef/>
      </w:r>
      <w:r>
        <w:t>Berhari-hari</w:t>
      </w:r>
    </w:p>
  </w:comment>
  <w:comment w:id="1" w:author="m. riyanton" w:date="2021-02-22T10:30:00Z" w:initials="mr">
    <w:p w14:paraId="22EDE4A1" w14:textId="55987238" w:rsidR="0002007A" w:rsidRDefault="0002007A">
      <w:pPr>
        <w:pStyle w:val="CommentText"/>
      </w:pPr>
      <w:r>
        <w:rPr>
          <w:rStyle w:val="CommentReference"/>
        </w:rPr>
        <w:annotationRef/>
      </w:r>
      <w:r>
        <w:t>Bulan dihilangkan karena sudah ada kata November</w:t>
      </w:r>
    </w:p>
  </w:comment>
  <w:comment w:id="4" w:author="m. riyanton" w:date="2021-02-22T10:31:00Z" w:initials="mr">
    <w:p w14:paraId="5462AC74" w14:textId="4C240265" w:rsidR="0002007A" w:rsidRDefault="0002007A">
      <w:pPr>
        <w:pStyle w:val="CommentText"/>
      </w:pPr>
      <w:r>
        <w:rPr>
          <w:rStyle w:val="CommentReference"/>
        </w:rPr>
        <w:annotationRef/>
      </w:r>
      <w:r>
        <w:t>Diberi tanda titik</w:t>
      </w:r>
    </w:p>
  </w:comment>
  <w:comment w:id="8" w:author="m. riyanton" w:date="2021-02-22T10:32:00Z" w:initials="mr">
    <w:p w14:paraId="1C7CC66B" w14:textId="29B1940C" w:rsidR="0002007A" w:rsidRDefault="0002007A">
      <w:pPr>
        <w:pStyle w:val="CommentText"/>
      </w:pPr>
      <w:r>
        <w:rPr>
          <w:rStyle w:val="CommentReference"/>
        </w:rPr>
        <w:annotationRef/>
      </w:r>
      <w:r>
        <w:t>Dihilangkan kata yang</w:t>
      </w:r>
    </w:p>
  </w:comment>
  <w:comment w:id="9" w:author="m. riyanton" w:date="2021-02-22T10:43:00Z" w:initials="mr">
    <w:p w14:paraId="26183396" w14:textId="76CE2F69" w:rsidR="004B42D9" w:rsidRDefault="004B42D9">
      <w:pPr>
        <w:pStyle w:val="CommentText"/>
      </w:pPr>
      <w:r>
        <w:rPr>
          <w:rStyle w:val="CommentReference"/>
        </w:rPr>
        <w:annotationRef/>
      </w:r>
      <w:r>
        <w:t>Jadi tetapi</w:t>
      </w:r>
    </w:p>
  </w:comment>
  <w:comment w:id="13" w:author="m. riyanton" w:date="2021-02-22T10:39:00Z" w:initials="mr">
    <w:p w14:paraId="6878A7F4" w14:textId="140295A9" w:rsidR="001E35FB" w:rsidRDefault="001E35FB">
      <w:pPr>
        <w:pStyle w:val="CommentText"/>
      </w:pPr>
      <w:r>
        <w:rPr>
          <w:rStyle w:val="CommentReference"/>
        </w:rPr>
        <w:annotationRef/>
      </w:r>
      <w:r>
        <w:t>Teks “jadi”&lt; menjadi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915A68" w15:done="0"/>
  <w15:commentEx w15:paraId="22EDE4A1" w15:done="0"/>
  <w15:commentEx w15:paraId="5462AC74" w15:done="0"/>
  <w15:commentEx w15:paraId="1C7CC66B" w15:done="0"/>
  <w15:commentEx w15:paraId="26183396" w15:done="0"/>
  <w15:commentEx w15:paraId="6878A7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062E" w16cex:dateUtc="2021-02-22T03:30:00Z"/>
  <w16cex:commentExtensible w16cex:durableId="23DE063D" w16cex:dateUtc="2021-02-22T03:30:00Z"/>
  <w16cex:commentExtensible w16cex:durableId="23DE068A" w16cex:dateUtc="2021-02-22T03:31:00Z"/>
  <w16cex:commentExtensible w16cex:durableId="23DE06B1" w16cex:dateUtc="2021-02-22T03:32:00Z"/>
  <w16cex:commentExtensible w16cex:durableId="23DE0956" w16cex:dateUtc="2021-02-22T03:43:00Z"/>
  <w16cex:commentExtensible w16cex:durableId="23DE0867" w16cex:dateUtc="2021-02-22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915A68" w16cid:durableId="23DE062E"/>
  <w16cid:commentId w16cid:paraId="22EDE4A1" w16cid:durableId="23DE063D"/>
  <w16cid:commentId w16cid:paraId="5462AC74" w16cid:durableId="23DE068A"/>
  <w16cid:commentId w16cid:paraId="1C7CC66B" w16cid:durableId="23DE06B1"/>
  <w16cid:commentId w16cid:paraId="26183396" w16cid:durableId="23DE0956"/>
  <w16cid:commentId w16cid:paraId="6878A7F4" w16cid:durableId="23DE08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A9959" w14:textId="77777777" w:rsidR="00DE78EE" w:rsidRDefault="00DE78EE">
      <w:r>
        <w:separator/>
      </w:r>
    </w:p>
  </w:endnote>
  <w:endnote w:type="continuationSeparator" w:id="0">
    <w:p w14:paraId="7F5F35A0" w14:textId="77777777" w:rsidR="00DE78EE" w:rsidRDefault="00DE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F23BA"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3C6A870A" w14:textId="77777777" w:rsidR="00941E77" w:rsidRDefault="00DE78EE">
    <w:pPr>
      <w:pStyle w:val="Footer"/>
    </w:pPr>
  </w:p>
  <w:p w14:paraId="5DCB56C2" w14:textId="77777777" w:rsidR="00941E77" w:rsidRDefault="00DE7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B8E4D" w14:textId="77777777" w:rsidR="00DE78EE" w:rsidRDefault="00DE78EE">
      <w:r>
        <w:separator/>
      </w:r>
    </w:p>
  </w:footnote>
  <w:footnote w:type="continuationSeparator" w:id="0">
    <w:p w14:paraId="40C81D2C" w14:textId="77777777" w:rsidR="00DE78EE" w:rsidRDefault="00DE7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 riyanton">
    <w15:presenceInfo w15:providerId="Windows Live" w15:userId="632a28c022f9e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007A"/>
    <w:rsid w:val="000728F3"/>
    <w:rsid w:val="00081508"/>
    <w:rsid w:val="0012251A"/>
    <w:rsid w:val="001E35FB"/>
    <w:rsid w:val="002318A3"/>
    <w:rsid w:val="00397CB1"/>
    <w:rsid w:val="0042167F"/>
    <w:rsid w:val="004B42D9"/>
    <w:rsid w:val="006D0879"/>
    <w:rsid w:val="008942BD"/>
    <w:rsid w:val="00924DF5"/>
    <w:rsid w:val="00927764"/>
    <w:rsid w:val="00930C06"/>
    <w:rsid w:val="00B650A7"/>
    <w:rsid w:val="00C20908"/>
    <w:rsid w:val="00D94A3F"/>
    <w:rsid w:val="00DE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0FF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02007A"/>
    <w:rPr>
      <w:sz w:val="16"/>
      <w:szCs w:val="16"/>
    </w:rPr>
  </w:style>
  <w:style w:type="paragraph" w:styleId="CommentText">
    <w:name w:val="annotation text"/>
    <w:basedOn w:val="Normal"/>
    <w:link w:val="CommentTextChar"/>
    <w:uiPriority w:val="99"/>
    <w:semiHidden/>
    <w:unhideWhenUsed/>
    <w:rsid w:val="0002007A"/>
    <w:rPr>
      <w:sz w:val="20"/>
      <w:szCs w:val="20"/>
    </w:rPr>
  </w:style>
  <w:style w:type="character" w:customStyle="1" w:styleId="CommentTextChar">
    <w:name w:val="Comment Text Char"/>
    <w:basedOn w:val="DefaultParagraphFont"/>
    <w:link w:val="CommentText"/>
    <w:uiPriority w:val="99"/>
    <w:semiHidden/>
    <w:rsid w:val="0002007A"/>
    <w:rPr>
      <w:sz w:val="20"/>
      <w:szCs w:val="20"/>
    </w:rPr>
  </w:style>
  <w:style w:type="paragraph" w:styleId="CommentSubject">
    <w:name w:val="annotation subject"/>
    <w:basedOn w:val="CommentText"/>
    <w:next w:val="CommentText"/>
    <w:link w:val="CommentSubjectChar"/>
    <w:uiPriority w:val="99"/>
    <w:semiHidden/>
    <w:unhideWhenUsed/>
    <w:rsid w:val="0002007A"/>
    <w:rPr>
      <w:b/>
      <w:bCs/>
    </w:rPr>
  </w:style>
  <w:style w:type="character" w:customStyle="1" w:styleId="CommentSubjectChar">
    <w:name w:val="Comment Subject Char"/>
    <w:basedOn w:val="CommentTextChar"/>
    <w:link w:val="CommentSubject"/>
    <w:uiPriority w:val="99"/>
    <w:semiHidden/>
    <w:rsid w:val="000200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 riyanton</cp:lastModifiedBy>
  <cp:revision>11</cp:revision>
  <dcterms:created xsi:type="dcterms:W3CDTF">2020-08-26T21:16:00Z</dcterms:created>
  <dcterms:modified xsi:type="dcterms:W3CDTF">2021-02-22T03:50:00Z</dcterms:modified>
</cp:coreProperties>
</file>