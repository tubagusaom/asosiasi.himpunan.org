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2DA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46EDC1CD"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A30B6A8" w14:textId="77777777" w:rsidR="00927764" w:rsidRDefault="00927764" w:rsidP="00927764">
      <w:pPr>
        <w:jc w:val="center"/>
        <w:rPr>
          <w:rFonts w:ascii="Cambria" w:hAnsi="Cambria" w:cs="Times New Roman"/>
          <w:sz w:val="24"/>
          <w:szCs w:val="24"/>
        </w:rPr>
      </w:pPr>
    </w:p>
    <w:p w14:paraId="29DC1510"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B20CBF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43DDC0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42F115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85C4475" wp14:editId="06BB3D8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CB85EA3"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81389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0A111D7" w14:textId="5C717088" w:rsidR="00927764" w:rsidRPr="00C50A1E" w:rsidDel="006F19E4" w:rsidRDefault="00927764" w:rsidP="006F19E4">
      <w:pPr>
        <w:shd w:val="clear" w:color="auto" w:fill="F5F5F5"/>
        <w:spacing w:after="375"/>
        <w:jc w:val="both"/>
        <w:rPr>
          <w:moveFrom w:id="0" w:author="Renni Anggraini" w:date="2021-04-09T15:43:00Z"/>
          <w:rFonts w:ascii="Times New Roman" w:eastAsia="Times New Roman" w:hAnsi="Times New Roman" w:cs="Times New Roman"/>
          <w:sz w:val="24"/>
          <w:szCs w:val="24"/>
        </w:rPr>
        <w:pPrChange w:id="1" w:author="Renni Anggraini" w:date="2021-04-09T15:39:00Z">
          <w:pPr>
            <w:shd w:val="clear" w:color="auto" w:fill="F5F5F5"/>
            <w:spacing w:after="375"/>
          </w:pPr>
        </w:pPrChange>
      </w:pPr>
      <w:moveFromRangeStart w:id="2" w:author="Renni Anggraini" w:date="2021-04-09T15:43:00Z" w:name="move68875405"/>
      <w:moveFrom w:id="3" w:author="Renni Anggraini" w:date="2021-04-09T15:43:00Z">
        <w:r w:rsidRPr="00C50A1E" w:rsidDel="006F19E4">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moveFrom>
    </w:p>
    <w:moveFromRangeEnd w:id="2"/>
    <w:p w14:paraId="0E362CAA" w14:textId="63BB23CE"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4" w:author="Renni Anggraini" w:date="2021-04-09T15:39:00Z">
          <w:pPr>
            <w:shd w:val="clear" w:color="auto" w:fill="F5F5F5"/>
            <w:spacing w:after="375"/>
          </w:pPr>
        </w:pPrChange>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5" w:author="Renni Anggraini" w:date="2021-04-09T15:51:00Z">
        <w:r w:rsidDel="006F19E4">
          <w:rPr>
            <w:rFonts w:ascii="Times New Roman" w:eastAsia="Times New Roman" w:hAnsi="Times New Roman" w:cs="Times New Roman"/>
            <w:sz w:val="24"/>
            <w:szCs w:val="24"/>
          </w:rPr>
          <w:delText xml:space="preserve">Bulan </w:delText>
        </w:r>
      </w:del>
      <w:ins w:id="6" w:author="Renni Anggraini" w:date="2021-04-09T15:51:00Z">
        <w:r w:rsidR="006F19E4">
          <w:rPr>
            <w:rFonts w:ascii="Times New Roman" w:eastAsia="Times New Roman" w:hAnsi="Times New Roman" w:cs="Times New Roman"/>
            <w:sz w:val="24"/>
            <w:szCs w:val="24"/>
          </w:rPr>
          <w:t>bulan</w:t>
        </w:r>
        <w:r w:rsidR="006F19E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 xml:space="preserve">Desember 2019, hujan benar-benar datang seperti perkiraan. </w:t>
      </w:r>
      <w:del w:id="7" w:author="Renni Anggraini" w:date="2021-04-09T15:42:00Z">
        <w:r w:rsidRPr="00C50A1E" w:rsidDel="006F19E4">
          <w:rPr>
            <w:rFonts w:ascii="Times New Roman" w:eastAsia="Times New Roman" w:hAnsi="Times New Roman" w:cs="Times New Roman"/>
            <w:sz w:val="24"/>
            <w:szCs w:val="24"/>
          </w:rPr>
          <w:delText>Sudah sangat terasa apalagi sejak awal tahun baru kita</w:delText>
        </w:r>
      </w:del>
      <w:r w:rsidRPr="00C50A1E">
        <w:rPr>
          <w:rFonts w:ascii="Times New Roman" w:eastAsia="Times New Roman" w:hAnsi="Times New Roman" w:cs="Times New Roman"/>
          <w:sz w:val="24"/>
          <w:szCs w:val="24"/>
        </w:rPr>
        <w:t>.</w:t>
      </w:r>
    </w:p>
    <w:p w14:paraId="4F5C3B24" w14:textId="5ABC8E93" w:rsidR="00927764" w:rsidRDefault="00927764" w:rsidP="006F19E4">
      <w:pPr>
        <w:shd w:val="clear" w:color="auto" w:fill="F5F5F5"/>
        <w:spacing w:after="375"/>
        <w:jc w:val="both"/>
        <w:rPr>
          <w:ins w:id="8" w:author="Renni Anggraini" w:date="2021-04-09T15:43: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ins w:id="9" w:author="Renni Anggraini" w:date="2021-04-09T15:49:00Z">
        <w:r w:rsidR="006F19E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ambyar</w:t>
      </w:r>
      <w:ins w:id="10" w:author="Renni Anggraini" w:date="2021-04-09T15:49:00Z">
        <w:r w:rsidR="006F19E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pun perilaku kita yang lain. Soal makan. Ya, hujan yang membuat kita jadi sering lapar. Kok bisa ya?</w:t>
      </w:r>
    </w:p>
    <w:p w14:paraId="6D8BCB41" w14:textId="77777777" w:rsidR="006F19E4" w:rsidRPr="00C50A1E" w:rsidDel="006F19E4" w:rsidRDefault="006F19E4" w:rsidP="006F19E4">
      <w:pPr>
        <w:shd w:val="clear" w:color="auto" w:fill="F5F5F5"/>
        <w:spacing w:after="375"/>
        <w:jc w:val="both"/>
        <w:rPr>
          <w:del w:id="11" w:author="Renni Anggraini" w:date="2021-04-09T15:43:00Z"/>
          <w:moveTo w:id="12" w:author="Renni Anggraini" w:date="2021-04-09T15:43:00Z"/>
          <w:rFonts w:ascii="Times New Roman" w:eastAsia="Times New Roman" w:hAnsi="Times New Roman" w:cs="Times New Roman"/>
          <w:sz w:val="24"/>
          <w:szCs w:val="24"/>
        </w:rPr>
      </w:pPr>
      <w:moveToRangeStart w:id="13" w:author="Renni Anggraini" w:date="2021-04-09T15:43:00Z" w:name="move68875405"/>
      <w:moveTo w:id="14" w:author="Renni Anggraini" w:date="2021-04-09T15:43:00Z">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moveTo>
    </w:p>
    <w:moveToRangeEnd w:id="13"/>
    <w:p w14:paraId="4CA83F28" w14:textId="77777777" w:rsidR="006F19E4" w:rsidRPr="00C50A1E" w:rsidRDefault="006F19E4" w:rsidP="006F19E4">
      <w:pPr>
        <w:shd w:val="clear" w:color="auto" w:fill="F5F5F5"/>
        <w:spacing w:after="375"/>
        <w:jc w:val="both"/>
        <w:rPr>
          <w:rFonts w:ascii="Times New Roman" w:eastAsia="Times New Roman" w:hAnsi="Times New Roman" w:cs="Times New Roman"/>
          <w:sz w:val="24"/>
          <w:szCs w:val="24"/>
        </w:rPr>
        <w:pPrChange w:id="15" w:author="Renni Anggraini" w:date="2021-04-09T15:39:00Z">
          <w:pPr>
            <w:shd w:val="clear" w:color="auto" w:fill="F5F5F5"/>
            <w:spacing w:after="375"/>
          </w:pPr>
        </w:pPrChange>
      </w:pPr>
    </w:p>
    <w:p w14:paraId="2055B59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32314DB"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16"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lastRenderedPageBreak/>
        <w:t>Selain mengenang dia, kegiatan yang paling asyik di saat hujan turun adalah makan. Sering disebut cuma camilan, tapi jumlah kalorinya nyaris melebihi makan berat.</w:t>
      </w:r>
    </w:p>
    <w:p w14:paraId="43E3CA3C" w14:textId="627C4EA1"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17"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 xml:space="preserve">Sebungkus keripik yang dalam kemasan bisa dikonsumsi </w:t>
      </w:r>
      <w:del w:id="18" w:author="Renni Anggraini" w:date="2021-04-09T15:47:00Z">
        <w:r w:rsidRPr="00C50A1E" w:rsidDel="006F19E4">
          <w:rPr>
            <w:rFonts w:ascii="Times New Roman" w:eastAsia="Times New Roman" w:hAnsi="Times New Roman" w:cs="Times New Roman"/>
            <w:sz w:val="24"/>
            <w:szCs w:val="24"/>
          </w:rPr>
          <w:delText xml:space="preserve">4 </w:delText>
        </w:r>
      </w:del>
      <w:ins w:id="19" w:author="Renni Anggraini" w:date="2021-04-09T15:47:00Z">
        <w:r w:rsidR="006F19E4">
          <w:rPr>
            <w:rFonts w:ascii="Times New Roman" w:eastAsia="Times New Roman" w:hAnsi="Times New Roman" w:cs="Times New Roman"/>
            <w:sz w:val="24"/>
            <w:szCs w:val="24"/>
          </w:rPr>
          <w:t>empat</w:t>
        </w:r>
        <w:r w:rsidR="006F19E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porsi habis sekali duduk. Belum cukup, tambah lagi gorengannya, satu-dua biji eh kok jadi lima?</w:t>
      </w:r>
    </w:p>
    <w:p w14:paraId="14D22DE0"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0"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E36A830"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1"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1DF3404"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2"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del w:id="23" w:author="Renni Anggraini" w:date="2021-04-09T15:44:00Z">
        <w:r w:rsidRPr="00C50A1E" w:rsidDel="006F19E4">
          <w:rPr>
            <w:rFonts w:ascii="Times New Roman" w:eastAsia="Times New Roman" w:hAnsi="Times New Roman" w:cs="Times New Roman"/>
            <w:sz w:val="24"/>
            <w:szCs w:val="24"/>
          </w:rPr>
          <w:delText>~</w:delText>
        </w:r>
      </w:del>
    </w:p>
    <w:p w14:paraId="1ADB83F4" w14:textId="77777777" w:rsidR="00927764" w:rsidRPr="00C50A1E" w:rsidRDefault="00927764" w:rsidP="006F19E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261DCE9" w14:textId="36DF6E82"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4"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 xml:space="preserve">Mulai dari segala jenis masakan dalam bentuk mie instan, biskuit-biskuit yang </w:t>
      </w:r>
      <w:del w:id="25" w:author="Renni Anggraini" w:date="2021-04-09T15:44:00Z">
        <w:r w:rsidRPr="00C50A1E" w:rsidDel="006F19E4">
          <w:rPr>
            <w:rFonts w:ascii="Times New Roman" w:eastAsia="Times New Roman" w:hAnsi="Times New Roman" w:cs="Times New Roman"/>
            <w:sz w:val="24"/>
            <w:szCs w:val="24"/>
          </w:rPr>
          <w:delText>di</w:delText>
        </w:r>
        <w:r w:rsidDel="006F19E4">
          <w:rPr>
            <w:rFonts w:ascii="Times New Roman" w:eastAsia="Times New Roman" w:hAnsi="Times New Roman" w:cs="Times New Roman"/>
            <w:sz w:val="24"/>
            <w:szCs w:val="24"/>
          </w:rPr>
          <w:delText xml:space="preserve"> </w:delText>
        </w:r>
        <w:r w:rsidRPr="00C50A1E" w:rsidDel="006F19E4">
          <w:rPr>
            <w:rFonts w:ascii="Times New Roman" w:eastAsia="Times New Roman" w:hAnsi="Times New Roman" w:cs="Times New Roman"/>
            <w:sz w:val="24"/>
            <w:szCs w:val="24"/>
          </w:rPr>
          <w:delText>tata</w:delText>
        </w:r>
      </w:del>
      <w:ins w:id="26" w:author="Renni Anggraini" w:date="2021-04-09T15:44:00Z">
        <w:r w:rsidR="006F19E4">
          <w:rPr>
            <w:rFonts w:ascii="Times New Roman" w:eastAsia="Times New Roman" w:hAnsi="Times New Roman" w:cs="Times New Roman"/>
            <w:sz w:val="24"/>
            <w:szCs w:val="24"/>
          </w:rPr>
          <w:t>ditata</w:t>
        </w:r>
      </w:ins>
      <w:r w:rsidRPr="00C50A1E">
        <w:rPr>
          <w:rFonts w:ascii="Times New Roman" w:eastAsia="Times New Roman" w:hAnsi="Times New Roman" w:cs="Times New Roman"/>
          <w:sz w:val="24"/>
          <w:szCs w:val="24"/>
        </w:rPr>
        <w:t xml:space="preserve"> dalam toples cantik, atau bubuk-bubuk minuman manis dalam kemasan ekonomis. </w:t>
      </w:r>
    </w:p>
    <w:p w14:paraId="2F64DC78"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7"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B6AAAF4"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8"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62D37CB" w14:textId="677AD8A5"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29"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w:t>
      </w:r>
      <w:ins w:id="30" w:author="Renni Anggraini" w:date="2021-04-09T15:45:00Z">
        <w:r w:rsidR="006F19E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w:t>
      </w:r>
      <w:del w:id="31" w:author="Renni Anggraini" w:date="2021-04-09T15:45:00Z">
        <w:r w:rsidRPr="00C50A1E" w:rsidDel="006F19E4">
          <w:rPr>
            <w:rFonts w:ascii="Times New Roman" w:eastAsia="Times New Roman" w:hAnsi="Times New Roman" w:cs="Times New Roman"/>
            <w:i/>
            <w:iCs/>
            <w:sz w:val="24"/>
            <w:szCs w:val="24"/>
          </w:rPr>
          <w:delText xml:space="preserve">gitu </w:delText>
        </w:r>
      </w:del>
      <w:ins w:id="32" w:author="Renni Anggraini" w:date="2021-04-09T15:45:00Z">
        <w:r w:rsidR="006F19E4">
          <w:rPr>
            <w:rFonts w:ascii="Times New Roman" w:eastAsia="Times New Roman" w:hAnsi="Times New Roman" w:cs="Times New Roman"/>
            <w:i/>
            <w:iCs/>
            <w:sz w:val="24"/>
            <w:szCs w:val="24"/>
          </w:rPr>
          <w:t>Gitu</w:t>
        </w:r>
        <w:r w:rsidR="006F19E4" w:rsidRPr="00C50A1E">
          <w:rPr>
            <w:rFonts w:ascii="Times New Roman" w:eastAsia="Times New Roman" w:hAnsi="Times New Roman" w:cs="Times New Roman"/>
            <w:i/>
            <w:iCs/>
            <w:sz w:val="24"/>
            <w:szCs w:val="24"/>
          </w:rPr>
          <w:t xml:space="preserve"> </w:t>
        </w:r>
        <w:r w:rsidR="006F19E4">
          <w:rPr>
            <w:rFonts w:ascii="Times New Roman" w:eastAsia="Times New Roman" w:hAnsi="Times New Roman" w:cs="Times New Roman"/>
            <w:i/>
            <w:iCs/>
            <w:sz w:val="24"/>
            <w:szCs w:val="24"/>
          </w:rPr>
          <w:t>kan?</w:t>
        </w:r>
      </w:ins>
      <w:del w:id="33" w:author="Renni Anggraini" w:date="2021-04-09T15:45:00Z">
        <w:r w:rsidRPr="00C50A1E" w:rsidDel="006F19E4">
          <w:rPr>
            <w:rFonts w:ascii="Times New Roman" w:eastAsia="Times New Roman" w:hAnsi="Times New Roman" w:cs="Times New Roman"/>
            <w:i/>
            <w:iCs/>
            <w:sz w:val="24"/>
            <w:szCs w:val="24"/>
          </w:rPr>
          <w:delText>khan.</w:delText>
        </w:r>
      </w:del>
    </w:p>
    <w:p w14:paraId="1FC248D4" w14:textId="4149CFE8"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34"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del w:id="35" w:author="Renni Anggraini" w:date="2021-04-09T15:45:00Z">
        <w:r w:rsidRPr="00C50A1E" w:rsidDel="006F19E4">
          <w:rPr>
            <w:rFonts w:ascii="Times New Roman" w:eastAsia="Times New Roman" w:hAnsi="Times New Roman" w:cs="Times New Roman"/>
            <w:sz w:val="24"/>
            <w:szCs w:val="24"/>
          </w:rPr>
          <w:delText xml:space="preserve">kerjaannya </w:delText>
        </w:r>
      </w:del>
      <w:ins w:id="36" w:author="Renni Anggraini" w:date="2021-04-09T15:45:00Z">
        <w:r w:rsidR="006F19E4">
          <w:rPr>
            <w:rFonts w:ascii="Times New Roman" w:eastAsia="Times New Roman" w:hAnsi="Times New Roman" w:cs="Times New Roman"/>
            <w:sz w:val="24"/>
            <w:szCs w:val="24"/>
          </w:rPr>
          <w:t>kerjanya hanya</w:t>
        </w:r>
        <w:r w:rsidR="006F19E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tiduran dan hanya buka tutup media sosial atau pura-pura sibuk padahal tidak ada yang nge-</w:t>
      </w:r>
      <w:r w:rsidRPr="006F19E4">
        <w:rPr>
          <w:rFonts w:ascii="Times New Roman" w:eastAsia="Times New Roman" w:hAnsi="Times New Roman" w:cs="Times New Roman"/>
          <w:i/>
          <w:iCs/>
          <w:sz w:val="24"/>
          <w:szCs w:val="24"/>
          <w:rPrChange w:id="37" w:author="Renni Anggraini" w:date="2021-04-09T15:48: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7B70BDEF" w14:textId="54916B2B"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38"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ins w:id="39" w:author="Renni Anggraini" w:date="2021-04-09T15:48:00Z">
        <w:r w:rsidR="006F19E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mager</w:t>
      </w:r>
      <w:ins w:id="40" w:author="Renni Anggraini" w:date="2021-04-09T15:48:00Z">
        <w:r w:rsidR="006F19E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2F33809F" w14:textId="77777777" w:rsidR="00927764" w:rsidRPr="00C50A1E" w:rsidRDefault="00927764" w:rsidP="006F19E4">
      <w:pPr>
        <w:shd w:val="clear" w:color="auto" w:fill="F5F5F5"/>
        <w:spacing w:after="375"/>
        <w:jc w:val="both"/>
        <w:rPr>
          <w:rFonts w:ascii="Times New Roman" w:eastAsia="Times New Roman" w:hAnsi="Times New Roman" w:cs="Times New Roman"/>
          <w:sz w:val="24"/>
          <w:szCs w:val="24"/>
        </w:rPr>
        <w:pPrChange w:id="41" w:author="Renni Anggraini" w:date="2021-04-09T15:40: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5DA24E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Mie rebus kuah susu ditambah telur. Ya bisalah lebih dari 500 kalori. HAHA. </w:t>
      </w:r>
    </w:p>
    <w:p w14:paraId="7CC6CD9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1CB1178" w14:textId="77777777" w:rsidR="00927764" w:rsidRPr="00C50A1E" w:rsidRDefault="00927764" w:rsidP="00927764"/>
    <w:p w14:paraId="166A182A" w14:textId="77777777" w:rsidR="00927764" w:rsidRPr="005A045A" w:rsidRDefault="00927764" w:rsidP="00927764">
      <w:pPr>
        <w:rPr>
          <w:i/>
        </w:rPr>
      </w:pPr>
    </w:p>
    <w:p w14:paraId="7F2DC890"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A743D3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76B6C" w14:textId="77777777" w:rsidR="00B2025C" w:rsidRDefault="00B2025C">
      <w:r>
        <w:separator/>
      </w:r>
    </w:p>
  </w:endnote>
  <w:endnote w:type="continuationSeparator" w:id="0">
    <w:p w14:paraId="1026772D" w14:textId="77777777" w:rsidR="00B2025C" w:rsidRDefault="00B20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B2A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DD47C73" w14:textId="77777777" w:rsidR="00941E77" w:rsidRDefault="00B2025C">
    <w:pPr>
      <w:pStyle w:val="Footer"/>
    </w:pPr>
  </w:p>
  <w:p w14:paraId="1BB72D4F" w14:textId="77777777" w:rsidR="00941E77" w:rsidRDefault="00B20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C7748" w14:textId="77777777" w:rsidR="00B2025C" w:rsidRDefault="00B2025C">
      <w:r>
        <w:separator/>
      </w:r>
    </w:p>
  </w:footnote>
  <w:footnote w:type="continuationSeparator" w:id="0">
    <w:p w14:paraId="1935850E" w14:textId="77777777" w:rsidR="00B2025C" w:rsidRDefault="00B20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nni Anggraini">
    <w15:presenceInfo w15:providerId="Windows Live" w15:userId="f1e43ec1bab8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6F19E4"/>
    <w:rsid w:val="00801675"/>
    <w:rsid w:val="00924DF5"/>
    <w:rsid w:val="00927764"/>
    <w:rsid w:val="00B2025C"/>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04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Renni Anggraini</cp:lastModifiedBy>
  <cp:revision>3</cp:revision>
  <dcterms:created xsi:type="dcterms:W3CDTF">2021-04-09T07:58:00Z</dcterms:created>
  <dcterms:modified xsi:type="dcterms:W3CDTF">2021-04-09T08:54:00Z</dcterms:modified>
</cp:coreProperties>
</file>