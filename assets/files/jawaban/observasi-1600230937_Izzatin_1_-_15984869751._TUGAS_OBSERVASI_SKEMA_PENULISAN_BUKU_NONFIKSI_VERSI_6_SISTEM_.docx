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E02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275275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37229C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DB907C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7D41DC6" w14:textId="77777777" w:rsidTr="00821BA2">
        <w:tc>
          <w:tcPr>
            <w:tcW w:w="9350" w:type="dxa"/>
          </w:tcPr>
          <w:p w14:paraId="3E6CA43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8E528CC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A5B113F" w14:textId="5C01DE8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Izzatin Nihayah" w:date="2020-09-16T11:20:00Z">
              <w:r w:rsidRPr="00EC6F38" w:rsidDel="00D05E9F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1" w:author="Izzatin Nihayah" w:date="2020-09-16T11:20:00Z">
              <w:r w:rsidR="00D05E9F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  <w:r w:rsidR="00D05E9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" w:author="Izzatin Nihayah" w:date="2020-09-16T11:36:00Z">
              <w:r w:rsidR="0043203E">
                <w:rPr>
                  <w:rFonts w:ascii="Times New Roman" w:eastAsia="Times New Roman" w:hAnsi="Times New Roman" w:cs="Times New Roman"/>
                  <w:szCs w:val="24"/>
                </w:rPr>
                <w:t>terus</w:t>
              </w:r>
              <w:proofErr w:type="spellEnd"/>
              <w:r w:rsidR="0043203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B17062" w14:textId="3277214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" w:author="Izzatin Nihayah" w:date="2020-09-16T11:22:00Z">
              <w:r w:rsidR="00574C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4" w:author="Izzatin Nihayah" w:date="2020-09-16T11:23:00Z">
              <w:r w:rsidR="00574C74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del w:id="5" w:author="Izzatin Nihayah" w:date="2020-09-16T11:22:00Z">
              <w:r w:rsidRPr="00EC6F38" w:rsidDel="00574C7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3138EA" w14:textId="54AD9E1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574C74">
              <w:rPr>
                <w:rFonts w:ascii="Times New Roman" w:eastAsia="Times New Roman" w:hAnsi="Times New Roman" w:cs="Times New Roman"/>
                <w:szCs w:val="24"/>
              </w:rPr>
              <w:t>-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" w:author="Izzatin Nihayah" w:date="2020-09-16T11:30:00Z">
              <w:r w:rsidR="0043203E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43203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6156A2" w14:textId="349B4F9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Izzatin Nihayah" w:date="2020-09-16T11:30:00Z">
              <w:r w:rsidR="00574C74" w:rsidDel="0043203E">
                <w:rPr>
                  <w:rFonts w:ascii="Times New Roman" w:eastAsia="Times New Roman" w:hAnsi="Times New Roman" w:cs="Times New Roman"/>
                  <w:szCs w:val="24"/>
                </w:rPr>
                <w:delText>-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8" w:author="Izzatin Nihayah" w:date="2020-09-16T11:32:00Z">
              <w:r w:rsidR="0043203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9" w:author="Izzatin Nihayah" w:date="2020-09-16T11:32:00Z">
              <w:r w:rsidRPr="00EC6F38" w:rsidDel="0043203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0" w:author="Izzatin Nihayah" w:date="2020-09-16T11:32:00Z">
              <w:r w:rsidR="0043203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C452E7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513514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213143" w14:textId="4EC3094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1" w:author="Izzatin Nihayah" w:date="2020-09-16T11:31:00Z">
              <w:r w:rsidR="0043203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2" w:author="Izzatin Nihayah" w:date="2020-09-16T11:31:00Z">
              <w:r w:rsidRPr="00EC6F38" w:rsidDel="0043203E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3" w:author="Izzatin Nihayah" w:date="2020-09-16T11:37:00Z">
              <w:r w:rsidR="0043203E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6B9A7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120A9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2C4B1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94AB410" w14:textId="454A21B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4" w:author="Izzatin Nihayah" w:date="2020-09-16T11:33:00Z">
              <w:r w:rsidR="0043203E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5" w:author="Izzatin Nihayah" w:date="2020-09-16T11:33:00Z">
              <w:r w:rsidRPr="00EC6F38" w:rsidDel="0043203E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EA8E7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E6793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A346F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0E53CA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553C55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9C6F7D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11FE84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01DA89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CDA157A" w14:textId="266854E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Izzatin Nihayah" w:date="2020-09-16T11:34:00Z">
              <w:r w:rsidRPr="00EC6F38" w:rsidDel="0043203E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proofErr w:type="spellStart"/>
            <w:ins w:id="17" w:author="Izzatin Nihayah" w:date="2020-09-16T11:34:00Z">
              <w:r w:rsidR="0043203E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76DAFE" w14:textId="03AC8D5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18" w:author="Izzatin Nihayah" w:date="2020-09-16T11:35:00Z">
              <w:r w:rsidRPr="00EC6F38" w:rsidDel="0043203E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proofErr w:type="spellStart"/>
            <w:ins w:id="19" w:author="Izzatin Nihayah" w:date="2020-09-16T11:35:00Z">
              <w:r w:rsidR="0043203E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BBE484" w14:textId="2B46FA8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0" w:author="Izzatin Nihayah" w:date="2020-09-16T11:38:00Z">
              <w:r w:rsidR="0043203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3A762B" w14:textId="5D04CBF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1" w:author="Izzatin Nihayah" w:date="2020-09-16T11:38:00Z">
              <w:r w:rsidR="0043203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bookmarkStart w:id="22" w:name="_GoBack"/>
            <w:bookmarkEnd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F86F9B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zzatin Nihayah">
    <w15:presenceInfo w15:providerId="Windows Live" w15:userId="63dfb9ae6bbec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3203E"/>
    <w:rsid w:val="00574C74"/>
    <w:rsid w:val="00924DF5"/>
    <w:rsid w:val="00D0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5B5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Izzatin Nihayah</cp:lastModifiedBy>
  <cp:revision>4</cp:revision>
  <dcterms:created xsi:type="dcterms:W3CDTF">2020-08-26T22:03:00Z</dcterms:created>
  <dcterms:modified xsi:type="dcterms:W3CDTF">2020-09-16T04:39:00Z</dcterms:modified>
</cp:coreProperties>
</file>