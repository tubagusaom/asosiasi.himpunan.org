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25D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2BEEF4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EDAE7D" w14:textId="77777777" w:rsidR="007952C3" w:rsidRDefault="007952C3"/>
    <w:p w14:paraId="364BC07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9E26B08" w14:textId="77777777" w:rsidTr="00E0626E">
        <w:tc>
          <w:tcPr>
            <w:tcW w:w="9350" w:type="dxa"/>
          </w:tcPr>
          <w:p w14:paraId="13233A8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9D1D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4516A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D8D0" w14:textId="77777777" w:rsidR="002C79BE" w:rsidRDefault="002C79BE" w:rsidP="00E0626E">
            <w:pPr>
              <w:spacing w:line="480" w:lineRule="auto"/>
              <w:rPr>
                <w:ins w:id="0" w:author="Microsoft Office User" w:date="2021-04-27T10:37:00Z"/>
                <w:rFonts w:ascii="Times New Roman" w:hAnsi="Times New Roman" w:cs="Times New Roman"/>
                <w:sz w:val="24"/>
                <w:szCs w:val="24"/>
              </w:rPr>
            </w:pPr>
            <w:ins w:id="1" w:author="Microsoft Office User" w:date="2021-04-2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6C47CB9" w14:textId="5365E0AE" w:rsidR="002C79BE" w:rsidRDefault="00C416D7" w:rsidP="00E0626E">
            <w:pPr>
              <w:spacing w:line="480" w:lineRule="auto"/>
              <w:rPr>
                <w:ins w:id="2" w:author="Microsoft Office User" w:date="2021-04-27T10:37:00Z"/>
                <w:rFonts w:ascii="Times New Roman" w:hAnsi="Times New Roman" w:cs="Times New Roman"/>
                <w:sz w:val="24"/>
                <w:szCs w:val="24"/>
              </w:rPr>
            </w:pPr>
            <w:ins w:id="3" w:author="Microsoft Office User" w:date="2021-04-27T1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ins w:id="4" w:author="Microsoft Office User" w:date="2021-04-27T10:37:00Z"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Media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AF1CB40" w14:textId="77777777" w:rsidR="002C79BE" w:rsidRDefault="002C79BE" w:rsidP="00E0626E">
            <w:pPr>
              <w:spacing w:line="480" w:lineRule="auto"/>
              <w:rPr>
                <w:ins w:id="5" w:author="Microsoft Office User" w:date="2021-04-27T10:35:00Z"/>
                <w:rFonts w:ascii="Times New Roman" w:hAnsi="Times New Roman" w:cs="Times New Roman"/>
                <w:sz w:val="24"/>
                <w:szCs w:val="24"/>
              </w:rPr>
            </w:pPr>
            <w:ins w:id="6" w:author="Microsoft Office User" w:date="2021-04-27T10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</w:p>
          <w:p w14:paraId="590F54CD" w14:textId="066949AF" w:rsidR="002C79BE" w:rsidRDefault="00C416D7" w:rsidP="00E0626E">
            <w:pPr>
              <w:spacing w:line="480" w:lineRule="auto"/>
              <w:rPr>
                <w:ins w:id="7" w:author="Microsoft Office User" w:date="2021-04-27T10:38:00Z"/>
                <w:rFonts w:ascii="Times New Roman" w:hAnsi="Times New Roman" w:cs="Times New Roman"/>
                <w:sz w:val="24"/>
                <w:szCs w:val="24"/>
              </w:rPr>
            </w:pPr>
            <w:ins w:id="8" w:author="Microsoft Office User" w:date="2021-04-27T1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proofErr w:type="spellStart"/>
            <w:ins w:id="9" w:author="Microsoft Office User" w:date="2021-04-27T10:35:00Z"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bookmarkStart w:id="10" w:name="_GoBack"/>
            <w:bookmarkEnd w:id="10"/>
          </w:p>
          <w:p w14:paraId="3C3534BC" w14:textId="77777777" w:rsidR="002C79BE" w:rsidRDefault="002C79BE" w:rsidP="00E0626E">
            <w:pPr>
              <w:spacing w:line="480" w:lineRule="auto"/>
              <w:rPr>
                <w:ins w:id="11" w:author="Microsoft Office User" w:date="2021-04-27T10:36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2" w:author="Microsoft Office User" w:date="2021-04-27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034D83A" w14:textId="77777777" w:rsidR="002C79BE" w:rsidRDefault="002C79BE" w:rsidP="00E0626E">
            <w:pPr>
              <w:spacing w:line="480" w:lineRule="auto"/>
              <w:rPr>
                <w:ins w:id="13" w:author="Microsoft Office User" w:date="2021-04-27T10:36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4" w:author="Microsoft Office User" w:date="2021-04-27T10:3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Dengan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</w:ins>
          </w:p>
          <w:p w14:paraId="6658114B" w14:textId="77B707FF" w:rsidR="002C79BE" w:rsidRDefault="00C416D7" w:rsidP="00E0626E">
            <w:pPr>
              <w:spacing w:line="480" w:lineRule="auto"/>
              <w:rPr>
                <w:ins w:id="15" w:author="Microsoft Office User" w:date="2021-04-27T10:37:00Z"/>
                <w:rFonts w:ascii="Times New Roman" w:hAnsi="Times New Roman" w:cs="Times New Roman"/>
                <w:sz w:val="24"/>
                <w:szCs w:val="24"/>
              </w:rPr>
            </w:pPr>
            <w:ins w:id="16" w:author="Microsoft Office User" w:date="2021-04-27T10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B9C5D7C" w14:textId="77777777" w:rsidR="002C79BE" w:rsidRDefault="002C79BE" w:rsidP="00E0626E">
            <w:pPr>
              <w:spacing w:line="480" w:lineRule="auto"/>
              <w:rPr>
                <w:ins w:id="17" w:author="Microsoft Office User" w:date="2021-04-27T10:37:00Z"/>
                <w:rFonts w:ascii="Times New Roman" w:hAnsi="Times New Roman" w:cs="Times New Roman"/>
                <w:sz w:val="24"/>
                <w:szCs w:val="24"/>
              </w:rPr>
            </w:pPr>
            <w:ins w:id="18" w:author="Microsoft Office User" w:date="2021-04-2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14:paraId="18BB45D3" w14:textId="702695C7" w:rsidR="002C79BE" w:rsidRDefault="00C416D7" w:rsidP="00E0626E">
            <w:pPr>
              <w:spacing w:line="480" w:lineRule="auto"/>
              <w:rPr>
                <w:ins w:id="19" w:author="Microsoft Office User" w:date="2021-04-27T10:37:00Z"/>
                <w:rFonts w:ascii="Times New Roman" w:hAnsi="Times New Roman" w:cs="Times New Roman"/>
                <w:sz w:val="24"/>
                <w:szCs w:val="24"/>
              </w:rPr>
            </w:pPr>
            <w:ins w:id="20" w:author="Microsoft Office User" w:date="2021-04-27T10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PT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="002C79BE"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3727915" w14:textId="77777777" w:rsidR="002C79BE" w:rsidRDefault="002C79BE" w:rsidP="00E0626E">
            <w:pPr>
              <w:spacing w:line="480" w:lineRule="auto"/>
              <w:rPr>
                <w:ins w:id="21" w:author="Microsoft Office User" w:date="2021-04-27T10:35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2" w:author="Microsoft Office User" w:date="2021-04-2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99BF4C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F09F0C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3" w:author="Microsoft Office User" w:date="2021-04-27T10:36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B65BEA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4" w:author="Microsoft Office User" w:date="2021-04-27T10:37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95002C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5" w:author="Microsoft Office User" w:date="2021-04-27T10:36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D868A2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6" w:author="Microsoft Office User" w:date="2021-04-27T10:37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D6E73C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7" w:author="Microsoft Office User" w:date="2021-04-27T10:37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15D487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8" w:author="Microsoft Office User" w:date="2021-04-27T10:35:00Z"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2C79B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2C79BE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2B160F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0D052" w14:textId="77777777" w:rsidR="007952C3" w:rsidRDefault="007952C3"/>
    <w:p w14:paraId="61B4BF64" w14:textId="77777777" w:rsidR="007952C3" w:rsidRDefault="007952C3"/>
    <w:p w14:paraId="6E1F44DA" w14:textId="77777777" w:rsidR="007952C3" w:rsidRDefault="007952C3"/>
    <w:p w14:paraId="40A1641E" w14:textId="77777777" w:rsidR="007952C3" w:rsidRDefault="007952C3"/>
    <w:p w14:paraId="0A8AB5BC" w14:textId="77777777" w:rsidR="007952C3" w:rsidRDefault="007952C3"/>
    <w:p w14:paraId="066A90D1" w14:textId="77777777" w:rsidR="007952C3" w:rsidRDefault="007952C3"/>
    <w:p w14:paraId="41425926" w14:textId="77777777" w:rsidR="007952C3" w:rsidRDefault="007952C3"/>
    <w:p w14:paraId="2962DBA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C79BE"/>
    <w:rsid w:val="0042167F"/>
    <w:rsid w:val="007952C3"/>
    <w:rsid w:val="00924DF5"/>
    <w:rsid w:val="00C4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7BAA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9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2021-04-27T03:39:00Z</dcterms:created>
  <dcterms:modified xsi:type="dcterms:W3CDTF">2021-04-27T03:41:00Z</dcterms:modified>
</cp:coreProperties>
</file>