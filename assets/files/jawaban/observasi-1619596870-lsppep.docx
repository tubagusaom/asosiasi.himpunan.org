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CFA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9A7366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DDFDD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560937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B8DCDCE" w14:textId="77777777" w:rsidTr="00D810B0">
        <w:tc>
          <w:tcPr>
            <w:tcW w:w="9350" w:type="dxa"/>
          </w:tcPr>
          <w:p w14:paraId="7507605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84825" w14:textId="02C14D4E" w:rsidR="00D80F46" w:rsidRPr="00155C7C" w:rsidDel="00155C7C" w:rsidRDefault="00D80F46" w:rsidP="008D1AF7">
            <w:pPr>
              <w:spacing w:line="312" w:lineRule="auto"/>
              <w:jc w:val="center"/>
              <w:rPr>
                <w:del w:id="0" w:author="Lenovo" w:date="2021-04-28T14:41:00Z"/>
                <w:rFonts w:ascii="Times New Roman" w:hAnsi="Times New Roman" w:cs="Times New Roman"/>
                <w:b/>
                <w:sz w:val="24"/>
                <w:szCs w:val="24"/>
                <w:lang w:val="en-US"/>
                <w:rPrChange w:id="1" w:author="Lenovo" w:date="2021-04-28T14:42:00Z">
                  <w:rPr>
                    <w:del w:id="2" w:author="Lenovo" w:date="2021-04-28T14:41:00Z"/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3" w:author="Lenovo" w:date="2021-04-28T14:41:00Z">
              <w:r w:rsidRPr="00A16D9B" w:rsidDel="00155C7C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4" w:author="Lenovo" w:date="2021-04-28T14:42:00Z">
              <w:r w:rsidR="00155C7C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53C47933" w14:textId="569A0BF9" w:rsidR="00D80F46" w:rsidRPr="00155C7C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5" w:author="Lenovo" w:date="2021-04-28T14:4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  <w:p w14:paraId="336A777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155C7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" w:author="Lenovo" w:date="2021-04-28T14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676C7B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847AA" w14:textId="2F0D6FCB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</w:t>
            </w:r>
            <w:del w:id="7" w:author="Lenovo" w:date="2021-04-28T14:42:00Z">
              <w:r w:rsidRPr="00A16D9B" w:rsidDel="00155C7C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8" w:author="Lenovo" w:date="2021-04-28T14:42:00Z">
              <w:r w:rsidR="00155C7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del w:id="9" w:author="Lenovo" w:date="2021-04-28T14:42:00Z">
              <w:r w:rsidRPr="00A16D9B" w:rsidDel="00155C7C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ins w:id="10" w:author="Lenovo" w:date="2021-04-28T14:42:00Z">
              <w:r w:rsidR="00155C7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  mulai  dari  instalasi  sistem  operasi,  perintah-perintah  dasar  Linux</w:t>
            </w:r>
            <w:ins w:id="11" w:author="Lenovo" w:date="2021-04-28T14:42:00Z">
              <w:r w:rsidR="00155C7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155C7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2" w:author="Lenovo" w:date="2021-04-28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mail server, DNS server, web server,  </w:t>
            </w:r>
            <w:ins w:id="13" w:author="Lenovo" w:date="2021-04-28T14:43:00Z">
              <w:r w:rsidR="00155C7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dan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  server</w:t>
            </w:r>
            <w:ins w:id="14" w:author="Lenovo" w:date="2021-04-28T14:43:00Z">
              <w:r w:rsidR="00155C7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5" w:author="Lenovo" w:date="2021-04-28T14:43:00Z">
              <w:r w:rsidRPr="00A16D9B" w:rsidDel="00155C7C">
                <w:rPr>
                  <w:rFonts w:ascii="Times New Roman" w:hAnsi="Times New Roman" w:cs="Times New Roman"/>
                  <w:sz w:val="24"/>
                  <w:szCs w:val="24"/>
                </w:rPr>
                <w:delText>,  dan  lain  sebagainya.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Selain  itu</w:t>
            </w:r>
            <w:ins w:id="16" w:author="Lenovo" w:date="2021-04-28T14:43:00Z">
              <w:r w:rsidR="00155C7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155C7C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7" w:author="Lenovo" w:date="2021-04-28T14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14:paraId="3542279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8D230" w14:textId="77777777" w:rsidR="00155C7C" w:rsidRDefault="00155C7C" w:rsidP="008D1AF7">
            <w:pPr>
              <w:spacing w:line="312" w:lineRule="auto"/>
              <w:jc w:val="both"/>
              <w:rPr>
                <w:ins w:id="18" w:author="Lenovo" w:date="2021-04-28T14:4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19" w:author="Lenovo" w:date="2021-04-28T14:4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Penulis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mengucapkan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terima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kasih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kepada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pihak-pihak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telah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membantu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</w:t>
              </w:r>
            </w:ins>
            <w:ins w:id="20" w:author="Lenovo" w:date="2021-04-28T14:4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ngga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terwujud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Ucapan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terima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kasih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kepada</w:t>
              </w:r>
              <w:proofErr w:type="spellEnd"/>
            </w:ins>
          </w:p>
          <w:p w14:paraId="46CCC8B6" w14:textId="393CDBE3" w:rsidR="00155C7C" w:rsidRPr="00155C7C" w:rsidRDefault="00155C7C" w:rsidP="00155C7C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ins w:id="21" w:author="Lenovo" w:date="2021-04-28T14:48:00Z"/>
                <w:rFonts w:ascii="Times New Roman" w:hAnsi="Times New Roman" w:cs="Times New Roman"/>
                <w:sz w:val="24"/>
                <w:szCs w:val="24"/>
                <w:rPrChange w:id="22" w:author="Lenovo" w:date="2021-04-28T14:48:00Z">
                  <w:rPr>
                    <w:ins w:id="23" w:author="Lenovo" w:date="2021-04-28T14:4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4" w:author="Lenovo" w:date="2021-04-28T14:4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Rektor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Institut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Teknologi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Bandung, </w:t>
              </w:r>
            </w:ins>
            <w:ins w:id="25" w:author="Lenovo" w:date="2021-04-28T14:4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Prof. Dr.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Reini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Wirahadikusumah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M.T.</w:t>
              </w:r>
            </w:ins>
          </w:p>
          <w:p w14:paraId="6ECC7146" w14:textId="39844BC0" w:rsidR="00155C7C" w:rsidRPr="00B94CB6" w:rsidRDefault="00155C7C" w:rsidP="00155C7C">
            <w:pPr>
              <w:pStyle w:val="ListParagraph"/>
              <w:numPr>
                <w:ilvl w:val="0"/>
                <w:numId w:val="2"/>
              </w:numPr>
              <w:spacing w:line="312" w:lineRule="auto"/>
              <w:jc w:val="both"/>
              <w:rPr>
                <w:ins w:id="26" w:author="Lenovo" w:date="2021-04-28T15:00:00Z"/>
                <w:rFonts w:ascii="Times New Roman" w:hAnsi="Times New Roman" w:cs="Times New Roman"/>
                <w:sz w:val="24"/>
                <w:szCs w:val="24"/>
                <w:rPrChange w:id="27" w:author="Lenovo" w:date="2021-04-28T15:00:00Z">
                  <w:rPr>
                    <w:ins w:id="28" w:author="Lenovo" w:date="2021-04-28T15:0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proofErr w:type="spellStart"/>
            <w:ins w:id="29" w:author="Lenovo" w:date="2021-04-28T14:4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Dekan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FSRD, Dr.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Rikrik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Andrianto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235AD35A" w14:textId="77777777" w:rsidR="00B94CB6" w:rsidRPr="00155C7C" w:rsidRDefault="00B94CB6" w:rsidP="00B94CB6">
            <w:pPr>
              <w:pStyle w:val="ListParagraph"/>
              <w:spacing w:line="312" w:lineRule="auto"/>
              <w:jc w:val="both"/>
              <w:rPr>
                <w:ins w:id="30" w:author="Lenovo" w:date="2021-04-28T14:48:00Z"/>
                <w:rFonts w:ascii="Times New Roman" w:hAnsi="Times New Roman" w:cs="Times New Roman"/>
                <w:sz w:val="24"/>
                <w:szCs w:val="24"/>
                <w:rPrChange w:id="31" w:author="Lenovo" w:date="2021-04-28T14:48:00Z">
                  <w:rPr>
                    <w:ins w:id="32" w:author="Lenovo" w:date="2021-04-28T14:4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33" w:author="Lenovo" w:date="2021-04-28T15:00:00Z">
                <w:pPr>
                  <w:pStyle w:val="ListParagraph"/>
                  <w:numPr>
                    <w:numId w:val="2"/>
                  </w:numPr>
                  <w:spacing w:line="312" w:lineRule="auto"/>
                  <w:ind w:hanging="360"/>
                  <w:jc w:val="both"/>
                </w:pPr>
              </w:pPrChange>
            </w:pPr>
          </w:p>
          <w:p w14:paraId="45F595BC" w14:textId="51550C7C" w:rsidR="00D80F46" w:rsidRPr="00B94CB6" w:rsidRDefault="00155C7C" w:rsidP="00B94CB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rPrChange w:id="34" w:author="Lenovo" w:date="2021-04-28T15:00:00Z">
                  <w:rPr/>
                </w:rPrChange>
              </w:rPr>
            </w:pPr>
            <w:ins w:id="35" w:author="Lenovo" w:date="2021-04-28T14:48:00Z">
              <w:r w:rsidRPr="00B94CB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6" w:author="Lenovo" w:date="2021-04-28T15:00:00Z">
                    <w:rPr>
                      <w:lang w:val="en-US"/>
                    </w:rPr>
                  </w:rPrChange>
                </w:rPr>
                <w:t xml:space="preserve"> </w:t>
              </w:r>
            </w:ins>
            <w:r w:rsidR="00D80F46" w:rsidRPr="00B94CB6">
              <w:rPr>
                <w:rFonts w:ascii="Times New Roman" w:hAnsi="Times New Roman" w:cs="Times New Roman"/>
                <w:sz w:val="24"/>
                <w:szCs w:val="24"/>
                <w:rPrChange w:id="37" w:author="Lenovo" w:date="2021-04-28T15:00:00Z">
                  <w:rPr/>
                </w:rPrChange>
              </w:rPr>
              <w:t>Penulis  menyadari  bahwa  buku  ini  jauh  dari  sempurna</w:t>
            </w:r>
            <w:ins w:id="38" w:author="Lenovo" w:date="2021-04-28T14:44:00Z">
              <w:r w:rsidRPr="00B94CB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9" w:author="Lenovo" w:date="2021-04-28T15:00:00Z">
                    <w:rPr>
                      <w:lang w:val="en-US"/>
                    </w:rPr>
                  </w:rPrChange>
                </w:rPr>
                <w:t>.</w:t>
              </w:r>
            </w:ins>
            <w:del w:id="40" w:author="Lenovo" w:date="2021-04-28T14:44:00Z">
              <w:r w:rsidR="00D80F46" w:rsidRPr="00B94CB6" w:rsidDel="00155C7C">
                <w:rPr>
                  <w:rFonts w:ascii="Times New Roman" w:hAnsi="Times New Roman" w:cs="Times New Roman"/>
                  <w:sz w:val="24"/>
                  <w:szCs w:val="24"/>
                  <w:rPrChange w:id="41" w:author="Lenovo" w:date="2021-04-28T15:00:00Z">
                    <w:rPr/>
                  </w:rPrChange>
                </w:rPr>
                <w:delText>,</w:delText>
              </w:r>
            </w:del>
            <w:r w:rsidR="00D80F46" w:rsidRPr="00B94CB6">
              <w:rPr>
                <w:rFonts w:ascii="Times New Roman" w:hAnsi="Times New Roman" w:cs="Times New Roman"/>
                <w:sz w:val="24"/>
                <w:szCs w:val="24"/>
                <w:rPrChange w:id="42" w:author="Lenovo" w:date="2021-04-28T15:00:00Z">
                  <w:rPr/>
                </w:rPrChange>
              </w:rPr>
              <w:t xml:space="preserve">  </w:t>
            </w:r>
            <w:del w:id="43" w:author="Lenovo" w:date="2021-04-28T14:44:00Z">
              <w:r w:rsidR="00D80F46" w:rsidRPr="00B94CB6" w:rsidDel="00155C7C">
                <w:rPr>
                  <w:rFonts w:ascii="Times New Roman" w:hAnsi="Times New Roman" w:cs="Times New Roman"/>
                  <w:sz w:val="24"/>
                  <w:szCs w:val="24"/>
                  <w:rPrChange w:id="44" w:author="Lenovo" w:date="2021-04-28T15:00:00Z">
                    <w:rPr/>
                  </w:rPrChange>
                </w:rPr>
                <w:delText>o</w:delText>
              </w:r>
            </w:del>
            <w:proofErr w:type="gramStart"/>
            <w:ins w:id="45" w:author="Lenovo" w:date="2021-04-28T14:44:00Z">
              <w:r w:rsidRPr="00B94CB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46" w:author="Lenovo" w:date="2021-04-28T15:00:00Z">
                    <w:rPr>
                      <w:lang w:val="en-US"/>
                    </w:rPr>
                  </w:rPrChange>
                </w:rPr>
                <w:t>O</w:t>
              </w:r>
            </w:ins>
            <w:r w:rsidR="00D80F46" w:rsidRPr="00B94CB6">
              <w:rPr>
                <w:rFonts w:ascii="Times New Roman" w:hAnsi="Times New Roman" w:cs="Times New Roman"/>
                <w:sz w:val="24"/>
                <w:szCs w:val="24"/>
                <w:rPrChange w:id="47" w:author="Lenovo" w:date="2021-04-28T15:00:00Z">
                  <w:rPr/>
                </w:rPrChange>
              </w:rPr>
              <w:t>leh  karena</w:t>
            </w:r>
            <w:proofErr w:type="gramEnd"/>
            <w:r w:rsidR="00D80F46" w:rsidRPr="00B94CB6">
              <w:rPr>
                <w:rFonts w:ascii="Times New Roman" w:hAnsi="Times New Roman" w:cs="Times New Roman"/>
                <w:sz w:val="24"/>
                <w:szCs w:val="24"/>
                <w:rPrChange w:id="48" w:author="Lenovo" w:date="2021-04-28T15:00:00Z">
                  <w:rPr/>
                </w:rPrChange>
              </w:rPr>
              <w:t xml:space="preserve">  itu</w:t>
            </w:r>
            <w:ins w:id="49" w:author="Lenovo" w:date="2021-04-28T14:44:00Z">
              <w:r w:rsidRPr="00B94CB6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50" w:author="Lenovo" w:date="2021-04-28T15:00:00Z">
                    <w:rPr>
                      <w:lang w:val="en-US"/>
                    </w:rPr>
                  </w:rPrChange>
                </w:rPr>
                <w:t>,</w:t>
              </w:r>
            </w:ins>
            <w:r w:rsidR="00D80F46" w:rsidRPr="00B94CB6">
              <w:rPr>
                <w:rFonts w:ascii="Times New Roman" w:hAnsi="Times New Roman" w:cs="Times New Roman"/>
                <w:sz w:val="24"/>
                <w:szCs w:val="24"/>
                <w:rPrChange w:id="51" w:author="Lenovo" w:date="2021-04-28T15:00:00Z">
                  <w:rPr/>
                </w:rPrChange>
              </w:rPr>
              <w:t xml:space="preserve">  penulis  akan  memperbaikinya  secara  berkala.Saran  dan  kritik  untuk  perbaikan  buku  ini  sangat  kami  harapkan.  </w:t>
            </w:r>
          </w:p>
          <w:p w14:paraId="797E2AE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FF4E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48A3CCE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8017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B5E479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AED5FA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A229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A1D0E3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7B7E8B1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66A06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252C1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6188A6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825F9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9928D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8BFF6C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6A044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A7BE4" w14:textId="77777777" w:rsidR="00C018CA" w:rsidRDefault="00C018CA" w:rsidP="00D80F46">
      <w:r>
        <w:separator/>
      </w:r>
    </w:p>
  </w:endnote>
  <w:endnote w:type="continuationSeparator" w:id="0">
    <w:p w14:paraId="581F4E43" w14:textId="77777777" w:rsidR="00C018CA" w:rsidRDefault="00C018C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E5B8" w14:textId="77777777" w:rsidR="00D80F46" w:rsidRDefault="00D80F46">
    <w:pPr>
      <w:pStyle w:val="Footer"/>
    </w:pPr>
    <w:r>
      <w:t>CLO-4</w:t>
    </w:r>
  </w:p>
  <w:p w14:paraId="6654945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7C6E5" w14:textId="77777777" w:rsidR="00C018CA" w:rsidRDefault="00C018CA" w:rsidP="00D80F46">
      <w:r>
        <w:separator/>
      </w:r>
    </w:p>
  </w:footnote>
  <w:footnote w:type="continuationSeparator" w:id="0">
    <w:p w14:paraId="621694CF" w14:textId="77777777" w:rsidR="00C018CA" w:rsidRDefault="00C018C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6BFA"/>
    <w:multiLevelType w:val="hybridMultilevel"/>
    <w:tmpl w:val="558C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55C7C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94CB6"/>
    <w:rsid w:val="00C018CA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4A7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155C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2021-04-28T08:00:00Z</dcterms:created>
  <dcterms:modified xsi:type="dcterms:W3CDTF">2021-04-28T08:00:00Z</dcterms:modified>
</cp:coreProperties>
</file>