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445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738CD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3EF4E3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E98E866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B188F6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841860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4BFBC2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AADD563" wp14:editId="69E0033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A09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BF80BC3" w14:textId="6CE832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576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USER" w:date="2021-12-09T12:14:00Z">
        <w:r w:rsidR="00E57653" w:rsidDel="00CA00E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tetap berteman</w:delText>
        </w:r>
      </w:del>
      <w:ins w:id="1" w:author="USER" w:date="2021-12-09T12:14:00Z">
        <w:r w:rsidR="00CA00E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CA00E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sebagai</w:t>
        </w:r>
        <w:proofErr w:type="spellEnd"/>
        <w:r w:rsidR="00CA00E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CA00E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teman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5E80D2E" w14:textId="4A718EC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" w:author="USER" w:date="2021-12-09T12:14:00Z">
        <w:r w:rsidR="00CA00E5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gramEnd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3" w:author="USER" w:date="2021-12-09T12:16:00Z">
        <w:r w:rsidR="00CA00E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4" w:author="USER" w:date="2021-12-09T12:17:00Z">
        <w:r w:rsidR="00CA00E5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>bakwan</w:t>
        </w:r>
        <w:proofErr w:type="spellEnd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>baru</w:t>
        </w:r>
        <w:proofErr w:type="spellEnd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>diangkat</w:t>
        </w:r>
        <w:proofErr w:type="spellEnd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>penggorengan</w:t>
        </w:r>
        <w:proofErr w:type="spellEnd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 xml:space="preserve"> di kala </w:t>
        </w:r>
        <w:proofErr w:type="spellStart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CA00E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124E99A5" w14:textId="50F3D502" w:rsidR="00927764" w:rsidRPr="00C50A1E" w:rsidRDefault="00CA00E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" w:author="USER" w:date="2021-12-09T12:16:00Z">
        <w:r>
          <w:rPr>
            <w:rFonts w:ascii="Times New Roman" w:eastAsia="Times New Roman" w:hAnsi="Times New Roman" w:cs="Times New Roman"/>
            <w:sz w:val="24"/>
            <w:szCs w:val="24"/>
          </w:rPr>
          <w:t>Januari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6" w:author="USER" w:date="2021-12-09T12:18:00Z">
        <w:r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USER" w:date="2021-12-09T12:16:00Z">
        <w:r w:rsidR="00927764" w:rsidRPr="00C50A1E" w:rsidDel="00CA00E5">
          <w:rPr>
            <w:rFonts w:ascii="Times New Roman" w:eastAsia="Times New Roman" w:hAnsi="Times New Roman" w:cs="Times New Roman"/>
            <w:sz w:val="24"/>
            <w:szCs w:val="24"/>
          </w:rPr>
          <w:delText xml:space="preserve">Januari, hujan sehari-hari,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E57653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USER" w:date="2021-12-09T12:19:00Z">
        <w:r w:rsidR="00927764" w:rsidRPr="00C50A1E" w:rsidDel="00CA00E5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9130D" w14:textId="55044A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E576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57653">
        <w:rPr>
          <w:rFonts w:ascii="Times New Roman" w:eastAsia="Times New Roman" w:hAnsi="Times New Roman" w:cs="Times New Roman"/>
          <w:sz w:val="24"/>
          <w:szCs w:val="24"/>
        </w:rPr>
        <w:t>Ter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5765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E576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0CB7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F5459E" w14:textId="05CAB9B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USER" w:date="2021-12-09T12:25:00Z">
        <w:r w:rsidR="00612469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proofErr w:type="spellEnd"/>
      <w:del w:id="10" w:author="USER" w:date="2021-12-09T12:25:00Z">
        <w:r w:rsidRPr="00C50A1E" w:rsidDel="00612469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C6CB4" w14:textId="4BA2718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ins w:id="11" w:author="USER" w:date="2021-12-09T12:25:00Z">
        <w:r w:rsidR="00612469">
          <w:rPr>
            <w:rFonts w:ascii="Times New Roman" w:eastAsia="Times New Roman" w:hAnsi="Times New Roman" w:cs="Times New Roman"/>
            <w:sz w:val="24"/>
            <w:szCs w:val="24"/>
          </w:rPr>
          <w:t xml:space="preserve">Masih </w:t>
        </w:r>
      </w:ins>
      <w:proofErr w:type="spellStart"/>
      <w:ins w:id="12" w:author="USER" w:date="2021-12-09T12:26:00Z">
        <w:r w:rsidR="00612469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3" w:author="USER" w:date="2021-12-09T12:26:00Z">
        <w:r w:rsidRPr="00C50A1E" w:rsidDel="00612469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C6318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C1D6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758A332" w14:textId="08624D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E576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9A3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7DC7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6914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3C584" w14:textId="54F64D7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57653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E5765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576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2D1DAA" w14:textId="367258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765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E5765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E576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765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FD7CB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4B5A8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7FE78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5D35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AD55B5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61D4284" w14:textId="77777777" w:rsidR="00927764" w:rsidRPr="00C50A1E" w:rsidRDefault="00927764" w:rsidP="00927764"/>
    <w:p w14:paraId="7B8D80D1" w14:textId="77777777" w:rsidR="00927764" w:rsidRPr="005A045A" w:rsidRDefault="00927764" w:rsidP="00927764">
      <w:pPr>
        <w:rPr>
          <w:i/>
        </w:rPr>
      </w:pPr>
    </w:p>
    <w:p w14:paraId="7E93BAF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478D5C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686C6" w14:textId="77777777" w:rsidR="008C10A9" w:rsidRDefault="008C10A9">
      <w:r>
        <w:separator/>
      </w:r>
    </w:p>
  </w:endnote>
  <w:endnote w:type="continuationSeparator" w:id="0">
    <w:p w14:paraId="1D4DB4B0" w14:textId="77777777" w:rsidR="008C10A9" w:rsidRDefault="008C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FF40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CE0DB92" w14:textId="77777777" w:rsidR="00941E77" w:rsidRDefault="008C10A9">
    <w:pPr>
      <w:pStyle w:val="Footer"/>
    </w:pPr>
  </w:p>
  <w:p w14:paraId="59547124" w14:textId="77777777" w:rsidR="00941E77" w:rsidRDefault="008C1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E1654" w14:textId="77777777" w:rsidR="008C10A9" w:rsidRDefault="008C10A9">
      <w:r>
        <w:separator/>
      </w:r>
    </w:p>
  </w:footnote>
  <w:footnote w:type="continuationSeparator" w:id="0">
    <w:p w14:paraId="7B6037EB" w14:textId="77777777" w:rsidR="008C10A9" w:rsidRDefault="008C1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12469"/>
    <w:rsid w:val="008C10A9"/>
    <w:rsid w:val="00924DF5"/>
    <w:rsid w:val="00927764"/>
    <w:rsid w:val="00C20908"/>
    <w:rsid w:val="00CA00E5"/>
    <w:rsid w:val="00E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4C0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5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6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6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2021-12-09T05:29:00Z</dcterms:created>
  <dcterms:modified xsi:type="dcterms:W3CDTF">2021-12-09T05:29:00Z</dcterms:modified>
</cp:coreProperties>
</file>