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867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15D594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35B3C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83FD19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0358229D" w14:textId="77777777" w:rsidR="00927764" w:rsidRPr="0094076B" w:rsidRDefault="00927764" w:rsidP="00927764">
      <w:pPr>
        <w:rPr>
          <w:rFonts w:ascii="Cambria" w:hAnsi="Cambria"/>
        </w:rPr>
      </w:pPr>
    </w:p>
    <w:p w14:paraId="6734A09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69010270" w14:textId="74396A6A" w:rsidR="00927764" w:rsidRDefault="00927764" w:rsidP="00927764">
      <w:pPr>
        <w:shd w:val="clear" w:color="auto" w:fill="F5F5F5"/>
        <w:spacing w:line="270" w:lineRule="atLeast"/>
        <w:rPr>
          <w:ins w:id="0" w:author="Ika Sukmawati" w:date="2021-12-16T15:06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59B45DD1" w14:textId="77777777" w:rsidR="009801F4" w:rsidRPr="00C50A1E" w:rsidRDefault="009801F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66C7772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AEEDDB" wp14:editId="14E7B63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EACF" w14:textId="4B16B371" w:rsidR="00927764" w:rsidRDefault="00927764" w:rsidP="00927764">
      <w:pPr>
        <w:spacing w:line="270" w:lineRule="atLeast"/>
        <w:jc w:val="center"/>
        <w:rPr>
          <w:ins w:id="1" w:author="Ika Sukmawati" w:date="2021-12-16T15:06:00Z"/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ins w:id="2" w:author="Ika Sukmawati" w:date="2021-12-16T15:11:00Z">
        <w:r w:rsidR="00FC5229">
          <w:rPr>
            <w:rFonts w:ascii="Times New Roman" w:eastAsia="Times New Roman" w:hAnsi="Times New Roman" w:cs="Times New Roman"/>
            <w:sz w:val="18"/>
            <w:szCs w:val="18"/>
          </w:rPr>
          <w:t>:</w:t>
        </w:r>
      </w:ins>
      <w:del w:id="3" w:author="Ika Sukmawati" w:date="2021-12-16T15:11:00Z">
        <w:r w:rsidRPr="00C50A1E" w:rsidDel="00FC5229">
          <w:rPr>
            <w:rFonts w:ascii="Times New Roman" w:eastAsia="Times New Roman" w:hAnsi="Times New Roman" w:cs="Times New Roman"/>
            <w:sz w:val="18"/>
            <w:szCs w:val="18"/>
          </w:rPr>
          <w:delText xml:space="preserve"> |</w:delText>
        </w:r>
      </w:del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unsplash.com</w:t>
      </w:r>
    </w:p>
    <w:p w14:paraId="2EF5E0D0" w14:textId="77777777" w:rsidR="009801F4" w:rsidRPr="00C50A1E" w:rsidRDefault="009801F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F09B5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4273BA38" w14:textId="77777777" w:rsidR="00927764" w:rsidRPr="00C50A1E" w:rsidRDefault="00927764" w:rsidP="009801F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Ika Sukmawati" w:date="2021-12-16T15:0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penciuman </w:t>
      </w:r>
      <w:del w:id="5" w:author="Ika Sukmawati" w:date="2021-12-16T15:11:00Z">
        <w:r w:rsidRPr="00C50A1E" w:rsidDel="009F7C09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6CBBD1E7" w14:textId="1FB683A3" w:rsidR="00927764" w:rsidDel="009801F4" w:rsidRDefault="00927764" w:rsidP="009801F4">
      <w:pPr>
        <w:shd w:val="clear" w:color="auto" w:fill="F5F5F5"/>
        <w:ind w:firstLine="709"/>
        <w:jc w:val="both"/>
        <w:rPr>
          <w:del w:id="6" w:author="Ika Sukmawati" w:date="2021-12-16T15:0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</w:t>
      </w:r>
      <w:ins w:id="7" w:author="Ika Sukmawati" w:date="2021-12-16T15:11:00Z">
        <w:r w:rsidR="009F7C0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" w:author="Ika Sukmawati" w:date="2021-12-16T15:11:00Z">
        <w:r w:rsidRPr="00C50A1E" w:rsidDel="009F7C0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Ika Sukmawati" w:date="2021-12-16T15:11:00Z">
        <w:r w:rsidR="009F7C0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Ika Sukmawati" w:date="2021-12-16T15:11:00Z">
        <w:r w:rsidRPr="00C50A1E" w:rsidDel="009F7C0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 kata orang sering mengartikannya. Benar saja</w:t>
      </w:r>
      <w:ins w:id="11" w:author="Ika Sukmawati" w:date="2021-12-16T15:12:00Z">
        <w:r w:rsidR="009F7C0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" w:author="Ika Sukmawati" w:date="2021-12-16T15:12:00Z">
        <w:r w:rsidRPr="00C50A1E" w:rsidDel="009F7C0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Ika Sukmawati" w:date="2021-12-16T15:12:00Z">
        <w:r w:rsidR="009F7C0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4" w:author="Ika Sukmawati" w:date="2021-12-16T15:12:00Z">
        <w:r w:rsidRPr="00C50A1E" w:rsidDel="009F7C09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</w:t>
      </w:r>
      <w:ins w:id="15" w:author="Ika Sukmawati" w:date="2021-12-16T15:13:00Z">
        <w:r w:rsidR="00D87C64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" w:author="Ika Sukmawati" w:date="2021-12-16T15:13:00Z">
        <w:r w:rsidR="00D87C64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</w:t>
      </w:r>
      <w:ins w:id="17" w:author="Ika Sukmawati" w:date="2021-12-16T15:13:00Z">
        <w:r w:rsidR="0065051F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an. </w:t>
      </w:r>
      <w:ins w:id="18" w:author="Ika Sukmawati" w:date="2021-12-16T15:13:00Z">
        <w:r w:rsidR="00CA0409">
          <w:rPr>
            <w:rFonts w:ascii="Times New Roman" w:eastAsia="Times New Roman" w:hAnsi="Times New Roman" w:cs="Times New Roman"/>
            <w:sz w:val="24"/>
            <w:szCs w:val="24"/>
          </w:rPr>
          <w:t>Kondisi ini s</w:t>
        </w:r>
      </w:ins>
      <w:del w:id="19" w:author="Ika Sukmawati" w:date="2021-12-16T15:13:00Z">
        <w:r w:rsidRPr="00C50A1E" w:rsidDel="00CA040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 apalagi sejak awal tahun baru</w:t>
      </w:r>
      <w:del w:id="20" w:author="Ika Sukmawati" w:date="2021-12-16T15:13:00Z">
        <w:r w:rsidRPr="00C50A1E" w:rsidDel="0065051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089C5" w14:textId="00AF30D3" w:rsidR="00927764" w:rsidRPr="00A94281" w:rsidDel="009801F4" w:rsidRDefault="002E0A01" w:rsidP="002E0A01">
      <w:pPr>
        <w:shd w:val="clear" w:color="auto" w:fill="F5F5F5"/>
        <w:spacing w:after="240"/>
        <w:jc w:val="both"/>
        <w:rPr>
          <w:del w:id="21" w:author="Ika Sukmawati" w:date="2021-12-16T15:07:00Z"/>
          <w:rFonts w:ascii="Times New Roman" w:eastAsia="Times New Roman" w:hAnsi="Times New Roman" w:cs="Times New Roman"/>
          <w:i/>
          <w:iCs/>
          <w:sz w:val="24"/>
          <w:szCs w:val="24"/>
          <w:rPrChange w:id="22" w:author="Ika Sukmawati" w:date="2021-12-16T15:18:00Z">
            <w:rPr>
              <w:del w:id="23" w:author="Ika Sukmawati" w:date="2021-12-16T15:07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4" w:author="Ika Sukmawati" w:date="2021-12-16T15:08:00Z">
          <w:pPr>
            <w:shd w:val="clear" w:color="auto" w:fill="F5F5F5"/>
            <w:ind w:firstLine="709"/>
            <w:jc w:val="both"/>
          </w:pPr>
        </w:pPrChange>
      </w:pPr>
      <w:ins w:id="25" w:author="Ika Sukmawati" w:date="2021-12-16T15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</w:t>
      </w:r>
      <w:del w:id="26" w:author="Ika Sukmawati" w:date="2021-12-16T15:14:00Z">
        <w:r w:rsidR="00927764" w:rsidRPr="00C50A1E" w:rsidDel="00540DA8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Ika Sukmawati" w:date="2021-12-16T15:14:00Z">
        <w:r w:rsidR="00927764" w:rsidRPr="00C50A1E" w:rsidDel="00540DA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8" w:author="Ika Sukmawati" w:date="2021-12-16T15:14:00Z">
        <w:r w:rsidR="00540DA8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r w:rsidR="00540DA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</w:t>
      </w:r>
      <w:del w:id="29" w:author="Ika Sukmawati" w:date="2021-12-16T15:14:00Z">
        <w:r w:rsidR="00927764" w:rsidRPr="00C50A1E" w:rsidDel="00226C73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0" w:author="Ika Sukmawati" w:date="2021-12-16T15:14:00Z">
        <w:r w:rsidR="00226C73">
          <w:rPr>
            <w:rFonts w:ascii="Times New Roman" w:eastAsia="Times New Roman" w:hAnsi="Times New Roman" w:cs="Times New Roman"/>
            <w:sz w:val="24"/>
            <w:szCs w:val="24"/>
          </w:rPr>
          <w:t>namun juga</w:t>
        </w:r>
        <w:r w:rsidR="00226C7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 kita yang lain. S</w:t>
      </w:r>
      <w:ins w:id="31" w:author="Ika Sukmawati" w:date="2021-12-16T15:14:00Z">
        <w:r w:rsidR="00664E5C">
          <w:rPr>
            <w:rFonts w:ascii="Times New Roman" w:eastAsia="Times New Roman" w:hAnsi="Times New Roman" w:cs="Times New Roman"/>
            <w:sz w:val="24"/>
            <w:szCs w:val="24"/>
          </w:rPr>
          <w:t xml:space="preserve">alah satu perilaku yang terpengaruh adalah </w:t>
        </w:r>
      </w:ins>
      <w:ins w:id="32" w:author="Ika Sukmawati" w:date="2021-12-16T15:15:00Z">
        <w:r w:rsidR="00664E5C">
          <w:rPr>
            <w:rFonts w:ascii="Times New Roman" w:eastAsia="Times New Roman" w:hAnsi="Times New Roman" w:cs="Times New Roman"/>
            <w:sz w:val="24"/>
            <w:szCs w:val="24"/>
          </w:rPr>
          <w:t>perilaku</w:t>
        </w:r>
      </w:ins>
      <w:del w:id="33" w:author="Ika Sukmawati" w:date="2021-12-16T15:14:00Z">
        <w:r w:rsidR="00927764" w:rsidRPr="00C50A1E" w:rsidDel="00664E5C">
          <w:rPr>
            <w:rFonts w:ascii="Times New Roman" w:eastAsia="Times New Roman" w:hAnsi="Times New Roman" w:cs="Times New Roman"/>
            <w:sz w:val="24"/>
            <w:szCs w:val="24"/>
          </w:rPr>
          <w:delText>oal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makan. Ya, hujan </w:t>
      </w:r>
      <w:del w:id="34" w:author="Ika Sukmawati" w:date="2021-12-16T15:15:00Z">
        <w:r w:rsidR="00927764" w:rsidRPr="00C50A1E" w:rsidDel="00664E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jadi sering lapar. </w:t>
      </w:r>
      <w:r w:rsidR="00927764" w:rsidRPr="00A94281">
        <w:rPr>
          <w:rFonts w:ascii="Times New Roman" w:eastAsia="Times New Roman" w:hAnsi="Times New Roman" w:cs="Times New Roman"/>
          <w:i/>
          <w:iCs/>
          <w:sz w:val="24"/>
          <w:szCs w:val="24"/>
          <w:rPrChange w:id="35" w:author="Ika Sukmawati" w:date="2021-12-16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 bisa ya?</w:t>
      </w:r>
    </w:p>
    <w:p w14:paraId="633174EE" w14:textId="77777777" w:rsidR="009801F4" w:rsidRPr="00A94281" w:rsidRDefault="009801F4" w:rsidP="002E0A01">
      <w:pPr>
        <w:shd w:val="clear" w:color="auto" w:fill="F5F5F5"/>
        <w:jc w:val="both"/>
        <w:rPr>
          <w:ins w:id="36" w:author="Ika Sukmawati" w:date="2021-12-16T15:07:00Z"/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37" w:author="Ika Sukmawati" w:date="2021-12-16T15:18:00Z">
            <w:rPr>
              <w:ins w:id="38" w:author="Ika Sukmawati" w:date="2021-12-16T15:07:00Z"/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pPrChange w:id="39" w:author="Ika Sukmawati" w:date="2021-12-16T15:08:00Z">
          <w:pPr>
            <w:shd w:val="clear" w:color="auto" w:fill="F5F5F5"/>
            <w:ind w:firstLine="709"/>
            <w:jc w:val="both"/>
          </w:pPr>
        </w:pPrChange>
      </w:pPr>
    </w:p>
    <w:p w14:paraId="5D89FD95" w14:textId="77777777" w:rsidR="009801F4" w:rsidRPr="00C50A1E" w:rsidRDefault="009801F4" w:rsidP="009801F4">
      <w:pPr>
        <w:shd w:val="clear" w:color="auto" w:fill="F5F5F5"/>
        <w:spacing w:line="276" w:lineRule="auto"/>
        <w:ind w:firstLine="709"/>
        <w:jc w:val="both"/>
        <w:rPr>
          <w:ins w:id="40" w:author="Ika Sukmawati" w:date="2021-12-16T15:07:00Z"/>
          <w:rFonts w:ascii="Times New Roman" w:eastAsia="Times New Roman" w:hAnsi="Times New Roman" w:cs="Times New Roman"/>
          <w:sz w:val="24"/>
          <w:szCs w:val="24"/>
        </w:rPr>
        <w:pPrChange w:id="41" w:author="Ika Sukmawati" w:date="2021-12-16T15:08:00Z">
          <w:pPr>
            <w:shd w:val="clear" w:color="auto" w:fill="F5F5F5"/>
            <w:spacing w:after="375"/>
          </w:pPr>
        </w:pPrChange>
      </w:pPr>
    </w:p>
    <w:p w14:paraId="4BD28BCB" w14:textId="293A04D9" w:rsidR="009801F4" w:rsidRDefault="00927764" w:rsidP="009801F4">
      <w:pPr>
        <w:shd w:val="clear" w:color="auto" w:fill="F5F5F5"/>
        <w:jc w:val="both"/>
        <w:rPr>
          <w:ins w:id="42" w:author="Ika Sukmawati" w:date="2021-12-16T15:07:00Z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Mengapa Kita </w:t>
      </w:r>
      <w:ins w:id="43" w:author="Ika Sukmawati" w:date="2021-12-16T15:15:00Z">
        <w:r w:rsidR="008666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Sering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 Lapar Ketika Hujan</w:t>
      </w:r>
    </w:p>
    <w:p w14:paraId="62D05F54" w14:textId="77777777" w:rsidR="009801F4" w:rsidRDefault="009801F4" w:rsidP="009801F4">
      <w:pPr>
        <w:shd w:val="clear" w:color="auto" w:fill="F5F5F5"/>
        <w:jc w:val="both"/>
        <w:rPr>
          <w:ins w:id="44" w:author="Ika Sukmawati" w:date="2021-12-16T15:07:00Z"/>
          <w:rFonts w:ascii="Times New Roman" w:eastAsia="Times New Roman" w:hAnsi="Times New Roman" w:cs="Times New Roman"/>
          <w:sz w:val="24"/>
          <w:szCs w:val="24"/>
        </w:rPr>
      </w:pPr>
    </w:p>
    <w:p w14:paraId="04623857" w14:textId="4CDFBDAE" w:rsidR="00927764" w:rsidRPr="00C50A1E" w:rsidDel="002E0A01" w:rsidRDefault="00927764" w:rsidP="002E0A01">
      <w:pPr>
        <w:shd w:val="clear" w:color="auto" w:fill="F5F5F5"/>
        <w:jc w:val="both"/>
        <w:rPr>
          <w:del w:id="45" w:author="Ika Sukmawati" w:date="2021-12-16T15:08:00Z"/>
          <w:rFonts w:ascii="Times New Roman" w:eastAsia="Times New Roman" w:hAnsi="Times New Roman" w:cs="Times New Roman"/>
          <w:sz w:val="24"/>
          <w:szCs w:val="24"/>
        </w:rPr>
        <w:pPrChange w:id="46" w:author="Ika Sukmawati" w:date="2021-12-16T15:08:00Z">
          <w:pPr>
            <w:shd w:val="clear" w:color="auto" w:fill="F5F5F5"/>
            <w:spacing w:after="375"/>
          </w:pPr>
        </w:pPrChange>
      </w:pPr>
      <w:del w:id="47" w:author="Ika Sukmawati" w:date="2021-12-16T15:07:00Z">
        <w:r w:rsidRPr="00C50A1E" w:rsidDel="009801F4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Siapa yang s</w:t>
      </w:r>
      <w:ins w:id="48" w:author="Ika Sukmawati" w:date="2021-12-16T15:15:00Z">
        <w:r w:rsidR="00F56A47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</w:ins>
      <w:del w:id="49" w:author="Ika Sukmawati" w:date="2021-12-16T15:15:00Z">
        <w:r w:rsidRPr="00C50A1E" w:rsidDel="00F56A47">
          <w:rPr>
            <w:rFonts w:ascii="Times New Roman" w:eastAsia="Times New Roman" w:hAnsi="Times New Roman" w:cs="Times New Roman"/>
            <w:sz w:val="24"/>
            <w:szCs w:val="24"/>
          </w:rPr>
          <w:delText>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</w:t>
      </w:r>
      <w:ins w:id="50" w:author="Ika Sukmawati" w:date="2021-12-16T15:15:00Z">
        <w:r w:rsidR="00E2115A">
          <w:rPr>
            <w:rFonts w:ascii="Times New Roman" w:eastAsia="Times New Roman" w:hAnsi="Times New Roman" w:cs="Times New Roman"/>
            <w:sz w:val="24"/>
            <w:szCs w:val="24"/>
          </w:rPr>
          <w:t xml:space="preserve">ketika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hujan datang </w:t>
      </w:r>
      <w:del w:id="51" w:author="Ika Sukmawati" w:date="2021-12-16T15:15:00Z">
        <w:r w:rsidDel="00E2115A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52" w:author="Ika Sukmawati" w:date="2021-12-16T15:15:00Z">
        <w:r w:rsidR="00E2115A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3" w:author="Ika Sukmawati" w:date="2021-12-16T15:15:00Z">
        <w:r w:rsidDel="00E2115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</w:t>
      </w:r>
      <w:del w:id="54" w:author="Ika Sukmawati" w:date="2021-12-16T15:16:00Z">
        <w:r w:rsidRPr="00C50A1E" w:rsidDel="00E2115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tiba-tiba ikut meningkat?</w:t>
      </w:r>
      <w:ins w:id="55" w:author="Ika Sukmawati" w:date="2021-12-16T15:08:00Z">
        <w:r w:rsidR="002E0A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7181921" w14:textId="7F0D794F" w:rsidR="00927764" w:rsidRPr="00C50A1E" w:rsidDel="002E0A01" w:rsidRDefault="00927764" w:rsidP="002E0A01">
      <w:pPr>
        <w:shd w:val="clear" w:color="auto" w:fill="F5F5F5"/>
        <w:jc w:val="both"/>
        <w:rPr>
          <w:del w:id="56" w:author="Ika Sukmawati" w:date="2021-12-16T15:08:00Z"/>
          <w:rFonts w:ascii="Times New Roman" w:eastAsia="Times New Roman" w:hAnsi="Times New Roman" w:cs="Times New Roman"/>
          <w:sz w:val="24"/>
          <w:szCs w:val="24"/>
        </w:rPr>
        <w:pPrChange w:id="57" w:author="Ika Sukmawati" w:date="2021-12-16T15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</w:t>
      </w:r>
      <w:ins w:id="58" w:author="Ika Sukmawati" w:date="2021-12-16T15:16:00Z">
        <w:r w:rsidR="002B1474">
          <w:rPr>
            <w:rFonts w:ascii="Times New Roman" w:eastAsia="Times New Roman" w:hAnsi="Times New Roman" w:cs="Times New Roman"/>
            <w:sz w:val="24"/>
            <w:szCs w:val="24"/>
          </w:rPr>
          <w:t xml:space="preserve">si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dia, kegiatan yang paling asyik </w:t>
      </w:r>
      <w:ins w:id="59" w:author="Ika Sukmawati" w:date="2021-12-16T15:16:00Z">
        <w:r w:rsidR="002B1474">
          <w:rPr>
            <w:rFonts w:ascii="Times New Roman" w:eastAsia="Times New Roman" w:hAnsi="Times New Roman" w:cs="Times New Roman"/>
            <w:sz w:val="24"/>
            <w:szCs w:val="24"/>
          </w:rPr>
          <w:t xml:space="preserve">dilakukan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saat hujan </w:t>
      </w:r>
      <w:del w:id="60" w:author="Ika Sukmawati" w:date="2021-12-16T15:16:00Z">
        <w:r w:rsidRPr="00C50A1E" w:rsidDel="002B1474">
          <w:rPr>
            <w:rFonts w:ascii="Times New Roman" w:eastAsia="Times New Roman" w:hAnsi="Times New Roman" w:cs="Times New Roman"/>
            <w:sz w:val="24"/>
            <w:szCs w:val="24"/>
          </w:rPr>
          <w:delText xml:space="preserve">turun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adalah makan. </w:t>
      </w:r>
      <w:ins w:id="61" w:author="Ika Sukmawati" w:date="2021-12-16T15:16:00Z">
        <w:r w:rsidR="00F52C3C">
          <w:rPr>
            <w:rFonts w:ascii="Times New Roman" w:eastAsia="Times New Roman" w:hAnsi="Times New Roman" w:cs="Times New Roman"/>
            <w:sz w:val="24"/>
            <w:szCs w:val="24"/>
          </w:rPr>
          <w:t>Meskipun s</w:t>
        </w:r>
      </w:ins>
      <w:del w:id="62" w:author="Ika Sukmawati" w:date="2021-12-16T15:16:00Z">
        <w:r w:rsidRPr="00C50A1E" w:rsidDel="00F52C3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ering disebut </w:t>
      </w:r>
      <w:del w:id="63" w:author="Ika Sukmawati" w:date="2021-12-16T15:16:00Z">
        <w:r w:rsidRPr="00C50A1E" w:rsidDel="00F52C3C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64" w:author="Ika Sukmawati" w:date="2021-12-16T15:16:00Z">
        <w:r w:rsidR="00F52C3C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r w:rsidR="00F52C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</w:t>
      </w:r>
      <w:ins w:id="65" w:author="Ika Sukmawati" w:date="2021-12-16T15:16:00Z">
        <w:r w:rsidR="00F52C3C">
          <w:rPr>
            <w:rFonts w:ascii="Times New Roman" w:eastAsia="Times New Roman" w:hAnsi="Times New Roman" w:cs="Times New Roman"/>
            <w:sz w:val="24"/>
            <w:szCs w:val="24"/>
          </w:rPr>
          <w:t xml:space="preserve"> cemilan yang kita konsumsi</w:t>
        </w:r>
      </w:ins>
      <w:del w:id="66" w:author="Ika Sukmawati" w:date="2021-12-16T15:16:00Z">
        <w:r w:rsidRPr="00C50A1E" w:rsidDel="00F52C3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nyaris melebihi makan berat.</w:t>
      </w:r>
      <w:ins w:id="67" w:author="Ika Sukmawati" w:date="2021-12-16T15:08:00Z">
        <w:r w:rsidR="002E0A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288D152" w14:textId="723C0897" w:rsidR="00927764" w:rsidRPr="00A94281" w:rsidDel="002E0A01" w:rsidRDefault="00927764" w:rsidP="009801F4">
      <w:pPr>
        <w:shd w:val="clear" w:color="auto" w:fill="F5F5F5"/>
        <w:jc w:val="both"/>
        <w:rPr>
          <w:del w:id="68" w:author="Ika Sukmawati" w:date="2021-12-16T15:08:00Z"/>
          <w:rFonts w:ascii="Times New Roman" w:eastAsia="Times New Roman" w:hAnsi="Times New Roman" w:cs="Times New Roman"/>
          <w:i/>
          <w:iCs/>
          <w:sz w:val="24"/>
          <w:szCs w:val="24"/>
          <w:rPrChange w:id="69" w:author="Ika Sukmawati" w:date="2021-12-16T15:18:00Z">
            <w:rPr>
              <w:del w:id="70" w:author="Ika Sukmawati" w:date="2021-12-16T15:0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</w:t>
      </w:r>
      <w:ins w:id="71" w:author="Ika Sukmawati" w:date="2021-12-16T15:17:00Z">
        <w:r w:rsidR="00B904D4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porsi </w:t>
      </w:r>
      <w:ins w:id="72" w:author="Ika Sukmawati" w:date="2021-12-16T15:17:00Z">
        <w:r w:rsidR="008844B2">
          <w:rPr>
            <w:rFonts w:ascii="Times New Roman" w:eastAsia="Times New Roman" w:hAnsi="Times New Roman" w:cs="Times New Roman"/>
            <w:sz w:val="24"/>
            <w:szCs w:val="24"/>
          </w:rPr>
          <w:t xml:space="preserve">bisa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habis </w:t>
      </w:r>
      <w:ins w:id="73" w:author="Ika Sukmawati" w:date="2021-12-16T15:17:00Z">
        <w:r w:rsidR="008844B2">
          <w:rPr>
            <w:rFonts w:ascii="Times New Roman" w:eastAsia="Times New Roman" w:hAnsi="Times New Roman" w:cs="Times New Roman"/>
            <w:sz w:val="24"/>
            <w:szCs w:val="24"/>
          </w:rPr>
          <w:t xml:space="preserve">dalam waktu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sekali duduk. Belum cukup, </w:t>
      </w:r>
      <w:ins w:id="74" w:author="Ika Sukmawati" w:date="2021-12-16T15:17:00Z">
        <w:r w:rsidR="00066FE6">
          <w:rPr>
            <w:rFonts w:ascii="Times New Roman" w:eastAsia="Times New Roman" w:hAnsi="Times New Roman" w:cs="Times New Roman"/>
            <w:sz w:val="24"/>
            <w:szCs w:val="24"/>
          </w:rPr>
          <w:t>masih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lagi </w:t>
      </w:r>
      <w:ins w:id="75" w:author="Ika Sukmawati" w:date="2021-12-16T15:17:00Z">
        <w:r w:rsidR="00066FE6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ins w:id="76" w:author="Ika Sukmawati" w:date="2021-12-16T15:17:00Z">
        <w:r w:rsidR="00066FE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7" w:author="Ika Sukmawati" w:date="2021-12-16T15:17:00Z">
        <w:r w:rsidRPr="00C50A1E" w:rsidDel="00066FE6">
          <w:rPr>
            <w:rFonts w:ascii="Times New Roman" w:eastAsia="Times New Roman" w:hAnsi="Times New Roman" w:cs="Times New Roman"/>
            <w:sz w:val="24"/>
            <w:szCs w:val="24"/>
          </w:rPr>
          <w:delText>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8" w:author="Ika Sukmawati" w:date="2021-12-16T15:18:00Z">
        <w:r w:rsidR="00066FE6">
          <w:rPr>
            <w:rFonts w:ascii="Times New Roman" w:eastAsia="Times New Roman" w:hAnsi="Times New Roman" w:cs="Times New Roman"/>
            <w:sz w:val="24"/>
            <w:szCs w:val="24"/>
          </w:rPr>
          <w:t xml:space="preserve">Awalnya hanya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satu-dua biji</w:t>
      </w:r>
      <w:ins w:id="79" w:author="Ika Sukmawati" w:date="2021-12-16T15:18:00Z">
        <w:r w:rsidR="00066FE6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80" w:author="Ika Sukmawati" w:date="2021-12-16T15:18:00Z">
        <w:r w:rsidRPr="00A94281" w:rsidDel="00066FE6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1" w:author="Ika Sukmawati" w:date="2021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ins w:id="82" w:author="Ika Sukmawati" w:date="2021-12-16T15:18:00Z">
        <w:r w:rsidR="00066FE6" w:rsidRPr="00A9428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3" w:author="Ika Sukmawati" w:date="2021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</w:t>
        </w:r>
      </w:ins>
      <w:del w:id="84" w:author="Ika Sukmawati" w:date="2021-12-16T15:18:00Z">
        <w:r w:rsidRPr="00A94281" w:rsidDel="00066FE6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5" w:author="Ika Sukmawati" w:date="2021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A94281">
        <w:rPr>
          <w:rFonts w:ascii="Times New Roman" w:eastAsia="Times New Roman" w:hAnsi="Times New Roman" w:cs="Times New Roman"/>
          <w:i/>
          <w:iCs/>
          <w:sz w:val="24"/>
          <w:szCs w:val="24"/>
          <w:rPrChange w:id="86" w:author="Ika Sukmawati" w:date="2021-12-16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</w:t>
      </w:r>
      <w:ins w:id="87" w:author="Ika Sukmawati" w:date="2021-12-16T15:18:00Z">
        <w:r w:rsidR="00066FE6" w:rsidRPr="00A9428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8" w:author="Ika Sukmawati" w:date="2021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A94281">
        <w:rPr>
          <w:rFonts w:ascii="Times New Roman" w:eastAsia="Times New Roman" w:hAnsi="Times New Roman" w:cs="Times New Roman"/>
          <w:i/>
          <w:iCs/>
          <w:sz w:val="24"/>
          <w:szCs w:val="24"/>
          <w:rPrChange w:id="89" w:author="Ika Sukmawati" w:date="2021-12-16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kok </w:t>
      </w:r>
      <w:ins w:id="90" w:author="Ika Sukmawati" w:date="2021-12-16T15:18:00Z">
        <w:r w:rsidR="00066FE6" w:rsidRPr="00A9428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91" w:author="Ika Sukmawati" w:date="2021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akhirnya </w:t>
        </w:r>
      </w:ins>
      <w:r w:rsidRPr="00A94281">
        <w:rPr>
          <w:rFonts w:ascii="Times New Roman" w:eastAsia="Times New Roman" w:hAnsi="Times New Roman" w:cs="Times New Roman"/>
          <w:i/>
          <w:iCs/>
          <w:sz w:val="24"/>
          <w:szCs w:val="24"/>
          <w:rPrChange w:id="92" w:author="Ika Sukmawati" w:date="2021-12-16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 </w:t>
      </w:r>
      <w:ins w:id="93" w:author="Ika Sukmawati" w:date="2021-12-16T15:18:00Z">
        <w:r w:rsidR="00066FE6" w:rsidRPr="00A9428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94" w:author="Ika Sukmawati" w:date="2021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makan </w:t>
        </w:r>
      </w:ins>
      <w:r w:rsidRPr="00A94281">
        <w:rPr>
          <w:rFonts w:ascii="Times New Roman" w:eastAsia="Times New Roman" w:hAnsi="Times New Roman" w:cs="Times New Roman"/>
          <w:i/>
          <w:iCs/>
          <w:sz w:val="24"/>
          <w:szCs w:val="24"/>
          <w:rPrChange w:id="95" w:author="Ika Sukmawati" w:date="2021-12-16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lima</w:t>
      </w:r>
      <w:ins w:id="96" w:author="Ika Sukmawati" w:date="2021-12-16T15:18:00Z">
        <w:r w:rsidR="00066FE6" w:rsidRPr="00A9428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97" w:author="Ika Sukmawati" w:date="2021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biji</w:t>
        </w:r>
      </w:ins>
      <w:r w:rsidRPr="00A94281">
        <w:rPr>
          <w:rFonts w:ascii="Times New Roman" w:eastAsia="Times New Roman" w:hAnsi="Times New Roman" w:cs="Times New Roman"/>
          <w:i/>
          <w:iCs/>
          <w:sz w:val="24"/>
          <w:szCs w:val="24"/>
          <w:rPrChange w:id="98" w:author="Ika Sukmawati" w:date="2021-12-16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6DBCEA51" w14:textId="77777777" w:rsidR="002E0A01" w:rsidRPr="00A94281" w:rsidRDefault="002E0A01" w:rsidP="009801F4">
      <w:pPr>
        <w:shd w:val="clear" w:color="auto" w:fill="F5F5F5"/>
        <w:jc w:val="both"/>
        <w:rPr>
          <w:ins w:id="99" w:author="Ika Sukmawati" w:date="2021-12-16T15:08:00Z"/>
          <w:rFonts w:ascii="Times New Roman" w:eastAsia="Times New Roman" w:hAnsi="Times New Roman" w:cs="Times New Roman"/>
          <w:i/>
          <w:iCs/>
          <w:sz w:val="24"/>
          <w:szCs w:val="24"/>
          <w:rPrChange w:id="100" w:author="Ika Sukmawati" w:date="2021-12-16T15:18:00Z">
            <w:rPr>
              <w:ins w:id="101" w:author="Ika Sukmawati" w:date="2021-12-16T15:0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14:paraId="55D2F175" w14:textId="79126D89" w:rsidR="00927764" w:rsidRPr="00C50A1E" w:rsidDel="002E0A01" w:rsidRDefault="00927764" w:rsidP="002E0A01">
      <w:pPr>
        <w:shd w:val="clear" w:color="auto" w:fill="F5F5F5"/>
        <w:ind w:firstLine="709"/>
        <w:jc w:val="both"/>
        <w:rPr>
          <w:del w:id="102" w:author="Ika Sukmawati" w:date="2021-12-16T15:08:00Z"/>
          <w:rFonts w:ascii="Times New Roman" w:eastAsia="Times New Roman" w:hAnsi="Times New Roman" w:cs="Times New Roman"/>
          <w:sz w:val="24"/>
          <w:szCs w:val="24"/>
        </w:rPr>
        <w:pPrChange w:id="103" w:author="Ika Sukmawati" w:date="2021-12-16T15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</w:t>
      </w:r>
      <w:del w:id="104" w:author="Ika Sukmawati" w:date="2021-12-16T15:18:00Z">
        <w:r w:rsidRPr="00C50A1E" w:rsidDel="00C06FE6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C06FE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del w:id="105" w:author="Ika Sukmawati" w:date="2021-12-16T15:19:00Z">
        <w:r w:rsidRPr="00C50A1E" w:rsidDel="00C06FE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jadi salah satu pencetus mengapa kita jadi suka makan. </w:t>
      </w:r>
    </w:p>
    <w:p w14:paraId="1885F7F7" w14:textId="620D390E" w:rsidR="00927764" w:rsidRPr="00C50A1E" w:rsidDel="002E0A01" w:rsidRDefault="00927764" w:rsidP="002E0A01">
      <w:pPr>
        <w:shd w:val="clear" w:color="auto" w:fill="F5F5F5"/>
        <w:ind w:firstLine="709"/>
        <w:jc w:val="both"/>
        <w:rPr>
          <w:del w:id="106" w:author="Ika Sukmawati" w:date="2021-12-16T15:09:00Z"/>
          <w:rFonts w:ascii="Times New Roman" w:eastAsia="Times New Roman" w:hAnsi="Times New Roman" w:cs="Times New Roman"/>
          <w:sz w:val="24"/>
          <w:szCs w:val="24"/>
        </w:rPr>
        <w:pPrChange w:id="107" w:author="Ika Sukmawati" w:date="2021-12-16T15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ins w:id="108" w:author="Ika Sukmawati" w:date="2021-12-16T15:19:00Z">
        <w:r w:rsidR="00C06FE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yang seperti tahu bulat digoreng dadakan alias yang masih hangat. Apalagi dengan makan, tubuh akan mendapat "panas" akibat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terjadinya peningkatan metabolisme dalam tubuh. </w:t>
      </w:r>
    </w:p>
    <w:p w14:paraId="66867CC5" w14:textId="44F7337C" w:rsidR="00927764" w:rsidDel="002E0A01" w:rsidRDefault="00927764" w:rsidP="002E0A01">
      <w:pPr>
        <w:shd w:val="clear" w:color="auto" w:fill="F5F5F5"/>
        <w:ind w:firstLine="709"/>
        <w:jc w:val="both"/>
        <w:rPr>
          <w:del w:id="109" w:author="Ika Sukmawati" w:date="2021-12-16T15:0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r w:rsidRPr="00C06FE6">
        <w:rPr>
          <w:rFonts w:ascii="Times New Roman" w:eastAsia="Times New Roman" w:hAnsi="Times New Roman" w:cs="Times New Roman"/>
          <w:i/>
          <w:iCs/>
          <w:sz w:val="24"/>
          <w:szCs w:val="24"/>
          <w:rPrChange w:id="110" w:author="Ika Sukmawati" w:date="2021-12-16T15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ins w:id="111" w:author="Ika Sukmawati" w:date="2021-12-16T15:19:00Z">
        <w:r w:rsidR="00C06FE6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12" w:author="Ika Sukmawati" w:date="2021-12-16T15:19:00Z">
        <w:r w:rsidRPr="00C50A1E" w:rsidDel="00C06FE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Dingin yang kita kira ternyata tidak sedingin kenyataannya, </w:t>
      </w:r>
      <w:r w:rsidRPr="00FB42B8">
        <w:rPr>
          <w:rFonts w:ascii="Times New Roman" w:eastAsia="Times New Roman" w:hAnsi="Times New Roman" w:cs="Times New Roman"/>
          <w:i/>
          <w:iCs/>
          <w:sz w:val="24"/>
          <w:szCs w:val="24"/>
          <w:rPrChange w:id="113" w:author="Ika Sukmawati" w:date="2021-12-16T15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ins w:id="114" w:author="Ika Sukmawati" w:date="2021-12-16T15:09:00Z">
        <w:r w:rsidR="002E0A01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15" w:author="Ika Sukmawati" w:date="2021-12-16T15:09:00Z">
        <w:r w:rsidRPr="00C50A1E" w:rsidDel="002E0A01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C94ADEF" w14:textId="77777777" w:rsidR="002E0A01" w:rsidRDefault="002E0A01" w:rsidP="002E0A01">
      <w:pPr>
        <w:shd w:val="clear" w:color="auto" w:fill="F5F5F5"/>
        <w:ind w:firstLine="709"/>
        <w:jc w:val="both"/>
        <w:rPr>
          <w:ins w:id="116" w:author="Ika Sukmawati" w:date="2021-12-16T15:0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24BDB9" w14:textId="77777777" w:rsidR="002E0A01" w:rsidRPr="00C50A1E" w:rsidRDefault="002E0A01" w:rsidP="002E0A01">
      <w:pPr>
        <w:shd w:val="clear" w:color="auto" w:fill="F5F5F5"/>
        <w:spacing w:line="276" w:lineRule="auto"/>
        <w:ind w:firstLine="709"/>
        <w:jc w:val="both"/>
        <w:rPr>
          <w:ins w:id="117" w:author="Ika Sukmawati" w:date="2021-12-16T15:09:00Z"/>
          <w:rFonts w:ascii="Times New Roman" w:eastAsia="Times New Roman" w:hAnsi="Times New Roman" w:cs="Times New Roman"/>
          <w:sz w:val="24"/>
          <w:szCs w:val="24"/>
        </w:rPr>
        <w:pPrChange w:id="118" w:author="Ika Sukmawati" w:date="2021-12-16T15:09:00Z">
          <w:pPr>
            <w:shd w:val="clear" w:color="auto" w:fill="F5F5F5"/>
            <w:spacing w:after="375"/>
          </w:pPr>
        </w:pPrChange>
      </w:pPr>
    </w:p>
    <w:p w14:paraId="35FA1717" w14:textId="06C98852" w:rsidR="002E0A01" w:rsidRDefault="00927764" w:rsidP="002E0A01">
      <w:pPr>
        <w:shd w:val="clear" w:color="auto" w:fill="F5F5F5"/>
        <w:jc w:val="both"/>
        <w:rPr>
          <w:ins w:id="119" w:author="Ika Sukmawati" w:date="2021-12-16T15:0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120" w:author="Ika Sukmawati" w:date="2021-12-16T15:09:00Z">
        <w:r w:rsidR="002E0A0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Sebabnya</w:t>
      </w:r>
      <w:ins w:id="121" w:author="Ika Sukmawati" w:date="2021-12-16T15:09:00Z">
        <w:r w:rsidR="002E0A0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C7F6E1A" w14:textId="77777777" w:rsidR="002E0A01" w:rsidRDefault="002E0A01" w:rsidP="002E0A01">
      <w:pPr>
        <w:shd w:val="clear" w:color="auto" w:fill="F5F5F5"/>
        <w:jc w:val="both"/>
        <w:rPr>
          <w:ins w:id="122" w:author="Ika Sukmawati" w:date="2021-12-16T15:09:00Z"/>
          <w:rFonts w:ascii="Times New Roman" w:eastAsia="Times New Roman" w:hAnsi="Times New Roman" w:cs="Times New Roman"/>
          <w:sz w:val="24"/>
          <w:szCs w:val="24"/>
        </w:rPr>
      </w:pPr>
    </w:p>
    <w:p w14:paraId="506D7AB1" w14:textId="2CB051B7" w:rsidR="00927764" w:rsidRPr="00C50A1E" w:rsidDel="002E0A01" w:rsidRDefault="00927764" w:rsidP="002E0A01">
      <w:pPr>
        <w:shd w:val="clear" w:color="auto" w:fill="F5F5F5"/>
        <w:jc w:val="both"/>
        <w:rPr>
          <w:del w:id="123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24" w:author="Ika Sukmawati" w:date="2021-12-16T15:09:00Z">
          <w:pPr>
            <w:shd w:val="clear" w:color="auto" w:fill="F5F5F5"/>
            <w:spacing w:after="375"/>
          </w:pPr>
        </w:pPrChange>
      </w:pPr>
      <w:del w:id="125" w:author="Ika Sukmawati" w:date="2021-12-16T15:09:00Z">
        <w:r w:rsidRPr="00C50A1E" w:rsidDel="002E0A0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  <w:r w:rsidRPr="00C50A1E" w:rsidDel="002E0A01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Selama hujan</w:t>
      </w:r>
      <w:del w:id="126" w:author="Ika Sukmawati" w:date="2021-12-16T15:20:00Z">
        <w:r w:rsidRPr="00C50A1E" w:rsidDel="00FB1380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27" w:author="Ika Sukmawati" w:date="2021-12-16T15:20:00Z">
        <w:r w:rsidRPr="00C50A1E" w:rsidDel="008C1F93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ins w:id="128" w:author="Ika Sukmawati" w:date="2021-12-16T15:20:00Z">
        <w:r w:rsidR="008C1F93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r w:rsidR="008C1F9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akan lebih suka berlindung </w:t>
      </w:r>
      <w:ins w:id="129" w:author="Ika Sukmawati" w:date="2021-12-16T15:20:00Z">
        <w:r w:rsidR="004115E3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ruangan saja. Ruangan yang membuat jarak kita dengan makanan </w:t>
      </w:r>
      <w:ins w:id="130" w:author="Ika Sukmawati" w:date="2021-12-16T15:20:00Z">
        <w:r w:rsidR="00FB1380">
          <w:rPr>
            <w:rFonts w:ascii="Times New Roman" w:eastAsia="Times New Roman" w:hAnsi="Times New Roman" w:cs="Times New Roman"/>
            <w:sz w:val="24"/>
            <w:szCs w:val="24"/>
          </w:rPr>
          <w:t>menjadi 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del w:id="131" w:author="Ika Sukmawati" w:date="2021-12-16T15:20:00Z">
        <w:r w:rsidRPr="00C50A1E" w:rsidDel="00FB138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soal akses makanan yang </w:t>
      </w:r>
      <w:ins w:id="132" w:author="Ika Sukmawati" w:date="2021-12-16T15:21:00Z">
        <w:r w:rsidR="000A160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tak lagi berjarak. </w:t>
      </w:r>
      <w:del w:id="133" w:author="Ika Sukmawati" w:date="2021-12-16T15:21:00Z">
        <w:r w:rsidRPr="00C50A1E" w:rsidDel="00F4290E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1308AC13" w14:textId="2FD1E9BD" w:rsidR="00927764" w:rsidRPr="00C50A1E" w:rsidDel="002E0A01" w:rsidRDefault="00927764" w:rsidP="00F4290E">
      <w:pPr>
        <w:shd w:val="clear" w:color="auto" w:fill="F5F5F5"/>
        <w:jc w:val="both"/>
        <w:rPr>
          <w:del w:id="134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35" w:author="Ika Sukmawati" w:date="2021-12-16T15:21:00Z">
          <w:pPr>
            <w:shd w:val="clear" w:color="auto" w:fill="F5F5F5"/>
            <w:spacing w:after="375"/>
          </w:pPr>
        </w:pPrChange>
      </w:pPr>
      <w:del w:id="136" w:author="Ika Sukmawati" w:date="2021-12-16T15:21:00Z">
        <w:r w:rsidRPr="00C50A1E" w:rsidDel="00F4290E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ins w:id="137" w:author="Ika Sukmawati" w:date="2021-12-16T15:21:00Z">
        <w:r w:rsidR="00F4290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egala jenis </w:t>
      </w:r>
      <w:del w:id="138" w:author="Ika Sukmawati" w:date="2021-12-16T15:21:00Z">
        <w:r w:rsidRPr="00C50A1E" w:rsidDel="00F4290E">
          <w:rPr>
            <w:rFonts w:ascii="Times New Roman" w:eastAsia="Times New Roman" w:hAnsi="Times New Roman" w:cs="Times New Roman"/>
            <w:sz w:val="24"/>
            <w:szCs w:val="24"/>
          </w:rPr>
          <w:delText xml:space="preserve">masakan </w:delText>
        </w:r>
      </w:del>
      <w:ins w:id="139" w:author="Ika Sukmawati" w:date="2021-12-16T15:21:00Z">
        <w:r w:rsidR="00F4290E" w:rsidRPr="00C50A1E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F4290E">
          <w:rPr>
            <w:rFonts w:ascii="Times New Roman" w:eastAsia="Times New Roman" w:hAnsi="Times New Roman" w:cs="Times New Roman"/>
            <w:sz w:val="24"/>
            <w:szCs w:val="24"/>
          </w:rPr>
          <w:t>akanan</w:t>
        </w:r>
      </w:ins>
      <w:ins w:id="140" w:author="Ika Sukmawati" w:date="2021-12-16T15:22:00Z">
        <w:r w:rsidR="00756D20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ins w:id="141" w:author="Ika Sukmawati" w:date="2021-12-16T15:21:00Z">
        <w:r w:rsidR="00F4290E">
          <w:rPr>
            <w:rFonts w:ascii="Times New Roman" w:eastAsia="Times New Roman" w:hAnsi="Times New Roman" w:cs="Times New Roman"/>
            <w:sz w:val="24"/>
            <w:szCs w:val="24"/>
          </w:rPr>
          <w:t xml:space="preserve"> mulai dari </w:t>
        </w:r>
      </w:ins>
      <w:del w:id="142" w:author="Ika Sukmawati" w:date="2021-12-16T15:21:00Z">
        <w:r w:rsidRPr="00C50A1E" w:rsidDel="00F4290E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bentuk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mie instan, biskuit-biskuit yang di</w:t>
      </w:r>
      <w:del w:id="143" w:author="Ika Sukmawati" w:date="2021-12-16T15:21:00Z">
        <w:r w:rsidDel="00F4290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4EBE0B3A" w14:textId="0F8C0A21" w:rsidR="00927764" w:rsidDel="002E0A01" w:rsidRDefault="00927764" w:rsidP="00F4290E">
      <w:pPr>
        <w:shd w:val="clear" w:color="auto" w:fill="F5F5F5"/>
        <w:jc w:val="both"/>
        <w:rPr>
          <w:del w:id="144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45" w:author="Ika Sukmawati" w:date="2021-12-16T15:21:00Z">
          <w:pPr>
            <w:shd w:val="clear" w:color="auto" w:fill="F5F5F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14:paraId="37244DFF" w14:textId="77777777" w:rsidR="002E0A01" w:rsidRDefault="002E0A01" w:rsidP="00F4290E">
      <w:pPr>
        <w:shd w:val="clear" w:color="auto" w:fill="F5F5F5"/>
        <w:jc w:val="both"/>
        <w:rPr>
          <w:ins w:id="146" w:author="Ika Sukmawati" w:date="2021-12-16T15:10:00Z"/>
          <w:rFonts w:ascii="Times New Roman" w:eastAsia="Times New Roman" w:hAnsi="Times New Roman" w:cs="Times New Roman"/>
          <w:sz w:val="24"/>
          <w:szCs w:val="24"/>
        </w:rPr>
      </w:pPr>
    </w:p>
    <w:p w14:paraId="6BC17DFE" w14:textId="4D0E0483" w:rsidR="00927764" w:rsidRPr="00C50A1E" w:rsidDel="002E0A01" w:rsidRDefault="00927764" w:rsidP="002E0A01">
      <w:pPr>
        <w:shd w:val="clear" w:color="auto" w:fill="F5F5F5"/>
        <w:ind w:firstLine="709"/>
        <w:jc w:val="both"/>
        <w:rPr>
          <w:del w:id="147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48" w:author="Ika Sukmawati" w:date="2021-12-16T15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  <w:ins w:id="149" w:author="Ika Sukmawati" w:date="2021-12-16T15:10:00Z">
        <w:r w:rsidR="002E0A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90B75E0" w14:textId="0690A59D" w:rsidR="00927764" w:rsidDel="002E0A01" w:rsidRDefault="00927764" w:rsidP="002E0A01">
      <w:pPr>
        <w:shd w:val="clear" w:color="auto" w:fill="F5F5F5"/>
        <w:ind w:firstLine="709"/>
        <w:jc w:val="both"/>
        <w:rPr>
          <w:del w:id="150" w:author="Ika Sukmawati" w:date="2021-12-16T15:1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ins w:id="151" w:author="Ika Sukmawati" w:date="2021-12-16T15:23:00Z">
        <w:r w:rsidR="00A072B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dulu dengan memperhatikan label informasi gizi ketika kamu memakan makanan kemasan. Atau jika ingin minum yang hangat-hangat, takar</w:t>
      </w:r>
      <w:ins w:id="152" w:author="Ika Sukmawati" w:date="2021-12-16T15:23:00Z">
        <w:r w:rsidR="00A072B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gulanya jangan </w:t>
      </w:r>
      <w:ins w:id="153" w:author="Ika Sukmawati" w:date="2021-12-16T15:23:00Z">
        <w:r w:rsidR="00A072B1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154" w:author="Ika Sukmawati" w:date="2021-12-16T15:23:00Z">
        <w:r w:rsidRPr="00C50A1E" w:rsidDel="00A072B1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del w:id="155" w:author="Ika Sukmawati" w:date="2021-12-16T15:24:00Z">
        <w:r w:rsidRPr="00C50A1E" w:rsidDel="00A072B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r w:rsidRPr="00A072B1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ins w:id="156" w:author="Ika Sukmawati" w:date="2021-12-16T15:24:00Z">
        <w:r w:rsidR="00A072B1" w:rsidRPr="00A072B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57" w:author="Ika Sukmawati" w:date="2021-12-16T15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an</w:t>
        </w:r>
        <w:r w:rsidR="00A072B1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58" w:author="Ika Sukmawati" w:date="2021-12-16T15:24:00Z">
        <w:r w:rsidRPr="00C50A1E" w:rsidDel="00A072B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han.</w:delText>
        </w:r>
      </w:del>
    </w:p>
    <w:p w14:paraId="7D2D9A95" w14:textId="77777777" w:rsidR="002E0A01" w:rsidRPr="00C50A1E" w:rsidRDefault="002E0A01" w:rsidP="002E0A01">
      <w:pPr>
        <w:shd w:val="clear" w:color="auto" w:fill="F5F5F5"/>
        <w:ind w:firstLine="709"/>
        <w:jc w:val="both"/>
        <w:rPr>
          <w:ins w:id="159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60" w:author="Ika Sukmawati" w:date="2021-12-16T15:10:00Z">
          <w:pPr>
            <w:shd w:val="clear" w:color="auto" w:fill="F5F5F5"/>
            <w:spacing w:after="375"/>
          </w:pPr>
        </w:pPrChange>
      </w:pPr>
    </w:p>
    <w:p w14:paraId="47B61546" w14:textId="7830C60B" w:rsidR="00927764" w:rsidRPr="00C50A1E" w:rsidDel="002E0A01" w:rsidRDefault="00927764" w:rsidP="002E0A01">
      <w:pPr>
        <w:shd w:val="clear" w:color="auto" w:fill="F5F5F5"/>
        <w:ind w:firstLine="709"/>
        <w:jc w:val="both"/>
        <w:rPr>
          <w:del w:id="161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62" w:author="Ika Sukmawati" w:date="2021-12-16T15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</w:t>
      </w:r>
      <w:ins w:id="163" w:author="Ika Sukmawati" w:date="2021-12-16T15:24:00Z">
        <w:r w:rsidR="00FC30DE">
          <w:rPr>
            <w:rFonts w:ascii="Times New Roman" w:eastAsia="Times New Roman" w:hAnsi="Times New Roman" w:cs="Times New Roman"/>
            <w:sz w:val="24"/>
            <w:szCs w:val="24"/>
          </w:rPr>
          <w:t xml:space="preserve">cepat </w:t>
        </w:r>
      </w:ins>
      <w:del w:id="164" w:author="Ika Sukmawati" w:date="2021-12-16T15:24:00Z">
        <w:r w:rsidRPr="00C50A1E" w:rsidDel="00FC30DE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naiknya. Apalagi munculnya kaum-kaum rebahan yang kerjaannya tiduran dan hanya buka tutup media sosial atau pura-pura sibuk padahal tidak ada yang </w:t>
      </w:r>
      <w:r w:rsidRPr="004453ED">
        <w:rPr>
          <w:rFonts w:ascii="Times New Roman" w:eastAsia="Times New Roman" w:hAnsi="Times New Roman" w:cs="Times New Roman"/>
          <w:i/>
          <w:iCs/>
          <w:sz w:val="24"/>
          <w:szCs w:val="24"/>
          <w:rPrChange w:id="165" w:author="Ika Sukmawati" w:date="2021-12-16T15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5B04DC" w14:textId="0918133D" w:rsidR="00927764" w:rsidDel="002E0A01" w:rsidRDefault="00927764" w:rsidP="002E0A01">
      <w:pPr>
        <w:shd w:val="clear" w:color="auto" w:fill="F5F5F5"/>
        <w:ind w:firstLine="709"/>
        <w:jc w:val="both"/>
        <w:rPr>
          <w:del w:id="166" w:author="Ika Sukmawati" w:date="2021-12-16T15:1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jadi memilih </w:t>
      </w:r>
      <w:del w:id="167" w:author="Ika Sukmawati" w:date="2021-12-16T15:24:00Z">
        <w:r w:rsidRPr="00C50A1E" w:rsidDel="00CB4BC2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CB4BC2">
          <w:rPr>
            <w:rFonts w:ascii="Times New Roman" w:eastAsia="Times New Roman" w:hAnsi="Times New Roman" w:cs="Times New Roman"/>
            <w:sz w:val="24"/>
            <w:szCs w:val="24"/>
          </w:rPr>
          <w:delText>an mager</w:delText>
        </w:r>
      </w:del>
      <w:ins w:id="168" w:author="Ika Sukmawati" w:date="2021-12-16T15:24:00Z">
        <w:r w:rsidR="00CB4BC2">
          <w:rPr>
            <w:rFonts w:ascii="Times New Roman" w:eastAsia="Times New Roman" w:hAnsi="Times New Roman" w:cs="Times New Roman"/>
            <w:sz w:val="24"/>
            <w:szCs w:val="24"/>
          </w:rPr>
          <w:t>ikut bermalas-malasan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</w:t>
      </w:r>
      <w:ins w:id="169" w:author="Ika Sukmawati" w:date="2021-12-16T15:25:00Z">
        <w:r w:rsidR="00232792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70" w:author="Ika Sukmawati" w:date="2021-12-16T15:25:00Z">
        <w:r w:rsidR="002327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171" w:author="Ika Sukmawati" w:date="2021-12-16T15:25:00Z">
        <w:r w:rsidRPr="00C50A1E" w:rsidDel="00954BC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2" w:author="Ika Sukmawati" w:date="2021-12-16T15:25:00Z">
        <w:r w:rsidR="00954BCF">
          <w:rPr>
            <w:rFonts w:ascii="Times New Roman" w:eastAsia="Times New Roman" w:hAnsi="Times New Roman" w:cs="Times New Roman"/>
            <w:sz w:val="24"/>
            <w:szCs w:val="24"/>
          </w:rPr>
          <w:t xml:space="preserve">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173" w:author="Ika Sukmawati" w:date="2021-12-16T15:25:00Z">
        <w:r w:rsidR="00954B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2084B3FD" w14:textId="77777777" w:rsidR="002E0A01" w:rsidRPr="00C50A1E" w:rsidRDefault="002E0A01" w:rsidP="002E0A01">
      <w:pPr>
        <w:shd w:val="clear" w:color="auto" w:fill="F5F5F5"/>
        <w:ind w:firstLine="709"/>
        <w:jc w:val="both"/>
        <w:rPr>
          <w:ins w:id="174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75" w:author="Ika Sukmawati" w:date="2021-12-16T15:10:00Z">
          <w:pPr>
            <w:shd w:val="clear" w:color="auto" w:fill="F5F5F5"/>
            <w:spacing w:after="375"/>
          </w:pPr>
        </w:pPrChange>
      </w:pPr>
    </w:p>
    <w:p w14:paraId="51D62B03" w14:textId="161C64B6" w:rsidR="00927764" w:rsidRPr="00C50A1E" w:rsidDel="00C505D3" w:rsidRDefault="00927764" w:rsidP="002E0A01">
      <w:pPr>
        <w:shd w:val="clear" w:color="auto" w:fill="F5F5F5"/>
        <w:ind w:firstLine="709"/>
        <w:jc w:val="both"/>
        <w:rPr>
          <w:del w:id="176" w:author="Ika Sukmawati" w:date="2021-12-16T15:10:00Z"/>
          <w:rFonts w:ascii="Times New Roman" w:eastAsia="Times New Roman" w:hAnsi="Times New Roman" w:cs="Times New Roman"/>
          <w:sz w:val="24"/>
          <w:szCs w:val="24"/>
        </w:rPr>
        <w:pPrChange w:id="177" w:author="Ika Sukmawati" w:date="2021-12-16T15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  <w:ins w:id="178" w:author="Ika Sukmawati" w:date="2021-12-16T15:10:00Z">
        <w:r w:rsidR="00C505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203CE9AF" w14:textId="5E581511" w:rsidR="00927764" w:rsidRDefault="00927764" w:rsidP="00C505D3">
      <w:pPr>
        <w:shd w:val="clear" w:color="auto" w:fill="F5F5F5"/>
        <w:ind w:firstLine="709"/>
        <w:jc w:val="both"/>
        <w:rPr>
          <w:ins w:id="179" w:author="Ika Sukmawati" w:date="2021-12-16T15:1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</w:t>
      </w:r>
      <w:r w:rsidRPr="001B51D4">
        <w:rPr>
          <w:rFonts w:ascii="Times New Roman" w:eastAsia="Times New Roman" w:hAnsi="Times New Roman" w:cs="Times New Roman"/>
          <w:i/>
          <w:iCs/>
          <w:sz w:val="24"/>
          <w:szCs w:val="24"/>
          <w:rPrChange w:id="180" w:author="Ika Sukmawati" w:date="2021-12-16T15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181" w:author="Ika Sukmawati" w:date="2021-12-16T15:25:00Z">
        <w:r w:rsidR="001B51D4" w:rsidRPr="001B51D4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82" w:author="Ika Sukmawati" w:date="2021-12-16T15:2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Haha!</w:t>
        </w:r>
      </w:ins>
      <w:del w:id="183" w:author="Ika Sukmawati" w:date="2021-12-16T15:25:00Z">
        <w:r w:rsidRPr="00C50A1E" w:rsidDel="001B51D4">
          <w:rPr>
            <w:rFonts w:ascii="Times New Roman" w:eastAsia="Times New Roman" w:hAnsi="Times New Roman" w:cs="Times New Roman"/>
            <w:sz w:val="24"/>
            <w:szCs w:val="24"/>
          </w:rPr>
          <w:delText>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7036B1" w14:textId="77777777" w:rsidR="00C505D3" w:rsidRPr="00C50A1E" w:rsidRDefault="00C505D3" w:rsidP="00C505D3">
      <w:pPr>
        <w:shd w:val="clear" w:color="auto" w:fill="F5F5F5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4" w:author="Ika Sukmawati" w:date="2021-12-16T15:10:00Z">
          <w:pPr>
            <w:shd w:val="clear" w:color="auto" w:fill="F5F5F5"/>
            <w:spacing w:after="375"/>
          </w:pPr>
        </w:pPrChange>
      </w:pPr>
    </w:p>
    <w:p w14:paraId="5BDD9F03" w14:textId="77777777" w:rsidR="00927764" w:rsidRPr="00C50A1E" w:rsidRDefault="00927764" w:rsidP="009801F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5" w:author="Ika Sukmawati" w:date="2021-12-16T15:06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02A1805" w14:textId="77777777" w:rsidR="00927764" w:rsidRPr="00C50A1E" w:rsidRDefault="00927764" w:rsidP="00927764"/>
    <w:p w14:paraId="49E8612A" w14:textId="77777777" w:rsidR="00927764" w:rsidRPr="005A045A" w:rsidRDefault="00927764" w:rsidP="00927764">
      <w:pPr>
        <w:rPr>
          <w:i/>
        </w:rPr>
      </w:pPr>
    </w:p>
    <w:p w14:paraId="72E470E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0CD512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2A87" w14:textId="77777777" w:rsidR="00B845E8" w:rsidRDefault="00B845E8">
      <w:r>
        <w:separator/>
      </w:r>
    </w:p>
  </w:endnote>
  <w:endnote w:type="continuationSeparator" w:id="0">
    <w:p w14:paraId="0D586216" w14:textId="77777777" w:rsidR="00B845E8" w:rsidRDefault="00B8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1789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FDBB4AA" w14:textId="77777777" w:rsidR="00941E77" w:rsidRDefault="00B845E8">
    <w:pPr>
      <w:pStyle w:val="Footer"/>
    </w:pPr>
  </w:p>
  <w:p w14:paraId="2AAECC0E" w14:textId="77777777" w:rsidR="00941E77" w:rsidRDefault="00B84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8CAD" w14:textId="77777777" w:rsidR="00B845E8" w:rsidRDefault="00B845E8">
      <w:r>
        <w:separator/>
      </w:r>
    </w:p>
  </w:footnote>
  <w:footnote w:type="continuationSeparator" w:id="0">
    <w:p w14:paraId="34807218" w14:textId="77777777" w:rsidR="00B845E8" w:rsidRDefault="00B84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ka Sukmawati">
    <w15:presenceInfo w15:providerId="None" w15:userId="Ika Sukmaw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1630"/>
    <w:rsid w:val="00066FE6"/>
    <w:rsid w:val="000A1606"/>
    <w:rsid w:val="0012251A"/>
    <w:rsid w:val="001B51D4"/>
    <w:rsid w:val="001D6348"/>
    <w:rsid w:val="00226C73"/>
    <w:rsid w:val="00232792"/>
    <w:rsid w:val="002B1474"/>
    <w:rsid w:val="002E0A01"/>
    <w:rsid w:val="004115E3"/>
    <w:rsid w:val="0042167F"/>
    <w:rsid w:val="004453ED"/>
    <w:rsid w:val="00540DA8"/>
    <w:rsid w:val="00584E04"/>
    <w:rsid w:val="0065051F"/>
    <w:rsid w:val="00664E5C"/>
    <w:rsid w:val="00756D20"/>
    <w:rsid w:val="008666EA"/>
    <w:rsid w:val="008844B2"/>
    <w:rsid w:val="008C1F93"/>
    <w:rsid w:val="00924DF5"/>
    <w:rsid w:val="00927764"/>
    <w:rsid w:val="00954BCF"/>
    <w:rsid w:val="009801F4"/>
    <w:rsid w:val="009F7C09"/>
    <w:rsid w:val="00A072B1"/>
    <w:rsid w:val="00A74312"/>
    <w:rsid w:val="00A94281"/>
    <w:rsid w:val="00B845E8"/>
    <w:rsid w:val="00B904D4"/>
    <w:rsid w:val="00C06FE6"/>
    <w:rsid w:val="00C505D3"/>
    <w:rsid w:val="00CA0409"/>
    <w:rsid w:val="00CB4BC2"/>
    <w:rsid w:val="00D87C64"/>
    <w:rsid w:val="00D96949"/>
    <w:rsid w:val="00E2115A"/>
    <w:rsid w:val="00F4290E"/>
    <w:rsid w:val="00F52C3C"/>
    <w:rsid w:val="00F56A47"/>
    <w:rsid w:val="00FB1380"/>
    <w:rsid w:val="00FB42B8"/>
    <w:rsid w:val="00FC30DE"/>
    <w:rsid w:val="00F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6D5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98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Ika Sukmawati</cp:lastModifiedBy>
  <cp:revision>44</cp:revision>
  <dcterms:created xsi:type="dcterms:W3CDTF">2020-07-24T23:46:00Z</dcterms:created>
  <dcterms:modified xsi:type="dcterms:W3CDTF">2021-12-16T08:25:00Z</dcterms:modified>
</cp:coreProperties>
</file>