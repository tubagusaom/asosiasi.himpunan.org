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w:t>
      </w:r>
      <w:ins w:id="0" w:author="Ruqiah Ganda Putri Panjaitan" w:date="2020-11-18T09:52:00Z">
        <w:r w:rsidR="00A70E80">
          <w:rPr>
            <w:rFonts w:ascii="Times New Roman" w:eastAsia="Times New Roman" w:hAnsi="Times New Roman" w:cs="Times New Roman"/>
            <w:i/>
            <w:iCs/>
            <w:sz w:val="24"/>
            <w:szCs w:val="24"/>
          </w:rPr>
          <w:t>a</w:t>
        </w:r>
      </w:ins>
      <w:del w:id="1" w:author="Ruqiah Ganda Putri Panjaitan" w:date="2020-11-18T09:53:00Z">
        <w:r w:rsidRPr="00C50A1E" w:rsidDel="00A70E80">
          <w:rPr>
            <w:rFonts w:ascii="Times New Roman" w:eastAsia="Times New Roman" w:hAnsi="Times New Roman" w:cs="Times New Roman"/>
            <w:i/>
            <w:iCs/>
            <w:sz w:val="24"/>
            <w:szCs w:val="24"/>
          </w:rPr>
          <w:delText>e</w:delText>
        </w:r>
      </w:del>
      <w:r w:rsidRPr="00C50A1E">
        <w:rPr>
          <w:rFonts w:ascii="Times New Roman" w:eastAsia="Times New Roman" w:hAnsi="Times New Roman" w:cs="Times New Roman"/>
          <w:i/>
          <w:iCs/>
          <w:sz w:val="24"/>
          <w:szCs w:val="24"/>
        </w:rPr>
        <w:t>p tem</w:t>
      </w:r>
      <w:ins w:id="2" w:author="Ruqiah Ganda Putri Panjaitan" w:date="2020-11-18T09:53:00Z">
        <w:r w:rsidR="00A70E80">
          <w:rPr>
            <w:rFonts w:ascii="Times New Roman" w:eastAsia="Times New Roman" w:hAnsi="Times New Roman" w:cs="Times New Roman"/>
            <w:i/>
            <w:iCs/>
            <w:sz w:val="24"/>
            <w:szCs w:val="24"/>
          </w:rPr>
          <w:t>a</w:t>
        </w:r>
      </w:ins>
      <w:del w:id="3" w:author="Ruqiah Ganda Putri Panjaitan" w:date="2020-11-18T09:53:00Z">
        <w:r w:rsidRPr="00C50A1E" w:rsidDel="00A70E80">
          <w:rPr>
            <w:rFonts w:ascii="Times New Roman" w:eastAsia="Times New Roman" w:hAnsi="Times New Roman" w:cs="Times New Roman"/>
            <w:i/>
            <w:iCs/>
            <w:sz w:val="24"/>
            <w:szCs w:val="24"/>
          </w:rPr>
          <w:delText>e</w:delText>
        </w:r>
      </w:del>
      <w:r w:rsidRPr="00C50A1E">
        <w:rPr>
          <w:rFonts w:ascii="Times New Roman" w:eastAsia="Times New Roman" w:hAnsi="Times New Roman" w:cs="Times New Roman"/>
          <w:i/>
          <w:iCs/>
          <w:sz w:val="24"/>
          <w:szCs w:val="24"/>
        </w:rPr>
        <w:t>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w:t>
      </w:r>
      <w:del w:id="4" w:author="Ruqiah Ganda Putri Panjaitan" w:date="2020-11-18T09:52:00Z">
        <w:r w:rsidRPr="00C50A1E" w:rsidDel="00A70E80">
          <w:rPr>
            <w:rFonts w:ascii="Times New Roman" w:eastAsia="Times New Roman" w:hAnsi="Times New Roman" w:cs="Times New Roman"/>
            <w:sz w:val="24"/>
            <w:szCs w:val="24"/>
          </w:rPr>
          <w:delText xml:space="preserve">dari </w:delText>
        </w:r>
      </w:del>
      <w:r w:rsidRPr="00C50A1E">
        <w:rPr>
          <w:rFonts w:ascii="Times New Roman" w:eastAsia="Times New Roman" w:hAnsi="Times New Roman" w:cs="Times New Roman"/>
          <w:sz w:val="24"/>
          <w:szCs w:val="24"/>
        </w:rPr>
        <w:t xml:space="preserve">sepiring mie instan kemasan putih yang aromanya aduhai menggoda indera penciuman </w:t>
      </w:r>
      <w:del w:id="5" w:author="Ruqiah Ganda Putri Panjaitan" w:date="2020-11-18T09:52:00Z">
        <w:r w:rsidRPr="00C50A1E" w:rsidDel="00A70E80">
          <w:rPr>
            <w:rFonts w:ascii="Times New Roman" w:eastAsia="Times New Roman" w:hAnsi="Times New Roman" w:cs="Times New Roman"/>
            <w:sz w:val="24"/>
            <w:szCs w:val="24"/>
          </w:rPr>
          <w:delText xml:space="preserve">itu </w:delText>
        </w:r>
      </w:del>
      <w:r w:rsidRPr="00C50A1E">
        <w:rPr>
          <w:rFonts w:ascii="Times New Roman" w:eastAsia="Times New Roman" w:hAnsi="Times New Roman" w:cs="Times New Roman"/>
          <w:sz w:val="24"/>
          <w:szCs w:val="24"/>
        </w:rPr>
        <w:t>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del w:id="6" w:author="Ruqiah Ganda Putri Panjaitan" w:date="2020-11-18T09:53:00Z">
        <w:r w:rsidDel="00A70E80">
          <w:rPr>
            <w:rFonts w:ascii="Times New Roman" w:eastAsia="Times New Roman" w:hAnsi="Times New Roman" w:cs="Times New Roman"/>
            <w:sz w:val="24"/>
            <w:szCs w:val="24"/>
          </w:rPr>
          <w:delText>B</w:delText>
        </w:r>
      </w:del>
      <w:ins w:id="7" w:author="Ruqiah Ganda Putri Panjaitan" w:date="2020-11-18T09:53:00Z">
        <w:r w:rsidR="00A70E80">
          <w:rPr>
            <w:rFonts w:ascii="Times New Roman" w:eastAsia="Times New Roman" w:hAnsi="Times New Roman" w:cs="Times New Roman"/>
            <w:sz w:val="24"/>
            <w:szCs w:val="24"/>
          </w:rPr>
          <w:t>b</w:t>
        </w:r>
      </w:ins>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 2019, hujan benar-benar datang seperti perkiraan. Sudah sangat terasa apalagi sejak awal tahun baru</w:t>
      </w:r>
      <w:del w:id="8" w:author="Ruqiah Ganda Putri Panjaitan" w:date="2020-11-18T09:53:00Z">
        <w:r w:rsidRPr="00C50A1E" w:rsidDel="00A70E80">
          <w:rPr>
            <w:rFonts w:ascii="Times New Roman" w:eastAsia="Times New Roman" w:hAnsi="Times New Roman" w:cs="Times New Roman"/>
            <w:sz w:val="24"/>
            <w:szCs w:val="24"/>
          </w:rPr>
          <w:delText xml:space="preserve"> kita</w:delText>
        </w:r>
      </w:del>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w:t>
      </w:r>
      <w:del w:id="9" w:author="Ruqiah Ganda Putri Panjaitan" w:date="2020-11-18T09:54:00Z">
        <w:r w:rsidRPr="00C50A1E" w:rsidDel="00A70E80">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ambyar, </w:t>
      </w:r>
      <w:ins w:id="10" w:author="Ruqiah Ganda Putri Panjaitan" w:date="2020-11-18T09:54:00Z">
        <w:r w:rsidR="00A70E80">
          <w:rPr>
            <w:rFonts w:ascii="Times New Roman" w:eastAsia="Times New Roman" w:hAnsi="Times New Roman" w:cs="Times New Roman"/>
            <w:sz w:val="24"/>
            <w:szCs w:val="24"/>
          </w:rPr>
          <w:t xml:space="preserve">namun </w:t>
        </w:r>
      </w:ins>
      <w:del w:id="11" w:author="Ruqiah Ganda Putri Panjaitan" w:date="2020-11-18T09:54:00Z">
        <w:r w:rsidRPr="00C50A1E" w:rsidDel="00A70E80">
          <w:rPr>
            <w:rFonts w:ascii="Times New Roman" w:eastAsia="Times New Roman" w:hAnsi="Times New Roman" w:cs="Times New Roman"/>
            <w:sz w:val="24"/>
            <w:szCs w:val="24"/>
          </w:rPr>
          <w:delText xml:space="preserve">pun </w:delText>
        </w:r>
      </w:del>
      <w:r w:rsidRPr="00C50A1E">
        <w:rPr>
          <w:rFonts w:ascii="Times New Roman" w:eastAsia="Times New Roman" w:hAnsi="Times New Roman" w:cs="Times New Roman"/>
          <w:sz w:val="24"/>
          <w:szCs w:val="24"/>
        </w:rPr>
        <w:t xml:space="preserve">perilaku kita </w:t>
      </w:r>
      <w:del w:id="12" w:author="Ruqiah Ganda Putri Panjaitan" w:date="2020-11-18T09:54:00Z">
        <w:r w:rsidRPr="00C50A1E" w:rsidDel="00A70E80">
          <w:rPr>
            <w:rFonts w:ascii="Times New Roman" w:eastAsia="Times New Roman" w:hAnsi="Times New Roman" w:cs="Times New Roman"/>
            <w:sz w:val="24"/>
            <w:szCs w:val="24"/>
          </w:rPr>
          <w:delText xml:space="preserve">yang </w:delText>
        </w:r>
      </w:del>
      <w:ins w:id="13" w:author="Ruqiah Ganda Putri Panjaitan" w:date="2020-11-18T09:54:00Z">
        <w:r w:rsidR="00A70E80">
          <w:rPr>
            <w:rFonts w:ascii="Times New Roman" w:eastAsia="Times New Roman" w:hAnsi="Times New Roman" w:cs="Times New Roman"/>
            <w:sz w:val="24"/>
            <w:szCs w:val="24"/>
          </w:rPr>
          <w:t xml:space="preserve">pun menjadi </w:t>
        </w:r>
      </w:ins>
      <w:r w:rsidRPr="00C50A1E">
        <w:rPr>
          <w:rFonts w:ascii="Times New Roman" w:eastAsia="Times New Roman" w:hAnsi="Times New Roman" w:cs="Times New Roman"/>
          <w:sz w:val="24"/>
          <w:szCs w:val="24"/>
        </w:rPr>
        <w:t>lain. Soal makan</w:t>
      </w:r>
      <w:ins w:id="14" w:author="Ruqiah Ganda Putri Panjaitan" w:date="2020-11-18T09:54:00Z">
        <w:r w:rsidR="00A70E80">
          <w:rPr>
            <w:rFonts w:ascii="Times New Roman" w:eastAsia="Times New Roman" w:hAnsi="Times New Roman" w:cs="Times New Roman"/>
            <w:sz w:val="24"/>
            <w:szCs w:val="24"/>
          </w:rPr>
          <w:t>?</w:t>
        </w:r>
      </w:ins>
      <w:del w:id="15" w:author="Ruqiah Ganda Putri Panjaitan" w:date="2020-11-18T09:54:00Z">
        <w:r w:rsidRPr="00C50A1E" w:rsidDel="00A70E80">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Ya, hujan </w:t>
      </w:r>
      <w:del w:id="16" w:author="Ruqiah Ganda Putri Panjaitan" w:date="2020-11-18T09:55:00Z">
        <w:r w:rsidRPr="00C50A1E" w:rsidDel="00A70E80">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w:t>
      </w:r>
      <w:ins w:id="17" w:author="Ruqiah Ganda Putri Panjaitan" w:date="2020-11-18T09:55:00Z">
        <w:r w:rsidR="00A70E80">
          <w:rPr>
            <w:rFonts w:ascii="Times New Roman" w:eastAsia="Times New Roman" w:hAnsi="Times New Roman" w:cs="Times New Roman"/>
            <w:sz w:val="24"/>
            <w:szCs w:val="24"/>
          </w:rPr>
          <w:t xml:space="preserve">ketika </w:t>
        </w:r>
      </w:ins>
      <w:r>
        <w:rPr>
          <w:rFonts w:ascii="Times New Roman" w:eastAsia="Times New Roman" w:hAnsi="Times New Roman" w:cs="Times New Roman"/>
          <w:sz w:val="24"/>
          <w:szCs w:val="24"/>
        </w:rPr>
        <w:t xml:space="preserve">hujan datang </w:t>
      </w:r>
      <w:del w:id="18" w:author="Ruqiah Ganda Putri Panjaitan" w:date="2020-11-18T09:55:00Z">
        <w:r w:rsidDel="00A70E80">
          <w:rPr>
            <w:rFonts w:ascii="Times New Roman" w:eastAsia="Times New Roman" w:hAnsi="Times New Roman" w:cs="Times New Roman"/>
            <w:sz w:val="24"/>
            <w:szCs w:val="24"/>
          </w:rPr>
          <w:delText xml:space="preserve">bersama </w:delText>
        </w:r>
      </w:del>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 xml:space="preserve">su makan </w:t>
      </w:r>
      <w:del w:id="19" w:author="Ruqiah Ganda Putri Panjaitan" w:date="2020-11-18T09:55:00Z">
        <w:r w:rsidRPr="00C50A1E" w:rsidDel="00A70E80">
          <w:rPr>
            <w:rFonts w:ascii="Times New Roman" w:eastAsia="Times New Roman" w:hAnsi="Times New Roman" w:cs="Times New Roman"/>
            <w:sz w:val="24"/>
            <w:szCs w:val="24"/>
          </w:rPr>
          <w:delText xml:space="preserve">yang </w:delText>
        </w:r>
      </w:del>
      <w:ins w:id="20" w:author="Ruqiah Ganda Putri Panjaitan" w:date="2020-11-18T09:55:00Z">
        <w:r w:rsidR="00A70E80">
          <w:rPr>
            <w:rFonts w:ascii="Times New Roman" w:eastAsia="Times New Roman" w:hAnsi="Times New Roman" w:cs="Times New Roman"/>
            <w:sz w:val="24"/>
            <w:szCs w:val="24"/>
          </w:rPr>
          <w:t xml:space="preserve">pun </w:t>
        </w:r>
      </w:ins>
      <w:r w:rsidRPr="00C50A1E">
        <w:rPr>
          <w:rFonts w:ascii="Times New Roman" w:eastAsia="Times New Roman" w:hAnsi="Times New Roman" w:cs="Times New Roman"/>
          <w:sz w:val="24"/>
          <w:szCs w:val="24"/>
        </w:rPr>
        <w:t>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w:t>
      </w:r>
      <w:del w:id="21" w:author="Ruqiah Ganda Putri Panjaitan" w:date="2020-11-18T09:57:00Z">
        <w:r w:rsidRPr="00C50A1E" w:rsidDel="00A70E80">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dalam kemasan bisa dikonsumsi 4 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del w:id="22" w:author="Ruqiah Ganda Putri Panjaitan" w:date="2020-11-18T09:58:00Z">
        <w:r w:rsidRPr="00C50A1E" w:rsidDel="00A70E80">
          <w:rPr>
            <w:rFonts w:ascii="Times New Roman" w:eastAsia="Times New Roman" w:hAnsi="Times New Roman" w:cs="Times New Roman"/>
            <w:strike/>
            <w:sz w:val="24"/>
            <w:szCs w:val="24"/>
          </w:rPr>
          <w:delText>seperti sikapnya padamu</w:delText>
        </w:r>
      </w:del>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w:t>
      </w:r>
      <w:del w:id="23" w:author="Ruqiah Ganda Putri Panjaitan" w:date="2020-11-18T09:58:00Z">
        <w:r w:rsidRPr="00C50A1E" w:rsidDel="00A70E80">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seperti tahu bulat </w:t>
      </w:r>
      <w:ins w:id="24" w:author="Ruqiah Ganda Putri Panjaitan" w:date="2020-11-18T09:58:00Z">
        <w:r w:rsidR="00A70E80">
          <w:rPr>
            <w:rFonts w:ascii="Times New Roman" w:eastAsia="Times New Roman" w:hAnsi="Times New Roman" w:cs="Times New Roman"/>
            <w:sz w:val="24"/>
            <w:szCs w:val="24"/>
          </w:rPr>
          <w:t xml:space="preserve">yang </w:t>
        </w:r>
      </w:ins>
      <w:r w:rsidRPr="00C50A1E">
        <w:rPr>
          <w:rFonts w:ascii="Times New Roman" w:eastAsia="Times New Roman" w:hAnsi="Times New Roman" w:cs="Times New Roman"/>
          <w:sz w:val="24"/>
          <w:szCs w:val="24"/>
        </w:rPr>
        <w:t>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ins w:id="25" w:author="Ruqiah Ganda Putri Panjaitan" w:date="2020-11-18T09:58:00Z">
        <w:r w:rsidR="00A70E80">
          <w:rPr>
            <w:rFonts w:ascii="Times New Roman" w:eastAsia="Times New Roman" w:hAnsi="Times New Roman" w:cs="Times New Roman"/>
            <w:sz w:val="24"/>
            <w:szCs w:val="24"/>
          </w:rPr>
          <w:t>.</w:t>
        </w:r>
      </w:ins>
      <w:del w:id="26" w:author="Ruqiah Ganda Putri Panjaitan" w:date="2020-11-18T09:59:00Z">
        <w:r w:rsidRPr="00C50A1E" w:rsidDel="00A70E80">
          <w:rPr>
            <w:rFonts w:ascii="Times New Roman" w:eastAsia="Times New Roman" w:hAnsi="Times New Roman" w:cs="Times New Roman"/>
            <w:sz w:val="24"/>
            <w:szCs w:val="24"/>
          </w:rPr>
          <w:delTex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w:t>
      </w:r>
      <w:ins w:id="27" w:author="Ruqiah Ganda Putri Panjaitan" w:date="2020-11-18T09:59:00Z">
        <w:r w:rsidR="00A70E80">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membuatnya salah adalah </w:t>
      </w:r>
      <w:ins w:id="28" w:author="Ruqiah Ganda Putri Panjaitan" w:date="2020-11-18T10:00:00Z">
        <w:r w:rsidR="00A70E80">
          <w:rPr>
            <w:rFonts w:ascii="Times New Roman" w:eastAsia="Times New Roman" w:hAnsi="Times New Roman" w:cs="Times New Roman"/>
            <w:sz w:val="24"/>
            <w:szCs w:val="24"/>
          </w:rPr>
          <w:t>keliru</w:t>
        </w:r>
      </w:ins>
      <w:ins w:id="29" w:author="Ruqiah Ganda Putri Panjaitan" w:date="2020-11-18T10:01:00Z">
        <w:r w:rsidR="00A70E80">
          <w:rPr>
            <w:rFonts w:ascii="Times New Roman" w:eastAsia="Times New Roman" w:hAnsi="Times New Roman" w:cs="Times New Roman"/>
            <w:sz w:val="24"/>
            <w:szCs w:val="24"/>
          </w:rPr>
          <w:t xml:space="preserve"> </w:t>
        </w:r>
      </w:ins>
      <w:del w:id="30" w:author="Ruqiah Ganda Putri Panjaitan" w:date="2020-11-18T10:01:00Z">
        <w:r w:rsidRPr="00C50A1E" w:rsidDel="00A70E80">
          <w:rPr>
            <w:rFonts w:ascii="Times New Roman" w:eastAsia="Times New Roman" w:hAnsi="Times New Roman" w:cs="Times New Roman"/>
            <w:sz w:val="24"/>
            <w:szCs w:val="24"/>
          </w:rPr>
          <w:delText>pemilihan</w:delText>
        </w:r>
      </w:del>
      <w:ins w:id="31" w:author="Ruqiah Ganda Putri Panjaitan" w:date="2020-11-18T10:01:00Z">
        <w:r w:rsidR="00A70E80">
          <w:rPr>
            <w:rFonts w:ascii="Times New Roman" w:eastAsia="Times New Roman" w:hAnsi="Times New Roman" w:cs="Times New Roman"/>
            <w:sz w:val="24"/>
            <w:szCs w:val="24"/>
          </w:rPr>
          <w:t xml:space="preserve"> memilik</w:t>
        </w:r>
      </w:ins>
      <w:r w:rsidRPr="00C50A1E">
        <w:rPr>
          <w:rFonts w:ascii="Times New Roman" w:eastAsia="Times New Roman" w:hAnsi="Times New Roman" w:cs="Times New Roman"/>
          <w:sz w:val="24"/>
          <w:szCs w:val="24"/>
        </w:rPr>
        <w:t xml:space="preserve"> makanan</w:t>
      </w:r>
      <w:ins w:id="32" w:author="Ruqiah Ganda Putri Panjaitan" w:date="2020-11-18T10:00:00Z">
        <w:r w:rsidR="00A70E80">
          <w:rPr>
            <w:rFonts w:ascii="Times New Roman" w:eastAsia="Times New Roman" w:hAnsi="Times New Roman" w:cs="Times New Roman"/>
            <w:sz w:val="24"/>
            <w:szCs w:val="24"/>
          </w:rPr>
          <w:t xml:space="preserve"> dan </w:t>
        </w:r>
      </w:ins>
      <w:del w:id="33" w:author="Ruqiah Ganda Putri Panjaitan" w:date="2020-11-18T10:00:00Z">
        <w:r w:rsidRPr="00C50A1E" w:rsidDel="00A70E80">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kita yang tidak tahu diri. Yang penting enak, kalori belakangan</w:t>
      </w:r>
      <w:ins w:id="34" w:author="Ruqiah Ganda Putri Panjaitan" w:date="2020-11-18T10:00:00Z">
        <w:r w:rsidR="00A70E80">
          <w:rPr>
            <w:rFonts w:ascii="Times New Roman" w:eastAsia="Times New Roman" w:hAnsi="Times New Roman" w:cs="Times New Roman"/>
            <w:sz w:val="24"/>
            <w:szCs w:val="24"/>
          </w:rPr>
          <w:t>.</w:t>
        </w:r>
      </w:ins>
      <w:del w:id="35" w:author="Ruqiah Ganda Putri Panjaitan" w:date="2020-11-18T10:00:00Z">
        <w:r w:rsidRPr="00C50A1E" w:rsidDel="00A70E80">
          <w:rPr>
            <w:rFonts w:ascii="Times New Roman" w:eastAsia="Times New Roman" w:hAnsi="Times New Roman" w:cs="Times New Roman"/>
            <w:sz w:val="24"/>
            <w:szCs w:val="24"/>
          </w:rPr>
          <w:delTex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ins w:id="36" w:author="Ruqiah Ganda Putri Panjaitan" w:date="2020-11-18T10:01:00Z">
        <w:r w:rsidR="006971D9">
          <w:rPr>
            <w:rFonts w:ascii="Times New Roman" w:eastAsia="Times New Roman" w:hAnsi="Times New Roman" w:cs="Times New Roman"/>
            <w:i/>
            <w:iCs/>
            <w:sz w:val="24"/>
            <w:szCs w:val="24"/>
          </w:rPr>
          <w:t>?</w:t>
        </w:r>
      </w:ins>
      <w:del w:id="37" w:author="Ruqiah Ganda Putri Panjaitan" w:date="2020-11-18T10:01:00Z">
        <w:r w:rsidRPr="00C50A1E" w:rsidDel="006971D9">
          <w:rPr>
            <w:rFonts w:ascii="Times New Roman" w:eastAsia="Times New Roman" w:hAnsi="Times New Roman" w:cs="Times New Roman"/>
            <w:i/>
            <w:iCs/>
            <w:sz w:val="24"/>
            <w:szCs w:val="24"/>
          </w:rPr>
          <w:delTex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ins w:id="38" w:author="Ruqiah Ganda Putri Panjaitan" w:date="2020-11-18T10:01:00Z">
        <w:r w:rsidR="006971D9">
          <w:rPr>
            <w:rFonts w:ascii="Times New Roman" w:eastAsia="Times New Roman" w:hAnsi="Times New Roman" w:cs="Times New Roman"/>
            <w:sz w:val="24"/>
            <w:szCs w:val="24"/>
          </w:rPr>
          <w:t xml:space="preserve"> </w:t>
        </w:r>
      </w:ins>
      <w:ins w:id="39" w:author="Ruqiah Ganda Putri Panjaitan" w:date="2020-11-18T10:02:00Z">
        <w:r w:rsidR="006971D9">
          <w:rPr>
            <w:rFonts w:ascii="Times New Roman" w:eastAsia="Times New Roman" w:hAnsi="Times New Roman" w:cs="Times New Roman"/>
            <w:sz w:val="24"/>
            <w:szCs w:val="24"/>
          </w:rPr>
          <w:t xml:space="preserve">seluruh </w:t>
        </w:r>
      </w:ins>
      <w:r w:rsidRPr="00C50A1E">
        <w:rPr>
          <w:rFonts w:ascii="Times New Roman" w:eastAsia="Times New Roman" w:hAnsi="Times New Roman" w:cs="Times New Roman"/>
          <w:sz w:val="24"/>
          <w:szCs w:val="24"/>
        </w:rPr>
        <w:t>tubuhmu</w:t>
      </w:r>
      <w:del w:id="40" w:author="Ruqiah Ganda Putri Panjaitan" w:date="2020-11-18T10:02:00Z">
        <w:r w:rsidRPr="00C50A1E" w:rsidDel="006971D9">
          <w:rPr>
            <w:rFonts w:ascii="Times New Roman" w:eastAsia="Times New Roman" w:hAnsi="Times New Roman" w:cs="Times New Roman"/>
            <w:sz w:val="24"/>
            <w:szCs w:val="24"/>
          </w:rPr>
          <w:delText>, dimana-mana</w:delText>
        </w:r>
      </w:del>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w:t>
      </w:r>
      <w:del w:id="41" w:author="Ruqiah Ganda Putri Panjaitan" w:date="2020-11-18T10:02:00Z">
        <w:r w:rsidRPr="00C50A1E" w:rsidDel="006971D9">
          <w:rPr>
            <w:rFonts w:ascii="Times New Roman" w:eastAsia="Times New Roman" w:hAnsi="Times New Roman" w:cs="Times New Roman"/>
            <w:sz w:val="24"/>
            <w:szCs w:val="24"/>
          </w:rPr>
          <w:delText xml:space="preserve">di </w:delText>
        </w:r>
      </w:del>
      <w:r w:rsidRPr="00C50A1E">
        <w:rPr>
          <w:rFonts w:ascii="Times New Roman" w:eastAsia="Times New Roman" w:hAnsi="Times New Roman" w:cs="Times New Roman"/>
          <w:sz w:val="24"/>
          <w:szCs w:val="24"/>
        </w:rPr>
        <w:t xml:space="preserve">kamu. Kamu yang tidak bisa mengendalikan diri. Kalau tiba-tiba berat </w:t>
      </w:r>
      <w:r>
        <w:rPr>
          <w:rFonts w:ascii="Times New Roman" w:eastAsia="Times New Roman" w:hAnsi="Times New Roman" w:cs="Times New Roman"/>
          <w:sz w:val="24"/>
          <w:szCs w:val="24"/>
        </w:rPr>
        <w:t>badan ikut tergelincir makin ke</w:t>
      </w:r>
      <w:ins w:id="42" w:author="Ruqiah Ganda Putri Panjaitan" w:date="2020-11-18T10:02:00Z">
        <w:r w:rsidR="006971D9">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w:t>
      </w:r>
      <w:ins w:id="43" w:author="Ruqiah Ganda Putri Panjaitan" w:date="2020-11-18T10:03:00Z">
        <w:r w:rsidR="006971D9">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bisalah lebih dari 500 kalori. H</w:t>
      </w:r>
      <w:del w:id="44" w:author="Ruqiah Ganda Putri Panjaitan" w:date="2020-11-18T10:03:00Z">
        <w:r w:rsidR="006971D9" w:rsidRPr="00C50A1E" w:rsidDel="006971D9">
          <w:rPr>
            <w:rFonts w:ascii="Times New Roman" w:eastAsia="Times New Roman" w:hAnsi="Times New Roman" w:cs="Times New Roman"/>
            <w:sz w:val="24"/>
            <w:szCs w:val="24"/>
          </w:rPr>
          <w:delText>a</w:delText>
        </w:r>
      </w:del>
      <w:ins w:id="45" w:author="Ruqiah Ganda Putri Panjaitan" w:date="2020-11-18T10:03:00Z">
        <w:r w:rsidR="006971D9">
          <w:rPr>
            <w:rFonts w:ascii="Times New Roman" w:eastAsia="Times New Roman" w:hAnsi="Times New Roman" w:cs="Times New Roman"/>
            <w:sz w:val="24"/>
            <w:szCs w:val="24"/>
          </w:rPr>
          <w:t xml:space="preserve">a </w:t>
        </w:r>
      </w:ins>
      <w:r w:rsidRPr="00C50A1E">
        <w:rPr>
          <w:rFonts w:ascii="Times New Roman" w:eastAsia="Times New Roman" w:hAnsi="Times New Roman" w:cs="Times New Roman"/>
          <w:sz w:val="24"/>
          <w:szCs w:val="24"/>
        </w:rPr>
        <w:t>H</w:t>
      </w:r>
      <w:ins w:id="46" w:author="Ruqiah Ganda Putri Panjaitan" w:date="2020-11-18T10:03:00Z">
        <w:r w:rsidR="006971D9">
          <w:rPr>
            <w:rFonts w:ascii="Times New Roman" w:eastAsia="Times New Roman" w:hAnsi="Times New Roman" w:cs="Times New Roman"/>
            <w:sz w:val="24"/>
            <w:szCs w:val="24"/>
          </w:rPr>
          <w:t>a</w:t>
        </w:r>
      </w:ins>
      <w:bookmarkStart w:id="47" w:name="_GoBack"/>
      <w:bookmarkEnd w:id="47"/>
      <w:r w:rsidRPr="00C50A1E">
        <w:rPr>
          <w:rFonts w:ascii="Times New Roman" w:eastAsia="Times New Roman" w:hAnsi="Times New Roman" w:cs="Times New Roman"/>
          <w:sz w:val="24"/>
          <w:szCs w:val="24"/>
        </w:rPr>
        <w:t>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0DB" w:rsidRDefault="00AA70DB">
      <w:r>
        <w:separator/>
      </w:r>
    </w:p>
  </w:endnote>
  <w:endnote w:type="continuationSeparator" w:id="0">
    <w:p w:rsidR="00AA70DB" w:rsidRDefault="00AA7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AA70DB">
    <w:pPr>
      <w:pStyle w:val="Footer"/>
    </w:pPr>
  </w:p>
  <w:p w:rsidR="00941E77" w:rsidRDefault="00AA7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0DB" w:rsidRDefault="00AA70DB">
      <w:r>
        <w:separator/>
      </w:r>
    </w:p>
  </w:footnote>
  <w:footnote w:type="continuationSeparator" w:id="0">
    <w:p w:rsidR="00AA70DB" w:rsidRDefault="00AA7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qiah Ganda Putri Panjaitan">
    <w15:presenceInfo w15:providerId="Windows Live" w15:userId="e1bb320c13267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02D9A"/>
    <w:rsid w:val="0012251A"/>
    <w:rsid w:val="002318A3"/>
    <w:rsid w:val="0042167F"/>
    <w:rsid w:val="006971D9"/>
    <w:rsid w:val="00924DF5"/>
    <w:rsid w:val="00927764"/>
    <w:rsid w:val="00A70E80"/>
    <w:rsid w:val="00AA70DB"/>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82F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Ruqiah Ganda Putri Panjaitan</cp:lastModifiedBy>
  <cp:revision>2</cp:revision>
  <dcterms:created xsi:type="dcterms:W3CDTF">2020-11-18T03:04:00Z</dcterms:created>
  <dcterms:modified xsi:type="dcterms:W3CDTF">2020-11-18T03:04:00Z</dcterms:modified>
</cp:coreProperties>
</file>