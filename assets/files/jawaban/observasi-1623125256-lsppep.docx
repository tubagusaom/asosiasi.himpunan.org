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158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7EFE53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3A1F0B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C0B71E0" w14:textId="77777777" w:rsidTr="00D810B0">
        <w:tc>
          <w:tcPr>
            <w:tcW w:w="9350" w:type="dxa"/>
          </w:tcPr>
          <w:p w14:paraId="35C5A03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0592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896B6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A7C2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7AAACCD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B4283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F78781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A2D7B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3AD33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C593E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commentRangeEnd w:id="0"/>
            <w:r w:rsidR="00904EF8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EC73A1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1C4DB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DED0FC" w14:textId="41D693A4" w:rsidR="00904EF8" w:rsidRDefault="00904EF8">
      <w:pPr>
        <w:rPr>
          <w:ins w:id="1" w:author="TiaDaffy" w:date="2021-06-08T11:02:00Z"/>
          <w:rFonts w:ascii="Times New Roman" w:hAnsi="Times New Roman" w:cs="Times New Roman"/>
          <w:sz w:val="24"/>
          <w:szCs w:val="24"/>
        </w:rPr>
      </w:pPr>
      <w:ins w:id="2" w:author="TiaDaffy" w:date="2021-06-08T11:02:00Z">
        <w:r>
          <w:rPr>
            <w:rFonts w:ascii="Times New Roman" w:hAnsi="Times New Roman" w:cs="Times New Roman"/>
            <w:sz w:val="24"/>
            <w:szCs w:val="24"/>
          </w:rPr>
          <w:br w:type="page"/>
        </w:r>
      </w:ins>
    </w:p>
    <w:p w14:paraId="496116C7" w14:textId="4F312032" w:rsidR="00904EF8" w:rsidRDefault="00904EF8" w:rsidP="00904EF8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ins w:id="3" w:author="TiaDaffy" w:date="2021-06-08T11:02:00Z">
        <w:r>
          <w:rPr>
            <w:rFonts w:ascii="Times New Roman" w:hAnsi="Times New Roman" w:cs="Times New Roman"/>
            <w:b/>
            <w:sz w:val="24"/>
            <w:szCs w:val="24"/>
            <w:lang w:val="id-ID"/>
          </w:rPr>
          <w:lastRenderedPageBreak/>
          <w:t>Jawaban</w:t>
        </w:r>
      </w:ins>
    </w:p>
    <w:p w14:paraId="2AACFD79" w14:textId="77777777" w:rsidR="00904EF8" w:rsidRPr="00904EF8" w:rsidRDefault="00904EF8" w:rsidP="00904EF8">
      <w:pPr>
        <w:spacing w:line="312" w:lineRule="auto"/>
        <w:jc w:val="center"/>
        <w:rPr>
          <w:ins w:id="4" w:author="TiaDaffy" w:date="2021-06-08T11:02:00Z"/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04EF8" w:rsidRPr="00A16D9B" w14:paraId="7CB322BF" w14:textId="77777777" w:rsidTr="008E0EEE">
        <w:trPr>
          <w:ins w:id="5" w:author="TiaDaffy" w:date="2021-06-08T11:02:00Z"/>
        </w:trPr>
        <w:tc>
          <w:tcPr>
            <w:tcW w:w="9350" w:type="dxa"/>
          </w:tcPr>
          <w:p w14:paraId="2CB3B35A" w14:textId="77777777" w:rsidR="00904EF8" w:rsidRPr="00A16D9B" w:rsidRDefault="00904EF8" w:rsidP="008E0EEE">
            <w:pPr>
              <w:spacing w:line="312" w:lineRule="auto"/>
              <w:rPr>
                <w:ins w:id="6" w:author="TiaDaffy" w:date="2021-06-08T11:02:00Z"/>
                <w:rFonts w:ascii="Times New Roman" w:hAnsi="Times New Roman" w:cs="Times New Roman"/>
                <w:sz w:val="24"/>
                <w:szCs w:val="24"/>
              </w:rPr>
            </w:pPr>
          </w:p>
          <w:p w14:paraId="04F43C1F" w14:textId="77777777" w:rsidR="00904EF8" w:rsidRPr="008D1AF7" w:rsidRDefault="00904EF8" w:rsidP="008E0EEE">
            <w:pPr>
              <w:spacing w:line="312" w:lineRule="auto"/>
              <w:jc w:val="center"/>
              <w:rPr>
                <w:ins w:id="7" w:author="TiaDaffy" w:date="2021-06-08T11:02:00Z"/>
                <w:rFonts w:ascii="Times New Roman" w:hAnsi="Times New Roman" w:cs="Times New Roman"/>
                <w:b/>
                <w:sz w:val="24"/>
                <w:szCs w:val="24"/>
              </w:rPr>
            </w:pPr>
            <w:ins w:id="8" w:author="TiaDaffy" w:date="2021-06-08T11:02:00Z">
              <w:r w:rsidRPr="008D1AF7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DAFTAR PUSTAKA</w:t>
              </w:r>
            </w:ins>
          </w:p>
          <w:p w14:paraId="28B31C1F" w14:textId="77777777" w:rsidR="00904EF8" w:rsidRPr="00A16D9B" w:rsidRDefault="00904EF8" w:rsidP="008E0EEE">
            <w:pPr>
              <w:spacing w:line="312" w:lineRule="auto"/>
              <w:jc w:val="center"/>
              <w:rPr>
                <w:ins w:id="9" w:author="TiaDaffy" w:date="2021-06-08T11:02:00Z"/>
                <w:rFonts w:ascii="Times New Roman" w:hAnsi="Times New Roman" w:cs="Times New Roman"/>
                <w:sz w:val="24"/>
                <w:szCs w:val="24"/>
              </w:rPr>
            </w:pPr>
          </w:p>
          <w:p w14:paraId="24FEE933" w14:textId="07DF200F" w:rsidR="00904EF8" w:rsidRDefault="00904EF8" w:rsidP="008E0EEE">
            <w:pPr>
              <w:spacing w:line="480" w:lineRule="auto"/>
              <w:rPr>
                <w:ins w:id="10" w:author="TiaDaffy" w:date="2021-06-08T11:03:00Z"/>
                <w:rFonts w:ascii="Times New Roman" w:hAnsi="Times New Roman" w:cs="Times New Roman"/>
                <w:sz w:val="24"/>
                <w:szCs w:val="24"/>
              </w:rPr>
            </w:pPr>
            <w:ins w:id="11" w:author="TiaDaffy" w:date="2021-06-08T11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5DDA19D" w14:textId="57446196" w:rsidR="00904EF8" w:rsidRDefault="00904EF8" w:rsidP="008E0EEE">
            <w:pPr>
              <w:spacing w:line="480" w:lineRule="auto"/>
              <w:rPr>
                <w:ins w:id="12" w:author="TiaDaffy" w:date="2021-06-08T11:04:00Z"/>
                <w:rFonts w:ascii="Times New Roman" w:hAnsi="Times New Roman" w:cs="Times New Roman"/>
                <w:sz w:val="24"/>
                <w:szCs w:val="24"/>
              </w:rPr>
            </w:pPr>
            <w:ins w:id="13" w:author="TiaDaffy" w:date="2021-06-08T11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bookmarkStart w:id="14" w:name="_GoBack"/>
            <w:bookmarkEnd w:id="14"/>
          </w:p>
          <w:p w14:paraId="75608903" w14:textId="54EA0AFC" w:rsidR="00904EF8" w:rsidRDefault="00904EF8" w:rsidP="008E0EEE">
            <w:pPr>
              <w:spacing w:line="480" w:lineRule="auto"/>
              <w:rPr>
                <w:ins w:id="15" w:author="TiaDaffy" w:date="2021-06-08T11:04:00Z"/>
                <w:rFonts w:ascii="Times New Roman" w:hAnsi="Times New Roman" w:cs="Times New Roman"/>
                <w:sz w:val="24"/>
                <w:szCs w:val="24"/>
              </w:rPr>
            </w:pPr>
            <w:ins w:id="16" w:author="TiaDaffy" w:date="2021-06-08T11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8225DE7" w14:textId="5BDB7919" w:rsidR="00904EF8" w:rsidRDefault="00904EF8" w:rsidP="008E0EEE">
            <w:pPr>
              <w:spacing w:line="480" w:lineRule="auto"/>
              <w:rPr>
                <w:ins w:id="17" w:author="TiaDaffy" w:date="2021-06-08T11:03:00Z"/>
                <w:rFonts w:ascii="Times New Roman" w:hAnsi="Times New Roman" w:cs="Times New Roman"/>
                <w:sz w:val="24"/>
                <w:szCs w:val="24"/>
              </w:rPr>
            </w:pPr>
            <w:ins w:id="18" w:author="TiaDaffy" w:date="2021-06-08T11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8F976D8" w14:textId="1133A1B8" w:rsidR="00904EF8" w:rsidRDefault="00904EF8" w:rsidP="008E0EEE">
            <w:pPr>
              <w:spacing w:line="480" w:lineRule="auto"/>
              <w:rPr>
                <w:ins w:id="19" w:author="TiaDaffy" w:date="2021-06-08T11:04:00Z"/>
                <w:rFonts w:ascii="Times New Roman" w:hAnsi="Times New Roman" w:cs="Times New Roman"/>
                <w:sz w:val="24"/>
                <w:szCs w:val="24"/>
              </w:rPr>
            </w:pPr>
            <w:ins w:id="20" w:author="TiaDaffy" w:date="2021-06-08T11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BBB3C39" w14:textId="77777777" w:rsidR="00904EF8" w:rsidRDefault="00904EF8" w:rsidP="00904EF8">
            <w:pPr>
              <w:spacing w:line="480" w:lineRule="auto"/>
              <w:rPr>
                <w:ins w:id="21" w:author="TiaDaffy" w:date="2021-06-08T11:04:00Z"/>
                <w:rFonts w:ascii="Times New Roman" w:hAnsi="Times New Roman" w:cs="Times New Roman"/>
                <w:sz w:val="24"/>
                <w:szCs w:val="24"/>
              </w:rPr>
            </w:pPr>
            <w:ins w:id="22" w:author="TiaDaffy" w:date="2021-06-08T11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57AA259" w14:textId="7432070F" w:rsidR="00904EF8" w:rsidRPr="00A16D9B" w:rsidRDefault="00904EF8" w:rsidP="00904EF8">
            <w:pPr>
              <w:spacing w:line="480" w:lineRule="auto"/>
              <w:rPr>
                <w:ins w:id="23" w:author="TiaDaffy" w:date="2021-06-08T11:02:00Z"/>
                <w:rFonts w:ascii="Times New Roman" w:hAnsi="Times New Roman" w:cs="Times New Roman"/>
                <w:sz w:val="24"/>
                <w:szCs w:val="24"/>
              </w:rPr>
              <w:pPrChange w:id="24" w:author="TiaDaffy" w:date="2021-06-08T11:03:00Z">
                <w:pPr>
                  <w:spacing w:line="312" w:lineRule="auto"/>
                </w:pPr>
              </w:pPrChange>
            </w:pPr>
            <w:ins w:id="25" w:author="TiaDaffy" w:date="2021-06-08T11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</w:tc>
      </w:tr>
    </w:tbl>
    <w:p w14:paraId="7F48E14F" w14:textId="77777777" w:rsidR="00904EF8" w:rsidRPr="00A16D9B" w:rsidRDefault="00904EF8" w:rsidP="00904EF8">
      <w:pPr>
        <w:spacing w:line="312" w:lineRule="auto"/>
        <w:rPr>
          <w:ins w:id="26" w:author="TiaDaffy" w:date="2021-06-08T11:02:00Z"/>
          <w:rFonts w:ascii="Times New Roman" w:hAnsi="Times New Roman" w:cs="Times New Roman"/>
          <w:sz w:val="24"/>
          <w:szCs w:val="24"/>
        </w:rPr>
      </w:pPr>
    </w:p>
    <w:p w14:paraId="29F89181" w14:textId="77777777" w:rsidR="00904EF8" w:rsidRPr="00A16D9B" w:rsidRDefault="00904EF8" w:rsidP="00904EF8">
      <w:pPr>
        <w:spacing w:line="312" w:lineRule="auto"/>
        <w:rPr>
          <w:ins w:id="27" w:author="TiaDaffy" w:date="2021-06-08T11:02:00Z"/>
          <w:rFonts w:ascii="Times New Roman" w:hAnsi="Times New Roman" w:cs="Times New Roman"/>
          <w:sz w:val="24"/>
          <w:szCs w:val="24"/>
        </w:rPr>
      </w:pPr>
    </w:p>
    <w:p w14:paraId="5FEAD93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aDaffy" w:date="2021-06-08T11:05:00Z" w:initials="T">
    <w:p w14:paraId="4D33679F" w14:textId="36C45A00" w:rsidR="00904EF8" w:rsidRPr="00904EF8" w:rsidRDefault="00904E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Nama penulis urut sesuai abjad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3367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33679F" w16cid:durableId="2469C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8015E" w14:textId="77777777" w:rsidR="008B3402" w:rsidRDefault="008B3402" w:rsidP="00D80F46">
      <w:r>
        <w:separator/>
      </w:r>
    </w:p>
  </w:endnote>
  <w:endnote w:type="continuationSeparator" w:id="0">
    <w:p w14:paraId="221E77D8" w14:textId="77777777" w:rsidR="008B3402" w:rsidRDefault="008B340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A7196" w14:textId="77777777" w:rsidR="00D80F46" w:rsidRDefault="00D80F46">
    <w:pPr>
      <w:pStyle w:val="Footer"/>
    </w:pPr>
    <w:r>
      <w:t>CLO-4</w:t>
    </w:r>
  </w:p>
  <w:p w14:paraId="72A433C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1F1FE" w14:textId="77777777" w:rsidR="008B3402" w:rsidRDefault="008B3402" w:rsidP="00D80F46">
      <w:r>
        <w:separator/>
      </w:r>
    </w:p>
  </w:footnote>
  <w:footnote w:type="continuationSeparator" w:id="0">
    <w:p w14:paraId="5452CDC2" w14:textId="77777777" w:rsidR="008B3402" w:rsidRDefault="008B340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52F58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aDaffy">
    <w15:presenceInfo w15:providerId="None" w15:userId="TiaDaff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B3402"/>
    <w:rsid w:val="008D1AF7"/>
    <w:rsid w:val="00904EF8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4B8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904E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F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4EF8"/>
  </w:style>
  <w:style w:type="character" w:styleId="CommentReference">
    <w:name w:val="annotation reference"/>
    <w:basedOn w:val="DefaultParagraphFont"/>
    <w:uiPriority w:val="99"/>
    <w:semiHidden/>
    <w:unhideWhenUsed/>
    <w:rsid w:val="00904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TiaDaffy</cp:lastModifiedBy>
  <cp:revision>2</cp:revision>
  <dcterms:created xsi:type="dcterms:W3CDTF">2021-06-08T04:07:00Z</dcterms:created>
  <dcterms:modified xsi:type="dcterms:W3CDTF">2021-06-08T04:07:00Z</dcterms:modified>
</cp:coreProperties>
</file>