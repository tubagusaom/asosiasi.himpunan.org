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E555CC" w14:textId="77777777" w:rsidR="00927764" w:rsidRPr="0094076B" w:rsidRDefault="000728F3" w:rsidP="00927764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38195112" w14:textId="77777777" w:rsidR="00927764" w:rsidRDefault="00927764" w:rsidP="00927764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E47F0D6" w14:textId="77777777" w:rsidR="00927764" w:rsidRDefault="00927764" w:rsidP="00927764">
      <w:pPr>
        <w:jc w:val="center"/>
        <w:rPr>
          <w:rFonts w:ascii="Cambria" w:hAnsi="Cambria" w:cs="Times New Roman"/>
          <w:sz w:val="24"/>
          <w:szCs w:val="24"/>
        </w:rPr>
      </w:pPr>
    </w:p>
    <w:p w14:paraId="68EF1EA7" w14:textId="77777777" w:rsidR="00927764" w:rsidRPr="00C20908" w:rsidRDefault="00927764" w:rsidP="00C20908">
      <w:pPr>
        <w:pStyle w:val="ListParagraph"/>
        <w:numPr>
          <w:ilvl w:val="0"/>
          <w:numId w:val="3"/>
        </w:numPr>
        <w:rPr>
          <w:rFonts w:ascii="Cambria" w:hAnsi="Cambria"/>
        </w:rPr>
      </w:pPr>
      <w:proofErr w:type="spellStart"/>
      <w:r w:rsidRPr="00C20908">
        <w:rPr>
          <w:rFonts w:ascii="Cambria" w:hAnsi="Cambria" w:cs="Times New Roman"/>
          <w:sz w:val="24"/>
          <w:szCs w:val="24"/>
        </w:rPr>
        <w:t>Suntinglah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artikel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berikut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Pr="00C20908">
        <w:rPr>
          <w:rFonts w:ascii="Cambria" w:hAnsi="Cambria" w:cs="Times New Roman"/>
          <w:sz w:val="24"/>
          <w:szCs w:val="24"/>
        </w:rPr>
        <w:t>ini</w:t>
      </w:r>
      <w:proofErr w:type="spellEnd"/>
      <w:r w:rsidRPr="00C20908">
        <w:rPr>
          <w:rFonts w:ascii="Cambria" w:hAnsi="Cambria" w:cs="Times New Roman"/>
          <w:sz w:val="24"/>
          <w:szCs w:val="24"/>
        </w:rPr>
        <w:t xml:space="preserve"> </w:t>
      </w:r>
      <w:proofErr w:type="spellStart"/>
      <w:r w:rsidR="00C20908">
        <w:rPr>
          <w:rFonts w:ascii="Cambria" w:hAnsi="Cambria" w:cs="Times New Roman"/>
          <w:sz w:val="24"/>
          <w:szCs w:val="24"/>
        </w:rPr>
        <w:t>secara</w:t>
      </w:r>
      <w:proofErr w:type="spellEnd"/>
      <w:r w:rsidR="00C20908">
        <w:rPr>
          <w:rFonts w:ascii="Cambria" w:hAnsi="Cambria" w:cs="Times New Roman"/>
          <w:sz w:val="24"/>
          <w:szCs w:val="24"/>
        </w:rPr>
        <w:t xml:space="preserve"> digital!</w:t>
      </w:r>
    </w:p>
    <w:p w14:paraId="3877CF80" w14:textId="77777777" w:rsidR="00927764" w:rsidRPr="00C50A1E" w:rsidRDefault="00927764" w:rsidP="00927764">
      <w:pPr>
        <w:shd w:val="clear" w:color="auto" w:fill="F5F5F5"/>
        <w:spacing w:before="300" w:line="690" w:lineRule="atLeast"/>
        <w:outlineLvl w:val="0"/>
        <w:rPr>
          <w:rFonts w:ascii="Times New Roman" w:eastAsia="Times New Roman" w:hAnsi="Times New Roman" w:cs="Times New Roman"/>
          <w:kern w:val="36"/>
          <w:sz w:val="54"/>
          <w:szCs w:val="54"/>
        </w:rPr>
      </w:pP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kern w:val="36"/>
          <w:sz w:val="54"/>
          <w:szCs w:val="54"/>
        </w:rPr>
        <w:t xml:space="preserve"> Badan Naik</w:t>
      </w:r>
    </w:p>
    <w:p w14:paraId="67602B61" w14:textId="77777777" w:rsidR="00927764" w:rsidRPr="00C50A1E" w:rsidRDefault="00927764" w:rsidP="00927764">
      <w:pPr>
        <w:shd w:val="clear" w:color="auto" w:fill="F5F5F5"/>
        <w:spacing w:line="270" w:lineRule="atLeast"/>
        <w:rPr>
          <w:rFonts w:ascii="Roboto" w:eastAsia="Times New Roman" w:hAnsi="Roboto" w:cs="Times New Roman"/>
          <w:sz w:val="17"/>
          <w:szCs w:val="17"/>
        </w:rPr>
      </w:pPr>
      <w:r w:rsidRPr="00C50A1E">
        <w:rPr>
          <w:rFonts w:ascii="Roboto" w:eastAsia="Times New Roman" w:hAnsi="Roboto" w:cs="Times New Roman"/>
          <w:sz w:val="17"/>
          <w:szCs w:val="17"/>
        </w:rPr>
        <w:t xml:space="preserve">5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20:48 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Diperbarui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: 6 </w:t>
      </w:r>
      <w:proofErr w:type="spellStart"/>
      <w:r w:rsidRPr="00C50A1E">
        <w:rPr>
          <w:rFonts w:ascii="Roboto" w:eastAsia="Times New Roman" w:hAnsi="Roboto" w:cs="Times New Roman"/>
          <w:sz w:val="17"/>
          <w:szCs w:val="17"/>
        </w:rPr>
        <w:t>Januari</w:t>
      </w:r>
      <w:proofErr w:type="spellEnd"/>
      <w:r w:rsidRPr="00C50A1E">
        <w:rPr>
          <w:rFonts w:ascii="Roboto" w:eastAsia="Times New Roman" w:hAnsi="Roboto" w:cs="Times New Roman"/>
          <w:sz w:val="17"/>
          <w:szCs w:val="17"/>
        </w:rPr>
        <w:t xml:space="preserve"> 2020   </w:t>
      </w:r>
      <w:proofErr w:type="gramStart"/>
      <w:r w:rsidRPr="00C50A1E">
        <w:rPr>
          <w:rFonts w:ascii="Roboto" w:eastAsia="Times New Roman" w:hAnsi="Roboto" w:cs="Times New Roman"/>
          <w:sz w:val="17"/>
          <w:szCs w:val="17"/>
        </w:rPr>
        <w:t>05:43  61</w:t>
      </w:r>
      <w:proofErr w:type="gramEnd"/>
      <w:r w:rsidRPr="00C50A1E">
        <w:rPr>
          <w:rFonts w:ascii="Roboto" w:eastAsia="Times New Roman" w:hAnsi="Roboto" w:cs="Times New Roman"/>
          <w:sz w:val="17"/>
          <w:szCs w:val="17"/>
        </w:rPr>
        <w:t>  10 3</w:t>
      </w:r>
    </w:p>
    <w:p w14:paraId="6F6D05D2" w14:textId="77777777" w:rsidR="00927764" w:rsidRPr="00C50A1E" w:rsidRDefault="00927764" w:rsidP="00927764">
      <w:pPr>
        <w:shd w:val="clear" w:color="auto" w:fill="F5F5F5"/>
        <w:jc w:val="center"/>
        <w:rPr>
          <w:rFonts w:ascii="Times New Roman" w:eastAsia="Times New Roman" w:hAnsi="Times New Roman" w:cs="Times New Roman"/>
          <w:sz w:val="21"/>
          <w:szCs w:val="21"/>
        </w:rPr>
      </w:pPr>
      <w:r w:rsidRPr="00C50A1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 wp14:anchorId="15E96C86" wp14:editId="36F51AC9">
            <wp:extent cx="3492500" cy="2313015"/>
            <wp:effectExtent l="0" t="0" r="0" b="0"/>
            <wp:docPr id="1" name="Picture 1" descr="Hujan Turun, Berat Badan Naik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jan Turun, Berat Badan Naik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784" cy="2320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54479" w14:textId="77777777" w:rsidR="00927764" w:rsidRPr="00C50A1E" w:rsidRDefault="00927764" w:rsidP="00927764">
      <w:pPr>
        <w:spacing w:line="270" w:lineRule="atLeast"/>
        <w:jc w:val="center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 w:rsidRPr="00C50A1E">
        <w:rPr>
          <w:rFonts w:ascii="Times New Roman" w:eastAsia="Times New Roman" w:hAnsi="Times New Roman" w:cs="Times New Roman"/>
          <w:sz w:val="18"/>
          <w:szCs w:val="18"/>
        </w:rPr>
        <w:t>Ilustrasi</w:t>
      </w:r>
      <w:proofErr w:type="spellEnd"/>
      <w:r w:rsidRPr="00C50A1E">
        <w:rPr>
          <w:rFonts w:ascii="Times New Roman" w:eastAsia="Times New Roman" w:hAnsi="Times New Roman" w:cs="Times New Roman"/>
          <w:sz w:val="18"/>
          <w:szCs w:val="18"/>
        </w:rPr>
        <w:t xml:space="preserve"> | unsplash.com</w:t>
      </w:r>
    </w:p>
    <w:p w14:paraId="47A0A11C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badan naik,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hubungan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sama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tetep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temenan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Huft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>.</w:t>
      </w:r>
    </w:p>
    <w:p w14:paraId="78519020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romantis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sepiring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putih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aromanya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aduhai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menggoda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indera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penciuman</w:t>
      </w:r>
      <w:proofErr w:type="spellEnd"/>
      <w:del w:id="0" w:author="Slamet Hartono" w:date="2021-09-17T09:50:00Z">
        <w:r w:rsidRPr="00C50A1E" w:rsidDel="0056152A">
          <w:rPr>
            <w:rFonts w:ascii="Times New Roman" w:eastAsia="Times New Roman" w:hAnsi="Times New Roman" w:cs="Times New Roman"/>
            <w:sz w:val="24"/>
            <w:szCs w:val="24"/>
          </w:rPr>
          <w:delText xml:space="preserve"> itu</w:delText>
        </w:r>
      </w:del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bakwan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penggorengan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kala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C131D79" w14:textId="63063F59" w:rsidR="00927764" w:rsidRPr="00C50A1E" w:rsidRDefault="0056152A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ins w:id="1" w:author="Slamet Hartono" w:date="2021-09-17T09:58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“</w:t>
        </w:r>
      </w:ins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Januari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sehari-hari</w:t>
      </w:r>
      <w:proofErr w:type="spellEnd"/>
      <w:ins w:id="2" w:author="Slamet Hartono" w:date="2021-09-17T09:58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”</w:t>
        </w:r>
      </w:ins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begitu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kata orang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mengartikannya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Meski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Indonesia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mundur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antara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" w:author="Slamet Hartono" w:date="2021-09-17T09:51:00Z">
        <w:r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b</w:t>
        </w:r>
      </w:ins>
      <w:del w:id="4" w:author="Slamet Hartono" w:date="2021-09-17T09:51:00Z">
        <w:r w:rsidR="00927764" w:rsidDel="0056152A">
          <w:rPr>
            <w:rFonts w:ascii="Times New Roman" w:eastAsia="Times New Roman" w:hAnsi="Times New Roman" w:cs="Times New Roman"/>
            <w:sz w:val="24"/>
            <w:szCs w:val="24"/>
          </w:rPr>
          <w:delText>B</w:delText>
        </w:r>
      </w:del>
      <w:proofErr w:type="spellStart"/>
      <w:r w:rsidR="00927764">
        <w:rPr>
          <w:rFonts w:ascii="Times New Roman" w:eastAsia="Times New Roman" w:hAnsi="Times New Roman" w:cs="Times New Roman"/>
          <w:sz w:val="24"/>
          <w:szCs w:val="24"/>
        </w:rPr>
        <w:t>ulan</w:t>
      </w:r>
      <w:proofErr w:type="spellEnd"/>
      <w:r w:rsidR="00927764">
        <w:rPr>
          <w:rFonts w:ascii="Times New Roman" w:eastAsia="Times New Roman" w:hAnsi="Times New Roman" w:cs="Times New Roman"/>
          <w:sz w:val="24"/>
          <w:szCs w:val="24"/>
        </w:rPr>
        <w:t xml:space="preserve"> November-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Desember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2019,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perkiraan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sangat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terasa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sejak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awal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tahun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baru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="00927764"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45EA2E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mengundang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pandai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perasaan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hatimu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56152A">
        <w:rPr>
          <w:rFonts w:ascii="Times New Roman" w:eastAsia="Times New Roman" w:hAnsi="Times New Roman" w:cs="Times New Roman"/>
          <w:i/>
          <w:iCs/>
          <w:sz w:val="24"/>
          <w:szCs w:val="24"/>
          <w:rPrChange w:id="5" w:author="Slamet Hartono" w:date="2021-09-17T09:55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ambyar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pun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perilaku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lain.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2D9CE3DE" w14:textId="1792F1A8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Kita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Merasa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Lapar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Ketika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meras</w:t>
      </w:r>
      <w:r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</w:t>
      </w:r>
      <w:proofErr w:type="spellEnd"/>
      <w:ins w:id="6" w:author="Slamet Hartono" w:date="2021-09-17T09:51:00Z">
        <w:r w:rsidR="0056152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f</w:t>
        </w:r>
      </w:ins>
      <w:del w:id="7" w:author="Slamet Hartono" w:date="2021-09-17T09:51:00Z">
        <w:r w:rsidDel="0056152A">
          <w:rPr>
            <w:rFonts w:ascii="Times New Roman" w:eastAsia="Times New Roman" w:hAnsi="Times New Roman" w:cs="Times New Roman"/>
            <w:sz w:val="24"/>
            <w:szCs w:val="24"/>
          </w:rPr>
          <w:delText>p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meningkat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76DE94F6" w14:textId="7FAE4530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8" w:author="Slamet Hartono" w:date="2021-09-17T09:56:00Z">
        <w:r w:rsidR="0056152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si </w:t>
        </w:r>
      </w:ins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paling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asyik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turun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disebut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camilan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tapi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jumlah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nyaris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melebihi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4058EF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Sebungkus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keripik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dikonsumsi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porsi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habis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duduk. Belum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gorengannya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satu-dua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biji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6152A">
        <w:rPr>
          <w:rFonts w:ascii="Times New Roman" w:eastAsia="Times New Roman" w:hAnsi="Times New Roman" w:cs="Times New Roman"/>
          <w:i/>
          <w:iCs/>
          <w:sz w:val="24"/>
          <w:szCs w:val="24"/>
          <w:rPrChange w:id="9" w:author="Slamet Hartono" w:date="2021-09-17T09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lima?</w:t>
      </w:r>
    </w:p>
    <w:p w14:paraId="744B4FDB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lastRenderedPageBreak/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suasana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-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sikapnya</w:t>
      </w:r>
      <w:proofErr w:type="spellEnd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trike/>
          <w:sz w:val="24"/>
          <w:szCs w:val="24"/>
        </w:rPr>
        <w:t>padamu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pencetus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08437D7F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Terutama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bulat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digoreng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dadakan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alias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mendapat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panas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"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peningkatan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metabolisme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20322B35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akibat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benar-benar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tubuh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memerlukan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tambahan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lho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sedingin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kenyataannya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kok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~</w:t>
      </w:r>
    </w:p>
    <w:p w14:paraId="3FB06154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Ternyata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yang Bisa Jadi </w:t>
      </w:r>
      <w:proofErr w:type="spellStart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Sebabnya</w:t>
      </w:r>
      <w:proofErr w:type="spellEnd"/>
      <w:r w:rsidRPr="00C50A1E">
        <w:rPr>
          <w:rFonts w:ascii="Times New Roman" w:eastAsia="Times New Roman" w:hAnsi="Times New Roman" w:cs="Times New Roman"/>
          <w:b/>
          <w:bCs/>
          <w:sz w:val="24"/>
          <w:szCs w:val="24"/>
        </w:rPr>
        <w:t>...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Selama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datang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berlindung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Ruangan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dekat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akses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berjarak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56152A">
        <w:rPr>
          <w:rFonts w:ascii="Times New Roman" w:eastAsia="Times New Roman" w:hAnsi="Times New Roman" w:cs="Times New Roman"/>
          <w:i/>
          <w:iCs/>
          <w:sz w:val="24"/>
          <w:szCs w:val="24"/>
          <w:rPrChange w:id="10" w:author="Slamet Hartono" w:date="2021-09-17T09:56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Ehem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C929B85" w14:textId="7820A1A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segala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jenis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masakan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bentuk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instan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biskuit-biskuit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di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tata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toples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cantik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del w:id="11" w:author="Slamet Hartono" w:date="2021-09-17T09:53:00Z">
        <w:r w:rsidRPr="00C50A1E" w:rsidDel="0056152A">
          <w:rPr>
            <w:rFonts w:ascii="Times New Roman" w:eastAsia="Times New Roman" w:hAnsi="Times New Roman" w:cs="Times New Roman"/>
            <w:sz w:val="24"/>
            <w:szCs w:val="24"/>
          </w:rPr>
          <w:delText>bubuk-bubuk</w:delText>
        </w:r>
      </w:del>
      <w:ins w:id="12" w:author="Slamet Hartono" w:date="2021-09-17T09:53:00Z">
        <w:r w:rsidR="0056152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serbuk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ekonomis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4F652C82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Semua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almari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penyimpanan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persediaan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karena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keluar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waktu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itu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berpikir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berkali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-kali. Akan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merepotkan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7696658" w14:textId="5F6EE2B3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sering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salah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pemilihan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tahu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penting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enak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ins w:id="13" w:author="Slamet Hartono" w:date="2021-09-17T09:59:00Z">
        <w:r w:rsidR="0056152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?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56152A" w:rsidRPr="00C50A1E">
        <w:rPr>
          <w:rFonts w:ascii="Times New Roman" w:eastAsia="Times New Roman" w:hAnsi="Times New Roman" w:cs="Times New Roman"/>
          <w:sz w:val="24"/>
          <w:szCs w:val="24"/>
        </w:rPr>
        <w:t>B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elakangan</w:t>
      </w:r>
      <w:proofErr w:type="spellEnd"/>
      <w:ins w:id="14" w:author="Slamet Hartono" w:date="2021-09-17T09:59:00Z">
        <w:r w:rsidR="0056152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!</w:t>
        </w:r>
      </w:ins>
      <w:del w:id="15" w:author="Slamet Hartono" w:date="2021-09-17T09:59:00Z">
        <w:r w:rsidRPr="00C50A1E" w:rsidDel="0056152A">
          <w:rPr>
            <w:rFonts w:ascii="Times New Roman" w:eastAsia="Times New Roman" w:hAnsi="Times New Roman" w:cs="Times New Roman"/>
            <w:sz w:val="24"/>
            <w:szCs w:val="24"/>
          </w:rPr>
          <w:delText>?</w:delText>
        </w:r>
      </w:del>
    </w:p>
    <w:p w14:paraId="2188261F" w14:textId="6770B01C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mulai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aja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dulu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memperhatikan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label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gizi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ketika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kemasan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ingin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minum</w:t>
      </w:r>
      <w:proofErr w:type="spellEnd"/>
      <w:ins w:id="16" w:author="Slamet Hartono" w:date="2021-09-17T10:00:00Z">
        <w:r w:rsidR="00057425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 xml:space="preserve"> minuman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del w:id="17" w:author="Slamet Hartono" w:date="2021-09-17T09:54:00Z">
        <w:r w:rsidRPr="00C50A1E" w:rsidDel="0056152A">
          <w:rPr>
            <w:rFonts w:ascii="Times New Roman" w:eastAsia="Times New Roman" w:hAnsi="Times New Roman" w:cs="Times New Roman"/>
            <w:sz w:val="24"/>
            <w:szCs w:val="24"/>
          </w:rPr>
          <w:delText>hangat-</w:delText>
        </w:r>
      </w:del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takar</w:t>
      </w:r>
      <w:proofErr w:type="spellEnd"/>
      <w:ins w:id="18" w:author="Slamet Hartono" w:date="2021-09-17T09:54:00Z">
        <w:r w:rsidR="0056152A">
          <w:rPr>
            <w:rFonts w:ascii="Times New Roman" w:eastAsia="Times New Roman" w:hAnsi="Times New Roman" w:cs="Times New Roman"/>
            <w:sz w:val="24"/>
            <w:szCs w:val="24"/>
            <w:lang w:val="id-ID"/>
          </w:rPr>
          <w:t>an</w:t>
        </w:r>
      </w:ins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gulanya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kelebihan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Sebab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terlalu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manis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kata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 </w:t>
      </w:r>
      <w:proofErr w:type="spellStart"/>
      <w:r w:rsidRPr="00057425">
        <w:rPr>
          <w:rFonts w:ascii="Times New Roman" w:eastAsia="Times New Roman" w:hAnsi="Times New Roman" w:cs="Times New Roman"/>
          <w:sz w:val="24"/>
          <w:szCs w:val="24"/>
          <w:rPrChange w:id="19" w:author="Slamet Hartono" w:date="2021-09-17T10:00:00Z">
            <w:rPr>
              <w:rFonts w:ascii="Times New Roman" w:eastAsia="Times New Roman" w:hAnsi="Times New Roman" w:cs="Times New Roman"/>
              <w:i/>
              <w:iCs/>
              <w:sz w:val="24"/>
              <w:szCs w:val="24"/>
            </w:rPr>
          </w:rPrChange>
        </w:rPr>
        <w:t>gitu</w:t>
      </w:r>
      <w:proofErr w:type="spellEnd"/>
      <w:r w:rsidRPr="00C50A1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khan.</w:t>
      </w:r>
    </w:p>
    <w:p w14:paraId="7F2B3951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musim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rasa malas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bergerak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biang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badan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naiknya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Apalagi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munculnya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kaum-kaum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rebahan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kerjaannya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tiduran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buka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tutup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media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sosial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pura-pura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sibuk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padahal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ada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nge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6152A">
        <w:rPr>
          <w:rFonts w:ascii="Times New Roman" w:eastAsia="Times New Roman" w:hAnsi="Times New Roman" w:cs="Times New Roman"/>
          <w:i/>
          <w:iCs/>
          <w:sz w:val="24"/>
          <w:szCs w:val="24"/>
          <w:rPrChange w:id="20" w:author="Slamet Hartono" w:date="2021-09-17T09:57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chat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</w:p>
    <w:p w14:paraId="3842D24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Kegiatan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membuat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lemak-lemak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seharusnya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dibakar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jadi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memilih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ikut</w:t>
      </w:r>
      <w:r>
        <w:rPr>
          <w:rFonts w:ascii="Times New Roman" w:eastAsia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6152A">
        <w:rPr>
          <w:rFonts w:ascii="Times New Roman" w:eastAsia="Times New Roman" w:hAnsi="Times New Roman" w:cs="Times New Roman"/>
          <w:i/>
          <w:iCs/>
          <w:sz w:val="24"/>
          <w:szCs w:val="24"/>
          <w:rPrChange w:id="21" w:author="Slamet Hartono" w:date="2021-09-17T09:54:00Z">
            <w:rPr>
              <w:rFonts w:ascii="Times New Roman" w:eastAsia="Times New Roman" w:hAnsi="Times New Roman" w:cs="Times New Roman"/>
              <w:sz w:val="24"/>
              <w:szCs w:val="24"/>
            </w:rPr>
          </w:rPrChange>
        </w:rPr>
        <w:t>mager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Jadi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simpanan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tubuhmu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dimana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-mana.</w:t>
      </w:r>
    </w:p>
    <w:p w14:paraId="7689154D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Jadi,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jangan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Soal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nafsu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salahnya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mengendalikan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Kalau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tiba-tiba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berat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badan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ikut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tergelincir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t>kanan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 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Coba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ingat-ingat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kamu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makan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hujan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04031753" w14:textId="77777777" w:rsidR="00927764" w:rsidRPr="00C50A1E" w:rsidRDefault="00927764" w:rsidP="00927764">
      <w:pPr>
        <w:shd w:val="clear" w:color="auto" w:fill="F5F5F5"/>
        <w:spacing w:after="37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Mie rebus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kuah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susu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ditambah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telur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Ya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bisalah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lebih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500 </w:t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kalori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>. HAHA. </w:t>
      </w:r>
    </w:p>
    <w:p w14:paraId="05A27172" w14:textId="77777777" w:rsidR="00927764" w:rsidRPr="00C50A1E" w:rsidRDefault="00927764" w:rsidP="00927764">
      <w:pPr>
        <w:shd w:val="clear" w:color="auto" w:fill="F5F5F5"/>
        <w:rPr>
          <w:rFonts w:ascii="Times New Roman" w:eastAsia="Times New Roman" w:hAnsi="Times New Roman" w:cs="Times New Roman"/>
          <w:sz w:val="24"/>
          <w:szCs w:val="24"/>
        </w:rPr>
      </w:pPr>
      <w:r w:rsidRPr="00C50A1E">
        <w:rPr>
          <w:rFonts w:ascii="Times New Roman" w:eastAsia="Times New Roman" w:hAnsi="Times New Roman" w:cs="Times New Roman"/>
          <w:sz w:val="24"/>
          <w:szCs w:val="24"/>
        </w:rPr>
        <w:t>Salam,</w:t>
      </w:r>
      <w:r w:rsidRPr="00C50A1E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C50A1E">
        <w:rPr>
          <w:rFonts w:ascii="Times New Roman" w:eastAsia="Times New Roman" w:hAnsi="Times New Roman" w:cs="Times New Roman"/>
          <w:sz w:val="24"/>
          <w:szCs w:val="24"/>
        </w:rPr>
        <w:t>Listhia</w:t>
      </w:r>
      <w:proofErr w:type="spellEnd"/>
      <w:r w:rsidRPr="00C50A1E">
        <w:rPr>
          <w:rFonts w:ascii="Times New Roman" w:eastAsia="Times New Roman" w:hAnsi="Times New Roman" w:cs="Times New Roman"/>
          <w:sz w:val="24"/>
          <w:szCs w:val="24"/>
        </w:rPr>
        <w:t xml:space="preserve"> H. Rahman</w:t>
      </w:r>
    </w:p>
    <w:p w14:paraId="43E6CEEC" w14:textId="77777777" w:rsidR="00927764" w:rsidRPr="00C50A1E" w:rsidRDefault="00927764" w:rsidP="00927764"/>
    <w:p w14:paraId="089D0988" w14:textId="77777777" w:rsidR="00927764" w:rsidRPr="005A045A" w:rsidRDefault="00927764" w:rsidP="00927764">
      <w:pPr>
        <w:rPr>
          <w:i/>
        </w:rPr>
      </w:pPr>
    </w:p>
    <w:p w14:paraId="0B835910" w14:textId="77777777" w:rsidR="00927764" w:rsidRPr="005A045A" w:rsidRDefault="00927764" w:rsidP="00927764">
      <w:pPr>
        <w:rPr>
          <w:rFonts w:ascii="Cambria" w:hAnsi="Cambria"/>
          <w:i/>
          <w:sz w:val="18"/>
          <w:szCs w:val="18"/>
        </w:rPr>
      </w:pPr>
      <w:proofErr w:type="spellStart"/>
      <w:r w:rsidRPr="005A045A">
        <w:rPr>
          <w:rFonts w:ascii="Cambria" w:hAnsi="Cambria"/>
          <w:i/>
          <w:sz w:val="18"/>
          <w:szCs w:val="18"/>
        </w:rPr>
        <w:lastRenderedPageBreak/>
        <w:t>Sumber</w:t>
      </w:r>
      <w:proofErr w:type="spellEnd"/>
      <w:r w:rsidRPr="005A045A">
        <w:rPr>
          <w:rFonts w:ascii="Cambria" w:hAnsi="Cambria"/>
          <w:i/>
          <w:sz w:val="18"/>
          <w:szCs w:val="18"/>
        </w:rPr>
        <w:t xml:space="preserve">: </w:t>
      </w:r>
      <w:hyperlink r:id="rId9" w:anchor="section1" w:history="1">
        <w:r w:rsidRPr="005A045A">
          <w:rPr>
            <w:rStyle w:val="Hyperlink"/>
            <w:rFonts w:ascii="Cambria" w:hAnsi="Cambria"/>
            <w:i/>
            <w:sz w:val="18"/>
            <w:szCs w:val="18"/>
          </w:rPr>
          <w:t>https://www.kompasiana.com/listhiahr/5e11e59a097f367b4a413222/hujan-turun-berat-badan-naik?page=all#section1</w:t>
        </w:r>
      </w:hyperlink>
    </w:p>
    <w:p w14:paraId="48FC6632" w14:textId="77777777" w:rsidR="00924DF5" w:rsidRDefault="00924DF5"/>
    <w:sectPr w:rsidR="00924DF5" w:rsidSect="00927764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E66C8B" w14:textId="77777777" w:rsidR="00A312F2" w:rsidRDefault="00A312F2">
      <w:r>
        <w:separator/>
      </w:r>
    </w:p>
  </w:endnote>
  <w:endnote w:type="continuationSeparator" w:id="0">
    <w:p w14:paraId="2EF9CEA8" w14:textId="77777777" w:rsidR="00A312F2" w:rsidRDefault="00A312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5113EF" w14:textId="77777777" w:rsidR="00941E77" w:rsidRDefault="00927764" w:rsidP="00941E77">
    <w:pPr>
      <w:pStyle w:val="Footer"/>
    </w:pPr>
    <w:proofErr w:type="spellStart"/>
    <w:r w:rsidRPr="000D015E">
      <w:rPr>
        <w:rFonts w:ascii="Cambria" w:hAnsi="Cambria"/>
        <w:b/>
        <w:i/>
        <w:sz w:val="18"/>
        <w:szCs w:val="18"/>
      </w:rPr>
      <w:t>Tugas</w:t>
    </w:r>
    <w:proofErr w:type="spellEnd"/>
    <w:r w:rsidRPr="000D015E">
      <w:rPr>
        <w:rFonts w:ascii="Cambria" w:hAnsi="Cambria"/>
        <w:b/>
        <w:i/>
        <w:sz w:val="18"/>
        <w:szCs w:val="18"/>
      </w:rPr>
      <w:t xml:space="preserve"> </w:t>
    </w:r>
    <w:proofErr w:type="spellStart"/>
    <w:r w:rsidRPr="000D015E">
      <w:rPr>
        <w:rFonts w:ascii="Cambria" w:hAnsi="Cambria"/>
        <w:b/>
        <w:i/>
        <w:sz w:val="18"/>
        <w:szCs w:val="18"/>
      </w:rPr>
      <w:t>Observasi_</w:t>
    </w:r>
    <w:r>
      <w:rPr>
        <w:rFonts w:ascii="Cambria" w:hAnsi="Cambria"/>
        <w:b/>
        <w:i/>
        <w:sz w:val="18"/>
        <w:szCs w:val="18"/>
      </w:rPr>
      <w:t>Penyuntingan</w:t>
    </w:r>
    <w:proofErr w:type="spellEnd"/>
    <w:r>
      <w:rPr>
        <w:rFonts w:ascii="Cambria" w:hAnsi="Cambria"/>
        <w:b/>
        <w:i/>
        <w:sz w:val="18"/>
        <w:szCs w:val="18"/>
      </w:rPr>
      <w:t xml:space="preserve"> </w:t>
    </w:r>
    <w:proofErr w:type="spellStart"/>
    <w:r>
      <w:rPr>
        <w:rFonts w:ascii="Cambria" w:hAnsi="Cambria"/>
        <w:b/>
        <w:i/>
        <w:sz w:val="18"/>
        <w:szCs w:val="18"/>
      </w:rPr>
      <w:t>versi</w:t>
    </w:r>
    <w:proofErr w:type="spellEnd"/>
    <w:r>
      <w:rPr>
        <w:rFonts w:ascii="Cambria" w:hAnsi="Cambria"/>
        <w:b/>
        <w:i/>
        <w:sz w:val="18"/>
        <w:szCs w:val="18"/>
      </w:rPr>
      <w:t xml:space="preserve"> 6</w:t>
    </w:r>
  </w:p>
  <w:p w14:paraId="1376A406" w14:textId="77777777" w:rsidR="00941E77" w:rsidRDefault="00A312F2">
    <w:pPr>
      <w:pStyle w:val="Footer"/>
    </w:pPr>
  </w:p>
  <w:p w14:paraId="497F38BF" w14:textId="77777777" w:rsidR="00941E77" w:rsidRDefault="00A312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4A8566" w14:textId="77777777" w:rsidR="00A312F2" w:rsidRDefault="00A312F2">
      <w:r>
        <w:separator/>
      </w:r>
    </w:p>
  </w:footnote>
  <w:footnote w:type="continuationSeparator" w:id="0">
    <w:p w14:paraId="55ADD859" w14:textId="77777777" w:rsidR="00A312F2" w:rsidRDefault="00A312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A72122"/>
    <w:multiLevelType w:val="hybridMultilevel"/>
    <w:tmpl w:val="107E1E24"/>
    <w:lvl w:ilvl="0" w:tplc="CF625926">
      <w:start w:val="1"/>
      <w:numFmt w:val="decimal"/>
      <w:lvlText w:val="%1."/>
      <w:lvlJc w:val="left"/>
      <w:pPr>
        <w:ind w:left="360" w:hanging="360"/>
      </w:pPr>
      <w:rPr>
        <w:rFonts w:ascii="Cambria" w:hAnsi="Cambr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0204BF4"/>
    <w:multiLevelType w:val="hybridMultilevel"/>
    <w:tmpl w:val="5C6E8022"/>
    <w:lvl w:ilvl="0" w:tplc="FFD88E16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B7F48"/>
    <w:multiLevelType w:val="hybridMultilevel"/>
    <w:tmpl w:val="227EAB12"/>
    <w:lvl w:ilvl="0" w:tplc="3E1C2AE6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Slamet Hartono">
    <w15:presenceInfo w15:providerId="None" w15:userId="Slamet Harton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764"/>
    <w:rsid w:val="00057425"/>
    <w:rsid w:val="000728F3"/>
    <w:rsid w:val="0012251A"/>
    <w:rsid w:val="002318A3"/>
    <w:rsid w:val="0042167F"/>
    <w:rsid w:val="0056152A"/>
    <w:rsid w:val="00924DF5"/>
    <w:rsid w:val="00927764"/>
    <w:rsid w:val="00A312F2"/>
    <w:rsid w:val="00C2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83AF77"/>
  <w15:chartTrackingRefBased/>
  <w15:docId w15:val="{FEE322FB-C0DC-483F-A5F6-6FCBDCB3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277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2776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9277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277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ssets-a2.kompasiana.com/items/album/2020/01/05/photo-1561497268-131821f92985-5e11e63d097f362701721a02.jpeg?t=o&amp;v=760" TargetMode="Externa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www.kompasiana.com/listhiahr/5e11e59a097f367b4a413222/hujan-turun-berat-badan-naik?page=al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Slamet Hartono</cp:lastModifiedBy>
  <cp:revision>2</cp:revision>
  <dcterms:created xsi:type="dcterms:W3CDTF">2021-09-17T03:02:00Z</dcterms:created>
  <dcterms:modified xsi:type="dcterms:W3CDTF">2021-09-17T03:02:00Z</dcterms:modified>
</cp:coreProperties>
</file>