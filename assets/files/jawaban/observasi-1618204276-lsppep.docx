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del w:id="1" w:author="Windows User" w:date="2021-04-12T12:10:00Z">
              <w:r w:rsidRPr="00A16D9B" w:rsidDel="001A37D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1A37D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1A37D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</w:delText>
              </w:r>
            </w:del>
            <w:commentRangeEnd w:id="0"/>
            <w:r w:rsidR="001A37DA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Default="007952C3" w:rsidP="00E0626E">
            <w:pPr>
              <w:spacing w:line="480" w:lineRule="auto"/>
              <w:rPr>
                <w:ins w:id="2" w:author="Windows User" w:date="2021-04-12T12:10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A37DA" w:rsidRPr="00A16D9B" w:rsidRDefault="001A37D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3" w:author="Windows User" w:date="2021-04-12T12:11:00Z">
              <w:r>
                <w:rPr>
                  <w:rFonts w:ascii="Times New Roman" w:hAnsi="Times New Roman" w:cs="Times New Roman"/>
                  <w:sz w:val="24"/>
                  <w:szCs w:val="24"/>
                </w:rPr>
                <w:t>------------------------------2016.</w:t>
              </w:r>
            </w:ins>
            <w:ins w:id="4" w:author="Windows User" w:date="2021-04-12T12:12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</w:t>
              </w:r>
            </w:ins>
            <w:bookmarkStart w:id="5" w:name="_GoBack"/>
            <w:bookmarkEnd w:id="5"/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21-04-12T12:10:00Z" w:initials="titik">
    <w:p w:rsidR="001A37DA" w:rsidRPr="001A37DA" w:rsidRDefault="001A37D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Seharusnya ditempatkan dibawah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1A37DA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37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7D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37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37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37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37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37D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37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7D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37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37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37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37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37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2021-04-12T05:12:00Z</dcterms:created>
  <dcterms:modified xsi:type="dcterms:W3CDTF">2021-04-12T05:12:00Z</dcterms:modified>
</cp:coreProperties>
</file>