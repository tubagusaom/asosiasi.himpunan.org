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0" w:author="b jm.lkm/k" w:date="2022-08-23T10:36:00Z"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b jm.lkm/k" w:date="2022-08-23T10:33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ins w:id="2" w:author="b jm.lkm/k" w:date="2022-08-23T10:33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3" w:author="b jm.lkm/k" w:date="2022-08-23T10:33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</w:t>
            </w:r>
            <w:ins w:id="4" w:author="b jm.lkm/k" w:date="2022-08-23T10:33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ins w:id="5" w:author="b jm.lkm/k" w:date="2022-08-23T10:33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ndustry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6" w:author="b jm.lkm/k" w:date="2022-08-23T10:39:00Z">
              <w:r w:rsidR="008B2AB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7" w:author="b jm.lkm/k" w:date="2022-08-23T10:33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b jm.lkm/k" w:date="2022-08-23T10:36:00Z"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9" w:author="b jm.lkm/k" w:date="2022-08-23T10:39:00Z">
              <w:r w:rsidR="008B2AB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kritis,</w:t>
            </w:r>
            <w:ins w:id="10" w:author="b jm.lkm/k" w:date="2022-08-23T10:37:00Z"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11" w:author="b jm.lkm/k" w:date="2022-08-23T10:37:00Z"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</w:ins>
            <w:proofErr w:type="spellEnd"/>
            <w:ins w:id="12" w:author="b jm.lkm/k" w:date="2022-08-23T10:34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13" w:author="b jm.lkm/k" w:date="2022-08-23T10:37:00Z">
              <w:r w:rsidRPr="00EC6F38" w:rsidDel="0086755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b jm.lkm/k" w:date="2022-08-23T10:34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b jm.lkm/k" w:date="2022-08-23T10:39:00Z">
              <w:r w:rsidR="008B2AB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bookmarkStart w:id="16" w:name="_GoBack"/>
            <w:bookmarkEnd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ins w:id="17" w:author="b jm.lkm/k" w:date="2022-08-23T10:34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8" w:author="b jm.lkm/k" w:date="2022-08-23T10:34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b jm.lkm/k" w:date="2022-08-23T10:37:00Z"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" w:author="b jm.lkm/k" w:date="2022-08-23T10:34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pemelajaran</w:t>
              </w:r>
              <w:proofErr w:type="spellEnd"/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21" w:author="b jm.lkm/k" w:date="2022-08-23T10:38:00Z"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b jm.lkm/k" w:date="2022-08-23T10:38:00Z"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23" w:author="b jm.lkm/k" w:date="2022-08-23T10:38:00Z"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ins w:id="24" w:author="b jm.lkm/k" w:date="2022-08-23T10:35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5" w:author="b jm.lkm/k" w:date="2022-08-23T10:35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6" w:author="b jm.lkm/k" w:date="2022-08-23T10:35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ins w:id="27" w:author="b jm.lkm/k" w:date="2022-08-23T10:36:00Z"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6755B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8" w:author="b jm.lkm/k" w:date="2022-08-23T10:35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b jm.lkm/k" w:date="2022-08-23T10:35:00Z">
              <w:r w:rsidR="00EB6BDA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6755B"/>
    <w:rsid w:val="008B2AB0"/>
    <w:rsid w:val="00924DF5"/>
    <w:rsid w:val="00E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 jm.lkm/k</cp:lastModifiedBy>
  <cp:revision>6</cp:revision>
  <dcterms:created xsi:type="dcterms:W3CDTF">2020-08-26T22:03:00Z</dcterms:created>
  <dcterms:modified xsi:type="dcterms:W3CDTF">2022-08-23T03:40:00Z</dcterms:modified>
</cp:coreProperties>
</file>