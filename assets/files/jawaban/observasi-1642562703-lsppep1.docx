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BE202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CEA0886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5955AD16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DDFC82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D93FA9B" w14:textId="77777777" w:rsidTr="00821BA2">
        <w:tc>
          <w:tcPr>
            <w:tcW w:w="9350" w:type="dxa"/>
          </w:tcPr>
          <w:p w14:paraId="4D2CE70F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A91080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6EAE779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BEF92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0569321A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2FB3B642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1C63DF44" w14:textId="76BB57BF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C223127" w14:textId="5CE3FF53" w:rsidR="00036333" w:rsidRDefault="00036333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0" w:author="wahyu hidayati" w:date="2022-01-19T09:36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Wong J. 2010. </w:t>
              </w:r>
            </w:ins>
            <w:ins w:id="1" w:author="wahyu hidayati" w:date="2022-01-19T09:3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Internet </w:t>
              </w:r>
            </w:ins>
            <w:ins w:id="2" w:author="wahyu hidayati" w:date="2022-01-19T09:3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</w:t>
              </w:r>
            </w:ins>
            <w:ins w:id="3" w:author="wahyu hidayati" w:date="2022-01-19T09:3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arketing for </w:t>
              </w:r>
            </w:ins>
            <w:ins w:id="4" w:author="wahyu hidayati" w:date="2022-01-19T09:3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</w:t>
              </w:r>
            </w:ins>
            <w:ins w:id="5" w:author="wahyu hidayati" w:date="2022-01-19T09:3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eginners. Jakarta,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Elex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Media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Komputindo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</w:p>
          <w:p w14:paraId="3E78ECA6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1B77F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78D5380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26D28E4D" w14:textId="3C88D3D5" w:rsidR="00974F1C" w:rsidRDefault="00974F1C" w:rsidP="00821BA2">
            <w:pPr>
              <w:pStyle w:val="ListParagraph"/>
              <w:spacing w:line="312" w:lineRule="auto"/>
              <w:ind w:left="457"/>
              <w:rPr>
                <w:ins w:id="6" w:author="wahyu hidayati" w:date="2022-01-19T09:37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8336F83" w14:textId="5647354C" w:rsidR="00036333" w:rsidRDefault="0003633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7" w:author="wahyu hidayati" w:date="2022-01-19T09:3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Helianthu</w:t>
              </w:r>
            </w:ins>
            <w:ins w:id="8" w:author="wahyu hidayati" w:date="2022-01-19T09:3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sonfri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J. 2016. Facebook Marketing. Jakarta,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Elex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media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Komputindo</w:t>
              </w:r>
            </w:ins>
            <w:proofErr w:type="spellEnd"/>
          </w:p>
          <w:p w14:paraId="76A9F743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17FB6A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Jangan ke Dokter Lagi: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imun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penyakit</w:t>
            </w:r>
          </w:p>
          <w:p w14:paraId="4B8E30E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28F6F5D8" w14:textId="2C9AF3C3" w:rsidR="00974F1C" w:rsidRDefault="00974F1C" w:rsidP="00821BA2">
            <w:pPr>
              <w:pStyle w:val="ListParagraph"/>
              <w:spacing w:line="312" w:lineRule="auto"/>
              <w:ind w:left="457"/>
              <w:rPr>
                <w:ins w:id="9" w:author="wahyu hidayati" w:date="2022-01-19T09:38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4F8654F5" w14:textId="47C06FC5" w:rsidR="00036333" w:rsidRDefault="0003633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10" w:author="wahyu hidayati" w:date="2022-01-19T09:3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Azhar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TN, Trim B. 2005. Jang</w:t>
              </w:r>
            </w:ins>
            <w:ins w:id="11" w:author="wahyu hidayati" w:date="2022-01-19T09:39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an Pergi ke Dokter </w:t>
              </w:r>
              <w:proofErr w:type="gram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Lagi :</w:t>
              </w:r>
              <w:proofErr w:type="gram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Keajaiban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Sistem Imun dan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Kiat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Menghalau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Penyakit. Bandung, MQ Publishing.</w:t>
              </w:r>
            </w:ins>
          </w:p>
          <w:p w14:paraId="254236D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83E81A3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Depan Umum Untuk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11003883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5084BB7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0F181E0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Bumi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B44673B" w14:textId="588FABB6" w:rsidR="00974F1C" w:rsidRDefault="0003633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12" w:author="wahyu hidayati" w:date="2022-01-19T09:39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Osborne JW. 199</w:t>
              </w:r>
            </w:ins>
            <w:ins w:id="13" w:author="wahyu hidayati" w:date="2022-01-19T09:40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3.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Kiat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Berbicara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di Depan Umum untuk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Eksekutif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Andre W (trans.). Jakarta, Bumi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Aksara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</w:p>
          <w:p w14:paraId="7A390BD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Contoh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7988F76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1688D7DB" w14:textId="1C7E7C2A" w:rsidR="00974F1C" w:rsidRDefault="00974F1C" w:rsidP="00821BA2">
            <w:pPr>
              <w:pStyle w:val="ListParagraph"/>
              <w:spacing w:line="312" w:lineRule="auto"/>
              <w:ind w:left="457"/>
              <w:rPr>
                <w:ins w:id="14" w:author="wahyu hidayati" w:date="2022-01-19T09:40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3B6E2A81" w14:textId="458CB0A1" w:rsidR="00036333" w:rsidRDefault="0003633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15" w:author="wahyu hidayati" w:date="2022-01-19T09:40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Arradon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I. 2014. </w:t>
              </w:r>
            </w:ins>
            <w:ins w:id="16" w:author="wahyu hidayati" w:date="2022-01-19T09:4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Aceh, Contoh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Penyelesaian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Kejahatan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Masa Lalu. Kompas, 10 februari 2014.</w:t>
              </w:r>
            </w:ins>
          </w:p>
          <w:p w14:paraId="1ACDBC82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C599CC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74AA076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9EA70D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Menulis</w:t>
            </w:r>
          </w:p>
          <w:p w14:paraId="71F7454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62909C9" w14:textId="7BAD3B76" w:rsidR="00974F1C" w:rsidRPr="005D70C9" w:rsidRDefault="00F53B9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17" w:author="wahyu hidayati" w:date="2022-01-19T09:4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Trim B. 2011. The Art of Stimulating </w:t>
              </w:r>
              <w:proofErr w:type="gram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Idea :</w:t>
              </w:r>
              <w:proofErr w:type="gram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jur</w:t>
              </w:r>
            </w:ins>
            <w:ins w:id="18" w:author="wahyu hidayati" w:date="2022-01-19T09:4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us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Mendulang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Ide dan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Insaf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agar Kaya di Jalan Menulis. Solo,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Metagraf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</w:p>
          <w:p w14:paraId="5F6933F7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61FB83A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8F6F10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0489F623" w14:textId="1F90393E" w:rsidR="00974F1C" w:rsidRDefault="00974F1C" w:rsidP="00821BA2">
            <w:pPr>
              <w:pStyle w:val="ListParagraph"/>
              <w:spacing w:line="312" w:lineRule="auto"/>
              <w:ind w:left="457"/>
              <w:rPr>
                <w:ins w:id="19" w:author="wahyu hidayati" w:date="2022-01-19T09:42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7AF0B1CC" w14:textId="2BB79F3E" w:rsidR="00F53B94" w:rsidRPr="005D70C9" w:rsidRDefault="00F53B9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20" w:author="wahyu hidayati" w:date="2022-01-19T09:42:00Z"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Trim B. 2011. Muhammad </w:t>
              </w:r>
              <w:proofErr w:type="spellStart"/>
              <w:proofErr w:type="gram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Effet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:</w:t>
              </w:r>
              <w:proofErr w:type="gram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Getaran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yang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Dirindukan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dan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Ditakuti</w:t>
              </w:r>
            </w:ins>
            <w:proofErr w:type="spellEnd"/>
            <w:ins w:id="21" w:author="wahyu hidayati" w:date="2022-01-19T09:43:00Z"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 Solo,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Tinta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Medina.</w:t>
              </w:r>
            </w:ins>
          </w:p>
          <w:p w14:paraId="3BB4469A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054A08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BF5BE57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01CE78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hyu hidayati">
    <w15:presenceInfo w15:providerId="Windows Live" w15:userId="d862e994625256e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36333"/>
    <w:rsid w:val="0012251A"/>
    <w:rsid w:val="003A47DF"/>
    <w:rsid w:val="0042167F"/>
    <w:rsid w:val="00924DF5"/>
    <w:rsid w:val="00974F1C"/>
    <w:rsid w:val="00F5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B9943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36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wahyu hidayati</cp:lastModifiedBy>
  <cp:revision>2</cp:revision>
  <dcterms:created xsi:type="dcterms:W3CDTF">2022-01-19T02:43:00Z</dcterms:created>
  <dcterms:modified xsi:type="dcterms:W3CDTF">2022-01-19T02:43:00Z</dcterms:modified>
</cp:coreProperties>
</file>