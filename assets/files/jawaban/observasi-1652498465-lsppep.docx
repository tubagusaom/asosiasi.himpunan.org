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0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1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2" w:author="Microsoft account" w:date="2022-05-14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  <w:bookmarkStart w:id="3" w:name="_GoBack"/>
              <w:bookmarkEnd w:id="3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4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5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6" w:author="Microsoft account" w:date="2022-05-14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7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8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9" w:author="Microsoft account" w:date="2022-05-14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10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11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12" w:author="Microsoft account" w:date="2022-05-14T10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___________________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13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14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15" w:author="Microsoft account" w:date="2022-05-14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16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17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18" w:author="Microsoft account" w:date="2022-05-14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E1854" w:rsidRPr="00A16D9B" w:rsidRDefault="004E1854" w:rsidP="004E1854">
            <w:pPr>
              <w:spacing w:after="240" w:line="360" w:lineRule="auto"/>
              <w:ind w:left="596" w:hanging="596"/>
              <w:jc w:val="both"/>
              <w:rPr>
                <w:ins w:id="19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20" w:author="Microsoft account" w:date="2022-05-14T10:20:00Z">
                <w:pPr>
                  <w:spacing w:line="480" w:lineRule="auto"/>
                  <w:ind w:left="596" w:hanging="596"/>
                </w:pPr>
              </w:pPrChange>
            </w:pPr>
            <w:ins w:id="21" w:author="Microsoft account" w:date="2022-05-14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22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23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24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25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26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27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28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29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30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31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32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33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34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35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36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37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38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39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E1854" w:rsidRDefault="007952C3" w:rsidP="004E1854">
            <w:pPr>
              <w:spacing w:after="240" w:line="360" w:lineRule="auto"/>
              <w:ind w:left="596" w:hanging="596"/>
              <w:rPr>
                <w:del w:id="40" w:author="Microsoft account" w:date="2022-05-14T10:19:00Z"/>
                <w:rFonts w:ascii="Times New Roman" w:hAnsi="Times New Roman" w:cs="Times New Roman"/>
                <w:sz w:val="24"/>
                <w:szCs w:val="24"/>
              </w:rPr>
              <w:pPrChange w:id="41" w:author="Microsoft account" w:date="2022-05-14T10:19:00Z">
                <w:pPr>
                  <w:spacing w:line="480" w:lineRule="auto"/>
                  <w:ind w:left="596" w:hanging="596"/>
                </w:pPr>
              </w:pPrChange>
            </w:pPr>
            <w:del w:id="42" w:author="Microsoft account" w:date="2022-05-14T10:19:00Z"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E185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E185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4E1854">
            <w:pPr>
              <w:spacing w:line="36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  <w:pPrChange w:id="43" w:author="Microsoft account" w:date="2022-05-14T10:19:00Z">
                <w:pPr>
                  <w:spacing w:line="312" w:lineRule="auto"/>
                  <w:ind w:left="596" w:hanging="596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90157f281630a2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4E185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2020-07-24T23:53:00Z</dcterms:created>
  <dcterms:modified xsi:type="dcterms:W3CDTF">2022-05-14T03:20:00Z</dcterms:modified>
</cp:coreProperties>
</file>