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0" w:author="Mega" w:date="2022-08-22T15:26:00Z">
        <w:r w:rsidRPr="00C50A1E" w:rsidDel="003B02EE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" w:author="Mega" w:date="2022-08-22T15:26:00Z">
        <w:r w:rsidRPr="00C50A1E" w:rsidDel="003B02EE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Mega" w:date="2022-08-22T15:25:00Z">
        <w:r w:rsidDel="003B02EE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" w:author="Mega" w:date="2022-08-22T15:23:00Z">
        <w:r w:rsidDel="003B02EE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ins w:id="4" w:author="Mega" w:date="2022-08-22T15:24:00Z"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" w:author="Mega" w:date="2022-08-22T15:24:00Z">
        <w:r w:rsidDel="003B02EE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ins w:id="6" w:author="Mega" w:date="2022-08-22T15:26:00Z">
        <w:r w:rsidR="003B02EE"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>sesuai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>perkiraan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>benar-benar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>da</w:t>
        </w:r>
      </w:ins>
      <w:ins w:id="7" w:author="Mega" w:date="2022-08-22T15:27:00Z">
        <w:r w:rsidR="003B02EE">
          <w:rPr>
            <w:rFonts w:ascii="Times New Roman" w:eastAsia="Times New Roman" w:hAnsi="Times New Roman" w:cs="Times New Roman"/>
            <w:sz w:val="24"/>
            <w:szCs w:val="24"/>
          </w:rPr>
          <w:t>tang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>sejak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>awal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>tahun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>baru</w:t>
        </w:r>
        <w:proofErr w:type="spellEnd"/>
        <w:r w:rsidR="003B02EE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8" w:author="Mega" w:date="2022-08-22T15:27:00Z">
        <w:r w:rsidRPr="00C50A1E" w:rsidDel="003B02EE">
          <w:rPr>
            <w:rFonts w:ascii="Times New Roman" w:eastAsia="Times New Roman" w:hAnsi="Times New Roman" w:cs="Times New Roman"/>
            <w:sz w:val="24"/>
            <w:szCs w:val="24"/>
          </w:rPr>
          <w:delText>hujan benar-benar datang seperti perkiraan. Sudah sangat terasa apalagi sejak awal tahun baru kita.</w:delText>
        </w:r>
      </w:del>
    </w:p>
    <w:p w:rsidR="00927764" w:rsidRPr="00C50A1E" w:rsidRDefault="003B02EE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9" w:author="Mega" w:date="2022-08-22T15:28:00Z">
        <w:r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disalahkan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mengundang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kenangan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pand</w:t>
        </w:r>
      </w:ins>
      <w:ins w:id="10" w:author="Mega" w:date="2022-08-22T15:29:00Z">
        <w:r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ins w:id="11" w:author="Mega" w:date="2022-08-22T15:28:00Z">
        <w:r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perasaan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3B02EE">
          <w:rPr>
            <w:rFonts w:ascii="Times New Roman" w:eastAsia="Times New Roman" w:hAnsi="Times New Roman" w:cs="Times New Roman"/>
            <w:sz w:val="24"/>
            <w:szCs w:val="24"/>
            <w:rPrChange w:id="12" w:author="Mega" w:date="2022-08-22T15:31:00Z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rPrChange>
          </w:rPr>
          <w:t>ambyar</w:t>
        </w:r>
      </w:ins>
      <w:proofErr w:type="spellEnd"/>
      <w:ins w:id="13" w:author="Mega" w:date="2022-08-22T15:2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namun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mempengaruhi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perilaku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ins w:id="14" w:author="Mega" w:date="2022-08-22T15:28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15" w:author="Mega" w:date="2022-08-22T15:2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6" w:author="Mega" w:date="2022-08-22T15:30:00Z">
        <w:r w:rsidR="00927764" w:rsidRPr="003B02EE" w:rsidDel="003B02EE">
          <w:rPr>
            <w:rFonts w:ascii="Times New Roman" w:eastAsia="Times New Roman" w:hAnsi="Times New Roman" w:cs="Times New Roman"/>
            <w:sz w:val="24"/>
            <w:szCs w:val="24"/>
            <w:rPrChange w:id="17" w:author="Mega" w:date="2022-08-22T15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Hujan</w:delText>
        </w:r>
        <w:r w:rsidR="00927764" w:rsidRPr="00C50A1E" w:rsidDel="003B02EE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sering disalahkan karena mengundang kenangan ternyata tak hanya pandai membuat perasaan hatimu yang ambyar, pun perilaku kita yang lain. Soal makan.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Mega" w:date="2022-08-22T15:30:00Z">
        <w:r w:rsidR="00927764" w:rsidRPr="00C50A1E" w:rsidDel="003B02E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3B02EE">
        <w:rPr>
          <w:rFonts w:ascii="Times New Roman" w:eastAsia="Times New Roman" w:hAnsi="Times New Roman" w:cs="Times New Roman"/>
          <w:i/>
          <w:sz w:val="24"/>
          <w:szCs w:val="24"/>
          <w:rPrChange w:id="19" w:author="Mega" w:date="2022-08-22T15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ins w:id="20" w:author="Mega" w:date="2022-08-22T15:30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21" w:author="Mega" w:date="2022-08-22T15:30:00Z">
        <w:r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22" w:author="Mega" w:date="2022-08-22T15:30:00Z">
        <w:r w:rsidR="00927764" w:rsidRPr="00C50A1E" w:rsidDel="003B02EE">
          <w:rPr>
            <w:rFonts w:ascii="Times New Roman" w:eastAsia="Times New Roman" w:hAnsi="Times New Roman" w:cs="Times New Roman"/>
            <w:sz w:val="24"/>
            <w:szCs w:val="24"/>
          </w:rPr>
          <w:delText xml:space="preserve"> ya?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3" w:author="Mega" w:date="2022-08-22T15:30:00Z">
        <w:r w:rsidR="003B02E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4" w:author="Mega" w:date="2022-08-22T15:31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5" w:author="Mega" w:date="2022-08-22T15:31:00Z">
        <w:r w:rsidDel="00DD2789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Mega" w:date="2022-08-22T15:32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turun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7" w:author="Mega" w:date="2022-08-22T15:33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28" w:author="Mega" w:date="2022-08-22T15:33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29" w:author="Mega" w:date="2022-08-22T15:33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30" w:author="Mega" w:date="2022-08-22T15:33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1" w:author="Mega" w:date="2022-08-22T15:33:00Z">
        <w:r w:rsidR="00DD2789" w:rsidRPr="00DD2789">
          <w:rPr>
            <w:rFonts w:ascii="Times New Roman" w:eastAsia="Times New Roman" w:hAnsi="Times New Roman" w:cs="Times New Roman"/>
            <w:i/>
            <w:sz w:val="24"/>
            <w:szCs w:val="24"/>
            <w:rPrChange w:id="32" w:author="Mega" w:date="2022-08-22T15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E</w:t>
        </w:r>
      </w:ins>
      <w:del w:id="33" w:author="Mega" w:date="2022-08-22T15:33:00Z">
        <w:r w:rsidRPr="00DD2789" w:rsidDel="00DD2789">
          <w:rPr>
            <w:rFonts w:ascii="Times New Roman" w:eastAsia="Times New Roman" w:hAnsi="Times New Roman" w:cs="Times New Roman"/>
            <w:i/>
            <w:sz w:val="24"/>
            <w:szCs w:val="24"/>
            <w:rPrChange w:id="34" w:author="Mega" w:date="2022-08-22T15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e</w:delText>
        </w:r>
      </w:del>
      <w:r w:rsidRPr="00DD2789">
        <w:rPr>
          <w:rFonts w:ascii="Times New Roman" w:eastAsia="Times New Roman" w:hAnsi="Times New Roman" w:cs="Times New Roman"/>
          <w:i/>
          <w:sz w:val="24"/>
          <w:szCs w:val="24"/>
          <w:rPrChange w:id="35" w:author="Mega" w:date="2022-08-22T15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</w:t>
      </w:r>
      <w:ins w:id="36" w:author="Mega" w:date="2022-08-22T15:33:00Z">
        <w:r w:rsidR="00DD2789" w:rsidRPr="00DD2789">
          <w:rPr>
            <w:rFonts w:ascii="Times New Roman" w:eastAsia="Times New Roman" w:hAnsi="Times New Roman" w:cs="Times New Roman"/>
            <w:i/>
            <w:sz w:val="24"/>
            <w:szCs w:val="24"/>
            <w:rPrChange w:id="37" w:author="Mega" w:date="2022-08-22T15:3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,</w:t>
        </w:r>
      </w:ins>
      <w:r w:rsidRPr="00DD2789">
        <w:rPr>
          <w:rFonts w:ascii="Times New Roman" w:eastAsia="Times New Roman" w:hAnsi="Times New Roman" w:cs="Times New Roman"/>
          <w:i/>
          <w:sz w:val="24"/>
          <w:szCs w:val="24"/>
          <w:rPrChange w:id="38" w:author="Mega" w:date="2022-08-22T15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D2789">
        <w:rPr>
          <w:rFonts w:ascii="Times New Roman" w:eastAsia="Times New Roman" w:hAnsi="Times New Roman" w:cs="Times New Roman"/>
          <w:i/>
          <w:sz w:val="24"/>
          <w:szCs w:val="24"/>
          <w:rPrChange w:id="39" w:author="Mega" w:date="2022-08-22T15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DD2789">
        <w:rPr>
          <w:rFonts w:ascii="Times New Roman" w:eastAsia="Times New Roman" w:hAnsi="Times New Roman" w:cs="Times New Roman"/>
          <w:i/>
          <w:sz w:val="24"/>
          <w:szCs w:val="24"/>
          <w:rPrChange w:id="40" w:author="Mega" w:date="2022-08-22T15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DD2789">
        <w:rPr>
          <w:rFonts w:ascii="Times New Roman" w:eastAsia="Times New Roman" w:hAnsi="Times New Roman" w:cs="Times New Roman"/>
          <w:i/>
          <w:sz w:val="24"/>
          <w:szCs w:val="24"/>
          <w:rPrChange w:id="41" w:author="Mega" w:date="2022-08-22T15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DD2789">
        <w:rPr>
          <w:rFonts w:ascii="Times New Roman" w:eastAsia="Times New Roman" w:hAnsi="Times New Roman" w:cs="Times New Roman"/>
          <w:i/>
          <w:sz w:val="24"/>
          <w:szCs w:val="24"/>
          <w:rPrChange w:id="42" w:author="Mega" w:date="2022-08-22T15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gramStart"/>
      <w:r w:rsidRPr="00DD2789">
        <w:rPr>
          <w:rFonts w:ascii="Times New Roman" w:eastAsia="Times New Roman" w:hAnsi="Times New Roman" w:cs="Times New Roman"/>
          <w:i/>
          <w:sz w:val="24"/>
          <w:szCs w:val="24"/>
          <w:rPrChange w:id="43" w:author="Mega" w:date="2022-08-22T15:3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del w:id="44" w:author="Mega" w:date="2022-08-22T15:33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DD278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5" w:author="Mega" w:date="2022-08-22T15:34:00Z">
        <w:r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tahu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bulat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alias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hangan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sulit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ditolak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6" w:author="Mega" w:date="2022-08-22T15:35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Terutama makanan yang seperti tahu bulat digoreng dadakan alias yang masih hangat.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7" w:author="Mega" w:date="2022-08-22T15:35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proofErr w:type="spellStart"/>
      <w:ins w:id="48" w:author="Mega" w:date="2022-08-22T15:35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49" w:author="Mega" w:date="2022-08-22T15:35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ins w:id="50" w:author="Mega" w:date="2022-08-22T15:35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1" w:author="Mega" w:date="2022-08-22T15:35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DD278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2" w:author="Mega" w:date="2022-08-22T15:36:00Z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</w:t>
        </w:r>
        <w:proofErr w:type="spellEnd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Dingin</w:t>
        </w:r>
      </w:ins>
      <w:proofErr w:type="spellEnd"/>
      <w:del w:id="53" w:author="Mega" w:date="2022-08-22T15:36:00Z">
        <w:r w:rsidR="00927764" w:rsidRPr="00C50A1E" w:rsidDel="00DD278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Ternyata Ini yang Bisa Jadi Sebabnya...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4" w:author="Mega" w:date="2022-08-22T15:36:00Z">
        <w:r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5" w:author="Mega" w:date="2022-08-22T15:36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6" w:author="Mega" w:date="2022-08-22T15:37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7" w:author="Mega" w:date="2022-08-22T15:3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8" w:author="Mega" w:date="2022-08-22T15:37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9" w:author="Mega" w:date="2022-08-22T15:37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60" w:author="Mega" w:date="2022-08-22T15:37:00Z">
        <w:r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61" w:author="Mega" w:date="2022-08-22T15:37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>dijangkau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DD2789" w:rsidRDefault="00927764" w:rsidP="00927764">
      <w:pPr>
        <w:shd w:val="clear" w:color="auto" w:fill="F5F5F5"/>
        <w:spacing w:after="375"/>
        <w:rPr>
          <w:ins w:id="62" w:author="Mega" w:date="2022-08-22T15:3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3" w:author="Mega" w:date="2022-08-22T15:37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64" w:author="Mega" w:date="2022-08-22T15:37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5" w:author="Mega" w:date="2022-08-22T15:37:00Z">
        <w:r w:rsidDel="00DD2789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66" w:author="Mega" w:date="2022-08-22T15:38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7" w:author="Mega" w:date="2022-08-22T15:38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68" w:author="Mega" w:date="2022-08-22T15:38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69" w:author="Mega" w:date="2022-08-22T15:38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70" w:author="Mega" w:date="2022-08-22T15:38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>Alasannya</w:t>
        </w:r>
        <w:proofErr w:type="spellEnd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1" w:author="Mega" w:date="2022-08-22T15:38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 karena 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72" w:author="Mega" w:date="2022-08-22T15:38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proofErr w:type="gramEnd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>sangat</w:t>
        </w:r>
        <w:proofErr w:type="spellEnd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  <w:proofErr w:type="spellEnd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Del="00DD2789" w:rsidRDefault="00DD2789" w:rsidP="00927764">
      <w:pPr>
        <w:shd w:val="clear" w:color="auto" w:fill="F5F5F5"/>
        <w:spacing w:after="375"/>
        <w:rPr>
          <w:del w:id="73" w:author="Mega" w:date="2022-08-22T15:39:00Z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74" w:author="Mega" w:date="2022-08-22T15:39:00Z">
        <w:r>
          <w:rPr>
            <w:rFonts w:ascii="Times New Roman" w:eastAsia="Times New Roman" w:hAnsi="Times New Roman" w:cs="Times New Roman"/>
            <w:sz w:val="24"/>
            <w:szCs w:val="24"/>
          </w:rPr>
          <w:t>Sebenarnya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75" w:author="Mega" w:date="2022-08-22T15:38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 itu membuat kita berpikir berkali-kali</w:delText>
        </w:r>
      </w:del>
      <w:del w:id="76" w:author="Mega" w:date="2022-08-22T15:39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. Akan merepotkan.</w:delText>
        </w:r>
      </w:del>
    </w:p>
    <w:p w:rsidR="00927764" w:rsidRPr="00C50A1E" w:rsidRDefault="00DD278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77" w:author="Mega" w:date="2022-08-22T15:39:00Z">
        <w:r>
          <w:rPr>
            <w:rFonts w:ascii="Times New Roman" w:eastAsia="Times New Roman" w:hAnsi="Times New Roman" w:cs="Times New Roman"/>
            <w:sz w:val="24"/>
            <w:szCs w:val="24"/>
          </w:rPr>
          <w:t>t</w:t>
        </w:r>
      </w:ins>
      <w:proofErr w:type="gramEnd"/>
      <w:del w:id="78" w:author="Mega" w:date="2022-08-22T15:39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ins w:id="79" w:author="Mega" w:date="2022-08-22T15:39:00Z">
        <w:r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del w:id="80" w:author="Mega" w:date="2022-08-22T15:39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 kita yang tidak tahu diri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81" w:author="Mega" w:date="2022-08-22T15:39:00Z">
        <w:r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kali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dipilih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</w:t>
        </w:r>
      </w:ins>
      <w:del w:id="82" w:author="Mega" w:date="2022-08-22T15:39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83" w:author="Mega" w:date="2022-08-22T15:39:00Z">
        <w:r>
          <w:rPr>
            <w:rFonts w:ascii="Times New Roman" w:eastAsia="Times New Roman" w:hAnsi="Times New Roman" w:cs="Times New Roman"/>
            <w:sz w:val="24"/>
            <w:szCs w:val="24"/>
          </w:rPr>
          <w:t>tapi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mengesampingkan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del w:id="84" w:author="Mega" w:date="2022-08-22T15:40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 belakangan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DD2789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85" w:author="Mega" w:date="2022-08-22T15:4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perlu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dilakukan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86" w:author="Mega" w:date="2022-08-22T15:40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Coba deh, mulai aja dulu dengan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7" w:author="Mega" w:date="2022-08-22T15:40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88" w:author="Mega" w:date="2022-08-22T15:40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Atau </w:delText>
        </w:r>
      </w:del>
      <w:proofErr w:type="spellStart"/>
      <w:ins w:id="89" w:author="Mega" w:date="2022-08-22T15:40:00Z">
        <w:r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del w:id="90" w:author="Mega" w:date="2022-08-22T15:40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j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91" w:author="Mega" w:date="2022-08-22T15:40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92" w:author="Mega" w:date="2022-08-22T15:40:00Z">
        <w:r>
          <w:rPr>
            <w:rFonts w:ascii="Times New Roman" w:eastAsia="Times New Roman" w:hAnsi="Times New Roman" w:cs="Times New Roman"/>
            <w:sz w:val="24"/>
            <w:szCs w:val="24"/>
          </w:rPr>
          <w:t>Lagipula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93" w:author="Mega" w:date="2022-08-22T15:41:00Z">
        <w:r w:rsidR="00927764"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Sebab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 kata dia</w:t>
      </w:r>
      <w:ins w:id="94" w:author="Mega" w:date="2022-08-22T15:41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ins w:id="95" w:author="Mega" w:date="2022-08-22T15:41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G</w:t>
        </w:r>
      </w:ins>
      <w:del w:id="96" w:author="Mega" w:date="2022-08-22T15:41:00Z">
        <w:r w:rsidR="00927764" w:rsidRPr="00C50A1E" w:rsidDel="00DD278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del w:id="97" w:author="Mega" w:date="2022-08-22T15:41:00Z">
        <w:r w:rsidR="00927764" w:rsidRPr="00C50A1E" w:rsidDel="00DD278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proofErr w:type="spellEnd"/>
      <w:proofErr w:type="gramStart"/>
      <w:ins w:id="98" w:author="Mega" w:date="2022-08-22T15:41:00Z">
        <w:r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bookmarkStart w:id="99" w:name="_GoBack"/>
      <w:bookmarkEnd w:id="99"/>
      <w:proofErr w:type="gramEnd"/>
      <w:del w:id="100" w:author="Mega" w:date="2022-08-22T15:43:00Z">
        <w:r w:rsidR="00927764" w:rsidRPr="00C50A1E" w:rsidDel="007F01E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1" w:author="Mega" w:date="2022-08-22T15:41:00Z">
        <w:r w:rsidR="00DD2789">
          <w:rPr>
            <w:rFonts w:ascii="Times New Roman" w:eastAsia="Times New Roman" w:hAnsi="Times New Roman" w:cs="Times New Roman"/>
            <w:sz w:val="24"/>
            <w:szCs w:val="24"/>
          </w:rPr>
          <w:t>keladi</w:t>
        </w:r>
        <w:proofErr w:type="spellEnd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>kenaikan</w:t>
        </w:r>
        <w:proofErr w:type="spellEnd"/>
        <w:r w:rsidR="00DD27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del w:id="102" w:author="Mega" w:date="2022-08-22T15:41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103" w:author="Mega" w:date="2022-08-22T15:41:00Z">
        <w:r w:rsidRPr="00C50A1E" w:rsidDel="00DD2789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F01E4">
        <w:rPr>
          <w:rFonts w:ascii="Times New Roman" w:eastAsia="Times New Roman" w:hAnsi="Times New Roman" w:cs="Times New Roman"/>
          <w:i/>
          <w:sz w:val="24"/>
          <w:szCs w:val="24"/>
          <w:rPrChange w:id="104" w:author="Mega" w:date="2022-08-22T15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7F01E4">
        <w:rPr>
          <w:rFonts w:ascii="Times New Roman" w:eastAsia="Times New Roman" w:hAnsi="Times New Roman" w:cs="Times New Roman"/>
          <w:i/>
          <w:sz w:val="24"/>
          <w:szCs w:val="24"/>
          <w:rPrChange w:id="105" w:author="Mega" w:date="2022-08-22T15:4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del w:id="106" w:author="Mega" w:date="2022-08-22T15:42:00Z">
        <w:r w:rsidDel="007F01E4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01E4">
        <w:rPr>
          <w:rFonts w:ascii="Times New Roman" w:eastAsia="Times New Roman" w:hAnsi="Times New Roman" w:cs="Times New Roman"/>
          <w:i/>
          <w:sz w:val="24"/>
          <w:szCs w:val="24"/>
          <w:rPrChange w:id="107" w:author="Mega" w:date="2022-08-22T15:4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ins w:id="108" w:author="Mega" w:date="2022-08-22T15:42:00Z">
        <w:r w:rsidR="007F01E4">
          <w:rPr>
            <w:rFonts w:ascii="Times New Roman" w:eastAsia="Times New Roman" w:hAnsi="Times New Roman" w:cs="Times New Roman"/>
            <w:sz w:val="24"/>
            <w:szCs w:val="24"/>
          </w:rPr>
          <w:t>kemudian</w:t>
        </w:r>
        <w:proofErr w:type="spellEnd"/>
        <w:proofErr w:type="gramEnd"/>
        <w:r w:rsidR="007F01E4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7F01E4">
          <w:rPr>
            <w:rFonts w:ascii="Times New Roman" w:eastAsia="Times New Roman" w:hAnsi="Times New Roman" w:cs="Times New Roman"/>
            <w:sz w:val="24"/>
            <w:szCs w:val="24"/>
          </w:rPr>
          <w:t>lemak</w:t>
        </w:r>
        <w:proofErr w:type="spellEnd"/>
        <w:r w:rsidR="007F01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F01E4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7F01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F01E4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7F01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9" w:author="Mega" w:date="2022-08-22T15:42:00Z">
        <w:r w:rsidDel="007F01E4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110" w:author="Mega" w:date="2022-08-22T15:42:00Z">
        <w:r w:rsidRPr="00C50A1E" w:rsidDel="007F01E4">
          <w:rPr>
            <w:rFonts w:ascii="Times New Roman" w:eastAsia="Times New Roman" w:hAnsi="Times New Roman" w:cs="Times New Roman"/>
            <w:sz w:val="24"/>
            <w:szCs w:val="24"/>
          </w:rPr>
          <w:delText>, dimana-mana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ins w:id="111" w:author="Mega" w:date="2022-08-22T15:43:00Z">
        <w:r w:rsidR="007F01E4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12" w:author="Mega" w:date="2022-08-22T15:43:00Z">
        <w:r w:rsidRPr="00C50A1E" w:rsidDel="007F01E4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13" w:author="Mega" w:date="2022-08-22T15:42:00Z">
        <w:r w:rsidR="007F01E4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proofErr w:type="spellEnd"/>
      <w:del w:id="114" w:author="Mega" w:date="2022-08-22T15:42:00Z">
        <w:r w:rsidRPr="00C50A1E" w:rsidDel="007F01E4">
          <w:rPr>
            <w:rFonts w:ascii="Times New Roman" w:eastAsia="Times New Roman" w:hAnsi="Times New Roman" w:cs="Times New Roman"/>
            <w:sz w:val="24"/>
            <w:szCs w:val="24"/>
          </w:rPr>
          <w:delText>Kalau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115" w:author="Mega" w:date="2022-08-22T15:42:00Z">
        <w:r w:rsidR="007F01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116" w:author="Mega" w:date="2022-08-22T15:43:00Z">
        <w:r w:rsidR="007F01E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117" w:author="Mega" w:date="2022-08-22T15:43:00Z">
        <w:r w:rsidR="007F01E4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18" w:author="Mega" w:date="2022-08-22T15:43:00Z">
        <w:r w:rsidRPr="00C50A1E" w:rsidDel="007F01E4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</w:t>
      </w:r>
      <w:ins w:id="119" w:author="Mega" w:date="2022-08-22T15:43:00Z">
        <w:r w:rsidR="007F01E4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proofErr w:type="spellEnd"/>
      <w:del w:id="120" w:author="Mega" w:date="2022-08-22T15:43:00Z">
        <w:r w:rsidRPr="00C50A1E" w:rsidDel="007F01E4">
          <w:rPr>
            <w:rFonts w:ascii="Times New Roman" w:eastAsia="Times New Roman" w:hAnsi="Times New Roman" w:cs="Times New Roman"/>
            <w:sz w:val="24"/>
            <w:szCs w:val="24"/>
          </w:rPr>
          <w:delText>r</w:delText>
        </w:r>
      </w:del>
      <w:ins w:id="121" w:author="Mega" w:date="2022-08-22T15:43:00Z">
        <w:r w:rsidR="007F01E4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122" w:author="Mega" w:date="2022-08-22T15:43:00Z">
        <w:r w:rsidRPr="00C50A1E" w:rsidDel="007F01E4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123" w:author="Mega" w:date="2022-08-22T15:43:00Z">
        <w:r w:rsidR="007F01E4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24" w:author="Mega" w:date="2022-08-22T15:43:00Z">
        <w:r w:rsidR="007F01E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F01E4" w:rsidRPr="007F01E4">
          <w:rPr>
            <w:rFonts w:ascii="Times New Roman" w:eastAsia="Times New Roman" w:hAnsi="Times New Roman" w:cs="Times New Roman"/>
            <w:i/>
            <w:sz w:val="24"/>
            <w:szCs w:val="24"/>
            <w:rPrChange w:id="125" w:author="Mega" w:date="2022-08-22T15:4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Haha</w:t>
        </w:r>
        <w:proofErr w:type="spellEnd"/>
        <w:r w:rsidR="007F01E4" w:rsidRPr="007F01E4">
          <w:rPr>
            <w:rFonts w:ascii="Times New Roman" w:eastAsia="Times New Roman" w:hAnsi="Times New Roman" w:cs="Times New Roman"/>
            <w:i/>
            <w:sz w:val="24"/>
            <w:szCs w:val="24"/>
            <w:rPrChange w:id="126" w:author="Mega" w:date="2022-08-22T15:4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.</w:t>
        </w:r>
      </w:ins>
      <w:del w:id="127" w:author="Mega" w:date="2022-08-22T15:43:00Z">
        <w:r w:rsidRPr="00C50A1E" w:rsidDel="007F01E4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142" w:rsidRDefault="00EB6142">
      <w:r>
        <w:separator/>
      </w:r>
    </w:p>
  </w:endnote>
  <w:endnote w:type="continuationSeparator" w:id="0">
    <w:p w:rsidR="00EB6142" w:rsidRDefault="00EB6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B6142">
    <w:pPr>
      <w:pStyle w:val="Footer"/>
    </w:pPr>
  </w:p>
  <w:p w:rsidR="00941E77" w:rsidRDefault="00EB61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142" w:rsidRDefault="00EB6142">
      <w:r>
        <w:separator/>
      </w:r>
    </w:p>
  </w:footnote>
  <w:footnote w:type="continuationSeparator" w:id="0">
    <w:p w:rsidR="00EB6142" w:rsidRDefault="00EB61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ga">
    <w15:presenceInfo w15:providerId="None" w15:userId="Meg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B02EE"/>
    <w:rsid w:val="0042167F"/>
    <w:rsid w:val="007F01E4"/>
    <w:rsid w:val="00924DF5"/>
    <w:rsid w:val="00927764"/>
    <w:rsid w:val="00C20908"/>
    <w:rsid w:val="00DD2789"/>
    <w:rsid w:val="00E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Mega</cp:lastModifiedBy>
  <cp:revision>2</cp:revision>
  <dcterms:created xsi:type="dcterms:W3CDTF">2022-08-22T08:44:00Z</dcterms:created>
  <dcterms:modified xsi:type="dcterms:W3CDTF">2022-08-22T08:44:00Z</dcterms:modified>
</cp:coreProperties>
</file>