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854" w:rsidRDefault="00017854" w:rsidP="00017854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>
        <w:rPr>
          <w:rFonts w:ascii="Minion Pro" w:hAnsi="Minion Pro"/>
          <w:b/>
          <w:sz w:val="36"/>
          <w:szCs w:val="36"/>
        </w:rPr>
        <w:t>TUGAS OBSERVASI VERSI 6</w:t>
      </w:r>
    </w:p>
    <w:p w:rsidR="00017854" w:rsidRDefault="00017854" w:rsidP="00017854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>
        <w:rPr>
          <w:rFonts w:ascii="Minion Pro" w:hAnsi="Minion Pro"/>
          <w:b/>
          <w:sz w:val="36"/>
          <w:szCs w:val="36"/>
        </w:rPr>
        <w:t>SKEMA PENULISAN BUKU NONFIKSI</w:t>
      </w:r>
    </w:p>
    <w:p w:rsidR="00017854" w:rsidRDefault="00017854" w:rsidP="00017854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>
        <w:rPr>
          <w:rFonts w:ascii="Minion Pro" w:hAnsi="Minion Pro"/>
          <w:b/>
          <w:sz w:val="36"/>
          <w:szCs w:val="36"/>
        </w:rPr>
        <w:t xml:space="preserve"> </w:t>
      </w:r>
    </w:p>
    <w:p w:rsidR="00017854" w:rsidRDefault="00017854" w:rsidP="00017854">
      <w:pPr>
        <w:pStyle w:val="ListParagraph"/>
        <w:numPr>
          <w:ilvl w:val="0"/>
          <w:numId w:val="1"/>
        </w:numPr>
        <w:rPr>
          <w:ins w:id="0" w:author="ROZALINA" w:date="2021-11-17T09:12:00Z"/>
          <w:rFonts w:ascii="Minion Pro" w:hAnsi="Minion Pro"/>
        </w:rPr>
      </w:pPr>
      <w:proofErr w:type="spellStart"/>
      <w:r>
        <w:rPr>
          <w:rFonts w:ascii="Minion Pro" w:hAnsi="Minion Pro"/>
        </w:rPr>
        <w:t>Lakukan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swasunting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secara</w:t>
      </w:r>
      <w:proofErr w:type="spellEnd"/>
      <w:r>
        <w:rPr>
          <w:rFonts w:ascii="Minion Pro" w:hAnsi="Minion Pro"/>
        </w:rPr>
        <w:t xml:space="preserve"> digital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menggunakan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fitur</w:t>
      </w:r>
      <w:proofErr w:type="spellEnd"/>
      <w:r>
        <w:rPr>
          <w:rFonts w:ascii="Minion Pro" w:hAnsi="Minion Pro"/>
        </w:rPr>
        <w:t xml:space="preserve"> </w:t>
      </w:r>
      <w:r>
        <w:rPr>
          <w:rFonts w:ascii="Minion Pro" w:hAnsi="Minion Pro"/>
          <w:i/>
        </w:rPr>
        <w:t>Review</w:t>
      </w:r>
      <w:r>
        <w:rPr>
          <w:rFonts w:ascii="Minion Pro" w:hAnsi="Minion Pro"/>
        </w:rPr>
        <w:t xml:space="preserve"> (</w:t>
      </w:r>
      <w:proofErr w:type="spellStart"/>
      <w:r>
        <w:rPr>
          <w:rFonts w:ascii="Minion Pro" w:hAnsi="Minion Pro"/>
        </w:rPr>
        <w:t>Peninjauan</w:t>
      </w:r>
      <w:proofErr w:type="spellEnd"/>
      <w:r>
        <w:rPr>
          <w:rFonts w:ascii="Minion Pro" w:hAnsi="Minion Pro"/>
        </w:rPr>
        <w:t xml:space="preserve">) </w:t>
      </w:r>
      <w:proofErr w:type="spellStart"/>
      <w:r>
        <w:rPr>
          <w:rFonts w:ascii="Minion Pro" w:hAnsi="Minion Pro"/>
        </w:rPr>
        <w:t>pada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aplikasi</w:t>
      </w:r>
      <w:proofErr w:type="spellEnd"/>
      <w:r>
        <w:rPr>
          <w:rFonts w:ascii="Minion Pro" w:hAnsi="Minion Pro"/>
        </w:rPr>
        <w:t xml:space="preserve"> Word. </w:t>
      </w:r>
      <w:proofErr w:type="spellStart"/>
      <w:r>
        <w:rPr>
          <w:rFonts w:ascii="Minion Pro" w:hAnsi="Minion Pro"/>
        </w:rPr>
        <w:t>Aktifkan</w:t>
      </w:r>
      <w:proofErr w:type="spellEnd"/>
      <w:r>
        <w:rPr>
          <w:rFonts w:ascii="Minion Pro" w:hAnsi="Minion Pro"/>
        </w:rPr>
        <w:t xml:space="preserve"> </w:t>
      </w:r>
      <w:r>
        <w:rPr>
          <w:rFonts w:ascii="Minion Pro" w:hAnsi="Minion Pro"/>
          <w:i/>
        </w:rPr>
        <w:t>Track Changes</w:t>
      </w:r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menandai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perbaikan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Anda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lakukan</w:t>
      </w:r>
      <w:proofErr w:type="spellEnd"/>
      <w:r>
        <w:rPr>
          <w:rFonts w:ascii="Minion Pro" w:hAnsi="Minion Pro"/>
        </w:rPr>
        <w:t xml:space="preserve">. </w:t>
      </w:r>
    </w:p>
    <w:p w:rsidR="00017854" w:rsidRDefault="00017854" w:rsidP="00017854">
      <w:pPr>
        <w:pStyle w:val="ListParagraph"/>
        <w:numPr>
          <w:ilvl w:val="0"/>
          <w:numId w:val="1"/>
        </w:numPr>
        <w:rPr>
          <w:rFonts w:ascii="Minion Pro" w:hAnsi="Minion P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017854" w:rsidTr="00017854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854" w:rsidRDefault="00017854">
            <w:pPr>
              <w:pStyle w:val="NormalWeb"/>
              <w:rPr>
                <w:rFonts w:eastAsia="等线 Light"/>
                <w:b/>
                <w:color w:val="000000"/>
                <w:sz w:val="48"/>
                <w:szCs w:val="48"/>
              </w:rPr>
            </w:pPr>
            <w:proofErr w:type="spellStart"/>
            <w:r>
              <w:rPr>
                <w:rFonts w:ascii="Bookman Old Style" w:eastAsia="等线 Light" w:hAnsi="Bookman Old Style"/>
                <w:b/>
                <w:color w:val="000000"/>
              </w:rPr>
              <w:t>Pembelajaran</w:t>
            </w:r>
            <w:proofErr w:type="spellEnd"/>
            <w:r>
              <w:rPr>
                <w:rFonts w:ascii="Bookman Old Style" w:eastAsia="等线 Light" w:hAnsi="Bookman Old Style"/>
                <w:b/>
                <w:color w:val="000000"/>
              </w:rPr>
              <w:t xml:space="preserve"> di Era "</w:t>
            </w:r>
            <w:proofErr w:type="spellStart"/>
            <w:r>
              <w:rPr>
                <w:rFonts w:ascii="Bookman Old Style" w:eastAsia="等线 Light" w:hAnsi="Bookman Old Style"/>
                <w:b/>
                <w:color w:val="000000"/>
              </w:rPr>
              <w:t>Revolusi</w:t>
            </w:r>
            <w:proofErr w:type="spellEnd"/>
            <w:r>
              <w:rPr>
                <w:rFonts w:ascii="Bookman Old Style" w:eastAsia="等线 Light" w:hAnsi="Bookman Old Style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等线 Light" w:hAnsi="Bookman Old Style"/>
                <w:b/>
                <w:color w:val="000000"/>
              </w:rPr>
              <w:t>Industri</w:t>
            </w:r>
            <w:proofErr w:type="spellEnd"/>
            <w:r>
              <w:rPr>
                <w:rFonts w:ascii="Bookman Old Style" w:eastAsia="等线 Light" w:hAnsi="Bookman Old Style"/>
                <w:b/>
                <w:color w:val="000000"/>
              </w:rPr>
              <w:t xml:space="preserve"> 4.0" </w:t>
            </w:r>
            <w:proofErr w:type="spellStart"/>
            <w:r>
              <w:rPr>
                <w:rFonts w:ascii="Bookman Old Style" w:eastAsia="等线 Light" w:hAnsi="Bookman Old Style"/>
                <w:b/>
                <w:color w:val="000000"/>
              </w:rPr>
              <w:t>bagi</w:t>
            </w:r>
            <w:proofErr w:type="spellEnd"/>
            <w:r>
              <w:rPr>
                <w:rFonts w:ascii="Bookman Old Style" w:eastAsia="等线 Light" w:hAnsi="Bookman Old Style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等线 Light" w:hAnsi="Bookman Old Style"/>
                <w:b/>
                <w:color w:val="000000"/>
              </w:rPr>
              <w:t>Anak</w:t>
            </w:r>
            <w:proofErr w:type="spellEnd"/>
            <w:r>
              <w:rPr>
                <w:rFonts w:ascii="Bookman Old Style" w:eastAsia="等线 Light" w:hAnsi="Bookman Old Style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man Old Style" w:eastAsia="等线 Light" w:hAnsi="Bookman Old Style"/>
                <w:b/>
                <w:color w:val="000000"/>
              </w:rPr>
              <w:t>Usia</w:t>
            </w:r>
            <w:proofErr w:type="spellEnd"/>
            <w:r>
              <w:rPr>
                <w:rFonts w:ascii="Bookman Old Style" w:eastAsia="等线 Light" w:hAnsi="Bookman Old Style"/>
                <w:b/>
                <w:color w:val="000000"/>
              </w:rPr>
              <w:t xml:space="preserve"> Dini </w:t>
            </w:r>
          </w:p>
          <w:p w:rsidR="00017854" w:rsidRDefault="00017854">
            <w:pPr>
              <w:spacing w:after="100" w:afterAutospacing="1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Oleh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Kodar</w:t>
            </w:r>
            <w:proofErr w:type="spellEnd"/>
            <w:r>
              <w:rPr>
                <w:rFonts w:ascii="Times New Roman" w:hAnsi="Times New Roman"/>
              </w:rPr>
              <w:t xml:space="preserve"> Akbar</w:t>
            </w:r>
          </w:p>
          <w:p w:rsidR="00017854" w:rsidRDefault="00017854">
            <w:pPr>
              <w:spacing w:after="100" w:afterAutospacing="1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Pada</w:t>
            </w:r>
            <w:proofErr w:type="spellEnd"/>
            <w:r>
              <w:rPr>
                <w:rFonts w:ascii="Times New Roman" w:hAnsi="Times New Roman"/>
              </w:rPr>
              <w:t xml:space="preserve"> zaman </w:t>
            </w:r>
            <w:proofErr w:type="spellStart"/>
            <w:r>
              <w:rPr>
                <w:rFonts w:ascii="Times New Roman" w:hAnsi="Times New Roman"/>
              </w:rPr>
              <w:t>ini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kita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berada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pada</w:t>
            </w:r>
            <w:proofErr w:type="spellEnd"/>
            <w:r>
              <w:rPr>
                <w:rFonts w:ascii="Times New Roman" w:hAnsi="Times New Roman"/>
              </w:rPr>
              <w:t xml:space="preserve"> zona </w:t>
            </w:r>
            <w:proofErr w:type="spellStart"/>
            <w:r>
              <w:rPr>
                <w:rFonts w:ascii="Times New Roman" w:hAnsi="Times New Roman"/>
              </w:rPr>
              <w:t>industri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sangat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extream</w:t>
            </w:r>
            <w:proofErr w:type="spellEnd"/>
            <w:ins w:id="1" w:author="ROZALINA" w:date="2021-11-17T09:14:00Z">
              <w:r>
                <w:rPr>
                  <w:rFonts w:ascii="Times New Roman" w:hAnsi="Times New Roman"/>
                </w:rPr>
                <w:t xml:space="preserve"> extreme</w:t>
              </w:r>
            </w:ins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Industri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tiap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menit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bahkan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detik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berubah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semakin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maju</w:t>
            </w:r>
            <w:proofErr w:type="spellEnd"/>
            <w:r>
              <w:rPr>
                <w:rFonts w:ascii="Times New Roman" w:hAnsi="Times New Roman"/>
              </w:rPr>
              <w:t xml:space="preserve">, yang </w:t>
            </w:r>
            <w:proofErr w:type="spellStart"/>
            <w:r>
              <w:rPr>
                <w:rFonts w:ascii="Times New Roman" w:hAnsi="Times New Roman"/>
              </w:rPr>
              <w:t>sering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kita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sebut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revolusi</w:t>
            </w:r>
            <w:proofErr w:type="spellEnd"/>
            <w:r>
              <w:rPr>
                <w:rFonts w:ascii="Times New Roman" w:hAnsi="Times New Roman"/>
              </w:rPr>
              <w:t xml:space="preserve"> industry </w:t>
            </w:r>
            <w:proofErr w:type="spellStart"/>
            <w:r w:rsidRPr="00017854">
              <w:rPr>
                <w:rFonts w:ascii="Times New Roman" w:hAnsi="Times New Roman"/>
                <w:color w:val="FF0000"/>
              </w:rPr>
              <w:t>industry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4.0. </w:t>
            </w:r>
            <w:proofErr w:type="spellStart"/>
            <w:r>
              <w:rPr>
                <w:rFonts w:ascii="Times New Roman" w:hAnsi="Times New Roman"/>
              </w:rPr>
              <w:t>Istilah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masih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jarang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kita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dengar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bahkan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banyak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masih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awam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017854" w:rsidRDefault="00017854">
            <w:pPr>
              <w:spacing w:after="100" w:afterAutospacing="1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Bagi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pendidik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maupun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peserta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didik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hari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kita</w:t>
            </w:r>
            <w:proofErr w:type="spellEnd"/>
            <w:r>
              <w:rPr>
                <w:rFonts w:ascii="Times New Roman" w:hAnsi="Times New Roman"/>
              </w:rPr>
              <w:t xml:space="preserve"> di </w:t>
            </w:r>
            <w:proofErr w:type="spellStart"/>
            <w:r>
              <w:rPr>
                <w:rFonts w:ascii="Times New Roman" w:hAnsi="Times New Roman"/>
              </w:rPr>
              <w:t>siapkan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untuk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memasuki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dunia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kerja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namun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bukan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lagi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perkerja</w:t>
            </w:r>
            <w:proofErr w:type="spellEnd"/>
            <w:ins w:id="2" w:author="ROZALINA" w:date="2021-11-17T09:15:00Z">
              <w:r>
                <w:rPr>
                  <w:rFonts w:ascii="Times New Roman" w:hAnsi="Times New Roman"/>
                </w:rPr>
                <w:t xml:space="preserve"> </w:t>
              </w:r>
              <w:proofErr w:type="spellStart"/>
              <w:r>
                <w:rPr>
                  <w:rFonts w:ascii="Times New Roman" w:hAnsi="Times New Roman"/>
                </w:rPr>
                <w:t>pekerja</w:t>
              </w:r>
            </w:ins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tetapi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kita</w:t>
            </w:r>
            <w:proofErr w:type="spellEnd"/>
            <w:r>
              <w:rPr>
                <w:rFonts w:ascii="Times New Roman" w:hAnsi="Times New Roman"/>
              </w:rPr>
              <w:t xml:space="preserve"> di </w:t>
            </w:r>
            <w:proofErr w:type="spellStart"/>
            <w:r>
              <w:rPr>
                <w:rFonts w:ascii="Times New Roman" w:hAnsi="Times New Roman"/>
              </w:rPr>
              <w:t>siapkan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untuk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membuat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lapangan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kerja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baru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belum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tercipta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dengan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menggunakan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kemampuan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teknologi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dan</w:t>
            </w:r>
            <w:proofErr w:type="spellEnd"/>
            <w:r>
              <w:rPr>
                <w:rFonts w:ascii="Times New Roman" w:hAnsi="Times New Roman"/>
              </w:rPr>
              <w:t xml:space="preserve"> ide </w:t>
            </w:r>
            <w:proofErr w:type="spellStart"/>
            <w:r>
              <w:rPr>
                <w:rFonts w:ascii="Times New Roman" w:hAnsi="Times New Roman"/>
              </w:rPr>
              <w:t>kreatif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kita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017854" w:rsidRDefault="00017854">
            <w:pPr>
              <w:spacing w:after="100" w:afterAutospacing="1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Pendidikan</w:t>
            </w:r>
            <w:proofErr w:type="spellEnd"/>
            <w:r>
              <w:rPr>
                <w:rFonts w:ascii="Times New Roman" w:hAnsi="Times New Roman"/>
              </w:rPr>
              <w:t xml:space="preserve"> 4.0 </w:t>
            </w:r>
            <w:proofErr w:type="spellStart"/>
            <w:r>
              <w:rPr>
                <w:rFonts w:ascii="Times New Roman" w:hAnsi="Times New Roman"/>
              </w:rPr>
              <w:t>adalah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suatu</w:t>
            </w:r>
            <w:proofErr w:type="spellEnd"/>
            <w:r>
              <w:rPr>
                <w:rFonts w:ascii="Times New Roman" w:hAnsi="Times New Roman"/>
              </w:rPr>
              <w:t xml:space="preserve"> program yang di </w:t>
            </w:r>
            <w:proofErr w:type="spellStart"/>
            <w:r>
              <w:rPr>
                <w:rFonts w:ascii="Times New Roman" w:hAnsi="Times New Roman"/>
              </w:rPr>
              <w:t>buat</w:t>
            </w:r>
            <w:proofErr w:type="spellEnd"/>
            <w:ins w:id="3" w:author="ROZALINA" w:date="2021-11-17T09:15:00Z">
              <w:r>
                <w:rPr>
                  <w:rFonts w:ascii="Times New Roman" w:hAnsi="Times New Roman"/>
                </w:rPr>
                <w:t xml:space="preserve"> </w:t>
              </w:r>
              <w:proofErr w:type="spellStart"/>
              <w:r>
                <w:rPr>
                  <w:rFonts w:ascii="Times New Roman" w:hAnsi="Times New Roman"/>
                </w:rPr>
                <w:t>dibuat</w:t>
              </w:r>
            </w:ins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untuk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mewujudkan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pendidikan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cerdas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kreatif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Tujuan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dari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terciptanya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pendidikan</w:t>
            </w:r>
            <w:proofErr w:type="spellEnd"/>
            <w:r>
              <w:rPr>
                <w:rFonts w:ascii="Times New Roman" w:hAnsi="Times New Roman"/>
              </w:rPr>
              <w:t xml:space="preserve"> 4.0 </w:t>
            </w:r>
            <w:proofErr w:type="spellStart"/>
            <w:r>
              <w:rPr>
                <w:rFonts w:ascii="Times New Roman" w:hAnsi="Times New Roman"/>
              </w:rPr>
              <w:t>ini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adalah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peningkatan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pemerataan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pendidikan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dengan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cara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memerluas</w:t>
            </w:r>
            <w:proofErr w:type="spellEnd"/>
            <w:ins w:id="4" w:author="ROZALINA" w:date="2021-11-17T09:15:00Z">
              <w:r>
                <w:rPr>
                  <w:rFonts w:ascii="Times New Roman" w:hAnsi="Times New Roman"/>
                </w:rPr>
                <w:t xml:space="preserve"> </w:t>
              </w:r>
              <w:proofErr w:type="spellStart"/>
              <w:r>
                <w:rPr>
                  <w:rFonts w:ascii="Times New Roman" w:hAnsi="Times New Roman"/>
                </w:rPr>
                <w:t>memperluas</w:t>
              </w:r>
            </w:ins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akses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memanfaatkan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teknologi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017854" w:rsidRDefault="00017854">
            <w:pPr>
              <w:spacing w:after="100" w:afterAutospacing="1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Tidak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hanya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itu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pendidikan</w:t>
            </w:r>
            <w:proofErr w:type="spellEnd"/>
            <w:r>
              <w:rPr>
                <w:rFonts w:ascii="Times New Roman" w:hAnsi="Times New Roman"/>
              </w:rPr>
              <w:t xml:space="preserve"> 4.0 </w:t>
            </w:r>
            <w:proofErr w:type="spellStart"/>
            <w:r>
              <w:rPr>
                <w:rFonts w:ascii="Times New Roman" w:hAnsi="Times New Roman"/>
              </w:rPr>
              <w:t>menghasilkan</w:t>
            </w:r>
            <w:proofErr w:type="spellEnd"/>
            <w:r>
              <w:rPr>
                <w:rFonts w:ascii="Times New Roman" w:hAnsi="Times New Roman"/>
              </w:rPr>
              <w:t xml:space="preserve"> 4 </w:t>
            </w:r>
            <w:proofErr w:type="spellStart"/>
            <w:r>
              <w:rPr>
                <w:rFonts w:ascii="Times New Roman" w:hAnsi="Times New Roman"/>
              </w:rPr>
              <w:t>aspek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sangat</w:t>
            </w:r>
            <w:proofErr w:type="spellEnd"/>
            <w:r>
              <w:rPr>
                <w:rFonts w:ascii="Times New Roman" w:hAnsi="Times New Roman"/>
              </w:rPr>
              <w:t xml:space="preserve"> di </w:t>
            </w:r>
            <w:proofErr w:type="spellStart"/>
            <w:r>
              <w:rPr>
                <w:rFonts w:ascii="Times New Roman" w:hAnsi="Times New Roman"/>
              </w:rPr>
              <w:t>butuhkan</w:t>
            </w:r>
            <w:proofErr w:type="spellEnd"/>
            <w:ins w:id="5" w:author="ROZALINA" w:date="2021-11-17T09:16:00Z">
              <w:r>
                <w:rPr>
                  <w:rFonts w:ascii="Times New Roman" w:hAnsi="Times New Roman"/>
                </w:rPr>
                <w:t xml:space="preserve"> </w:t>
              </w:r>
              <w:proofErr w:type="spellStart"/>
              <w:r>
                <w:rPr>
                  <w:rFonts w:ascii="Times New Roman" w:hAnsi="Times New Roman"/>
                </w:rPr>
                <w:t>dibutuhkan</w:t>
              </w:r>
            </w:ins>
            <w:proofErr w:type="spellEnd"/>
            <w:r>
              <w:rPr>
                <w:rFonts w:ascii="Times New Roman" w:hAnsi="Times New Roman"/>
              </w:rPr>
              <w:t xml:space="preserve"> di era </w:t>
            </w:r>
            <w:proofErr w:type="spellStart"/>
            <w:r>
              <w:rPr>
                <w:rFonts w:ascii="Times New Roman" w:hAnsi="Times New Roman"/>
              </w:rPr>
              <w:t>milenial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yaitu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kolaboratif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komunikatif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berfikir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kritis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ins w:id="6" w:author="ROZALINA" w:date="2021-11-17T09:16:00Z">
              <w:r>
                <w:rPr>
                  <w:rFonts w:ascii="Times New Roman" w:hAnsi="Times New Roman"/>
                </w:rPr>
                <w:t>dan</w:t>
              </w:r>
              <w:proofErr w:type="spellEnd"/>
              <w:r>
                <w:rPr>
                  <w:rFonts w:ascii="Times New Roman" w:hAnsi="Times New Roman"/>
                </w:rPr>
                <w:t xml:space="preserve"> </w:t>
              </w:r>
            </w:ins>
            <w:proofErr w:type="spellStart"/>
            <w:r>
              <w:rPr>
                <w:rFonts w:ascii="Times New Roman" w:hAnsi="Times New Roman"/>
              </w:rPr>
              <w:t>kreatif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Mengapa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demikian</w:t>
            </w:r>
            <w:proofErr w:type="spellEnd"/>
            <w:ins w:id="7" w:author="ROZALINA" w:date="2021-11-17T09:16:00Z">
              <w:r>
                <w:rPr>
                  <w:rFonts w:ascii="Times New Roman" w:hAnsi="Times New Roman"/>
                </w:rPr>
                <w:t>?</w:t>
              </w:r>
            </w:ins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>endidikan</w:t>
            </w:r>
            <w:proofErr w:type="spellEnd"/>
            <w:ins w:id="8" w:author="ROZALINA" w:date="2021-11-17T09:16:00Z">
              <w:r>
                <w:rPr>
                  <w:rFonts w:ascii="Times New Roman" w:hAnsi="Times New Roman"/>
                </w:rPr>
                <w:t xml:space="preserve"> </w:t>
              </w:r>
              <w:proofErr w:type="spellStart"/>
              <w:r>
                <w:rPr>
                  <w:rFonts w:ascii="Times New Roman" w:hAnsi="Times New Roman"/>
                </w:rPr>
                <w:t>Pendidikan</w:t>
              </w:r>
            </w:ins>
            <w:proofErr w:type="spellEnd"/>
            <w:r>
              <w:rPr>
                <w:rFonts w:ascii="Times New Roman" w:hAnsi="Times New Roman"/>
              </w:rPr>
              <w:t xml:space="preserve"> 4.0 </w:t>
            </w:r>
            <w:proofErr w:type="spellStart"/>
            <w:r w:rsidRPr="00017854">
              <w:rPr>
                <w:rFonts w:ascii="Times New Roman" w:hAnsi="Times New Roman"/>
                <w:strike/>
                <w:rPrChange w:id="9" w:author="ROZALINA" w:date="2021-11-17T09:16:00Z">
                  <w:rPr>
                    <w:rFonts w:ascii="Times New Roman" w:hAnsi="Times New Roman"/>
                  </w:rPr>
                </w:rPrChange>
              </w:rPr>
              <w:t>ini</w:t>
            </w:r>
            <w:proofErr w:type="spellEnd"/>
            <w:r w:rsidRPr="00017854">
              <w:rPr>
                <w:rFonts w:ascii="Times New Roman" w:hAnsi="Times New Roman"/>
                <w:strike/>
                <w:rPrChange w:id="10" w:author="ROZALINA" w:date="2021-11-17T09:16:00Z">
                  <w:rPr>
                    <w:rFonts w:ascii="Times New Roman" w:hAnsi="Times New Roman"/>
                  </w:rPr>
                </w:rPrChange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hari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sedang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gencar-gencarnya</w:t>
            </w:r>
            <w:proofErr w:type="spellEnd"/>
            <w:r>
              <w:rPr>
                <w:rFonts w:ascii="Times New Roman" w:hAnsi="Times New Roman"/>
              </w:rPr>
              <w:t xml:space="preserve"> di </w:t>
            </w:r>
            <w:proofErr w:type="spellStart"/>
            <w:r>
              <w:rPr>
                <w:rFonts w:ascii="Times New Roman" w:hAnsi="Times New Roman"/>
              </w:rPr>
              <w:t>publis</w:t>
            </w:r>
            <w:proofErr w:type="spellEnd"/>
            <w:ins w:id="11" w:author="ROZALINA" w:date="2021-11-17T09:17:00Z">
              <w:r>
                <w:rPr>
                  <w:rFonts w:ascii="Times New Roman" w:hAnsi="Times New Roman"/>
                </w:rPr>
                <w:t xml:space="preserve"> </w:t>
              </w:r>
              <w:proofErr w:type="spellStart"/>
              <w:r>
                <w:rPr>
                  <w:rFonts w:ascii="Times New Roman" w:hAnsi="Times New Roman"/>
                </w:rPr>
                <w:t>dipublikasikan</w:t>
              </w:r>
            </w:ins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karena</w:t>
            </w:r>
            <w:proofErr w:type="spellEnd"/>
            <w:r>
              <w:rPr>
                <w:rFonts w:ascii="Times New Roman" w:hAnsi="Times New Roman"/>
              </w:rPr>
              <w:t xml:space="preserve"> di era </w:t>
            </w:r>
            <w:proofErr w:type="spellStart"/>
            <w:r>
              <w:rPr>
                <w:rFonts w:ascii="Times New Roman" w:hAnsi="Times New Roman"/>
              </w:rPr>
              <w:t>ini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kita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harus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mempersiapkan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diri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atau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generasi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muda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untuk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memasuki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dunia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revolusi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industri</w:t>
            </w:r>
            <w:proofErr w:type="spellEnd"/>
            <w:r>
              <w:rPr>
                <w:rFonts w:ascii="Times New Roman" w:hAnsi="Times New Roman"/>
              </w:rPr>
              <w:t xml:space="preserve"> 4.0.</w:t>
            </w:r>
          </w:p>
          <w:p w:rsidR="00017854" w:rsidRDefault="00017854">
            <w:pPr>
              <w:spacing w:after="100" w:afterAutospacing="1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Karakteristik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pendidikan</w:t>
            </w:r>
            <w:proofErr w:type="spellEnd"/>
            <w:r>
              <w:rPr>
                <w:rFonts w:ascii="Times New Roman" w:hAnsi="Times New Roman"/>
              </w:rPr>
              <w:t xml:space="preserve"> 4.0</w:t>
            </w:r>
            <w:ins w:id="12" w:author="ROZALINA" w:date="2021-11-17T09:18:00Z">
              <w:r>
                <w:rPr>
                  <w:rFonts w:ascii="Times New Roman" w:hAnsi="Times New Roman"/>
                </w:rPr>
                <w:t xml:space="preserve"> </w:t>
              </w:r>
              <w:proofErr w:type="spellStart"/>
              <w:r>
                <w:rPr>
                  <w:rFonts w:ascii="Times New Roman" w:hAnsi="Times New Roman"/>
                </w:rPr>
                <w:t>ialah</w:t>
              </w:r>
            </w:ins>
            <w:bookmarkStart w:id="13" w:name="_GoBack"/>
            <w:bookmarkEnd w:id="13"/>
            <w:proofErr w:type="spellEnd"/>
          </w:p>
          <w:p w:rsidR="00017854" w:rsidRDefault="00017854" w:rsidP="00F85D28">
            <w:pPr>
              <w:numPr>
                <w:ilvl w:val="0"/>
                <w:numId w:val="2"/>
              </w:numPr>
              <w:spacing w:after="100" w:afterAutospacing="1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Tahapan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belajar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sesuai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kemampuan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minat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kebutuhan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siswa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017854" w:rsidRDefault="00017854" w:rsidP="00F85D28">
            <w:pPr>
              <w:numPr>
                <w:ilvl w:val="0"/>
                <w:numId w:val="2"/>
              </w:numPr>
              <w:spacing w:after="100" w:afterAutospacing="1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Pada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017854">
              <w:rPr>
                <w:rFonts w:ascii="Times New Roman" w:hAnsi="Times New Roman"/>
                <w:strike/>
                <w:rPrChange w:id="14" w:author="ROZALINA" w:date="2021-11-17T09:20:00Z">
                  <w:rPr>
                    <w:rFonts w:ascii="Times New Roman" w:hAnsi="Times New Roman"/>
                  </w:rPr>
                </w:rPrChange>
              </w:rPr>
              <w:t>tahab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017854">
              <w:rPr>
                <w:rFonts w:ascii="Times New Roman" w:hAnsi="Times New Roman"/>
                <w:color w:val="FF0000"/>
                <w:rPrChange w:id="15" w:author="ROZALINA" w:date="2021-11-17T09:20:00Z">
                  <w:rPr>
                    <w:rFonts w:ascii="Times New Roman" w:hAnsi="Times New Roman"/>
                  </w:rPr>
                </w:rPrChange>
              </w:rPr>
              <w:t>tahap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ini</w:t>
            </w:r>
            <w:proofErr w:type="spellEnd"/>
            <w:r>
              <w:rPr>
                <w:rFonts w:ascii="Times New Roman" w:hAnsi="Times New Roman"/>
              </w:rPr>
              <w:t xml:space="preserve"> guru </w:t>
            </w:r>
            <w:r w:rsidRPr="00017854">
              <w:rPr>
                <w:rFonts w:ascii="Times New Roman" w:hAnsi="Times New Roman"/>
                <w:strike/>
              </w:rPr>
              <w:t xml:space="preserve">di </w:t>
            </w:r>
            <w:proofErr w:type="spellStart"/>
            <w:r w:rsidRPr="00017854">
              <w:rPr>
                <w:rFonts w:ascii="Times New Roman" w:hAnsi="Times New Roman"/>
                <w:strike/>
              </w:rPr>
              <w:t>tutut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017854">
              <w:rPr>
                <w:rFonts w:ascii="Times New Roman" w:hAnsi="Times New Roman"/>
                <w:color w:val="FF0000"/>
              </w:rPr>
              <w:t>dituntut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untuk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merancang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pembelajaran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sesuai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minat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bakat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kebutuhan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siswa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017854" w:rsidRDefault="00017854" w:rsidP="00F85D28">
            <w:pPr>
              <w:numPr>
                <w:ilvl w:val="0"/>
                <w:numId w:val="2"/>
              </w:numPr>
              <w:spacing w:after="100" w:afterAutospacing="1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Menggunakan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penilaian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formatif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017854" w:rsidRDefault="00017854" w:rsidP="00F85D28">
            <w:pPr>
              <w:numPr>
                <w:ilvl w:val="0"/>
                <w:numId w:val="2"/>
              </w:numPr>
              <w:spacing w:after="100" w:afterAutospacing="1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Yaitu</w:t>
            </w:r>
            <w:proofErr w:type="spellEnd"/>
            <w:r>
              <w:rPr>
                <w:rFonts w:ascii="Times New Roman" w:hAnsi="Times New Roman"/>
              </w:rPr>
              <w:t xml:space="preserve"> guru </w:t>
            </w:r>
            <w:r w:rsidRPr="00017854">
              <w:rPr>
                <w:rFonts w:ascii="Times New Roman" w:hAnsi="Times New Roman"/>
                <w:strike/>
                <w:rPrChange w:id="16" w:author="ROZALINA" w:date="2021-11-17T09:20:00Z">
                  <w:rPr>
                    <w:rFonts w:ascii="Times New Roman" w:hAnsi="Times New Roman"/>
                  </w:rPr>
                </w:rPrChange>
              </w:rPr>
              <w:t xml:space="preserve">di </w:t>
            </w:r>
            <w:proofErr w:type="spellStart"/>
            <w:r w:rsidRPr="00017854">
              <w:rPr>
                <w:rFonts w:ascii="Times New Roman" w:hAnsi="Times New Roman"/>
                <w:strike/>
                <w:rPrChange w:id="17" w:author="ROZALINA" w:date="2021-11-17T09:20:00Z">
                  <w:rPr>
                    <w:rFonts w:ascii="Times New Roman" w:hAnsi="Times New Roman"/>
                  </w:rPr>
                </w:rPrChange>
              </w:rPr>
              <w:t>sini</w:t>
            </w:r>
            <w:proofErr w:type="spellEnd"/>
            <w:ins w:id="18" w:author="ROZALINA" w:date="2021-11-17T09:20:00Z">
              <w:r>
                <w:rPr>
                  <w:rFonts w:ascii="Times New Roman" w:hAnsi="Times New Roman"/>
                </w:rPr>
                <w:t xml:space="preserve"> </w:t>
              </w:r>
              <w:proofErr w:type="spellStart"/>
              <w:r>
                <w:rPr>
                  <w:rFonts w:ascii="Times New Roman" w:hAnsi="Times New Roman"/>
                </w:rPr>
                <w:t>dsini</w:t>
              </w:r>
            </w:ins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017854">
              <w:rPr>
                <w:rFonts w:ascii="Times New Roman" w:hAnsi="Times New Roman"/>
                <w:strike/>
                <w:rPrChange w:id="19" w:author="ROZALINA" w:date="2021-11-17T09:20:00Z">
                  <w:rPr>
                    <w:rFonts w:ascii="Times New Roman" w:hAnsi="Times New Roman"/>
                  </w:rPr>
                </w:rPrChange>
              </w:rPr>
              <w:t xml:space="preserve">di </w:t>
            </w:r>
            <w:proofErr w:type="spellStart"/>
            <w:r w:rsidRPr="00017854">
              <w:rPr>
                <w:rFonts w:ascii="Times New Roman" w:hAnsi="Times New Roman"/>
                <w:strike/>
                <w:rPrChange w:id="20" w:author="ROZALINA" w:date="2021-11-17T09:20:00Z">
                  <w:rPr>
                    <w:rFonts w:ascii="Times New Roman" w:hAnsi="Times New Roman"/>
                  </w:rPr>
                </w:rPrChange>
              </w:rPr>
              <w:t>tuntut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ins w:id="21" w:author="ROZALINA" w:date="2021-11-17T09:20:00Z">
              <w:r>
                <w:rPr>
                  <w:rFonts w:ascii="Times New Roman" w:hAnsi="Times New Roman"/>
                </w:rPr>
                <w:t>dituntut</w:t>
              </w:r>
              <w:proofErr w:type="spellEnd"/>
              <w:r>
                <w:rPr>
                  <w:rFonts w:ascii="Times New Roman" w:hAnsi="Times New Roman"/>
                </w:rPr>
                <w:t xml:space="preserve"> </w:t>
              </w:r>
            </w:ins>
            <w:proofErr w:type="spellStart"/>
            <w:r>
              <w:rPr>
                <w:rFonts w:ascii="Times New Roman" w:hAnsi="Times New Roman"/>
              </w:rPr>
              <w:t>untuk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membantu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siwa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dalam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mencari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kemampuan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bakat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siswa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017854" w:rsidRDefault="00017854" w:rsidP="00F85D28">
            <w:pPr>
              <w:numPr>
                <w:ilvl w:val="0"/>
                <w:numId w:val="2"/>
              </w:numPr>
              <w:spacing w:after="100" w:afterAutospacing="1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Menempatkan</w:t>
            </w:r>
            <w:proofErr w:type="spellEnd"/>
            <w:r>
              <w:rPr>
                <w:rFonts w:ascii="Times New Roman" w:hAnsi="Times New Roman"/>
              </w:rPr>
              <w:t xml:space="preserve"> guru </w:t>
            </w:r>
            <w:proofErr w:type="spellStart"/>
            <w:r>
              <w:rPr>
                <w:rFonts w:ascii="Times New Roman" w:hAnsi="Times New Roman"/>
              </w:rPr>
              <w:t>sebagai</w:t>
            </w:r>
            <w:proofErr w:type="spellEnd"/>
            <w:r>
              <w:rPr>
                <w:rFonts w:ascii="Times New Roman" w:hAnsi="Times New Roman"/>
              </w:rPr>
              <w:t xml:space="preserve"> mentor.</w:t>
            </w:r>
          </w:p>
          <w:p w:rsidR="00017854" w:rsidRDefault="00017854" w:rsidP="00F85D28">
            <w:pPr>
              <w:numPr>
                <w:ilvl w:val="0"/>
                <w:numId w:val="2"/>
              </w:numPr>
              <w:spacing w:after="100" w:afterAutospacing="1"/>
              <w:rPr>
                <w:rFonts w:ascii="Times New Roman" w:hAnsi="Times New Roman"/>
              </w:rPr>
            </w:pPr>
            <w:proofErr w:type="spellStart"/>
            <w:r w:rsidRPr="00017854">
              <w:rPr>
                <w:rFonts w:ascii="Times New Roman" w:hAnsi="Times New Roman"/>
                <w:strike/>
                <w:rPrChange w:id="22" w:author="ROZALINA" w:date="2021-11-17T09:20:00Z">
                  <w:rPr>
                    <w:rFonts w:ascii="Times New Roman" w:hAnsi="Times New Roman"/>
                  </w:rPr>
                </w:rPrChange>
              </w:rPr>
              <w:t>Guri</w:t>
            </w:r>
            <w:proofErr w:type="spellEnd"/>
            <w:r w:rsidRPr="00017854">
              <w:rPr>
                <w:rFonts w:ascii="Times New Roman" w:hAnsi="Times New Roman"/>
                <w:strike/>
                <w:rPrChange w:id="23" w:author="ROZALINA" w:date="2021-11-17T09:20:00Z">
                  <w:rPr>
                    <w:rFonts w:ascii="Times New Roman" w:hAnsi="Times New Roman"/>
                  </w:rPr>
                </w:rPrChange>
              </w:rPr>
              <w:t xml:space="preserve"> </w:t>
            </w:r>
            <w:ins w:id="24" w:author="ROZALINA" w:date="2021-11-17T09:20:00Z">
              <w:r>
                <w:rPr>
                  <w:rFonts w:ascii="Times New Roman" w:hAnsi="Times New Roman"/>
                </w:rPr>
                <w:t xml:space="preserve">Guru </w:t>
              </w:r>
            </w:ins>
            <w:proofErr w:type="spellStart"/>
            <w:r>
              <w:rPr>
                <w:rFonts w:ascii="Times New Roman" w:hAnsi="Times New Roman"/>
              </w:rPr>
              <w:t>dilatih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untuk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mengembangkan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kurikulum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memberikan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kebebasan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untuk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menentukan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cara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belajar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mengajar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siswa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017854" w:rsidRDefault="00017854" w:rsidP="00F85D28">
            <w:pPr>
              <w:numPr>
                <w:ilvl w:val="0"/>
                <w:numId w:val="2"/>
              </w:numPr>
              <w:spacing w:after="100" w:afterAutospacing="1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Pengembangan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profesi</w:t>
            </w:r>
            <w:proofErr w:type="spellEnd"/>
            <w:r>
              <w:rPr>
                <w:rFonts w:ascii="Times New Roman" w:hAnsi="Times New Roman"/>
              </w:rPr>
              <w:t xml:space="preserve"> guru.</w:t>
            </w:r>
          </w:p>
          <w:p w:rsidR="00017854" w:rsidRDefault="00017854" w:rsidP="00F85D28">
            <w:pPr>
              <w:numPr>
                <w:ilvl w:val="0"/>
                <w:numId w:val="2"/>
              </w:numPr>
              <w:spacing w:after="100" w:afterAutospacing="1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lastRenderedPageBreak/>
              <w:t>Dimana</w:t>
            </w:r>
            <w:proofErr w:type="spellEnd"/>
            <w:r>
              <w:rPr>
                <w:rFonts w:ascii="Times New Roman" w:hAnsi="Times New Roman"/>
              </w:rPr>
              <w:t xml:space="preserve"> guru </w:t>
            </w:r>
            <w:proofErr w:type="spellStart"/>
            <w:r>
              <w:rPr>
                <w:rFonts w:ascii="Times New Roman" w:hAnsi="Times New Roman"/>
              </w:rPr>
              <w:t>sebagai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pendidik</w:t>
            </w:r>
            <w:proofErr w:type="spellEnd"/>
            <w:r>
              <w:rPr>
                <w:rFonts w:ascii="Times New Roman" w:hAnsi="Times New Roman"/>
              </w:rPr>
              <w:t xml:space="preserve"> di era 4.0 </w:t>
            </w:r>
            <w:proofErr w:type="spellStart"/>
            <w:r>
              <w:rPr>
                <w:rFonts w:ascii="Times New Roman" w:hAnsi="Times New Roman"/>
              </w:rPr>
              <w:t>maka</w:t>
            </w:r>
            <w:proofErr w:type="spellEnd"/>
            <w:r>
              <w:rPr>
                <w:rFonts w:ascii="Times New Roman" w:hAnsi="Times New Roman"/>
              </w:rPr>
              <w:t xml:space="preserve"> guru </w:t>
            </w:r>
            <w:proofErr w:type="spellStart"/>
            <w:r>
              <w:rPr>
                <w:rFonts w:ascii="Times New Roman" w:hAnsi="Times New Roman"/>
              </w:rPr>
              <w:t>tidak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boleh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menetap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satu</w:t>
            </w:r>
            <w:proofErr w:type="spellEnd"/>
            <w:r>
              <w:rPr>
                <w:rFonts w:ascii="Times New Roman" w:hAnsi="Times New Roman"/>
              </w:rPr>
              <w:t xml:space="preserve"> strata, </w:t>
            </w:r>
            <w:proofErr w:type="spellStart"/>
            <w:r>
              <w:rPr>
                <w:rFonts w:ascii="Times New Roman" w:hAnsi="Times New Roman"/>
              </w:rPr>
              <w:t>harus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selalu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berkembang</w:t>
            </w:r>
            <w:proofErr w:type="spellEnd"/>
            <w:r>
              <w:rPr>
                <w:rFonts w:ascii="Times New Roman" w:hAnsi="Times New Roman"/>
              </w:rPr>
              <w:t xml:space="preserve"> agar </w:t>
            </w:r>
            <w:proofErr w:type="spellStart"/>
            <w:r>
              <w:rPr>
                <w:rFonts w:ascii="Times New Roman" w:hAnsi="Times New Roman"/>
              </w:rPr>
              <w:t>dapat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mengajarkan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pendidikan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sesuai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eranya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017854" w:rsidRDefault="00017854">
            <w:pPr>
              <w:spacing w:after="100" w:afterAutospacing="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 Di </w:t>
            </w:r>
            <w:proofErr w:type="spellStart"/>
            <w:r>
              <w:rPr>
                <w:rFonts w:ascii="Times New Roman" w:hAnsi="Times New Roman"/>
              </w:rPr>
              <w:t>dalam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pendidikan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revolusi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industri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ada</w:t>
            </w:r>
            <w:proofErr w:type="spellEnd"/>
            <w:r>
              <w:rPr>
                <w:rFonts w:ascii="Times New Roman" w:hAnsi="Times New Roman"/>
              </w:rPr>
              <w:t xml:space="preserve"> 5 </w:t>
            </w:r>
            <w:proofErr w:type="spellStart"/>
            <w:r>
              <w:rPr>
                <w:rFonts w:ascii="Times New Roman" w:hAnsi="Times New Roman"/>
              </w:rPr>
              <w:t>aspek</w:t>
            </w:r>
            <w:proofErr w:type="spellEnd"/>
            <w:r>
              <w:rPr>
                <w:rFonts w:ascii="Times New Roman" w:hAnsi="Times New Roman"/>
              </w:rPr>
              <w:t xml:space="preserve"> yang di </w:t>
            </w:r>
            <w:proofErr w:type="spellStart"/>
            <w:r>
              <w:rPr>
                <w:rFonts w:ascii="Times New Roman" w:hAnsi="Times New Roman"/>
              </w:rPr>
              <w:t>tekankan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pada</w:t>
            </w:r>
            <w:proofErr w:type="spellEnd"/>
            <w:r>
              <w:rPr>
                <w:rFonts w:ascii="Times New Roman" w:hAnsi="Times New Roman"/>
              </w:rPr>
              <w:t xml:space="preserve"> proses </w:t>
            </w:r>
            <w:proofErr w:type="spellStart"/>
            <w:r>
              <w:rPr>
                <w:rFonts w:ascii="Times New Roman" w:hAnsi="Times New Roman"/>
              </w:rPr>
              <w:t>pembelajaran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yaitu</w:t>
            </w:r>
            <w:proofErr w:type="spellEnd"/>
            <w:r>
              <w:rPr>
                <w:rFonts w:ascii="Times New Roman" w:hAnsi="Times New Roman"/>
              </w:rPr>
              <w:t>:</w:t>
            </w:r>
          </w:p>
          <w:p w:rsidR="00017854" w:rsidRDefault="00017854" w:rsidP="00F85D28">
            <w:pPr>
              <w:numPr>
                <w:ilvl w:val="0"/>
                <w:numId w:val="3"/>
              </w:numPr>
              <w:spacing w:after="100" w:afterAutospacing="1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Mengamati</w:t>
            </w:r>
            <w:proofErr w:type="spellEnd"/>
          </w:p>
          <w:p w:rsidR="00017854" w:rsidRDefault="00017854" w:rsidP="00F85D28">
            <w:pPr>
              <w:numPr>
                <w:ilvl w:val="0"/>
                <w:numId w:val="3"/>
              </w:numPr>
              <w:spacing w:after="100" w:afterAutospacing="1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Memahami</w:t>
            </w:r>
            <w:proofErr w:type="spellEnd"/>
          </w:p>
          <w:p w:rsidR="00017854" w:rsidRDefault="00017854" w:rsidP="00F85D28">
            <w:pPr>
              <w:numPr>
                <w:ilvl w:val="0"/>
                <w:numId w:val="3"/>
              </w:numPr>
              <w:spacing w:after="100" w:afterAutospacing="1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Mencoba</w:t>
            </w:r>
            <w:proofErr w:type="spellEnd"/>
          </w:p>
          <w:p w:rsidR="00017854" w:rsidRDefault="00017854" w:rsidP="00F85D28">
            <w:pPr>
              <w:numPr>
                <w:ilvl w:val="0"/>
                <w:numId w:val="3"/>
              </w:numPr>
              <w:spacing w:after="100" w:afterAutospacing="1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Mendiskusikan</w:t>
            </w:r>
            <w:proofErr w:type="spellEnd"/>
          </w:p>
          <w:p w:rsidR="00017854" w:rsidRDefault="00017854" w:rsidP="00F85D28">
            <w:pPr>
              <w:numPr>
                <w:ilvl w:val="0"/>
                <w:numId w:val="3"/>
              </w:numPr>
              <w:spacing w:after="100" w:afterAutospacing="1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Penelitian</w:t>
            </w:r>
            <w:proofErr w:type="spellEnd"/>
          </w:p>
          <w:p w:rsidR="00017854" w:rsidRDefault="00017854">
            <w:pPr>
              <w:spacing w:after="100" w:afterAutospacing="1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Pada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dasarnya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kita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bisa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lihat</w:t>
            </w:r>
            <w:proofErr w:type="spellEnd"/>
            <w:r>
              <w:rPr>
                <w:rFonts w:ascii="Times New Roman" w:hAnsi="Times New Roman"/>
              </w:rPr>
              <w:t xml:space="preserve"> proses </w:t>
            </w:r>
            <w:proofErr w:type="spellStart"/>
            <w:r>
              <w:rPr>
                <w:rFonts w:ascii="Times New Roman" w:hAnsi="Times New Roman"/>
              </w:rPr>
              <w:t>mengamati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memahami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sebenarnya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jadi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satu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kesatuan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pada</w:t>
            </w:r>
            <w:proofErr w:type="spellEnd"/>
            <w:r>
              <w:rPr>
                <w:rFonts w:ascii="Times New Roman" w:hAnsi="Times New Roman"/>
              </w:rPr>
              <w:t xml:space="preserve"> proses </w:t>
            </w:r>
            <w:proofErr w:type="spellStart"/>
            <w:r>
              <w:rPr>
                <w:rFonts w:ascii="Times New Roman" w:hAnsi="Times New Roman"/>
              </w:rPr>
              <w:t>mengamati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memahami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kita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bisa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memiliki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pikiran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kritis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Pikiran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kritis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sangat</w:t>
            </w:r>
            <w:proofErr w:type="spellEnd"/>
            <w:r>
              <w:rPr>
                <w:rFonts w:ascii="Times New Roman" w:hAnsi="Times New Roman"/>
              </w:rPr>
              <w:t xml:space="preserve"> di </w:t>
            </w:r>
            <w:proofErr w:type="spellStart"/>
            <w:r>
              <w:rPr>
                <w:rFonts w:ascii="Times New Roman" w:hAnsi="Times New Roman"/>
              </w:rPr>
              <w:t>butuhkan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karena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pikiran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kritis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maka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timbul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sebuah</w:t>
            </w:r>
            <w:proofErr w:type="spellEnd"/>
            <w:r>
              <w:rPr>
                <w:rFonts w:ascii="Times New Roman" w:hAnsi="Times New Roman"/>
              </w:rPr>
              <w:t xml:space="preserve"> ide </w:t>
            </w:r>
            <w:proofErr w:type="spellStart"/>
            <w:r>
              <w:rPr>
                <w:rFonts w:ascii="Times New Roman" w:hAnsi="Times New Roman"/>
              </w:rPr>
              <w:t>atau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gagasan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017854" w:rsidRDefault="00017854">
            <w:pPr>
              <w:spacing w:after="100" w:afterAutospacing="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Dari </w:t>
            </w:r>
            <w:proofErr w:type="spellStart"/>
            <w:r>
              <w:rPr>
                <w:rFonts w:ascii="Times New Roman" w:hAnsi="Times New Roman"/>
              </w:rPr>
              <w:t>gagasan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mucul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dari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pemikiran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kritis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tadi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maka</w:t>
            </w:r>
            <w:proofErr w:type="spellEnd"/>
            <w:r>
              <w:rPr>
                <w:rFonts w:ascii="Times New Roman" w:hAnsi="Times New Roman"/>
              </w:rPr>
              <w:t xml:space="preserve"> proses </w:t>
            </w:r>
            <w:proofErr w:type="spellStart"/>
            <w:r>
              <w:rPr>
                <w:rFonts w:ascii="Times New Roman" w:hAnsi="Times New Roman"/>
              </w:rPr>
              <w:t>selanjutnya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yaitu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mencoba</w:t>
            </w:r>
            <w:proofErr w:type="spellEnd"/>
            <w:r>
              <w:rPr>
                <w:rFonts w:ascii="Times New Roman" w:hAnsi="Times New Roman"/>
              </w:rPr>
              <w:t xml:space="preserve">/ </w:t>
            </w:r>
            <w:proofErr w:type="spellStart"/>
            <w:r>
              <w:rPr>
                <w:rFonts w:ascii="Times New Roman" w:hAnsi="Times New Roman"/>
              </w:rPr>
              <w:t>pengaplikasian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Pada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revolusi</w:t>
            </w:r>
            <w:proofErr w:type="spellEnd"/>
            <w:r>
              <w:rPr>
                <w:rFonts w:ascii="Times New Roman" w:hAnsi="Times New Roman"/>
              </w:rPr>
              <w:t xml:space="preserve"> 4.0 </w:t>
            </w:r>
            <w:proofErr w:type="spellStart"/>
            <w:r>
              <w:rPr>
                <w:rFonts w:ascii="Times New Roman" w:hAnsi="Times New Roman"/>
              </w:rPr>
              <w:t>ini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lebih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banyak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praktek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karena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lebih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menyiapkan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anak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pada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bagaimana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kita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menumbuhkan</w:t>
            </w:r>
            <w:proofErr w:type="spellEnd"/>
            <w:r>
              <w:rPr>
                <w:rFonts w:ascii="Times New Roman" w:hAnsi="Times New Roman"/>
              </w:rPr>
              <w:t xml:space="preserve"> ide </w:t>
            </w:r>
            <w:proofErr w:type="spellStart"/>
            <w:r>
              <w:rPr>
                <w:rFonts w:ascii="Times New Roman" w:hAnsi="Times New Roman"/>
              </w:rPr>
              <w:t>baru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atau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gagasan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017854" w:rsidRDefault="00017854">
            <w:pPr>
              <w:spacing w:after="100" w:afterAutospacing="1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Setelah</w:t>
            </w:r>
            <w:proofErr w:type="spellEnd"/>
            <w:r>
              <w:rPr>
                <w:rFonts w:ascii="Times New Roman" w:hAnsi="Times New Roman"/>
              </w:rPr>
              <w:t xml:space="preserve"> proses </w:t>
            </w:r>
            <w:proofErr w:type="spellStart"/>
            <w:r>
              <w:rPr>
                <w:rFonts w:ascii="Times New Roman" w:hAnsi="Times New Roman"/>
              </w:rPr>
              <w:t>mencoba</w:t>
            </w:r>
            <w:proofErr w:type="spellEnd"/>
            <w:r>
              <w:rPr>
                <w:rFonts w:ascii="Times New Roman" w:hAnsi="Times New Roman"/>
              </w:rPr>
              <w:t xml:space="preserve"> proses </w:t>
            </w:r>
            <w:proofErr w:type="spellStart"/>
            <w:r>
              <w:rPr>
                <w:rFonts w:ascii="Times New Roman" w:hAnsi="Times New Roman"/>
              </w:rPr>
              <w:t>selanjutnya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yaitu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mendiskusikan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Mendiskusikan</w:t>
            </w:r>
            <w:proofErr w:type="spellEnd"/>
            <w:r>
              <w:rPr>
                <w:rFonts w:ascii="Times New Roman" w:hAnsi="Times New Roman"/>
              </w:rPr>
              <w:t xml:space="preserve"> di </w:t>
            </w:r>
            <w:proofErr w:type="spellStart"/>
            <w:r>
              <w:rPr>
                <w:rFonts w:ascii="Times New Roman" w:hAnsi="Times New Roman"/>
              </w:rPr>
              <w:t>sini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bukan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hanya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satu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atau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dua</w:t>
            </w:r>
            <w:proofErr w:type="spellEnd"/>
            <w:r>
              <w:rPr>
                <w:rFonts w:ascii="Times New Roman" w:hAnsi="Times New Roman"/>
              </w:rPr>
              <w:t xml:space="preserve"> orang </w:t>
            </w:r>
            <w:proofErr w:type="spellStart"/>
            <w:r>
              <w:rPr>
                <w:rFonts w:ascii="Times New Roman" w:hAnsi="Times New Roman"/>
              </w:rPr>
              <w:t>tapi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banyak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kolaborasi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komunikasi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banyak</w:t>
            </w:r>
            <w:proofErr w:type="spellEnd"/>
            <w:r>
              <w:rPr>
                <w:rFonts w:ascii="Times New Roman" w:hAnsi="Times New Roman"/>
              </w:rPr>
              <w:t xml:space="preserve"> orang. Hal </w:t>
            </w:r>
            <w:proofErr w:type="spellStart"/>
            <w:r>
              <w:rPr>
                <w:rFonts w:ascii="Times New Roman" w:hAnsi="Times New Roman"/>
              </w:rPr>
              <w:t>ini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dilakukan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karena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banyak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pandangan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berbeda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atau</w:t>
            </w:r>
            <w:proofErr w:type="spellEnd"/>
            <w:r>
              <w:rPr>
                <w:rFonts w:ascii="Times New Roman" w:hAnsi="Times New Roman"/>
              </w:rPr>
              <w:t xml:space="preserve"> ide-ide yang </w:t>
            </w:r>
            <w:proofErr w:type="spellStart"/>
            <w:r>
              <w:rPr>
                <w:rFonts w:ascii="Times New Roman" w:hAnsi="Times New Roman"/>
              </w:rPr>
              <w:t>baru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muncul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017854" w:rsidRDefault="00017854">
            <w:pPr>
              <w:spacing w:after="100" w:afterAutospacing="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Yang </w:t>
            </w:r>
            <w:proofErr w:type="spellStart"/>
            <w:r>
              <w:rPr>
                <w:rFonts w:ascii="Times New Roman" w:hAnsi="Times New Roman"/>
              </w:rPr>
              <w:t>terahir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adalah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melakukan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penelitian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tuntutan</w:t>
            </w:r>
            <w:proofErr w:type="spellEnd"/>
            <w:r>
              <w:rPr>
                <w:rFonts w:ascii="Times New Roman" w:hAnsi="Times New Roman"/>
              </w:rPr>
              <w:t xml:space="preserve"> 4.0 </w:t>
            </w:r>
            <w:proofErr w:type="spellStart"/>
            <w:r>
              <w:rPr>
                <w:rFonts w:ascii="Times New Roman" w:hAnsi="Times New Roman"/>
              </w:rPr>
              <w:t>ini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adalah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kreatif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inovatif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Dengan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melakukan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penelitian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kita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bisa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lihat</w:t>
            </w:r>
            <w:proofErr w:type="spellEnd"/>
            <w:r>
              <w:rPr>
                <w:rFonts w:ascii="Times New Roman" w:hAnsi="Times New Roman"/>
              </w:rPr>
              <w:t xml:space="preserve"> proses </w:t>
            </w:r>
            <w:proofErr w:type="spellStart"/>
            <w:r>
              <w:rPr>
                <w:rFonts w:ascii="Times New Roman" w:hAnsi="Times New Roman"/>
              </w:rPr>
              <w:t>kreatif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inovatif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kita</w:t>
            </w:r>
            <w:proofErr w:type="spellEnd"/>
            <w:r>
              <w:rPr>
                <w:rFonts w:ascii="Times New Roman" w:hAnsi="Times New Roman"/>
              </w:rPr>
              <w:t>. </w:t>
            </w:r>
          </w:p>
        </w:tc>
      </w:tr>
    </w:tbl>
    <w:p w:rsidR="00F810D3" w:rsidRDefault="00017854"/>
    <w:sectPr w:rsidR="00F81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Times New Roman"/>
    <w:charset w:val="00"/>
    <w:family w:val="auto"/>
    <w:pitch w:val="default"/>
  </w:font>
  <w:font w:name="等线 Light">
    <w:charset w:val="00"/>
    <w:family w:val="auto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237F"/>
    <w:multiLevelType w:val="multilevel"/>
    <w:tmpl w:val="1334096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5CD037C"/>
    <w:multiLevelType w:val="multilevel"/>
    <w:tmpl w:val="A9B4E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5B563F35"/>
    <w:multiLevelType w:val="multilevel"/>
    <w:tmpl w:val="367CB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OZALINA">
    <w15:presenceInfo w15:providerId="None" w15:userId="ROZALI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854"/>
    <w:rsid w:val="00017854"/>
    <w:rsid w:val="003B363B"/>
    <w:rsid w:val="00FA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C739"/>
  <w15:chartTrackingRefBased/>
  <w15:docId w15:val="{7C89652B-24B0-410C-8C99-CDB55C3D7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854"/>
    <w:pPr>
      <w:spacing w:before="100" w:beforeAutospacing="1" w:line="288" w:lineRule="auto"/>
      <w:contextualSpacing/>
    </w:pPr>
    <w:rPr>
      <w:rFonts w:ascii="Arial" w:eastAsia="Calibri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17854"/>
    <w:pPr>
      <w:ind w:left="720"/>
    </w:pPr>
  </w:style>
  <w:style w:type="table" w:styleId="TableGrid">
    <w:name w:val="Table Grid"/>
    <w:basedOn w:val="TableNormal"/>
    <w:uiPriority w:val="99"/>
    <w:unhideWhenUsed/>
    <w:rsid w:val="000178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17854"/>
    <w:pPr>
      <w:spacing w:after="100" w:afterAutospacing="1" w:line="240" w:lineRule="auto"/>
      <w:contextualSpacing w:val="0"/>
    </w:pPr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85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85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9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ROZALINA</dc:creator>
  <cp:keywords/>
  <dc:description/>
  <cp:lastModifiedBy>ROZALINA</cp:lastModifiedBy>
  <cp:revision>1</cp:revision>
  <dcterms:created xsi:type="dcterms:W3CDTF">2021-11-17T02:12:00Z</dcterms:created>
  <dcterms:modified xsi:type="dcterms:W3CDTF">2021-11-17T02:21:00Z</dcterms:modified>
</cp:coreProperties>
</file>