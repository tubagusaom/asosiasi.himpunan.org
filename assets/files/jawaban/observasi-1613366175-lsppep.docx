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39B7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0A0E16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6F401E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A2B2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91345ED" w14:textId="77777777" w:rsidTr="00821BA2">
        <w:tc>
          <w:tcPr>
            <w:tcW w:w="9350" w:type="dxa"/>
          </w:tcPr>
          <w:p w14:paraId="5D56330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0BF2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4E12D2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F0F8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453BBB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B55E14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8B053A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F863F5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38578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883947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AE4583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5187FB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E915A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3F0970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FDE24C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835EC9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C13D5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B5ACAB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520548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456BA4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E34C7F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E9872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EF2FDB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AFD57A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418CEF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C92BE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EA62A0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7A6A0E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E77F31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AB5C17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CD26E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E5AA99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727C8E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C52829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467767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38E79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1920F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F8E" w:rsidRPr="00A16D9B" w14:paraId="2C37AAA9" w14:textId="77777777" w:rsidTr="00821BA2">
        <w:tc>
          <w:tcPr>
            <w:tcW w:w="9350" w:type="dxa"/>
          </w:tcPr>
          <w:p w14:paraId="028B9BC3" w14:textId="77777777" w:rsidR="00C11F8E" w:rsidRPr="00C11F8E" w:rsidRDefault="00C11F8E" w:rsidP="00C11F8E">
            <w:pPr>
              <w:spacing w:line="312" w:lineRule="auto"/>
              <w:ind w:left="736" w:hanging="3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C11F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3DAFF49" w14:textId="77777777" w:rsidR="00C11F8E" w:rsidRDefault="00C11F8E" w:rsidP="00C11F8E">
            <w:pPr>
              <w:spacing w:line="312" w:lineRule="auto"/>
              <w:ind w:left="736" w:hanging="3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Tauhid Nur dan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C11F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59303F6" w14:textId="29613A13" w:rsidR="00C11F8E" w:rsidRPr="00C11F8E" w:rsidRDefault="00C11F8E" w:rsidP="00C11F8E">
            <w:pPr>
              <w:spacing w:line="312" w:lineRule="auto"/>
              <w:ind w:left="736" w:hanging="3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</w:t>
            </w:r>
            <w:proofErr w:type="gramStart"/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11F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del w:id="0" w:author="Rindha Pertami" w:date="2021-02-15T12:16:00Z">
              <w:r w:rsidRPr="00C11F8E" w:rsidDel="00C11F8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delText xml:space="preserve">Untuk </w:delText>
              </w:r>
            </w:del>
            <w:proofErr w:type="spellStart"/>
            <w:ins w:id="1" w:author="Rindha Pertami" w:date="2021-02-15T12:16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untuk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C11F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C11F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erjemahan</w:t>
            </w:r>
            <w:proofErr w:type="spellEnd"/>
            <w:r w:rsidRPr="00C11F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11F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C11F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CFE823F" w14:textId="77777777" w:rsidR="00C11F8E" w:rsidRDefault="00C11F8E" w:rsidP="00C11F8E">
            <w:pPr>
              <w:spacing w:line="312" w:lineRule="auto"/>
              <w:ind w:left="736" w:hanging="37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C11F8E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C11F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C11F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F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C11F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1585255" w14:textId="49FD50AD" w:rsidR="00C11F8E" w:rsidRPr="00C11F8E" w:rsidRDefault="00C11F8E" w:rsidP="00C11F8E">
            <w:pPr>
              <w:spacing w:line="312" w:lineRule="auto"/>
              <w:ind w:left="736" w:hanging="3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_____________. </w:t>
            </w:r>
            <w:r w:rsidRPr="00C11F8E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del w:id="2" w:author="Rindha Pertami" w:date="2021-02-15T12:15:00Z">
              <w:r w:rsidRPr="00C11F8E" w:rsidDel="00C11F8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delText xml:space="preserve">art </w:delText>
              </w:r>
            </w:del>
            <w:ins w:id="3" w:author="Rindha Pertami" w:date="2021-02-15T12:15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Art </w:t>
              </w:r>
            </w:ins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of Stimulating Idea: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del w:id="4" w:author="Rindha Pertami" w:date="2021-02-15T12:15:00Z">
              <w:r w:rsidRPr="00C11F8E" w:rsidDel="00C11F8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delText xml:space="preserve">mendulang </w:delText>
              </w:r>
            </w:del>
            <w:proofErr w:type="spellStart"/>
            <w:ins w:id="5" w:author="Rindha Pertami" w:date="2021-02-15T12:15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Mendulang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</w:ins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Ide dan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</w:t>
            </w:r>
            <w:del w:id="6" w:author="Rindha Pertami" w:date="2021-02-15T12:16:00Z">
              <w:r w:rsidRPr="00C11F8E" w:rsidDel="00C11F8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delText>kaya</w:delText>
              </w:r>
            </w:del>
            <w:ins w:id="7" w:author="Rindha Pertami" w:date="2021-02-15T12:16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Kaya</w:t>
              </w:r>
            </w:ins>
            <w:del w:id="8" w:author="Rindha Pertami" w:date="2021-02-15T12:16:00Z">
              <w:r w:rsidRPr="00C11F8E" w:rsidDel="00C11F8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delText xml:space="preserve"> </w:delText>
              </w:r>
            </w:del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</w:t>
            </w:r>
            <w:proofErr w:type="spellEnd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Jalan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C11F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F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C11F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1559AC67" w14:textId="1DDCD665" w:rsidR="00C11F8E" w:rsidRPr="00C11F8E" w:rsidRDefault="00C11F8E" w:rsidP="00C11F8E">
            <w:pPr>
              <w:spacing w:line="312" w:lineRule="auto"/>
              <w:ind w:left="736" w:hanging="3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C11F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del w:id="9" w:author="Rindha Pertami" w:date="2021-02-15T12:16:00Z">
              <w:r w:rsidRPr="00C11F8E" w:rsidDel="00C11F8E">
                <w:rPr>
                  <w:rFonts w:ascii="Times New Roman" w:hAnsi="Times New Roman" w:cs="Times New Roman"/>
                  <w:i/>
                  <w:sz w:val="24"/>
                  <w:szCs w:val="24"/>
                </w:rPr>
                <w:delText>marketing</w:delText>
              </w:r>
            </w:del>
            <w:ins w:id="10" w:author="Rindha Pertami" w:date="2021-02-15T12:16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Marketing</w:t>
              </w:r>
            </w:ins>
            <w:del w:id="11" w:author="Rindha Pertami" w:date="2021-02-15T12:16:00Z">
              <w:r w:rsidRPr="00C11F8E" w:rsidDel="00C11F8E">
                <w:rPr>
                  <w:rFonts w:ascii="Times New Roman" w:hAnsi="Times New Roman" w:cs="Times New Roman"/>
                  <w:i/>
                  <w:sz w:val="24"/>
                  <w:szCs w:val="24"/>
                </w:rPr>
                <w:delText xml:space="preserve"> </w:delText>
              </w:r>
            </w:del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</w:rPr>
              <w:t>for</w:t>
            </w:r>
            <w:proofErr w:type="spellEnd"/>
            <w:del w:id="12" w:author="Rindha Pertami" w:date="2021-02-15T12:16:00Z">
              <w:r w:rsidRPr="00C11F8E" w:rsidDel="00C11F8E">
                <w:rPr>
                  <w:rFonts w:ascii="Times New Roman" w:hAnsi="Times New Roman" w:cs="Times New Roman"/>
                  <w:i/>
                  <w:sz w:val="24"/>
                  <w:szCs w:val="24"/>
                </w:rPr>
                <w:delText xml:space="preserve"> beginners</w:delText>
              </w:r>
            </w:del>
            <w:ins w:id="13" w:author="Rindha Pertami" w:date="2021-02-15T12:16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Beginners</w:t>
              </w:r>
            </w:ins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C11F8E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C11F8E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C11F8E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1F8E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C11F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1F8E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C11F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C11F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Pr="00C11F8E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C11F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C11F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1F8E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C11F8E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C11F8E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536E81E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230DF"/>
    <w:multiLevelType w:val="hybridMultilevel"/>
    <w:tmpl w:val="0ACEDF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indha Pertami">
    <w15:presenceInfo w15:providerId="Windows Live" w15:userId="da19f11149e007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C1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77DA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Rindha Pertami</cp:lastModifiedBy>
  <cp:revision>2</cp:revision>
  <dcterms:created xsi:type="dcterms:W3CDTF">2020-08-26T21:21:00Z</dcterms:created>
  <dcterms:modified xsi:type="dcterms:W3CDTF">2021-02-15T05:17:00Z</dcterms:modified>
</cp:coreProperties>
</file>