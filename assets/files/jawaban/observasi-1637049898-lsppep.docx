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E5BC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DA3052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208B34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2D39BE4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B104A8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B07FF9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CE47EC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commentRangeStart w:id="0"/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C15998D" wp14:editId="53B0743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6E0FB5">
        <w:rPr>
          <w:rStyle w:val="CommentReference"/>
        </w:rPr>
        <w:commentReference w:id="0"/>
      </w:r>
      <w:bookmarkStart w:id="1" w:name="_GoBack"/>
      <w:bookmarkEnd w:id="1"/>
    </w:p>
    <w:p w14:paraId="14E039A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90FF59B" w14:textId="75715D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del w:id="2" w:author="Hastarini Dwi Atmanti" w:date="2021-11-16T15:02:00Z">
        <w:r w:rsidRPr="00C50A1E" w:rsidDel="007841A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Huft.</w:delText>
        </w:r>
      </w:del>
    </w:p>
    <w:p w14:paraId="744E41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94237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4F268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3853E58" w14:textId="73487C5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841A4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784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5"/>
      <w:proofErr w:type="spellEnd"/>
      <w:r w:rsidR="007841A4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B565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11124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CF7A6A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3C051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3F3E10F" w14:textId="26E2674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del w:id="6" w:author="Hastarini Dwi Atmanti" w:date="2021-11-16T15:05:00Z">
        <w:r w:rsidRPr="00C50A1E" w:rsidDel="007841A4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3E0DC009" w14:textId="56A036F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7" w:author="Hastarini Dwi Atmanti" w:date="2021-11-16T15:05:00Z">
        <w:r w:rsidRPr="00C50A1E" w:rsidDel="007841A4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8CEC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96B95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512ED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87E2A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8"/>
      <w:r w:rsidR="007841A4">
        <w:rPr>
          <w:rStyle w:val="CommentReference"/>
        </w:rPr>
        <w:commentReference w:id="8"/>
      </w:r>
    </w:p>
    <w:p w14:paraId="6B3210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841A4">
        <w:rPr>
          <w:rFonts w:ascii="Times New Roman" w:eastAsia="Times New Roman" w:hAnsi="Times New Roman" w:cs="Times New Roman"/>
          <w:i/>
          <w:iCs/>
          <w:sz w:val="24"/>
          <w:szCs w:val="24"/>
          <w:rPrChange w:id="9" w:author="Hastarini Dwi Atmanti" w:date="2021-11-16T15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AA82798" w14:textId="78343E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" w:author="Hastarini Dwi Atmanti" w:date="2021-11-16T15:07:00Z">
        <w:r w:rsidR="007841A4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ins w:id="11" w:author="Hastarini Dwi Atmanti" w:date="2021-11-16T15:07:00Z">
        <w:r w:rsidR="007841A4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003F951" w14:textId="3A2E006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" w:author="Hastarini Dwi Atmanti" w:date="2021-11-16T15:07:00Z">
        <w:r w:rsidR="007841A4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="007841A4">
          <w:rPr>
            <w:rFonts w:ascii="Times New Roman" w:eastAsia="Times New Roman" w:hAnsi="Times New Roman" w:cs="Times New Roman"/>
            <w:sz w:val="24"/>
            <w:szCs w:val="24"/>
          </w:rPr>
          <w:t xml:space="preserve"> pada </w:t>
        </w:r>
        <w:proofErr w:type="spellStart"/>
        <w:r w:rsidR="007841A4">
          <w:rPr>
            <w:rFonts w:ascii="Times New Roman" w:eastAsia="Times New Roman" w:hAnsi="Times New Roman" w:cs="Times New Roman"/>
            <w:sz w:val="24"/>
            <w:szCs w:val="24"/>
          </w:rPr>
          <w:t>diri</w:t>
        </w:r>
        <w:proofErr w:type="spellEnd"/>
        <w:r w:rsidR="007841A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" w:author="Hastarini Dwi Atmanti" w:date="2021-11-16T15:07:00Z">
        <w:r w:rsidRPr="00C50A1E" w:rsidDel="007841A4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4" w:author="Hastarini Dwi Atmanti" w:date="2021-11-16T15:07:00Z">
        <w:r w:rsidR="007841A4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805F15" w14:textId="11D2D65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5" w:author="Hastarini Dwi Atmanti" w:date="2021-11-16T15:08:00Z">
        <w:r w:rsidRPr="00C50A1E" w:rsidDel="007841A4">
          <w:rPr>
            <w:rFonts w:ascii="Times New Roman" w:eastAsia="Times New Roman" w:hAnsi="Times New Roman" w:cs="Times New Roman"/>
            <w:sz w:val="24"/>
            <w:szCs w:val="24"/>
          </w:rPr>
          <w:delText>HAHA. </w:delText>
        </w:r>
      </w:del>
    </w:p>
    <w:p w14:paraId="7ECC8D7B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commentRangeEnd w:id="3"/>
    <w:p w14:paraId="085C9442" w14:textId="77777777" w:rsidR="00927764" w:rsidRPr="00C50A1E" w:rsidRDefault="007841A4" w:rsidP="00927764"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62B06318" w14:textId="77777777" w:rsidR="00927764" w:rsidRPr="005A045A" w:rsidRDefault="00927764" w:rsidP="00927764">
      <w:pPr>
        <w:rPr>
          <w:i/>
        </w:rPr>
      </w:pPr>
    </w:p>
    <w:p w14:paraId="23D675A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56B2FCC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tarini Dwi Atmanti" w:date="2021-11-16T15:08:00Z" w:initials="HDA">
    <w:p w14:paraId="56FB7752" w14:textId="1930B8F6" w:rsidR="006E0FB5" w:rsidRDefault="006E0FB5">
      <w:pPr>
        <w:pStyle w:val="CommentText"/>
      </w:pPr>
      <w:r>
        <w:rPr>
          <w:rStyle w:val="CommentReference"/>
        </w:rPr>
        <w:annotationRef/>
      </w:r>
      <w:r>
        <w:t xml:space="preserve">Gambar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denga nisi </w:t>
      </w:r>
      <w:proofErr w:type="spellStart"/>
      <w:r>
        <w:t>tulisan</w:t>
      </w:r>
      <w:proofErr w:type="spellEnd"/>
      <w:r>
        <w:t>.</w:t>
      </w:r>
    </w:p>
  </w:comment>
  <w:comment w:id="5" w:author="Hastarini Dwi Atmanti" w:date="2021-11-16T15:04:00Z" w:initials="HDA">
    <w:p w14:paraId="3ED6F2F7" w14:textId="19532C97" w:rsidR="007841A4" w:rsidRDefault="007841A4">
      <w:pPr>
        <w:pStyle w:val="CommentText"/>
      </w:pPr>
      <w:r>
        <w:rPr>
          <w:rStyle w:val="CommentReference"/>
        </w:rPr>
        <w:annotationRef/>
      </w:r>
      <w:proofErr w:type="spellStart"/>
      <w:r>
        <w:t>Napsu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nafsu</w:t>
      </w:r>
      <w:proofErr w:type="spellEnd"/>
    </w:p>
  </w:comment>
  <w:comment w:id="8" w:author="Hastarini Dwi Atmanti" w:date="2021-11-16T15:06:00Z" w:initials="HDA">
    <w:p w14:paraId="5B69F327" w14:textId="16ACD71C" w:rsidR="007841A4" w:rsidRDefault="007841A4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manis</w:t>
      </w:r>
      <w:proofErr w:type="spellEnd"/>
      <w:r>
        <w:t xml:space="preserve">”, </w:t>
      </w:r>
      <w:proofErr w:type="spellStart"/>
      <w:r>
        <w:t>begitu</w:t>
      </w:r>
      <w:proofErr w:type="spellEnd"/>
      <w:r>
        <w:t xml:space="preserve"> khan?</w:t>
      </w:r>
    </w:p>
  </w:comment>
  <w:comment w:id="3" w:author="Hastarini Dwi Atmanti" w:date="2021-11-16T15:02:00Z" w:initials="HDA">
    <w:p w14:paraId="03CE0ECE" w14:textId="131AA1A5" w:rsidR="007841A4" w:rsidRDefault="007841A4">
      <w:pPr>
        <w:pStyle w:val="CommentText"/>
      </w:pPr>
      <w:r>
        <w:rPr>
          <w:rStyle w:val="CommentReference"/>
        </w:rPr>
        <w:annotationRef/>
      </w:r>
    </w:p>
  </w:comment>
  <w:comment w:id="4" w:author="Hastarini Dwi Atmanti" w:date="2021-11-16T15:03:00Z" w:initials="HDA">
    <w:p w14:paraId="513AF36B" w14:textId="3328E426" w:rsidR="007841A4" w:rsidRDefault="007841A4" w:rsidP="007841A4">
      <w:pPr>
        <w:pStyle w:val="CommentText"/>
        <w:jc w:val="both"/>
      </w:pPr>
      <w:r>
        <w:rPr>
          <w:rStyle w:val="CommentReference"/>
        </w:rPr>
        <w:annotationRef/>
      </w:r>
      <w:r>
        <w:t>Rata-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kiri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FB7752" w15:done="0"/>
  <w15:commentEx w15:paraId="3ED6F2F7" w15:done="0"/>
  <w15:commentEx w15:paraId="5B69F327" w15:done="0"/>
  <w15:commentEx w15:paraId="03CE0ECE" w15:done="0"/>
  <w15:commentEx w15:paraId="513AF36B" w15:paraIdParent="03CE0E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FB7752" w16cid:durableId="253E480A"/>
  <w16cid:commentId w16cid:paraId="3ED6F2F7" w16cid:durableId="253E46F4"/>
  <w16cid:commentId w16cid:paraId="5B69F327" w16cid:durableId="253E475F"/>
  <w16cid:commentId w16cid:paraId="03CE0ECE" w16cid:durableId="253E46A0"/>
  <w16cid:commentId w16cid:paraId="513AF36B" w16cid:durableId="253E46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1795A" w14:textId="77777777" w:rsidR="00DB7783" w:rsidRDefault="00DB7783">
      <w:r>
        <w:separator/>
      </w:r>
    </w:p>
  </w:endnote>
  <w:endnote w:type="continuationSeparator" w:id="0">
    <w:p w14:paraId="3C4E5514" w14:textId="77777777" w:rsidR="00DB7783" w:rsidRDefault="00DB7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90BA4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BB03B1D" w14:textId="77777777" w:rsidR="00941E77" w:rsidRDefault="00DB7783">
    <w:pPr>
      <w:pStyle w:val="Footer"/>
    </w:pPr>
  </w:p>
  <w:p w14:paraId="42D8ABA4" w14:textId="77777777" w:rsidR="00941E77" w:rsidRDefault="00DB7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53C62" w14:textId="77777777" w:rsidR="00DB7783" w:rsidRDefault="00DB7783">
      <w:r>
        <w:separator/>
      </w:r>
    </w:p>
  </w:footnote>
  <w:footnote w:type="continuationSeparator" w:id="0">
    <w:p w14:paraId="7A85C3DD" w14:textId="77777777" w:rsidR="00DB7783" w:rsidRDefault="00DB7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tarini Dwi Atmanti">
    <w15:presenceInfo w15:providerId="AD" w15:userId="S::hastarinidwiatmanti@lecturer.undip.ac.id::9413bd48-01f9-4394-b1b4-94f09d40e4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646ECA"/>
    <w:rsid w:val="006E0FB5"/>
    <w:rsid w:val="007841A4"/>
    <w:rsid w:val="00924DF5"/>
    <w:rsid w:val="00927764"/>
    <w:rsid w:val="00C20908"/>
    <w:rsid w:val="00CC15E1"/>
    <w:rsid w:val="00DB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EFA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7841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1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1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1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1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1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Hastarini Dwi Atmanti</cp:lastModifiedBy>
  <cp:revision>4</cp:revision>
  <dcterms:created xsi:type="dcterms:W3CDTF">2021-11-16T07:30:00Z</dcterms:created>
  <dcterms:modified xsi:type="dcterms:W3CDTF">2021-11-16T08:09:00Z</dcterms:modified>
</cp:coreProperties>
</file>