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  <w:bookmarkStart w:id="0" w:name="_GoBack"/>
            <w:bookmarkEnd w:id="0"/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4CF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</w:t>
            </w:r>
            <w:del w:id="1" w:author="TOSHIBA" w:date="2020-12-16T10:11:00Z">
              <w:r w:rsidRPr="00A16D9B" w:rsidDel="004374CF">
                <w:rPr>
                  <w:rFonts w:ascii="Times New Roman" w:hAnsi="Times New Roman" w:cs="Times New Roman"/>
                  <w:sz w:val="24"/>
                  <w:szCs w:val="24"/>
                </w:rPr>
                <w:delText>2010.</w:delText>
              </w:r>
            </w:del>
            <w:ins w:id="2" w:author="TOSHIBA" w:date="2020-12-16T10:11:00Z">
              <w:r w:rsidR="004374CF">
                <w:rPr>
                  <w:rFonts w:ascii="Times New Roman" w:hAnsi="Times New Roman" w:cs="Times New Roman"/>
                  <w:sz w:val="24"/>
                  <w:szCs w:val="24"/>
                </w:rPr>
                <w:t>(2010),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del w:id="3" w:author="TOSHIBA" w:date="2020-12-16T10:12:00Z">
              <w:r w:rsidRPr="00A16D9B" w:rsidDel="004374C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</w:delText>
              </w:r>
            </w:del>
            <w:ins w:id="4" w:author="TOSHIBA" w:date="2020-12-16T10:12:00Z">
              <w:r w:rsidR="004374CF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  <w:r w:rsidR="004374CF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del w:id="5" w:author="TOSHIBA" w:date="2020-12-16T10:12:00Z">
              <w:r w:rsidRPr="00A16D9B" w:rsidDel="004374CF">
                <w:rPr>
                  <w:rFonts w:ascii="Times New Roman" w:hAnsi="Times New Roman" w:cs="Times New Roman"/>
                  <w:sz w:val="24"/>
                  <w:szCs w:val="24"/>
                </w:rPr>
                <w:delText>2016.</w:delText>
              </w:r>
            </w:del>
            <w:ins w:id="6" w:author="TOSHIBA" w:date="2020-12-16T10:12:00Z">
              <w:r w:rsidR="004374CF">
                <w:rPr>
                  <w:rFonts w:ascii="Times New Roman" w:hAnsi="Times New Roman" w:cs="Times New Roman"/>
                  <w:sz w:val="24"/>
                  <w:szCs w:val="24"/>
                </w:rPr>
                <w:t>(2016),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del w:id="7" w:author="TOSHIBA" w:date="2020-12-16T10:12:00Z">
              <w:r w:rsidRPr="00A16D9B" w:rsidDel="004374C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</w:delText>
              </w:r>
            </w:del>
            <w:ins w:id="8" w:author="TOSHIBA" w:date="2020-12-16T10:12:00Z">
              <w:r w:rsidR="004374CF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  <w:r w:rsidR="004374CF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</w:t>
            </w:r>
            <w:del w:id="9" w:author="TOSHIBA" w:date="2020-12-16T10:12:00Z">
              <w:r w:rsidRPr="00A16D9B" w:rsidDel="004374CF">
                <w:rPr>
                  <w:rFonts w:ascii="Times New Roman" w:hAnsi="Times New Roman" w:cs="Times New Roman"/>
                  <w:sz w:val="24"/>
                  <w:szCs w:val="24"/>
                </w:rPr>
                <w:delText>2011.</w:delText>
              </w:r>
            </w:del>
            <w:ins w:id="10" w:author="TOSHIBA" w:date="2020-12-16T10:12:00Z">
              <w:r w:rsidR="004374CF">
                <w:rPr>
                  <w:rFonts w:ascii="Times New Roman" w:hAnsi="Times New Roman" w:cs="Times New Roman"/>
                  <w:sz w:val="24"/>
                  <w:szCs w:val="24"/>
                </w:rPr>
                <w:t>(2011),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del w:id="11" w:author="TOSHIBA" w:date="2020-12-16T10:12:00Z">
              <w:r w:rsidRPr="00A16D9B" w:rsidDel="004374C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</w:delText>
              </w:r>
            </w:del>
            <w:ins w:id="12" w:author="TOSHIBA" w:date="2020-12-16T10:12:00Z">
              <w:r w:rsidR="004374CF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  <w:r w:rsidR="004374CF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del w:id="13" w:author="TOSHIBA" w:date="2020-12-16T10:12:00Z">
              <w:r w:rsidRPr="00A16D9B" w:rsidDel="004374CF">
                <w:rPr>
                  <w:rFonts w:ascii="Times New Roman" w:hAnsi="Times New Roman" w:cs="Times New Roman"/>
                  <w:sz w:val="24"/>
                  <w:szCs w:val="24"/>
                </w:rPr>
                <w:delText>2012.</w:delText>
              </w:r>
            </w:del>
            <w:ins w:id="14" w:author="TOSHIBA" w:date="2020-12-16T10:12:00Z">
              <w:r w:rsidR="004374CF">
                <w:rPr>
                  <w:rFonts w:ascii="Times New Roman" w:hAnsi="Times New Roman" w:cs="Times New Roman"/>
                  <w:sz w:val="24"/>
                  <w:szCs w:val="24"/>
                </w:rPr>
                <w:t>(2012),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del w:id="15" w:author="TOSHIBA" w:date="2020-12-16T10:14:00Z">
              <w:r w:rsidRPr="00A16D9B" w:rsidDel="004374C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Dengan </w:delText>
              </w:r>
            </w:del>
            <w:ins w:id="16" w:author="TOSHIBA" w:date="2020-12-16T10:14:00Z">
              <w:r w:rsidR="004374C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d</w:t>
              </w:r>
              <w:r w:rsidR="004374CF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engan </w:t>
              </w:r>
            </w:ins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dan Blog</w:t>
            </w:r>
            <w:del w:id="17" w:author="TOSHIBA" w:date="2020-12-16T10:12:00Z">
              <w:r w:rsidRPr="00A16D9B" w:rsidDel="004374C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</w:delText>
              </w:r>
            </w:del>
            <w:ins w:id="18" w:author="TOSHIBA" w:date="2020-12-16T10:12:00Z">
              <w:r w:rsidR="004374CF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  <w:r w:rsidR="004374CF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</w:t>
            </w:r>
            <w:del w:id="19" w:author="TOSHIBA" w:date="2020-12-16T10:13:00Z">
              <w:r w:rsidRPr="00A16D9B" w:rsidDel="004374CF">
                <w:rPr>
                  <w:rFonts w:ascii="Times New Roman" w:hAnsi="Times New Roman" w:cs="Times New Roman"/>
                  <w:sz w:val="24"/>
                  <w:szCs w:val="24"/>
                </w:rPr>
                <w:delText>2011.</w:delText>
              </w:r>
            </w:del>
            <w:ins w:id="20" w:author="TOSHIBA" w:date="2020-12-16T10:13:00Z">
              <w:r w:rsidR="004374CF">
                <w:rPr>
                  <w:rFonts w:ascii="Times New Roman" w:hAnsi="Times New Roman" w:cs="Times New Roman"/>
                  <w:sz w:val="24"/>
                  <w:szCs w:val="24"/>
                </w:rPr>
                <w:t>(2011),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del w:id="21" w:author="TOSHIBA" w:date="2020-12-16T10:14:00Z">
              <w:r w:rsidRPr="00A16D9B" w:rsidDel="004374C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Untuk </w:delText>
              </w:r>
            </w:del>
            <w:ins w:id="22" w:author="TOSHIBA" w:date="2020-12-16T10:14:00Z">
              <w:r w:rsidR="004374C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u</w:t>
              </w:r>
              <w:r w:rsidR="004374CF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ntuk </w:t>
              </w:r>
            </w:ins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 Business</w:t>
            </w:r>
            <w:del w:id="23" w:author="TOSHIBA" w:date="2020-12-16T10:13:00Z">
              <w:r w:rsidRPr="00A16D9B" w:rsidDel="004374C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</w:delText>
              </w:r>
            </w:del>
            <w:ins w:id="24" w:author="TOSHIBA" w:date="2020-12-16T10:13:00Z">
              <w:r w:rsidR="004374CF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  <w:r w:rsidR="004374CF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</w:t>
            </w:r>
            <w:del w:id="25" w:author="TOSHIBA" w:date="2020-12-16T10:13:00Z">
              <w:r w:rsidRPr="00A16D9B" w:rsidDel="004374CF">
                <w:rPr>
                  <w:rFonts w:ascii="Times New Roman" w:hAnsi="Times New Roman" w:cs="Times New Roman"/>
                  <w:sz w:val="24"/>
                  <w:szCs w:val="24"/>
                </w:rPr>
                <w:delText>2012.</w:delText>
              </w:r>
            </w:del>
            <w:ins w:id="26" w:author="TOSHIBA" w:date="2020-12-16T10:13:00Z">
              <w:r w:rsidR="004374CF">
                <w:rPr>
                  <w:rFonts w:ascii="Times New Roman" w:hAnsi="Times New Roman" w:cs="Times New Roman"/>
                  <w:sz w:val="24"/>
                  <w:szCs w:val="24"/>
                </w:rPr>
                <w:t>(2012),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del w:id="27" w:author="TOSHIBA" w:date="2020-12-16T10:14:00Z">
              <w:r w:rsidRPr="00A16D9B" w:rsidDel="004374C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Untuk </w:delText>
              </w:r>
            </w:del>
            <w:ins w:id="28" w:author="TOSHIBA" w:date="2020-12-16T10:14:00Z">
              <w:r w:rsidR="004374C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u</w:t>
              </w:r>
              <w:r w:rsidR="004374CF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ntuk </w:t>
              </w:r>
            </w:ins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Fotografi dan Bisnis Kreatif</w:t>
            </w:r>
            <w:del w:id="29" w:author="TOSHIBA" w:date="2020-12-16T10:13:00Z">
              <w:r w:rsidRPr="00A16D9B" w:rsidDel="004374C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</w:delText>
              </w:r>
            </w:del>
            <w:ins w:id="30" w:author="TOSHIBA" w:date="2020-12-16T10:13:00Z">
              <w:r w:rsidR="004374CF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</w:t>
            </w:r>
            <w:del w:id="31" w:author="TOSHIBA" w:date="2020-12-16T10:13:00Z">
              <w:r w:rsidRPr="00A16D9B" w:rsidDel="004374CF">
                <w:rPr>
                  <w:rFonts w:ascii="Times New Roman" w:hAnsi="Times New Roman" w:cs="Times New Roman"/>
                  <w:sz w:val="24"/>
                  <w:szCs w:val="24"/>
                </w:rPr>
                <w:delText>2017.</w:delText>
              </w:r>
            </w:del>
            <w:ins w:id="32" w:author="TOSHIBA" w:date="2020-12-16T10:13:00Z">
              <w:r w:rsidR="004374CF">
                <w:rPr>
                  <w:rFonts w:ascii="Times New Roman" w:hAnsi="Times New Roman" w:cs="Times New Roman"/>
                  <w:sz w:val="24"/>
                  <w:szCs w:val="24"/>
                </w:rPr>
                <w:t>(2017),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del w:id="33" w:author="TOSHIBA" w:date="2020-12-16T10:13:00Z">
              <w:r w:rsidRPr="00A16D9B" w:rsidDel="004374C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</w:delText>
              </w:r>
            </w:del>
            <w:ins w:id="34" w:author="TOSHIBA" w:date="2020-12-16T10:14:00Z">
              <w:r w:rsidR="004374CF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952C3"/>
    <w:rsid w:val="0012251A"/>
    <w:rsid w:val="0042167F"/>
    <w:rsid w:val="004374CF"/>
    <w:rsid w:val="007952C3"/>
    <w:rsid w:val="00924DF5"/>
    <w:rsid w:val="00A05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TOSHIBA</cp:lastModifiedBy>
  <cp:revision>2</cp:revision>
  <dcterms:created xsi:type="dcterms:W3CDTF">2020-07-24T23:53:00Z</dcterms:created>
  <dcterms:modified xsi:type="dcterms:W3CDTF">2020-12-16T03:15:00Z</dcterms:modified>
</cp:coreProperties>
</file>