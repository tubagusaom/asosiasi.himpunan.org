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rsidR="005C271D" w:rsidRPr="001D038C" w:rsidRDefault="005C271D" w:rsidP="005C271D">
      <w:pPr>
        <w:pStyle w:val="ListParagraph"/>
        <w:rPr>
          <w:rFonts w:ascii="Minion Pro" w:hAnsi="Minion Pro"/>
        </w:rPr>
      </w:pPr>
      <w:r>
        <w:rPr>
          <w:rFonts w:ascii="Minion Pro" w:hAnsi="Minion Pro"/>
        </w:rPr>
        <w:t xml:space="preserve">Budaya asing dapat dengan mudah masuk dan berkembang di Indonesia disebabkan oleh dua hal, yaitu dari segi wilayah dan dari segi masyarakat. Pertama, dari segi wilayah, Indonesia terdiri dari lautan dan daratan. Bung Karno menyebutnya dengan istilah arcgipelago yaitu lautan yang ditaburi pulau-pulau. Sifat lautan adalah menyerap karena apabila benda-benda yang dilempar ke laut lama kelamaan akan tenggelam atau diserap ke bawah. Sementara daratan Indonesia adalah daratan yang subur. Bahkan hingga diciptakan lagu tentang suburnya tanah di Indonesia, kurang lebihnya berbunyi “Kayu dan batu jadi tanaman”. Salah satu contoh sederhana yang membuktikan suburnya tanah Indonesia adalah ketika anak kos membeli sayur wortel dan menaruhkan di dalam kamar kos. Sayur wortel yang tidak disentuh pun lama kelamaan akan tumbuh tunas. </w:t>
      </w:r>
      <w:r w:rsidR="00E97C81">
        <w:rPr>
          <w:rFonts w:ascii="Minion Pro" w:hAnsi="Minion Pro"/>
        </w:rPr>
        <w:t>Kedua, dari segi masyarakat, Indonesia dikenal sebagai negara agraris karena masyarakatnya sebagian besar bekerja sebagai petani. Bertani melibatkan gotong royong dari beberapa orang sehingga nilai budaya yang dianut sebagian orang akan disalurkan ke orang yang lain. Berdasarkan dua alasan tersebut maka nilai-nilai dari bud</w:t>
      </w:r>
      <w:bookmarkStart w:id="0" w:name="_GoBack"/>
      <w:bookmarkEnd w:id="0"/>
      <w:r w:rsidR="00E97C81">
        <w:rPr>
          <w:rFonts w:ascii="Minion Pro" w:hAnsi="Minion Pro"/>
        </w:rPr>
        <w:t xml:space="preserve">aya asing dapat masuk ke Indonesia kemudian diserap dan ditumbuhkembangkan bahkan menghasilkan nilai akulturasi, misalnya lagu </w:t>
      </w:r>
      <w:r w:rsidR="00E97C81" w:rsidRPr="00814940">
        <w:rPr>
          <w:rFonts w:ascii="Minion Pro" w:hAnsi="Minion Pro"/>
          <w:i/>
          <w:rPrChange w:id="1" w:author="ASUS" w:date="2020-09-09T10:07:00Z">
            <w:rPr>
              <w:rFonts w:ascii="Minion Pro" w:hAnsi="Minion Pro"/>
            </w:rPr>
          </w:rPrChange>
        </w:rPr>
        <w:t>Korean Pop</w:t>
      </w:r>
      <w:r w:rsidR="00E97C81">
        <w:rPr>
          <w:rFonts w:ascii="Minion Pro" w:hAnsi="Minion Pro"/>
        </w:rPr>
        <w:t xml:space="preserve"> (K-Pop) yang dapat dinyanyikan kembali oleh Via Vallen dalam </w:t>
      </w:r>
      <w:r w:rsidR="00BD5207">
        <w:rPr>
          <w:rFonts w:ascii="Minion Pro" w:hAnsi="Minion Pro"/>
        </w:rPr>
        <w:t xml:space="preserve">Bahasa Indonesia dengan alunan </w:t>
      </w:r>
      <w:r w:rsidR="00BD5207" w:rsidRPr="00F86758">
        <w:rPr>
          <w:rFonts w:ascii="Minion Pro" w:hAnsi="Minion Pro"/>
          <w:lang w:val="id-ID"/>
        </w:rPr>
        <w:t>musi</w:t>
      </w:r>
      <w:ins w:id="2" w:author="ASUS" w:date="2020-09-09T10:07:00Z">
        <w:r w:rsidR="00F86758">
          <w:rPr>
            <w:rFonts w:ascii="Minion Pro" w:hAnsi="Minion Pro"/>
          </w:rPr>
          <w:t>k</w:t>
        </w:r>
      </w:ins>
      <w:del w:id="3" w:author="ASUS" w:date="2020-09-09T10:07:00Z">
        <w:r w:rsidR="00BD5207" w:rsidRPr="00F86758" w:rsidDel="00F86758">
          <w:rPr>
            <w:rFonts w:ascii="Minion Pro" w:hAnsi="Minion Pro"/>
            <w:lang w:val="id-ID"/>
          </w:rPr>
          <w:delText>c</w:delText>
        </w:r>
      </w:del>
      <w:r w:rsidR="00BD5207">
        <w:rPr>
          <w:rFonts w:ascii="Minion Pro" w:hAnsi="Minion Pro"/>
        </w:rPr>
        <w:t xml:space="preserve"> dangdut.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Windows Live" w15:userId="eb09a194b8ac7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5C271D"/>
    <w:rsid w:val="00814940"/>
    <w:rsid w:val="00924DF5"/>
    <w:rsid w:val="00BD5207"/>
    <w:rsid w:val="00E97C81"/>
    <w:rsid w:val="00F8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315E"/>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F86758"/>
    <w:rPr>
      <w:sz w:val="16"/>
      <w:szCs w:val="16"/>
    </w:rPr>
  </w:style>
  <w:style w:type="paragraph" w:styleId="CommentText">
    <w:name w:val="annotation text"/>
    <w:basedOn w:val="Normal"/>
    <w:link w:val="CommentTextChar"/>
    <w:uiPriority w:val="99"/>
    <w:semiHidden/>
    <w:unhideWhenUsed/>
    <w:rsid w:val="00F86758"/>
    <w:pPr>
      <w:spacing w:line="240" w:lineRule="auto"/>
    </w:pPr>
    <w:rPr>
      <w:sz w:val="20"/>
      <w:szCs w:val="20"/>
    </w:rPr>
  </w:style>
  <w:style w:type="character" w:customStyle="1" w:styleId="CommentTextChar">
    <w:name w:val="Comment Text Char"/>
    <w:basedOn w:val="DefaultParagraphFont"/>
    <w:link w:val="CommentText"/>
    <w:uiPriority w:val="99"/>
    <w:semiHidden/>
    <w:rsid w:val="00F8675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86758"/>
    <w:rPr>
      <w:b/>
      <w:bCs/>
    </w:rPr>
  </w:style>
  <w:style w:type="character" w:customStyle="1" w:styleId="CommentSubjectChar">
    <w:name w:val="Comment Subject Char"/>
    <w:basedOn w:val="CommentTextChar"/>
    <w:link w:val="CommentSubject"/>
    <w:uiPriority w:val="99"/>
    <w:semiHidden/>
    <w:rsid w:val="00F86758"/>
    <w:rPr>
      <w:rFonts w:ascii="Arial" w:hAnsi="Arial"/>
      <w:b/>
      <w:bCs/>
      <w:sz w:val="20"/>
      <w:szCs w:val="20"/>
    </w:rPr>
  </w:style>
  <w:style w:type="paragraph" w:styleId="BalloonText">
    <w:name w:val="Balloon Text"/>
    <w:basedOn w:val="Normal"/>
    <w:link w:val="BalloonTextChar"/>
    <w:uiPriority w:val="99"/>
    <w:semiHidden/>
    <w:unhideWhenUsed/>
    <w:rsid w:val="00F86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8</cp:revision>
  <dcterms:created xsi:type="dcterms:W3CDTF">2020-08-26T22:03:00Z</dcterms:created>
  <dcterms:modified xsi:type="dcterms:W3CDTF">2020-09-09T03:07:00Z</dcterms:modified>
</cp:coreProperties>
</file>