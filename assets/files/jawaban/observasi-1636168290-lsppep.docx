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B3F10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09BF29A0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5AC8651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46A984D4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705983B7" w14:textId="77777777" w:rsidR="00927764" w:rsidRPr="0094076B" w:rsidRDefault="00927764" w:rsidP="00927764">
      <w:pPr>
        <w:rPr>
          <w:rFonts w:ascii="Cambria" w:hAnsi="Cambria"/>
        </w:rPr>
      </w:pPr>
    </w:p>
    <w:p w14:paraId="351F075B" w14:textId="6D2F9FED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0269FBEA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36F1E8EB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1004933B" wp14:editId="1A90F895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15FF4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734B09A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20BE28CE" w14:textId="07D86BF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0" w:author="Hanifah Mustika Suci" w:date="2021-11-06T09:48:00Z">
        <w:r w:rsidRPr="00C50A1E" w:rsidDel="0052372C">
          <w:rPr>
            <w:rFonts w:ascii="Times New Roman" w:eastAsia="Times New Roman" w:hAnsi="Times New Roman" w:cs="Times New Roman"/>
            <w:sz w:val="24"/>
            <w:szCs w:val="24"/>
          </w:rPr>
          <w:delText xml:space="preserve">mie </w:delText>
        </w:r>
      </w:del>
      <w:ins w:id="1" w:author="Hanifah Mustika Suci" w:date="2021-11-06T09:48:00Z">
        <w:r w:rsidR="0052372C">
          <w:rPr>
            <w:rFonts w:ascii="Times New Roman" w:eastAsia="Times New Roman" w:hAnsi="Times New Roman" w:cs="Times New Roman"/>
            <w:sz w:val="24"/>
            <w:szCs w:val="24"/>
          </w:rPr>
          <w:t>mi</w:t>
        </w:r>
        <w:r w:rsidR="0052372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del w:id="2" w:author="Hanifah Mustika Suci" w:date="2021-11-06T09:48:00Z">
        <w:r w:rsidRPr="00C50A1E" w:rsidDel="0052372C">
          <w:rPr>
            <w:rFonts w:ascii="Times New Roman" w:eastAsia="Times New Roman" w:hAnsi="Times New Roman" w:cs="Times New Roman"/>
            <w:sz w:val="24"/>
            <w:szCs w:val="24"/>
          </w:rPr>
          <w:delText xml:space="preserve"> itu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A303849" w14:textId="15E0B5D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ins w:id="3" w:author="Hanifah Mustika Suci" w:date="2021-11-06T09:49:00Z">
        <w:r w:rsidR="0052372C">
          <w:rPr>
            <w:rFonts w:ascii="Times New Roman" w:eastAsia="Times New Roman" w:hAnsi="Times New Roman" w:cs="Times New Roman"/>
            <w:sz w:val="24"/>
            <w:szCs w:val="24"/>
          </w:rPr>
          <w:t>lah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" w:author="Hanifah Mustika Suci" w:date="2021-11-06T09:49:00Z">
        <w:r w:rsidRPr="00C50A1E" w:rsidDel="0052372C">
          <w:rPr>
            <w:rFonts w:ascii="Times New Roman" w:eastAsia="Times New Roman" w:hAnsi="Times New Roman" w:cs="Times New Roman"/>
            <w:sz w:val="24"/>
            <w:szCs w:val="24"/>
          </w:rPr>
          <w:delText xml:space="preserve">kata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5" w:author="Hanifah Mustika Suci" w:date="2021-11-06T09:49:00Z">
        <w:r w:rsidR="0052372C">
          <w:rPr>
            <w:rFonts w:ascii="Times New Roman" w:eastAsia="Times New Roman" w:hAnsi="Times New Roman" w:cs="Times New Roman"/>
            <w:sz w:val="24"/>
            <w:szCs w:val="24"/>
          </w:rPr>
          <w:t>pada</w:t>
        </w:r>
      </w:ins>
      <w:del w:id="6" w:author="Hanifah Mustika Suci" w:date="2021-11-06T09:49:00Z">
        <w:r w:rsidRPr="00C50A1E" w:rsidDel="0052372C">
          <w:rPr>
            <w:rFonts w:ascii="Times New Roman" w:eastAsia="Times New Roman" w:hAnsi="Times New Roman" w:cs="Times New Roman"/>
            <w:sz w:val="24"/>
            <w:szCs w:val="24"/>
          </w:rPr>
          <w:delText>di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7" w:author="Hanifah Mustika Suci" w:date="2021-11-06T09:49:00Z">
        <w:r w:rsidR="0052372C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8" w:author="Hanifah Mustika Suci" w:date="2021-11-06T09:49:00Z">
        <w:r w:rsidDel="0052372C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</w:t>
      </w:r>
      <w:ins w:id="9" w:author="Hanifah Mustika Suci" w:date="2021-11-06T09:49:00Z">
        <w:r w:rsidR="0052372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-</w:t>
      </w:r>
      <w:ins w:id="10" w:author="Hanifah Mustika Suci" w:date="2021-11-06T09:49:00Z">
        <w:r w:rsidR="0052372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del w:id="11" w:author="Hanifah Mustika Suci" w:date="2021-11-06T09:50:00Z">
        <w:r w:rsidRPr="00C50A1E" w:rsidDel="0052372C">
          <w:rPr>
            <w:rFonts w:ascii="Times New Roman" w:eastAsia="Times New Roman" w:hAnsi="Times New Roman" w:cs="Times New Roman"/>
            <w:sz w:val="24"/>
            <w:szCs w:val="24"/>
          </w:rPr>
          <w:delText xml:space="preserve"> 2019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12" w:author="Hanifah Mustika Suci" w:date="2021-11-06T09:50:00Z">
        <w:r w:rsidR="0052372C">
          <w:rPr>
            <w:rFonts w:ascii="Times New Roman" w:eastAsia="Times New Roman" w:hAnsi="Times New Roman" w:cs="Times New Roman"/>
            <w:sz w:val="24"/>
            <w:szCs w:val="24"/>
          </w:rPr>
          <w:t>Musim</w:t>
        </w:r>
        <w:proofErr w:type="spellEnd"/>
        <w:r w:rsidR="0052372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2372C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 w:rsidR="0052372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2372C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13" w:author="Hanifah Mustika Suci" w:date="2021-11-06T09:50:00Z">
        <w:r w:rsidRPr="00C50A1E" w:rsidDel="0052372C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ins w:id="14" w:author="Hanifah Mustika Suci" w:date="2021-11-06T09:51:00Z">
        <w:r w:rsidR="0052372C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15" w:author="Hanifah Mustika Suci" w:date="2021-11-06T09:51:00Z">
        <w:r w:rsidRPr="00C50A1E" w:rsidDel="0052372C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del w:id="16" w:author="Hanifah Mustika Suci" w:date="2021-11-06T09:50:00Z">
        <w:r w:rsidRPr="00C50A1E" w:rsidDel="0052372C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EC0D00" w14:textId="5832052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7" w:author="Hanifah Mustika Suci" w:date="2021-11-06T09:51:00Z">
        <w:r w:rsidRPr="00C50A1E" w:rsidDel="0052372C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8" w:author="Hanifah Mustika Suci" w:date="2021-11-06T09:52:00Z">
        <w:r w:rsidR="0052372C">
          <w:rPr>
            <w:rFonts w:ascii="Times New Roman" w:eastAsia="Times New Roman" w:hAnsi="Times New Roman" w:cs="Times New Roman"/>
            <w:sz w:val="24"/>
            <w:szCs w:val="24"/>
          </w:rPr>
          <w:t xml:space="preserve">yang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del w:id="19" w:author="Hanifah Mustika Suci" w:date="2021-11-06T09:52:00Z">
        <w:r w:rsidRPr="00C50A1E" w:rsidDel="0052372C">
          <w:rPr>
            <w:rFonts w:ascii="Times New Roman" w:eastAsia="Times New Roman" w:hAnsi="Times New Roman" w:cs="Times New Roman"/>
            <w:sz w:val="24"/>
            <w:szCs w:val="24"/>
          </w:rPr>
          <w:delText>. 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20" w:author="Hanifah Mustika Suci" w:date="2021-11-06T09:52:00Z">
        <w:r w:rsidR="0052372C">
          <w:rPr>
            <w:rFonts w:ascii="Times New Roman" w:eastAsia="Times New Roman" w:hAnsi="Times New Roman" w:cs="Times New Roman"/>
            <w:sz w:val="24"/>
            <w:szCs w:val="24"/>
          </w:rPr>
          <w:t>memang</w:t>
        </w:r>
        <w:proofErr w:type="spellEnd"/>
        <w:r w:rsidR="0052372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1" w:author="Hanifah Mustika Suci" w:date="2021-11-06T09:52:00Z">
        <w:r w:rsidRPr="00C50A1E" w:rsidDel="0052372C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8BBB9F5" w14:textId="1165F581" w:rsidR="00927764" w:rsidRPr="00C50A1E" w:rsidRDefault="00A1123E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ins w:id="22" w:author="Hanifah Mustika Suci" w:date="2021-11-06T09:52:00Z">
        <w: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Alas</w:t>
        </w:r>
      </w:ins>
      <w:del w:id="23" w:author="Hanifah Mustika Suci" w:date="2021-11-06T09:52:00Z">
        <w:r w:rsidR="00927764" w:rsidRPr="00C50A1E" w:rsidDel="00A1123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Mengap</w:delText>
        </w:r>
      </w:del>
      <w:proofErr w:type="gramStart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ins w:id="24" w:author="Hanifah Mustika Suci" w:date="2021-11-06T09:52:00Z">
        <w: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n</w:t>
        </w:r>
      </w:ins>
      <w:proofErr w:type="spellEnd"/>
      <w:proofErr w:type="gramEnd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 w:rsidR="00927764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na</w:t>
      </w:r>
      <w:ins w:id="25" w:author="Hanifah Mustika Suci" w:date="2021-11-06T09:53:00Z">
        <w:r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26" w:author="Hanifah Mustika Suci" w:date="2021-11-06T09:53:00Z">
        <w:r w:rsidR="00927764" w:rsidDel="00A1123E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4D9904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807D9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7" w:author="Hanifah Mustika Suci" w:date="2021-11-06T09:54:00Z">
        <w:r w:rsidRPr="00C50A1E" w:rsidDel="00A1123E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del w:id="28" w:author="Hanifah Mustika Suci" w:date="2021-11-06T09:53:00Z">
        <w:r w:rsidRPr="00C50A1E" w:rsidDel="00A1123E">
          <w:rPr>
            <w:rFonts w:ascii="Times New Roman" w:eastAsia="Times New Roman" w:hAnsi="Times New Roman" w:cs="Times New Roman"/>
            <w:sz w:val="24"/>
            <w:szCs w:val="24"/>
          </w:rPr>
          <w:delText xml:space="preserve">ang dalam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615F9BA4" w14:textId="03A77D0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</w:t>
      </w:r>
      <w:ins w:id="29" w:author="Hanifah Mustika Suci" w:date="2021-11-06T09:54:00Z">
        <w:r w:rsidR="00A1123E">
          <w:rPr>
            <w:rFonts w:ascii="Times New Roman" w:eastAsia="Times New Roman" w:hAnsi="Times New Roman" w:cs="Times New Roman"/>
            <w:sz w:val="24"/>
            <w:szCs w:val="24"/>
          </w:rPr>
          <w:t>nyebab</w:t>
        </w:r>
      </w:ins>
      <w:proofErr w:type="spellEnd"/>
      <w:del w:id="30" w:author="Hanifah Mustika Suci" w:date="2021-11-06T09:54:00Z">
        <w:r w:rsidRPr="00C50A1E" w:rsidDel="00A1123E">
          <w:rPr>
            <w:rFonts w:ascii="Times New Roman" w:eastAsia="Times New Roman" w:hAnsi="Times New Roman" w:cs="Times New Roman"/>
            <w:sz w:val="24"/>
            <w:szCs w:val="24"/>
          </w:rPr>
          <w:delText>ncetus mengapa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BE2D7D8" w14:textId="0BB21B2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31" w:author="Hanifah Mustika Suci" w:date="2021-11-06T09:55:00Z">
        <w:r w:rsidR="00A1123E">
          <w:rPr>
            <w:rFonts w:ascii="Times New Roman" w:eastAsia="Times New Roman" w:hAnsi="Times New Roman" w:cs="Times New Roman"/>
            <w:sz w:val="24"/>
            <w:szCs w:val="24"/>
          </w:rPr>
          <w:t>D</w:t>
        </w:r>
      </w:ins>
      <w:del w:id="32" w:author="Hanifah Mustika Suci" w:date="2021-11-06T09:55:00Z">
        <w:r w:rsidRPr="00C50A1E" w:rsidDel="00A1123E">
          <w:rPr>
            <w:rFonts w:ascii="Times New Roman" w:eastAsia="Times New Roman" w:hAnsi="Times New Roman" w:cs="Times New Roman"/>
            <w:sz w:val="24"/>
            <w:szCs w:val="24"/>
          </w:rPr>
          <w:delText>Apalagi d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3" w:author="Hanifah Mustika Suci" w:date="2021-11-06T09:55:00Z">
        <w:r w:rsidRPr="00C50A1E" w:rsidDel="00A1123E">
          <w:rPr>
            <w:rFonts w:ascii="Times New Roman" w:eastAsia="Times New Roman" w:hAnsi="Times New Roman" w:cs="Times New Roman"/>
            <w:sz w:val="24"/>
            <w:szCs w:val="24"/>
          </w:rPr>
          <w:delText xml:space="preserve">terjadinya </w:delText>
        </w:r>
      </w:del>
      <w:ins w:id="34" w:author="Hanifah Mustika Suci" w:date="2021-11-06T09:55:00Z">
        <w:r w:rsidR="00A1123E">
          <w:rPr>
            <w:rFonts w:ascii="Times New Roman" w:eastAsia="Times New Roman" w:hAnsi="Times New Roman" w:cs="Times New Roman"/>
            <w:sz w:val="24"/>
            <w:szCs w:val="24"/>
          </w:rPr>
          <w:t>proses</w:t>
        </w:r>
        <w:r w:rsidR="00A1123E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87F3736" w14:textId="0BB1F21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5" w:author="Hanifah Mustika Suci" w:date="2021-11-06T09:55:00Z">
        <w:r w:rsidR="00A1123E">
          <w:rPr>
            <w:rFonts w:ascii="Times New Roman" w:eastAsia="Times New Roman" w:hAnsi="Times New Roman" w:cs="Times New Roman"/>
            <w:sz w:val="24"/>
            <w:szCs w:val="24"/>
          </w:rPr>
          <w:t>rasakan</w:t>
        </w:r>
      </w:ins>
      <w:proofErr w:type="spellEnd"/>
      <w:del w:id="36" w:author="Hanifah Mustika Suci" w:date="2021-11-06T09:55:00Z">
        <w:r w:rsidRPr="00C50A1E" w:rsidDel="00A1123E">
          <w:rPr>
            <w:rFonts w:ascii="Times New Roman" w:eastAsia="Times New Roman" w:hAnsi="Times New Roman" w:cs="Times New Roman"/>
            <w:sz w:val="24"/>
            <w:szCs w:val="24"/>
          </w:rPr>
          <w:delText>kira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0375DFD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81A2C">
        <w:rPr>
          <w:rFonts w:ascii="Times New Roman" w:eastAsia="Times New Roman" w:hAnsi="Times New Roman" w:cs="Times New Roman"/>
          <w:i/>
          <w:iCs/>
          <w:sz w:val="24"/>
          <w:szCs w:val="24"/>
          <w:rPrChange w:id="37" w:author="Hanifah Mustika Suci" w:date="2021-11-06T10:0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1A2BE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mi</w:t>
      </w:r>
      <w:del w:id="38" w:author="Hanifah Mustika Suci" w:date="2021-11-06T09:56:00Z">
        <w:r w:rsidRPr="00C50A1E" w:rsidDel="00A1123E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313181A" w14:textId="01B92EB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ins w:id="39" w:author="Hanifah Mustika Suci" w:date="2021-11-06T09:57:00Z">
        <w:r w:rsidR="00A1123E">
          <w:rPr>
            <w:rFonts w:ascii="Times New Roman" w:eastAsia="Times New Roman" w:hAnsi="Times New Roman" w:cs="Times New Roman"/>
            <w:sz w:val="24"/>
            <w:szCs w:val="24"/>
          </w:rPr>
          <w:t>rak</w:t>
        </w:r>
      </w:ins>
      <w:proofErr w:type="spellEnd"/>
      <w:del w:id="40" w:author="Hanifah Mustika Suci" w:date="2021-11-06T09:57:00Z">
        <w:r w:rsidDel="00A1123E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ins w:id="41" w:author="Hanifah Mustika Suci" w:date="2021-11-06T09:57:00Z">
        <w:r w:rsidR="00A1123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A1123E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42" w:author="Hanifah Mustika Suci" w:date="2021-11-06T09:57:00Z">
        <w:r w:rsidRPr="00C50A1E" w:rsidDel="00A1123E">
          <w:rPr>
            <w:rFonts w:ascii="Times New Roman" w:eastAsia="Times New Roman" w:hAnsi="Times New Roman" w:cs="Times New Roman"/>
            <w:sz w:val="24"/>
            <w:szCs w:val="24"/>
          </w:rPr>
          <w:delText>. 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3" w:author="Hanifah Mustika Suci" w:date="2021-11-06T09:57:00Z">
        <w:r w:rsidRPr="00C50A1E" w:rsidDel="00A1123E">
          <w:rPr>
            <w:rFonts w:ascii="Times New Roman" w:eastAsia="Times New Roman" w:hAnsi="Times New Roman" w:cs="Times New Roman"/>
            <w:sz w:val="24"/>
            <w:szCs w:val="24"/>
          </w:rPr>
          <w:delText>karena</w:delText>
        </w:r>
      </w:del>
      <w:proofErr w:type="spellStart"/>
      <w:ins w:id="44" w:author="Hanifah Mustika Suci" w:date="2021-11-06T10:03:00Z">
        <w:r w:rsidR="00A1123E">
          <w:rPr>
            <w:rFonts w:ascii="Times New Roman" w:eastAsia="Times New Roman" w:hAnsi="Times New Roman" w:cs="Times New Roman"/>
            <w:sz w:val="24"/>
            <w:szCs w:val="24"/>
          </w:rPr>
          <w:t>kalau</w:t>
        </w:r>
      </w:ins>
      <w:proofErr w:type="spellEnd"/>
      <w:ins w:id="45" w:author="Hanifah Mustika Suci" w:date="2021-11-06T09:57:00Z">
        <w:r w:rsidR="00A1123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A1123E">
          <w:rPr>
            <w:rFonts w:ascii="Times New Roman" w:eastAsia="Times New Roman" w:hAnsi="Times New Roman" w:cs="Times New Roman"/>
            <w:sz w:val="24"/>
            <w:szCs w:val="24"/>
          </w:rPr>
          <w:t>ingin</w:t>
        </w:r>
      </w:ins>
      <w:proofErr w:type="spellEnd"/>
      <w:del w:id="46" w:author="Hanifah Mustika Suci" w:date="2021-11-06T09:57:00Z">
        <w:r w:rsidRPr="00C50A1E" w:rsidDel="00A1123E">
          <w:rPr>
            <w:rFonts w:ascii="Times New Roman" w:eastAsia="Times New Roman" w:hAnsi="Times New Roman" w:cs="Times New Roman"/>
            <w:sz w:val="24"/>
            <w:szCs w:val="24"/>
          </w:rPr>
          <w:delText xml:space="preserve"> mau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</w:t>
      </w:r>
      <w:ins w:id="47" w:author="Hanifah Mustika Suci" w:date="2021-11-06T09:57:00Z">
        <w:r w:rsidR="00A1123E">
          <w:rPr>
            <w:rFonts w:ascii="Times New Roman" w:eastAsia="Times New Roman" w:hAnsi="Times New Roman" w:cs="Times New Roman"/>
            <w:sz w:val="24"/>
            <w:szCs w:val="24"/>
          </w:rPr>
          <w:t>n</w:t>
        </w:r>
        <w:proofErr w:type="spellEnd"/>
        <w:r w:rsidR="00A1123E">
          <w:rPr>
            <w:rFonts w:ascii="Times New Roman" w:eastAsia="Times New Roman" w:hAnsi="Times New Roman" w:cs="Times New Roman"/>
            <w:sz w:val="24"/>
            <w:szCs w:val="24"/>
          </w:rPr>
          <w:t>. Hal</w:t>
        </w:r>
      </w:ins>
      <w:del w:id="48" w:author="Hanifah Mustika Suci" w:date="2021-11-06T09:57:00Z">
        <w:r w:rsidRPr="00C50A1E" w:rsidDel="00A1123E">
          <w:rPr>
            <w:rFonts w:ascii="Times New Roman" w:eastAsia="Times New Roman" w:hAnsi="Times New Roman" w:cs="Times New Roman"/>
            <w:sz w:val="24"/>
            <w:szCs w:val="24"/>
          </w:rPr>
          <w:delText>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9" w:author="Hanifah Mustika Suci" w:date="2021-11-06T09:57:00Z">
        <w:r w:rsidR="00A1123E">
          <w:rPr>
            <w:rFonts w:ascii="Times New Roman" w:eastAsia="Times New Roman" w:hAnsi="Times New Roman" w:cs="Times New Roman"/>
            <w:sz w:val="24"/>
            <w:szCs w:val="24"/>
          </w:rPr>
          <w:t>merepotkan</w:t>
        </w:r>
        <w:proofErr w:type="spellEnd"/>
        <w:r w:rsidR="00A1123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A1123E">
          <w:rPr>
            <w:rFonts w:ascii="Times New Roman" w:eastAsia="Times New Roman" w:hAnsi="Times New Roman" w:cs="Times New Roman"/>
            <w:sz w:val="24"/>
            <w:szCs w:val="24"/>
          </w:rPr>
          <w:t>ka</w:t>
        </w:r>
      </w:ins>
      <w:ins w:id="50" w:author="Hanifah Mustika Suci" w:date="2021-11-06T09:58:00Z">
        <w:r w:rsidR="00A1123E">
          <w:rPr>
            <w:rFonts w:ascii="Times New Roman" w:eastAsia="Times New Roman" w:hAnsi="Times New Roman" w:cs="Times New Roman"/>
            <w:sz w:val="24"/>
            <w:szCs w:val="24"/>
          </w:rPr>
          <w:t>rena</w:t>
        </w:r>
        <w:proofErr w:type="spellEnd"/>
        <w:r w:rsidR="00A1123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</w:t>
      </w:r>
      <w:del w:id="51" w:author="Hanifah Mustika Suci" w:date="2021-11-06T09:58:00Z">
        <w:r w:rsidRPr="00C50A1E" w:rsidDel="00A1123E">
          <w:rPr>
            <w:rFonts w:ascii="Times New Roman" w:eastAsia="Times New Roman" w:hAnsi="Times New Roman" w:cs="Times New Roman"/>
            <w:sz w:val="24"/>
            <w:szCs w:val="24"/>
          </w:rPr>
          <w:delText>. Akan merepotkan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909FD2" w14:textId="375040A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52" w:author="Hanifah Mustika Suci" w:date="2021-11-06T09:58:00Z">
        <w:r w:rsidRPr="00C50A1E" w:rsidDel="00A1123E">
          <w:rPr>
            <w:rFonts w:ascii="Times New Roman" w:eastAsia="Times New Roman" w:hAnsi="Times New Roman" w:cs="Times New Roman"/>
            <w:sz w:val="24"/>
            <w:szCs w:val="24"/>
          </w:rPr>
          <w:delText xml:space="preserve">Tidak ada salahnya </w:delText>
        </w:r>
      </w:del>
      <w:proofErr w:type="spellStart"/>
      <w:ins w:id="53" w:author="Hanifah Mustika Suci" w:date="2021-11-06T09:58:00Z">
        <w:r w:rsidR="00A1123E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del w:id="54" w:author="Hanifah Mustika Suci" w:date="2021-11-06T09:58:00Z">
        <w:r w:rsidRPr="00C50A1E" w:rsidDel="00A1123E">
          <w:rPr>
            <w:rFonts w:ascii="Times New Roman" w:eastAsia="Times New Roman" w:hAnsi="Times New Roman" w:cs="Times New Roman"/>
            <w:sz w:val="24"/>
            <w:szCs w:val="24"/>
          </w:rPr>
          <w:delText>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55" w:author="Hanifah Mustika Suci" w:date="2021-11-06T09:58:00Z">
        <w:r w:rsidR="00A1123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A1123E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="00A1123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A1123E">
          <w:rPr>
            <w:rFonts w:ascii="Times New Roman" w:eastAsia="Times New Roman" w:hAnsi="Times New Roman" w:cs="Times New Roman"/>
            <w:sz w:val="24"/>
            <w:szCs w:val="24"/>
          </w:rPr>
          <w:t>ada</w:t>
        </w:r>
        <w:proofErr w:type="spellEnd"/>
        <w:r w:rsidR="00A1123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A1123E">
          <w:rPr>
            <w:rFonts w:ascii="Times New Roman" w:eastAsia="Times New Roman" w:hAnsi="Times New Roman" w:cs="Times New Roman"/>
            <w:sz w:val="24"/>
            <w:szCs w:val="24"/>
          </w:rPr>
          <w:t>salahnya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56" w:author="Hanifah Mustika Suci" w:date="2021-11-06T09:58:00Z">
        <w:r w:rsidR="00A1123E">
          <w:rPr>
            <w:rFonts w:ascii="Times New Roman" w:eastAsia="Times New Roman" w:hAnsi="Times New Roman" w:cs="Times New Roman"/>
            <w:sz w:val="24"/>
            <w:szCs w:val="24"/>
          </w:rPr>
          <w:t>Hal y</w:t>
        </w:r>
      </w:ins>
      <w:del w:id="57" w:author="Hanifah Mustika Suci" w:date="2021-11-06T09:58:00Z">
        <w:r w:rsidRPr="00C50A1E" w:rsidDel="00A1123E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ins w:id="58" w:author="Hanifah Mustika Suci" w:date="2021-11-06T09:58:00Z">
        <w:r w:rsidR="00A1123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A1123E">
          <w:rPr>
            <w:rFonts w:ascii="Times New Roman" w:eastAsia="Times New Roman" w:hAnsi="Times New Roman" w:cs="Times New Roman"/>
            <w:sz w:val="24"/>
            <w:szCs w:val="24"/>
          </w:rPr>
          <w:t>merasa</w:t>
        </w:r>
        <w:proofErr w:type="spellEnd"/>
        <w:r w:rsidR="00A1123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A1123E">
          <w:rPr>
            <w:rFonts w:ascii="Times New Roman" w:eastAsia="Times New Roman" w:hAnsi="Times New Roman" w:cs="Times New Roman"/>
            <w:sz w:val="24"/>
            <w:szCs w:val="24"/>
          </w:rPr>
          <w:t>ber</w:t>
        </w:r>
      </w:ins>
      <w:del w:id="59" w:author="Hanifah Mustika Suci" w:date="2021-11-06T09:58:00Z">
        <w:r w:rsidRPr="00C50A1E" w:rsidDel="00A1123E">
          <w:rPr>
            <w:rFonts w:ascii="Times New Roman" w:eastAsia="Times New Roman" w:hAnsi="Times New Roman" w:cs="Times New Roman"/>
            <w:sz w:val="24"/>
            <w:szCs w:val="24"/>
          </w:rPr>
          <w:delText xml:space="preserve">nya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0" w:author="Hanifah Mustika Suci" w:date="2021-11-06T09:59:00Z">
        <w:r w:rsidR="00A1123E">
          <w:rPr>
            <w:rFonts w:ascii="Times New Roman" w:eastAsia="Times New Roman" w:hAnsi="Times New Roman" w:cs="Times New Roman"/>
            <w:sz w:val="24"/>
            <w:szCs w:val="24"/>
          </w:rPr>
          <w:t>memilih</w:t>
        </w:r>
      </w:ins>
      <w:proofErr w:type="spellEnd"/>
      <w:del w:id="61" w:author="Hanifah Mustika Suci" w:date="2021-11-06T09:59:00Z">
        <w:r w:rsidRPr="00C50A1E" w:rsidDel="00A1123E">
          <w:rPr>
            <w:rFonts w:ascii="Times New Roman" w:eastAsia="Times New Roman" w:hAnsi="Times New Roman" w:cs="Times New Roman"/>
            <w:sz w:val="24"/>
            <w:szCs w:val="24"/>
          </w:rPr>
          <w:delText>pemilihan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2" w:author="Hanifah Mustika Suci" w:date="2021-11-06T09:59:00Z">
        <w:r w:rsidR="00A1123E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</w:ins>
      <w:proofErr w:type="spellEnd"/>
      <w:del w:id="63" w:author="Hanifah Mustika Suci" w:date="2021-11-06T09:59:00Z">
        <w:r w:rsidRPr="00C50A1E" w:rsidDel="00A1123E">
          <w:rPr>
            <w:rFonts w:ascii="Times New Roman" w:eastAsia="Times New Roman" w:hAnsi="Times New Roman" w:cs="Times New Roman"/>
            <w:sz w:val="24"/>
            <w:szCs w:val="24"/>
          </w:rPr>
          <w:delText>kita 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ins w:id="64" w:author="Hanifah Mustika Suci" w:date="2021-11-06T09:59:00Z">
        <w:r w:rsidR="00A1123E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</w:ins>
      <w:del w:id="65" w:author="Hanifah Mustika Suci" w:date="2021-11-06T09:59:00Z">
        <w:r w:rsidRPr="00C50A1E" w:rsidDel="00A1123E">
          <w:rPr>
            <w:rFonts w:ascii="Times New Roman" w:eastAsia="Times New Roman" w:hAnsi="Times New Roman" w:cs="Times New Roman"/>
            <w:sz w:val="24"/>
            <w:szCs w:val="24"/>
          </w:rPr>
          <w:delText xml:space="preserve">. Yang penting enak, </w:delText>
        </w:r>
      </w:del>
      <w:proofErr w:type="spellStart"/>
      <w:ins w:id="66" w:author="Hanifah Mustika Suci" w:date="2021-11-06T09:59:00Z">
        <w:r w:rsidR="00A1123E">
          <w:rPr>
            <w:rFonts w:ascii="Times New Roman" w:eastAsia="Times New Roman" w:hAnsi="Times New Roman" w:cs="Times New Roman"/>
            <w:sz w:val="24"/>
            <w:szCs w:val="24"/>
          </w:rPr>
          <w:t>K</w:t>
        </w:r>
      </w:ins>
      <w:del w:id="67" w:author="Hanifah Mustika Suci" w:date="2021-11-06T09:59:00Z">
        <w:r w:rsidRPr="00C50A1E" w:rsidDel="00A1123E">
          <w:rPr>
            <w:rFonts w:ascii="Times New Roman" w:eastAsia="Times New Roman" w:hAnsi="Times New Roman" w:cs="Times New Roman"/>
            <w:sz w:val="24"/>
            <w:szCs w:val="24"/>
          </w:rPr>
          <w:delText>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ins w:id="68" w:author="Hanifah Mustika Suci" w:date="2021-11-06T09:59:00Z">
        <w:r w:rsidR="00A1123E">
          <w:rPr>
            <w:rFonts w:ascii="Times New Roman" w:eastAsia="Times New Roman" w:hAnsi="Times New Roman" w:cs="Times New Roman"/>
            <w:sz w:val="24"/>
            <w:szCs w:val="24"/>
          </w:rPr>
          <w:t xml:space="preserve"> dan yang </w:t>
        </w:r>
        <w:proofErr w:type="spellStart"/>
        <w:r w:rsidR="00A1123E">
          <w:rPr>
            <w:rFonts w:ascii="Times New Roman" w:eastAsia="Times New Roman" w:hAnsi="Times New Roman" w:cs="Times New Roman"/>
            <w:sz w:val="24"/>
            <w:szCs w:val="24"/>
          </w:rPr>
          <w:t>penting</w:t>
        </w:r>
        <w:proofErr w:type="spellEnd"/>
        <w:r w:rsidR="00A1123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A1123E">
          <w:rPr>
            <w:rFonts w:ascii="Times New Roman" w:eastAsia="Times New Roman" w:hAnsi="Times New Roman" w:cs="Times New Roman"/>
            <w:sz w:val="24"/>
            <w:szCs w:val="24"/>
          </w:rPr>
          <w:t>enak</w:t>
        </w:r>
        <w:proofErr w:type="spellEnd"/>
        <w:r w:rsidR="00A1123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A1123E">
          <w:rPr>
            <w:rFonts w:ascii="Times New Roman" w:eastAsia="Times New Roman" w:hAnsi="Times New Roman" w:cs="Times New Roman"/>
            <w:sz w:val="24"/>
            <w:szCs w:val="24"/>
          </w:rPr>
          <w:t>kan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D50173A" w14:textId="6AA34E5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</w:t>
      </w:r>
      <w:del w:id="69" w:author="Hanifah Mustika Suci" w:date="2021-11-06T10:00:00Z">
        <w:r w:rsidRPr="00C50A1E" w:rsidDel="00A1123E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70" w:author="Hanifah Mustika Suci" w:date="2021-11-06T10:00:00Z">
        <w:r w:rsidR="00A1123E">
          <w:rPr>
            <w:rFonts w:ascii="Times New Roman" w:eastAsia="Times New Roman" w:hAnsi="Times New Roman" w:cs="Times New Roman"/>
            <w:sz w:val="24"/>
            <w:szCs w:val="24"/>
          </w:rPr>
          <w:t>me</w:t>
        </w:r>
      </w:ins>
      <w:del w:id="71" w:author="Hanifah Mustika Suci" w:date="2021-11-06T10:00:00Z">
        <w:r w:rsidRPr="00C50A1E" w:rsidDel="00A1123E">
          <w:rPr>
            <w:rFonts w:ascii="Times New Roman" w:eastAsia="Times New Roman" w:hAnsi="Times New Roman" w:cs="Times New Roman"/>
            <w:sz w:val="24"/>
            <w:szCs w:val="24"/>
          </w:rPr>
          <w:delText>me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72" w:author="Hanifah Mustika Suci" w:date="2021-11-06T10:00:00Z">
        <w:r w:rsidR="00A1123E">
          <w:rPr>
            <w:rFonts w:ascii="Times New Roman" w:eastAsia="Times New Roman" w:hAnsi="Times New Roman" w:cs="Times New Roman"/>
            <w:sz w:val="24"/>
            <w:szCs w:val="24"/>
          </w:rPr>
          <w:t>Kemudian</w:t>
        </w:r>
        <w:proofErr w:type="spellEnd"/>
        <w:r w:rsidR="00A1123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73" w:author="Hanifah Mustika Suci" w:date="2021-11-06T10:00:00Z">
        <w:r w:rsidRPr="00C50A1E" w:rsidDel="00A1123E">
          <w:rPr>
            <w:rFonts w:ascii="Times New Roman" w:eastAsia="Times New Roman" w:hAnsi="Times New Roman" w:cs="Times New Roman"/>
            <w:sz w:val="24"/>
            <w:szCs w:val="24"/>
          </w:rPr>
          <w:delText xml:space="preserve">Atau </w:delText>
        </w:r>
      </w:del>
      <w:proofErr w:type="spellStart"/>
      <w:ins w:id="74" w:author="Hanifah Mustika Suci" w:date="2021-11-06T10:03:00Z">
        <w:r w:rsidR="00A1123E">
          <w:rPr>
            <w:rFonts w:ascii="Times New Roman" w:eastAsia="Times New Roman" w:hAnsi="Times New Roman" w:cs="Times New Roman"/>
            <w:sz w:val="24"/>
            <w:szCs w:val="24"/>
          </w:rPr>
          <w:t>kalau</w:t>
        </w:r>
      </w:ins>
      <w:proofErr w:type="spellEnd"/>
      <w:del w:id="75" w:author="Hanifah Mustika Suci" w:date="2021-11-06T10:02:00Z">
        <w:r w:rsidRPr="00C50A1E" w:rsidDel="00A1123E">
          <w:rPr>
            <w:rFonts w:ascii="Times New Roman" w:eastAsia="Times New Roman" w:hAnsi="Times New Roman" w:cs="Times New Roman"/>
            <w:sz w:val="24"/>
            <w:szCs w:val="24"/>
          </w:rPr>
          <w:delText>jika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6" w:author="Hanifah Mustika Suci" w:date="2021-11-06T10:00:00Z">
        <w:r w:rsidRPr="00C50A1E" w:rsidDel="00A1123E">
          <w:rPr>
            <w:rFonts w:ascii="Times New Roman" w:eastAsia="Times New Roman" w:hAnsi="Times New Roman" w:cs="Times New Roman"/>
            <w:sz w:val="24"/>
            <w:szCs w:val="24"/>
          </w:rPr>
          <w:delText>jangan kelebihan</w:delText>
        </w:r>
      </w:del>
      <w:proofErr w:type="spellStart"/>
      <w:ins w:id="77" w:author="Hanifah Mustika Suci" w:date="2021-11-06T10:00:00Z">
        <w:r w:rsidR="00A1123E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proofErr w:type="spellEnd"/>
        <w:r w:rsidR="00A1123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A1123E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="00A1123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A1123E">
          <w:rPr>
            <w:rFonts w:ascii="Times New Roman" w:eastAsia="Times New Roman" w:hAnsi="Times New Roman" w:cs="Times New Roman"/>
            <w:sz w:val="24"/>
            <w:szCs w:val="24"/>
          </w:rPr>
          <w:t>berlebihan</w:t>
        </w:r>
        <w:proofErr w:type="spellEnd"/>
        <w:r w:rsidR="00A1123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A1123E">
          <w:rPr>
            <w:rFonts w:ascii="Times New Roman" w:eastAsia="Times New Roman" w:hAnsi="Times New Roman" w:cs="Times New Roman"/>
            <w:sz w:val="24"/>
            <w:szCs w:val="24"/>
          </w:rPr>
          <w:t>sebab</w:t>
        </w:r>
      </w:ins>
      <w:proofErr w:type="spellEnd"/>
      <w:del w:id="78" w:author="Hanifah Mustika Suci" w:date="2021-11-06T10:00:00Z">
        <w:r w:rsidRPr="00C50A1E" w:rsidDel="00A1123E">
          <w:rPr>
            <w:rFonts w:ascii="Times New Roman" w:eastAsia="Times New Roman" w:hAnsi="Times New Roman" w:cs="Times New Roman"/>
            <w:sz w:val="24"/>
            <w:szCs w:val="24"/>
          </w:rPr>
          <w:delText>. Sebab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ins w:id="79" w:author="Hanifah Mustika Suci" w:date="2021-11-06T10:01:00Z">
        <w:r w:rsidR="00A1123E">
          <w:rPr>
            <w:rFonts w:ascii="Times New Roman" w:eastAsia="Times New Roman" w:hAnsi="Times New Roman" w:cs="Times New Roman"/>
            <w:sz w:val="24"/>
            <w:szCs w:val="24"/>
          </w:rPr>
          <w:t>, k</w:t>
        </w:r>
      </w:ins>
      <w:del w:id="80" w:author="Hanifah Mustika Suci" w:date="2021-11-06T10:01:00Z">
        <w:r w:rsidRPr="00C50A1E" w:rsidDel="00A1123E">
          <w:rPr>
            <w:rFonts w:ascii="Times New Roman" w:eastAsia="Times New Roman" w:hAnsi="Times New Roman" w:cs="Times New Roman"/>
            <w:sz w:val="24"/>
            <w:szCs w:val="24"/>
          </w:rPr>
          <w:delText>, 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1497E10B" w14:textId="695AE2D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1" w:author="Hanifah Mustika Suci" w:date="2021-11-06T10:01:00Z">
        <w:r w:rsidRPr="00C50A1E" w:rsidDel="00A1123E">
          <w:rPr>
            <w:rFonts w:ascii="Times New Roman" w:eastAsia="Times New Roman" w:hAnsi="Times New Roman" w:cs="Times New Roman"/>
            <w:sz w:val="24"/>
            <w:szCs w:val="24"/>
          </w:rPr>
          <w:delText xml:space="preserve">suka </w:delText>
        </w:r>
      </w:del>
      <w:proofErr w:type="spellStart"/>
      <w:ins w:id="82" w:author="Hanifah Mustika Suci" w:date="2021-11-06T10:01:00Z">
        <w:r w:rsidR="00A1123E" w:rsidRPr="00C50A1E">
          <w:rPr>
            <w:rFonts w:ascii="Times New Roman" w:eastAsia="Times New Roman" w:hAnsi="Times New Roman" w:cs="Times New Roman"/>
            <w:sz w:val="24"/>
            <w:szCs w:val="24"/>
          </w:rPr>
          <w:t>s</w:t>
        </w:r>
        <w:r w:rsidR="00A1123E">
          <w:rPr>
            <w:rFonts w:ascii="Times New Roman" w:eastAsia="Times New Roman" w:hAnsi="Times New Roman" w:cs="Times New Roman"/>
            <w:sz w:val="24"/>
            <w:szCs w:val="24"/>
          </w:rPr>
          <w:t>ering</w:t>
        </w:r>
        <w:proofErr w:type="spellEnd"/>
        <w:r w:rsidR="00A1123E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A1123E">
        <w:rPr>
          <w:rFonts w:ascii="Times New Roman" w:eastAsia="Times New Roman" w:hAnsi="Times New Roman" w:cs="Times New Roman"/>
          <w:i/>
          <w:iCs/>
          <w:sz w:val="24"/>
          <w:szCs w:val="24"/>
          <w:rPrChange w:id="83" w:author="Hanifah Mustika Suci" w:date="2021-11-06T10:0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1A115BA" w14:textId="6E22FEA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Jadi</w:t>
      </w:r>
      <w:ins w:id="84" w:author="Hanifah Mustika Suci" w:date="2021-11-06T10:02:00Z">
        <w:r w:rsidR="00A1123E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ins w:id="85" w:author="Hanifah Mustika Suci" w:date="2021-11-06T10:02:00Z">
        <w:r w:rsidR="00A1123E">
          <w:rPr>
            <w:rFonts w:ascii="Times New Roman" w:eastAsia="Times New Roman" w:hAnsi="Times New Roman" w:cs="Times New Roman"/>
            <w:sz w:val="24"/>
            <w:szCs w:val="24"/>
          </w:rPr>
          <w:t xml:space="preserve"> lemak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ins w:id="86" w:author="Hanifah Mustika Suci" w:date="2021-11-06T10:02:00Z">
        <w:r w:rsidR="00A1123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ins w:id="87" w:author="Hanifah Mustika Suci" w:date="2021-11-06T10:02:00Z">
        <w:r w:rsidR="00A1123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A1123E">
          <w:rPr>
            <w:rFonts w:ascii="Times New Roman" w:eastAsia="Times New Roman" w:hAnsi="Times New Roman" w:cs="Times New Roman"/>
            <w:sz w:val="24"/>
            <w:szCs w:val="24"/>
          </w:rPr>
          <w:t>ada</w:t>
        </w:r>
      </w:ins>
      <w:proofErr w:type="spellEnd"/>
      <w:del w:id="88" w:author="Hanifah Mustika Suci" w:date="2021-11-06T10:02:00Z">
        <w:r w:rsidRPr="00C50A1E" w:rsidDel="00A1123E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ins w:id="89" w:author="Hanifah Mustika Suci" w:date="2021-11-06T10:02:00Z">
        <w:r w:rsidR="00A1123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mana-mana.</w:t>
      </w:r>
    </w:p>
    <w:p w14:paraId="3BCB32E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D6D63F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</w:t>
      </w:r>
      <w:del w:id="90" w:author="Hanifah Mustika Suci" w:date="2021-11-06T10:02:00Z">
        <w:r w:rsidRPr="00C50A1E" w:rsidDel="00A1123E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68A111EF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0639ECF2" w14:textId="77777777" w:rsidR="00927764" w:rsidRPr="00C50A1E" w:rsidRDefault="00927764" w:rsidP="00927764"/>
    <w:p w14:paraId="7743C1B3" w14:textId="77777777" w:rsidR="00927764" w:rsidRPr="005A045A" w:rsidRDefault="00927764" w:rsidP="00927764">
      <w:pPr>
        <w:rPr>
          <w:i/>
        </w:rPr>
      </w:pPr>
    </w:p>
    <w:p w14:paraId="7D6ADC4C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07923B96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D6B42" w14:textId="77777777" w:rsidR="00986424" w:rsidRDefault="00986424">
      <w:r>
        <w:separator/>
      </w:r>
    </w:p>
  </w:endnote>
  <w:endnote w:type="continuationSeparator" w:id="0">
    <w:p w14:paraId="781A06BB" w14:textId="77777777" w:rsidR="00986424" w:rsidRDefault="00986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031F5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30897752" w14:textId="77777777" w:rsidR="00941E77" w:rsidRDefault="00986424">
    <w:pPr>
      <w:pStyle w:val="Footer"/>
    </w:pPr>
  </w:p>
  <w:p w14:paraId="24B34D2C" w14:textId="77777777" w:rsidR="00941E77" w:rsidRDefault="009864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5F7F9" w14:textId="77777777" w:rsidR="00986424" w:rsidRDefault="00986424">
      <w:r>
        <w:separator/>
      </w:r>
    </w:p>
  </w:footnote>
  <w:footnote w:type="continuationSeparator" w:id="0">
    <w:p w14:paraId="3131C366" w14:textId="77777777" w:rsidR="00986424" w:rsidRDefault="009864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anifah Mustika Suci">
    <w15:presenceInfo w15:providerId="Windows Live" w15:userId="a4afc9e16583218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42167F"/>
    <w:rsid w:val="0052372C"/>
    <w:rsid w:val="00881A2C"/>
    <w:rsid w:val="009053ED"/>
    <w:rsid w:val="00924DF5"/>
    <w:rsid w:val="00927764"/>
    <w:rsid w:val="00986424"/>
    <w:rsid w:val="00A1123E"/>
    <w:rsid w:val="00A1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3523C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Hanifah Mustika Suci</cp:lastModifiedBy>
  <cp:revision>4</cp:revision>
  <dcterms:created xsi:type="dcterms:W3CDTF">2020-07-24T23:46:00Z</dcterms:created>
  <dcterms:modified xsi:type="dcterms:W3CDTF">2021-11-06T03:14:00Z</dcterms:modified>
</cp:coreProperties>
</file>