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 kita berada pada zona industri yang sangat e</w:t>
            </w:r>
            <w:ins w:id="0" w:author="Me" w:date="2020-12-03T10:11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>kstrem</w:t>
              </w:r>
            </w:ins>
            <w:del w:id="1" w:author="Me" w:date="2020-12-03T10:11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del w:id="2" w:author="Me" w:date="2020-12-03T10:11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</w:t>
            </w:r>
            <w:ins w:id="3" w:author="Me" w:date="2020-12-03T10:12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 xml:space="preserve"> atau yang biasa disebut</w:t>
              </w:r>
            </w:ins>
            <w:del w:id="4" w:author="Me" w:date="2020-12-03T10:12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>, y</w:delText>
              </w:r>
            </w:del>
            <w:del w:id="5" w:author="Me" w:date="2020-12-03T10:11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ang </w:delText>
              </w:r>
            </w:del>
            <w:del w:id="6" w:author="Me" w:date="2020-12-03T10:12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sering kita sebut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dengan revolusi industry 4.0. Istilah </w:t>
            </w:r>
            <w:ins w:id="7" w:author="Me" w:date="2020-12-03T10:12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 xml:space="preserve">ini </w:t>
              </w:r>
            </w:ins>
            <w:del w:id="8" w:author="Me" w:date="2020-12-03T10:12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masih jarang kita</w:t>
            </w:r>
            <w:r w:rsidRPr="008912CE">
              <w:rPr>
                <w:rFonts w:ascii="Times New Roman" w:eastAsia="Times New Roman" w:hAnsi="Times New Roman" w:cs="Times New Roman"/>
                <w:szCs w:val="24"/>
              </w:rPr>
              <w:t xml:space="preserve"> dengar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bahkan banyak yang masih awam.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9" w:author="Me" w:date="2020-12-03T10:13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</w:t>
            </w:r>
            <w:ins w:id="10" w:author="Me" w:date="2020-12-03T10:13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 xml:space="preserve">disiapkan </w:t>
              </w:r>
            </w:ins>
            <w:del w:id="11" w:author="Me" w:date="2020-12-03T10:13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12" w:author="Me" w:date="2020-12-03T10:12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 s</w:delText>
              </w:r>
            </w:del>
            <w:del w:id="13" w:author="Me" w:date="2020-12-03T10:13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iapkan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memasuki dunia kerja</w:t>
            </w:r>
            <w:ins w:id="14" w:author="Me" w:date="2020-12-03T10:13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>. N</w:t>
              </w:r>
            </w:ins>
            <w:del w:id="15" w:author="Me" w:date="2020-12-03T10:13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 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amun bukan lagi</w:t>
            </w:r>
            <w:ins w:id="16" w:author="Me" w:date="2020-12-03T10:13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 xml:space="preserve"> sebagai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</w:t>
            </w:r>
            <w:del w:id="17" w:author="Me" w:date="2020-12-03T10:13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kerja, tetapi kita di</w:t>
            </w:r>
            <w:del w:id="18" w:author="Me" w:date="2020-12-03T10:34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siapkan untuk membuat lapangan kerja baru </w:t>
            </w:r>
            <w:del w:id="19" w:author="Me" w:date="2020-12-03T10:34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>yang belum tercipt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del w:id="20" w:author="Me" w:date="2020-12-03T10:14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 kita.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ins w:id="21" w:author="Me" w:date="2020-12-03T10:14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 xml:space="preserve">dibuat </w:t>
              </w:r>
            </w:ins>
            <w:del w:id="22" w:author="Me" w:date="2020-12-03T10:14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di buat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mewujudkan pendidikan yang cerdas dan kreatif. Tujuan dari terciptanya pendidikan 4.0 ini adalah peningkatan dan pemerataan pendidikan</w:t>
            </w:r>
            <w:del w:id="23" w:author="Me" w:date="2020-12-03T10:14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cara mem</w:t>
            </w:r>
            <w:ins w:id="24" w:author="Me" w:date="2020-12-03T10:14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25" w:author="Me" w:date="2020-12-03T10:15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4 aspek yang sangat di</w:t>
            </w:r>
            <w:del w:id="26" w:author="Me" w:date="2020-12-03T10:15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</w:t>
            </w:r>
            <w:ins w:id="27" w:author="Me" w:date="2020-12-03T10:15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berfikir kritis, </w:t>
            </w:r>
            <w:ins w:id="28" w:author="Me" w:date="2020-12-03T10:15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kreatif. </w:t>
            </w:r>
            <w:ins w:id="29" w:author="Me" w:date="2020-12-03T10:15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>Gencarnya pu</w:t>
              </w:r>
            </w:ins>
            <w:ins w:id="30" w:author="Me" w:date="2020-12-03T10:16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ins w:id="31" w:author="Me" w:date="2020-12-03T10:15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 xml:space="preserve">likasi pendidikan 4.0 </w:t>
              </w:r>
            </w:ins>
            <w:ins w:id="32" w:author="Me" w:date="2020-12-03T10:16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ins w:id="33" w:author="Me" w:date="2020-12-03T10:15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 xml:space="preserve"> ini </w:t>
              </w:r>
            </w:ins>
            <w:ins w:id="34" w:author="Me" w:date="2020-12-03T10:16:00Z">
              <w:r w:rsidR="008912CE">
                <w:rPr>
                  <w:rFonts w:ascii="Times New Roman" w:eastAsia="Times New Roman" w:hAnsi="Times New Roman" w:cs="Times New Roman"/>
                  <w:szCs w:val="24"/>
                </w:rPr>
                <w:t xml:space="preserve">bertujuan untuk mempersiapkan diri atau </w:t>
              </w:r>
            </w:ins>
            <w:del w:id="35" w:author="Me" w:date="2020-12-03T10:16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pendidikan 4.0 ini hari ini sedang gencar-gencarnya di publis, karena di era ini kita harus mempersiapkan diri </w:delText>
              </w:r>
            </w:del>
            <w:del w:id="36" w:author="Me" w:date="2020-12-03T10:17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7" w:author="Me" w:date="2020-12-03T10:20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Tahapan belajar</w:delText>
              </w:r>
            </w:del>
            <w:ins w:id="38" w:author="Me" w:date="2020-12-03T10:20:00Z">
              <w:r w:rsidR="00761EF6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sesuai dengan kemampuan dan minat/kebutuh</w:t>
            </w:r>
            <w:del w:id="39" w:author="Me" w:date="2020-12-03T10:18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siswa.</w:t>
            </w:r>
          </w:p>
          <w:p w:rsidR="00125355" w:rsidRPr="00EC6F38" w:rsidDel="00761EF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40" w:author="Me" w:date="2020-12-03T10:20:00Z"/>
                <w:rFonts w:ascii="Times New Roman" w:eastAsia="Times New Roman" w:hAnsi="Times New Roman" w:cs="Times New Roman"/>
                <w:szCs w:val="24"/>
              </w:rPr>
            </w:pPr>
            <w:del w:id="41" w:author="Me" w:date="2020-12-03T10:20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Pada tahab ini guru di</w:delText>
              </w:r>
            </w:del>
            <w:del w:id="42" w:author="Me" w:date="2020-12-03T10:17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43" w:author="Me" w:date="2020-12-03T10:20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tutut untuk merancang pembelajaran sesuai dengan minat</w:delText>
              </w:r>
            </w:del>
            <w:del w:id="44" w:author="Me" w:date="2020-12-03T10:17:00Z">
              <w:r w:rsidRPr="00EC6F38" w:rsidDel="008912CE">
                <w:rPr>
                  <w:rFonts w:ascii="Times New Roman" w:eastAsia="Times New Roman" w:hAnsi="Times New Roman" w:cs="Times New Roman"/>
                  <w:szCs w:val="24"/>
                </w:rPr>
                <w:delText xml:space="preserve"> dan bakat/</w:delText>
              </w:r>
            </w:del>
            <w:del w:id="45" w:author="Me" w:date="2020-12-03T10:20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kebutuhan siswa.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6" w:author="Me" w:date="2020-12-03T10:20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Yaitu guru di sini di</w:delText>
              </w:r>
            </w:del>
            <w:ins w:id="47" w:author="Me" w:date="2020-12-03T10:20:00Z">
              <w:r w:rsidR="00761EF6">
                <w:rPr>
                  <w:rFonts w:ascii="Times New Roman" w:eastAsia="Times New Roman" w:hAnsi="Times New Roman" w:cs="Times New Roman"/>
                  <w:szCs w:val="24"/>
                </w:rPr>
                <w:t>Guru di</w:t>
              </w:r>
            </w:ins>
            <w:del w:id="48" w:author="Me" w:date="2020-12-03T10:20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siwa dalam mencari kemampuan dan bakat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9" w:author="Me" w:date="2020-12-03T10:20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Menempatkan 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0" w:author="Me" w:date="2020-12-03T10:21:00Z">
              <w:r w:rsidR="00761EF6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1" w:author="Me" w:date="2020-12-03T10:21:00Z">
              <w:r w:rsidR="00761EF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2" w:author="Me" w:date="2020-12-03T10:21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761EF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3" w:author="Me" w:date="2020-12-03T10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ins w:id="54" w:author="Me" w:date="2020-12-03T10:22:00Z">
              <w:r>
                <w:rPr>
                  <w:rFonts w:ascii="Times New Roman" w:eastAsia="Times New Roman" w:hAnsi="Times New Roman" w:cs="Times New Roman"/>
                  <w:szCs w:val="24"/>
                </w:rPr>
                <w:t>beradaptasi</w:t>
              </w:r>
            </w:ins>
            <w:ins w:id="55" w:author="Me" w:date="2020-12-03T10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untuk </w:t>
              </w:r>
            </w:ins>
            <w:ins w:id="56" w:author="Me" w:date="2020-12-03T10:22:00Z">
              <w:r>
                <w:rPr>
                  <w:rFonts w:ascii="Times New Roman" w:eastAsia="Times New Roman" w:hAnsi="Times New Roman" w:cs="Times New Roman"/>
                  <w:szCs w:val="24"/>
                </w:rPr>
                <w:t>dalam mengajar</w:t>
              </w:r>
            </w:ins>
            <w:ins w:id="57" w:author="Me" w:date="2020-12-03T10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sesuai dengan eranya.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</w:t>
            </w:r>
            <w:del w:id="58" w:author="Me" w:date="2020-12-03T10:23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</w:p>
          <w:p w:rsidR="00125355" w:rsidRPr="00EC6F38" w:rsidDel="00761EF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59" w:author="Me" w:date="2020-12-03T10:26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</w:t>
            </w:r>
            <w:ins w:id="60" w:author="Me" w:date="2020-12-03T10:23:00Z">
              <w:r w:rsidR="00761EF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</w:t>
            </w:r>
            <w:ins w:id="61" w:author="Me" w:date="2020-12-03T10:23:00Z">
              <w:r w:rsidR="00761EF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</w:t>
            </w:r>
            <w:ins w:id="62" w:author="Me" w:date="2020-12-03T10:23:00Z">
              <w:r w:rsidR="00761EF6">
                <w:rPr>
                  <w:rFonts w:ascii="Times New Roman" w:eastAsia="Times New Roman" w:hAnsi="Times New Roman" w:cs="Times New Roman"/>
                  <w:szCs w:val="24"/>
                </w:rPr>
                <w:t xml:space="preserve">bahwa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</w:t>
            </w:r>
            <w:del w:id="63" w:author="Me" w:date="2020-12-03T10:24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ini sebenarnya jad</w:delText>
              </w:r>
            </w:del>
            <w:ins w:id="64" w:author="Me" w:date="2020-12-03T10:24:00Z">
              <w:r w:rsidR="00761EF6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</w:ins>
            <w:del w:id="65" w:author="Me" w:date="2020-12-03T10:24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satu kesatuan</w:t>
            </w:r>
            <w:ins w:id="66" w:author="Me" w:date="2020-12-03T10:24:00Z">
              <w:r w:rsidR="00761EF6">
                <w:rPr>
                  <w:rFonts w:ascii="Times New Roman" w:eastAsia="Times New Roman" w:hAnsi="Times New Roman" w:cs="Times New Roman"/>
                  <w:szCs w:val="24"/>
                </w:rPr>
                <w:t>. P</w:t>
              </w:r>
            </w:ins>
            <w:del w:id="67" w:author="Me" w:date="2020-12-03T10:24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</w:t>
            </w:r>
            <w:ins w:id="68" w:author="Me" w:date="2020-12-03T10:24:00Z">
              <w:r w:rsidR="00761EF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memiliki pikiran yang kritis. Pikiran kritis sangat di</w:t>
            </w:r>
            <w:del w:id="69" w:author="Me" w:date="2020-12-03T10:25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</w:t>
            </w:r>
            <w:ins w:id="70" w:author="Me" w:date="2020-12-03T10:25:00Z">
              <w:r w:rsidR="00761EF6">
                <w:rPr>
                  <w:rFonts w:ascii="Times New Roman" w:eastAsia="Times New Roman" w:hAnsi="Times New Roman" w:cs="Times New Roman"/>
                  <w:szCs w:val="24"/>
                </w:rPr>
                <w:t xml:space="preserve">untuk menumbuhkan sebuah ide atau gagasan. </w:t>
              </w:r>
            </w:ins>
            <w:del w:id="71" w:author="Me" w:date="2020-12-03T10:26:00Z">
              <w:r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>karena dengan pikiran yang kritis maka akan timbul sebuah ide atau gagasan.</w:delText>
              </w:r>
            </w:del>
          </w:p>
          <w:p w:rsidR="00125355" w:rsidRPr="00EC6F38" w:rsidRDefault="00761EF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2" w:author="Me" w:date="2020-12-03T10:27:00Z">
              <w:r>
                <w:rPr>
                  <w:rFonts w:ascii="Times New Roman" w:eastAsia="Times New Roman" w:hAnsi="Times New Roman" w:cs="Times New Roman"/>
                  <w:szCs w:val="24"/>
                </w:rPr>
                <w:t>Selanjutnya, g</w:t>
              </w:r>
            </w:ins>
            <w:ins w:id="73" w:author="Me" w:date="2020-12-03T10:2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agasan atau ide yang tumbuh tersebut </w:t>
              </w:r>
            </w:ins>
            <w:ins w:id="74" w:author="Me" w:date="2020-12-03T10:2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diaplikasikan secara nyata. </w:t>
              </w:r>
            </w:ins>
            <w:del w:id="75" w:author="Me" w:date="2020-12-03T10:27:00Z">
              <w:r w:rsidR="00125355" w:rsidRPr="00EC6F38" w:rsidDel="00761EF6">
                <w:rPr>
                  <w:rFonts w:ascii="Times New Roman" w:eastAsia="Times New Roman" w:hAnsi="Times New Roman" w:cs="Times New Roman"/>
                  <w:szCs w:val="24"/>
                </w:rPr>
                <w:delText xml:space="preserve">Dari gagasan yang mucul dari pemikiran kritis tadi maka proses selanjutnya yaitu mencoba/ pengaplikasian.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 revolusi 4.0</w:t>
            </w:r>
            <w:ins w:id="76" w:author="Me" w:date="2020-12-03T10:28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 xml:space="preserve">, praktek lebih banyak dilakukan daripada teori. Hal </w:t>
              </w:r>
            </w:ins>
            <w:ins w:id="77" w:author="Me" w:date="2020-12-03T10:29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 xml:space="preserve">ini bertujuan untuk </w:t>
              </w:r>
            </w:ins>
            <w:ins w:id="78" w:author="Me" w:date="2020-12-03T10:30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 xml:space="preserve">melatih anak </w:t>
              </w:r>
            </w:ins>
            <w:ins w:id="79" w:author="Me" w:date="2020-12-03T10:29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>menumbuhkan ide baru atau gagasan</w:t>
              </w:r>
            </w:ins>
            <w:del w:id="80" w:author="Me" w:date="2020-12-03T10:28:00Z">
              <w:r w:rsidR="00125355"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del w:id="81" w:author="Me" w:date="2020-12-03T10:30:00Z">
              <w:r w:rsidR="00125355"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 xml:space="preserve"> lebih banyak praktek karena lebih menyiapkan anak pada bagaimana kita menumbuhkan ide baru atau gagasan.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2" w:author="Me" w:date="2020-12-03T10:30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 xml:space="preserve">Setelah proses mencoba </w:delText>
              </w:r>
            </w:del>
            <w:ins w:id="83" w:author="Me" w:date="2020-12-03T10:30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4" w:author="Me" w:date="2020-12-03T10:30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selanjutnya </w:t>
            </w:r>
            <w:ins w:id="85" w:author="Me" w:date="2020-12-03T10:30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 xml:space="preserve">adalah </w:t>
              </w:r>
            </w:ins>
            <w:del w:id="86" w:author="Me" w:date="2020-12-03T10:30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mendiskusikan. Mendiskusikan di sini bukan hanya </w:t>
            </w:r>
            <w:ins w:id="87" w:author="Me" w:date="2020-12-03T10:31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 xml:space="preserve">melibatkan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atau dua orang</w:t>
            </w:r>
            <w:ins w:id="88" w:author="Me" w:date="2020-12-03T10:31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89" w:author="Me" w:date="2020-12-03T10:31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ins w:id="90" w:author="Me" w:date="2020-12-03T10:31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>et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api </w:t>
            </w:r>
            <w:del w:id="91" w:author="Me" w:date="2020-12-03T10:31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92" w:author="Me" w:date="2020-12-03T10:31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r w:rsidR="004205C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</w:t>
            </w:r>
            <w:ins w:id="93" w:author="Me" w:date="2020-12-03T10:32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komunikasi dengan banyak orang. </w:t>
            </w:r>
            <w:ins w:id="94" w:author="Me" w:date="2020-12-03T10:32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 xml:space="preserve">Kolaborasi dan komunikasi dengan banyak rang akan menghasilkan </w:t>
              </w:r>
            </w:ins>
            <w:ins w:id="95" w:author="Me" w:date="2020-12-03T10:33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 xml:space="preserve">berbagai pandangan berbeda dan memunculkan berbagai ide baru. </w:t>
              </w:r>
            </w:ins>
            <w:del w:id="96" w:author="Me" w:date="2020-12-03T10:32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>Hal ini</w:delText>
              </w:r>
            </w:del>
            <w:del w:id="97" w:author="Me" w:date="2020-12-03T10:33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 xml:space="preserve"> dilakukan karena banyak pandangan yang berbeda atau ide-ide yang baru akan muncul.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8" w:author="Me" w:date="2020-12-03T10:33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>Yang terahir</w:delText>
              </w:r>
            </w:del>
            <w:ins w:id="99" w:author="Me" w:date="2020-12-03T10:33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>Proses terakhir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adalah </w:t>
            </w:r>
            <w:bookmarkStart w:id="100" w:name="_GoBack"/>
            <w:bookmarkEnd w:id="100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 penelitian</w:t>
            </w:r>
            <w:ins w:id="101" w:author="Me" w:date="2020-12-03T10:33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02" w:author="Me" w:date="2020-12-03T10:33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03" w:author="Me" w:date="2020-12-03T10:34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04" w:author="Me" w:date="2020-12-03T10:33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 4.0 ini adalah kreatif dan inovatif</w:t>
            </w:r>
            <w:ins w:id="105" w:author="Me" w:date="2020-12-03T10:34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 xml:space="preserve">, sehingga </w:t>
              </w:r>
            </w:ins>
            <w:del w:id="106" w:author="Me" w:date="2020-12-03T10:34:00Z">
              <w:r w:rsidRPr="00EC6F38" w:rsidDel="004205CF">
                <w:rPr>
                  <w:rFonts w:ascii="Times New Roman" w:eastAsia="Times New Roman" w:hAnsi="Times New Roman" w:cs="Times New Roman"/>
                  <w:szCs w:val="24"/>
                </w:rPr>
                <w:delText>. D</w:delText>
              </w:r>
            </w:del>
            <w:ins w:id="107" w:author="Me" w:date="2020-12-03T10:34:00Z">
              <w:r w:rsidR="004205CF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engan melakukan penelitian kita bisa lihat proses kreatif dan inovatif 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05CF"/>
    <w:rsid w:val="0042167F"/>
    <w:rsid w:val="00761EF6"/>
    <w:rsid w:val="008912CE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</cp:lastModifiedBy>
  <cp:revision>4</cp:revision>
  <dcterms:created xsi:type="dcterms:W3CDTF">2020-08-26T22:03:00Z</dcterms:created>
  <dcterms:modified xsi:type="dcterms:W3CDTF">2020-12-03T03:35:00Z</dcterms:modified>
</cp:coreProperties>
</file>