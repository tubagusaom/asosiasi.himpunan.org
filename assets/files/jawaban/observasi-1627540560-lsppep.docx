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7F1605">
            <w:pPr>
              <w:pStyle w:val="ListParagraph"/>
              <w:ind w:left="0"/>
              <w:jc w:val="left"/>
            </w:pPr>
          </w:p>
          <w:p w:rsidR="007F1605" w:rsidRDefault="007F160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F1605">
              <w:t>Filosofis</w:t>
            </w:r>
            <w:proofErr w:type="spellEnd"/>
            <w:r w:rsidRPr="007F1605">
              <w:t xml:space="preserve"> </w:t>
            </w:r>
            <w:r w:rsidRPr="007F1605">
              <w:tab/>
              <w:t xml:space="preserve">: </w:t>
            </w:r>
            <w:r w:rsidRPr="007F1605">
              <w:tab/>
            </w:r>
            <w:proofErr w:type="spellStart"/>
            <w:ins w:id="0" w:author="ismail - [2010]" w:date="2021-07-29T13:35:00Z">
              <w:r>
                <w:t>B</w:t>
              </w:r>
            </w:ins>
            <w:del w:id="1" w:author="ismail - [2010]" w:date="2021-07-29T13:35:00Z">
              <w:r w:rsidRPr="007F1605" w:rsidDel="007F1605">
                <w:delText>b</w:delText>
              </w:r>
            </w:del>
            <w:r w:rsidRPr="007F1605">
              <w:t>erdasarkan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filsafat</w:t>
            </w:r>
            <w:proofErr w:type="spellEnd"/>
          </w:p>
          <w:p w:rsidR="007F1605" w:rsidRDefault="007F160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F1605">
              <w:t>Implementasi</w:t>
            </w:r>
            <w:proofErr w:type="spellEnd"/>
            <w:r w:rsidRPr="007F1605">
              <w:t xml:space="preserve"> </w:t>
            </w:r>
            <w:r w:rsidRPr="007F1605">
              <w:tab/>
              <w:t>:</w:t>
            </w:r>
            <w:r w:rsidRPr="007F1605">
              <w:tab/>
            </w:r>
            <w:ins w:id="2" w:author="ismail - [2010]" w:date="2021-07-29T13:35:00Z">
              <w:r>
                <w:t>-</w:t>
              </w:r>
            </w:ins>
            <w:proofErr w:type="spellStart"/>
            <w:del w:id="3" w:author="ismail - [2010]" w:date="2021-07-29T13:35:00Z">
              <w:r w:rsidRPr="007F1605" w:rsidDel="007F1605">
                <w:delText>p</w:delText>
              </w:r>
            </w:del>
            <w:ins w:id="4" w:author="ismail - [2010]" w:date="2021-07-29T13:35:00Z">
              <w:r>
                <w:t>P</w:t>
              </w:r>
            </w:ins>
            <w:r w:rsidRPr="007F1605">
              <w:t>elaksanaan</w:t>
            </w:r>
            <w:proofErr w:type="spellEnd"/>
            <w:r w:rsidRPr="007F1605">
              <w:t xml:space="preserve">, </w:t>
            </w:r>
            <w:proofErr w:type="spellStart"/>
            <w:r w:rsidRPr="007F1605">
              <w:t>penerapan</w:t>
            </w:r>
            <w:proofErr w:type="spellEnd"/>
            <w:r w:rsidRPr="007F1605"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ins w:id="5" w:author="ismail - [2010]" w:date="2021-07-29T13:36:00Z">
              <w:r>
                <w:t>-</w:t>
              </w:r>
            </w:ins>
            <w:proofErr w:type="spellStart"/>
            <w:del w:id="6" w:author="ismail - [2010]" w:date="2021-07-29T13:36:00Z">
              <w:r w:rsidDel="007F1605">
                <w:delText>p</w:delText>
              </w:r>
            </w:del>
            <w:ins w:id="7" w:author="ismail - [2010]" w:date="2021-07-29T13:36:00Z">
              <w:r>
                <w:t>P</w:t>
              </w:r>
            </w:ins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regular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del w:id="8" w:author="ismail - [2010]" w:date="2021-07-29T13:36:00Z">
              <w:r w:rsidDel="007F1605">
                <w:delText>m</w:delText>
              </w:r>
            </w:del>
            <w:proofErr w:type="spellStart"/>
            <w:ins w:id="9" w:author="ismail - [2010]" w:date="2021-07-29T13:36:00Z">
              <w:r>
                <w:t>M</w:t>
              </w:r>
            </w:ins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F1605">
              <w:t>Konseptual</w:t>
            </w:r>
            <w:proofErr w:type="spellEnd"/>
            <w:r w:rsidRPr="007F1605">
              <w:t xml:space="preserve"> </w:t>
            </w:r>
            <w:r w:rsidRPr="007F1605">
              <w:tab/>
              <w:t xml:space="preserve">: </w:t>
            </w:r>
            <w:r w:rsidRPr="007F1605">
              <w:tab/>
            </w:r>
            <w:del w:id="10" w:author="ismail - [2010]" w:date="2021-07-29T13:36:00Z">
              <w:r w:rsidRPr="007F1605" w:rsidDel="007F1605">
                <w:delText>b</w:delText>
              </w:r>
            </w:del>
            <w:proofErr w:type="spellStart"/>
            <w:ins w:id="11" w:author="ismail - [2010]" w:date="2021-07-29T13:36:00Z">
              <w:r>
                <w:t>B</w:t>
              </w:r>
            </w:ins>
            <w:r w:rsidRPr="007F1605">
              <w:t>erhubungan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dengan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konsep</w:t>
            </w:r>
            <w:proofErr w:type="spellEnd"/>
            <w:r w:rsidRPr="007F1605"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F1605">
              <w:t>Kriteria</w:t>
            </w:r>
            <w:proofErr w:type="spellEnd"/>
            <w:r w:rsidRPr="007F1605">
              <w:t xml:space="preserve"> </w:t>
            </w:r>
            <w:r w:rsidRPr="007F1605">
              <w:tab/>
              <w:t xml:space="preserve">: </w:t>
            </w:r>
            <w:r w:rsidRPr="007F1605">
              <w:tab/>
            </w:r>
            <w:del w:id="12" w:author="ismail - [2010]" w:date="2021-07-29T13:36:00Z">
              <w:r w:rsidRPr="007F1605" w:rsidDel="007F1605">
                <w:delText>u</w:delText>
              </w:r>
            </w:del>
            <w:proofErr w:type="spellStart"/>
            <w:ins w:id="13" w:author="ismail - [2010]" w:date="2021-07-29T13:36:00Z">
              <w:r>
                <w:t>U</w:t>
              </w:r>
            </w:ins>
            <w:r w:rsidRPr="007F1605">
              <w:t>kuran</w:t>
            </w:r>
            <w:proofErr w:type="spellEnd"/>
            <w:r w:rsidRPr="007F1605">
              <w:t xml:space="preserve"> yang </w:t>
            </w:r>
            <w:proofErr w:type="spellStart"/>
            <w:r w:rsidRPr="007F1605">
              <w:t>menjadi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dasar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penilaian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atau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penetapan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sesuatu</w:t>
            </w:r>
            <w:proofErr w:type="spellEnd"/>
            <w:r w:rsidRPr="007F1605"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14" w:author="ismail - [2010]" w:date="2021-07-29T13:36:00Z">
              <w:r w:rsidDel="007F1605">
                <w:delText>p</w:delText>
              </w:r>
            </w:del>
            <w:proofErr w:type="spellStart"/>
            <w:ins w:id="15" w:author="ismail - [2010]" w:date="2021-07-29T13:36:00Z">
              <w:r>
                <w:t>P</w:t>
              </w:r>
            </w:ins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</w:t>
            </w:r>
            <w:r>
              <w:t>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7F160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del w:id="16" w:author="ismail - [2010]" w:date="2021-07-29T13:36:00Z">
              <w:r w:rsidDel="007F1605">
                <w:delText>p</w:delText>
              </w:r>
            </w:del>
            <w:proofErr w:type="spellStart"/>
            <w:ins w:id="17" w:author="ismail - [2010]" w:date="2021-07-29T13:36:00Z">
              <w:r>
                <w:t>P</w:t>
              </w:r>
            </w:ins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F1605">
              <w:t>Metodologi</w:t>
            </w:r>
            <w:proofErr w:type="spellEnd"/>
            <w:r w:rsidRPr="007F1605">
              <w:t xml:space="preserve"> </w:t>
            </w:r>
            <w:r w:rsidRPr="007F1605">
              <w:tab/>
              <w:t xml:space="preserve">: </w:t>
            </w:r>
            <w:r w:rsidRPr="007F1605">
              <w:tab/>
            </w:r>
            <w:del w:id="18" w:author="ismail - [2010]" w:date="2021-07-29T13:36:00Z">
              <w:r w:rsidRPr="007F1605" w:rsidDel="007F1605">
                <w:delText>i</w:delText>
              </w:r>
            </w:del>
            <w:proofErr w:type="spellStart"/>
            <w:ins w:id="19" w:author="ismail - [2010]" w:date="2021-07-29T13:36:00Z">
              <w:r>
                <w:t>I</w:t>
              </w:r>
            </w:ins>
            <w:r w:rsidRPr="007F1605">
              <w:t>lmu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tentang</w:t>
            </w:r>
            <w:proofErr w:type="spellEnd"/>
            <w:r w:rsidRPr="007F1605">
              <w:t xml:space="preserve"> </w:t>
            </w:r>
            <w:proofErr w:type="spellStart"/>
            <w:r w:rsidRPr="007F1605">
              <w:t>metode</w:t>
            </w:r>
            <w:proofErr w:type="spellEnd"/>
            <w:r w:rsidRPr="007F1605"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del w:id="20" w:author="ismail - [2010]" w:date="2021-07-29T13:36:00Z">
              <w:r w:rsidDel="007F1605">
                <w:delText>a</w:delText>
              </w:r>
            </w:del>
            <w:proofErr w:type="spellStart"/>
            <w:ins w:id="21" w:author="ismail - [2010]" w:date="2021-07-29T13:37:00Z">
              <w:r>
                <w:t>A</w:t>
              </w:r>
            </w:ins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7F160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del w:id="22" w:author="ismail - [2010]" w:date="2021-07-29T13:37:00Z">
              <w:r w:rsidDel="007F1605">
                <w:delText>t</w:delText>
              </w:r>
            </w:del>
            <w:proofErr w:type="spellStart"/>
            <w:ins w:id="23" w:author="ismail - [2010]" w:date="2021-07-29T13:37:00Z">
              <w:r>
                <w:t>T</w:t>
              </w:r>
            </w:ins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4" w:author="ismail - [2010]" w:date="2021-07-29T13:37:00Z">
              <w:r w:rsidDel="007F1605">
                <w:delText>p</w:delText>
              </w:r>
            </w:del>
            <w:proofErr w:type="spellStart"/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</w:t>
            </w:r>
            <w:r>
              <w:t>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7F1605" w:rsidRDefault="007F1605" w:rsidP="007F16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7F160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del w:id="25" w:author="ismail - [2010]" w:date="2021-07-29T13:37:00Z">
              <w:r w:rsidDel="007F1605">
                <w:delText>r</w:delText>
              </w:r>
            </w:del>
            <w:proofErr w:type="spellStart"/>
            <w:ins w:id="26" w:author="ismail - [2010]" w:date="2021-07-29T13:37:00Z">
              <w:r>
                <w:t>R</w:t>
              </w:r>
            </w:ins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7F160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27" w:author="ismail - [2010]" w:date="2021-07-29T13:37:00Z">
              <w:r w:rsidR="00BE098E" w:rsidDel="007F1605">
                <w:delText>t</w:delText>
              </w:r>
            </w:del>
            <w:proofErr w:type="spellStart"/>
            <w:ins w:id="28" w:author="ismail - [2010]" w:date="2021-07-29T13:37:00Z">
              <w:r>
                <w:t>T</w:t>
              </w:r>
            </w:ins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7F1605">
            <w:pPr>
              <w:tabs>
                <w:tab w:val="left" w:pos="2064"/>
                <w:tab w:val="left" w:pos="2513"/>
              </w:tabs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  <w:bookmarkStart w:id="29" w:name="_GoBack"/>
            <w:bookmarkEnd w:id="29"/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7F1605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2020-08-26T21:29:00Z</dcterms:created>
  <dcterms:modified xsi:type="dcterms:W3CDTF">2021-07-29T06:37:00Z</dcterms:modified>
</cp:coreProperties>
</file>