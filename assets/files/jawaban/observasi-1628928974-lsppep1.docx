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1D1461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SLB N 5 Jakarta 2" w:date="2021-08-14T14:30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1D1461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</w:t>
            </w:r>
            <w:ins w:id="3" w:author="SLB N 5 Jakarta 2" w:date="2021-08-14T14:09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kstrim</w:t>
              </w:r>
            </w:ins>
            <w:del w:id="4" w:author="SLB N 5 Jakarta 2" w:date="2021-08-14T14:09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5" w:author="SLB N 5 Jakarta 2" w:date="2021-08-14T14:11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6" w:author="SLB N 5 Jakarta 2" w:date="2021-08-14T14:28:00Z">
              <w:r w:rsidRPr="00EC6F38" w:rsidDel="001D1461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7" w:author="SLB N 5 Jakarta 2" w:date="2021-08-14T14:10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8" w:author="SLB N 5 Jakarta 2" w:date="2021-08-14T14:10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9" w:name="_GoBack"/>
            <w:bookmarkEnd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1" w:author="SLB N 5 Jakarta 2" w:date="2021-08-14T14:12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SLB N 5 Jakarta 2" w:date="2021-08-14T14:10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SLB N 5 Jakarta 2" w:date="2021-08-14T14:12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4" w:author="SLB N 5 Jakarta 2" w:date="2021-08-14T14:12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ins w:id="15" w:author="SLB N 5 Jakarta 2" w:date="2021-08-14T14:13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ra</w:t>
              </w:r>
            </w:ins>
            <w:del w:id="16" w:author="SLB N 5 Jakarta 2" w:date="2021-08-14T14:13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er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7" w:author="SLB N 5 Jakarta 2" w:date="2021-08-14T14:13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18" w:author="SLB N 5 Jakarta 2" w:date="2021-08-14T14:13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, tetapi k</w:delText>
              </w:r>
            </w:del>
            <w:ins w:id="19" w:author="SLB N 5 Jakarta 2" w:date="2021-08-14T14:13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SLB N 5 Jakarta 2" w:date="2021-08-14T14:13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1" w:author="SLB N 5 Jakarta 2" w:date="2021-08-14T14:13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SLB N 5 Jakarta 2" w:date="2021-08-14T14:13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5" w:author="SLB N 5 Jakarta 2" w:date="2021-08-14T14:14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</w:ins>
            <w:del w:id="26" w:author="SLB N 5 Jakarta 2" w:date="2021-08-14T14:14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SLB N 5 Jakarta 2" w:date="2021-08-14T14:14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SLB N 5 Jakarta 2" w:date="2021-08-14T14:14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SLB N 5 Jakarta 2" w:date="2021-08-14T14:14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SLB N 5 Jakarta 2" w:date="2021-08-14T14:15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31" w:author="SLB N 5 Jakarta 2" w:date="2021-08-14T14:15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del w:id="32" w:author="SLB N 5 Jakarta 2" w:date="2021-08-14T14:15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SLB N 5 Jakarta 2" w:date="2021-08-14T14:15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del w:id="34" w:author="SLB N 5 Jakarta 2" w:date="2021-08-14T14:15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arena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SLB N 5 Jakarta 2" w:date="2021-08-14T14:15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SLB N 5 Jakarta 2" w:date="2021-08-14T14:15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37" w:author="SLB N 5 Jakarta 2" w:date="2021-08-14T14:15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juga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7D403F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  <w:rPrChange w:id="38" w:author="SLB N 5 Jakarta 2" w:date="2021-08-14T14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9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0" w:author="SLB N 5 Jakarta 2" w:date="2021-08-14T14:16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yaitu</w:t>
              </w:r>
            </w:ins>
            <w:ins w:id="41" w:author="SLB N 5 Jakarta 2" w:date="2021-08-14T14:15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</w:p>
          <w:p w:rsidR="00125355" w:rsidRPr="00EC6F38" w:rsidRDefault="007D403F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3" w:author="SLB N 5 Jakarta 2" w:date="2021-08-14T14:1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del w:id="44" w:author="SLB N 5 Jakarta 2" w:date="2021-08-14T14:16:00Z">
              <w:r w:rsidR="00125355"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46" w:author="SLB N 5 Jakarta 2" w:date="2021-08-14T14:16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47" w:author="SLB N 5 Jakarta 2" w:date="2021-08-14T14:16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SLB N 5 Jakarta 2" w:date="2021-08-14T14:16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49" w:author="SLB N 5 Jakarta 2" w:date="2021-08-14T14:16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2" w:author="SLB N 5 Jakarta 2" w:date="2021-08-14T14:17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53" w:author="SLB N 5 Jakarta 2" w:date="2021-08-14T14:17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54" w:author="SLB N 5 Jakarta 2" w:date="2021-08-14T14:17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SLB N 5 Jakarta 2" w:date="2021-08-14T14:17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SLB N 5 Jakarta 2" w:date="2021-08-14T14:17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57" w:author="SLB N 5 Jakarta 2" w:date="2021-08-14T14:17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60" w:author="SLB N 5 Jakarta 2" w:date="2021-08-14T14:17:00Z">
              <w:r w:rsidR="007D403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61" w:author="SLB N 5 Jakarta 2" w:date="2021-08-14T14:17:00Z">
              <w:r w:rsidRPr="00EC6F38" w:rsidDel="007D403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D146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3" w:author="SLB N 5 Jakarta 2" w:date="2021-08-14T14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4" w:author="SLB N 5 Jakarta 2" w:date="2021-08-14T14:18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65" w:author="SLB N 5 Jakarta 2" w:date="2021-08-14T14:18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66" w:author="SLB N 5 Jakarta 2" w:date="2021-08-14T14:18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SLB N 5 Jakarta 2" w:date="2021-08-14T14:18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68" w:author="SLB N 5 Jakarta 2" w:date="2021-08-14T14:18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dalam</w:t>
              </w:r>
              <w:r w:rsidR="00C06B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ins w:id="69" w:author="SLB N 5 Jakarta 2" w:date="2021-08-14T14:18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1" w:author="SLB N 5 Jakarta 2" w:date="2021-08-14T14:18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</w:ins>
            <w:del w:id="72" w:author="SLB N 5 Jakarta 2" w:date="2021-08-14T14:18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3" w:author="SLB N 5 Jakarta 2" w:date="2021-08-14T14:18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C06B09" w:rsidP="001D1461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4" w:author="SLB N 5 Jakarta 2" w:date="2021-08-14T14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5" w:author="SLB N 5 Jakarta 2" w:date="2021-08-14T14:1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76" w:author="SLB N 5 Jakarta 2" w:date="2021-08-14T14:19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:rsidR="00125355" w:rsidRPr="00EC6F38" w:rsidRDefault="00C06B09" w:rsidP="001D1461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SLB N 5 Jakarta 2" w:date="2021-08-14T14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8" w:author="SLB N 5 Jakarta 2" w:date="2021-08-14T14:1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79" w:author="SLB N 5 Jakarta 2" w:date="2021-08-14T14:19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:rsidR="00125355" w:rsidRPr="00EC6F38" w:rsidRDefault="00C06B09" w:rsidP="001D1461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0" w:author="SLB N 5 Jakarta 2" w:date="2021-08-14T14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1" w:author="SLB N 5 Jakarta 2" w:date="2021-08-14T14:1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82" w:author="SLB N 5 Jakarta 2" w:date="2021-08-14T14:19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</w:p>
          <w:p w:rsidR="00125355" w:rsidRPr="00EC6F38" w:rsidRDefault="00C06B09" w:rsidP="001D1461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3" w:author="SLB N 5 Jakarta 2" w:date="2021-08-14T14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4" w:author="SLB N 5 Jakarta 2" w:date="2021-08-14T14:1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85" w:author="SLB N 5 Jakarta 2" w:date="2021-08-14T14:19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</w:p>
          <w:p w:rsidR="00125355" w:rsidRPr="00EC6F38" w:rsidRDefault="00C06B09" w:rsidP="001D1461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SLB N 5 Jakarta 2" w:date="2021-08-14T14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7" w:author="SLB N 5 Jakarta 2" w:date="2021-08-14T14:1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88" w:author="SLB N 5 Jakarta 2" w:date="2021-08-14T14:19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0" w:author="SLB N 5 Jakarta 2" w:date="2021-08-14T14:19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1" w:author="SLB N 5 Jakarta 2" w:date="2021-08-14T14:19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</w:delText>
              </w:r>
            </w:del>
            <w:ins w:id="92" w:author="SLB N 5 Jakarta 2" w:date="2021-08-14T14:19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93" w:author="SLB N 5 Jakarta 2" w:date="2021-08-14T14:19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94" w:author="SLB N 5 Jakarta 2" w:date="2021-08-14T14:19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5" w:author="SLB N 5 Jakarta 2" w:date="2021-08-14T14:19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96" w:author="SLB N 5 Jakarta 2" w:date="2021-08-14T14:19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7" w:author="SLB N 5 Jakarta 2" w:date="2021-08-14T14:20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98" w:author="SLB N 5 Jakarta 2" w:date="2021-08-14T14:20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9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0" w:author="SLB N 5 Jakarta 2" w:date="2021-08-14T14:20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atau </w:t>
              </w:r>
            </w:ins>
            <w:del w:id="101" w:author="SLB N 5 Jakarta 2" w:date="2021-08-14T14:20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2" w:author="SLB N 5 Jakarta 2" w:date="2021-08-14T14:24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dilakukan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ins w:id="103" w:author="SLB N 5 Jakarta 2" w:date="2021-08-14T14:21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104" w:author="SLB N 5 Jakarta 2" w:date="2021-08-14T14:21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del w:id="105" w:author="SLB N 5 Jakarta 2" w:date="2021-08-14T14:24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lebih </w:delText>
              </w:r>
            </w:del>
            <w:ins w:id="106" w:author="SLB N 5 Jakarta 2" w:date="2021-08-14T14:24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dengan tujuan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7" w:author="SLB N 5 Jakarta 2" w:date="2021-08-14T14:25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ins w:id="108" w:author="SLB N 5 Jakarta 2" w:date="2021-08-14T14:25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untuk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9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0" w:author="SLB N 5 Jakarta 2" w:date="2021-08-14T14:21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1" w:author="SLB N 5 Jakarta 2" w:date="2021-08-14T14:25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2" w:author="SLB N 5 Jakarta 2" w:date="2021-08-14T14:22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3" w:author="SLB N 5 Jakarta 2" w:date="2021-08-14T14:25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dengan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4" w:author="SLB N 5 Jakarta 2" w:date="2021-08-14T14:22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kolaborasi </w:delText>
              </w:r>
            </w:del>
            <w:ins w:id="115" w:author="SLB N 5 Jakarta 2" w:date="2021-08-14T14:22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berkolaborasi dan ber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6" w:author="SLB N 5 Jakarta 2" w:date="2021-08-14T14:26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117" w:author="SLB N 5 Jakarta 2" w:date="2021-08-14T14:26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untuk mendapat lebih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18" w:author="SLB N 5 Jakarta 2" w:date="2021-08-14T14:23:00Z">
              <w:r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119" w:author="SLB N 5 Jakarta 2" w:date="2021-08-14T14:23:00Z">
              <w:r w:rsidR="00C06B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06B09" w:rsidP="001D1461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0" w:author="SLB N 5 Jakarta 2" w:date="2021-08-14T14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21" w:author="SLB N 5 Jakarta 2" w:date="2021-08-14T14:2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Proses y</w:t>
              </w:r>
            </w:ins>
            <w:del w:id="122" w:author="SLB N 5 Jakarta 2" w:date="2021-08-14T14:26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123" w:author="SLB N 5 Jakarta 2" w:date="2021-08-14T14:2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24" w:author="SLB N 5 Jakarta 2" w:date="2021-08-14T14:2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25" w:author="SLB N 5 Jakarta 2" w:date="2021-08-14T14:23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6" w:author="SLB N 5 Jakarta 2" w:date="2021-08-14T14:2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del w:id="127" w:author="SLB N 5 Jakarta 2" w:date="2021-08-14T14:23:00Z">
              <w:r w:rsidR="00125355" w:rsidRPr="00EC6F38" w:rsidDel="00C06B09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8" w:author="SLB N 5 Jakarta 2" w:date="2021-08-14T14:2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revolusi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8F4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9AB6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LB N 5 Jakarta 2">
    <w15:presenceInfo w15:providerId="None" w15:userId="SLB N 5 Jakarta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1D1461"/>
    <w:rsid w:val="00240407"/>
    <w:rsid w:val="0042167F"/>
    <w:rsid w:val="007D403F"/>
    <w:rsid w:val="00924DF5"/>
    <w:rsid w:val="00C06B09"/>
    <w:rsid w:val="00C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SLB N 5 Jakarta 2</cp:lastModifiedBy>
  <cp:revision>2</cp:revision>
  <dcterms:created xsi:type="dcterms:W3CDTF">2021-08-14T08:14:00Z</dcterms:created>
  <dcterms:modified xsi:type="dcterms:W3CDTF">2021-08-14T08:14:00Z</dcterms:modified>
</cp:coreProperties>
</file>