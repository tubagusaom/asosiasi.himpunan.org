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Del="009B4826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0" w:author="Dwi S" w:date="2020-09-30T10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1" w:author="Dwi S" w:date="2020-09-30T10:43:00Z">
              <w:r w:rsidRPr="004B7994" w:rsidDel="009B482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Nama penulis: Jony Wong</w:delText>
              </w:r>
            </w:del>
          </w:p>
          <w:p w:rsidR="00974F1C" w:rsidRPr="004B7994" w:rsidDel="009B4826" w:rsidRDefault="00974F1C" w:rsidP="00821BA2">
            <w:pPr>
              <w:spacing w:line="312" w:lineRule="auto"/>
              <w:ind w:left="457"/>
              <w:rPr>
                <w:del w:id="2" w:author="Dwi S" w:date="2020-09-30T10:43:00Z"/>
                <w:rFonts w:ascii="Times New Roman" w:hAnsi="Times New Roman" w:cs="Times New Roman"/>
                <w:iCs/>
                <w:sz w:val="24"/>
                <w:szCs w:val="24"/>
              </w:rPr>
            </w:pPr>
            <w:del w:id="3" w:author="Dwi S" w:date="2020-09-30T10:43:00Z">
              <w:r w:rsidRPr="004B7994" w:rsidDel="009B482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RPr="004B7994" w:rsidDel="009B4826">
                <w:rPr>
                  <w:rFonts w:ascii="Times New Roman" w:hAnsi="Times New Roman" w:cs="Times New Roman"/>
                  <w:iCs/>
                  <w:sz w:val="24"/>
                  <w:szCs w:val="24"/>
                </w:rPr>
                <w:delText>Internet marketing for beginners</w:delText>
              </w:r>
            </w:del>
          </w:p>
          <w:p w:rsidR="00974F1C" w:rsidRPr="004B7994" w:rsidDel="009B4826" w:rsidRDefault="00974F1C" w:rsidP="00821BA2">
            <w:pPr>
              <w:spacing w:line="312" w:lineRule="auto"/>
              <w:ind w:left="457"/>
              <w:rPr>
                <w:del w:id="4" w:author="Dwi S" w:date="2020-09-30T10:43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del w:id="5" w:author="Dwi S" w:date="2020-09-30T10:43:00Z">
              <w:r w:rsidDel="009B4826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Tahun t</w:delText>
              </w:r>
              <w:r w:rsidRPr="004B7994" w:rsidDel="009B4826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erbit: 2010</w:delText>
              </w:r>
            </w:del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6" w:author="Dwi S" w:date="2020-09-30T10:43:00Z">
              <w:r w:rsidRPr="004B7994" w:rsidDel="009B4826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Penerbit: </w:delText>
              </w:r>
              <w:r w:rsidRPr="004B7994" w:rsidDel="009B4826">
                <w:rPr>
                  <w:rFonts w:ascii="Times New Roman" w:hAnsi="Times New Roman" w:cs="Times New Roman"/>
                  <w:sz w:val="24"/>
                  <w:szCs w:val="24"/>
                </w:rPr>
                <w:delText>Elex Media Komputindo</w:delText>
              </w:r>
              <w:r w:rsidRPr="004B7994" w:rsidDel="009B482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, Jakarta</w:delText>
              </w:r>
            </w:del>
            <w:ins w:id="7" w:author="Dwi S" w:date="2020-09-30T10:43:00Z">
              <w:r w:rsidR="009B482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</w:p>
          <w:p w:rsidR="009B4826" w:rsidRDefault="009B482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B4826" w:rsidRDefault="009B482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9B4826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8" w:author="Dwi S" w:date="2020-09-30T10:47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del w:id="9" w:author="Dwi S" w:date="2020-09-30T10:48:00Z">
              <w:r w:rsidRPr="004B7994" w:rsidDel="009B482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,</w:delText>
              </w:r>
            </w:del>
            <w:ins w:id="10" w:author="Dwi S" w:date="2020-09-30T10:49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Del="009B4826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11" w:author="Dwi S" w:date="2020-09-30T10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12" w:author="Dwi S" w:date="2020-09-30T10:44:00Z">
              <w:r w:rsidDel="009B482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Nama penulis: </w:delText>
              </w:r>
              <w:r w:rsidRPr="00A16D9B" w:rsidDel="009B4826">
                <w:rPr>
                  <w:rFonts w:ascii="Times New Roman" w:hAnsi="Times New Roman" w:cs="Times New Roman"/>
                  <w:sz w:val="24"/>
                  <w:szCs w:val="24"/>
                </w:rPr>
                <w:delText>Jefferly</w:delText>
              </w:r>
              <w:r w:rsidDel="009B482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 </w:delText>
              </w:r>
              <w:r w:rsidRPr="00A16D9B" w:rsidDel="009B4826">
                <w:rPr>
                  <w:rFonts w:ascii="Times New Roman" w:hAnsi="Times New Roman" w:cs="Times New Roman"/>
                  <w:sz w:val="24"/>
                  <w:szCs w:val="24"/>
                </w:rPr>
                <w:delText>Helianthusonfri</w:delText>
              </w:r>
              <w:r w:rsidDel="009B4826">
                <w:rPr>
                  <w:rFonts w:ascii="Times New Roman" w:hAnsi="Times New Roman" w:cs="Times New Roman"/>
                  <w:sz w:val="24"/>
                  <w:szCs w:val="24"/>
                </w:rPr>
                <w:br/>
              </w:r>
              <w:r w:rsidDel="009B482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RPr="004B7994" w:rsidDel="009B4826">
                <w:rPr>
                  <w:rFonts w:ascii="Times New Roman" w:hAnsi="Times New Roman" w:cs="Times New Roman"/>
                  <w:iCs/>
                  <w:sz w:val="24"/>
                  <w:szCs w:val="24"/>
                </w:rPr>
                <w:delText>Facebook Marketing</w:delText>
              </w:r>
            </w:del>
          </w:p>
          <w:p w:rsidR="00974F1C" w:rsidDel="009B4826" w:rsidRDefault="00974F1C" w:rsidP="00821BA2">
            <w:pPr>
              <w:pStyle w:val="ListParagraph"/>
              <w:spacing w:line="312" w:lineRule="auto"/>
              <w:ind w:left="457"/>
              <w:rPr>
                <w:del w:id="13" w:author="Dwi S" w:date="2020-09-30T10:44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del w:id="14" w:author="Dwi S" w:date="2020-09-30T10:44:00Z">
              <w:r w:rsidDel="009B4826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Tahun terbit: 2016</w:delText>
              </w:r>
            </w:del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15" w:author="Dwi S" w:date="2020-09-30T10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16" w:author="Dwi S" w:date="2020-09-30T10:44:00Z">
              <w:r w:rsidRPr="004B7994" w:rsidDel="009B4826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Penerbit: </w:delText>
              </w:r>
              <w:r w:rsidRPr="004B7994" w:rsidDel="009B4826">
                <w:rPr>
                  <w:rFonts w:ascii="Times New Roman" w:hAnsi="Times New Roman" w:cs="Times New Roman"/>
                  <w:sz w:val="24"/>
                  <w:szCs w:val="24"/>
                </w:rPr>
                <w:delText>Elex Media Komputindo</w:delText>
              </w:r>
              <w:r w:rsidRPr="004B7994" w:rsidDel="009B482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, Jakarta</w:delText>
              </w:r>
            </w:del>
            <w:ins w:id="17" w:author="Dwi S" w:date="2020-09-30T10:44:00Z">
              <w:r w:rsidR="009B482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</w:p>
          <w:p w:rsidR="009B4826" w:rsidRDefault="009B4826" w:rsidP="00821BA2">
            <w:pPr>
              <w:pStyle w:val="ListParagraph"/>
              <w:spacing w:line="312" w:lineRule="auto"/>
              <w:ind w:left="457"/>
              <w:rPr>
                <w:ins w:id="18" w:author="Dwi S" w:date="2020-09-30T10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B4826" w:rsidRDefault="009B482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19" w:author="Dwi S" w:date="2020-09-30T10:4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Helianthusonfri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Jefferly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2016. </w:t>
              </w:r>
              <w:r w:rsidRPr="009B4826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0" w:author="Dwi S" w:date="2020-09-30T10:49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Facebook Marketing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ins w:id="21" w:author="Dwi S" w:date="2020-09-30T10:49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Elex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Media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Komputindo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 Jakarta.</w:t>
              </w:r>
            </w:ins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Del="009B4826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22" w:author="Dwi S" w:date="2020-09-30T10:50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23" w:author="Dwi S" w:date="2020-09-30T10:50:00Z">
              <w:r w:rsidDel="009B482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Nama penulis: Tauhid Nur Azhar dan Bambang Trim</w:delText>
              </w:r>
              <w:r w:rsidDel="009B4826">
                <w:rPr>
                  <w:rFonts w:ascii="Times New Roman" w:hAnsi="Times New Roman" w:cs="Times New Roman"/>
                  <w:sz w:val="24"/>
                  <w:szCs w:val="24"/>
                </w:rPr>
                <w:br/>
              </w:r>
              <w:r w:rsidDel="009B482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Del="009B4826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Jangan ke Dokter Lagi: keajaiban sistem imun dan kiat menghalau penyakit</w:delText>
              </w:r>
            </w:del>
          </w:p>
          <w:p w:rsidR="00974F1C" w:rsidDel="009B4826" w:rsidRDefault="00974F1C" w:rsidP="00821BA2">
            <w:pPr>
              <w:pStyle w:val="ListParagraph"/>
              <w:spacing w:line="312" w:lineRule="auto"/>
              <w:ind w:left="457"/>
              <w:rPr>
                <w:del w:id="24" w:author="Dwi S" w:date="2020-09-30T10:50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del w:id="25" w:author="Dwi S" w:date="2020-09-30T10:50:00Z">
              <w:r w:rsidDel="009B4826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Tahun terbit: 2005</w:delText>
              </w:r>
            </w:del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26" w:author="Dwi S" w:date="2020-09-30T10:50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27" w:author="Dwi S" w:date="2020-09-30T10:50:00Z">
              <w:r w:rsidRPr="004B7994" w:rsidDel="009B4826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Penerbit: </w:delText>
              </w:r>
              <w:r w:rsidDel="009B482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MQ Publishing, Bandung</w:delText>
              </w:r>
            </w:del>
            <w:ins w:id="28" w:author="Dwi S" w:date="2020-09-30T10:50:00Z">
              <w:r w:rsidR="009B482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</w:p>
          <w:p w:rsidR="009B4826" w:rsidRDefault="009B4826" w:rsidP="00821BA2">
            <w:pPr>
              <w:pStyle w:val="ListParagraph"/>
              <w:spacing w:line="312" w:lineRule="auto"/>
              <w:ind w:left="457"/>
              <w:rPr>
                <w:ins w:id="29" w:author="Dwi S" w:date="2020-09-30T10:50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B4826" w:rsidRDefault="009B482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30" w:author="Dwi S" w:date="2020-09-30T10:5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Azhar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T. N.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B. Trim. 2005. </w:t>
              </w:r>
            </w:ins>
            <w:proofErr w:type="spellStart"/>
            <w:ins w:id="31" w:author="Dwi S" w:date="2020-09-30T10:51:00Z">
              <w:r w:rsidRPr="009B4826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2" w:author="Dwi S" w:date="2020-09-30T10:5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Jangan</w:t>
              </w:r>
              <w:proofErr w:type="spellEnd"/>
              <w:r w:rsidRPr="009B4826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3" w:author="Dwi S" w:date="2020-09-30T10:5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9B4826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4" w:author="Dwi S" w:date="2020-09-30T10:5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ke</w:t>
              </w:r>
              <w:proofErr w:type="spellEnd"/>
              <w:r w:rsidRPr="009B4826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5" w:author="Dwi S" w:date="2020-09-30T10:5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9B4826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6" w:author="Dwi S" w:date="2020-09-30T10:5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Dokter</w:t>
              </w:r>
              <w:proofErr w:type="spellEnd"/>
              <w:r w:rsidRPr="009B4826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7" w:author="Dwi S" w:date="2020-09-30T10:5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9B4826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8" w:author="Dwi S" w:date="2020-09-30T10:5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Lagi</w:t>
              </w:r>
              <w:proofErr w:type="spellEnd"/>
              <w:r w:rsidRPr="009B4826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9" w:author="Dwi S" w:date="2020-09-30T10:5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: </w:t>
              </w:r>
              <w:proofErr w:type="spellStart"/>
              <w:r w:rsidRPr="009B4826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0" w:author="Dwi S" w:date="2020-09-30T10:5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keajaiban</w:t>
              </w:r>
              <w:proofErr w:type="spellEnd"/>
              <w:r w:rsidRPr="009B4826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1" w:author="Dwi S" w:date="2020-09-30T10:5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system </w:t>
              </w:r>
              <w:proofErr w:type="spellStart"/>
              <w:r w:rsidRPr="009B4826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2" w:author="Dwi S" w:date="2020-09-30T10:5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imun</w:t>
              </w:r>
              <w:proofErr w:type="spellEnd"/>
              <w:r w:rsidRPr="009B4826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3" w:author="Dwi S" w:date="2020-09-30T10:5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9B4826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4" w:author="Dwi S" w:date="2020-09-30T10:5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dan</w:t>
              </w:r>
              <w:proofErr w:type="spellEnd"/>
              <w:r w:rsidRPr="009B4826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5" w:author="Dwi S" w:date="2020-09-30T10:5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9B4826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6" w:author="Dwi S" w:date="2020-09-30T10:5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kiat</w:t>
              </w:r>
              <w:proofErr w:type="spellEnd"/>
              <w:r w:rsidRPr="009B4826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7" w:author="Dwi S" w:date="2020-09-30T10:5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9B4826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8" w:author="Dwi S" w:date="2020-09-30T10:5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menghalau</w:t>
              </w:r>
              <w:proofErr w:type="spellEnd"/>
              <w:r w:rsidRPr="009B4826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9" w:author="Dwi S" w:date="2020-09-30T10:5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9B4826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0" w:author="Dwi S" w:date="2020-09-30T10:5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penyakit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 MQ Publishing. Bandung.</w:t>
              </w:r>
            </w:ins>
            <w:ins w:id="51" w:author="Dwi S" w:date="2020-09-30T10:5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Del="009B4826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52" w:author="Dwi S" w:date="2020-09-30T10:52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53" w:author="Dwi S" w:date="2020-09-30T10:52:00Z">
              <w:r w:rsidDel="009B482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Nama penulis: John W. Osborne</w:delText>
              </w:r>
              <w:r w:rsidDel="009B4826">
                <w:rPr>
                  <w:rFonts w:ascii="Times New Roman" w:hAnsi="Times New Roman" w:cs="Times New Roman"/>
                  <w:sz w:val="24"/>
                  <w:szCs w:val="24"/>
                </w:rPr>
                <w:br/>
              </w:r>
              <w:r w:rsidDel="009B482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Del="009B4826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Kiat Berbicara di Depan Umum Untuk Eksekutif.</w:delText>
              </w:r>
            </w:del>
          </w:p>
          <w:p w:rsidR="00974F1C" w:rsidRPr="004B7994" w:rsidDel="009B4826" w:rsidRDefault="00974F1C" w:rsidP="00821BA2">
            <w:pPr>
              <w:pStyle w:val="ListParagraph"/>
              <w:spacing w:line="312" w:lineRule="auto"/>
              <w:ind w:left="457"/>
              <w:rPr>
                <w:del w:id="54" w:author="Dwi S" w:date="2020-09-30T10:52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55" w:author="Dwi S" w:date="2020-09-30T10:52:00Z">
              <w:r w:rsidDel="009B4826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Terjemahan: Walfred Andre</w:delText>
              </w:r>
            </w:del>
          </w:p>
          <w:p w:rsidR="00974F1C" w:rsidDel="009B4826" w:rsidRDefault="00974F1C" w:rsidP="00821BA2">
            <w:pPr>
              <w:pStyle w:val="ListParagraph"/>
              <w:spacing w:line="312" w:lineRule="auto"/>
              <w:ind w:left="457"/>
              <w:rPr>
                <w:del w:id="56" w:author="Dwi S" w:date="2020-09-30T10:52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del w:id="57" w:author="Dwi S" w:date="2020-09-30T10:52:00Z">
              <w:r w:rsidDel="009B4826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Tahun terbit: 1993</w:delText>
              </w:r>
            </w:del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58" w:author="Dwi S" w:date="2020-09-30T10:52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59" w:author="Dwi S" w:date="2020-09-30T10:52:00Z">
              <w:r w:rsidRPr="004B7994" w:rsidDel="009B4826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Penerbit: </w:delText>
              </w:r>
              <w:r w:rsidDel="009B482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Bumi Aksara, Jakarta</w:delText>
              </w:r>
            </w:del>
            <w:ins w:id="60" w:author="Dwi S" w:date="2020-09-30T10:52:00Z">
              <w:r w:rsidR="009B482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</w:p>
          <w:p w:rsidR="009B4826" w:rsidRDefault="00942F2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61" w:author="Dwi S" w:date="2020-09-30T10:5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lastRenderedPageBreak/>
                <w:t xml:space="preserve">Osborne, John </w:t>
              </w:r>
            </w:ins>
            <w:ins w:id="62" w:author="Dwi S" w:date="2020-09-30T10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W. </w:t>
              </w:r>
            </w:ins>
            <w:ins w:id="63" w:author="Dwi S" w:date="2020-09-30T10:5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1993. </w:t>
              </w:r>
            </w:ins>
            <w:proofErr w:type="spellStart"/>
            <w:ins w:id="64" w:author="Dwi S" w:date="2020-09-30T10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Terjemahan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proofErr w:type="spellStart"/>
            <w:ins w:id="65" w:author="Dwi S" w:date="2020-09-30T10:5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Walfred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Andre</w:t>
              </w:r>
            </w:ins>
            <w:ins w:id="66" w:author="Dwi S" w:date="2020-09-30T10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  <w:proofErr w:type="spellStart"/>
              <w:r w:rsidRPr="00942F2E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67" w:author="Dwi S" w:date="2020-09-30T10:5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Kiat</w:t>
              </w:r>
              <w:proofErr w:type="spellEnd"/>
              <w:r w:rsidRPr="00942F2E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68" w:author="Dwi S" w:date="2020-09-30T10:5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942F2E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69" w:author="Dwi S" w:date="2020-09-30T10:5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Berbicara</w:t>
              </w:r>
              <w:proofErr w:type="spellEnd"/>
              <w:r w:rsidRPr="00942F2E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70" w:author="Dwi S" w:date="2020-09-30T10:5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di </w:t>
              </w:r>
              <w:proofErr w:type="spellStart"/>
              <w:r w:rsidRPr="00942F2E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71" w:author="Dwi S" w:date="2020-09-30T10:5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Depan</w:t>
              </w:r>
              <w:proofErr w:type="spellEnd"/>
              <w:r w:rsidRPr="00942F2E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72" w:author="Dwi S" w:date="2020-09-30T10:5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942F2E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73" w:author="Dwi S" w:date="2020-09-30T10:5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Umum</w:t>
              </w:r>
              <w:proofErr w:type="spellEnd"/>
              <w:r w:rsidRPr="00942F2E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74" w:author="Dwi S" w:date="2020-09-30T10:5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942F2E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75" w:author="Dwi S" w:date="2020-09-30T10:5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Untuk</w:t>
              </w:r>
              <w:proofErr w:type="spellEnd"/>
              <w:r w:rsidRPr="00942F2E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76" w:author="Dwi S" w:date="2020-09-30T10:5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942F2E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77" w:author="Dwi S" w:date="2020-09-30T10:5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Eksekutif</w:t>
              </w:r>
            </w:ins>
            <w:proofErr w:type="spellEnd"/>
            <w:ins w:id="78" w:author="Dwi S" w:date="2020-09-30T10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Bumi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Aksara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 Jakarta.</w:t>
              </w:r>
            </w:ins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Del="008C5BA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79" w:author="Dwi S" w:date="2020-09-30T10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80" w:author="Dwi S" w:date="2020-09-30T10:56:00Z">
              <w:r w:rsidDel="008C5BA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Nama penulis: Issabelee Arradon</w:delText>
              </w:r>
              <w:r w:rsidDel="008C5BA9">
                <w:rPr>
                  <w:rFonts w:ascii="Times New Roman" w:hAnsi="Times New Roman" w:cs="Times New Roman"/>
                  <w:sz w:val="24"/>
                  <w:szCs w:val="24"/>
                </w:rPr>
                <w:br/>
              </w:r>
              <w:r w:rsidDel="008C5BA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Del="008C5BA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Aceh, Contoh Penyelesaian Kejahatan Masa Lalu</w:delText>
              </w:r>
            </w:del>
          </w:p>
          <w:p w:rsidR="00974F1C" w:rsidDel="008C5BA9" w:rsidRDefault="00974F1C" w:rsidP="00821BA2">
            <w:pPr>
              <w:pStyle w:val="ListParagraph"/>
              <w:spacing w:line="312" w:lineRule="auto"/>
              <w:ind w:left="457"/>
              <w:rPr>
                <w:del w:id="81" w:author="Dwi S" w:date="2020-09-30T10:56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del w:id="82" w:author="Dwi S" w:date="2020-09-30T10:56:00Z">
              <w:r w:rsidDel="008C5BA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Tahun terbit: 2014</w:delText>
              </w:r>
            </w:del>
          </w:p>
          <w:p w:rsidR="008C5BA9" w:rsidRDefault="00974F1C" w:rsidP="00821BA2">
            <w:pPr>
              <w:pStyle w:val="ListParagraph"/>
              <w:spacing w:line="312" w:lineRule="auto"/>
              <w:ind w:left="457"/>
              <w:rPr>
                <w:ins w:id="83" w:author="Dwi S" w:date="2020-09-30T10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84" w:author="Dwi S" w:date="2020-09-30T10:56:00Z">
              <w:r w:rsidRPr="004B7994" w:rsidDel="008C5BA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Penerbit: </w:delText>
              </w:r>
              <w:r w:rsidDel="008C5BA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Kompas, 10 Februari 2014</w:delText>
              </w:r>
            </w:del>
          </w:p>
          <w:p w:rsidR="00974F1C" w:rsidRDefault="008C5BA9" w:rsidP="00821BA2">
            <w:pPr>
              <w:pStyle w:val="ListParagraph"/>
              <w:spacing w:line="312" w:lineRule="auto"/>
              <w:ind w:left="457"/>
              <w:rPr>
                <w:ins w:id="85" w:author="Dwi S" w:date="2020-09-30T10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86" w:author="Dwi S" w:date="2020-09-30T10:5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</w:p>
          <w:p w:rsidR="008C5BA9" w:rsidRDefault="008C5BA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87" w:author="Dwi S" w:date="2020-09-30T10:5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Arradon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Issabelee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2014. </w:t>
              </w:r>
              <w:r w:rsidRPr="008C5BA9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88" w:author="Dwi S" w:date="2020-09-30T10:5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Aceh, </w:t>
              </w:r>
              <w:proofErr w:type="spellStart"/>
              <w:r w:rsidRPr="008C5BA9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89" w:author="Dwi S" w:date="2020-09-30T10:5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Contoh</w:t>
              </w:r>
              <w:proofErr w:type="spellEnd"/>
              <w:r w:rsidRPr="008C5BA9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90" w:author="Dwi S" w:date="2020-09-30T10:5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8C5BA9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91" w:author="Dwi S" w:date="2020-09-30T10:5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Penyelesaian</w:t>
              </w:r>
              <w:proofErr w:type="spellEnd"/>
              <w:r w:rsidRPr="008C5BA9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92" w:author="Dwi S" w:date="2020-09-30T10:5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8C5BA9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93" w:author="Dwi S" w:date="2020-09-30T10:5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Kejahatan</w:t>
              </w:r>
              <w:proofErr w:type="spellEnd"/>
              <w:r w:rsidRPr="008C5BA9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94" w:author="Dwi S" w:date="2020-09-30T10:5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Masa </w:t>
              </w:r>
              <w:proofErr w:type="spellStart"/>
              <w:r w:rsidRPr="008C5BA9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95" w:author="Dwi S" w:date="2020-09-30T10:5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Lalu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</w:ins>
            <w:proofErr w:type="spellStart"/>
            <w:ins w:id="96" w:author="Dwi S" w:date="2020-09-30T10:5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Kompas</w:t>
              </w:r>
            </w:ins>
            <w:proofErr w:type="spellEnd"/>
            <w:ins w:id="97" w:author="Dwi S" w:date="2020-09-30T10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10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Februari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2014.</w:t>
              </w:r>
            </w:ins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8C5BA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Del="008C5BA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98" w:author="Dwi S" w:date="2020-09-30T10:58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99" w:author="Dwi S" w:date="2020-09-30T10:58:00Z">
              <w:r w:rsidRPr="005D70C9" w:rsidDel="008C5BA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Nama penulis: Bambang Trim</w:delText>
              </w:r>
            </w:del>
          </w:p>
          <w:p w:rsidR="00974F1C" w:rsidRPr="005D70C9" w:rsidDel="008C5BA9" w:rsidRDefault="00974F1C" w:rsidP="00821BA2">
            <w:pPr>
              <w:pStyle w:val="ListParagraph"/>
              <w:spacing w:line="312" w:lineRule="auto"/>
              <w:ind w:left="457"/>
              <w:rPr>
                <w:del w:id="100" w:author="Dwi S" w:date="2020-09-30T10:58:00Z"/>
                <w:rFonts w:ascii="Times New Roman" w:hAnsi="Times New Roman" w:cs="Times New Roman"/>
                <w:sz w:val="24"/>
                <w:szCs w:val="24"/>
              </w:rPr>
            </w:pPr>
            <w:del w:id="101" w:author="Dwi S" w:date="2020-09-30T10:58:00Z">
              <w:r w:rsidRPr="005D70C9" w:rsidDel="008C5BA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Tahun terbit: </w:delText>
              </w:r>
              <w:r w:rsidRPr="005D70C9" w:rsidDel="008C5BA9">
                <w:rPr>
                  <w:rFonts w:ascii="Times New Roman" w:hAnsi="Times New Roman" w:cs="Times New Roman"/>
                  <w:sz w:val="24"/>
                  <w:szCs w:val="24"/>
                </w:rPr>
                <w:delText>2011</w:delText>
              </w:r>
            </w:del>
          </w:p>
          <w:p w:rsidR="00974F1C" w:rsidRPr="005D70C9" w:rsidDel="008C5BA9" w:rsidRDefault="00974F1C" w:rsidP="00821BA2">
            <w:pPr>
              <w:pStyle w:val="ListParagraph"/>
              <w:spacing w:line="312" w:lineRule="auto"/>
              <w:ind w:left="457"/>
              <w:rPr>
                <w:del w:id="102" w:author="Dwi S" w:date="2020-09-30T10:58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del w:id="103" w:author="Dwi S" w:date="2020-09-30T10:58:00Z">
              <w:r w:rsidRPr="005D70C9" w:rsidDel="008C5BA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RPr="005D70C9" w:rsidDel="008C5BA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Muhammad Effect: Getaran yang dirindukan dan ditakuti</w:delText>
              </w:r>
            </w:del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104" w:author="Dwi S" w:date="2020-09-30T10:58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105" w:author="Dwi S" w:date="2020-09-30T10:58:00Z">
              <w:r w:rsidRPr="005D70C9" w:rsidDel="008C5BA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Penerbit: Tinta Medina, Solo</w:delText>
              </w:r>
            </w:del>
            <w:ins w:id="106" w:author="Dwi S" w:date="2020-09-30T10:58:00Z">
              <w:r w:rsidR="008C5BA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</w:p>
          <w:p w:rsidR="008C5BA9" w:rsidRDefault="008C5BA9" w:rsidP="00821BA2">
            <w:pPr>
              <w:pStyle w:val="ListParagraph"/>
              <w:spacing w:line="312" w:lineRule="auto"/>
              <w:ind w:left="457"/>
              <w:rPr>
                <w:ins w:id="107" w:author="Dwi S" w:date="2020-09-30T10:58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C5BA9" w:rsidRPr="005D70C9" w:rsidRDefault="008C5BA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108" w:author="Dwi S" w:date="2020-09-30T10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Trim,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Bambang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2011. </w:t>
              </w:r>
              <w:r w:rsidRPr="008C5BA9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09" w:author="Dwi S" w:date="2020-09-30T10:59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Muhammad </w:t>
              </w:r>
            </w:ins>
            <w:ins w:id="110" w:author="Dwi S" w:date="2020-09-30T10:59:00Z">
              <w:r w:rsidRPr="008C5BA9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11" w:author="Dwi S" w:date="2020-09-30T10:59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Effect: </w:t>
              </w:r>
              <w:proofErr w:type="spellStart"/>
              <w:r w:rsidRPr="008C5BA9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12" w:author="Dwi S" w:date="2020-09-30T10:59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Getaran</w:t>
              </w:r>
              <w:proofErr w:type="spellEnd"/>
              <w:r w:rsidRPr="008C5BA9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13" w:author="Dwi S" w:date="2020-09-30T10:59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yang </w:t>
              </w:r>
              <w:proofErr w:type="spellStart"/>
              <w:r w:rsidRPr="008C5BA9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14" w:author="Dwi S" w:date="2020-09-30T10:59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dirindukan</w:t>
              </w:r>
              <w:proofErr w:type="spellEnd"/>
              <w:r w:rsidRPr="008C5BA9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15" w:author="Dwi S" w:date="2020-09-30T10:59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8C5BA9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16" w:author="Dwi S" w:date="2020-09-30T10:59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dan</w:t>
              </w:r>
              <w:proofErr w:type="spellEnd"/>
              <w:r w:rsidRPr="008C5BA9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17" w:author="Dwi S" w:date="2020-09-30T10:59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8C5BA9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18" w:author="Dwi S" w:date="2020-09-30T10:59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ditakuti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Tinta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Median. Solo.</w:t>
              </w:r>
            </w:ins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Del="006B1A8B" w:rsidRDefault="00974F1C" w:rsidP="00821BA2">
            <w:pPr>
              <w:spacing w:line="480" w:lineRule="auto"/>
              <w:rPr>
                <w:del w:id="119" w:author="Dwi S" w:date="2020-09-30T11:02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20" w:name="_GoBack"/>
            <w:bookmarkEnd w:id="120"/>
          </w:p>
          <w:p w:rsidR="00974F1C" w:rsidRPr="006B1A8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  <w:rPrChange w:id="121" w:author="Dwi S" w:date="2020-09-30T11:02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wi S">
    <w15:presenceInfo w15:providerId="None" w15:userId="Dwi 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6B1A8B"/>
    <w:rsid w:val="008C5BA9"/>
    <w:rsid w:val="00924DF5"/>
    <w:rsid w:val="00942F2E"/>
    <w:rsid w:val="00974F1C"/>
    <w:rsid w:val="009B4826"/>
    <w:rsid w:val="00AC2661"/>
    <w:rsid w:val="00DB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4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8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Dwi S</cp:lastModifiedBy>
  <cp:revision>7</cp:revision>
  <dcterms:created xsi:type="dcterms:W3CDTF">2020-08-26T21:21:00Z</dcterms:created>
  <dcterms:modified xsi:type="dcterms:W3CDTF">2020-09-30T04:02:00Z</dcterms:modified>
</cp:coreProperties>
</file>