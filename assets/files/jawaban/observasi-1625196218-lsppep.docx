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DE0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AA877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1C5F9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C8BD88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BFEA78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commentRangeStart w:id="1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commentRangeEnd w:id="0"/>
      <w:commentRangeEnd w:id="1"/>
      <w:r w:rsidR="003169CA">
        <w:rPr>
          <w:rStyle w:val="CommentReference"/>
        </w:rPr>
        <w:commentReference w:id="1"/>
      </w:r>
      <w:r w:rsidR="003169CA">
        <w:rPr>
          <w:rStyle w:val="CommentReference"/>
        </w:rPr>
        <w:commentReference w:id="0"/>
      </w:r>
    </w:p>
    <w:p w14:paraId="736EDDB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F3D458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9A5BA82" wp14:editId="15F1068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D40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74F74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E2D4F2A" w14:textId="167386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" w:author="Pengguna Microsoft Office" w:date="2021-07-02T09:52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  <w:proofErr w:type="spellStart"/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dadak </w:t>
        </w:r>
      </w:ins>
      <w:del w:id="3" w:author="Pengguna Microsoft Office" w:date="2021-07-02T09:52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mie instan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kemas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4" w:author="Pengguna Microsoft Office" w:date="2021-07-02T09:52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5" w:author="Pengguna Microsoft Office" w:date="2021-07-02T09:52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42EA02" w14:textId="137EC6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6" w:author="Pengguna Microsoft Office" w:date="2021-07-02T09:53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" w:author="Pengguna Microsoft Office" w:date="2021-07-02T09:53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. Meski </w:delText>
        </w:r>
      </w:del>
      <w:proofErr w:type="spellStart"/>
      <w:ins w:id="8" w:author="Pengguna Microsoft Office" w:date="2021-07-02T09:53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3169CA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3169C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9" w:author="Pengguna Microsoft Office" w:date="2021-07-02T09:53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Suasananya</w:t>
        </w:r>
        <w:proofErr w:type="spellEnd"/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169C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0" w:author="Pengguna Microsoft Office" w:date="2021-07-02T09:53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809D9" w14:textId="78B826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169CA">
        <w:rPr>
          <w:rFonts w:ascii="Times New Roman" w:eastAsia="Times New Roman" w:hAnsi="Times New Roman" w:cs="Times New Roman"/>
          <w:i/>
          <w:iCs/>
          <w:sz w:val="24"/>
          <w:szCs w:val="24"/>
          <w:rPrChange w:id="11" w:author="Pengguna Microsoft Office" w:date="2021-07-02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3169CA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Pengguna Microsoft Office" w:date="2021-07-02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3" w:author="Pengguna Microsoft Office" w:date="2021-07-02T09:54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" w:author="Pengguna Microsoft Office" w:date="2021-07-02T09:54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15" w:author="Pengguna Microsoft Office" w:date="2021-07-02T09:54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6" w:author="Pengguna Microsoft Office" w:date="2021-07-02T09:54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ins w:id="17" w:author="Pengguna Microsoft Office" w:date="2021-07-02T09:54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, “</w:t>
        </w:r>
      </w:ins>
      <w:proofErr w:type="spellStart"/>
      <w:del w:id="18" w:author="Pengguna Microsoft Office" w:date="2021-07-02T09:54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9" w:author="Pengguna Microsoft Office" w:date="2021-07-02T09:54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20" w:author="Pengguna Microsoft Office" w:date="2021-07-02T09:54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1" w:author="Pengguna Microsoft Office" w:date="2021-07-02T09:54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323E89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28DC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1DB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266D6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4AD7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3E0F15" w14:textId="643C54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</w:t>
      </w:r>
      <w:ins w:id="22" w:author="Pengguna Microsoft Office" w:date="2021-07-02T09:56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3" w:author="Pengguna Microsoft Office" w:date="2021-07-02T09:56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a,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4" w:author="Pengguna Microsoft Office" w:date="2021-07-02T09:56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gramEnd"/>
    </w:p>
    <w:p w14:paraId="4FD54D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79682" w14:textId="4AAE8A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ins w:id="25" w:author="Pengguna Microsoft Office" w:date="2021-07-02T09:56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i </w:t>
        </w:r>
        <w:proofErr w:type="spellStart"/>
        <w:r w:rsidR="003169CA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ins w:id="26" w:author="Pengguna Microsoft Office" w:date="2021-07-02T09:57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7" w:author="Pengguna Microsoft Office" w:date="2021-07-02T09:56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ie instan,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8" w:author="Pengguna Microsoft Office" w:date="2021-07-02T09:57:00Z">
        <w:r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F5C08F" w14:textId="2015347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9" w:author="Pengguna Microsoft Office" w:date="2021-07-02T09:57:00Z">
        <w:r w:rsidDel="003169CA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30" w:author="Pengguna Microsoft Office" w:date="2021-07-02T09:57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169C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1" w:author="Pengguna Microsoft Office" w:date="2021-07-02T09:57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169CA">
          <w:rPr>
            <w:rFonts w:ascii="Times New Roman" w:eastAsia="Times New Roman" w:hAnsi="Times New Roman" w:cs="Times New Roman"/>
            <w:sz w:val="24"/>
            <w:szCs w:val="24"/>
          </w:rPr>
          <w:t>tentun</w:t>
        </w:r>
      </w:ins>
      <w:ins w:id="32" w:author="Pengguna Microsoft Office" w:date="2021-07-02T10:02:00Z">
        <w:r w:rsidR="006547FD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="006547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" w:author="Pengguna Microsoft Office" w:date="2021-07-02T09:57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34" w:author="Pengguna Microsoft Office" w:date="2021-07-02T09:57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35" w:author="Pengguna Microsoft Office" w:date="2021-07-02T09:57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904CA" w14:textId="20FA97F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6" w:author="Pengguna Microsoft Office" w:date="2021-07-02T09:58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3169CA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37" w:author="Pengguna Microsoft Office" w:date="2021-07-02T09:58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69A73A" w14:textId="5574D8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38" w:author="Pengguna Microsoft Office" w:date="2021-07-02T10:02:00Z">
        <w:r w:rsidR="006547F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9" w:author="Pengguna Microsoft Office" w:date="2021-07-02T10:02:00Z">
        <w:r w:rsidRPr="00C50A1E" w:rsidDel="006547F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0" w:author="Pengguna Microsoft Office" w:date="2021-07-02T10:02:00Z">
        <w:r w:rsidR="006547F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1" w:author="Pengguna Microsoft Office" w:date="2021-07-02T10:02:00Z">
        <w:r w:rsidRPr="00C50A1E" w:rsidDel="006547F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ebab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04140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169CA">
        <w:rPr>
          <w:rFonts w:ascii="Times New Roman" w:eastAsia="Times New Roman" w:hAnsi="Times New Roman" w:cs="Times New Roman"/>
          <w:i/>
          <w:iCs/>
          <w:sz w:val="24"/>
          <w:szCs w:val="24"/>
          <w:rPrChange w:id="42" w:author="Pengguna Microsoft Office" w:date="2021-07-02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3169CA">
        <w:rPr>
          <w:rFonts w:ascii="Times New Roman" w:eastAsia="Times New Roman" w:hAnsi="Times New Roman" w:cs="Times New Roman"/>
          <w:i/>
          <w:iCs/>
          <w:sz w:val="24"/>
          <w:szCs w:val="24"/>
          <w:rPrChange w:id="43" w:author="Pengguna Microsoft Office" w:date="2021-07-02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61AA6F" w14:textId="48A52E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9CA">
        <w:rPr>
          <w:rFonts w:ascii="Times New Roman" w:eastAsia="Times New Roman" w:hAnsi="Times New Roman" w:cs="Times New Roman"/>
          <w:i/>
          <w:iCs/>
          <w:sz w:val="24"/>
          <w:szCs w:val="24"/>
          <w:rPrChange w:id="44" w:author="Pengguna Microsoft Office" w:date="2021-07-02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3169CA">
        <w:rPr>
          <w:rFonts w:ascii="Times New Roman" w:eastAsia="Times New Roman" w:hAnsi="Times New Roman" w:cs="Times New Roman"/>
          <w:i/>
          <w:iCs/>
          <w:sz w:val="24"/>
          <w:szCs w:val="24"/>
          <w:rPrChange w:id="45" w:author="Pengguna Microsoft Office" w:date="2021-07-02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46" w:author="Pengguna Microsoft Office" w:date="2021-07-02T09:59:00Z">
        <w:r w:rsidR="003169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Pengguna Microsoft Office" w:date="2021-07-02T09:59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7D449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221D25" w14:textId="469E63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48" w:author="Pengguna Microsoft Office" w:date="2021-07-02T09:59:00Z">
        <w:r w:rsidRPr="00C50A1E" w:rsidDel="003169C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49" w:author="Pengguna Microsoft Office" w:date="2021-07-02T10:00:00Z">
        <w:r w:rsidR="006547F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0" w:author="Pengguna Microsoft Office" w:date="2021-07-02T10:00:00Z">
        <w:r w:rsidRPr="00C50A1E" w:rsidDel="006547F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51" w:author="Pengguna Microsoft Office" w:date="2021-07-02T10:00:00Z">
        <w:r w:rsidR="006547F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52" w:author="Pengguna Microsoft Office" w:date="2021-07-02T10:00:00Z">
        <w:r w:rsidRPr="00C50A1E" w:rsidDel="006547F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5C4CBF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9D18D0F" w14:textId="77777777" w:rsidR="00927764" w:rsidRPr="00C50A1E" w:rsidRDefault="00927764" w:rsidP="00927764"/>
    <w:p w14:paraId="071D597C" w14:textId="77777777" w:rsidR="00927764" w:rsidRPr="005A045A" w:rsidRDefault="00927764" w:rsidP="00927764">
      <w:pPr>
        <w:rPr>
          <w:i/>
        </w:rPr>
      </w:pPr>
    </w:p>
    <w:p w14:paraId="0BFEA62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338807B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ngguna Microsoft Office" w:date="2021-07-02T09:52:00Z" w:initials="PMO">
    <w:p w14:paraId="60DDD66F" w14:textId="7CEA46C6" w:rsidR="003169CA" w:rsidRDefault="003169CA" w:rsidP="003169CA">
      <w:pPr>
        <w:pStyle w:val="CommentText"/>
      </w:pPr>
      <w:r>
        <w:rPr>
          <w:rStyle w:val="CommentReference"/>
        </w:rPr>
        <w:annotationRef/>
      </w:r>
      <w:r>
        <w:t>Gambar kurang jelas</w:t>
      </w:r>
    </w:p>
  </w:comment>
  <w:comment w:id="0" w:author="Pengguna Microsoft Office" w:date="2021-07-02T09:50:00Z" w:initials="PMO">
    <w:p w14:paraId="47C54F50" w14:textId="0166D3F4" w:rsidR="003169CA" w:rsidRDefault="003169CA" w:rsidP="003169CA">
      <w:pPr>
        <w:pStyle w:val="CommentText"/>
      </w:pPr>
      <w:r>
        <w:rPr>
          <w:rStyle w:val="CommentReference"/>
        </w:rPr>
        <w:annotationRef/>
      </w:r>
      <w:r>
        <w:t>Perbaiki font huruf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DDD66F" w15:done="0"/>
  <w15:commentEx w15:paraId="47C54F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96052" w16cex:dateUtc="2021-07-02T02:52:00Z"/>
  <w16cex:commentExtensible w16cex:durableId="24895FF0" w16cex:dateUtc="2021-07-02T0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DDD66F" w16cid:durableId="24896052"/>
  <w16cid:commentId w16cid:paraId="47C54F50" w16cid:durableId="24895F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2073" w14:textId="77777777" w:rsidR="002318A3" w:rsidRDefault="002318A3">
      <w:r>
        <w:separator/>
      </w:r>
    </w:p>
  </w:endnote>
  <w:endnote w:type="continuationSeparator" w:id="0">
    <w:p w14:paraId="65391480" w14:textId="77777777"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B7A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11D3A64" w14:textId="77777777" w:rsidR="00941E77" w:rsidRDefault="006547FD">
    <w:pPr>
      <w:pStyle w:val="Footer"/>
    </w:pPr>
  </w:p>
  <w:p w14:paraId="4955D50F" w14:textId="77777777" w:rsidR="00941E77" w:rsidRDefault="00654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9288" w14:textId="77777777" w:rsidR="002318A3" w:rsidRDefault="002318A3">
      <w:r>
        <w:separator/>
      </w:r>
    </w:p>
  </w:footnote>
  <w:footnote w:type="continuationSeparator" w:id="0">
    <w:p w14:paraId="209D9C19" w14:textId="77777777"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ngguna Microsoft Office">
    <w15:presenceInfo w15:providerId="None" w15:userId="Pengguna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169CA"/>
    <w:rsid w:val="0042167F"/>
    <w:rsid w:val="006547FD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5F7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16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6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6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9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Pengguna Microsoft Office</cp:lastModifiedBy>
  <cp:revision>2</cp:revision>
  <dcterms:created xsi:type="dcterms:W3CDTF">2021-07-02T03:03:00Z</dcterms:created>
  <dcterms:modified xsi:type="dcterms:W3CDTF">2021-07-02T03:03:00Z</dcterms:modified>
</cp:coreProperties>
</file>