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 xml:space="preserve">Hujan Turun, Berat Badan </w:t>
      </w:r>
      <w:del w:id="0" w:author="Dell" w:date="2021-11-10T12:08:00Z">
        <w:r w:rsidRPr="00C50A1E" w:rsidDel="00706E5D">
          <w:rPr>
            <w:rFonts w:ascii="Times New Roman" w:eastAsia="Times New Roman" w:hAnsi="Times New Roman" w:cs="Times New Roman"/>
            <w:kern w:val="36"/>
            <w:sz w:val="54"/>
            <w:szCs w:val="54"/>
          </w:rPr>
          <w:delText>Naik</w:delText>
        </w:r>
      </w:del>
      <w:ins w:id="1" w:author="Dell" w:date="2021-11-10T12:08:00Z">
        <w:r w:rsidR="00706E5D">
          <w:rPr>
            <w:rFonts w:ascii="Times New Roman" w:eastAsia="Times New Roman" w:hAnsi="Times New Roman" w:cs="Times New Roman"/>
            <w:kern w:val="36"/>
            <w:sz w:val="54"/>
            <w:szCs w:val="54"/>
          </w:rPr>
          <w:t xml:space="preserve">meningkat </w:t>
        </w:r>
      </w:ins>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w:t>
      </w:r>
      <w:del w:id="2" w:author="Dell" w:date="2021-11-10T12:10:00Z">
        <w:r w:rsidRPr="00C50A1E" w:rsidDel="00324B5D">
          <w:rPr>
            <w:rFonts w:ascii="Times New Roman" w:eastAsia="Times New Roman" w:hAnsi="Times New Roman" w:cs="Times New Roman"/>
            <w:i/>
            <w:iCs/>
            <w:sz w:val="24"/>
            <w:szCs w:val="24"/>
          </w:rPr>
          <w:delText>naik</w:delText>
        </w:r>
      </w:del>
      <w:ins w:id="3" w:author="Dell" w:date="2021-11-10T12:10:00Z">
        <w:r w:rsidR="00324B5D">
          <w:rPr>
            <w:rFonts w:ascii="Times New Roman" w:eastAsia="Times New Roman" w:hAnsi="Times New Roman" w:cs="Times New Roman"/>
            <w:i/>
            <w:iCs/>
            <w:sz w:val="24"/>
            <w:szCs w:val="24"/>
          </w:rPr>
          <w:t>meningkat</w:t>
        </w:r>
      </w:ins>
      <w:r w:rsidRPr="00C50A1E">
        <w:rPr>
          <w:rFonts w:ascii="Times New Roman" w:eastAsia="Times New Roman" w:hAnsi="Times New Roman" w:cs="Times New Roman"/>
          <w:i/>
          <w:iCs/>
          <w:sz w:val="24"/>
          <w:szCs w:val="24"/>
        </w:rPr>
        <w:t xml:space="preserve">, hubungan sama dia </w:t>
      </w:r>
      <w:del w:id="4" w:author="Dell" w:date="2021-11-10T12:09:00Z">
        <w:r w:rsidRPr="00C50A1E" w:rsidDel="00324B5D">
          <w:rPr>
            <w:rFonts w:ascii="Times New Roman" w:eastAsia="Times New Roman" w:hAnsi="Times New Roman" w:cs="Times New Roman"/>
            <w:i/>
            <w:iCs/>
            <w:sz w:val="24"/>
            <w:szCs w:val="24"/>
          </w:rPr>
          <w:delText>tetep temenan</w:delText>
        </w:r>
      </w:del>
      <w:ins w:id="5" w:author="Dell" w:date="2021-11-10T12:09:00Z">
        <w:r w:rsidR="00324B5D">
          <w:rPr>
            <w:rFonts w:ascii="Times New Roman" w:eastAsia="Times New Roman" w:hAnsi="Times New Roman" w:cs="Times New Roman"/>
            <w:i/>
            <w:iCs/>
            <w:sz w:val="24"/>
            <w:szCs w:val="24"/>
          </w:rPr>
          <w:t xml:space="preserve"> tetap menjadi teman</w:t>
        </w:r>
      </w:ins>
      <w:r w:rsidRPr="00C50A1E">
        <w:rPr>
          <w:rFonts w:ascii="Times New Roman" w:eastAsia="Times New Roman" w:hAnsi="Times New Roman" w:cs="Times New Roman"/>
          <w:i/>
          <w:iCs/>
          <w:sz w:val="24"/>
          <w:szCs w:val="24"/>
        </w:rPr>
        <w:t xml:space="preserve"> aja. </w:t>
      </w:r>
      <w:r w:rsidRPr="00324B5D">
        <w:rPr>
          <w:rFonts w:ascii="Times New Roman" w:eastAsia="Times New Roman" w:hAnsi="Times New Roman" w:cs="Times New Roman"/>
          <w:i/>
          <w:iCs/>
          <w:strike/>
          <w:sz w:val="24"/>
          <w:szCs w:val="24"/>
          <w:rPrChange w:id="6" w:author="Dell" w:date="2021-11-10T12:10:00Z">
            <w:rPr>
              <w:rFonts w:ascii="Times New Roman" w:eastAsia="Times New Roman" w:hAnsi="Times New Roman" w:cs="Times New Roman"/>
              <w:i/>
              <w:iCs/>
              <w:sz w:val="24"/>
              <w:szCs w:val="24"/>
            </w:rPr>
          </w:rPrChange>
        </w:rPr>
        <w:t>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w:t>
      </w:r>
      <w:del w:id="7" w:author="Dell" w:date="2021-11-10T12:11:00Z">
        <w:r w:rsidRPr="00C50A1E" w:rsidDel="00324B5D">
          <w:rPr>
            <w:rFonts w:ascii="Times New Roman" w:eastAsia="Times New Roman" w:hAnsi="Times New Roman" w:cs="Times New Roman"/>
            <w:sz w:val="24"/>
            <w:szCs w:val="24"/>
          </w:rPr>
          <w:delText xml:space="preserve">lebih </w:delText>
        </w:r>
      </w:del>
      <w:ins w:id="8" w:author="Dell" w:date="2021-11-10T12:11:00Z">
        <w:r w:rsidR="00324B5D">
          <w:rPr>
            <w:rFonts w:ascii="Times New Roman" w:eastAsia="Times New Roman" w:hAnsi="Times New Roman" w:cs="Times New Roman"/>
            <w:sz w:val="24"/>
            <w:szCs w:val="24"/>
          </w:rPr>
          <w:t>paling</w:t>
        </w:r>
        <w:r w:rsidR="00324B5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romantis dari sepiring mie instan kemasan putih yang aromanya </w:t>
      </w:r>
      <w:r w:rsidRPr="00324B5D">
        <w:rPr>
          <w:rFonts w:ascii="Times New Roman" w:eastAsia="Times New Roman" w:hAnsi="Times New Roman" w:cs="Times New Roman"/>
          <w:strike/>
          <w:sz w:val="24"/>
          <w:szCs w:val="24"/>
          <w:rPrChange w:id="9" w:author="Dell" w:date="2021-11-10T12:10:00Z">
            <w:rPr>
              <w:rFonts w:ascii="Times New Roman" w:eastAsia="Times New Roman" w:hAnsi="Times New Roman" w:cs="Times New Roman"/>
              <w:sz w:val="24"/>
              <w:szCs w:val="24"/>
            </w:rPr>
          </w:rPrChange>
        </w:rPr>
        <w:t xml:space="preserve">aduhai </w:t>
      </w:r>
      <w:r w:rsidRPr="00C50A1E">
        <w:rPr>
          <w:rFonts w:ascii="Times New Roman" w:eastAsia="Times New Roman" w:hAnsi="Times New Roman" w:cs="Times New Roman"/>
          <w:sz w:val="24"/>
          <w:szCs w:val="24"/>
        </w:rPr>
        <w:t>menggoda indera penciuman itu atau bakwan yang baru diangkat dari penggorengan di kala hujan?</w:t>
      </w:r>
    </w:p>
    <w:p w:rsidR="00927764" w:rsidRPr="00C50A1E" w:rsidRDefault="00324B5D" w:rsidP="00927764">
      <w:pPr>
        <w:shd w:val="clear" w:color="auto" w:fill="F5F5F5"/>
        <w:spacing w:after="375"/>
        <w:rPr>
          <w:rFonts w:ascii="Times New Roman" w:eastAsia="Times New Roman" w:hAnsi="Times New Roman" w:cs="Times New Roman"/>
          <w:sz w:val="24"/>
          <w:szCs w:val="24"/>
        </w:rPr>
      </w:pPr>
      <w:ins w:id="10" w:author="Dell" w:date="2021-11-10T12:11:00Z">
        <w:r>
          <w:rPr>
            <w:rFonts w:ascii="Times New Roman" w:eastAsia="Times New Roman" w:hAnsi="Times New Roman" w:cs="Times New Roman"/>
            <w:sz w:val="24"/>
            <w:szCs w:val="24"/>
          </w:rPr>
          <w:t xml:space="preserve">Bulan </w:t>
        </w:r>
      </w:ins>
      <w:r w:rsidR="00927764" w:rsidRPr="00C50A1E">
        <w:rPr>
          <w:rFonts w:ascii="Times New Roman" w:eastAsia="Times New Roman" w:hAnsi="Times New Roman" w:cs="Times New Roman"/>
          <w:sz w:val="24"/>
          <w:szCs w:val="24"/>
        </w:rPr>
        <w:t xml:space="preserve">Januari, hujan sehari-hari, </w:t>
      </w:r>
      <w:r w:rsidR="00927764" w:rsidRPr="00324B5D">
        <w:rPr>
          <w:rFonts w:ascii="Times New Roman" w:eastAsia="Times New Roman" w:hAnsi="Times New Roman" w:cs="Times New Roman"/>
          <w:strike/>
          <w:sz w:val="24"/>
          <w:szCs w:val="24"/>
          <w:rPrChange w:id="11" w:author="Dell" w:date="2021-11-10T12:11:00Z">
            <w:rPr>
              <w:rFonts w:ascii="Times New Roman" w:eastAsia="Times New Roman" w:hAnsi="Times New Roman" w:cs="Times New Roman"/>
              <w:sz w:val="24"/>
              <w:szCs w:val="24"/>
            </w:rPr>
          </w:rPrChange>
        </w:rPr>
        <w:t>begitu kata orang sering mengartikannya</w:t>
      </w:r>
      <w:r w:rsidR="00927764" w:rsidRPr="00C50A1E">
        <w:rPr>
          <w:rFonts w:ascii="Times New Roman" w:eastAsia="Times New Roman" w:hAnsi="Times New Roman" w:cs="Times New Roman"/>
          <w:sz w:val="24"/>
          <w:szCs w:val="24"/>
        </w:rPr>
        <w:t xml:space="preserve">. Benar saja. Meski di </w:t>
      </w:r>
      <w:del w:id="12" w:author="Dell" w:date="2021-11-10T12:12:00Z">
        <w:r w:rsidR="00927764" w:rsidRPr="00C50A1E" w:rsidDel="00324B5D">
          <w:rPr>
            <w:rFonts w:ascii="Times New Roman" w:eastAsia="Times New Roman" w:hAnsi="Times New Roman" w:cs="Times New Roman"/>
            <w:sz w:val="24"/>
            <w:szCs w:val="24"/>
          </w:rPr>
          <w:delText>tahun ini awal musim hujan</w:delText>
        </w:r>
      </w:del>
      <w:ins w:id="13" w:author="Dell" w:date="2021-11-10T12:12:00Z">
        <w:r>
          <w:rPr>
            <w:rFonts w:ascii="Times New Roman" w:eastAsia="Times New Roman" w:hAnsi="Times New Roman" w:cs="Times New Roman"/>
            <w:sz w:val="24"/>
            <w:szCs w:val="24"/>
          </w:rPr>
          <w:t xml:space="preserve"> di awal tahun musim hujan</w:t>
        </w:r>
      </w:ins>
      <w:r w:rsidR="00927764" w:rsidRPr="00C50A1E">
        <w:rPr>
          <w:rFonts w:ascii="Times New Roman" w:eastAsia="Times New Roman" w:hAnsi="Times New Roman" w:cs="Times New Roman"/>
          <w:sz w:val="24"/>
          <w:szCs w:val="24"/>
        </w:rPr>
        <w:t xml:space="preserve"> di Indonesia </w:t>
      </w:r>
      <w:r w:rsidR="00927764">
        <w:rPr>
          <w:rFonts w:ascii="Times New Roman" w:eastAsia="Times New Roman" w:hAnsi="Times New Roman" w:cs="Times New Roman"/>
          <w:sz w:val="24"/>
          <w:szCs w:val="24"/>
        </w:rPr>
        <w:t xml:space="preserve">mundur </w:t>
      </w:r>
      <w:del w:id="14" w:author="Dell" w:date="2021-11-10T12:12:00Z">
        <w:r w:rsidR="00927764" w:rsidDel="00324B5D">
          <w:rPr>
            <w:rFonts w:ascii="Times New Roman" w:eastAsia="Times New Roman" w:hAnsi="Times New Roman" w:cs="Times New Roman"/>
            <w:sz w:val="24"/>
            <w:szCs w:val="24"/>
          </w:rPr>
          <w:delText>di antara</w:delText>
        </w:r>
      </w:del>
      <w:ins w:id="15" w:author="Dell" w:date="2021-11-10T12:12:00Z">
        <w:r>
          <w:rPr>
            <w:rFonts w:ascii="Times New Roman" w:eastAsia="Times New Roman" w:hAnsi="Times New Roman" w:cs="Times New Roman"/>
            <w:sz w:val="24"/>
            <w:szCs w:val="24"/>
          </w:rPr>
          <w:t xml:space="preserve"> pada</w:t>
        </w:r>
      </w:ins>
      <w:r w:rsidR="00927764">
        <w:rPr>
          <w:rFonts w:ascii="Times New Roman" w:eastAsia="Times New Roman" w:hAnsi="Times New Roman" w:cs="Times New Roman"/>
          <w:sz w:val="24"/>
          <w:szCs w:val="24"/>
        </w:rPr>
        <w:t xml:space="preserve"> Bulan November-</w:t>
      </w:r>
      <w:r w:rsidR="00927764" w:rsidRPr="00C50A1E">
        <w:rPr>
          <w:rFonts w:ascii="Times New Roman" w:eastAsia="Times New Roman" w:hAnsi="Times New Roman" w:cs="Times New Roman"/>
          <w:sz w:val="24"/>
          <w:szCs w:val="24"/>
        </w:rPr>
        <w:t xml:space="preserve">Desember </w:t>
      </w:r>
      <w:ins w:id="16" w:author="Dell" w:date="2021-11-10T12:12:00Z">
        <w:r>
          <w:rPr>
            <w:rFonts w:ascii="Times New Roman" w:eastAsia="Times New Roman" w:hAnsi="Times New Roman" w:cs="Times New Roman"/>
            <w:sz w:val="24"/>
            <w:szCs w:val="24"/>
          </w:rPr>
          <w:t xml:space="preserve">tahun </w:t>
        </w:r>
      </w:ins>
      <w:r w:rsidR="00927764" w:rsidRPr="00C50A1E">
        <w:rPr>
          <w:rFonts w:ascii="Times New Roman" w:eastAsia="Times New Roman" w:hAnsi="Times New Roman" w:cs="Times New Roman"/>
          <w:sz w:val="24"/>
          <w:szCs w:val="24"/>
        </w:rPr>
        <w:t xml:space="preserve">2019, hujan benar-benar </w:t>
      </w:r>
      <w:del w:id="17" w:author="Dell" w:date="2021-11-10T12:13:00Z">
        <w:r w:rsidR="00927764" w:rsidRPr="00C50A1E" w:rsidDel="00324B5D">
          <w:rPr>
            <w:rFonts w:ascii="Times New Roman" w:eastAsia="Times New Roman" w:hAnsi="Times New Roman" w:cs="Times New Roman"/>
            <w:sz w:val="24"/>
            <w:szCs w:val="24"/>
          </w:rPr>
          <w:delText xml:space="preserve">datang </w:delText>
        </w:r>
      </w:del>
      <w:ins w:id="18" w:author="Dell" w:date="2021-11-10T12:13:00Z">
        <w:r>
          <w:rPr>
            <w:rFonts w:ascii="Times New Roman" w:eastAsia="Times New Roman" w:hAnsi="Times New Roman" w:cs="Times New Roman"/>
            <w:sz w:val="24"/>
            <w:szCs w:val="24"/>
          </w:rPr>
          <w:t xml:space="preserve">turun </w:t>
        </w:r>
      </w:ins>
      <w:r w:rsidR="00927764" w:rsidRPr="00C50A1E">
        <w:rPr>
          <w:rFonts w:ascii="Times New Roman" w:eastAsia="Times New Roman" w:hAnsi="Times New Roman" w:cs="Times New Roman"/>
          <w:sz w:val="24"/>
          <w:szCs w:val="24"/>
        </w:rPr>
        <w:t>seperti</w:t>
      </w:r>
      <w:ins w:id="19" w:author="Dell" w:date="2021-11-10T12:13:00Z">
        <w:r>
          <w:rPr>
            <w:rFonts w:ascii="Times New Roman" w:eastAsia="Times New Roman" w:hAnsi="Times New Roman" w:cs="Times New Roman"/>
            <w:sz w:val="24"/>
            <w:szCs w:val="24"/>
          </w:rPr>
          <w:t xml:space="preserve"> sesuai</w:t>
        </w:r>
      </w:ins>
      <w:r w:rsidR="00927764" w:rsidRPr="00C50A1E">
        <w:rPr>
          <w:rFonts w:ascii="Times New Roman" w:eastAsia="Times New Roman" w:hAnsi="Times New Roman" w:cs="Times New Roman"/>
          <w:sz w:val="24"/>
          <w:szCs w:val="24"/>
        </w:rPr>
        <w:t xml:space="preserve"> perkiraan. </w:t>
      </w:r>
      <w:r w:rsidR="00927764" w:rsidRPr="00324B5D">
        <w:rPr>
          <w:rFonts w:ascii="Times New Roman" w:eastAsia="Times New Roman" w:hAnsi="Times New Roman" w:cs="Times New Roman"/>
          <w:strike/>
          <w:sz w:val="24"/>
          <w:szCs w:val="24"/>
          <w:rPrChange w:id="20" w:author="Dell" w:date="2021-11-10T12:13:00Z">
            <w:rPr>
              <w:rFonts w:ascii="Times New Roman" w:eastAsia="Times New Roman" w:hAnsi="Times New Roman" w:cs="Times New Roman"/>
              <w:sz w:val="24"/>
              <w:szCs w:val="24"/>
            </w:rPr>
          </w:rPrChange>
        </w:rPr>
        <w:t>Sudah sangat terasa apalagi sejak awal tahun baru kita</w:t>
      </w:r>
      <w:r w:rsidR="00927764"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pun perilaku kita yang lain. </w:t>
      </w:r>
      <w:r w:rsidRPr="00324B5D">
        <w:rPr>
          <w:rFonts w:ascii="Times New Roman" w:eastAsia="Times New Roman" w:hAnsi="Times New Roman" w:cs="Times New Roman"/>
          <w:strike/>
          <w:sz w:val="24"/>
          <w:szCs w:val="24"/>
          <w:rPrChange w:id="21" w:author="Dell" w:date="2021-11-10T12:14:00Z">
            <w:rPr>
              <w:rFonts w:ascii="Times New Roman" w:eastAsia="Times New Roman" w:hAnsi="Times New Roman" w:cs="Times New Roman"/>
              <w:sz w:val="24"/>
              <w:szCs w:val="24"/>
            </w:rPr>
          </w:rPrChange>
        </w:rPr>
        <w:t>Soal makan. Ya,</w:t>
      </w:r>
      <w:r w:rsidRPr="00C50A1E">
        <w:rPr>
          <w:rFonts w:ascii="Times New Roman" w:eastAsia="Times New Roman" w:hAnsi="Times New Roman" w:cs="Times New Roman"/>
          <w:sz w:val="24"/>
          <w:szCs w:val="24"/>
        </w:rPr>
        <w:t xml:space="preserve">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706E5D">
        <w:rPr>
          <w:rFonts w:ascii="Times New Roman" w:eastAsia="Times New Roman" w:hAnsi="Times New Roman" w:cs="Times New Roman"/>
          <w:b/>
          <w:bCs/>
          <w:sz w:val="24"/>
          <w:szCs w:val="24"/>
        </w:rPr>
        <w:t>Mengapa Kita Merasa Lapar Ketika Hujan</w:t>
      </w:r>
      <w:ins w:id="22" w:author="Dell" w:date="2021-11-10T12:32:00Z">
        <w:r w:rsidR="003B3E13">
          <w:rPr>
            <w:rFonts w:ascii="Times New Roman" w:eastAsia="Times New Roman" w:hAnsi="Times New Roman" w:cs="Times New Roman"/>
            <w:b/>
            <w:bCs/>
            <w:sz w:val="24"/>
            <w:szCs w:val="24"/>
          </w:rPr>
          <w:t xml:space="preserve"> ? </w:t>
        </w:r>
      </w:ins>
      <w:r w:rsidRPr="00706E5D">
        <w:rPr>
          <w:rFonts w:ascii="Times New Roman" w:eastAsia="Times New Roman" w:hAnsi="Times New Roman" w:cs="Times New Roman"/>
          <w:sz w:val="24"/>
          <w:szCs w:val="24"/>
        </w:rPr>
        <w:br/>
      </w:r>
      <w:r w:rsidRPr="00C50A1E">
        <w:rPr>
          <w:rFonts w:ascii="Times New Roman" w:eastAsia="Times New Roman" w:hAnsi="Times New Roman" w:cs="Times New Roman"/>
          <w:sz w:val="24"/>
          <w:szCs w:val="24"/>
        </w:rP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w:t>
      </w:r>
      <w:ins w:id="23" w:author="Dell" w:date="2021-11-10T12:14:00Z">
        <w:r w:rsidR="00324B5D">
          <w:rPr>
            <w:rFonts w:ascii="Times New Roman" w:eastAsia="Times New Roman" w:hAnsi="Times New Roman" w:cs="Times New Roman"/>
            <w:sz w:val="24"/>
            <w:szCs w:val="24"/>
          </w:rPr>
          <w:t xml:space="preserve"> nafsu</w:t>
        </w:r>
      </w:ins>
      <w:r w:rsidRPr="00C50A1E">
        <w:rPr>
          <w:rFonts w:ascii="Times New Roman" w:eastAsia="Times New Roman" w:hAnsi="Times New Roman" w:cs="Times New Roman"/>
          <w:sz w:val="24"/>
          <w:szCs w:val="24"/>
        </w:rPr>
        <w:t xml:space="preserve">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Selain mengenang dia, kegiatan yang paling asyik di saat hujan turun adalah makan. Sering disebut cuma camilan, </w:t>
      </w:r>
      <w:del w:id="24" w:author="Dell" w:date="2021-11-10T12:15:00Z">
        <w:r w:rsidRPr="00C50A1E" w:rsidDel="00324B5D">
          <w:rPr>
            <w:rFonts w:ascii="Times New Roman" w:eastAsia="Times New Roman" w:hAnsi="Times New Roman" w:cs="Times New Roman"/>
            <w:sz w:val="24"/>
            <w:szCs w:val="24"/>
          </w:rPr>
          <w:delText xml:space="preserve">tapi </w:delText>
        </w:r>
      </w:del>
      <w:ins w:id="25" w:author="Dell" w:date="2021-11-10T12:15:00Z">
        <w:r w:rsidR="00324B5D">
          <w:rPr>
            <w:rFonts w:ascii="Times New Roman" w:eastAsia="Times New Roman" w:hAnsi="Times New Roman" w:cs="Times New Roman"/>
            <w:sz w:val="24"/>
            <w:szCs w:val="24"/>
          </w:rPr>
          <w:t xml:space="preserve"> akan tetapi,</w:t>
        </w:r>
        <w:r w:rsidR="00324B5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w:t>
      </w:r>
      <w:del w:id="26" w:author="Dell" w:date="2021-11-10T12:15:00Z">
        <w:r w:rsidRPr="00C50A1E" w:rsidDel="00324B5D">
          <w:rPr>
            <w:rFonts w:ascii="Times New Roman" w:eastAsia="Times New Roman" w:hAnsi="Times New Roman" w:cs="Times New Roman"/>
            <w:sz w:val="24"/>
            <w:szCs w:val="24"/>
          </w:rPr>
          <w:delText xml:space="preserve">4 </w:delText>
        </w:r>
      </w:del>
      <w:ins w:id="27" w:author="Dell" w:date="2021-11-10T12:15:00Z">
        <w:r w:rsidR="00324B5D">
          <w:rPr>
            <w:rFonts w:ascii="Times New Roman" w:eastAsia="Times New Roman" w:hAnsi="Times New Roman" w:cs="Times New Roman"/>
            <w:sz w:val="24"/>
            <w:szCs w:val="24"/>
          </w:rPr>
          <w:t xml:space="preserve"> empat</w:t>
        </w:r>
        <w:r w:rsidR="00324B5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w:t>
      </w:r>
      <w:r w:rsidRPr="00706E5D">
        <w:rPr>
          <w:rFonts w:ascii="Times New Roman" w:eastAsia="Times New Roman" w:hAnsi="Times New Roman" w:cs="Times New Roman"/>
          <w:sz w:val="24"/>
          <w:szCs w:val="24"/>
        </w:rPr>
        <w:t>membuat</w:t>
      </w:r>
      <w:r w:rsidRPr="00C50A1E">
        <w:rPr>
          <w:rFonts w:ascii="Times New Roman" w:eastAsia="Times New Roman" w:hAnsi="Times New Roman" w:cs="Times New Roman"/>
          <w:sz w:val="24"/>
          <w:szCs w:val="24"/>
        </w:rPr>
        <w:t xml:space="preserve">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memang bisa jadi salah satu pencetus mengapa kita </w:t>
      </w:r>
      <w:del w:id="28" w:author="Dell" w:date="2021-11-10T12:16:00Z">
        <w:r w:rsidRPr="00C50A1E" w:rsidDel="00324B5D">
          <w:rPr>
            <w:rFonts w:ascii="Times New Roman" w:eastAsia="Times New Roman" w:hAnsi="Times New Roman" w:cs="Times New Roman"/>
            <w:sz w:val="24"/>
            <w:szCs w:val="24"/>
          </w:rPr>
          <w:delText xml:space="preserve">jadi </w:delText>
        </w:r>
      </w:del>
      <w:ins w:id="29" w:author="Dell" w:date="2021-11-10T12:16:00Z">
        <w:r w:rsidR="00324B5D">
          <w:rPr>
            <w:rFonts w:ascii="Times New Roman" w:eastAsia="Times New Roman" w:hAnsi="Times New Roman" w:cs="Times New Roman"/>
            <w:sz w:val="24"/>
            <w:szCs w:val="24"/>
          </w:rPr>
          <w:t>menjadi</w:t>
        </w:r>
        <w:r w:rsidR="00324B5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suka</w:t>
      </w:r>
      <w:ins w:id="30" w:author="Dell" w:date="2021-11-10T12:16:00Z">
        <w:r w:rsidR="00324B5D">
          <w:rPr>
            <w:rFonts w:ascii="Times New Roman" w:eastAsia="Times New Roman" w:hAnsi="Times New Roman" w:cs="Times New Roman"/>
            <w:sz w:val="24"/>
            <w:szCs w:val="24"/>
          </w:rPr>
          <w:t xml:space="preserve"> gemar</w:t>
        </w:r>
      </w:ins>
      <w:r w:rsidRPr="00C50A1E">
        <w:rPr>
          <w:rFonts w:ascii="Times New Roman" w:eastAsia="Times New Roman" w:hAnsi="Times New Roman" w:cs="Times New Roman"/>
          <w:sz w:val="24"/>
          <w:szCs w:val="24"/>
        </w:rPr>
        <w:t xml:space="preserve">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w:t>
      </w:r>
      <w:r w:rsidRPr="00324B5D">
        <w:rPr>
          <w:rFonts w:ascii="Times New Roman" w:eastAsia="Times New Roman" w:hAnsi="Times New Roman" w:cs="Times New Roman"/>
          <w:strike/>
          <w:sz w:val="24"/>
          <w:szCs w:val="24"/>
          <w:rPrChange w:id="31" w:author="Dell" w:date="2021-11-10T12:17:00Z">
            <w:rPr>
              <w:rFonts w:ascii="Times New Roman" w:eastAsia="Times New Roman" w:hAnsi="Times New Roman" w:cs="Times New Roman"/>
              <w:sz w:val="24"/>
              <w:szCs w:val="24"/>
            </w:rPr>
          </w:rPrChange>
        </w:rPr>
        <w:t>lho</w:t>
      </w:r>
      <w:r w:rsidRPr="00C50A1E">
        <w:rPr>
          <w:rFonts w:ascii="Times New Roman" w:eastAsia="Times New Roman" w:hAnsi="Times New Roman" w:cs="Times New Roman"/>
          <w:sz w:val="24"/>
          <w:szCs w:val="24"/>
        </w:rPr>
        <w:t>. Dingin yang kita kira ternyata tidak sedingin kenyataannya</w:t>
      </w:r>
      <w:r w:rsidRPr="00324B5D">
        <w:rPr>
          <w:rFonts w:ascii="Times New Roman" w:eastAsia="Times New Roman" w:hAnsi="Times New Roman" w:cs="Times New Roman"/>
          <w:strike/>
          <w:sz w:val="24"/>
          <w:szCs w:val="24"/>
          <w:rPrChange w:id="32" w:author="Dell" w:date="2021-11-10T12:17:00Z">
            <w:rPr>
              <w:rFonts w:ascii="Times New Roman" w:eastAsia="Times New Roman" w:hAnsi="Times New Roman" w:cs="Times New Roman"/>
              <w:sz w:val="24"/>
              <w:szCs w:val="24"/>
            </w:rPr>
          </w:rPrChange>
        </w:rPr>
        <w:t>,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w:t>
      </w:r>
      <w:r w:rsidRPr="003B3E13">
        <w:rPr>
          <w:rFonts w:ascii="Times New Roman" w:eastAsia="Times New Roman" w:hAnsi="Times New Roman" w:cs="Times New Roman"/>
          <w:b/>
          <w:bCs/>
          <w:strike/>
          <w:sz w:val="24"/>
          <w:szCs w:val="24"/>
          <w:rPrChange w:id="33" w:author="Dell" w:date="2021-11-10T12:33:00Z">
            <w:rPr>
              <w:rFonts w:ascii="Times New Roman" w:eastAsia="Times New Roman" w:hAnsi="Times New Roman" w:cs="Times New Roman"/>
              <w:b/>
              <w:bCs/>
              <w:sz w:val="24"/>
              <w:szCs w:val="24"/>
            </w:rPr>
          </w:rPrChange>
        </w:rPr>
        <w:t>Ini</w:t>
      </w:r>
      <w:ins w:id="34" w:author="Dell" w:date="2021-11-10T12:33:00Z">
        <w:r w:rsidR="003B3E13">
          <w:rPr>
            <w:rFonts w:ascii="Times New Roman" w:eastAsia="Times New Roman" w:hAnsi="Times New Roman" w:cs="Times New Roman"/>
            <w:b/>
            <w:bCs/>
            <w:sz w:val="24"/>
            <w:szCs w:val="24"/>
          </w:rPr>
          <w:t xml:space="preserve"> ini</w:t>
        </w:r>
      </w:ins>
      <w:r w:rsidRPr="00C50A1E">
        <w:rPr>
          <w:rFonts w:ascii="Times New Roman" w:eastAsia="Times New Roman" w:hAnsi="Times New Roman" w:cs="Times New Roman"/>
          <w:b/>
          <w:bCs/>
          <w:sz w:val="24"/>
          <w:szCs w:val="24"/>
        </w:rPr>
        <w:t xml:space="preserve"> yang </w:t>
      </w:r>
      <w:del w:id="35" w:author="Dell" w:date="2021-11-10T12:33:00Z">
        <w:r w:rsidRPr="00C50A1E" w:rsidDel="003B3E13">
          <w:rPr>
            <w:rFonts w:ascii="Times New Roman" w:eastAsia="Times New Roman" w:hAnsi="Times New Roman" w:cs="Times New Roman"/>
            <w:b/>
            <w:bCs/>
            <w:sz w:val="24"/>
            <w:szCs w:val="24"/>
          </w:rPr>
          <w:delText xml:space="preserve">Bisa </w:delText>
        </w:r>
      </w:del>
      <w:ins w:id="36" w:author="Dell" w:date="2021-11-10T12:33:00Z">
        <w:r w:rsidR="003B3E13">
          <w:rPr>
            <w:rFonts w:ascii="Times New Roman" w:eastAsia="Times New Roman" w:hAnsi="Times New Roman" w:cs="Times New Roman"/>
            <w:b/>
            <w:bCs/>
            <w:sz w:val="24"/>
            <w:szCs w:val="24"/>
          </w:rPr>
          <w:t xml:space="preserve"> bisa</w:t>
        </w:r>
        <w:r w:rsidR="003B3E13" w:rsidRPr="00C50A1E">
          <w:rPr>
            <w:rFonts w:ascii="Times New Roman" w:eastAsia="Times New Roman" w:hAnsi="Times New Roman" w:cs="Times New Roman"/>
            <w:b/>
            <w:bCs/>
            <w:sz w:val="24"/>
            <w:szCs w:val="24"/>
          </w:rPr>
          <w:t xml:space="preserve"> </w:t>
        </w:r>
      </w:ins>
      <w:del w:id="37" w:author="Dell" w:date="2021-11-10T12:33:00Z">
        <w:r w:rsidRPr="00C50A1E" w:rsidDel="003B3E13">
          <w:rPr>
            <w:rFonts w:ascii="Times New Roman" w:eastAsia="Times New Roman" w:hAnsi="Times New Roman" w:cs="Times New Roman"/>
            <w:b/>
            <w:bCs/>
            <w:sz w:val="24"/>
            <w:szCs w:val="24"/>
          </w:rPr>
          <w:delText xml:space="preserve">Jadi </w:delText>
        </w:r>
      </w:del>
      <w:ins w:id="38" w:author="Dell" w:date="2021-11-10T12:33:00Z">
        <w:r w:rsidR="003B3E13">
          <w:rPr>
            <w:rFonts w:ascii="Times New Roman" w:eastAsia="Times New Roman" w:hAnsi="Times New Roman" w:cs="Times New Roman"/>
            <w:b/>
            <w:bCs/>
            <w:sz w:val="24"/>
            <w:szCs w:val="24"/>
          </w:rPr>
          <w:t xml:space="preserve"> menjadi </w:t>
        </w:r>
        <w:r w:rsidR="003B3E13" w:rsidRPr="00C50A1E">
          <w:rPr>
            <w:rFonts w:ascii="Times New Roman" w:eastAsia="Times New Roman" w:hAnsi="Times New Roman" w:cs="Times New Roman"/>
            <w:b/>
            <w:bCs/>
            <w:sz w:val="24"/>
            <w:szCs w:val="24"/>
          </w:rPr>
          <w:t xml:space="preserve"> </w:t>
        </w:r>
      </w:ins>
      <w:del w:id="39" w:author="Dell" w:date="2021-11-10T12:33:00Z">
        <w:r w:rsidRPr="00C50A1E" w:rsidDel="003B3E13">
          <w:rPr>
            <w:rFonts w:ascii="Times New Roman" w:eastAsia="Times New Roman" w:hAnsi="Times New Roman" w:cs="Times New Roman"/>
            <w:b/>
            <w:bCs/>
            <w:sz w:val="24"/>
            <w:szCs w:val="24"/>
          </w:rPr>
          <w:delText>Sebabnya...</w:delText>
        </w:r>
      </w:del>
      <w:ins w:id="40" w:author="Dell" w:date="2021-11-10T12:33:00Z">
        <w:r w:rsidR="003B3E13">
          <w:rPr>
            <w:rFonts w:ascii="Times New Roman" w:eastAsia="Times New Roman" w:hAnsi="Times New Roman" w:cs="Times New Roman"/>
            <w:b/>
            <w:bCs/>
            <w:sz w:val="24"/>
            <w:szCs w:val="24"/>
          </w:rPr>
          <w:t xml:space="preserve"> penyebab</w:t>
        </w:r>
      </w:ins>
      <w:bookmarkStart w:id="41" w:name="_GoBack"/>
      <w:bookmarkEnd w:id="41"/>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r w:rsidRPr="00324B5D">
        <w:rPr>
          <w:rFonts w:ascii="Times New Roman" w:eastAsia="Times New Roman" w:hAnsi="Times New Roman" w:cs="Times New Roman"/>
          <w:strike/>
          <w:sz w:val="24"/>
          <w:szCs w:val="24"/>
          <w:rPrChange w:id="42" w:author="Dell" w:date="2021-11-10T12:17:00Z">
            <w:rPr>
              <w:rFonts w:ascii="Times New Roman" w:eastAsia="Times New Roman" w:hAnsi="Times New Roman" w:cs="Times New Roman"/>
              <w:sz w:val="24"/>
              <w:szCs w:val="24"/>
            </w:rPr>
          </w:rPrChange>
        </w:rPr>
        <w:t>Ehem</w:t>
      </w:r>
      <w:r w:rsidRPr="00C50A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yang </w:t>
      </w:r>
      <w:del w:id="43" w:author="Dell" w:date="2021-11-10T12:17:00Z">
        <w:r w:rsidRPr="00C50A1E" w:rsidDel="00324B5D">
          <w:rPr>
            <w:rFonts w:ascii="Times New Roman" w:eastAsia="Times New Roman" w:hAnsi="Times New Roman" w:cs="Times New Roman"/>
            <w:sz w:val="24"/>
            <w:szCs w:val="24"/>
          </w:rPr>
          <w:delText>di</w:delText>
        </w:r>
        <w:r w:rsidDel="00324B5D">
          <w:rPr>
            <w:rFonts w:ascii="Times New Roman" w:eastAsia="Times New Roman" w:hAnsi="Times New Roman" w:cs="Times New Roman"/>
            <w:sz w:val="24"/>
            <w:szCs w:val="24"/>
          </w:rPr>
          <w:delText xml:space="preserve"> </w:delText>
        </w:r>
        <w:r w:rsidRPr="00C50A1E" w:rsidDel="00324B5D">
          <w:rPr>
            <w:rFonts w:ascii="Times New Roman" w:eastAsia="Times New Roman" w:hAnsi="Times New Roman" w:cs="Times New Roman"/>
            <w:sz w:val="24"/>
            <w:szCs w:val="24"/>
          </w:rPr>
          <w:delText>tata</w:delText>
        </w:r>
      </w:del>
      <w:ins w:id="44" w:author="Dell" w:date="2021-11-10T12:17:00Z">
        <w:r w:rsidR="00324B5D">
          <w:rPr>
            <w:rFonts w:ascii="Times New Roman" w:eastAsia="Times New Roman" w:hAnsi="Times New Roman" w:cs="Times New Roman"/>
            <w:sz w:val="24"/>
            <w:szCs w:val="24"/>
          </w:rPr>
          <w:t xml:space="preserve"> ditata</w:t>
        </w:r>
      </w:ins>
      <w:r w:rsidRPr="00C50A1E">
        <w:rPr>
          <w:rFonts w:ascii="Times New Roman" w:eastAsia="Times New Roman" w:hAnsi="Times New Roman" w:cs="Times New Roman"/>
          <w:sz w:val="24"/>
          <w:szCs w:val="24"/>
        </w:rPr>
        <w:t xml:space="preserve"> </w:t>
      </w:r>
      <w:del w:id="45" w:author="Dell" w:date="2021-11-10T12:18:00Z">
        <w:r w:rsidRPr="00C50A1E" w:rsidDel="00324B5D">
          <w:rPr>
            <w:rFonts w:ascii="Times New Roman" w:eastAsia="Times New Roman" w:hAnsi="Times New Roman" w:cs="Times New Roman"/>
            <w:sz w:val="24"/>
            <w:szCs w:val="24"/>
          </w:rPr>
          <w:delText xml:space="preserve">dalam </w:delText>
        </w:r>
      </w:del>
      <w:ins w:id="46" w:author="Dell" w:date="2021-11-10T12:18:00Z">
        <w:r w:rsidR="00324B5D">
          <w:rPr>
            <w:rFonts w:ascii="Times New Roman" w:eastAsia="Times New Roman" w:hAnsi="Times New Roman" w:cs="Times New Roman"/>
            <w:sz w:val="24"/>
            <w:szCs w:val="24"/>
          </w:rPr>
          <w:t xml:space="preserve"> di dalam</w:t>
        </w:r>
        <w:r w:rsidR="00324B5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toples cantik, </w:t>
      </w:r>
      <w:del w:id="47" w:author="Dell" w:date="2021-11-10T12:18:00Z">
        <w:r w:rsidRPr="00C50A1E" w:rsidDel="00324B5D">
          <w:rPr>
            <w:rFonts w:ascii="Times New Roman" w:eastAsia="Times New Roman" w:hAnsi="Times New Roman" w:cs="Times New Roman"/>
            <w:sz w:val="24"/>
            <w:szCs w:val="24"/>
          </w:rPr>
          <w:delText xml:space="preserve">atau </w:delText>
        </w:r>
      </w:del>
      <w:ins w:id="48" w:author="Dell" w:date="2021-11-10T12:18:00Z">
        <w:r w:rsidR="00324B5D">
          <w:rPr>
            <w:rFonts w:ascii="Times New Roman" w:eastAsia="Times New Roman" w:hAnsi="Times New Roman" w:cs="Times New Roman"/>
            <w:sz w:val="24"/>
            <w:szCs w:val="24"/>
          </w:rPr>
          <w:t xml:space="preserve"> dan </w:t>
        </w:r>
        <w:r w:rsidR="00324B5D"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w:t>
      </w:r>
      <w:del w:id="49" w:author="Dell" w:date="2021-11-10T12:18:00Z">
        <w:r w:rsidRPr="00C50A1E" w:rsidDel="00324B5D">
          <w:rPr>
            <w:rFonts w:ascii="Times New Roman" w:eastAsia="Times New Roman" w:hAnsi="Times New Roman" w:cs="Times New Roman"/>
            <w:sz w:val="24"/>
            <w:szCs w:val="24"/>
          </w:rPr>
          <w:delText>. Sebagai</w:delText>
        </w:r>
      </w:del>
      <w:ins w:id="50" w:author="Dell" w:date="2021-11-10T12:18:00Z">
        <w:r w:rsidR="00324B5D">
          <w:rPr>
            <w:rFonts w:ascii="Times New Roman" w:eastAsia="Times New Roman" w:hAnsi="Times New Roman" w:cs="Times New Roman"/>
            <w:sz w:val="24"/>
            <w:szCs w:val="24"/>
          </w:rPr>
          <w:t xml:space="preserve"> sebagai</w:t>
        </w:r>
      </w:ins>
      <w:r w:rsidRPr="00C50A1E">
        <w:rPr>
          <w:rFonts w:ascii="Times New Roman" w:eastAsia="Times New Roman" w:hAnsi="Times New Roman" w:cs="Times New Roman"/>
          <w:sz w:val="24"/>
          <w:szCs w:val="24"/>
        </w:rPr>
        <w:t xml:space="preserve"> bahan persediaan karena mau keluar di waktu hujan itu membuat kita berpikir berkali-kali. Akan merepotkan.</w:t>
      </w:r>
    </w:p>
    <w:p w:rsidR="00927764" w:rsidRPr="00C64440" w:rsidRDefault="00927764" w:rsidP="00927764">
      <w:pPr>
        <w:shd w:val="clear" w:color="auto" w:fill="F5F5F5"/>
        <w:spacing w:after="375"/>
        <w:rPr>
          <w:rFonts w:ascii="Times New Roman" w:eastAsia="Times New Roman" w:hAnsi="Times New Roman" w:cs="Times New Roman"/>
          <w:strike/>
          <w:sz w:val="24"/>
          <w:szCs w:val="24"/>
          <w:rPrChange w:id="51" w:author="Dell" w:date="2021-11-10T12:20:00Z">
            <w:rPr>
              <w:rFonts w:ascii="Times New Roman" w:eastAsia="Times New Roman" w:hAnsi="Times New Roman" w:cs="Times New Roman"/>
              <w:sz w:val="24"/>
              <w:szCs w:val="24"/>
            </w:rPr>
          </w:rPrChange>
        </w:rPr>
      </w:pPr>
      <w:r w:rsidRPr="00C50A1E">
        <w:rPr>
          <w:rFonts w:ascii="Times New Roman" w:eastAsia="Times New Roman" w:hAnsi="Times New Roman" w:cs="Times New Roman"/>
          <w:sz w:val="24"/>
          <w:szCs w:val="24"/>
        </w:rPr>
        <w:t>Tidak ada salahnya makan saat hujan</w:t>
      </w:r>
      <w:del w:id="52" w:author="Dell" w:date="2021-11-10T12:19:00Z">
        <w:r w:rsidRPr="00C50A1E" w:rsidDel="00324B5D">
          <w:rPr>
            <w:rFonts w:ascii="Times New Roman" w:eastAsia="Times New Roman" w:hAnsi="Times New Roman" w:cs="Times New Roman"/>
            <w:sz w:val="24"/>
            <w:szCs w:val="24"/>
          </w:rPr>
          <w:delText>. Yang</w:delText>
        </w:r>
      </w:del>
      <w:ins w:id="53" w:author="Dell" w:date="2021-11-10T12:19:00Z">
        <w:r w:rsidR="00324B5D">
          <w:rPr>
            <w:rFonts w:ascii="Times New Roman" w:eastAsia="Times New Roman" w:hAnsi="Times New Roman" w:cs="Times New Roman"/>
            <w:sz w:val="24"/>
            <w:szCs w:val="24"/>
          </w:rPr>
          <w:t xml:space="preserve"> yang</w:t>
        </w:r>
      </w:ins>
      <w:r w:rsidRPr="00C50A1E">
        <w:rPr>
          <w:rFonts w:ascii="Times New Roman" w:eastAsia="Times New Roman" w:hAnsi="Times New Roman" w:cs="Times New Roman"/>
          <w:sz w:val="24"/>
          <w:szCs w:val="24"/>
        </w:rPr>
        <w:t xml:space="preserve"> sering membuatnya salah adalah pemilihan makanan kita yang tidak </w:t>
      </w:r>
      <w:del w:id="54" w:author="Dell" w:date="2021-11-10T12:20:00Z">
        <w:r w:rsidRPr="00C50A1E" w:rsidDel="00C64440">
          <w:rPr>
            <w:rFonts w:ascii="Times New Roman" w:eastAsia="Times New Roman" w:hAnsi="Times New Roman" w:cs="Times New Roman"/>
            <w:sz w:val="24"/>
            <w:szCs w:val="24"/>
          </w:rPr>
          <w:delText>tahu diri</w:delText>
        </w:r>
      </w:del>
      <w:ins w:id="55" w:author="Dell" w:date="2021-11-10T12:20:00Z">
        <w:r w:rsidR="00C64440">
          <w:rPr>
            <w:rFonts w:ascii="Times New Roman" w:eastAsia="Times New Roman" w:hAnsi="Times New Roman" w:cs="Times New Roman"/>
            <w:sz w:val="24"/>
            <w:szCs w:val="24"/>
          </w:rPr>
          <w:t xml:space="preserve"> terbatas menyebabkan kalori tinggi</w:t>
        </w:r>
      </w:ins>
      <w:del w:id="56" w:author="Dell" w:date="2021-11-10T12:20:00Z">
        <w:r w:rsidRPr="00C50A1E" w:rsidDel="00C64440">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r w:rsidRPr="00C64440">
        <w:rPr>
          <w:rFonts w:ascii="Times New Roman" w:eastAsia="Times New Roman" w:hAnsi="Times New Roman" w:cs="Times New Roman"/>
          <w:strike/>
          <w:sz w:val="24"/>
          <w:szCs w:val="24"/>
          <w:rPrChange w:id="57" w:author="Dell" w:date="2021-11-10T12:20:00Z">
            <w:rPr>
              <w:rFonts w:ascii="Times New Roman" w:eastAsia="Times New Roman" w:hAnsi="Times New Roman" w:cs="Times New Roman"/>
              <w:sz w:val="24"/>
              <w:szCs w:val="24"/>
            </w:rPr>
          </w:rPrChange>
        </w:rPr>
        <w:t>Yang penting enak, kalori belakangan?</w:t>
      </w:r>
    </w:p>
    <w:p w:rsidR="00927764" w:rsidRPr="00C64440" w:rsidRDefault="00927764" w:rsidP="00927764">
      <w:pPr>
        <w:shd w:val="clear" w:color="auto" w:fill="F5F5F5"/>
        <w:spacing w:after="375"/>
        <w:rPr>
          <w:rFonts w:ascii="Times New Roman" w:eastAsia="Times New Roman" w:hAnsi="Times New Roman" w:cs="Times New Roman"/>
          <w:strike/>
          <w:sz w:val="24"/>
          <w:szCs w:val="24"/>
          <w:rPrChange w:id="58" w:author="Dell" w:date="2021-11-10T12:22:00Z">
            <w:rPr>
              <w:rFonts w:ascii="Times New Roman" w:eastAsia="Times New Roman" w:hAnsi="Times New Roman" w:cs="Times New Roman"/>
              <w:sz w:val="24"/>
              <w:szCs w:val="24"/>
            </w:rPr>
          </w:rPrChange>
        </w:rPr>
      </w:pPr>
      <w:r w:rsidRPr="00C50A1E">
        <w:rPr>
          <w:rFonts w:ascii="Times New Roman" w:eastAsia="Times New Roman" w:hAnsi="Times New Roman" w:cs="Times New Roman"/>
          <w:sz w:val="24"/>
          <w:szCs w:val="24"/>
        </w:rPr>
        <w:t>Coba deh, mulai aja dulu dengan memperhatikan label informasi gizi ketika kamu memakan makanan kemasan</w:t>
      </w:r>
      <w:del w:id="59" w:author="Dell" w:date="2021-11-10T12:20:00Z">
        <w:r w:rsidRPr="00C50A1E" w:rsidDel="00C64440">
          <w:rPr>
            <w:rFonts w:ascii="Times New Roman" w:eastAsia="Times New Roman" w:hAnsi="Times New Roman" w:cs="Times New Roman"/>
            <w:sz w:val="24"/>
            <w:szCs w:val="24"/>
          </w:rPr>
          <w:delText>. Atau</w:delText>
        </w:r>
      </w:del>
      <w:ins w:id="60" w:author="Dell" w:date="2021-11-10T12:20:00Z">
        <w:r w:rsidR="00C64440">
          <w:rPr>
            <w:rFonts w:ascii="Times New Roman" w:eastAsia="Times New Roman" w:hAnsi="Times New Roman" w:cs="Times New Roman"/>
            <w:sz w:val="24"/>
            <w:szCs w:val="24"/>
          </w:rPr>
          <w:t xml:space="preserve"> atau</w:t>
        </w:r>
      </w:ins>
      <w:r w:rsidRPr="00C50A1E">
        <w:rPr>
          <w:rFonts w:ascii="Times New Roman" w:eastAsia="Times New Roman" w:hAnsi="Times New Roman" w:cs="Times New Roman"/>
          <w:sz w:val="24"/>
          <w:szCs w:val="24"/>
        </w:rPr>
        <w:t xml:space="preserve"> jika ingin minum </w:t>
      </w:r>
      <w:del w:id="61" w:author="Dell" w:date="2021-11-10T12:21:00Z">
        <w:r w:rsidRPr="00C50A1E" w:rsidDel="00C64440">
          <w:rPr>
            <w:rFonts w:ascii="Times New Roman" w:eastAsia="Times New Roman" w:hAnsi="Times New Roman" w:cs="Times New Roman"/>
            <w:sz w:val="24"/>
            <w:szCs w:val="24"/>
          </w:rPr>
          <w:delText>yang hangat-hangat</w:delText>
        </w:r>
      </w:del>
      <w:ins w:id="62" w:author="Dell" w:date="2021-11-10T12:21:00Z">
        <w:r w:rsidR="00C64440">
          <w:rPr>
            <w:rFonts w:ascii="Times New Roman" w:eastAsia="Times New Roman" w:hAnsi="Times New Roman" w:cs="Times New Roman"/>
            <w:sz w:val="24"/>
            <w:szCs w:val="24"/>
          </w:rPr>
          <w:t xml:space="preserve"> minuman hangat</w:t>
        </w:r>
      </w:ins>
      <w:r w:rsidRPr="00C50A1E">
        <w:rPr>
          <w:rFonts w:ascii="Times New Roman" w:eastAsia="Times New Roman" w:hAnsi="Times New Roman" w:cs="Times New Roman"/>
          <w:sz w:val="24"/>
          <w:szCs w:val="24"/>
        </w:rPr>
        <w:t>,</w:t>
      </w:r>
      <w:ins w:id="63" w:author="Dell" w:date="2021-11-10T12:21:00Z">
        <w:r w:rsidR="00C64440">
          <w:rPr>
            <w:rFonts w:ascii="Times New Roman" w:eastAsia="Times New Roman" w:hAnsi="Times New Roman" w:cs="Times New Roman"/>
            <w:sz w:val="24"/>
            <w:szCs w:val="24"/>
          </w:rPr>
          <w:t xml:space="preserve"> </w:t>
        </w:r>
      </w:ins>
      <w:del w:id="64" w:author="Dell" w:date="2021-11-10T12:21:00Z">
        <w:r w:rsidRPr="00C50A1E" w:rsidDel="00C64440">
          <w:rPr>
            <w:rFonts w:ascii="Times New Roman" w:eastAsia="Times New Roman" w:hAnsi="Times New Roman" w:cs="Times New Roman"/>
            <w:sz w:val="24"/>
            <w:szCs w:val="24"/>
          </w:rPr>
          <w:delText xml:space="preserve"> takar gulanya jangan kelebihan</w:delText>
        </w:r>
      </w:del>
      <w:ins w:id="65" w:author="Dell" w:date="2021-11-10T12:21:00Z">
        <w:r w:rsidR="00C64440">
          <w:rPr>
            <w:rFonts w:ascii="Times New Roman" w:eastAsia="Times New Roman" w:hAnsi="Times New Roman" w:cs="Times New Roman"/>
            <w:sz w:val="24"/>
            <w:szCs w:val="24"/>
          </w:rPr>
          <w:t xml:space="preserve"> Perhatikan takar gulanya jangan berlebihan ! </w:t>
        </w:r>
      </w:ins>
      <w:r w:rsidRPr="00C50A1E">
        <w:rPr>
          <w:rFonts w:ascii="Times New Roman" w:eastAsia="Times New Roman" w:hAnsi="Times New Roman" w:cs="Times New Roman"/>
          <w:sz w:val="24"/>
          <w:szCs w:val="24"/>
        </w:rPr>
        <w:t>. Sebab kamu sudah terlalu manis, kata dia </w:t>
      </w:r>
      <w:r w:rsidRPr="00C64440">
        <w:rPr>
          <w:rFonts w:ascii="Times New Roman" w:eastAsia="Times New Roman" w:hAnsi="Times New Roman" w:cs="Times New Roman"/>
          <w:i/>
          <w:iCs/>
          <w:strike/>
          <w:sz w:val="24"/>
          <w:szCs w:val="24"/>
          <w:rPrChange w:id="66" w:author="Dell" w:date="2021-11-10T12:22:00Z">
            <w:rPr>
              <w:rFonts w:ascii="Times New Roman" w:eastAsia="Times New Roman" w:hAnsi="Times New Roman" w:cs="Times New Roman"/>
              <w:i/>
              <w:iCs/>
              <w:sz w:val="24"/>
              <w:szCs w:val="24"/>
            </w:rPr>
          </w:rPrChange>
        </w:rPr>
        <w:t>gitu khan.</w:t>
      </w:r>
    </w:p>
    <w:p w:rsidR="00927764" w:rsidRPr="00C64440" w:rsidRDefault="00927764" w:rsidP="00927764">
      <w:pPr>
        <w:shd w:val="clear" w:color="auto" w:fill="F5F5F5"/>
        <w:spacing w:after="375"/>
        <w:rPr>
          <w:rFonts w:ascii="Times New Roman" w:eastAsia="Times New Roman" w:hAnsi="Times New Roman" w:cs="Times New Roman"/>
          <w:strike/>
          <w:sz w:val="24"/>
          <w:szCs w:val="24"/>
          <w:rPrChange w:id="67" w:author="Dell" w:date="2021-11-10T12:23:00Z">
            <w:rPr>
              <w:rFonts w:ascii="Times New Roman" w:eastAsia="Times New Roman" w:hAnsi="Times New Roman" w:cs="Times New Roman"/>
              <w:sz w:val="24"/>
              <w:szCs w:val="24"/>
            </w:rPr>
          </w:rPrChange>
        </w:rPr>
      </w:pPr>
      <w:r w:rsidRPr="00C50A1E">
        <w:rPr>
          <w:rFonts w:ascii="Times New Roman" w:eastAsia="Times New Roman" w:hAnsi="Times New Roman" w:cs="Times New Roman"/>
          <w:sz w:val="24"/>
          <w:szCs w:val="24"/>
        </w:rPr>
        <w:t xml:space="preserve">Di musim hujan, rasa malas bergerak juga </w:t>
      </w:r>
      <w:del w:id="68" w:author="Dell" w:date="2021-11-10T12:22:00Z">
        <w:r w:rsidRPr="00C50A1E" w:rsidDel="00C64440">
          <w:rPr>
            <w:rFonts w:ascii="Times New Roman" w:eastAsia="Times New Roman" w:hAnsi="Times New Roman" w:cs="Times New Roman"/>
            <w:sz w:val="24"/>
            <w:szCs w:val="24"/>
          </w:rPr>
          <w:delText xml:space="preserve">bisa </w:delText>
        </w:r>
      </w:del>
      <w:ins w:id="69" w:author="Dell" w:date="2021-11-10T12:22:00Z">
        <w:r w:rsidR="00C64440">
          <w:rPr>
            <w:rFonts w:ascii="Times New Roman" w:eastAsia="Times New Roman" w:hAnsi="Times New Roman" w:cs="Times New Roman"/>
            <w:sz w:val="24"/>
            <w:szCs w:val="24"/>
          </w:rPr>
          <w:t xml:space="preserve"> dapat</w:t>
        </w:r>
        <w:r w:rsidR="00C64440" w:rsidRPr="00C50A1E">
          <w:rPr>
            <w:rFonts w:ascii="Times New Roman" w:eastAsia="Times New Roman" w:hAnsi="Times New Roman" w:cs="Times New Roman"/>
            <w:sz w:val="24"/>
            <w:szCs w:val="24"/>
          </w:rPr>
          <w:t xml:space="preserve"> </w:t>
        </w:r>
      </w:ins>
      <w:del w:id="70" w:author="Dell" w:date="2021-11-10T12:22:00Z">
        <w:r w:rsidRPr="00C50A1E" w:rsidDel="00C64440">
          <w:rPr>
            <w:rFonts w:ascii="Times New Roman" w:eastAsia="Times New Roman" w:hAnsi="Times New Roman" w:cs="Times New Roman"/>
            <w:sz w:val="24"/>
            <w:szCs w:val="24"/>
          </w:rPr>
          <w:delText>jadi biang berat badan yang lebih suka naiknya.</w:delText>
        </w:r>
      </w:del>
      <w:ins w:id="71" w:author="Dell" w:date="2021-11-10T12:22:00Z">
        <w:r w:rsidR="00C64440">
          <w:rPr>
            <w:rFonts w:ascii="Times New Roman" w:eastAsia="Times New Roman" w:hAnsi="Times New Roman" w:cs="Times New Roman"/>
            <w:sz w:val="24"/>
            <w:szCs w:val="24"/>
          </w:rPr>
          <w:t>menyebabkan berat badan meningkat.</w:t>
        </w:r>
      </w:ins>
      <w:r w:rsidRPr="00C50A1E">
        <w:rPr>
          <w:rFonts w:ascii="Times New Roman" w:eastAsia="Times New Roman" w:hAnsi="Times New Roman" w:cs="Times New Roman"/>
          <w:sz w:val="24"/>
          <w:szCs w:val="24"/>
        </w:rPr>
        <w:t xml:space="preserve"> Apalagi munculnya kaum-</w:t>
      </w:r>
      <w:r w:rsidRPr="00C64440">
        <w:rPr>
          <w:rFonts w:ascii="Times New Roman" w:eastAsia="Times New Roman" w:hAnsi="Times New Roman" w:cs="Times New Roman"/>
          <w:strike/>
          <w:sz w:val="24"/>
          <w:szCs w:val="24"/>
          <w:rPrChange w:id="72" w:author="Dell" w:date="2021-11-10T12:23:00Z">
            <w:rPr>
              <w:rFonts w:ascii="Times New Roman" w:eastAsia="Times New Roman" w:hAnsi="Times New Roman" w:cs="Times New Roman"/>
              <w:sz w:val="24"/>
              <w:szCs w:val="24"/>
            </w:rPr>
          </w:rPrChange>
        </w:rPr>
        <w:t>kaum</w:t>
      </w:r>
      <w:r w:rsidRPr="00C50A1E">
        <w:rPr>
          <w:rFonts w:ascii="Times New Roman" w:eastAsia="Times New Roman" w:hAnsi="Times New Roman" w:cs="Times New Roman"/>
          <w:sz w:val="24"/>
          <w:szCs w:val="24"/>
        </w:rPr>
        <w:t xml:space="preserve"> rebahan yang kerjaannya tiduran dan hanya buka tutup media sosial atau pura-pura sibuk </w:t>
      </w:r>
      <w:r w:rsidRPr="00C64440">
        <w:rPr>
          <w:rFonts w:ascii="Times New Roman" w:eastAsia="Times New Roman" w:hAnsi="Times New Roman" w:cs="Times New Roman"/>
          <w:strike/>
          <w:sz w:val="24"/>
          <w:szCs w:val="24"/>
          <w:rPrChange w:id="73" w:author="Dell" w:date="2021-11-10T12:23:00Z">
            <w:rPr>
              <w:rFonts w:ascii="Times New Roman" w:eastAsia="Times New Roman" w:hAnsi="Times New Roman" w:cs="Times New Roman"/>
              <w:sz w:val="24"/>
              <w:szCs w:val="24"/>
            </w:rPr>
          </w:rPrChange>
        </w:rPr>
        <w:t>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w:t>
      </w:r>
      <w:r w:rsidRPr="00C64440">
        <w:rPr>
          <w:rFonts w:ascii="Times New Roman" w:eastAsia="Times New Roman" w:hAnsi="Times New Roman" w:cs="Times New Roman"/>
          <w:strike/>
          <w:sz w:val="24"/>
          <w:szCs w:val="24"/>
          <w:rPrChange w:id="74" w:author="Dell" w:date="2021-11-10T12:23:00Z">
            <w:rPr>
              <w:rFonts w:ascii="Times New Roman" w:eastAsia="Times New Roman" w:hAnsi="Times New Roman" w:cs="Times New Roman"/>
              <w:sz w:val="24"/>
              <w:szCs w:val="24"/>
            </w:rPr>
          </w:rPrChange>
        </w:rPr>
        <w:t>lemak</w:t>
      </w:r>
      <w:r w:rsidRPr="00C50A1E">
        <w:rPr>
          <w:rFonts w:ascii="Times New Roman" w:eastAsia="Times New Roman" w:hAnsi="Times New Roman" w:cs="Times New Roman"/>
          <w:sz w:val="24"/>
          <w:szCs w:val="24"/>
        </w:rPr>
        <w:t xml:space="preserve"> yang seharusnya dibakar jadi memilih ikut</w:t>
      </w:r>
      <w:r>
        <w:rPr>
          <w:rFonts w:ascii="Times New Roman" w:eastAsia="Times New Roman" w:hAnsi="Times New Roman" w:cs="Times New Roman"/>
          <w:sz w:val="24"/>
          <w:szCs w:val="24"/>
        </w:rPr>
        <w:t xml:space="preserve">an </w:t>
      </w:r>
      <w:r w:rsidRPr="00C64440">
        <w:rPr>
          <w:rFonts w:ascii="Times New Roman" w:eastAsia="Times New Roman" w:hAnsi="Times New Roman" w:cs="Times New Roman"/>
          <w:strike/>
          <w:sz w:val="24"/>
          <w:szCs w:val="24"/>
          <w:rPrChange w:id="75" w:author="Dell" w:date="2021-11-10T12:23:00Z">
            <w:rPr>
              <w:rFonts w:ascii="Times New Roman" w:eastAsia="Times New Roman" w:hAnsi="Times New Roman" w:cs="Times New Roman"/>
              <w:sz w:val="24"/>
              <w:szCs w:val="24"/>
            </w:rPr>
          </w:rPrChange>
        </w:rPr>
        <w:t>mager</w:t>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dari 500 kalori. </w:t>
      </w:r>
      <w:r w:rsidRPr="00C64440">
        <w:rPr>
          <w:rFonts w:ascii="Times New Roman" w:eastAsia="Times New Roman" w:hAnsi="Times New Roman" w:cs="Times New Roman"/>
          <w:strike/>
          <w:sz w:val="24"/>
          <w:szCs w:val="24"/>
          <w:rPrChange w:id="76" w:author="Dell" w:date="2021-11-10T12:24:00Z">
            <w:rPr>
              <w:rFonts w:ascii="Times New Roman" w:eastAsia="Times New Roman" w:hAnsi="Times New Roman" w:cs="Times New Roman"/>
              <w:sz w:val="24"/>
              <w:szCs w:val="24"/>
            </w:rPr>
          </w:rPrChange>
        </w:rPr>
        <w:t>HAHA</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C2B" w:rsidRDefault="00286C2B">
      <w:r>
        <w:separator/>
      </w:r>
    </w:p>
  </w:endnote>
  <w:endnote w:type="continuationSeparator" w:id="0">
    <w:p w:rsidR="00286C2B" w:rsidRDefault="00286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286C2B">
    <w:pPr>
      <w:pStyle w:val="Footer"/>
    </w:pPr>
  </w:p>
  <w:p w:rsidR="00941E77" w:rsidRDefault="00286C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C2B" w:rsidRDefault="00286C2B">
      <w:r>
        <w:separator/>
      </w:r>
    </w:p>
  </w:footnote>
  <w:footnote w:type="continuationSeparator" w:id="0">
    <w:p w:rsidR="00286C2B" w:rsidRDefault="00286C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286C2B"/>
    <w:rsid w:val="00324B5D"/>
    <w:rsid w:val="003B3E13"/>
    <w:rsid w:val="0042167F"/>
    <w:rsid w:val="00706E5D"/>
    <w:rsid w:val="00924DF5"/>
    <w:rsid w:val="00927764"/>
    <w:rsid w:val="00C6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706E5D"/>
    <w:rPr>
      <w:sz w:val="16"/>
      <w:szCs w:val="16"/>
    </w:rPr>
  </w:style>
  <w:style w:type="paragraph" w:styleId="CommentText">
    <w:name w:val="annotation text"/>
    <w:basedOn w:val="Normal"/>
    <w:link w:val="CommentTextChar"/>
    <w:uiPriority w:val="99"/>
    <w:semiHidden/>
    <w:unhideWhenUsed/>
    <w:rsid w:val="00706E5D"/>
    <w:rPr>
      <w:sz w:val="20"/>
      <w:szCs w:val="20"/>
    </w:rPr>
  </w:style>
  <w:style w:type="character" w:customStyle="1" w:styleId="CommentTextChar">
    <w:name w:val="Comment Text Char"/>
    <w:basedOn w:val="DefaultParagraphFont"/>
    <w:link w:val="CommentText"/>
    <w:uiPriority w:val="99"/>
    <w:semiHidden/>
    <w:rsid w:val="00706E5D"/>
    <w:rPr>
      <w:sz w:val="20"/>
      <w:szCs w:val="20"/>
    </w:rPr>
  </w:style>
  <w:style w:type="paragraph" w:styleId="CommentSubject">
    <w:name w:val="annotation subject"/>
    <w:basedOn w:val="CommentText"/>
    <w:next w:val="CommentText"/>
    <w:link w:val="CommentSubjectChar"/>
    <w:uiPriority w:val="99"/>
    <w:semiHidden/>
    <w:unhideWhenUsed/>
    <w:rsid w:val="00706E5D"/>
    <w:rPr>
      <w:b/>
      <w:bCs/>
    </w:rPr>
  </w:style>
  <w:style w:type="character" w:customStyle="1" w:styleId="CommentSubjectChar">
    <w:name w:val="Comment Subject Char"/>
    <w:basedOn w:val="CommentTextChar"/>
    <w:link w:val="CommentSubject"/>
    <w:uiPriority w:val="99"/>
    <w:semiHidden/>
    <w:rsid w:val="00706E5D"/>
    <w:rPr>
      <w:b/>
      <w:bCs/>
      <w:sz w:val="20"/>
      <w:szCs w:val="20"/>
    </w:rPr>
  </w:style>
  <w:style w:type="paragraph" w:styleId="BalloonText">
    <w:name w:val="Balloon Text"/>
    <w:basedOn w:val="Normal"/>
    <w:link w:val="BalloonTextChar"/>
    <w:uiPriority w:val="99"/>
    <w:semiHidden/>
    <w:unhideWhenUsed/>
    <w:rsid w:val="00706E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E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Dell</cp:lastModifiedBy>
  <cp:revision>2</cp:revision>
  <dcterms:created xsi:type="dcterms:W3CDTF">2021-11-10T05:34:00Z</dcterms:created>
  <dcterms:modified xsi:type="dcterms:W3CDTF">2021-11-10T05:34:00Z</dcterms:modified>
</cp:coreProperties>
</file>