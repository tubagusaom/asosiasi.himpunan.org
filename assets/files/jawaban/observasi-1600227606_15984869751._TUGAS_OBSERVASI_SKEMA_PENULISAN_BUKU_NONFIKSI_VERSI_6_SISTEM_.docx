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ins w:id="0" w:author="Riska" w:date="2020-09-16T10:29:00Z">
              <w:r w:rsidR="001961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961DE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del w:id="1" w:author="Riska" w:date="2020-09-16T10:29:00Z">
              <w:r w:rsidRPr="00EC6F38" w:rsidDel="001961DE">
                <w:rPr>
                  <w:rFonts w:ascii="Times New Roman" w:eastAsia="Times New Roman" w:hAnsi="Times New Roman" w:cs="Times New Roman"/>
                  <w:szCs w:val="24"/>
                </w:rPr>
                <w:delText xml:space="preserve"> 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2" w:author="Riska" w:date="2020-09-16T10:29:00Z">
              <w:r w:rsidR="001961DE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3" w:author="Riska" w:date="2020-09-16T10:30:00Z">
              <w:r w:rsidR="001961DE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4" w:author="Riska" w:date="2020-09-16T10:30:00Z">
              <w:r w:rsidRPr="00EC6F38" w:rsidDel="001961DE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Riska" w:date="2020-09-16T10:30:00Z">
              <w:r w:rsidR="001961DE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1961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" w:author="Riska" w:date="2020-09-16T10:30:00Z">
              <w:r w:rsidRPr="00EC6F38" w:rsidDel="001961DE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" w:author="Riska" w:date="2020-09-16T10:32:00Z">
              <w:r w:rsidR="001961DE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1961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" w:author="Riska" w:date="2020-09-16T10:32:00Z">
              <w:r w:rsidR="001961DE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1961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961DE">
                <w:rPr>
                  <w:rFonts w:ascii="Times New Roman" w:eastAsia="Times New Roman" w:hAnsi="Times New Roman" w:cs="Times New Roman"/>
                  <w:szCs w:val="24"/>
                </w:rPr>
                <w:t>diri</w:t>
              </w:r>
              <w:proofErr w:type="spellEnd"/>
              <w:r w:rsidR="001961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" w:author="Riska" w:date="2020-09-16T10:32:00Z">
              <w:r w:rsidRPr="00EC6F38" w:rsidDel="001961DE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</w:t>
            </w:r>
            <w:ins w:id="10" w:author="Riska" w:date="2020-09-16T10:33:00Z">
              <w:r w:rsidR="001961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961DE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del w:id="11" w:author="Riska" w:date="2020-09-16T10:33:00Z">
              <w:r w:rsidRPr="00EC6F38" w:rsidDel="001961DE">
                <w:rPr>
                  <w:rFonts w:ascii="Times New Roman" w:eastAsia="Times New Roman" w:hAnsi="Times New Roman" w:cs="Times New Roman"/>
                  <w:szCs w:val="24"/>
                </w:rPr>
                <w:delText xml:space="preserve"> di bua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" w:author="Riska" w:date="2020-09-16T10:34:00Z">
              <w:r w:rsidR="001961D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3" w:author="Riska" w:date="2020-09-16T10:34:00Z">
              <w:r w:rsidRPr="00EC6F38" w:rsidDel="001961D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ins w:id="14" w:author="Riska" w:date="2020-09-16T10:34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del w:id="15" w:author="Riska" w:date="2020-09-16T10:34:00Z">
              <w:r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 xml:space="preserve"> di butuhkan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16" w:author="Riska" w:date="2020-09-16T10:35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7" w:author="Riska" w:date="2020-09-16T10:35:00Z">
              <w:r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8" w:author="Riska" w:date="2020-09-16T10:36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proofErr w:type="gramStart"/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9" w:author="Riska" w:date="2020-09-16T10:36:00Z">
              <w:r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ins w:id="20" w:author="Riska" w:date="2020-09-16T10:37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>digaungkan</w:t>
              </w:r>
            </w:ins>
            <w:proofErr w:type="spellEnd"/>
            <w:del w:id="21" w:author="Riska" w:date="2020-09-16T10:37:00Z">
              <w:r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 xml:space="preserve"> di 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ins w:id="22" w:author="Riska" w:date="2020-09-16T10:38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>bersama</w:t>
              </w:r>
              <w:proofErr w:type="spellEnd"/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 xml:space="preserve"> para </w:t>
              </w:r>
            </w:ins>
            <w:del w:id="23" w:author="Riska" w:date="2020-09-16T10:38:00Z">
              <w:r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 xml:space="preserve"> 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4" w:author="Riska" w:date="2020-09-16T10:39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ins w:id="25" w:author="Riska" w:date="2020-09-16T10:39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26" w:author="Riska" w:date="2020-09-16T10:38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7" w:author="Riska" w:date="2020-09-16T10:38:00Z">
              <w:r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8" w:author="Riska" w:date="2020-09-16T10:39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9" w:author="Riska" w:date="2020-09-16T10:39:00Z">
              <w:r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ins w:id="30" w:author="Riska" w:date="2020-09-16T10:39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1" w:author="Riska" w:date="2020-09-16T10:39:00Z">
              <w:r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 xml:space="preserve">di tutut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32" w:author="Riska" w:date="2020-09-16T10:39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</w:ins>
            <w:proofErr w:type="spellEnd"/>
            <w:del w:id="33" w:author="Riska" w:date="2020-09-16T10:39:00Z">
              <w:r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34" w:author="Riska" w:date="2020-09-16T10:39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5" w:author="Riska" w:date="2020-09-16T10:40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 xml:space="preserve">system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ins w:id="36" w:author="Riska" w:date="2020-09-16T10:40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>in</w:t>
              </w:r>
            </w:ins>
            <w:del w:id="37" w:author="Riska" w:date="2020-09-16T10:40:00Z">
              <w:r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8" w:author="Riska" w:date="2020-09-16T10:40:00Z">
              <w:r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ins w:id="39" w:author="Riska" w:date="2020-09-16T10:41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40" w:author="Riska" w:date="2020-09-16T10:41:00Z">
              <w:r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1" w:author="Riska" w:date="2020-09-16T10:41:00Z">
              <w:r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4246B6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2" w:author="Riska" w:date="2020-09-16T10:42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3" w:author="Riska" w:date="2020-09-16T10:42:00Z">
              <w:r w:rsidR="00125355"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</w:t>
            </w:r>
            <w:proofErr w:type="spellEnd"/>
            <w:del w:id="44" w:author="Riska" w:date="2020-09-16T10:42:00Z">
              <w:r w:rsidR="00125355"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</w:p>
          <w:p w:rsidR="00125355" w:rsidRPr="00EC6F38" w:rsidRDefault="00125355" w:rsidP="00E969C9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5" w:author="Riska" w:date="2020-09-16T10:42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6" w:author="Riska" w:date="2020-09-16T10:43:00Z">
              <w:r w:rsidRPr="00EC6F38" w:rsidDel="004246B6">
                <w:rPr>
                  <w:rFonts w:ascii="Times New Roman" w:eastAsia="Times New Roman" w:hAnsi="Times New Roman" w:cs="Times New Roman"/>
                  <w:szCs w:val="24"/>
                </w:rPr>
                <w:delText>satu</w:delText>
              </w:r>
            </w:del>
            <w:proofErr w:type="spellStart"/>
            <w:ins w:id="47" w:author="Riska" w:date="2020-09-16T10:43:00Z">
              <w:r w:rsidR="004246B6">
                <w:rPr>
                  <w:rFonts w:ascii="Times New Roman" w:eastAsia="Times New Roman" w:hAnsi="Times New Roman" w:cs="Times New Roman"/>
                  <w:szCs w:val="24"/>
                </w:rPr>
                <w:t>sebuah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8" w:author="Riska" w:date="2020-09-16T10:45:00Z">
              <w:r w:rsidRPr="00EC6F38" w:rsidDel="00E969C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49" w:author="Riska" w:date="2020-09-16T10:45:00Z"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del w:id="50" w:author="Riska" w:date="2020-09-16T10:45:00Z">
              <w:r w:rsidRPr="00EC6F38" w:rsidDel="00E969C9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ins w:id="51" w:author="Riska" w:date="2020-09-16T10:46:00Z"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2" w:author="Riska" w:date="2020-09-16T10:46:00Z">
              <w:r w:rsidRPr="00EC6F38" w:rsidDel="00E969C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3" w:author="Riska" w:date="2020-09-16T10:46:00Z"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  <w:proofErr w:type="spellEnd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54" w:author="Riska" w:date="2020-09-16T10:47:00Z"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>bagaimana</w:t>
              </w:r>
              <w:proofErr w:type="spellEnd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>cara</w:t>
              </w:r>
              <w:proofErr w:type="spellEnd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55" w:author="Riska" w:date="2020-09-16T10:46:00Z"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6" w:author="Riska" w:date="2020-09-16T10:46:00Z">
              <w:r w:rsidRPr="00EC6F38" w:rsidDel="00E969C9">
                <w:rPr>
                  <w:rFonts w:ascii="Times New Roman" w:eastAsia="Times New Roman" w:hAnsi="Times New Roman" w:cs="Times New Roman"/>
                  <w:szCs w:val="24"/>
                </w:rPr>
                <w:delText xml:space="preserve">menyiapkan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7" w:author="Riska" w:date="2020-09-16T10:47:00Z">
              <w:r w:rsidRPr="00EC6F38" w:rsidDel="00E969C9">
                <w:rPr>
                  <w:rFonts w:ascii="Times New Roman" w:eastAsia="Times New Roman" w:hAnsi="Times New Roman" w:cs="Times New Roman"/>
                  <w:szCs w:val="24"/>
                </w:rPr>
                <w:delText>pada bagaimana kita menumbuhkan ide baru atau gagasan.</w:delText>
              </w:r>
            </w:del>
            <w:proofErr w:type="spellStart"/>
            <w:ins w:id="58" w:author="Riska" w:date="2020-09-16T10:47:00Z"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>supaya</w:t>
              </w:r>
              <w:proofErr w:type="spellEnd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>menghasilkan</w:t>
              </w:r>
              <w:proofErr w:type="spellEnd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 xml:space="preserve"> ide </w:t>
              </w:r>
              <w:proofErr w:type="spellStart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>gagasan</w:t>
              </w:r>
              <w:proofErr w:type="spellEnd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  <w:proofErr w:type="spellEnd"/>
              <w:r w:rsidR="00E969C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</w:t>
            </w:r>
            <w:del w:id="59" w:author="Riska" w:date="2020-09-16T10:48:00Z">
              <w:r w:rsidRPr="00EC6F38" w:rsidDel="00E969C9">
                <w:rPr>
                  <w:rFonts w:ascii="Times New Roman" w:eastAsia="Times New Roman" w:hAnsi="Times New Roman" w:cs="Times New Roman"/>
                  <w:szCs w:val="24"/>
                </w:rPr>
                <w:delText>-ide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E969C9" w:rsidP="00E969C9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60" w:author="Riska" w:date="2020-09-16T10:48:00Z">
              <w:r>
                <w:rPr>
                  <w:rFonts w:ascii="Times New Roman" w:eastAsia="Times New Roman" w:hAnsi="Times New Roman" w:cs="Times New Roman"/>
                  <w:szCs w:val="24"/>
                </w:rPr>
                <w:t>Langkah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1" w:author="Riska" w:date="2020-09-16T10:48:00Z">
              <w:r w:rsidR="00125355" w:rsidRPr="00EC6F38" w:rsidDel="00E969C9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62" w:author="Riska" w:date="2020-09-16T10:48:00Z">
              <w:r w:rsidR="00125355" w:rsidRPr="00EC6F38" w:rsidDel="00E969C9">
                <w:rPr>
                  <w:rFonts w:ascii="Times New Roman" w:eastAsia="Times New Roman" w:hAnsi="Times New Roman" w:cs="Times New Roman"/>
                  <w:szCs w:val="24"/>
                </w:rPr>
                <w:delText>Dengan melakukan</w:delText>
              </w:r>
            </w:del>
            <w:proofErr w:type="spellStart"/>
            <w:ins w:id="63" w:author="Riska" w:date="2020-09-16T10:48:00Z">
              <w:r>
                <w:rPr>
                  <w:rFonts w:ascii="Times New Roman" w:eastAsia="Times New Roman" w:hAnsi="Times New Roman" w:cs="Times New Roman"/>
                  <w:szCs w:val="24"/>
                </w:rPr>
                <w:t>Mela</w:t>
              </w:r>
            </w:ins>
            <w:ins w:id="64" w:author="Riska" w:date="2020-09-16T10:49:00Z">
              <w:r>
                <w:rPr>
                  <w:rFonts w:ascii="Times New Roman" w:eastAsia="Times New Roman" w:hAnsi="Times New Roman" w:cs="Times New Roman"/>
                  <w:szCs w:val="24"/>
                </w:rPr>
                <w:t>l</w:t>
              </w:r>
            </w:ins>
            <w:ins w:id="65" w:author="Riska" w:date="2020-09-16T10:48:00Z">
              <w:r>
                <w:rPr>
                  <w:rFonts w:ascii="Times New Roman" w:eastAsia="Times New Roman" w:hAnsi="Times New Roman" w:cs="Times New Roman"/>
                  <w:szCs w:val="24"/>
                </w:rPr>
                <w:t>ui</w:t>
              </w:r>
            </w:ins>
            <w:proofErr w:type="spellEnd"/>
            <w:ins w:id="66" w:author="Riska" w:date="2020-09-16T10:4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proses</w:t>
              </w:r>
            </w:ins>
            <w:bookmarkStart w:id="67" w:name="_GoBack"/>
            <w:bookmarkEnd w:id="67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ska">
    <w15:presenceInfo w15:providerId="None" w15:userId="Ris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961DE"/>
    <w:rsid w:val="001D038C"/>
    <w:rsid w:val="00240407"/>
    <w:rsid w:val="0042167F"/>
    <w:rsid w:val="004246B6"/>
    <w:rsid w:val="00924DF5"/>
    <w:rsid w:val="00E9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9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450CE-36B2-4EC7-A6D7-1F5F88436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Riska</cp:lastModifiedBy>
  <cp:revision>4</cp:revision>
  <dcterms:created xsi:type="dcterms:W3CDTF">2020-08-26T22:03:00Z</dcterms:created>
  <dcterms:modified xsi:type="dcterms:W3CDTF">2020-09-16T03:49:00Z</dcterms:modified>
</cp:coreProperties>
</file>