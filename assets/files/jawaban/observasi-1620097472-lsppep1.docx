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E0AB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68DD8E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AC745D9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14:paraId="6B872CA4" w14:textId="77777777" w:rsidTr="00D810B0">
        <w:tc>
          <w:tcPr>
            <w:tcW w:w="9350" w:type="dxa"/>
          </w:tcPr>
          <w:p w14:paraId="79CF828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04AA5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9CC535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506D2" w14:textId="77777777" w:rsidR="00617D24" w:rsidRPr="00A16D9B" w:rsidRDefault="00617D24" w:rsidP="00617D24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  <w:pPrChange w:id="1" w:author="ismail - [2010]" w:date="2021-05-04T10:03:00Z">
                <w:pPr>
                  <w:spacing w:line="480" w:lineRule="auto"/>
                </w:pPr>
              </w:pPrChange>
            </w:pPr>
            <w:moveToRangeStart w:id="2" w:author="ismail - [2010]" w:date="2021-05-04T10:03:00Z" w:name="move71015016"/>
            <w:moveTo w:id="3" w:author="ismail - [2010]" w:date="2021-05-04T10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To>
          </w:p>
          <w:p w14:paraId="6C036933" w14:textId="77777777" w:rsidR="00617D24" w:rsidRPr="00A16D9B" w:rsidRDefault="00617D24" w:rsidP="00617D24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  <w:pPrChange w:id="4" w:author="ismail - [2010]" w:date="2021-05-04T10:03:00Z">
                <w:pPr>
                  <w:spacing w:line="480" w:lineRule="auto"/>
                </w:pPr>
              </w:pPrChange>
            </w:pPr>
            <w:moveTo w:id="5" w:author="ismail - [2010]" w:date="2021-05-04T10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moveTo>
          </w:p>
          <w:p w14:paraId="71624B27" w14:textId="77777777" w:rsidR="00617D24" w:rsidRPr="00A16D9B" w:rsidRDefault="00617D24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6" w:author="ismail - [2010]" w:date="2021-05-04T10:03:00Z" w:name="move71015017"/>
            <w:moveToRangeEnd w:id="2"/>
            <w:moveFrom w:id="7" w:author="ismail - [2010]" w:date="2021-05-04T10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moveFrom>
          </w:p>
          <w:p w14:paraId="62EA169F" w14:textId="77777777" w:rsidR="00617D24" w:rsidRPr="00A16D9B" w:rsidRDefault="00617D24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8" w:author="ismail - [2010]" w:date="2021-05-04T10:03:00Z" w:name="move71015018"/>
            <w:moveFromRangeEnd w:id="6"/>
            <w:moveFrom w:id="9" w:author="ismail - [2010]" w:date="2021-05-04T10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p w14:paraId="4972AA8D" w14:textId="77777777" w:rsidR="00617D24" w:rsidRPr="00A16D9B" w:rsidRDefault="00617D24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10" w:author="ismail - [2010]" w:date="2021-05-04T10:03:00Z" w:name="move71015019"/>
            <w:moveFromRangeEnd w:id="8"/>
            <w:moveFrom w:id="11" w:author="ismail - [2010]" w:date="2021-05-04T10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moveFromRangeEnd w:id="10"/>
          <w:p w14:paraId="59E7AB3C" w14:textId="77777777" w:rsidR="00617D24" w:rsidRPr="00A16D9B" w:rsidRDefault="00617D24" w:rsidP="00617D24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  <w:pPrChange w:id="12" w:author="ismail - [2010]" w:date="2021-05-04T10:03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7A0F13E" w14:textId="77777777" w:rsidR="00617D24" w:rsidRPr="00A16D9B" w:rsidRDefault="00617D24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ToRangeStart w:id="13" w:author="ismail - [2010]" w:date="2021-05-04T10:03:00Z" w:name="move71015018"/>
            <w:moveTo w:id="14" w:author="ismail - [2010]" w:date="2021-05-04T10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To>
          </w:p>
          <w:moveToRangeEnd w:id="13"/>
          <w:p w14:paraId="6453A632" w14:textId="77777777" w:rsidR="00617D24" w:rsidRPr="00A16D9B" w:rsidRDefault="00617D24" w:rsidP="00617D24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  <w:pPrChange w:id="15" w:author="ismail - [2010]" w:date="2021-05-04T10:03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81BC1B9" w14:textId="77777777" w:rsidR="00617D24" w:rsidRPr="00A16D9B" w:rsidRDefault="00617D24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ToRangeStart w:id="16" w:author="ismail - [2010]" w:date="2021-05-04T10:03:00Z" w:name="move71015019"/>
            <w:moveTo w:id="17" w:author="ismail - [2010]" w:date="2021-05-04T10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To>
          </w:p>
          <w:p w14:paraId="5BE3D62F" w14:textId="77777777" w:rsidR="00617D24" w:rsidRPr="00A16D9B" w:rsidRDefault="00617D24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ToRangeStart w:id="18" w:author="ismail - [2010]" w:date="2021-05-04T10:03:00Z" w:name="move71015017"/>
            <w:moveToRangeEnd w:id="16"/>
            <w:moveTo w:id="19" w:author="ismail - [2010]" w:date="2021-05-04T10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moveTo>
          </w:p>
          <w:p w14:paraId="4F05C66D" w14:textId="77777777" w:rsidR="00617D24" w:rsidRPr="00A16D9B" w:rsidRDefault="00617D24" w:rsidP="00617D24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  <w:pPrChange w:id="20" w:author="ismail - [2010]" w:date="2021-05-04T10:03:00Z">
                <w:pPr>
                  <w:spacing w:line="480" w:lineRule="auto"/>
                </w:pPr>
              </w:pPrChange>
            </w:pPr>
            <w:moveFromRangeStart w:id="21" w:author="ismail - [2010]" w:date="2021-05-04T10:03:00Z" w:name="move71015016"/>
            <w:moveToRangeEnd w:id="18"/>
            <w:moveFrom w:id="22" w:author="ismail - [2010]" w:date="2021-05-04T10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p w14:paraId="2B9A3052" w14:textId="77777777" w:rsidR="00617D24" w:rsidRPr="00A16D9B" w:rsidRDefault="00617D24" w:rsidP="00617D24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  <w:pPrChange w:id="23" w:author="ismail - [2010]" w:date="2021-05-04T10:03:00Z">
                <w:pPr>
                  <w:spacing w:line="480" w:lineRule="auto"/>
                </w:pPr>
              </w:pPrChange>
            </w:pPr>
            <w:moveFrom w:id="24" w:author="ismail - [2010]" w:date="2021-05-04T10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moveFrom>
          </w:p>
          <w:moveFromRangeEnd w:id="21"/>
          <w:p w14:paraId="4E9CAC3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C8830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658136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A1E559" w14:textId="77777777" w:rsidR="00182EB1" w:rsidRDefault="00182EB1" w:rsidP="00D80F46">
      <w:r>
        <w:separator/>
      </w:r>
    </w:p>
  </w:endnote>
  <w:endnote w:type="continuationSeparator" w:id="0">
    <w:p w14:paraId="659FA9C2" w14:textId="77777777" w:rsidR="00182EB1" w:rsidRDefault="00182EB1" w:rsidP="00D80F46">
      <w:r>
        <w:continuationSeparator/>
      </w:r>
    </w:p>
  </w:endnote>
  <w:endnote w:type="continuationNotice" w:id="1">
    <w:p w14:paraId="76BDFC97" w14:textId="77777777" w:rsidR="00182EB1" w:rsidRDefault="00182E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CA75D" w14:textId="77777777" w:rsidR="00D80F46" w:rsidRDefault="00D80F46">
    <w:pPr>
      <w:pStyle w:val="Footer"/>
    </w:pPr>
    <w:r>
      <w:t>CLO-4</w:t>
    </w:r>
  </w:p>
  <w:p w14:paraId="50DD71ED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DECB3" w14:textId="77777777" w:rsidR="00182EB1" w:rsidRDefault="00182EB1" w:rsidP="00D80F46">
      <w:r>
        <w:separator/>
      </w:r>
    </w:p>
  </w:footnote>
  <w:footnote w:type="continuationSeparator" w:id="0">
    <w:p w14:paraId="2947E6CE" w14:textId="77777777" w:rsidR="00182EB1" w:rsidRDefault="00182EB1" w:rsidP="00D80F46">
      <w:r>
        <w:continuationSeparator/>
      </w:r>
    </w:p>
  </w:footnote>
  <w:footnote w:type="continuationNotice" w:id="1">
    <w:p w14:paraId="0DD9C0B3" w14:textId="77777777" w:rsidR="00182EB1" w:rsidRDefault="00182E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4B53" w14:textId="77777777" w:rsidR="000322D5" w:rsidRDefault="000322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322D5"/>
    <w:rsid w:val="0012251A"/>
    <w:rsid w:val="00182EB1"/>
    <w:rsid w:val="00184E03"/>
    <w:rsid w:val="00233D8A"/>
    <w:rsid w:val="002D5B47"/>
    <w:rsid w:val="0042167F"/>
    <w:rsid w:val="00473776"/>
    <w:rsid w:val="004F5D73"/>
    <w:rsid w:val="00617D24"/>
    <w:rsid w:val="00770077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paragraph" w:styleId="Heading1">
    <w:name w:val="heading 1"/>
    <w:basedOn w:val="Normal"/>
    <w:next w:val="Normal"/>
    <w:link w:val="Heading1Char"/>
    <w:uiPriority w:val="9"/>
    <w:qFormat/>
    <w:rsid w:val="00617D2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customStyle="1" w:styleId="Heading1Char">
    <w:name w:val="Heading 1 Char"/>
    <w:basedOn w:val="DefaultParagraphFont"/>
    <w:link w:val="Heading1"/>
    <w:uiPriority w:val="9"/>
    <w:rsid w:val="00617D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2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32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paragraph" w:styleId="Heading1">
    <w:name w:val="heading 1"/>
    <w:basedOn w:val="Normal"/>
    <w:next w:val="Normal"/>
    <w:link w:val="Heading1Char"/>
    <w:uiPriority w:val="9"/>
    <w:qFormat/>
    <w:rsid w:val="00617D2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customStyle="1" w:styleId="Heading1Char">
    <w:name w:val="Heading 1 Char"/>
    <w:basedOn w:val="DefaultParagraphFont"/>
    <w:link w:val="Heading1"/>
    <w:uiPriority w:val="9"/>
    <w:rsid w:val="00617D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2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32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DE02-6046-4944-B53C-6CCF4289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1</cp:revision>
  <dcterms:created xsi:type="dcterms:W3CDTF">2021-05-04T03:03:00Z</dcterms:created>
  <dcterms:modified xsi:type="dcterms:W3CDTF">2021-05-04T03:04:00Z</dcterms:modified>
</cp:coreProperties>
</file>