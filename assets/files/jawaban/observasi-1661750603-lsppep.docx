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Del="001C7854" w:rsidRDefault="00BE098E" w:rsidP="001C7854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del w:id="0" w:author="Reviewer" w:date="2022-08-29T12:17:00Z"/>
              </w:rPr>
              <w:pPrChange w:id="1" w:author="Reviewer" w:date="2022-08-29T12:2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ins w:id="2" w:author="Reviewer" w:date="2022-08-29T12:16:00Z">
              <w:r w:rsidR="001C7854">
                <w:t>cara</w:t>
              </w:r>
              <w:proofErr w:type="spellEnd"/>
              <w:r w:rsidR="001C7854">
                <w:t xml:space="preserve"> </w:t>
              </w:r>
            </w:ins>
            <w:del w:id="3" w:author="Reviewer" w:date="2022-08-29T12:16:00Z">
              <w:r w:rsidDel="001C7854">
                <w:delText>p</w:delText>
              </w:r>
            </w:del>
            <w:proofErr w:type="spellStart"/>
            <w:ins w:id="4" w:author="Reviewer" w:date="2022-08-29T12:16:00Z">
              <w:r w:rsidR="001C7854">
                <w:t>m</w:t>
              </w:r>
            </w:ins>
            <w:r>
              <w:t>engguna</w:t>
            </w:r>
            <w:ins w:id="5" w:author="Reviewer" w:date="2022-08-29T12:17:00Z">
              <w:r w:rsidR="001C7854">
                <w:t>k</w:t>
              </w:r>
            </w:ins>
            <w:r>
              <w:t>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1C7854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pPrChange w:id="6" w:author="Reviewer" w:date="2022-08-29T12:2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" w:author="Reviewer" w:date="2022-08-29T12:17:00Z">
              <w:r w:rsidDel="001C7854">
                <w:tab/>
              </w:r>
              <w:r w:rsidDel="001C7854">
                <w:tab/>
              </w:r>
            </w:del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Del="001C7854" w:rsidRDefault="00BE098E" w:rsidP="001C78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" w:author="Reviewer" w:date="2022-08-29T12:19:00Z"/>
              </w:rPr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del w:id="9" w:author="Reviewer" w:date="2022-08-29T12:19:00Z">
              <w:r w:rsidDel="001C7854">
                <w:delText xml:space="preserve"> yang perlu untuk menjadikan </w:delText>
              </w:r>
            </w:del>
          </w:p>
          <w:p w:rsidR="00BE098E" w:rsidRDefault="00BE098E" w:rsidP="001C78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0" w:author="Reviewer" w:date="2022-08-29T12:1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1" w:author="Reviewer" w:date="2022-08-29T12:19:00Z">
              <w:r w:rsidDel="001C7854">
                <w:tab/>
              </w:r>
              <w:r w:rsidDel="001C7854">
                <w:tab/>
                <w:delText>lengkap</w:delText>
              </w:r>
            </w:del>
            <w:r>
              <w:t xml:space="preserve">; </w:t>
            </w:r>
            <w:proofErr w:type="spellStart"/>
            <w:ins w:id="12" w:author="Reviewer" w:date="2022-08-29T12:22:00Z">
              <w:r w:rsidR="001C7854">
                <w:t>keseluruhan</w:t>
              </w:r>
              <w:proofErr w:type="spellEnd"/>
              <w:r w:rsidR="001C7854">
                <w:t xml:space="preserve">, </w:t>
              </w:r>
            </w:ins>
            <w:bookmarkStart w:id="13" w:name="_GoBack"/>
            <w:bookmarkEnd w:id="13"/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konsep.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del w:id="14" w:author="Reviewer" w:date="2022-08-29T12:20:00Z">
              <w:r w:rsidDel="001C7854">
                <w:delText xml:space="preserve"> dan berterima</w:delText>
              </w:r>
            </w:del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C7854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2020-08-26T21:29:00Z</dcterms:created>
  <dcterms:modified xsi:type="dcterms:W3CDTF">2022-08-29T05:23:00Z</dcterms:modified>
</cp:coreProperties>
</file>