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705A3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BFE48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ADFBB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B9F311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52B185F" w14:textId="77777777" w:rsidR="00927764" w:rsidRPr="00C50A1E" w:rsidRDefault="00927764" w:rsidP="00C6757A">
      <w:pPr>
        <w:shd w:val="clear" w:color="auto" w:fill="F5F5F5"/>
        <w:spacing w:before="300" w:after="24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Dede Arif Rahmani" w:date="2021-11-29T14:40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152C643" w14:textId="5B65DC75" w:rsidR="00927764" w:rsidRPr="00C50A1E" w:rsidDel="00C6757A" w:rsidRDefault="00927764" w:rsidP="00927764">
      <w:pPr>
        <w:shd w:val="clear" w:color="auto" w:fill="F5F5F5"/>
        <w:spacing w:line="270" w:lineRule="atLeast"/>
        <w:rPr>
          <w:moveFrom w:id="1" w:author="Dede Arif Rahmani" w:date="2021-11-29T14:40:00Z"/>
          <w:rFonts w:ascii="Roboto" w:eastAsia="Times New Roman" w:hAnsi="Roboto" w:cs="Times New Roman"/>
          <w:sz w:val="17"/>
          <w:szCs w:val="17"/>
        </w:rPr>
      </w:pPr>
      <w:moveFromRangeStart w:id="2" w:author="Dede Arif Rahmani" w:date="2021-11-29T14:40:00Z" w:name="move89089231"/>
      <w:moveFrom w:id="3" w:author="Dede Arif Rahmani" w:date="2021-11-29T14:40:00Z">
        <w:r w:rsidRPr="00C50A1E" w:rsidDel="00C6757A">
          <w:rPr>
            <w:rFonts w:ascii="Roboto" w:eastAsia="Times New Roman" w:hAnsi="Roboto" w:cs="Times New Roman"/>
            <w:sz w:val="17"/>
            <w:szCs w:val="17"/>
          </w:rPr>
          <w:t>5 Januari 2020   20:48 Diperbarui: 6 Januari 2020   05:43  61  10 3</w:t>
        </w:r>
      </w:moveFrom>
    </w:p>
    <w:moveFromRangeEnd w:id="2"/>
    <w:p w14:paraId="5F8CB25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DE5162F" wp14:editId="2890B96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575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78F126B" w14:textId="77777777" w:rsidR="00C6757A" w:rsidRPr="00C50A1E" w:rsidRDefault="00C6757A" w:rsidP="00C6757A">
      <w:pPr>
        <w:shd w:val="clear" w:color="auto" w:fill="F5F5F5"/>
        <w:spacing w:line="270" w:lineRule="atLeast"/>
        <w:rPr>
          <w:moveTo w:id="4" w:author="Dede Arif Rahmani" w:date="2021-11-29T14:40:00Z"/>
          <w:rFonts w:ascii="Roboto" w:eastAsia="Times New Roman" w:hAnsi="Roboto" w:cs="Times New Roman"/>
          <w:sz w:val="17"/>
          <w:szCs w:val="17"/>
        </w:rPr>
      </w:pPr>
      <w:moveToRangeStart w:id="5" w:author="Dede Arif Rahmani" w:date="2021-11-29T14:40:00Z" w:name="move89089231"/>
      <w:moveTo w:id="6" w:author="Dede Arif Rahmani" w:date="2021-11-29T14:40:00Z"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5 </w:t>
        </w:r>
        <w:proofErr w:type="spellStart"/>
        <w:r w:rsidRPr="00C50A1E">
          <w:rPr>
            <w:rFonts w:ascii="Roboto" w:eastAsia="Times New Roman" w:hAnsi="Roboto" w:cs="Times New Roman"/>
            <w:sz w:val="17"/>
            <w:szCs w:val="17"/>
          </w:rPr>
          <w:t>Januari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 2020   20:48 </w:t>
        </w:r>
        <w:proofErr w:type="spellStart"/>
        <w:r w:rsidRPr="00C50A1E">
          <w:rPr>
            <w:rFonts w:ascii="Roboto" w:eastAsia="Times New Roman" w:hAnsi="Roboto" w:cs="Times New Roman"/>
            <w:sz w:val="17"/>
            <w:szCs w:val="17"/>
          </w:rPr>
          <w:t>Diperbarui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: 6 </w:t>
        </w:r>
        <w:proofErr w:type="spellStart"/>
        <w:r w:rsidRPr="00C50A1E">
          <w:rPr>
            <w:rFonts w:ascii="Roboto" w:eastAsia="Times New Roman" w:hAnsi="Roboto" w:cs="Times New Roman"/>
            <w:sz w:val="17"/>
            <w:szCs w:val="17"/>
          </w:rPr>
          <w:t>Januari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 2020   </w:t>
        </w:r>
        <w:proofErr w:type="gramStart"/>
        <w:r w:rsidRPr="00C50A1E">
          <w:rPr>
            <w:rFonts w:ascii="Roboto" w:eastAsia="Times New Roman" w:hAnsi="Roboto" w:cs="Times New Roman"/>
            <w:sz w:val="17"/>
            <w:szCs w:val="17"/>
          </w:rPr>
          <w:t>05:43  61</w:t>
        </w:r>
        <w:proofErr w:type="gramEnd"/>
        <w:r w:rsidRPr="00C50A1E">
          <w:rPr>
            <w:rFonts w:ascii="Roboto" w:eastAsia="Times New Roman" w:hAnsi="Roboto" w:cs="Times New Roman"/>
            <w:sz w:val="17"/>
            <w:szCs w:val="17"/>
          </w:rPr>
          <w:t>  10 3</w:t>
        </w:r>
      </w:moveTo>
    </w:p>
    <w:moveToRangeEnd w:id="5"/>
    <w:p w14:paraId="1690440B" w14:textId="77777777" w:rsidR="00C6757A" w:rsidRDefault="00C6757A" w:rsidP="00C6757A">
      <w:pPr>
        <w:shd w:val="clear" w:color="auto" w:fill="F5F5F5"/>
        <w:rPr>
          <w:ins w:id="7" w:author="Dede Arif Rahmani" w:date="2021-11-29T14:40:00Z"/>
          <w:rFonts w:ascii="Times New Roman" w:eastAsia="Times New Roman" w:hAnsi="Times New Roman" w:cs="Times New Roman"/>
          <w:i/>
          <w:iCs/>
          <w:sz w:val="24"/>
          <w:szCs w:val="24"/>
        </w:rPr>
        <w:pPrChange w:id="8" w:author="Dede Arif Rahmani" w:date="2021-11-29T14:40:00Z">
          <w:pPr>
            <w:shd w:val="clear" w:color="auto" w:fill="F5F5F5"/>
            <w:spacing w:after="375"/>
          </w:pPr>
        </w:pPrChange>
      </w:pPr>
    </w:p>
    <w:p w14:paraId="75FDC8EC" w14:textId="6DC76C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ins w:id="9" w:author="Dede Arif Rahmani" w:date="2021-11-29T14:39:00Z">
        <w:r w:rsidR="00C6757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!</w:t>
        </w:r>
      </w:ins>
      <w:proofErr w:type="gramEnd"/>
      <w:del w:id="10" w:author="Dede Arif Rahmani" w:date="2021-11-29T14:39:00Z">
        <w:r w:rsidRPr="00C50A1E" w:rsidDel="00C6757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2411EC8A" w14:textId="664B89D9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" w:author="Dede Arif Rahmani" w:date="2021-11-29T14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2" w:author="Dede Arif Rahmani" w:date="2021-11-29T14:41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AC25B3" w14:textId="66BB72A6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" w:author="Dede Arif Rahmani" w:date="2021-11-29T14:4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</w:t>
      </w:r>
      <w:ins w:id="14" w:author="Dede Arif Rahmani" w:date="2021-11-29T14:42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>ian</w:t>
        </w:r>
      </w:ins>
      <w:proofErr w:type="spellEnd"/>
      <w:del w:id="15" w:author="Dede Arif Rahmani" w:date="2021-11-29T14:42:00Z">
        <w:r w:rsidRPr="00C50A1E" w:rsidDel="00C6757A">
          <w:rPr>
            <w:rFonts w:ascii="Times New Roman" w:eastAsia="Times New Roman" w:hAnsi="Times New Roman" w:cs="Times New Roman"/>
            <w:sz w:val="24"/>
            <w:szCs w:val="24"/>
          </w:rPr>
          <w:delText>i-hari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6" w:author="Dede Arif Rahmani" w:date="2021-11-29T14:42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7" w:author="Dede Arif Rahmani" w:date="2021-11-29T14:42:00Z">
        <w:r w:rsidRPr="00C50A1E" w:rsidDel="00C6757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Dede Arif Rahmani" w:date="2021-11-29T14:42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9" w:author="Dede Arif Rahmani" w:date="2021-11-29T14:42:00Z">
        <w:r w:rsidRPr="00C50A1E" w:rsidDel="00C6757A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F2D61" w14:textId="0F381DC7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0" w:author="Dede Arif Rahmani" w:date="2021-11-29T14:4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Dede Arif Rahmani" w:date="2021-11-29T14:43:00Z">
        <w:r w:rsidRPr="00C50A1E" w:rsidDel="00C6757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22" w:author="Dede Arif Rahmani" w:date="2021-11-29T14:43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C6757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del w:id="23" w:author="Dede Arif Rahmani" w:date="2021-11-29T14:43:00Z">
        <w:r w:rsidRPr="00C50A1E" w:rsidDel="00C6757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786CCF" w14:textId="77777777" w:rsidR="00C6757A" w:rsidRDefault="00927764" w:rsidP="00C6757A">
      <w:pPr>
        <w:shd w:val="clear" w:color="auto" w:fill="F5F5F5"/>
        <w:jc w:val="both"/>
        <w:rPr>
          <w:ins w:id="24" w:author="Dede Arif Rahmani" w:date="2021-11-29T14:44:00Z"/>
          <w:rFonts w:ascii="Times New Roman" w:eastAsia="Times New Roman" w:hAnsi="Times New Roman" w:cs="Times New Roman"/>
          <w:b/>
          <w:bCs/>
          <w:sz w:val="24"/>
          <w:szCs w:val="24"/>
        </w:rPr>
        <w:pPrChange w:id="25" w:author="Dede Arif Rahmani" w:date="2021-11-29T14:44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65ECA48C" w14:textId="47B7314A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6" w:author="Dede Arif Rahmani" w:date="2021-11-29T14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7" w:author="Dede Arif Rahmani" w:date="2021-11-29T14:44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8" w:author="Dede Arif Rahmani" w:date="2021-11-29T14:44:00Z">
        <w:r w:rsidDel="00C6757A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71858C" w14:textId="77777777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" w:author="Dede Arif Rahmani" w:date="2021-11-29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D1AE9" w14:textId="3736019E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0" w:author="Dede Arif Rahmani" w:date="2021-11-29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ins w:id="31" w:author="Dede Arif Rahmani" w:date="2021-11-29T14:46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6757A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32" w:author="Dede Arif Rahmani" w:date="2021-11-29T14:46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6757A">
          <w:rPr>
            <w:rFonts w:ascii="Times New Roman" w:eastAsia="Times New Roman" w:hAnsi="Times New Roman" w:cs="Times New Roman"/>
            <w:sz w:val="24"/>
            <w:szCs w:val="24"/>
          </w:rPr>
          <w:t>disitu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ins w:id="33" w:author="Dede Arif Rahmani" w:date="2021-11-29T14:46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34" w:author="Dede Arif Rahmani" w:date="2021-11-29T14:46:00Z">
        <w:r w:rsidRPr="00C50A1E" w:rsidDel="00C6757A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F9E2853" w14:textId="77777777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5" w:author="Dede Arif Rahmani" w:date="2021-11-29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Dede Arif Rahmani" w:date="2021-11-29T14:47:00Z">
        <w:r w:rsidRPr="00C6757A" w:rsidDel="00C6757A">
          <w:rPr>
            <w:rFonts w:ascii="Times New Roman" w:eastAsia="Times New Roman" w:hAnsi="Times New Roman" w:cs="Times New Roman"/>
            <w:sz w:val="24"/>
            <w:szCs w:val="24"/>
            <w:rPrChange w:id="37" w:author="Dede Arif Rahmani" w:date="2021-11-29T14:4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proofErr w:type="spellStart"/>
      <w:r w:rsidRPr="00C6757A">
        <w:rPr>
          <w:rFonts w:ascii="Times New Roman" w:eastAsia="Times New Roman" w:hAnsi="Times New Roman" w:cs="Times New Roman"/>
          <w:sz w:val="24"/>
          <w:szCs w:val="24"/>
          <w:rPrChange w:id="38" w:author="Dede Arif Rahmani" w:date="2021-11-29T14:4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C6757A">
        <w:rPr>
          <w:rFonts w:ascii="Times New Roman" w:eastAsia="Times New Roman" w:hAnsi="Times New Roman" w:cs="Times New Roman"/>
          <w:sz w:val="24"/>
          <w:szCs w:val="24"/>
          <w:rPrChange w:id="39" w:author="Dede Arif Rahmani" w:date="2021-11-29T14:4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4"/>
          <w:szCs w:val="24"/>
          <w:rPrChange w:id="40" w:author="Dede Arif Rahmani" w:date="2021-11-29T14:4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C6757A">
        <w:rPr>
          <w:rFonts w:ascii="Times New Roman" w:eastAsia="Times New Roman" w:hAnsi="Times New Roman" w:cs="Times New Roman"/>
          <w:sz w:val="24"/>
          <w:szCs w:val="24"/>
          <w:rPrChange w:id="41" w:author="Dede Arif Rahmani" w:date="2021-11-29T14:4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C6757A">
        <w:rPr>
          <w:rFonts w:ascii="Times New Roman" w:eastAsia="Times New Roman" w:hAnsi="Times New Roman" w:cs="Times New Roman"/>
          <w:sz w:val="24"/>
          <w:szCs w:val="24"/>
          <w:rPrChange w:id="42" w:author="Dede Arif Rahmani" w:date="2021-11-29T14:4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7DBD29" w14:textId="77777777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3" w:author="Dede Arif Rahmani" w:date="2021-11-29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FCEB2E6" w14:textId="2DE8E690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4" w:author="Dede Arif Rahmani" w:date="2021-11-29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45" w:author="Dede Arif Rahmani" w:date="2021-11-29T14:47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6" w:author="Dede Arif Rahmani" w:date="2021-11-29T14:47:00Z">
        <w:r w:rsidRPr="00C50A1E" w:rsidDel="00C6757A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1E940756" w14:textId="77777777" w:rsidR="00C6757A" w:rsidRDefault="00927764" w:rsidP="00C6757A">
      <w:pPr>
        <w:shd w:val="clear" w:color="auto" w:fill="F5F5F5"/>
        <w:jc w:val="both"/>
        <w:rPr>
          <w:ins w:id="47" w:author="Dede Arif Rahmani" w:date="2021-11-29T14:45:00Z"/>
          <w:rFonts w:ascii="Times New Roman" w:eastAsia="Times New Roman" w:hAnsi="Times New Roman" w:cs="Times New Roman"/>
          <w:b/>
          <w:bCs/>
          <w:sz w:val="24"/>
          <w:szCs w:val="24"/>
        </w:rPr>
        <w:pPrChange w:id="48" w:author="Dede Arif Rahmani" w:date="2021-11-29T14:45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del w:id="49" w:author="Dede Arif Rahmani" w:date="2021-11-29T14:47:00Z">
        <w:r w:rsidRPr="00C50A1E" w:rsidDel="00C6757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</w:delText>
        </w:r>
      </w:del>
    </w:p>
    <w:p w14:paraId="27B1F5B3" w14:textId="59EAC4FD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0" w:author="Dede Arif Rahmani" w:date="2021-11-29T14:45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BAD30" w14:textId="77777777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1" w:author="Dede Arif Rahmani" w:date="2021-11-29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A0107C" w14:textId="77777777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2" w:author="Dede Arif Rahmani" w:date="2021-11-29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53D3D" w14:textId="5AE1E5D2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3" w:author="Dede Arif Rahmani" w:date="2021-11-29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4" w:author="Dede Arif Rahmani" w:date="2021-11-29T14:48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5" w:author="Dede Arif Rahmani" w:date="2021-11-29T14:48:00Z">
        <w:r w:rsidRPr="00C50A1E" w:rsidDel="00C6757A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42B1EFB" w14:textId="26E24D5D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6" w:author="Dede Arif Rahmani" w:date="2021-11-29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ins w:id="57" w:author="Dede Arif Rahmani" w:date="2021-11-29T14:48:00Z">
        <w:r w:rsidR="00C6757A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58" w:author="Dede Arif Rahmani" w:date="2021-11-29T14:48:00Z">
        <w:r w:rsidRPr="00C50A1E" w:rsidDel="00C6757A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ia</w:t>
      </w:r>
      <w:del w:id="59" w:author="Dede Arif Rahmani" w:date="2021-11-29T14:48:00Z">
        <w:r w:rsidRPr="00C50A1E" w:rsidDel="00C6757A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  <w:r w:rsidRPr="00C50A1E" w:rsidDel="00C6757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5506A82" w14:textId="77777777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0" w:author="Dede Arif Rahmani" w:date="2021-11-29T14:45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912E993" w14:textId="77777777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1" w:author="Dede Arif Rahmani" w:date="2021-11-29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59778E8" w14:textId="77777777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2" w:author="Dede Arif Rahmani" w:date="2021-11-29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062137" w14:textId="77777777" w:rsidR="00927764" w:rsidRPr="00C50A1E" w:rsidRDefault="00927764" w:rsidP="00C6757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3" w:author="Dede Arif Rahmani" w:date="2021-11-29T14:45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bookmarkStart w:id="64" w:name="_GoBack"/>
      <w:bookmarkEnd w:id="64"/>
      <w:proofErr w:type="spellEnd"/>
      <w:del w:id="65" w:author="Dede Arif Rahmani" w:date="2021-11-29T14:50:00Z">
        <w:r w:rsidRPr="00C50A1E" w:rsidDel="00122E26">
          <w:rPr>
            <w:rFonts w:ascii="Times New Roman" w:eastAsia="Times New Roman" w:hAnsi="Times New Roman" w:cs="Times New Roman"/>
            <w:sz w:val="24"/>
            <w:szCs w:val="24"/>
          </w:rPr>
          <w:delText>.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35190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50D86B8" w14:textId="77777777" w:rsidR="00927764" w:rsidRPr="00C50A1E" w:rsidRDefault="00927764" w:rsidP="00927764"/>
    <w:p w14:paraId="62F619A2" w14:textId="77777777" w:rsidR="00927764" w:rsidRPr="005A045A" w:rsidRDefault="00927764" w:rsidP="00927764">
      <w:pPr>
        <w:rPr>
          <w:i/>
        </w:rPr>
      </w:pPr>
    </w:p>
    <w:p w14:paraId="16423F0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679E8D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AF593" w14:textId="77777777" w:rsidR="00870FC6" w:rsidRDefault="00870FC6">
      <w:r>
        <w:separator/>
      </w:r>
    </w:p>
  </w:endnote>
  <w:endnote w:type="continuationSeparator" w:id="0">
    <w:p w14:paraId="50AEFC25" w14:textId="77777777" w:rsidR="00870FC6" w:rsidRDefault="00870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D918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345DD69" w14:textId="77777777" w:rsidR="00941E77" w:rsidRDefault="00870FC6">
    <w:pPr>
      <w:pStyle w:val="Footer"/>
    </w:pPr>
  </w:p>
  <w:p w14:paraId="1A4BE37B" w14:textId="77777777" w:rsidR="00941E77" w:rsidRDefault="00870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9376B" w14:textId="77777777" w:rsidR="00870FC6" w:rsidRDefault="00870FC6">
      <w:r>
        <w:separator/>
      </w:r>
    </w:p>
  </w:footnote>
  <w:footnote w:type="continuationSeparator" w:id="0">
    <w:p w14:paraId="135DBBF3" w14:textId="77777777" w:rsidR="00870FC6" w:rsidRDefault="00870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de Arif Rahmani">
    <w15:presenceInfo w15:providerId="Windows Live" w15:userId="fdfe755741c073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22E26"/>
    <w:rsid w:val="002318A3"/>
    <w:rsid w:val="0042167F"/>
    <w:rsid w:val="00870FC6"/>
    <w:rsid w:val="00924DF5"/>
    <w:rsid w:val="00927764"/>
    <w:rsid w:val="00BA77B3"/>
    <w:rsid w:val="00C20908"/>
    <w:rsid w:val="00C6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187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675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Dede Arif Rahmani</cp:lastModifiedBy>
  <cp:revision>2</cp:revision>
  <dcterms:created xsi:type="dcterms:W3CDTF">2021-11-29T07:51:00Z</dcterms:created>
  <dcterms:modified xsi:type="dcterms:W3CDTF">2021-11-29T07:51:00Z</dcterms:modified>
</cp:coreProperties>
</file>