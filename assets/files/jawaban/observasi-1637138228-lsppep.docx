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5EDD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870E88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E956414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042D265D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51E0B6E4" w14:textId="77777777" w:rsidTr="00821BA2">
        <w:tc>
          <w:tcPr>
            <w:tcW w:w="9350" w:type="dxa"/>
          </w:tcPr>
          <w:p w14:paraId="5325821E" w14:textId="77777777" w:rsidR="00125355" w:rsidRDefault="00125355" w:rsidP="008E6ECA">
            <w:pPr>
              <w:pStyle w:val="Heading3"/>
              <w:jc w:val="both"/>
              <w:rPr>
                <w:rFonts w:ascii="Times New Roman" w:hAnsi="Times New Roman"/>
                <w:sz w:val="48"/>
              </w:rPr>
              <w:pPrChange w:id="0" w:author="Nur Cahyonowati" w:date="2021-11-17T15:35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60FDABE9" w14:textId="28F8FC93" w:rsidR="00125355" w:rsidRDefault="00367EEE" w:rsidP="008E6EC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" w:author="Nur Cahyonowati" w:date="2021-11-17T15:3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2" w:author="Nur Cahyonowati" w:date="2021-11-17T15:12:00Z">
              <w:r>
                <w:rPr>
                  <w:rFonts w:ascii="Times New Roman" w:eastAsia="Times New Roman" w:hAnsi="Times New Roman" w:cs="Times New Roman"/>
                  <w:szCs w:val="24"/>
                </w:rPr>
                <w:t>o</w:t>
              </w:r>
            </w:ins>
            <w:del w:id="3" w:author="Nur Cahyonowati" w:date="2021-11-17T15:12:00Z">
              <w:r w:rsidR="00125355" w:rsidDel="00367EEE">
                <w:rPr>
                  <w:rFonts w:ascii="Times New Roman" w:eastAsia="Times New Roman" w:hAnsi="Times New Roman" w:cs="Times New Roman"/>
                  <w:szCs w:val="24"/>
                </w:rPr>
                <w:delText>O</w:delText>
              </w:r>
            </w:del>
            <w:r w:rsidR="00125355">
              <w:rPr>
                <w:rFonts w:ascii="Times New Roman" w:eastAsia="Times New Roman" w:hAnsi="Times New Roman" w:cs="Times New Roman"/>
                <w:szCs w:val="24"/>
              </w:rPr>
              <w:t xml:space="preserve">leh </w:t>
            </w:r>
            <w:proofErr w:type="spellStart"/>
            <w:r w:rsidR="00125355"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 w:rsidR="00125355"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7EB902E0" w14:textId="1F14E66A" w:rsidR="00125355" w:rsidRPr="00EC6F38" w:rsidRDefault="00125355" w:rsidP="008E6EC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" w:author="Nur Cahyonowati" w:date="2021-11-17T15:3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5" w:author="Nur Cahyonowati" w:date="2021-11-17T15:12:00Z">
              <w:r w:rsidR="00367EE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6" w:author="Nur Cahyonowati" w:date="2021-11-17T15:12:00Z">
              <w:r w:rsidR="00367EEE">
                <w:rPr>
                  <w:rFonts w:ascii="Times New Roman" w:eastAsia="Times New Roman" w:hAnsi="Times New Roman" w:cs="Times New Roman"/>
                  <w:szCs w:val="24"/>
                </w:rPr>
                <w:t>kstrem</w:t>
              </w:r>
            </w:ins>
            <w:proofErr w:type="spellEnd"/>
            <w:del w:id="7" w:author="Nur Cahyonowati" w:date="2021-11-17T15:12:00Z">
              <w:r w:rsidRPr="00EC6F38" w:rsidDel="00367EEE">
                <w:rPr>
                  <w:rFonts w:ascii="Times New Roman" w:eastAsia="Times New Roman" w:hAnsi="Times New Roman" w:cs="Times New Roman"/>
                  <w:szCs w:val="24"/>
                </w:rPr>
                <w:delText>xtream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" w:author="Nur Cahyonowati" w:date="2021-11-17T15:13:00Z">
              <w:r w:rsidRPr="00EC6F38" w:rsidDel="00367EEE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" w:author="Nur Cahyonowati" w:date="2021-11-17T15:13:00Z">
              <w:r w:rsidRPr="00EC6F38" w:rsidDel="00367EEE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ins w:id="10" w:author="Nur Cahyonowati" w:date="2021-11-17T15:13:00Z">
              <w:r w:rsidR="00367EEE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  <w:proofErr w:type="spellStart"/>
              <w:r w:rsidR="00367EEE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367EE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1" w:author="Nur Cahyonowati" w:date="2021-11-17T15:13:00Z">
              <w:r w:rsidRPr="00EC6F38" w:rsidDel="00367EEE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2" w:author="Nur Cahyonowati" w:date="2021-11-17T15:13:00Z">
              <w:r w:rsidR="00367EEE">
                <w:rPr>
                  <w:rFonts w:ascii="Times New Roman" w:eastAsia="Times New Roman" w:hAnsi="Times New Roman" w:cs="Times New Roman"/>
                  <w:szCs w:val="24"/>
                </w:rPr>
                <w:t>disebut</w:t>
              </w:r>
              <w:proofErr w:type="spellEnd"/>
              <w:r w:rsidR="00367EE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3" w:author="Nur Cahyonowati" w:date="2021-11-17T15:13:00Z">
              <w:r w:rsidRPr="00EC6F38" w:rsidDel="00367EEE">
                <w:rPr>
                  <w:rFonts w:ascii="Times New Roman" w:eastAsia="Times New Roman" w:hAnsi="Times New Roman" w:cs="Times New Roman"/>
                  <w:szCs w:val="24"/>
                </w:rPr>
                <w:delText xml:space="preserve">kita sebut </w:delText>
              </w:r>
            </w:del>
            <w:proofErr w:type="spellStart"/>
            <w:ins w:id="14" w:author="Nur Cahyonowati" w:date="2021-11-17T15:13:00Z">
              <w:r w:rsidR="00367EEE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367EE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5" w:author="Nur Cahyonowati" w:date="2021-11-17T15:13:00Z">
              <w:r w:rsidRPr="00EC6F38" w:rsidDel="00367EEE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AB04789" w14:textId="5AFC6FE8" w:rsidR="00125355" w:rsidRPr="00EC6F38" w:rsidRDefault="00125355" w:rsidP="008E6EC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6" w:author="Nur Cahyonowati" w:date="2021-11-17T15:3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17" w:author="Nur Cahyonowati" w:date="2021-11-17T15:14:00Z">
              <w:r w:rsidR="00837D9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8" w:author="Nur Cahyonowati" w:date="2021-11-17T15:14:00Z">
              <w:r w:rsidRPr="00EC6F38" w:rsidDel="00837D9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19" w:author="Nur Cahyonowati" w:date="2021-11-17T15:14:00Z">
              <w:r w:rsidRPr="00EC6F38" w:rsidDel="00837D97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0" w:author="Nur Cahyonowati" w:date="2021-11-17T15:14:00Z">
              <w:r w:rsidRPr="00EC6F38" w:rsidDel="00837D9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7B5057E" w14:textId="77777777" w:rsidR="00125355" w:rsidRPr="00EC6F38" w:rsidRDefault="00125355" w:rsidP="008E6EC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1" w:author="Nur Cahyonowati" w:date="2021-11-17T15:3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2" w:author="Nur Cahyonowati" w:date="2021-11-17T15:14:00Z">
              <w:r w:rsidRPr="00EC6F38" w:rsidDel="00837D9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6A0B1D9" w14:textId="7D00C674" w:rsidR="00125355" w:rsidRPr="00EC6F38" w:rsidRDefault="00125355" w:rsidP="008E6EC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3" w:author="Nur Cahyonowati" w:date="2021-11-17T15:3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4" w:author="Nur Cahyonowati" w:date="2021-11-17T15:15:00Z">
              <w:r w:rsidR="00837D9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5" w:author="Nur Cahyonowati" w:date="2021-11-17T15:15:00Z">
              <w:r w:rsidRPr="00EC6F38" w:rsidDel="00837D9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6" w:author="Nur Cahyonowati" w:date="2021-11-17T15:16:00Z">
              <w:r w:rsidRPr="00EC6F38" w:rsidDel="00837D97">
                <w:rPr>
                  <w:rFonts w:ascii="Times New Roman" w:eastAsia="Times New Roman" w:hAnsi="Times New Roman" w:cs="Times New Roman"/>
                  <w:szCs w:val="24"/>
                </w:rPr>
                <w:delText xml:space="preserve">demikian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del w:id="27" w:author="Nur Cahyonowati" w:date="2021-11-17T15:24:00Z">
              <w:r w:rsidRPr="00EC6F38" w:rsidDel="00BC1764">
                <w:rPr>
                  <w:rFonts w:ascii="Times New Roman" w:eastAsia="Times New Roman" w:hAnsi="Times New Roman" w:cs="Times New Roman"/>
                  <w:szCs w:val="24"/>
                </w:rPr>
                <w:delText xml:space="preserve"> 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8" w:author="Nur Cahyonowati" w:date="2021-11-17T15:25:00Z">
              <w:r w:rsidRPr="00EC6F38" w:rsidDel="00BC176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ins w:id="29" w:author="Nur Cahyonowati" w:date="2021-11-17T15:25:00Z">
              <w:r w:rsidR="00BC1764">
                <w:rPr>
                  <w:rFonts w:ascii="Times New Roman" w:eastAsia="Times New Roman" w:hAnsi="Times New Roman" w:cs="Times New Roman"/>
                  <w:szCs w:val="24"/>
                </w:rPr>
                <w:t>kasi</w:t>
              </w:r>
            </w:ins>
            <w:proofErr w:type="spellEnd"/>
            <w:del w:id="30" w:author="Nur Cahyonowati" w:date="2021-11-17T15:25:00Z">
              <w:r w:rsidRPr="00EC6F38" w:rsidDel="00BC1764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ins w:id="31" w:author="Nur Cahyonowati" w:date="2021-11-17T15:16:00Z">
              <w:r w:rsidR="00837D97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del w:id="32" w:author="Nur Cahyonowati" w:date="2021-11-17T15:16:00Z">
              <w:r w:rsidRPr="00EC6F38" w:rsidDel="00837D97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3" w:author="Nur Cahyonowati" w:date="2021-11-17T15:16:00Z">
              <w:r w:rsidR="00837D97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del w:id="34" w:author="Nur Cahyonowati" w:date="2021-11-17T15:16:00Z">
              <w:r w:rsidRPr="00EC6F38" w:rsidDel="00837D97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arena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35" w:author="Nur Cahyonowati" w:date="2021-11-17T15:17:00Z">
              <w:r w:rsidR="00837D9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0DD3D46F" w14:textId="3B534251" w:rsidR="00125355" w:rsidRPr="00EC6F38" w:rsidDel="00837D97" w:rsidRDefault="00125355" w:rsidP="008E6EC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36" w:author="Nur Cahyonowati" w:date="2021-11-17T15:18:00Z"/>
                <w:rFonts w:ascii="Times New Roman" w:eastAsia="Times New Roman" w:hAnsi="Times New Roman" w:cs="Times New Roman"/>
                <w:szCs w:val="24"/>
              </w:rPr>
              <w:pPrChange w:id="37" w:author="Nur Cahyonowati" w:date="2021-11-17T15:3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38" w:author="Nur Cahyonowati" w:date="2021-11-17T15:17:00Z">
              <w:r w:rsidR="00837D9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37D97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837D9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37D97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837D97">
                <w:rPr>
                  <w:rFonts w:ascii="Times New Roman" w:eastAsia="Times New Roman" w:hAnsi="Times New Roman" w:cs="Times New Roman"/>
                  <w:szCs w:val="24"/>
                </w:rPr>
                <w:t xml:space="preserve"> berikut.</w:t>
              </w:r>
            </w:ins>
          </w:p>
          <w:p w14:paraId="128970E2" w14:textId="0053D81E" w:rsidR="00125355" w:rsidRPr="00EC6F38" w:rsidDel="00837D97" w:rsidRDefault="00837D97" w:rsidP="008E6EC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39" w:author="Nur Cahyonowati" w:date="2021-11-17T15:18:00Z"/>
                <w:rFonts w:ascii="Times New Roman" w:eastAsia="Times New Roman" w:hAnsi="Times New Roman" w:cs="Times New Roman"/>
                <w:szCs w:val="24"/>
              </w:rPr>
              <w:pPrChange w:id="40" w:author="Nur Cahyonowati" w:date="2021-11-17T15:3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41" w:author="Nur Cahyonowati" w:date="2021-11-17T15:1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1.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ins w:id="42" w:author="Nur Cahyonowati" w:date="2021-11-17T15:1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</w:ins>
            <w:del w:id="43" w:author="Nur Cahyonowati" w:date="2021-11-17T15:17:00Z">
              <w:r w:rsidR="00125355" w:rsidRPr="00EC6F38" w:rsidDel="00837D97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siswa.</w:t>
            </w:r>
          </w:p>
          <w:p w14:paraId="3DBC3750" w14:textId="462E8D5F" w:rsidR="00125355" w:rsidRPr="00EC6F38" w:rsidRDefault="00125355" w:rsidP="008E6EC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4" w:author="Nur Cahyonowati" w:date="2021-11-17T15:3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45" w:author="Nur Cahyonowati" w:date="2021-11-17T15:17:00Z">
              <w:r w:rsidR="00837D9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46" w:author="Nur Cahyonowati" w:date="2021-11-17T15:17:00Z">
              <w:r w:rsidRPr="00EC6F38" w:rsidDel="00837D97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7" w:author="Nur Cahyonowati" w:date="2021-11-17T15:17:00Z">
              <w:r w:rsidRPr="00EC6F38" w:rsidDel="00837D9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48" w:author="Nur Cahyonowati" w:date="2021-11-17T15:17:00Z">
              <w:r w:rsidR="00837D97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ins w:id="49" w:author="Nur Cahyonowati" w:date="2021-11-17T15:17:00Z">
              <w:r w:rsidR="00837D9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37D97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</w:ins>
            <w:proofErr w:type="spellEnd"/>
            <w:del w:id="50" w:author="Nur Cahyonowati" w:date="2021-11-17T15:17:00Z">
              <w:r w:rsidRPr="00EC6F38" w:rsidDel="00837D97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ins w:id="51" w:author="Nur Cahyonowati" w:date="2021-11-17T15:17:00Z">
              <w:r w:rsidR="00837D9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8A2CE27" w14:textId="41E462AC" w:rsidR="00125355" w:rsidRPr="00EC6F38" w:rsidDel="00837D97" w:rsidRDefault="00837D97" w:rsidP="008E6EC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52" w:author="Nur Cahyonowati" w:date="2021-11-17T15:19:00Z"/>
                <w:rFonts w:ascii="Times New Roman" w:eastAsia="Times New Roman" w:hAnsi="Times New Roman" w:cs="Times New Roman"/>
                <w:szCs w:val="24"/>
              </w:rPr>
              <w:pPrChange w:id="53" w:author="Nur Cahyonowati" w:date="2021-11-17T15:3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54" w:author="Nur Cahyonowati" w:date="2021-11-17T15:1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2.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formatif.</w:t>
            </w:r>
          </w:p>
          <w:p w14:paraId="18CBA30F" w14:textId="68A17B56" w:rsidR="00125355" w:rsidRPr="00EC6F38" w:rsidRDefault="00125355" w:rsidP="008E6EC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5" w:author="Nur Cahyonowati" w:date="2021-11-17T15:3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56" w:author="Nur Cahyonowati" w:date="2021-11-17T15:25:00Z">
              <w:r w:rsidRPr="00EC6F38" w:rsidDel="00BC1764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ins w:id="57" w:author="Nur Cahyonowati" w:date="2021-11-17T15:25:00Z">
              <w:r w:rsidR="00BC1764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8" w:author="Nur Cahyonowati" w:date="2021-11-17T15:19:00Z">
              <w:r w:rsidRPr="00EC6F38" w:rsidDel="0093172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  <w:r w:rsidRPr="00EC6F38" w:rsidDel="00837D97">
                <w:rPr>
                  <w:rFonts w:ascii="Times New Roman" w:eastAsia="Times New Roman" w:hAnsi="Times New Roman" w:cs="Times New Roman"/>
                  <w:szCs w:val="24"/>
                </w:rPr>
                <w:delText xml:space="preserve">sini di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59" w:author="Nur Cahyonowati" w:date="2021-11-17T15:25:00Z">
              <w:r w:rsidR="00BC1764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73B37B6" w14:textId="445E7273" w:rsidR="00125355" w:rsidRPr="00EC6F38" w:rsidRDefault="00837D97" w:rsidP="008E6EC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0" w:author="Nur Cahyonowati" w:date="2021-11-17T15:3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61" w:author="Nur Cahyonowati" w:date="2021-11-17T15:1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3.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5D522FA" w14:textId="1605942C" w:rsidR="00125355" w:rsidRPr="00EC6F38" w:rsidRDefault="00125355" w:rsidP="008E6ECA">
            <w:pPr>
              <w:spacing w:before="100" w:beforeAutospacing="1" w:after="100" w:afterAutospacing="1" w:line="240" w:lineRule="auto"/>
              <w:ind w:left="36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2" w:author="Nur Cahyonowati" w:date="2021-11-17T15:3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63" w:author="Nur Cahyonowati" w:date="2021-11-17T15:19:00Z">
              <w:r w:rsidR="00837D97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64" w:author="Nur Cahyonowati" w:date="2021-11-17T15:19:00Z">
              <w:r w:rsidRPr="00EC6F38" w:rsidDel="00837D97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ins w:id="65" w:author="Nur Cahyonowati" w:date="2021-11-17T15:26:00Z">
              <w:r w:rsidR="00BC1764">
                <w:rPr>
                  <w:rFonts w:ascii="Times New Roman" w:eastAsia="Times New Roman" w:hAnsi="Times New Roman" w:cs="Times New Roman"/>
                  <w:szCs w:val="24"/>
                </w:rPr>
                <w:t>-</w:t>
              </w:r>
            </w:ins>
            <w:del w:id="66" w:author="Nur Cahyonowati" w:date="2021-11-17T15:26:00Z">
              <w:r w:rsidRPr="00EC6F38" w:rsidDel="00BC176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CAB8CD7" w14:textId="1ABC6254" w:rsidR="00125355" w:rsidRPr="00EC6F38" w:rsidDel="0093172C" w:rsidRDefault="0093172C" w:rsidP="008E6EC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67" w:author="Nur Cahyonowati" w:date="2021-11-17T15:20:00Z"/>
                <w:rFonts w:ascii="Times New Roman" w:eastAsia="Times New Roman" w:hAnsi="Times New Roman" w:cs="Times New Roman"/>
                <w:szCs w:val="24"/>
              </w:rPr>
              <w:pPrChange w:id="68" w:author="Nur Cahyonowati" w:date="2021-11-17T15:3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69" w:author="Nur Cahyonowati" w:date="2021-11-17T15:2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4.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guru.</w:t>
            </w:r>
          </w:p>
          <w:p w14:paraId="4C46DA8A" w14:textId="2298FBAE" w:rsidR="00125355" w:rsidRPr="00EC6F38" w:rsidRDefault="00125355" w:rsidP="008E6EC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0" w:author="Nur Cahyonowati" w:date="2021-11-17T15:3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71" w:author="Nur Cahyonowati" w:date="2021-11-17T15:26:00Z">
              <w:r w:rsidRPr="00EC6F38" w:rsidDel="00BC1764">
                <w:rPr>
                  <w:rFonts w:ascii="Times New Roman" w:eastAsia="Times New Roman" w:hAnsi="Times New Roman" w:cs="Times New Roman"/>
                  <w:szCs w:val="24"/>
                </w:rPr>
                <w:delText>Dimana guru s</w:delText>
              </w:r>
            </w:del>
            <w:ins w:id="72" w:author="Nur Cahyonowati" w:date="2021-11-17T15:26:00Z">
              <w:r w:rsidR="00BC1764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ins w:id="73" w:author="Nur Cahyonowati" w:date="2021-11-17T15:26:00Z">
              <w:r w:rsidR="00BC1764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74" w:author="Nur Cahyonowati" w:date="2021-11-17T15:26:00Z">
              <w:r w:rsidRPr="00EC6F38" w:rsidDel="00BC1764">
                <w:rPr>
                  <w:rFonts w:ascii="Times New Roman" w:eastAsia="Times New Roman" w:hAnsi="Times New Roman" w:cs="Times New Roman"/>
                  <w:szCs w:val="24"/>
                </w:rPr>
                <w:delText xml:space="preserve"> maka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</w:t>
            </w:r>
            <w:ins w:id="75" w:author="Nur Cahyonowati" w:date="2021-11-17T15:26:00Z">
              <w:r w:rsidR="00BC1764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76" w:author="Nur Cahyonowati" w:date="2021-11-17T15:26:00Z">
              <w:r w:rsidRPr="00EC6F38" w:rsidDel="00BC1764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7" w:author="Nur Cahyonowati" w:date="2021-11-17T15:26:00Z">
              <w:r w:rsidR="00BC1764"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53AB015" w14:textId="403BC5B4" w:rsidR="00125355" w:rsidRPr="00EC6F38" w:rsidRDefault="00125355" w:rsidP="008E6EC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8" w:author="Nur Cahyonowati" w:date="2021-11-17T15:3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79" w:author="Nur Cahyonowati" w:date="2021-11-17T15:21:00Z">
              <w:r w:rsidR="0093172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80" w:author="Nur Cahyonowati" w:date="2021-11-17T15:20:00Z">
              <w:r w:rsidR="0093172C">
                <w:rPr>
                  <w:rFonts w:ascii="Times New Roman" w:eastAsia="Times New Roman" w:hAnsi="Times New Roman" w:cs="Times New Roman"/>
                  <w:szCs w:val="24"/>
                </w:rPr>
                <w:t xml:space="preserve">lima </w:t>
              </w:r>
            </w:ins>
            <w:del w:id="81" w:author="Nur Cahyonowati" w:date="2021-11-17T15:20:00Z">
              <w:r w:rsidRPr="00EC6F38" w:rsidDel="0093172C">
                <w:rPr>
                  <w:rFonts w:ascii="Times New Roman" w:eastAsia="Times New Roman" w:hAnsi="Times New Roman" w:cs="Times New Roman"/>
                  <w:szCs w:val="24"/>
                </w:rPr>
                <w:delText xml:space="preserve">5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2" w:author="Nur Cahyonowati" w:date="2021-11-17T15:20:00Z">
              <w:r w:rsidRPr="00EC6F38" w:rsidDel="0093172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33AD0B1" w14:textId="4264F9A8" w:rsidR="00BC1764" w:rsidRPr="00EC6F38" w:rsidRDefault="00BC1764" w:rsidP="008E6ECA">
            <w:pPr>
              <w:spacing w:before="100" w:beforeAutospacing="1" w:after="100" w:afterAutospacing="1" w:line="240" w:lineRule="auto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3" w:author="Nur Cahyonowati" w:date="2021-11-17T15:3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84" w:author="Nur Cahyonowati" w:date="2021-11-17T15:27:00Z">
              <w:r>
                <w:rPr>
                  <w:rFonts w:ascii="Times New Roman" w:eastAsia="Times New Roman" w:hAnsi="Times New Roman" w:cs="Times New Roman"/>
                  <w:szCs w:val="24"/>
                </w:rPr>
                <w:lastRenderedPageBreak/>
                <w:t xml:space="preserve">1.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DB5CCCF" w14:textId="3E49D60E" w:rsidR="00125355" w:rsidRPr="00EC6F38" w:rsidRDefault="00BC1764" w:rsidP="008E6ECA">
            <w:pPr>
              <w:spacing w:before="100" w:beforeAutospacing="1" w:after="100" w:afterAutospacing="1" w:line="240" w:lineRule="auto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5" w:author="Nur Cahyonowati" w:date="2021-11-17T15:3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86" w:author="Nur Cahyonowati" w:date="2021-11-17T15:2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2.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227F0AB3" w14:textId="2CCB0F61" w:rsidR="00125355" w:rsidRPr="00EC6F38" w:rsidRDefault="00BC1764" w:rsidP="008E6ECA">
            <w:pPr>
              <w:spacing w:before="100" w:beforeAutospacing="1" w:after="100" w:afterAutospacing="1" w:line="240" w:lineRule="auto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7" w:author="Nur Cahyonowati" w:date="2021-11-17T15:3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88" w:author="Nur Cahyonowati" w:date="2021-11-17T15:2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3.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7ECA4546" w14:textId="429366A2" w:rsidR="00125355" w:rsidRPr="00EC6F38" w:rsidRDefault="00BC1764" w:rsidP="008E6ECA">
            <w:pPr>
              <w:spacing w:before="100" w:beforeAutospacing="1" w:after="100" w:afterAutospacing="1" w:line="240" w:lineRule="auto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9" w:author="Nur Cahyonowati" w:date="2021-11-17T15:3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90" w:author="Nur Cahyonowati" w:date="2021-11-17T15:2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4.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30D07CE0" w14:textId="6D34561A" w:rsidR="00125355" w:rsidRPr="00EC6F38" w:rsidRDefault="00BC1764" w:rsidP="008E6ECA">
            <w:pPr>
              <w:spacing w:before="100" w:beforeAutospacing="1" w:after="100" w:afterAutospacing="1" w:line="240" w:lineRule="auto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1" w:author="Nur Cahyonowati" w:date="2021-11-17T15:3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92" w:author="Nur Cahyonowati" w:date="2021-11-17T15:2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5.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49536D53" w14:textId="5EE750A3" w:rsidR="00125355" w:rsidRPr="00EC6F38" w:rsidRDefault="00125355" w:rsidP="008E6EC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3" w:author="Nur Cahyonowati" w:date="2021-11-17T15:3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94" w:author="Nur Cahyonowati" w:date="2021-11-17T15:21:00Z">
              <w:r w:rsidR="0093172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5" w:author="Nur Cahyonowati" w:date="2021-11-17T15:27:00Z">
              <w:r w:rsidR="00BC1764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6" w:author="Nur Cahyonowati" w:date="2021-11-17T15:27:00Z">
              <w:r w:rsidRPr="00EC6F38" w:rsidDel="00BC1764">
                <w:rPr>
                  <w:rFonts w:ascii="Times New Roman" w:eastAsia="Times New Roman" w:hAnsi="Times New Roman" w:cs="Times New Roman"/>
                  <w:szCs w:val="24"/>
                </w:rPr>
                <w:delText xml:space="preserve">sebenarnya </w:delText>
              </w:r>
            </w:del>
            <w:proofErr w:type="spellStart"/>
            <w:ins w:id="97" w:author="Nur Cahyonowati" w:date="2021-11-17T15:28:00Z">
              <w:r w:rsidR="00BC1764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98" w:author="Nur Cahyonowati" w:date="2021-11-17T15:28:00Z">
              <w:r w:rsidR="00BC1764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99" w:author="Nur Cahyonowati" w:date="2021-11-17T15:28:00Z">
              <w:r w:rsidRPr="00EC6F38" w:rsidDel="00BC1764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0" w:author="Nur Cahyonowati" w:date="2021-11-17T15:28:00Z">
              <w:r w:rsidRPr="00EC6F38" w:rsidDel="00BC1764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ins w:id="101" w:author="Nur Cahyonowati" w:date="2021-11-17T15:28:00Z">
              <w:r w:rsidR="00BC1764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102" w:author="Nur Cahyonowati" w:date="2021-11-17T15:30:00Z">
              <w:r w:rsidR="00B4618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3" w:author="Nur Cahyonowati" w:date="2021-11-17T15:21:00Z">
              <w:r w:rsidRPr="00EC6F38" w:rsidDel="0093172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095DBBA" w14:textId="01CD906D" w:rsidR="00125355" w:rsidRPr="00EC6F38" w:rsidRDefault="00125355" w:rsidP="008E6EC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4" w:author="Nur Cahyonowati" w:date="2021-11-17T15:3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</w:t>
            </w:r>
            <w:ins w:id="105" w:author="Nur Cahyonowati" w:date="2021-11-17T15:21:00Z">
              <w:r w:rsidR="0093172C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del w:id="106" w:author="Nur Cahyonowati" w:date="2021-11-17T15:21:00Z">
              <w:r w:rsidRPr="00EC6F38" w:rsidDel="0093172C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ins w:id="107" w:author="Nur Cahyonowati" w:date="2021-11-17T15:21:00Z">
              <w:r w:rsidR="0093172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3172C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8" w:author="Nur Cahyonowati" w:date="2021-11-17T15:28:00Z">
              <w:r w:rsidRPr="00EC6F38" w:rsidDel="00BC1764">
                <w:rPr>
                  <w:rFonts w:ascii="Times New Roman" w:eastAsia="Times New Roman" w:hAnsi="Times New Roman" w:cs="Times New Roman"/>
                  <w:szCs w:val="24"/>
                </w:rPr>
                <w:delText>peng</w:delText>
              </w:r>
            </w:del>
            <w:proofErr w:type="spellStart"/>
            <w:ins w:id="109" w:author="Nur Cahyonowati" w:date="2021-11-17T15:28:00Z">
              <w:r w:rsidR="00BC1764">
                <w:rPr>
                  <w:rFonts w:ascii="Times New Roman" w:eastAsia="Times New Roman" w:hAnsi="Times New Roman" w:cs="Times New Roman"/>
                  <w:szCs w:val="24"/>
                </w:rPr>
                <w:t>meng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aplikasi</w:t>
            </w:r>
            <w:ins w:id="110" w:author="Nur Cahyonowati" w:date="2021-11-17T15:28:00Z">
              <w:r w:rsidR="00BC1764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111" w:author="Nur Cahyonowati" w:date="2021-11-17T15:21:00Z">
              <w:r w:rsidR="0093172C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12" w:author="Nur Cahyonowati" w:date="2021-11-17T15:21:00Z">
              <w:r w:rsidRPr="00EC6F38" w:rsidDel="0093172C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3" w:author="Nur Cahyonowati" w:date="2021-11-17T15:29:00Z">
              <w:r w:rsidRPr="00EC6F38" w:rsidDel="00BC1764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01B287E" w14:textId="06E4CCAC" w:rsidR="00125355" w:rsidRPr="00EC6F38" w:rsidRDefault="00125355" w:rsidP="008E6EC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4" w:author="Nur Cahyonowati" w:date="2021-11-17T15:3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</w:t>
            </w:r>
            <w:del w:id="115" w:author="Nur Cahyonowati" w:date="2021-11-17T15:22:00Z">
              <w:r w:rsidRPr="00EC6F38" w:rsidDel="0093172C">
                <w:rPr>
                  <w:rFonts w:ascii="Times New Roman" w:eastAsia="Times New Roman" w:hAnsi="Times New Roman" w:cs="Times New Roman"/>
                  <w:szCs w:val="24"/>
                </w:rPr>
                <w:delText xml:space="preserve">proses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16" w:author="Nur Cahyonowati" w:date="2021-11-17T15:22:00Z">
              <w:r w:rsidR="0093172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7" w:author="Nur Cahyonowati" w:date="2021-11-17T15:22:00Z">
              <w:r w:rsidRPr="00EC6F38" w:rsidDel="0093172C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proofErr w:type="spellStart"/>
            <w:ins w:id="118" w:author="Nur Cahyonowati" w:date="2021-11-17T15:22:00Z">
              <w:r w:rsidR="0093172C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bookmarkStart w:id="119" w:name="_GoBack"/>
            <w:bookmarkEnd w:id="119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</w:t>
            </w:r>
            <w:del w:id="120" w:author="Nur Cahyonowati" w:date="2021-11-17T15:23:00Z">
              <w:r w:rsidRPr="00EC6F38" w:rsidDel="0093172C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ins w:id="121" w:author="Nur Cahyonowati" w:date="2021-11-17T15:23:00Z">
              <w:r w:rsidR="0093172C">
                <w:rPr>
                  <w:rFonts w:ascii="Times New Roman" w:eastAsia="Times New Roman" w:hAnsi="Times New Roman" w:cs="Times New Roman"/>
                  <w:szCs w:val="24"/>
                </w:rPr>
                <w:t xml:space="preserve"> yang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CED2CE9" w14:textId="7B63F3A6" w:rsidR="00125355" w:rsidRPr="00EC6F38" w:rsidRDefault="00125355" w:rsidP="008E6EC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22" w:author="Nur Cahyonowati" w:date="2021-11-17T15:3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123" w:author="Nur Cahyonowati" w:date="2021-11-17T15:23:00Z">
              <w:r w:rsidR="0093172C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24" w:author="Nur Cahyonowati" w:date="2021-11-17T15:31:00Z">
              <w:r w:rsidR="00B46180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25" w:author="Nur Cahyonowati" w:date="2021-11-17T15:31:00Z">
              <w:r w:rsidRPr="00EC6F38" w:rsidDel="00B46180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26" w:author="Nur Cahyonowati" w:date="2021-11-17T15:31:00Z">
              <w:r w:rsidR="00B46180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127" w:author="Nur Cahyonowati" w:date="2021-11-17T15:31:00Z">
              <w:r w:rsidRPr="00EC6F38" w:rsidDel="00B46180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28" w:author="Nur Cahyonowati" w:date="2021-11-17T15:23:00Z">
              <w:r w:rsidR="0093172C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  <w:tr w:rsidR="00837D97" w14:paraId="196E81D2" w14:textId="77777777" w:rsidTr="00821BA2">
        <w:trPr>
          <w:ins w:id="129" w:author="Nur Cahyonowati" w:date="2021-11-17T15:18:00Z"/>
        </w:trPr>
        <w:tc>
          <w:tcPr>
            <w:tcW w:w="9350" w:type="dxa"/>
          </w:tcPr>
          <w:p w14:paraId="4D218169" w14:textId="77777777" w:rsidR="00837D97" w:rsidRDefault="00837D97" w:rsidP="00821BA2">
            <w:pPr>
              <w:pStyle w:val="Heading3"/>
              <w:rPr>
                <w:ins w:id="130" w:author="Nur Cahyonowati" w:date="2021-11-17T15:18:00Z"/>
              </w:rPr>
            </w:pPr>
          </w:p>
        </w:tc>
      </w:tr>
    </w:tbl>
    <w:p w14:paraId="34D53746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ur Cahyonowati">
    <w15:presenceInfo w15:providerId="Windows Live" w15:userId="7eddecce7da68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367EEE"/>
    <w:rsid w:val="0042167F"/>
    <w:rsid w:val="004F44AF"/>
    <w:rsid w:val="00837D97"/>
    <w:rsid w:val="008E6ECA"/>
    <w:rsid w:val="00924DF5"/>
    <w:rsid w:val="0093172C"/>
    <w:rsid w:val="00B46180"/>
    <w:rsid w:val="00BC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DC411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7D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D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 Cahyonowati</cp:lastModifiedBy>
  <cp:revision>7</cp:revision>
  <dcterms:created xsi:type="dcterms:W3CDTF">2021-11-17T07:33:00Z</dcterms:created>
  <dcterms:modified xsi:type="dcterms:W3CDTF">2021-11-17T08:35:00Z</dcterms:modified>
</cp:coreProperties>
</file>