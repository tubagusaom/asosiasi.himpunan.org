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567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3755D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DE5E23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72359A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78FE57E" w14:textId="77777777" w:rsidTr="00821BA2">
        <w:tc>
          <w:tcPr>
            <w:tcW w:w="9350" w:type="dxa"/>
          </w:tcPr>
          <w:p w14:paraId="42332C1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02E5E3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DE06BB8" w14:textId="588DEB4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Samsul Muarif" w:date="2021-12-28T09:38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>Pada zaman</w:delText>
              </w:r>
            </w:del>
            <w:ins w:id="1" w:author="Samsul Muarif" w:date="2021-12-28T09:38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Dewasa</w:t>
              </w:r>
              <w:proofErr w:type="spellEnd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" w:author="Samsul Muarif" w:date="2021-12-28T09:50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3" w:author="Samsul Muarif" w:date="2021-12-28T09:38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4" w:author="Samsul Muarif" w:date="2021-12-28T09:38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Samsul Muarif" w:date="2021-12-28T09:39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6" w:author="Samsul Muarif" w:date="2021-12-28T09:39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7" w:author="Samsul Muarif" w:date="2021-12-28T09:49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8" w:author="Samsul Muarif" w:date="2021-12-28T09:39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</w:ins>
            <w:ins w:id="9" w:author="Samsul Muarif" w:date="2021-12-28T09:49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ins w:id="10" w:author="Samsul Muarif" w:date="2021-12-28T09:39:00Z"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915D97" w14:textId="346E0EB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Samsul Muarif" w:date="2021-12-28T09:39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2" w:author="Samsul Muarif" w:date="2021-12-28T09:39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C04B57" w14:textId="06AC5F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3" w:author="Samsul Muarif" w:date="2021-12-28T09:48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4" w:author="Samsul Muarif" w:date="2021-12-28T09:48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170826" w14:textId="2F2B4B0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Samsul Muarif" w:date="2021-12-28T09:48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Samsul Muarif" w:date="2021-12-28T09:49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ins w:id="17" w:author="Samsul Muarif" w:date="2021-12-28T09:49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Samsul Muarif" w:date="2021-12-28T09:49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EA04E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6EF92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DE0E50" w14:textId="1731C63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9" w:author="Samsul Muarif" w:date="2021-12-28T09:41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20" w:author="Samsul Muarif" w:date="2021-12-28T09:41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D7E1A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8FEFE" w14:textId="6AAF7C7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Samsul Muarif" w:date="2021-12-28T09:41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ins w:id="22" w:author="Samsul Muarif" w:date="2021-12-28T09:41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5B0D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72755B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0F76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B52B6E5" w14:textId="1A49BFF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" w:author="Samsul Muarif" w:date="2021-12-28T09:42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24" w:author="Samsul Muarif" w:date="2021-12-28T09:42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Peran</w:t>
              </w:r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3F43A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91292E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89A04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7995A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12773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1880A0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AF5EF1B" w14:textId="704AEAD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Samsul Muarif" w:date="2021-12-28T09:42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26" w:author="Samsul Muarif" w:date="2021-12-28T09:42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ins w:id="27" w:author="Samsul Muarif" w:date="2021-12-28T09:43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Samsul Muarif" w:date="2021-12-28T09:43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29" w:author="Samsul Muarif" w:date="2021-12-28T09:43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Samsul Muarif" w:date="2021-12-28T09:43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31" w:author="Samsul Muarif" w:date="2021-12-28T09:44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2" w:author="Samsul Muarif" w:date="2021-12-28T09:43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3" w:author="Samsul Muarif" w:date="2021-12-28T09:44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memiliki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E2D7F8" w14:textId="00DEEB3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Samsul Muarif" w:date="2021-12-28T09:44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35" w:author="Samsul Muarif" w:date="2021-12-28T09:44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Samsul Muarif" w:date="2021-12-28T09:45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37" w:author="Samsul Muarif" w:date="2021-12-28T09:45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Samsul Muarif" w:date="2021-12-28T09:45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ins w:id="39" w:author="Samsul Muarif" w:date="2021-12-28T09:45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Samsul Muarif" w:date="2021-12-28T09:45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41" w:author="Samsul Muarif" w:date="2021-12-28T09:45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Samsul Muarif" w:date="2021-12-28T09:45:00Z">
              <w:r w:rsidRPr="00EC6F38" w:rsidDel="005F1366">
                <w:rPr>
                  <w:rFonts w:ascii="Times New Roman" w:eastAsia="Times New Roman" w:hAnsi="Times New Roman" w:cs="Times New Roman"/>
                  <w:szCs w:val="24"/>
                </w:rPr>
                <w:delText xml:space="preserve"> menumbuhkan </w:delText>
              </w:r>
            </w:del>
            <w:proofErr w:type="spellStart"/>
            <w:ins w:id="43" w:author="Samsul Muarif" w:date="2021-12-28T09:45:00Z">
              <w:r w:rsidR="005F1366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="005F136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8413FE" w14:textId="2EE05BE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4" w:author="Samsul Muarif" w:date="2021-12-28T09:46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Samsul Muarif" w:date="2021-12-28T09:46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ins w:id="46" w:author="Samsul Muarif" w:date="2021-12-28T09:46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4473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47" w:author="Samsul Muarif" w:date="2021-12-28T09:46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8" w:author="Samsul Muarif" w:date="2021-12-28T09:46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FFDB61" w14:textId="6CFF2DA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9" w:author="Samsul Muarif" w:date="2021-12-28T09:46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50" w:author="Samsul Muarif" w:date="2021-12-28T09:46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4473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Samsul Muarif" w:date="2021-12-28T09:47:00Z">
              <w:r w:rsidRPr="00EC6F38" w:rsidDel="00447374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ins w:id="52" w:author="Samsul Muarif" w:date="2021-12-28T09:47:00Z"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mewajibkan</w:t>
              </w:r>
              <w:proofErr w:type="spellEnd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4737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44737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663D0A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sul Muarif">
    <w15:presenceInfo w15:providerId="Windows Live" w15:userId="c0d92b8808ecc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47374"/>
    <w:rsid w:val="005F136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F3E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F136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Samsul Muarif</cp:lastModifiedBy>
  <cp:revision>2</cp:revision>
  <dcterms:created xsi:type="dcterms:W3CDTF">2021-12-28T02:51:00Z</dcterms:created>
  <dcterms:modified xsi:type="dcterms:W3CDTF">2021-12-28T02:51:00Z</dcterms:modified>
</cp:coreProperties>
</file>