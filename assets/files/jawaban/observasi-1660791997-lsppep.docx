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B961A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05DA57F6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246D3D27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0DCFD145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02B7BF81" w14:textId="77777777" w:rsidTr="00821BA2">
        <w:tc>
          <w:tcPr>
            <w:tcW w:w="9350" w:type="dxa"/>
          </w:tcPr>
          <w:p w14:paraId="789BFE35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137435A9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6C3B585A" w14:textId="5B9EDB04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extre</w:t>
            </w:r>
            <w:del w:id="0" w:author="Microsoft Office User" w:date="2022-08-18T09:56:00Z">
              <w:r w:rsidRPr="00EC6F38" w:rsidDel="006B4709">
                <w:rPr>
                  <w:rFonts w:ascii="Times New Roman" w:eastAsia="Times New Roman" w:hAnsi="Times New Roman" w:cs="Times New Roman"/>
                  <w:szCs w:val="24"/>
                </w:rPr>
                <w:delText>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m</w:t>
            </w:r>
            <w:ins w:id="1" w:author="Microsoft Office User" w:date="2022-08-18T09:58:00Z">
              <w:r w:rsidR="006B4709">
                <w:rPr>
                  <w:rFonts w:ascii="Times New Roman" w:eastAsia="Times New Roman" w:hAnsi="Times New Roman" w:cs="Times New Roman"/>
                  <w:szCs w:val="24"/>
                </w:rPr>
                <w:t>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" w:author="Microsoft Office User" w:date="2022-08-18T09:58:00Z">
              <w:r w:rsidRPr="00EC6F38" w:rsidDel="006B4709">
                <w:rPr>
                  <w:rFonts w:ascii="Times New Roman" w:eastAsia="Times New Roman" w:hAnsi="Times New Roman" w:cs="Times New Roman"/>
                  <w:szCs w:val="24"/>
                </w:rPr>
                <w:delText xml:space="preserve">dia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3" w:author="Microsoft Office User" w:date="2022-08-18T09:58:00Z">
              <w:r w:rsidR="006B4709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 w:rsidR="006B470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4" w:author="Microsoft Office User" w:date="2022-08-18T09:58:00Z">
              <w:r w:rsidRPr="00EC6F38" w:rsidDel="006B4709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BB96B3C" w14:textId="281066CF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" w:author="Microsoft Office User" w:date="2022-08-18T10:00:00Z">
              <w:r w:rsidRPr="00EC6F38" w:rsidDel="006B4709">
                <w:rPr>
                  <w:rFonts w:ascii="Times New Roman" w:eastAsia="Times New Roman" w:hAnsi="Times New Roman" w:cs="Times New Roman"/>
                  <w:szCs w:val="24"/>
                </w:rPr>
                <w:delText xml:space="preserve">pendidik maupun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" w:author="Microsoft Office User" w:date="2022-08-18T09:59:00Z">
              <w:r w:rsidRPr="00EC6F38" w:rsidDel="006B4709">
                <w:rPr>
                  <w:rFonts w:ascii="Times New Roman" w:eastAsia="Times New Roman" w:hAnsi="Times New Roman" w:cs="Times New Roman"/>
                  <w:szCs w:val="24"/>
                </w:rPr>
                <w:delText xml:space="preserve">hari 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" w:author="Microsoft Office User" w:date="2022-08-18T09:59:00Z">
              <w:r w:rsidRPr="00EC6F38" w:rsidDel="006B4709">
                <w:rPr>
                  <w:rFonts w:ascii="Times New Roman" w:eastAsia="Times New Roman" w:hAnsi="Times New Roman" w:cs="Times New Roman"/>
                  <w:szCs w:val="24"/>
                </w:rPr>
                <w:delText xml:space="preserve">di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</w:t>
            </w:r>
            <w:del w:id="8" w:author="Microsoft Office User" w:date="2022-08-18T09:59:00Z">
              <w:r w:rsidRPr="00EC6F38" w:rsidDel="006B4709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9" w:author="Microsoft Office User" w:date="2022-08-18T10:00:00Z">
              <w:r w:rsidRPr="00EC6F38" w:rsidDel="006B4709">
                <w:rPr>
                  <w:rFonts w:ascii="Times New Roman" w:eastAsia="Times New Roman" w:hAnsi="Times New Roman" w:cs="Times New Roman"/>
                  <w:szCs w:val="24"/>
                </w:rPr>
                <w:delText xml:space="preserve">di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3539E0F" w14:textId="25285460" w:rsidR="00125355" w:rsidRPr="00EC6F38" w:rsidDel="006B4709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del w:id="10" w:author="Microsoft Office User" w:date="2022-08-18T10:00:00Z"/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ins w:id="11" w:author="Microsoft Office User" w:date="2022-08-18T10:00:00Z">
              <w:r w:rsidR="006B4709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del w:id="12" w:author="Microsoft Office User" w:date="2022-08-18T10:00:00Z">
              <w:r w:rsidRPr="00EC6F38" w:rsidDel="006B4709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14:paraId="49E3874E" w14:textId="2A5563FD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3" w:author="Microsoft Office User" w:date="2022-08-18T10:01:00Z">
              <w:r w:rsidRPr="00EC6F38" w:rsidDel="006B4709">
                <w:rPr>
                  <w:rFonts w:ascii="Times New Roman" w:eastAsia="Times New Roman" w:hAnsi="Times New Roman" w:cs="Times New Roman"/>
                  <w:szCs w:val="24"/>
                </w:rPr>
                <w:delText xml:space="preserve">demikian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4" w:author="Microsoft Office User" w:date="2022-08-18T10:01:00Z">
              <w:r w:rsidRPr="00EC6F38" w:rsidDel="006B4709">
                <w:rPr>
                  <w:rFonts w:ascii="Times New Roman" w:eastAsia="Times New Roman" w:hAnsi="Times New Roman" w:cs="Times New Roman"/>
                  <w:szCs w:val="24"/>
                </w:rPr>
                <w:delText xml:space="preserve">hari ini </w:delText>
              </w:r>
              <w:r w:rsidRPr="00EC6F38" w:rsidDel="00404B87">
                <w:rPr>
                  <w:rFonts w:ascii="Times New Roman" w:eastAsia="Times New Roman" w:hAnsi="Times New Roman" w:cs="Times New Roman"/>
                  <w:szCs w:val="24"/>
                </w:rPr>
                <w:delText xml:space="preserve">sedang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38CA9DB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50116247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5F40DBE" w14:textId="22A3B4FB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ins w:id="15" w:author="Microsoft Office User" w:date="2022-08-18T10:01:00Z">
              <w:r w:rsidR="00404B87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proofErr w:type="spellEnd"/>
            <w:del w:id="16" w:author="Microsoft Office User" w:date="2022-08-18T10:01:00Z">
              <w:r w:rsidRPr="00EC6F38" w:rsidDel="00404B87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7" w:author="Microsoft Office User" w:date="2022-08-18T10:01:00Z">
              <w:r w:rsidRPr="00EC6F38" w:rsidDel="00404B8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ins w:id="18" w:author="Microsoft Office User" w:date="2022-08-18T10:01:00Z">
              <w:r w:rsidR="00404B87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EC00498" w14:textId="343D00E4" w:rsidR="00125355" w:rsidRPr="00EC6F38" w:rsidDel="00404B87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del w:id="19" w:author="Microsoft Office User" w:date="2022-08-18T10:02:00Z"/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ins w:id="20" w:author="Microsoft Office User" w:date="2022-08-18T10:02:00Z">
              <w:r w:rsidR="00404B87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 w:rsidR="00404B87">
                <w:rPr>
                  <w:rFonts w:ascii="Times New Roman" w:eastAsia="Times New Roman" w:hAnsi="Times New Roman" w:cs="Times New Roman"/>
                  <w:szCs w:val="24"/>
                </w:rPr>
                <w:t>y</w:t>
              </w:r>
            </w:ins>
            <w:del w:id="21" w:author="Microsoft Office User" w:date="2022-08-18T10:02:00Z">
              <w:r w:rsidRPr="00EC6F38" w:rsidDel="00404B87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14:paraId="677D1B80" w14:textId="1ECE24F7" w:rsidR="00125355" w:rsidRPr="00404B87" w:rsidRDefault="00125355" w:rsidP="00404B8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22" w:author="Microsoft Office User" w:date="2022-08-18T10:02:00Z">
              <w:r w:rsidRPr="00404B87" w:rsidDel="00404B87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r w:rsidRPr="00404B87">
              <w:rPr>
                <w:rFonts w:ascii="Times New Roman" w:eastAsia="Times New Roman" w:hAnsi="Times New Roman" w:cs="Times New Roman"/>
                <w:szCs w:val="24"/>
              </w:rPr>
              <w:t>aitu</w:t>
            </w:r>
            <w:proofErr w:type="spellEnd"/>
            <w:r w:rsidRPr="00404B87">
              <w:rPr>
                <w:rFonts w:ascii="Times New Roman" w:eastAsia="Times New Roman" w:hAnsi="Times New Roman" w:cs="Times New Roman"/>
                <w:szCs w:val="24"/>
              </w:rPr>
              <w:t xml:space="preserve"> guru</w:t>
            </w:r>
            <w:ins w:id="23" w:author="Microsoft Office User" w:date="2022-08-18T10:02:00Z">
              <w:r w:rsidR="00404B8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4" w:author="Microsoft Office User" w:date="2022-08-18T10:02:00Z">
              <w:r w:rsidRPr="00404B87" w:rsidDel="00404B87">
                <w:rPr>
                  <w:rFonts w:ascii="Times New Roman" w:eastAsia="Times New Roman" w:hAnsi="Times New Roman" w:cs="Times New Roman"/>
                  <w:szCs w:val="24"/>
                </w:rPr>
                <w:delText xml:space="preserve"> di sini </w:delText>
              </w:r>
            </w:del>
            <w:proofErr w:type="spellStart"/>
            <w:r w:rsidRPr="00404B87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5" w:author="Microsoft Office User" w:date="2022-08-18T10:02:00Z">
              <w:r w:rsidRPr="00404B87" w:rsidDel="00404B8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404B87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404B8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04B87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404B8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04B87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404B8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04B87">
              <w:rPr>
                <w:rFonts w:ascii="Times New Roman" w:eastAsia="Times New Roman" w:hAnsi="Times New Roman" w:cs="Times New Roman"/>
                <w:szCs w:val="24"/>
              </w:rPr>
              <w:t>si</w:t>
            </w:r>
            <w:ins w:id="26" w:author="Microsoft Office User" w:date="2022-08-18T10:02:00Z">
              <w:r w:rsidR="00404B87"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</w:ins>
            <w:r w:rsidRPr="00404B87">
              <w:rPr>
                <w:rFonts w:ascii="Times New Roman" w:eastAsia="Times New Roman" w:hAnsi="Times New Roman" w:cs="Times New Roman"/>
                <w:szCs w:val="24"/>
              </w:rPr>
              <w:t>wa</w:t>
            </w:r>
            <w:proofErr w:type="spellEnd"/>
            <w:r w:rsidRPr="00404B8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04B87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404B8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04B87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404B8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04B87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404B87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404B87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404B8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04B87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404B87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594E70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7C6EBB3F" w14:textId="1230CF4E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27" w:author="Microsoft Office User" w:date="2022-08-18T10:02:00Z">
              <w:r w:rsidR="00404B87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28" w:author="Microsoft Office User" w:date="2022-08-18T10:02:00Z">
              <w:r w:rsidRPr="00EC6F38" w:rsidDel="00404B87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F124E55" w14:textId="1234D999" w:rsidR="00125355" w:rsidRPr="00EC6F38" w:rsidDel="00404B87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del w:id="29" w:author="Microsoft Office User" w:date="2022-08-18T10:02:00Z"/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</w:t>
            </w:r>
            <w:ins w:id="30" w:author="Microsoft Office User" w:date="2022-08-18T10:02:00Z">
              <w:r w:rsidR="00404B87">
                <w:rPr>
                  <w:rFonts w:ascii="Times New Roman" w:eastAsia="Times New Roman" w:hAnsi="Times New Roman" w:cs="Times New Roman"/>
                  <w:szCs w:val="24"/>
                </w:rPr>
                <w:t>. G</w:t>
              </w:r>
            </w:ins>
            <w:del w:id="31" w:author="Microsoft Office User" w:date="2022-08-18T10:02:00Z">
              <w:r w:rsidRPr="00EC6F38" w:rsidDel="00404B87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14:paraId="3C53E2D4" w14:textId="27144331" w:rsidR="00125355" w:rsidRPr="00404B87" w:rsidRDefault="00125355" w:rsidP="00404B8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32" w:author="Microsoft Office User" w:date="2022-08-18T10:02:00Z">
              <w:r w:rsidRPr="00404B87" w:rsidDel="00404B87">
                <w:rPr>
                  <w:rFonts w:ascii="Times New Roman" w:eastAsia="Times New Roman" w:hAnsi="Times New Roman" w:cs="Times New Roman"/>
                  <w:szCs w:val="24"/>
                </w:rPr>
                <w:delText>Dimana g</w:delText>
              </w:r>
            </w:del>
            <w:r w:rsidRPr="00404B87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proofErr w:type="spellStart"/>
            <w:r w:rsidRPr="00404B87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404B8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04B87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404B87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404B87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404B87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404B87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404B8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04B87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404B8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04B87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404B8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04B87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404B8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04B87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404B87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404B87">
              <w:rPr>
                <w:rFonts w:ascii="Times New Roman" w:eastAsia="Times New Roman" w:hAnsi="Times New Roman" w:cs="Times New Roman"/>
                <w:szCs w:val="24"/>
              </w:rPr>
              <w:t>ha</w:t>
            </w:r>
            <w:ins w:id="33" w:author="Microsoft Office User" w:date="2022-08-18T10:03:00Z">
              <w:r w:rsidR="00404B87">
                <w:rPr>
                  <w:rFonts w:ascii="Times New Roman" w:eastAsia="Times New Roman" w:hAnsi="Times New Roman" w:cs="Times New Roman"/>
                  <w:szCs w:val="24"/>
                </w:rPr>
                <w:t>r</w:t>
              </w:r>
            </w:ins>
            <w:del w:id="34" w:author="Microsoft Office User" w:date="2022-08-18T10:02:00Z">
              <w:r w:rsidRPr="00404B87" w:rsidDel="00404B87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404B87">
              <w:rPr>
                <w:rFonts w:ascii="Times New Roman" w:eastAsia="Times New Roman" w:hAnsi="Times New Roman" w:cs="Times New Roman"/>
                <w:szCs w:val="24"/>
              </w:rPr>
              <w:t>us</w:t>
            </w:r>
            <w:proofErr w:type="spellEnd"/>
            <w:r w:rsidRPr="00404B8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04B87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404B8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04B87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404B87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404B87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404B8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04B87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404B8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04B87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404B8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04B87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404B8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04B87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404B8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404B87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404B87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931B195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5" w:author="Microsoft Office User" w:date="2022-08-18T10:03:00Z">
              <w:r w:rsidRPr="00EC6F38" w:rsidDel="00404B8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0276A7C7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1D0F4082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6D2A6C14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0F813C98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6BFE5A79" w14:textId="106109FB" w:rsidR="00125355" w:rsidRPr="00EC6F38" w:rsidRDefault="00404B87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36" w:author="Microsoft Office User" w:date="2022-08-18T10:03:00Z">
              <w:r>
                <w:rPr>
                  <w:rFonts w:ascii="Times New Roman" w:eastAsia="Times New Roman" w:hAnsi="Times New Roman" w:cs="Times New Roman"/>
                  <w:szCs w:val="24"/>
                </w:rPr>
                <w:t>Meneliti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37" w:author="Microsoft Office User" w:date="2022-08-18T10:03:00Z">
              <w:r w:rsidR="00125355" w:rsidRPr="00EC6F38" w:rsidDel="00404B87">
                <w:rPr>
                  <w:rFonts w:ascii="Times New Roman" w:eastAsia="Times New Roman" w:hAnsi="Times New Roman" w:cs="Times New Roman"/>
                  <w:szCs w:val="24"/>
                </w:rPr>
                <w:delText>Penelitian</w:delText>
              </w:r>
            </w:del>
          </w:p>
          <w:p w14:paraId="17E1CA32" w14:textId="2F774B1B" w:rsidR="00125355" w:rsidRPr="00EC6F38" w:rsidDel="00404B87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del w:id="38" w:author="Microsoft Office User" w:date="2022-08-18T10:04:00Z"/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sangat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9" w:author="Microsoft Office User" w:date="2022-08-18T10:03:00Z">
              <w:r w:rsidRPr="00EC6F38" w:rsidDel="00404B8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ins w:id="40" w:author="Microsoft Office User" w:date="2022-08-18T10:04:00Z">
              <w:r w:rsidR="00404B8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04B87">
                <w:rPr>
                  <w:rFonts w:ascii="Times New Roman" w:eastAsia="Times New Roman" w:hAnsi="Times New Roman" w:cs="Times New Roman"/>
                  <w:szCs w:val="24"/>
                </w:rPr>
                <w:t>Berdasarkan</w:t>
              </w:r>
              <w:proofErr w:type="spellEnd"/>
              <w:r w:rsidR="00404B8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</w:p>
          <w:p w14:paraId="4C16ABEB" w14:textId="725C57E3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41" w:author="Microsoft Office User" w:date="2022-08-18T10:04:00Z">
              <w:r w:rsidRPr="00EC6F38" w:rsidDel="00404B87">
                <w:rPr>
                  <w:rFonts w:ascii="Times New Roman" w:eastAsia="Times New Roman" w:hAnsi="Times New Roman" w:cs="Times New Roman"/>
                  <w:szCs w:val="24"/>
                </w:rPr>
                <w:delText xml:space="preserve">Dari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ins w:id="42" w:author="Microsoft Office User" w:date="2022-08-18T10:04:00Z">
              <w:r w:rsidR="00404B87">
                <w:rPr>
                  <w:rFonts w:ascii="Times New Roman" w:eastAsia="Times New Roman" w:hAnsi="Times New Roman" w:cs="Times New Roman"/>
                  <w:szCs w:val="24"/>
                </w:rPr>
                <w:t>mengaplikasikan</w:t>
              </w:r>
            </w:ins>
            <w:proofErr w:type="spellEnd"/>
            <w:del w:id="43" w:author="Microsoft Office User" w:date="2022-08-18T10:04:00Z">
              <w:r w:rsidRPr="00EC6F38" w:rsidDel="00404B87">
                <w:rPr>
                  <w:rFonts w:ascii="Times New Roman" w:eastAsia="Times New Roman" w:hAnsi="Times New Roman" w:cs="Times New Roman"/>
                  <w:szCs w:val="24"/>
                </w:rPr>
                <w:delText xml:space="preserve"> pengaplikasian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CCE225A" w14:textId="44458FA0" w:rsidR="00125355" w:rsidRPr="00EC6F38" w:rsidDel="00404B87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del w:id="44" w:author="Microsoft Office User" w:date="2022-08-18T10:05:00Z"/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ins w:id="45" w:author="Microsoft Office User" w:date="2022-08-18T10:05:00Z">
              <w:r w:rsidR="00404B8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proofErr w:type="gramStart"/>
              <w:r w:rsidR="00404B87"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</w:ins>
            <w:proofErr w:type="gramEnd"/>
          </w:p>
          <w:p w14:paraId="2B089137" w14:textId="2E3D725D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46" w:author="Microsoft Office User" w:date="2022-08-18T10:05:00Z">
              <w:r w:rsidRPr="00EC6F38" w:rsidDel="00404B87">
                <w:rPr>
                  <w:rFonts w:ascii="Times New Roman" w:eastAsia="Times New Roman" w:hAnsi="Times New Roman" w:cs="Times New Roman"/>
                  <w:szCs w:val="24"/>
                </w:rPr>
                <w:delText>Yang t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era</w:t>
            </w:r>
            <w:ins w:id="47" w:author="Microsoft Office User" w:date="2022-08-18T10:05:00Z">
              <w:r w:rsidR="00404B87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48" w:author="Microsoft Office User" w:date="2022-08-18T10:05:00Z">
              <w:r w:rsidR="00404B87">
                <w:rPr>
                  <w:rFonts w:ascii="Times New Roman" w:eastAsia="Times New Roman" w:hAnsi="Times New Roman" w:cs="Times New Roman"/>
                  <w:szCs w:val="24"/>
                </w:rPr>
                <w:t xml:space="preserve">Pendidikan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ini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5E3A6724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2406268">
    <w:abstractNumId w:val="1"/>
  </w:num>
  <w:num w:numId="2" w16cid:durableId="71509439">
    <w:abstractNumId w:val="0"/>
  </w:num>
  <w:num w:numId="3" w16cid:durableId="100744103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94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2F4331"/>
    <w:rsid w:val="00404B87"/>
    <w:rsid w:val="0042167F"/>
    <w:rsid w:val="006B4709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3FC50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6B4709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3</cp:revision>
  <dcterms:created xsi:type="dcterms:W3CDTF">2022-08-18T02:55:00Z</dcterms:created>
  <dcterms:modified xsi:type="dcterms:W3CDTF">2022-08-18T03:05:00Z</dcterms:modified>
</cp:coreProperties>
</file>