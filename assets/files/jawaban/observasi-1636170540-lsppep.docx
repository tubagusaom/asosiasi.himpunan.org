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C0C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099900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382E2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C50139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70C7E3D" w14:textId="77777777" w:rsidR="00927764" w:rsidRPr="0094076B" w:rsidRDefault="00927764" w:rsidP="00927764">
      <w:pPr>
        <w:rPr>
          <w:rFonts w:ascii="Cambria" w:hAnsi="Cambria"/>
        </w:rPr>
      </w:pPr>
    </w:p>
    <w:p w14:paraId="6553EA1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F4743F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C07915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11104AA" wp14:editId="74ECBC8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369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4BEB2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2C52D7B" w14:textId="14925E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Microsoft Office User" w:date="2021-11-06T09:51:00Z">
        <w:r w:rsidR="00AE781C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6E7AB6" w14:textId="0FC18A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ins w:id="1" w:author="Microsoft Office User" w:date="2021-11-06T09:52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ins w:id="2" w:author="Microsoft Office User" w:date="2021-11-06T09:52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" w:author="Microsoft Office User" w:date="2021-11-06T10:33:00Z">
        <w:r w:rsidRPr="00C50A1E" w:rsidDel="0083108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666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7109B8" w14:textId="6092D4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4" w:author="Microsoft Office User" w:date="2021-11-06T09:50:00Z">
        <w:r w:rsidR="00AE781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" w:author="Microsoft Office User" w:date="2021-11-06T09:54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secara</w:t>
        </w:r>
        <w:proofErr w:type="spellEnd"/>
        <w:r w:rsidR="009E4B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E4B9F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="009E4B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6" w:author="Microsoft Office User" w:date="2021-11-06T09:53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9E4B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E4B9F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Microsoft Office User" w:date="2021-11-06T09:53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meningkatnya</w:t>
        </w:r>
        <w:proofErr w:type="spellEnd"/>
        <w:r w:rsidR="009E4B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E4B9F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</w:ins>
      <w:proofErr w:type="spellEnd"/>
      <w:del w:id="8" w:author="Microsoft Office User" w:date="2021-11-06T09:53:00Z">
        <w:r w:rsidDel="009E4B9F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9E4B9F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9" w:author="Microsoft Office User" w:date="2021-11-06T09:54:00Z">
        <w:r w:rsidRPr="00C50A1E" w:rsidDel="009E4B9F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tiba-tiba ikut meningka</w:delText>
        </w:r>
      </w:del>
      <w:del w:id="10" w:author="Microsoft Office User" w:date="2021-11-06T09:53:00Z">
        <w:r w:rsidRPr="00C50A1E" w:rsidDel="009E4B9F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8ECA42" w14:textId="7D33A8C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Microsoft Office User" w:date="2021-11-06T09:55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dilakukan</w:t>
        </w:r>
        <w:proofErr w:type="spellEnd"/>
        <w:r w:rsidR="009E4B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Microsoft Office User" w:date="2021-11-06T09:55:00Z">
        <w:r w:rsidRPr="00C50A1E" w:rsidDel="009E4B9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22DD4" w14:textId="796412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Microsoft Office User" w:date="2021-11-06T09:57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del w:id="14" w:author="Microsoft Office User" w:date="2021-11-06T09:57:00Z">
        <w:r w:rsidRPr="00C50A1E" w:rsidDel="009E4B9F">
          <w:rPr>
            <w:rFonts w:ascii="Times New Roman" w:eastAsia="Times New Roman" w:hAnsi="Times New Roman" w:cs="Times New Roman"/>
            <w:sz w:val="24"/>
            <w:szCs w:val="24"/>
          </w:rPr>
          <w:delText>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5F5">
        <w:rPr>
          <w:rFonts w:ascii="Times New Roman" w:eastAsia="Times New Roman" w:hAnsi="Times New Roman" w:cs="Times New Roman"/>
          <w:i/>
          <w:iCs/>
          <w:sz w:val="24"/>
          <w:szCs w:val="24"/>
          <w:rPrChange w:id="15" w:author="Microsoft Office User" w:date="2021-11-06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DD4EE91" w14:textId="2C7B3ED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Microsoft Office User" w:date="2021-11-06T09:57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CD0EE45" w14:textId="2D5AD9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Microsoft Office User" w:date="2021-11-06T09:57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8" w:author="Microsoft Office User" w:date="2021-11-06T09:58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19" w:author="Microsoft Office User" w:date="2021-11-06T09:58:00Z">
        <w:r w:rsidRPr="00C50A1E" w:rsidDel="009E4B9F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518C61" w14:textId="0FFC96FF" w:rsidR="00927764" w:rsidRPr="00C50A1E" w:rsidRDefault="009E4B9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0" w:author="Microsoft Office User" w:date="2021-11-06T09:58:00Z"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21" w:author="Microsoft Office User" w:date="2021-11-06T09:58:00Z">
        <w:r w:rsidR="00927764" w:rsidRPr="00C50A1E" w:rsidDel="009E4B9F">
          <w:rPr>
            <w:rFonts w:ascii="Times New Roman" w:eastAsia="Times New Roman" w:hAnsi="Times New Roman" w:cs="Times New Roman"/>
            <w:sz w:val="24"/>
            <w:szCs w:val="24"/>
          </w:rPr>
          <w:delText>Padahal k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ins w:id="22" w:author="Microsoft Office User" w:date="2021-11-06T09:59:00Z">
        <w:r>
          <w:rPr>
            <w:rFonts w:ascii="Times New Roman" w:eastAsia="Times New Roman" w:hAnsi="Times New Roman" w:cs="Times New Roman"/>
            <w:sz w:val="24"/>
            <w:szCs w:val="24"/>
          </w:rPr>
          <w:t>mu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9E4B9F">
        <w:rPr>
          <w:rFonts w:ascii="Times New Roman" w:eastAsia="Times New Roman" w:hAnsi="Times New Roman" w:cs="Times New Roman"/>
          <w:i/>
          <w:iCs/>
          <w:sz w:val="24"/>
          <w:szCs w:val="24"/>
          <w:rPrChange w:id="23" w:author="Microsoft Office User" w:date="2021-11-06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4" w:author="Microsoft Office User" w:date="2021-11-06T09:59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5" w:author="Microsoft Office User" w:date="2021-11-06T09:59:00Z">
        <w:r w:rsidR="00927764" w:rsidRPr="00C50A1E" w:rsidDel="009E4B9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418351BC" w14:textId="7D81508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6" w:author="Microsoft Office User" w:date="2021-11-06T09:59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27" w:author="Microsoft Office User" w:date="2021-11-06T10:00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4B9F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Microsoft Office User" w:date="2021-11-06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373BC" w14:textId="64FB15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Microsoft Office User" w:date="2021-11-06T10:00:00Z">
        <w:r w:rsidR="009E4B9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DBD65A" w14:textId="470954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30" w:author="Microsoft Office User" w:date="2021-11-06T10:04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del w:id="31" w:author="Microsoft Office User" w:date="2021-11-06T10:04:00Z">
        <w:r w:rsidDel="00C0068A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32" w:author="Microsoft Office User" w:date="2021-11-06T10:04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0068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3" w:author="Microsoft Office User" w:date="2021-11-06T10:04:00Z">
        <w:r w:rsidRPr="00C50A1E" w:rsidDel="00C0068A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Microsoft Office User" w:date="2021-11-06T10:07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C006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0068A">
          <w:rPr>
            <w:rFonts w:ascii="Times New Roman" w:eastAsia="Times New Roman" w:hAnsi="Times New Roman" w:cs="Times New Roman"/>
            <w:sz w:val="24"/>
            <w:szCs w:val="24"/>
          </w:rPr>
          <w:t>pergi</w:t>
        </w:r>
        <w:proofErr w:type="spellEnd"/>
        <w:r w:rsidR="00C006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35" w:author="Microsoft Office User" w:date="2021-11-06T10:09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del w:id="36" w:author="Microsoft Office User" w:date="2021-11-06T10:07:00Z">
        <w:r w:rsidRPr="00C50A1E" w:rsidDel="00C0068A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</w:delText>
        </w:r>
      </w:del>
      <w:proofErr w:type="spellStart"/>
      <w:ins w:id="37" w:author="Microsoft Office User" w:date="2021-11-06T10:08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C006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Microsoft Office User" w:date="2021-11-06T10:08:00Z">
        <w:r w:rsidRPr="00C50A1E" w:rsidDel="00C0068A">
          <w:rPr>
            <w:rFonts w:ascii="Times New Roman" w:eastAsia="Times New Roman" w:hAnsi="Times New Roman" w:cs="Times New Roman"/>
            <w:sz w:val="24"/>
            <w:szCs w:val="24"/>
          </w:rPr>
          <w:delText xml:space="preserve">keluar 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9" w:author="Microsoft Office User" w:date="2021-11-06T10:09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0068A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C006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0" w:author="Microsoft Office User" w:date="2021-11-06T10:09:00Z">
        <w:r w:rsidRPr="00C50A1E" w:rsidDel="00C0068A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B197B" w14:textId="3C13E1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Microsoft Office User" w:date="2021-11-06T10:09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2" w:author="Microsoft Office User" w:date="2021-11-06T10:10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 xml:space="preserve">, yang </w:t>
        </w:r>
      </w:ins>
      <w:del w:id="43" w:author="Microsoft Office User" w:date="2021-11-06T10:10:00Z">
        <w:r w:rsidRPr="00C50A1E" w:rsidDel="00C0068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44" w:author="Microsoft Office User" w:date="2021-11-06T10:09:00Z">
        <w:r w:rsidRPr="00C50A1E" w:rsidDel="00C0068A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CD54E8" w14:textId="430C4FA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8A">
        <w:rPr>
          <w:rFonts w:ascii="Times New Roman" w:eastAsia="Times New Roman" w:hAnsi="Times New Roman" w:cs="Times New Roman"/>
          <w:i/>
          <w:iCs/>
          <w:sz w:val="24"/>
          <w:szCs w:val="24"/>
          <w:rPrChange w:id="45" w:author="Microsoft Office User" w:date="2021-11-06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46" w:author="Microsoft Office User" w:date="2021-11-06T10:10:00Z">
        <w:r w:rsidRPr="00C50A1E" w:rsidDel="00C0068A">
          <w:rPr>
            <w:rFonts w:ascii="Times New Roman" w:eastAsia="Times New Roman" w:hAnsi="Times New Roman" w:cs="Times New Roman"/>
            <w:sz w:val="24"/>
            <w:szCs w:val="24"/>
          </w:rPr>
          <w:delText xml:space="preserve"> mulai 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7" w:author="Microsoft Office User" w:date="2021-11-06T10:10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>dimulai</w:t>
        </w:r>
      </w:ins>
      <w:proofErr w:type="spellEnd"/>
      <w:del w:id="48" w:author="Microsoft Office User" w:date="2021-11-06T10:10:00Z">
        <w:r w:rsidRPr="00C50A1E" w:rsidDel="00C0068A">
          <w:rPr>
            <w:rFonts w:ascii="Times New Roman" w:eastAsia="Times New Roman" w:hAnsi="Times New Roman" w:cs="Times New Roman"/>
            <w:sz w:val="24"/>
            <w:szCs w:val="24"/>
          </w:rPr>
          <w:delText>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9" w:author="Microsoft Office User" w:date="2021-11-06T10:11:00Z">
        <w:r w:rsidR="00C0068A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50" w:author="Microsoft Office User" w:date="2021-11-06T10:11:00Z">
        <w:r w:rsidRPr="00C50A1E" w:rsidDel="00C0068A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51" w:author="Microsoft Office User" w:date="2021-11-06T10:13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Microsoft Office User" w:date="2021-11-06T10:12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53" w:author="Microsoft Office User" w:date="2021-11-06T10:12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54" w:author="Microsoft Office User" w:date="2021-11-06T10:13:00Z">
        <w:r w:rsidR="00FA579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55" w:author="Microsoft Office User" w:date="2021-11-06T10:13:00Z">
        <w:r w:rsidRPr="00C50A1E" w:rsidDel="00FA579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453F1E39" w14:textId="6FF900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6" w:author="Microsoft Office User" w:date="2021-11-06T10:13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7" w:author="Microsoft Office User" w:date="2021-11-06T10:14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>sumber</w:t>
        </w:r>
        <w:proofErr w:type="spellEnd"/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A579C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</w:ins>
      <w:proofErr w:type="spellEnd"/>
      <w:del w:id="58" w:author="Microsoft Office User" w:date="2021-11-06T10:14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>bi</w:delText>
        </w:r>
      </w:del>
      <w:del w:id="59" w:author="Microsoft Office User" w:date="2021-11-06T10:13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>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ins w:id="60" w:author="Microsoft Office User" w:date="2021-11-06T10:14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</w:ins>
      <w:proofErr w:type="spellEnd"/>
      <w:del w:id="61" w:author="Microsoft Office User" w:date="2021-11-06T10:14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>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ins w:id="62" w:author="Microsoft Office User" w:date="2021-11-06T10:15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3" w:author="Microsoft Office User" w:date="2021-11-06T10:15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 xml:space="preserve">-kaum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Microsoft Office User" w:date="2021-11-06T10:15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65" w:author="Microsoft Office User" w:date="2021-11-06T10:16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6" w:author="Microsoft Office User" w:date="2021-11-06T10:16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 xml:space="preserve"> dan 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67" w:author="Microsoft Office User" w:date="2021-11-06T10:16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8" w:author="Microsoft Office User" w:date="2021-11-06T10:16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579C">
        <w:rPr>
          <w:rFonts w:ascii="Times New Roman" w:eastAsia="Times New Roman" w:hAnsi="Times New Roman" w:cs="Times New Roman"/>
          <w:i/>
          <w:iCs/>
          <w:sz w:val="24"/>
          <w:szCs w:val="24"/>
          <w:rPrChange w:id="69" w:author="Microsoft Office User" w:date="2021-11-06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FA579C">
        <w:rPr>
          <w:rFonts w:ascii="Times New Roman" w:eastAsia="Times New Roman" w:hAnsi="Times New Roman" w:cs="Times New Roman"/>
          <w:i/>
          <w:iCs/>
          <w:sz w:val="24"/>
          <w:szCs w:val="24"/>
          <w:rPrChange w:id="70" w:author="Microsoft Office User" w:date="2021-11-06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7757A9" w14:textId="5E71E5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579C">
        <w:rPr>
          <w:rFonts w:ascii="Times New Roman" w:eastAsia="Times New Roman" w:hAnsi="Times New Roman" w:cs="Times New Roman"/>
          <w:i/>
          <w:iCs/>
          <w:sz w:val="24"/>
          <w:szCs w:val="24"/>
          <w:rPrChange w:id="71" w:author="Microsoft Office User" w:date="2021-11-06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72" w:author="Microsoft Office User" w:date="2021-11-06T10:18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73" w:author="Microsoft Office User" w:date="2021-11-06T10:18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7A6AB7E5" w14:textId="03722A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Microsoft Office User" w:date="2021-11-06T10:20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>lebih banyak salahnya</w:delText>
        </w:r>
      </w:del>
      <w:proofErr w:type="spellStart"/>
      <w:ins w:id="75" w:author="Microsoft Office User" w:date="2021-11-06T10:20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>kesalahannya</w:t>
        </w:r>
        <w:proofErr w:type="spellEnd"/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A579C">
          <w:rPr>
            <w:rFonts w:ascii="Times New Roman" w:eastAsia="Times New Roman" w:hAnsi="Times New Roman" w:cs="Times New Roman"/>
            <w:sz w:val="24"/>
            <w:szCs w:val="24"/>
          </w:rPr>
          <w:t>terdapat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76" w:author="Microsoft Office User" w:date="2021-11-06T10:20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7" w:author="Microsoft Office User" w:date="2021-11-06T10:20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78" w:author="Microsoft Office User" w:date="2021-11-06T10:20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79" w:author="Microsoft Office User" w:date="2021-11-06T10:20:00Z">
        <w:r w:rsidRPr="00C50A1E" w:rsidDel="00FA579C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80" w:author="Microsoft Office User" w:date="2021-11-06T10:20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Microsoft Office User" w:date="2021-11-06T10:19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1DD3A9" w14:textId="1FC5A0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82" w:author="Microsoft Office User" w:date="2021-11-06T10:19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83" w:author="Microsoft Office User" w:date="2021-11-06T10:19:00Z">
        <w:r w:rsidR="00FA57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A579C">
        <w:rPr>
          <w:rFonts w:ascii="Times New Roman" w:eastAsia="Times New Roman" w:hAnsi="Times New Roman" w:cs="Times New Roman"/>
          <w:i/>
          <w:iCs/>
          <w:sz w:val="24"/>
          <w:szCs w:val="24"/>
          <w:rPrChange w:id="84" w:author="Microsoft Office User" w:date="2021-11-06T10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4DE3D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129B8A5" w14:textId="77777777" w:rsidR="00927764" w:rsidRPr="00C50A1E" w:rsidRDefault="00927764" w:rsidP="00927764"/>
    <w:p w14:paraId="289D6530" w14:textId="77777777" w:rsidR="00927764" w:rsidRPr="005A045A" w:rsidRDefault="00927764" w:rsidP="00927764">
      <w:pPr>
        <w:rPr>
          <w:i/>
        </w:rPr>
      </w:pPr>
    </w:p>
    <w:p w14:paraId="393FB4B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046E8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1E8A" w14:textId="77777777" w:rsidR="00474D86" w:rsidRDefault="00474D86">
      <w:r>
        <w:separator/>
      </w:r>
    </w:p>
  </w:endnote>
  <w:endnote w:type="continuationSeparator" w:id="0">
    <w:p w14:paraId="4CBB1981" w14:textId="77777777" w:rsidR="00474D86" w:rsidRDefault="0047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85B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8A96DEE" w14:textId="77777777" w:rsidR="00941E77" w:rsidRDefault="00474D86">
    <w:pPr>
      <w:pStyle w:val="Footer"/>
    </w:pPr>
  </w:p>
  <w:p w14:paraId="76EB17C1" w14:textId="77777777" w:rsidR="00941E77" w:rsidRDefault="00474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A3C1" w14:textId="77777777" w:rsidR="00474D86" w:rsidRDefault="00474D86">
      <w:r>
        <w:separator/>
      </w:r>
    </w:p>
  </w:footnote>
  <w:footnote w:type="continuationSeparator" w:id="0">
    <w:p w14:paraId="542EE406" w14:textId="77777777" w:rsidR="00474D86" w:rsidRDefault="00474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55F5"/>
    <w:rsid w:val="0012251A"/>
    <w:rsid w:val="0042167F"/>
    <w:rsid w:val="00474D86"/>
    <w:rsid w:val="0083108D"/>
    <w:rsid w:val="00924DF5"/>
    <w:rsid w:val="00927764"/>
    <w:rsid w:val="009E4B9F"/>
    <w:rsid w:val="00AE781C"/>
    <w:rsid w:val="00C0068A"/>
    <w:rsid w:val="00F82135"/>
    <w:rsid w:val="00FA579C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F44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26</cp:revision>
  <dcterms:created xsi:type="dcterms:W3CDTF">2020-07-24T23:46:00Z</dcterms:created>
  <dcterms:modified xsi:type="dcterms:W3CDTF">2021-11-06T03:41:00Z</dcterms:modified>
</cp:coreProperties>
</file>