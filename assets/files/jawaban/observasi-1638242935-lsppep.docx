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8C1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AE451A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41C705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20DC3BE" w14:textId="71DE7DD8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7F8EAD4B" w14:textId="77777777" w:rsidR="00C04360" w:rsidRPr="001D038C" w:rsidRDefault="00C04360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2335EBD" w14:textId="77777777" w:rsidTr="00821BA2">
        <w:tc>
          <w:tcPr>
            <w:tcW w:w="9350" w:type="dxa"/>
          </w:tcPr>
          <w:p w14:paraId="151B3495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FBCE29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C4E7A81" w14:textId="384D8542" w:rsidR="00125355" w:rsidRPr="00EC6F38" w:rsidDel="00424FF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0" w:author="Microsoft Office User" w:date="2021-11-30T09:54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" w:author="Microsoft Office User" w:date="2021-11-30T09:46:00Z"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Microsoft Office User" w:date="2021-11-30T09:43:00Z">
              <w:r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3" w:author="Microsoft Office User" w:date="2021-11-30T09:43:00Z"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>ekstr</w:t>
              </w:r>
            </w:ins>
            <w:ins w:id="4" w:author="Microsoft Office User" w:date="2021-11-30T09:44:00Z"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>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Microsoft Office User" w:date="2021-11-30T09:44:00Z"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>tiap</w:t>
              </w:r>
              <w:proofErr w:type="spellEnd"/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6" w:author="Microsoft Office User" w:date="2021-11-30T09:47:00Z"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" w:author="Microsoft Office User" w:date="2021-11-30T09:47:00Z">
              <w:r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8" w:author="Microsoft Office User" w:date="2021-11-30T09:44:00Z">
              <w:r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" w:author="Microsoft Office User" w:date="2021-11-30T09:47:00Z"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10" w:author="Microsoft Office User" w:date="2021-11-30T09:45:00Z"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>Perubahan</w:t>
              </w:r>
              <w:proofErr w:type="spellEnd"/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Microsoft Office User" w:date="2021-11-30T09:45:00Z">
              <w:r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Microsoft Office User" w:date="2021-11-30T09:45:00Z">
              <w:r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13" w:author="Microsoft Office User" w:date="2021-11-30T09:45:00Z"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C0436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Microsoft Office User" w:date="2021-11-30T09:46:00Z">
              <w:r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 xml:space="preserve">bahkan </w:delText>
              </w:r>
            </w:del>
            <w:ins w:id="15" w:author="Microsoft Office User" w:date="2021-11-30T09:46:00Z">
              <w:r w:rsidR="00C04360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r w:rsidR="00C0436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6" w:author="Microsoft Office User" w:date="2021-11-30T09:54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09BE55B2" w14:textId="07810F44" w:rsidR="00125355" w:rsidRPr="00EC6F38" w:rsidRDefault="00C04360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7" w:author="Microsoft Office User" w:date="2021-11-30T09:48:00Z">
              <w:r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" w:author="Microsoft Office User" w:date="2021-11-30T09:48:00Z">
              <w:r w:rsidR="00125355"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 xml:space="preserve">Bagi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9" w:author="Microsoft Office User" w:date="2021-11-30T09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" w:author="Microsoft Office User" w:date="2021-11-30T09:48:00Z">
              <w:r w:rsidR="00125355"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 kita </w:delText>
              </w:r>
            </w:del>
            <w:del w:id="21" w:author="Microsoft Office User" w:date="2021-11-30T09:49:00Z">
              <w:r w:rsidR="00125355"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22" w:author="Microsoft Office User" w:date="2021-11-30T09:48:00Z">
              <w:r w:rsidR="00125355"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23" w:author="Microsoft Office User" w:date="2021-11-30T09:49:00Z">
              <w:r w:rsidR="00125355"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>siapkan</w:delText>
              </w:r>
            </w:del>
            <w:proofErr w:type="spellStart"/>
            <w:ins w:id="24" w:author="Microsoft Office User" w:date="2021-11-30T09:49:00Z">
              <w:r>
                <w:rPr>
                  <w:rFonts w:ascii="Times New Roman" w:eastAsia="Times New Roman" w:hAnsi="Times New Roman" w:cs="Times New Roman"/>
                  <w:szCs w:val="24"/>
                </w:rPr>
                <w:t>dipersiapkan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u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Microsoft Office User" w:date="2021-11-30T09:50:00Z">
              <w:r w:rsidR="00125355"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6" w:author="Microsoft Office User" w:date="2021-11-30T09:49:00Z">
              <w:r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7" w:author="Microsoft Office User" w:date="2021-11-30T09:49:00Z">
              <w:r w:rsidR="00125355"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proofErr w:type="spellStart"/>
            <w:ins w:id="28" w:author="Microsoft Office User" w:date="2021-11-30T09:49:00Z">
              <w:r>
                <w:rPr>
                  <w:rFonts w:ascii="Times New Roman" w:eastAsia="Times New Roman" w:hAnsi="Times New Roman" w:cs="Times New Roman"/>
                  <w:szCs w:val="24"/>
                </w:rPr>
                <w:t>bekerja</w:t>
              </w:r>
            </w:ins>
            <w:proofErr w:type="spellEnd"/>
            <w:ins w:id="29" w:author="Microsoft Office User" w:date="2021-11-30T09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saja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0" w:author="Microsoft Office User" w:date="2021-11-30T09:49:00Z">
              <w:r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</w:ins>
            <w:proofErr w:type="spellEnd"/>
            <w:del w:id="31" w:author="Microsoft Office User" w:date="2021-11-30T09:49:00Z">
              <w:r w:rsidR="00125355"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>tetapi kita di siapkan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2" w:author="Microsoft Office User" w:date="2021-11-30T09:50:00Z">
              <w:r w:rsidR="00125355"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 xml:space="preserve">membuat </w:delText>
              </w:r>
            </w:del>
            <w:proofErr w:type="spellStart"/>
            <w:ins w:id="33" w:author="Microsoft Office User" w:date="2021-11-30T09:50:00Z">
              <w:r>
                <w:rPr>
                  <w:rFonts w:ascii="Times New Roman" w:eastAsia="Times New Roman" w:hAnsi="Times New Roman" w:cs="Times New Roman"/>
                  <w:szCs w:val="24"/>
                </w:rPr>
                <w:t>membuka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Microsoft Office User" w:date="2021-11-30T09:50:00Z">
              <w:r w:rsidR="00125355"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>yang belum tercipta</w:delText>
              </w:r>
            </w:del>
            <w:proofErr w:type="spellStart"/>
            <w:ins w:id="35" w:author="Microsoft Office User" w:date="2021-11-30T09:49:00Z">
              <w:r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</w:ins>
            <w:proofErr w:type="spellEnd"/>
            <w:del w:id="36" w:author="Microsoft Office User" w:date="2021-11-30T09:49:00Z">
              <w:r w:rsidR="00125355"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>, dengan menggunakan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EA554B" w14:textId="06F32134" w:rsidR="00125355" w:rsidRPr="00EC6F38" w:rsidDel="00424FF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37" w:author="Microsoft Office User" w:date="2021-11-30T09:53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38" w:author="Microsoft Office User" w:date="2021-11-30T09:51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  <w:r w:rsidRPr="00EC6F38" w:rsidDel="00C043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>buat</w:delText>
              </w:r>
            </w:del>
            <w:proofErr w:type="spellStart"/>
            <w:ins w:id="39" w:author="Microsoft Office User" w:date="2021-11-30T09:51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dibu</w:t>
              </w:r>
            </w:ins>
            <w:ins w:id="40" w:author="Microsoft Office User" w:date="2021-11-30T09:52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Microsoft Office User" w:date="2021-11-30T09:51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42" w:author="Microsoft Office User" w:date="2021-11-30T09:51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pembelajaran</w:t>
              </w:r>
              <w:proofErr w:type="spellEnd"/>
              <w:r w:rsidR="00424FF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3" w:author="Microsoft Office User" w:date="2021-11-30T09:52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proofErr w:type="spellStart"/>
            <w:ins w:id="44" w:author="Microsoft Office User" w:date="2021-11-30T09:52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5" w:author="Microsoft Office User" w:date="2021-11-30T09:52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6" w:author="Microsoft Office User" w:date="2021-11-30T09:52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47" w:author="Microsoft Office User" w:date="2021-11-30T09:52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perl</w:t>
              </w:r>
            </w:ins>
            <w:ins w:id="48" w:author="Microsoft Office User" w:date="2021-11-30T09:53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uasan</w:t>
              </w:r>
            </w:ins>
            <w:proofErr w:type="spellEnd"/>
            <w:ins w:id="49" w:author="Microsoft Office User" w:date="2021-11-30T09:52:00Z">
              <w:r w:rsidR="00424FF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del w:id="50" w:author="Microsoft Office User" w:date="2021-11-30T09:53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proofErr w:type="spellStart"/>
            <w:ins w:id="51" w:author="Microsoft Office User" w:date="2021-11-30T09:53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pemanfaatan</w:t>
              </w:r>
              <w:proofErr w:type="spellEnd"/>
              <w:r w:rsidR="00424FF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52" w:author="Microsoft Office User" w:date="2021-11-30T09:53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3F72B529" w14:textId="4AB08739" w:rsidR="00424FF4" w:rsidRDefault="00125355" w:rsidP="00424FF4">
            <w:pPr>
              <w:spacing w:before="100" w:beforeAutospacing="1" w:after="100" w:afterAutospacing="1" w:line="240" w:lineRule="auto"/>
              <w:contextualSpacing w:val="0"/>
              <w:rPr>
                <w:ins w:id="53" w:author="Microsoft Office User" w:date="2021-11-30T09:56:00Z"/>
                <w:rFonts w:ascii="Times New Roman" w:eastAsia="Times New Roman" w:hAnsi="Times New Roman" w:cs="Times New Roman"/>
                <w:szCs w:val="24"/>
              </w:rPr>
            </w:pPr>
            <w:del w:id="54" w:author="Microsoft Office User" w:date="2021-11-30T09:55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>Tidak hanya itu</w:delText>
              </w:r>
            </w:del>
            <w:proofErr w:type="spellStart"/>
            <w:ins w:id="55" w:author="Microsoft Office User" w:date="2021-11-30T09:55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Selain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</w:ins>
            <w:proofErr w:type="spellEnd"/>
            <w:ins w:id="56" w:author="Microsoft Office User" w:date="2021-11-30T09:53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7" w:author="Microsoft Office User" w:date="2021-11-30T09:53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58" w:author="Microsoft Office User" w:date="2021-11-30T09:53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9" w:author="Microsoft Office User" w:date="2021-11-30T09:53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60" w:author="Microsoft Office User" w:date="2021-11-30T09:53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1" w:author="Microsoft Office User" w:date="2021-11-30T09:53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62" w:author="Microsoft Office User" w:date="2021-11-30T09:53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63" w:author="Microsoft Office User" w:date="2021-11-30T09:56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Oleh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64" w:author="Microsoft Office User" w:date="2021-11-30T09:57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melaksanakan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4.0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jawaban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65" w:author="Microsoft Office User" w:date="2021-11-30T09:56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ins w:id="66" w:author="Microsoft Office User" w:date="2021-11-30T09:57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mpersiapkan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memasuki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dunia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industry 4.0 </w:t>
              </w:r>
            </w:ins>
          </w:p>
          <w:p w14:paraId="69D710F6" w14:textId="355BC97C" w:rsidR="00125355" w:rsidRPr="00EC6F38" w:rsidDel="00424FF4" w:rsidRDefault="00125355" w:rsidP="00424FF4">
            <w:pPr>
              <w:spacing w:before="100" w:beforeAutospacing="1" w:after="100" w:afterAutospacing="1" w:line="240" w:lineRule="auto"/>
              <w:contextualSpacing w:val="0"/>
              <w:rPr>
                <w:del w:id="67" w:author="Microsoft Office User" w:date="2021-11-30T09:57:00Z"/>
                <w:rFonts w:ascii="Times New Roman" w:eastAsia="Times New Roman" w:hAnsi="Times New Roman" w:cs="Times New Roman"/>
                <w:szCs w:val="24"/>
              </w:rPr>
            </w:pPr>
            <w:del w:id="68" w:author="Microsoft Office User" w:date="2021-11-30T09:57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>Mengapa demikian pendidikan 4.0 ini hari ini sedang gencar-gencarnya di publis, karena di era ini kita harus mempersiapkan diri atau generasi muda untuk memasuki dunia revolusi industri 4.0.</w:delText>
              </w:r>
            </w:del>
          </w:p>
          <w:p w14:paraId="7AB28AB9" w14:textId="624E264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69" w:author="Microsoft Office User" w:date="2021-11-30T09:58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2E80E7D9" w14:textId="76747A1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70" w:author="Microsoft Office User" w:date="2021-11-30T09:58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1" w:author="Microsoft Office User" w:date="2021-11-30T09:58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4B476D" w14:textId="176CA70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72" w:author="Microsoft Office User" w:date="2021-11-30T09:58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73" w:author="Microsoft Office User" w:date="2021-11-30T09:58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424FF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74" w:author="Microsoft Office User" w:date="2021-11-30T09:59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ins w:id="75" w:author="Microsoft Office User" w:date="2021-11-30T09:59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424FF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6" w:author="Microsoft Office User" w:date="2021-11-30T09:59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77" w:author="Microsoft Office User" w:date="2021-11-30T09:59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8" w:author="Microsoft Office User" w:date="2021-11-30T09:59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FFE109" w14:textId="76485702" w:rsidR="00125355" w:rsidRPr="00EC6F38" w:rsidDel="00424FF4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79" w:author="Microsoft Office User" w:date="2021-11-30T09:59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</w:t>
            </w:r>
            <w:ins w:id="80" w:author="Microsoft Office User" w:date="2021-11-30T09:59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f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sumatif</w:t>
              </w:r>
              <w:proofErr w:type="spellEnd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dimana</w:t>
              </w:r>
            </w:ins>
            <w:proofErr w:type="spellEnd"/>
            <w:del w:id="81" w:author="Microsoft Office User" w:date="2021-11-30T09:59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>f.</w:delText>
              </w:r>
            </w:del>
            <w:ins w:id="82" w:author="Microsoft Office User" w:date="2021-11-30T09:59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3F68F833" w14:textId="77777777" w:rsidR="00125355" w:rsidRPr="00424FF4" w:rsidRDefault="00125355" w:rsidP="00424F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83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84" w:author="Microsoft Office User" w:date="2021-11-30T09:59:00Z">
              <w:r w:rsidRPr="00424FF4" w:rsidDel="00424FF4">
                <w:rPr>
                  <w:rFonts w:ascii="Times New Roman" w:eastAsia="Times New Roman" w:hAnsi="Times New Roman" w:cs="Times New Roman"/>
                  <w:szCs w:val="24"/>
                  <w:rPrChange w:id="85" w:author="Microsoft Office User" w:date="2021-11-30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Yaitu </w:delText>
              </w:r>
            </w:del>
            <w:r w:rsidRPr="00424FF4">
              <w:rPr>
                <w:rFonts w:ascii="Times New Roman" w:eastAsia="Times New Roman" w:hAnsi="Times New Roman" w:cs="Times New Roman"/>
                <w:szCs w:val="24"/>
                <w:rPrChange w:id="86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guru </w:t>
            </w:r>
            <w:del w:id="87" w:author="Microsoft Office User" w:date="2021-11-30T09:59:00Z">
              <w:r w:rsidRPr="00424FF4" w:rsidDel="00424FF4">
                <w:rPr>
                  <w:rFonts w:ascii="Times New Roman" w:eastAsia="Times New Roman" w:hAnsi="Times New Roman" w:cs="Times New Roman"/>
                  <w:szCs w:val="24"/>
                  <w:rPrChange w:id="88" w:author="Microsoft Office User" w:date="2021-11-30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proofErr w:type="spellStart"/>
            <w:r w:rsidRPr="00424FF4">
              <w:rPr>
                <w:rFonts w:ascii="Times New Roman" w:eastAsia="Times New Roman" w:hAnsi="Times New Roman" w:cs="Times New Roman"/>
                <w:szCs w:val="24"/>
                <w:rPrChange w:id="89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90" w:author="Microsoft Office User" w:date="2021-11-30T10:00:00Z">
              <w:r w:rsidRPr="00424FF4" w:rsidDel="00424FF4">
                <w:rPr>
                  <w:rFonts w:ascii="Times New Roman" w:eastAsia="Times New Roman" w:hAnsi="Times New Roman" w:cs="Times New Roman"/>
                  <w:szCs w:val="24"/>
                  <w:rPrChange w:id="91" w:author="Microsoft Office User" w:date="2021-11-30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424FF4">
              <w:rPr>
                <w:rFonts w:ascii="Times New Roman" w:eastAsia="Times New Roman" w:hAnsi="Times New Roman" w:cs="Times New Roman"/>
                <w:szCs w:val="24"/>
                <w:rPrChange w:id="92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424FF4">
              <w:rPr>
                <w:rFonts w:ascii="Times New Roman" w:eastAsia="Times New Roman" w:hAnsi="Times New Roman" w:cs="Times New Roman"/>
                <w:szCs w:val="24"/>
                <w:rPrChange w:id="93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24FF4">
              <w:rPr>
                <w:rFonts w:ascii="Times New Roman" w:eastAsia="Times New Roman" w:hAnsi="Times New Roman" w:cs="Times New Roman"/>
                <w:szCs w:val="24"/>
                <w:rPrChange w:id="94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424FF4">
              <w:rPr>
                <w:rFonts w:ascii="Times New Roman" w:eastAsia="Times New Roman" w:hAnsi="Times New Roman" w:cs="Times New Roman"/>
                <w:szCs w:val="24"/>
                <w:rPrChange w:id="95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24FF4">
              <w:rPr>
                <w:rFonts w:ascii="Times New Roman" w:eastAsia="Times New Roman" w:hAnsi="Times New Roman" w:cs="Times New Roman"/>
                <w:szCs w:val="24"/>
                <w:rPrChange w:id="96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424FF4">
              <w:rPr>
                <w:rFonts w:ascii="Times New Roman" w:eastAsia="Times New Roman" w:hAnsi="Times New Roman" w:cs="Times New Roman"/>
                <w:szCs w:val="24"/>
                <w:rPrChange w:id="97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24FF4">
              <w:rPr>
                <w:rFonts w:ascii="Times New Roman" w:eastAsia="Times New Roman" w:hAnsi="Times New Roman" w:cs="Times New Roman"/>
                <w:szCs w:val="24"/>
                <w:rPrChange w:id="98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424FF4">
              <w:rPr>
                <w:rFonts w:ascii="Times New Roman" w:eastAsia="Times New Roman" w:hAnsi="Times New Roman" w:cs="Times New Roman"/>
                <w:szCs w:val="24"/>
                <w:rPrChange w:id="99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24FF4">
              <w:rPr>
                <w:rFonts w:ascii="Times New Roman" w:eastAsia="Times New Roman" w:hAnsi="Times New Roman" w:cs="Times New Roman"/>
                <w:szCs w:val="24"/>
                <w:rPrChange w:id="100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424FF4">
              <w:rPr>
                <w:rFonts w:ascii="Times New Roman" w:eastAsia="Times New Roman" w:hAnsi="Times New Roman" w:cs="Times New Roman"/>
                <w:szCs w:val="24"/>
                <w:rPrChange w:id="101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24FF4">
              <w:rPr>
                <w:rFonts w:ascii="Times New Roman" w:eastAsia="Times New Roman" w:hAnsi="Times New Roman" w:cs="Times New Roman"/>
                <w:szCs w:val="24"/>
                <w:rPrChange w:id="102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424FF4">
              <w:rPr>
                <w:rFonts w:ascii="Times New Roman" w:eastAsia="Times New Roman" w:hAnsi="Times New Roman" w:cs="Times New Roman"/>
                <w:szCs w:val="24"/>
                <w:rPrChange w:id="103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24FF4">
              <w:rPr>
                <w:rFonts w:ascii="Times New Roman" w:eastAsia="Times New Roman" w:hAnsi="Times New Roman" w:cs="Times New Roman"/>
                <w:szCs w:val="24"/>
                <w:rPrChange w:id="104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424FF4">
              <w:rPr>
                <w:rFonts w:ascii="Times New Roman" w:eastAsia="Times New Roman" w:hAnsi="Times New Roman" w:cs="Times New Roman"/>
                <w:szCs w:val="24"/>
                <w:rPrChange w:id="105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424FF4">
              <w:rPr>
                <w:rFonts w:ascii="Times New Roman" w:eastAsia="Times New Roman" w:hAnsi="Times New Roman" w:cs="Times New Roman"/>
                <w:szCs w:val="24"/>
                <w:rPrChange w:id="106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424FF4">
              <w:rPr>
                <w:rFonts w:ascii="Times New Roman" w:eastAsia="Times New Roman" w:hAnsi="Times New Roman" w:cs="Times New Roman"/>
                <w:szCs w:val="24"/>
                <w:rPrChange w:id="107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24FF4">
              <w:rPr>
                <w:rFonts w:ascii="Times New Roman" w:eastAsia="Times New Roman" w:hAnsi="Times New Roman" w:cs="Times New Roman"/>
                <w:szCs w:val="24"/>
                <w:rPrChange w:id="108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424FF4">
              <w:rPr>
                <w:rFonts w:ascii="Times New Roman" w:eastAsia="Times New Roman" w:hAnsi="Times New Roman" w:cs="Times New Roman"/>
                <w:szCs w:val="24"/>
                <w:rPrChange w:id="109" w:author="Microsoft Office User" w:date="2021-11-30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3906A5E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F166B0D" w14:textId="34BEFB6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10" w:author="Microsoft Office User" w:date="2021-11-30T10:00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111" w:author="Microsoft Office User" w:date="2021-11-30T10:00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424FF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2" w:author="Microsoft Office User" w:date="2021-11-30T10:00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ins w:id="113" w:author="Microsoft Office User" w:date="2021-11-30T10:00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424FF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4" w:author="Microsoft Office User" w:date="2021-11-30T10:00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15A20C" w14:textId="735FD7C1" w:rsidR="00125355" w:rsidRPr="00EC6F38" w:rsidDel="00424FF4" w:rsidRDefault="00DB3BD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15" w:author="Microsoft Office User" w:date="2021-11-30T10:00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16" w:author="Microsoft Office User" w:date="2021-11-30T10:01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17" w:author="Microsoft Office User" w:date="2021-11-30T10:01:00Z">
              <w:r w:rsidR="00125355"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</w:t>
            </w:r>
            <w:ins w:id="118" w:author="Microsoft Office User" w:date="2021-11-30T10:01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119" w:author="Microsoft Office User" w:date="2021-11-30T10:00:00Z">
              <w:r w:rsidR="00424F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0" w:author="Microsoft Office User" w:date="2021-11-30T10:00:00Z">
              <w:r w:rsidR="00125355"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1AF67569" w14:textId="56C6B4BF" w:rsidR="00125355" w:rsidRPr="00424FF4" w:rsidRDefault="00424FF4" w:rsidP="00424F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21" w:author="Microsoft Office User" w:date="2021-11-30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ins w:id="122" w:author="Microsoft Office User" w:date="2021-11-30T10:00:00Z">
              <w:r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123" w:author="Microsoft Office User" w:date="2021-11-30T10:00:00Z">
              <w:r w:rsidR="00125355" w:rsidRPr="00424FF4" w:rsidDel="00424FF4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imana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ins w:id="124" w:author="Microsoft Office User" w:date="2021-11-30T10:0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del w:id="125" w:author="Microsoft Office User" w:date="2021-11-30T10:01:00Z">
              <w:r w:rsidR="00125355" w:rsidRPr="00424FF4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</w:rPr>
              <w:t>mengaj</w:t>
            </w:r>
            <w:r w:rsidR="00125355" w:rsidRPr="00424FF4">
              <w:rPr>
                <w:rFonts w:ascii="Times New Roman" w:eastAsia="Times New Roman" w:hAnsi="Times New Roman" w:cs="Times New Roman"/>
                <w:szCs w:val="24"/>
                <w:rPrChange w:id="126" w:author="Microsoft Office User" w:date="2021-11-30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arkan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  <w:rPrChange w:id="127" w:author="Microsoft Office User" w:date="2021-11-30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  <w:rPrChange w:id="128" w:author="Microsoft Office User" w:date="2021-11-30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  <w:rPrChange w:id="129" w:author="Microsoft Office User" w:date="2021-11-30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  <w:rPrChange w:id="130" w:author="Microsoft Office User" w:date="2021-11-30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  <w:rPrChange w:id="131" w:author="Microsoft Office User" w:date="2021-11-30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  <w:rPrChange w:id="132" w:author="Microsoft Office User" w:date="2021-11-30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  <w:rPrChange w:id="133" w:author="Microsoft Office User" w:date="2021-11-30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424FF4">
              <w:rPr>
                <w:rFonts w:ascii="Times New Roman" w:eastAsia="Times New Roman" w:hAnsi="Times New Roman" w:cs="Times New Roman"/>
                <w:szCs w:val="24"/>
                <w:rPrChange w:id="134" w:author="Microsoft Office User" w:date="2021-11-30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="00125355" w:rsidRPr="00424FF4">
              <w:rPr>
                <w:rFonts w:ascii="Times New Roman" w:eastAsia="Times New Roman" w:hAnsi="Times New Roman" w:cs="Times New Roman"/>
                <w:szCs w:val="24"/>
                <w:rPrChange w:id="135" w:author="Microsoft Office User" w:date="2021-11-30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7C0308D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6" w:author="Microsoft Office User" w:date="2021-11-30T10:01:00Z">
              <w:r w:rsidRPr="00EC6F38" w:rsidDel="00424F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B764BA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441777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E91381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420DF9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C2E3744" w14:textId="7D9A0E7C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37" w:author="Microsoft Office User" w:date="2021-11-30T10:01:00Z">
              <w:r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138" w:author="Microsoft Office User" w:date="2021-11-30T10:01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14:paraId="340AE0E7" w14:textId="7A78E6D3" w:rsidR="00125355" w:rsidRPr="00EC6F38" w:rsidDel="00DB3BD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39" w:author="Microsoft Office User" w:date="2021-11-30T10:03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0" w:author="Microsoft Office User" w:date="2021-11-30T10:02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</w:t>
            </w:r>
            <w:ins w:id="141" w:author="Microsoft Office User" w:date="2021-11-30T10:02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seperti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2" w:author="Microsoft Office User" w:date="2021-11-30T10:02:00Z">
              <w:r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ins w:id="143" w:author="Microsoft Office User" w:date="2021-11-30T10:02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DB3BD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44" w:author="Microsoft Office User" w:date="2021-11-30T10:02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45" w:author="Microsoft Office User" w:date="2021-11-30T10:02:00Z">
              <w:r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6" w:author="Microsoft Office User" w:date="2021-11-30T10:02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47" w:author="Microsoft Office User" w:date="2021-11-30T10:02:00Z">
              <w:r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8" w:author="Microsoft Office User" w:date="2021-11-30T10:03:00Z">
              <w:r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49" w:author="Microsoft Office User" w:date="2021-11-30T10:03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2062D669" w14:textId="0FB4F4B4" w:rsidR="00125355" w:rsidRPr="00EC6F38" w:rsidDel="00DB3BD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50" w:author="Microsoft Office User" w:date="2021-11-30T10:05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1" w:author="Microsoft Office User" w:date="2021-11-30T10:03:00Z">
              <w:r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 xml:space="preserve">tadi </w:delText>
              </w:r>
            </w:del>
            <w:proofErr w:type="spellStart"/>
            <w:ins w:id="152" w:author="Microsoft Office User" w:date="2021-11-30T10:03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DB3BD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153" w:author="Microsoft Office User" w:date="2021-11-30T10:03:00Z">
              <w:r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ins w:id="154" w:author="Microsoft Office User" w:date="2021-11-30T10:03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5" w:author="Microsoft Office User" w:date="2021-11-30T10:03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diberikan</w:t>
              </w:r>
              <w:proofErr w:type="spellEnd"/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kesempatan</w:t>
              </w:r>
              <w:proofErr w:type="spellEnd"/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6" w:author="Microsoft Office User" w:date="2021-11-30T10:04:00Z">
              <w:r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>prakte</w:delText>
              </w:r>
            </w:del>
            <w:proofErr w:type="spellStart"/>
            <w:ins w:id="157" w:author="Microsoft Office User" w:date="2021-11-30T10:04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del w:id="158" w:author="Microsoft Office User" w:date="2021-11-30T10:04:00Z">
              <w:r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 xml:space="preserve">k karena lebih menyiapkan anak pada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9" w:author="Microsoft Office User" w:date="2021-11-30T10:04:00Z">
              <w:r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ins w:id="160" w:author="Microsoft Office User" w:date="2021-11-30T10:04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DB3BD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161" w:author="Microsoft Office User" w:date="2021-11-30T10:04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 xml:space="preserve"> pada </w:t>
              </w:r>
              <w:proofErr w:type="spellStart"/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62" w:author="Microsoft Office User" w:date="2021-11-30T10:04:00Z">
              <w:r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163" w:author="Microsoft Office User" w:date="2021-11-30T10:05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0AC8417B" w14:textId="2B20BDD1" w:rsidR="00125355" w:rsidRPr="00EC6F38" w:rsidDel="00DB3BD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64" w:author="Microsoft Office User" w:date="2021-11-30T10:05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65" w:author="Microsoft Office User" w:date="2021-11-30T10:05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66" w:author="Microsoft Office User" w:date="2021-11-30T10:05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67" w:author="Microsoft Office User" w:date="2021-11-30T10:05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3F84BC2A" w14:textId="7EAD4D9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8" w:author="Microsoft Office User" w:date="2021-11-30T10:05:00Z">
              <w:r w:rsidRPr="00EC6F38" w:rsidDel="00DB3BDE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ins w:id="169" w:author="Microsoft Office User" w:date="2021-11-30T10:05:00Z">
              <w:r w:rsidR="00DB3BDE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r w:rsidR="00DB3BDE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7C65D7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24FF4"/>
    <w:rsid w:val="00924DF5"/>
    <w:rsid w:val="00C04360"/>
    <w:rsid w:val="00D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376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2021-11-30T03:06:00Z</dcterms:created>
  <dcterms:modified xsi:type="dcterms:W3CDTF">2021-11-30T03:06:00Z</dcterms:modified>
</cp:coreProperties>
</file>