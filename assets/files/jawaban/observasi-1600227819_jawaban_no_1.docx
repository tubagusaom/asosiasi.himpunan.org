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jjs" w:date="2020-09-16T09:57:00Z">
              <w:r w:rsidRPr="009207AE" w:rsidDel="00C02383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delText>Pada zaman ini</w:delText>
              </w:r>
            </w:del>
            <w:ins w:id="1" w:author="jjs" w:date="2020-09-16T09:57:00Z">
              <w:r w:rsidR="00C02383" w:rsidRPr="009207AE">
                <w:rPr>
                  <w:rFonts w:ascii="Times New Roman" w:eastAsia="Times New Roman" w:hAnsi="Times New Roman" w:cs="Times New Roman"/>
                  <w:color w:val="FF0000"/>
                  <w:szCs w:val="24"/>
                  <w:lang w:val="id-ID"/>
                </w:rPr>
                <w:t>Di zaman sekarang ini</w:t>
              </w:r>
            </w:ins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se</w:t>
            </w:r>
            <w:proofErr w:type="spellStart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</w:t>
            </w:r>
            <w:r w:rsidR="009207AE">
              <w:rPr>
                <w:rFonts w:ascii="Times New Roman" w:eastAsia="Times New Roman" w:hAnsi="Times New Roman" w:cs="Times New Roman"/>
                <w:szCs w:val="24"/>
              </w:rPr>
              <w:t>olusi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9207AE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</w:t>
            </w:r>
            <w:proofErr w:type="spellEnd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p</w:t>
            </w:r>
            <w:proofErr w:type="spellStart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erluas</w:t>
            </w:r>
            <w:proofErr w:type="spellEnd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207A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125355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="00125355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?</w:t>
            </w:r>
            <w:proofErr w:type="gram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dipublikasikan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207A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="00125355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207A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207A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207AE"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9207AE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2" w:name="_GoBack"/>
      <w:bookmarkEnd w:id="2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js">
    <w15:presenceInfo w15:providerId="None" w15:userId="j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07AE"/>
    <w:rsid w:val="00924DF5"/>
    <w:rsid w:val="00C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jjs</cp:lastModifiedBy>
  <cp:revision>4</cp:revision>
  <dcterms:created xsi:type="dcterms:W3CDTF">2020-08-26T22:03:00Z</dcterms:created>
  <dcterms:modified xsi:type="dcterms:W3CDTF">2020-09-16T03:08:00Z</dcterms:modified>
</cp:coreProperties>
</file>