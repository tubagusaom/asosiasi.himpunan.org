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del w:id="0" w:author="Lenovo" w:date="2020-09-09T15:14:00Z">
        <w:r w:rsidRPr="00C50A1E" w:rsidDel="00E32C4B">
          <w:rPr>
            <w:rFonts w:ascii="Times New Roman" w:eastAsia="Times New Roman" w:hAnsi="Times New Roman" w:cs="Times New Roman"/>
            <w:i/>
            <w:iCs/>
            <w:sz w:val="24"/>
            <w:szCs w:val="24"/>
          </w:rPr>
          <w:delText xml:space="preserve">tetep </w:delText>
        </w:r>
      </w:del>
      <w:ins w:id="1" w:author="Lenovo" w:date="2020-09-09T15:14:00Z">
        <w:r w:rsidR="00E32C4B">
          <w:rPr>
            <w:rFonts w:ascii="Times New Roman" w:eastAsia="Times New Roman" w:hAnsi="Times New Roman" w:cs="Times New Roman"/>
            <w:i/>
            <w:iCs/>
            <w:sz w:val="24"/>
            <w:szCs w:val="24"/>
          </w:rPr>
          <w:t>tetap</w:t>
        </w:r>
        <w:r w:rsidR="00E32C4B" w:rsidRPr="00C50A1E">
          <w:rPr>
            <w:rFonts w:ascii="Times New Roman" w:eastAsia="Times New Roman" w:hAnsi="Times New Roman" w:cs="Times New Roman"/>
            <w:i/>
            <w:iCs/>
            <w:sz w:val="24"/>
            <w:szCs w:val="24"/>
          </w:rPr>
          <w:t xml:space="preserve"> </w:t>
        </w:r>
      </w:ins>
      <w:r w:rsidRPr="00C50A1E">
        <w:rPr>
          <w:rFonts w:ascii="Times New Roman" w:eastAsia="Times New Roman" w:hAnsi="Times New Roman" w:cs="Times New Roman"/>
          <w:i/>
          <w:iCs/>
          <w:sz w:val="24"/>
          <w:szCs w:val="24"/>
        </w:rPr>
        <w:t xml:space="preserve">temenan </w:t>
      </w:r>
      <w:ins w:id="2" w:author="Lenovo" w:date="2020-09-09T15:14:00Z">
        <w:r w:rsidR="00E32C4B">
          <w:rPr>
            <w:rFonts w:ascii="Times New Roman" w:eastAsia="Times New Roman" w:hAnsi="Times New Roman" w:cs="Times New Roman"/>
            <w:i/>
            <w:iCs/>
            <w:sz w:val="24"/>
            <w:szCs w:val="24"/>
          </w:rPr>
          <w:t>s</w:t>
        </w:r>
      </w:ins>
      <w:r w:rsidRPr="00C50A1E">
        <w:rPr>
          <w:rFonts w:ascii="Times New Roman" w:eastAsia="Times New Roman" w:hAnsi="Times New Roman" w:cs="Times New Roman"/>
          <w:i/>
          <w:iCs/>
          <w:sz w:val="24"/>
          <w:szCs w:val="24"/>
        </w:rPr>
        <w:t>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w:t>
      </w:r>
      <w:del w:id="3" w:author="Lenovo" w:date="2020-09-09T15:15:00Z">
        <w:r w:rsidRPr="00C50A1E" w:rsidDel="00E32C4B">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kemasan putih yang aromanya aduhai menggoda </w:t>
      </w:r>
      <w:del w:id="4" w:author="Lenovo" w:date="2020-09-09T15:15:00Z">
        <w:r w:rsidRPr="00C50A1E" w:rsidDel="00931F1C">
          <w:rPr>
            <w:rFonts w:ascii="Times New Roman" w:eastAsia="Times New Roman" w:hAnsi="Times New Roman" w:cs="Times New Roman"/>
            <w:sz w:val="24"/>
            <w:szCs w:val="24"/>
          </w:rPr>
          <w:delText xml:space="preserve">indera </w:delText>
        </w:r>
      </w:del>
      <w:ins w:id="5" w:author="Lenovo" w:date="2020-09-09T15:15:00Z">
        <w:r w:rsidR="00931F1C">
          <w:rPr>
            <w:rFonts w:ascii="Times New Roman" w:eastAsia="Times New Roman" w:hAnsi="Times New Roman" w:cs="Times New Roman"/>
            <w:sz w:val="24"/>
            <w:szCs w:val="24"/>
          </w:rPr>
          <w:t>indra</w:t>
        </w:r>
        <w:r w:rsidR="00931F1C"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6" w:author="Lenovo" w:date="2020-09-09T15:15:00Z">
        <w:r w:rsidDel="00931F1C">
          <w:rPr>
            <w:rFonts w:ascii="Times New Roman" w:eastAsia="Times New Roman" w:hAnsi="Times New Roman" w:cs="Times New Roman"/>
            <w:sz w:val="24"/>
            <w:szCs w:val="24"/>
          </w:rPr>
          <w:delText xml:space="preserve">Bulan </w:delText>
        </w:r>
      </w:del>
      <w:ins w:id="7" w:author="Lenovo" w:date="2020-09-09T15:15:00Z">
        <w:r w:rsidR="00931F1C">
          <w:rPr>
            <w:rFonts w:ascii="Times New Roman" w:eastAsia="Times New Roman" w:hAnsi="Times New Roman" w:cs="Times New Roman"/>
            <w:sz w:val="24"/>
            <w:szCs w:val="24"/>
          </w:rPr>
          <w:t>bulan</w:t>
        </w:r>
        <w:r w:rsidR="00931F1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Desember 2019, hujan benar-benar datang seperti perkiraan. Sudah sangat terasa apalagi sejak awal tahun baru</w:t>
      </w:r>
      <w:del w:id="8" w:author="Lenovo" w:date="2020-09-09T15:15:00Z">
        <w:r w:rsidRPr="00C50A1E" w:rsidDel="00931F1C">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r w:rsidRPr="00931F1C">
        <w:rPr>
          <w:rFonts w:ascii="Times New Roman" w:eastAsia="Times New Roman" w:hAnsi="Times New Roman" w:cs="Times New Roman"/>
          <w:i/>
          <w:sz w:val="24"/>
          <w:szCs w:val="24"/>
          <w:rPrChange w:id="9" w:author="Lenovo" w:date="2020-09-09T15:16:00Z">
            <w:rPr>
              <w:rFonts w:ascii="Times New Roman" w:eastAsia="Times New Roman" w:hAnsi="Times New Roman" w:cs="Times New Roman"/>
              <w:sz w:val="24"/>
              <w:szCs w:val="24"/>
            </w:rPr>
          </w:rPrChange>
        </w:rPr>
        <w:t>ambyar</w:t>
      </w:r>
      <w:r w:rsidRPr="00C50A1E">
        <w:rPr>
          <w:rFonts w:ascii="Times New Roman" w:eastAsia="Times New Roman" w:hAnsi="Times New Roman" w:cs="Times New Roman"/>
          <w:sz w:val="24"/>
          <w:szCs w:val="24"/>
        </w:rPr>
        <w:t xml:space="preserve">, pun perilaku kita yang lain. Soal makan. Ya, hujan yang membuat kita </w:t>
      </w:r>
      <w:del w:id="10" w:author="Lenovo" w:date="2020-09-09T15:16:00Z">
        <w:r w:rsidRPr="00C50A1E" w:rsidDel="00E43FF2">
          <w:rPr>
            <w:rFonts w:ascii="Times New Roman" w:eastAsia="Times New Roman" w:hAnsi="Times New Roman" w:cs="Times New Roman"/>
            <w:sz w:val="24"/>
            <w:szCs w:val="24"/>
          </w:rPr>
          <w:delText xml:space="preserve">jadi </w:delText>
        </w:r>
      </w:del>
      <w:ins w:id="11" w:author="Lenovo" w:date="2020-09-09T15:16:00Z">
        <w:r w:rsidR="00E43FF2">
          <w:rPr>
            <w:rFonts w:ascii="Times New Roman" w:eastAsia="Times New Roman" w:hAnsi="Times New Roman" w:cs="Times New Roman"/>
            <w:sz w:val="24"/>
            <w:szCs w:val="24"/>
          </w:rPr>
          <w:t>menjadi</w:t>
        </w:r>
        <w:r w:rsidR="00E43FF2"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 xml:space="preserve">Siapa yang </w:t>
      </w:r>
      <w:del w:id="12" w:author="Lenovo" w:date="2020-09-09T15:17:00Z">
        <w:r w:rsidRPr="00C50A1E" w:rsidDel="00E43FF2">
          <w:rPr>
            <w:rFonts w:ascii="Times New Roman" w:eastAsia="Times New Roman" w:hAnsi="Times New Roman" w:cs="Times New Roman"/>
            <w:sz w:val="24"/>
            <w:szCs w:val="24"/>
          </w:rPr>
          <w:delText xml:space="preserve">suka </w:delText>
        </w:r>
      </w:del>
      <w:ins w:id="13" w:author="Lenovo" w:date="2020-09-09T15:17:00Z">
        <w:r w:rsidR="00E43FF2">
          <w:rPr>
            <w:rFonts w:ascii="Times New Roman" w:eastAsia="Times New Roman" w:hAnsi="Times New Roman" w:cs="Times New Roman"/>
            <w:sz w:val="24"/>
            <w:szCs w:val="24"/>
          </w:rPr>
          <w:t>senang</w:t>
        </w:r>
        <w:r w:rsidR="00E43FF2"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 xml:space="preserve">a bahwa hujan datang bersama </w:t>
      </w:r>
      <w:del w:id="14" w:author="Lenovo" w:date="2020-09-09T15:16:00Z">
        <w:r w:rsidDel="00E43FF2">
          <w:rPr>
            <w:rFonts w:ascii="Times New Roman" w:eastAsia="Times New Roman" w:hAnsi="Times New Roman" w:cs="Times New Roman"/>
            <w:sz w:val="24"/>
            <w:szCs w:val="24"/>
          </w:rPr>
          <w:delText>nap</w:delText>
        </w:r>
        <w:r w:rsidRPr="00C50A1E" w:rsidDel="00E43FF2">
          <w:rPr>
            <w:rFonts w:ascii="Times New Roman" w:eastAsia="Times New Roman" w:hAnsi="Times New Roman" w:cs="Times New Roman"/>
            <w:sz w:val="24"/>
            <w:szCs w:val="24"/>
          </w:rPr>
          <w:delText xml:space="preserve">su </w:delText>
        </w:r>
      </w:del>
      <w:ins w:id="15" w:author="Lenovo" w:date="2020-09-09T15:16:00Z">
        <w:r w:rsidR="00E43FF2">
          <w:rPr>
            <w:rFonts w:ascii="Times New Roman" w:eastAsia="Times New Roman" w:hAnsi="Times New Roman" w:cs="Times New Roman"/>
            <w:sz w:val="24"/>
            <w:szCs w:val="24"/>
          </w:rPr>
          <w:t>nafsu</w:t>
        </w:r>
        <w:r w:rsidR="00E43FF2"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del w:id="16" w:author="Lenovo" w:date="2020-09-09T15:17:00Z">
        <w:r w:rsidRPr="00C50A1E" w:rsidDel="0018539D">
          <w:rPr>
            <w:rFonts w:ascii="Times New Roman" w:eastAsia="Times New Roman" w:hAnsi="Times New Roman" w:cs="Times New Roman"/>
            <w:sz w:val="24"/>
            <w:szCs w:val="24"/>
          </w:rPr>
          <w:delText xml:space="preserve">tapi </w:delText>
        </w:r>
      </w:del>
      <w:ins w:id="17" w:author="Lenovo" w:date="2020-09-09T15:17:00Z">
        <w:r w:rsidR="0018539D">
          <w:rPr>
            <w:rFonts w:ascii="Times New Roman" w:eastAsia="Times New Roman" w:hAnsi="Times New Roman" w:cs="Times New Roman"/>
            <w:sz w:val="24"/>
            <w:szCs w:val="24"/>
          </w:rPr>
          <w:t>tetapi</w:t>
        </w:r>
        <w:r w:rsidR="0018539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del w:id="18" w:author="Lenovo" w:date="2020-09-09T15:17:00Z">
        <w:r w:rsidRPr="00C50A1E" w:rsidDel="0018539D">
          <w:rPr>
            <w:rFonts w:ascii="Times New Roman" w:eastAsia="Times New Roman" w:hAnsi="Times New Roman" w:cs="Times New Roman"/>
            <w:sz w:val="24"/>
            <w:szCs w:val="24"/>
          </w:rPr>
          <w:delText xml:space="preserve">4 </w:delText>
        </w:r>
      </w:del>
      <w:ins w:id="19" w:author="Lenovo" w:date="2020-09-09T15:17:00Z">
        <w:r w:rsidR="0018539D">
          <w:rPr>
            <w:rFonts w:ascii="Times New Roman" w:eastAsia="Times New Roman" w:hAnsi="Times New Roman" w:cs="Times New Roman"/>
            <w:sz w:val="24"/>
            <w:szCs w:val="24"/>
          </w:rPr>
          <w:t>empat</w:t>
        </w:r>
        <w:r w:rsidR="0018539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w:t>
      </w:r>
      <w:del w:id="20" w:author="Lenovo" w:date="2020-09-09T15:18:00Z">
        <w:r w:rsidRPr="00C50A1E" w:rsidDel="00AF443D">
          <w:rPr>
            <w:rFonts w:ascii="Times New Roman" w:eastAsia="Times New Roman" w:hAnsi="Times New Roman" w:cs="Times New Roman"/>
            <w:sz w:val="24"/>
            <w:szCs w:val="24"/>
          </w:rPr>
          <w:delText xml:space="preserve">jadi </w:delText>
        </w:r>
      </w:del>
      <w:ins w:id="21" w:author="Lenovo" w:date="2020-09-09T15:18:00Z">
        <w:r w:rsidR="00AF443D">
          <w:rPr>
            <w:rFonts w:ascii="Times New Roman" w:eastAsia="Times New Roman" w:hAnsi="Times New Roman" w:cs="Times New Roman"/>
            <w:sz w:val="24"/>
            <w:szCs w:val="24"/>
          </w:rPr>
          <w:t>menjadi</w:t>
        </w:r>
        <w:r w:rsidR="00AF443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salah satu pencetus mengapa kita </w:t>
      </w:r>
      <w:del w:id="22" w:author="Lenovo" w:date="2020-09-09T15:18:00Z">
        <w:r w:rsidRPr="00C50A1E" w:rsidDel="00AF443D">
          <w:rPr>
            <w:rFonts w:ascii="Times New Roman" w:eastAsia="Times New Roman" w:hAnsi="Times New Roman" w:cs="Times New Roman"/>
            <w:sz w:val="24"/>
            <w:szCs w:val="24"/>
          </w:rPr>
          <w:delText xml:space="preserve">jadi </w:delText>
        </w:r>
      </w:del>
      <w:ins w:id="23" w:author="Lenovo" w:date="2020-09-09T15:18:00Z">
        <w:r w:rsidR="00AF443D">
          <w:rPr>
            <w:rFonts w:ascii="Times New Roman" w:eastAsia="Times New Roman" w:hAnsi="Times New Roman" w:cs="Times New Roman"/>
            <w:sz w:val="24"/>
            <w:szCs w:val="24"/>
          </w:rPr>
          <w:t>menjadi</w:t>
        </w:r>
        <w:r w:rsidR="00AF443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AF443D">
        <w:rPr>
          <w:rFonts w:ascii="Times New Roman" w:eastAsia="Times New Roman" w:hAnsi="Times New Roman" w:cs="Times New Roman"/>
          <w:i/>
          <w:sz w:val="24"/>
          <w:szCs w:val="24"/>
          <w:rPrChange w:id="24" w:author="Lenovo" w:date="2020-09-09T15:19:00Z">
            <w:rPr>
              <w:rFonts w:ascii="Times New Roman" w:eastAsia="Times New Roman" w:hAnsi="Times New Roman" w:cs="Times New Roman"/>
              <w:sz w:val="24"/>
              <w:szCs w:val="24"/>
            </w:rPr>
          </w:rPrChange>
        </w:rPr>
        <w:t>lho</w:t>
      </w:r>
      <w:r w:rsidRPr="00C50A1E">
        <w:rPr>
          <w:rFonts w:ascii="Times New Roman" w:eastAsia="Times New Roman" w:hAnsi="Times New Roman" w:cs="Times New Roman"/>
          <w:sz w:val="24"/>
          <w:szCs w:val="24"/>
        </w:rPr>
        <w:t xml:space="preserve">. Dingin yang kita kira ternyata tidak sedingin kenyataannya, </w:t>
      </w:r>
      <w:r w:rsidRPr="00AF443D">
        <w:rPr>
          <w:rFonts w:ascii="Times New Roman" w:eastAsia="Times New Roman" w:hAnsi="Times New Roman" w:cs="Times New Roman"/>
          <w:i/>
          <w:sz w:val="24"/>
          <w:szCs w:val="24"/>
          <w:rPrChange w:id="25" w:author="Lenovo" w:date="2020-09-09T15:19:00Z">
            <w:rPr>
              <w:rFonts w:ascii="Times New Roman" w:eastAsia="Times New Roman" w:hAnsi="Times New Roman" w:cs="Times New Roman"/>
              <w:sz w:val="24"/>
              <w:szCs w:val="24"/>
            </w:rPr>
          </w:rPrChange>
        </w:rPr>
        <w:t>kok</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Jadi </w:t>
      </w:r>
      <w:del w:id="26" w:author="Lenovo" w:date="2020-09-09T15:19:00Z">
        <w:r w:rsidRPr="00C50A1E" w:rsidDel="00AF443D">
          <w:rPr>
            <w:rFonts w:ascii="Times New Roman" w:eastAsia="Times New Roman" w:hAnsi="Times New Roman" w:cs="Times New Roman"/>
            <w:b/>
            <w:bCs/>
            <w:sz w:val="24"/>
            <w:szCs w:val="24"/>
          </w:rPr>
          <w:delText>Sebabnya</w:delText>
        </w:r>
      </w:del>
      <w:ins w:id="27" w:author="Lenovo" w:date="2020-09-09T15:19:00Z">
        <w:r w:rsidR="00AF443D">
          <w:rPr>
            <w:rFonts w:ascii="Times New Roman" w:eastAsia="Times New Roman" w:hAnsi="Times New Roman" w:cs="Times New Roman"/>
            <w:b/>
            <w:bCs/>
            <w:sz w:val="24"/>
            <w:szCs w:val="24"/>
          </w:rPr>
          <w:t>Penyebabnya</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r w:rsidRPr="00AC7926">
        <w:rPr>
          <w:rFonts w:ascii="Times New Roman" w:eastAsia="Times New Roman" w:hAnsi="Times New Roman" w:cs="Times New Roman"/>
          <w:i/>
          <w:sz w:val="24"/>
          <w:szCs w:val="24"/>
          <w:rPrChange w:id="28" w:author="Lenovo" w:date="2020-09-09T15:19:00Z">
            <w:rPr>
              <w:rFonts w:ascii="Times New Roman" w:eastAsia="Times New Roman" w:hAnsi="Times New Roman" w:cs="Times New Roman"/>
              <w:sz w:val="24"/>
              <w:szCs w:val="24"/>
            </w:rPr>
          </w:rPrChange>
        </w:rPr>
        <w:t>Ehem</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del w:id="29" w:author="Lenovo" w:date="2020-09-09T15:19:00Z">
        <w:r w:rsidRPr="00C50A1E" w:rsidDel="00AC7926">
          <w:rPr>
            <w:rFonts w:ascii="Times New Roman" w:eastAsia="Times New Roman" w:hAnsi="Times New Roman" w:cs="Times New Roman"/>
            <w:sz w:val="24"/>
            <w:szCs w:val="24"/>
          </w:rPr>
          <w:delText xml:space="preserve">mie </w:delText>
        </w:r>
      </w:del>
      <w:ins w:id="30" w:author="Lenovo" w:date="2020-09-09T15:19:00Z">
        <w:r w:rsidR="00AC7926">
          <w:rPr>
            <w:rFonts w:ascii="Times New Roman" w:eastAsia="Times New Roman" w:hAnsi="Times New Roman" w:cs="Times New Roman"/>
            <w:sz w:val="24"/>
            <w:szCs w:val="24"/>
          </w:rPr>
          <w:t>mi</w:t>
        </w:r>
        <w:r w:rsidR="00AC792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instan, biskuit-biskuit yang di</w:t>
      </w:r>
      <w:del w:id="31" w:author="Lenovo" w:date="2020-09-09T15:19:00Z">
        <w:r w:rsidDel="00AC7926">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32" w:author="Lenovo" w:date="2020-09-09T15:20:00Z">
        <w:r w:rsidDel="00AC7926">
          <w:rPr>
            <w:rFonts w:ascii="Times New Roman" w:eastAsia="Times New Roman" w:hAnsi="Times New Roman" w:cs="Times New Roman"/>
            <w:sz w:val="24"/>
            <w:szCs w:val="24"/>
          </w:rPr>
          <w:delText>almari</w:delText>
        </w:r>
        <w:r w:rsidRPr="00C50A1E" w:rsidDel="00AC7926">
          <w:rPr>
            <w:rFonts w:ascii="Times New Roman" w:eastAsia="Times New Roman" w:hAnsi="Times New Roman" w:cs="Times New Roman"/>
            <w:sz w:val="24"/>
            <w:szCs w:val="24"/>
          </w:rPr>
          <w:delText xml:space="preserve"> </w:delText>
        </w:r>
      </w:del>
      <w:ins w:id="33" w:author="Lenovo" w:date="2020-09-09T15:20:00Z">
        <w:r w:rsidR="00AC7926">
          <w:rPr>
            <w:rFonts w:ascii="Times New Roman" w:eastAsia="Times New Roman" w:hAnsi="Times New Roman" w:cs="Times New Roman"/>
            <w:sz w:val="24"/>
            <w:szCs w:val="24"/>
          </w:rPr>
          <w:t>lemri</w:t>
        </w:r>
        <w:r w:rsidR="00AC792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w:t>
      </w:r>
      <w:del w:id="34" w:author="Lenovo" w:date="2020-09-09T15:20:00Z">
        <w:r w:rsidRPr="00C50A1E" w:rsidDel="00AC7926">
          <w:rPr>
            <w:rFonts w:ascii="Times New Roman" w:eastAsia="Times New Roman" w:hAnsi="Times New Roman" w:cs="Times New Roman"/>
            <w:sz w:val="24"/>
            <w:szCs w:val="24"/>
          </w:rPr>
          <w:delText>. S</w:delText>
        </w:r>
      </w:del>
      <w:ins w:id="35" w:author="Lenovo" w:date="2020-09-09T15:20:00Z">
        <w:r w:rsidR="00AC7926">
          <w:rPr>
            <w:rFonts w:ascii="Times New Roman" w:eastAsia="Times New Roman" w:hAnsi="Times New Roman" w:cs="Times New Roman"/>
            <w:sz w:val="24"/>
            <w:szCs w:val="24"/>
          </w:rPr>
          <w:t xml:space="preserve"> s</w:t>
        </w:r>
      </w:ins>
      <w:r w:rsidRPr="00C50A1E">
        <w:rPr>
          <w:rFonts w:ascii="Times New Roman" w:eastAsia="Times New Roman" w:hAnsi="Times New Roman" w:cs="Times New Roman"/>
          <w:sz w:val="24"/>
          <w:szCs w:val="24"/>
        </w:rPr>
        <w:t>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r w:rsidRPr="00B03BF3">
        <w:rPr>
          <w:rFonts w:ascii="Times New Roman" w:eastAsia="Times New Roman" w:hAnsi="Times New Roman" w:cs="Times New Roman"/>
          <w:i/>
          <w:sz w:val="24"/>
          <w:szCs w:val="24"/>
          <w:rPrChange w:id="36" w:author="Lenovo" w:date="2020-09-09T15:20:00Z">
            <w:rPr>
              <w:rFonts w:ascii="Times New Roman" w:eastAsia="Times New Roman" w:hAnsi="Times New Roman" w:cs="Times New Roman"/>
              <w:sz w:val="24"/>
              <w:szCs w:val="24"/>
            </w:rPr>
          </w:rPrChange>
        </w:rPr>
        <w:t>deh</w:t>
      </w:r>
      <w:r w:rsidRPr="00C50A1E">
        <w:rPr>
          <w:rFonts w:ascii="Times New Roman" w:eastAsia="Times New Roman" w:hAnsi="Times New Roman" w:cs="Times New Roman"/>
          <w:sz w:val="24"/>
          <w:szCs w:val="24"/>
        </w:rPr>
        <w:t xml:space="preserve">, mulai aja dulu dengan memperhatikan label informasi gizi ketika kamu memakan makanan kemasan. Atau jika ingin minum yang hangat-hangat, takar gulanya jangan </w:t>
      </w:r>
      <w:del w:id="37" w:author="Lenovo" w:date="2020-09-09T15:21:00Z">
        <w:r w:rsidRPr="00C50A1E" w:rsidDel="00B03BF3">
          <w:rPr>
            <w:rFonts w:ascii="Times New Roman" w:eastAsia="Times New Roman" w:hAnsi="Times New Roman" w:cs="Times New Roman"/>
            <w:sz w:val="24"/>
            <w:szCs w:val="24"/>
          </w:rPr>
          <w:delText>kelebihan</w:delText>
        </w:r>
      </w:del>
      <w:ins w:id="38" w:author="Lenovo" w:date="2020-09-09T15:21:00Z">
        <w:r w:rsidR="00B03BF3">
          <w:rPr>
            <w:rFonts w:ascii="Times New Roman" w:eastAsia="Times New Roman" w:hAnsi="Times New Roman" w:cs="Times New Roman"/>
            <w:sz w:val="24"/>
            <w:szCs w:val="24"/>
          </w:rPr>
          <w:t>berlebihan</w:t>
        </w:r>
      </w:ins>
      <w:r w:rsidRPr="00C50A1E">
        <w:rPr>
          <w:rFonts w:ascii="Times New Roman" w:eastAsia="Times New Roman" w:hAnsi="Times New Roman" w:cs="Times New Roman"/>
          <w:sz w:val="24"/>
          <w:szCs w:val="24"/>
        </w:rPr>
        <w:t>.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B03BF3">
        <w:rPr>
          <w:rFonts w:ascii="Times New Roman" w:eastAsia="Times New Roman" w:hAnsi="Times New Roman" w:cs="Times New Roman"/>
          <w:i/>
          <w:sz w:val="24"/>
          <w:szCs w:val="24"/>
          <w:rPrChange w:id="39" w:author="Lenovo" w:date="2020-09-09T15:21: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B03BF3">
        <w:rPr>
          <w:rFonts w:ascii="Times New Roman" w:eastAsia="Times New Roman" w:hAnsi="Times New Roman" w:cs="Times New Roman"/>
          <w:i/>
          <w:sz w:val="24"/>
          <w:szCs w:val="24"/>
          <w:rPrChange w:id="40" w:author="Lenovo" w:date="2020-09-09T15:21: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w:t>
      </w:r>
      <w:ins w:id="41" w:author="Lenovo" w:date="2020-09-09T15:21:00Z">
        <w:r w:rsidR="00B03BF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42" w:author="Lenovo" w:date="2020-09-09T15:21:00Z">
        <w:r w:rsidR="00B03BF3">
          <w:rPr>
            <w:rFonts w:ascii="Times New Roman" w:eastAsia="Times New Roman" w:hAnsi="Times New Roman" w:cs="Times New Roman"/>
            <w:sz w:val="24"/>
            <w:szCs w:val="24"/>
          </w:rPr>
          <w:t xml:space="preserve"> </w:t>
        </w:r>
      </w:ins>
      <w:bookmarkStart w:id="43" w:name="_GoBack"/>
      <w:bookmarkEnd w:id="43"/>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del w:id="44" w:author="Lenovo" w:date="2020-09-09T15:21:00Z">
        <w:r w:rsidRPr="00C50A1E" w:rsidDel="00851A43">
          <w:rPr>
            <w:rFonts w:ascii="Times New Roman" w:eastAsia="Times New Roman" w:hAnsi="Times New Roman" w:cs="Times New Roman"/>
            <w:sz w:val="24"/>
            <w:szCs w:val="24"/>
          </w:rPr>
          <w:delText xml:space="preserve">Mie </w:delText>
        </w:r>
      </w:del>
      <w:ins w:id="45" w:author="Lenovo" w:date="2020-09-09T15:21:00Z">
        <w:r w:rsidR="00851A43">
          <w:rPr>
            <w:rFonts w:ascii="Times New Roman" w:eastAsia="Times New Roman" w:hAnsi="Times New Roman" w:cs="Times New Roman"/>
            <w:sz w:val="24"/>
            <w:szCs w:val="24"/>
          </w:rPr>
          <w:t>Mi</w:t>
        </w:r>
        <w:r w:rsidR="00851A43"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667" w:rsidRDefault="00B43667">
      <w:r>
        <w:separator/>
      </w:r>
    </w:p>
  </w:endnote>
  <w:endnote w:type="continuationSeparator" w:id="0">
    <w:p w:rsidR="00B43667" w:rsidRDefault="00B4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B43667">
    <w:pPr>
      <w:pStyle w:val="Footer"/>
    </w:pPr>
  </w:p>
  <w:p w:rsidR="00941E77" w:rsidRDefault="00B436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667" w:rsidRDefault="00B43667">
      <w:r>
        <w:separator/>
      </w:r>
    </w:p>
  </w:footnote>
  <w:footnote w:type="continuationSeparator" w:id="0">
    <w:p w:rsidR="00B43667" w:rsidRDefault="00B436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18539D"/>
    <w:rsid w:val="0042167F"/>
    <w:rsid w:val="004A2884"/>
    <w:rsid w:val="00626D29"/>
    <w:rsid w:val="00851A43"/>
    <w:rsid w:val="00924DF5"/>
    <w:rsid w:val="00927764"/>
    <w:rsid w:val="00931F1C"/>
    <w:rsid w:val="00AC7926"/>
    <w:rsid w:val="00AF443D"/>
    <w:rsid w:val="00B03BF3"/>
    <w:rsid w:val="00B43667"/>
    <w:rsid w:val="00E32C4B"/>
    <w:rsid w:val="00E4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184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931F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F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3</cp:revision>
  <dcterms:created xsi:type="dcterms:W3CDTF">2020-09-09T07:58:00Z</dcterms:created>
  <dcterms:modified xsi:type="dcterms:W3CDTF">2020-09-09T08:22:00Z</dcterms:modified>
</cp:coreProperties>
</file>