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E16461">
      <w:pPr>
        <w:shd w:val="clear" w:color="auto" w:fill="F5F5F5"/>
        <w:spacing w:before="300" w:line="690" w:lineRule="atLeast"/>
        <w:jc w:val="center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  <w:pPrChange w:id="0" w:author="A S U S" w:date="2020-12-14T14:54:00Z">
          <w:pPr>
            <w:shd w:val="clear" w:color="auto" w:fill="F5F5F5"/>
            <w:spacing w:before="300" w:line="690" w:lineRule="atLeast"/>
            <w:outlineLvl w:val="0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Del="00E16461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moveFromRangeStart w:id="1" w:author="A S U S" w:date="2020-12-14T14:55:00Z" w:name="move58850158"/>
      <w:moveFrom w:id="2" w:author="A S U S" w:date="2020-12-14T14:55:00Z">
        <w:r w:rsidRPr="00C50A1E" w:rsidDel="00E16461">
          <w:rPr>
            <w:rFonts w:ascii="Roboto" w:eastAsia="Times New Roman" w:hAnsi="Roboto" w:cs="Times New Roman"/>
            <w:sz w:val="17"/>
            <w:szCs w:val="17"/>
          </w:rPr>
          <w:t>5 Januari 2020   20:48 Diperbarui: 6 Januari 2020   05:43  61  10 3</w:t>
        </w:r>
      </w:moveFrom>
    </w:p>
    <w:moveFromRangeEnd w:id="1"/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40DF4706" wp14:editId="50B487A5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461" w:rsidRPr="00C50A1E" w:rsidDel="00E16461" w:rsidRDefault="00927764" w:rsidP="00E16461">
      <w:pPr>
        <w:shd w:val="clear" w:color="auto" w:fill="F5F5F5"/>
        <w:spacing w:line="270" w:lineRule="atLeast"/>
        <w:jc w:val="center"/>
        <w:rPr>
          <w:del w:id="3" w:author="A S U S" w:date="2020-12-14T14:56:00Z"/>
          <w:rFonts w:ascii="Roboto" w:eastAsia="Times New Roman" w:hAnsi="Roboto" w:cs="Times New Roman"/>
          <w:sz w:val="17"/>
          <w:szCs w:val="17"/>
        </w:rPr>
        <w:pPrChange w:id="4" w:author="A S U S" w:date="2020-12-14T14:55:00Z">
          <w:pPr>
            <w:shd w:val="clear" w:color="auto" w:fill="F5F5F5"/>
            <w:spacing w:line="270" w:lineRule="atLeast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  <w:ins w:id="5" w:author="A S U S" w:date="2020-12-14T14:55:00Z">
        <w:r w:rsidR="00E16461">
          <w:rPr>
            <w:rFonts w:ascii="Times New Roman" w:eastAsia="Times New Roman" w:hAnsi="Times New Roman" w:cs="Times New Roman"/>
            <w:sz w:val="18"/>
            <w:szCs w:val="18"/>
            <w:lang w:val="id-ID"/>
          </w:rPr>
          <w:t xml:space="preserve">, </w:t>
        </w:r>
      </w:ins>
      <w:moveToRangeStart w:id="6" w:author="A S U S" w:date="2020-12-14T14:55:00Z" w:name="move58850158"/>
      <w:moveTo w:id="7" w:author="A S U S" w:date="2020-12-14T14:55:00Z">
        <w:r w:rsidR="00E16461" w:rsidRPr="00C50A1E">
          <w:rPr>
            <w:rFonts w:ascii="Roboto" w:eastAsia="Times New Roman" w:hAnsi="Roboto" w:cs="Times New Roman"/>
            <w:sz w:val="17"/>
            <w:szCs w:val="17"/>
          </w:rPr>
          <w:t xml:space="preserve">5 </w:t>
        </w:r>
        <w:proofErr w:type="spellStart"/>
        <w:r w:rsidR="00E16461" w:rsidRPr="00C50A1E">
          <w:rPr>
            <w:rFonts w:ascii="Roboto" w:eastAsia="Times New Roman" w:hAnsi="Roboto" w:cs="Times New Roman"/>
            <w:sz w:val="17"/>
            <w:szCs w:val="17"/>
          </w:rPr>
          <w:t>Januari</w:t>
        </w:r>
        <w:proofErr w:type="spellEnd"/>
        <w:r w:rsidR="00E16461" w:rsidRPr="00C50A1E">
          <w:rPr>
            <w:rFonts w:ascii="Roboto" w:eastAsia="Times New Roman" w:hAnsi="Roboto" w:cs="Times New Roman"/>
            <w:sz w:val="17"/>
            <w:szCs w:val="17"/>
          </w:rPr>
          <w:t xml:space="preserve"> 2020   20:48 </w:t>
        </w:r>
        <w:proofErr w:type="spellStart"/>
        <w:r w:rsidR="00E16461" w:rsidRPr="00C50A1E">
          <w:rPr>
            <w:rFonts w:ascii="Roboto" w:eastAsia="Times New Roman" w:hAnsi="Roboto" w:cs="Times New Roman"/>
            <w:sz w:val="17"/>
            <w:szCs w:val="17"/>
          </w:rPr>
          <w:t>Diperbarui</w:t>
        </w:r>
        <w:proofErr w:type="spellEnd"/>
        <w:r w:rsidR="00E16461" w:rsidRPr="00C50A1E">
          <w:rPr>
            <w:rFonts w:ascii="Roboto" w:eastAsia="Times New Roman" w:hAnsi="Roboto" w:cs="Times New Roman"/>
            <w:sz w:val="17"/>
            <w:szCs w:val="17"/>
          </w:rPr>
          <w:t xml:space="preserve">: 6 </w:t>
        </w:r>
        <w:proofErr w:type="spellStart"/>
        <w:r w:rsidR="00E16461" w:rsidRPr="00C50A1E">
          <w:rPr>
            <w:rFonts w:ascii="Roboto" w:eastAsia="Times New Roman" w:hAnsi="Roboto" w:cs="Times New Roman"/>
            <w:sz w:val="17"/>
            <w:szCs w:val="17"/>
          </w:rPr>
          <w:t>Januari</w:t>
        </w:r>
        <w:proofErr w:type="spellEnd"/>
        <w:r w:rsidR="00E16461" w:rsidRPr="00C50A1E">
          <w:rPr>
            <w:rFonts w:ascii="Roboto" w:eastAsia="Times New Roman" w:hAnsi="Roboto" w:cs="Times New Roman"/>
            <w:sz w:val="17"/>
            <w:szCs w:val="17"/>
          </w:rPr>
          <w:t xml:space="preserve"> 2020   05:43</w:t>
        </w:r>
        <w:proofErr w:type="gramStart"/>
        <w:r w:rsidR="00E16461" w:rsidRPr="00C50A1E">
          <w:rPr>
            <w:rFonts w:ascii="Roboto" w:eastAsia="Times New Roman" w:hAnsi="Roboto" w:cs="Times New Roman"/>
            <w:sz w:val="17"/>
            <w:szCs w:val="17"/>
          </w:rPr>
          <w:t>  61</w:t>
        </w:r>
        <w:proofErr w:type="gramEnd"/>
        <w:r w:rsidR="00E16461" w:rsidRPr="00C50A1E">
          <w:rPr>
            <w:rFonts w:ascii="Roboto" w:eastAsia="Times New Roman" w:hAnsi="Roboto" w:cs="Times New Roman"/>
            <w:sz w:val="17"/>
            <w:szCs w:val="17"/>
          </w:rPr>
          <w:t>  10 3</w:t>
        </w:r>
      </w:moveTo>
    </w:p>
    <w:moveToRangeEnd w:id="6"/>
    <w:p w:rsidR="00927764" w:rsidRPr="00E16461" w:rsidRDefault="00927764" w:rsidP="00E16461">
      <w:pPr>
        <w:shd w:val="clear" w:color="auto" w:fill="F5F5F5"/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  <w:lang w:val="id-ID"/>
          <w:rPrChange w:id="8" w:author="A S U S" w:date="2020-12-14T14:55:00Z">
            <w:rPr>
              <w:rFonts w:ascii="Times New Roman" w:eastAsia="Times New Roman" w:hAnsi="Times New Roman" w:cs="Times New Roman"/>
              <w:sz w:val="18"/>
              <w:szCs w:val="18"/>
            </w:rPr>
          </w:rPrChange>
        </w:rPr>
        <w:pPrChange w:id="9" w:author="A S U S" w:date="2020-12-14T14:56:00Z">
          <w:pPr>
            <w:spacing w:line="270" w:lineRule="atLeast"/>
            <w:jc w:val="center"/>
          </w:pPr>
        </w:pPrChange>
      </w:pPr>
    </w:p>
    <w:p w:rsidR="00927764" w:rsidRPr="00C50A1E" w:rsidRDefault="00E16461" w:rsidP="00E16461">
      <w:pPr>
        <w:shd w:val="clear" w:color="auto" w:fill="F5F5F5"/>
        <w:spacing w:after="375"/>
        <w:jc w:val="center"/>
        <w:rPr>
          <w:rFonts w:ascii="Times New Roman" w:eastAsia="Times New Roman" w:hAnsi="Times New Roman" w:cs="Times New Roman"/>
          <w:sz w:val="24"/>
          <w:szCs w:val="24"/>
        </w:rPr>
        <w:pPrChange w:id="10" w:author="A S U S" w:date="2020-12-14T14:55:00Z">
          <w:pPr>
            <w:shd w:val="clear" w:color="auto" w:fill="F5F5F5"/>
            <w:spacing w:after="375"/>
          </w:pPr>
        </w:pPrChange>
      </w:pPr>
      <w:ins w:id="11" w:author="A S U S" w:date="2020-12-14T14:55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 xml:space="preserve">Gambar 1.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1953D8" w:rsidRDefault="00927764" w:rsidP="00B70842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  <w:rPrChange w:id="12" w:author="A S U S" w:date="2020-12-14T14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13" w:author="A S U S" w:date="2020-12-14T15:13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4" w:author="A S U S" w:date="2020-12-14T14:56:00Z">
        <w:r w:rsidRPr="00C50A1E" w:rsidDel="001953D8">
          <w:rPr>
            <w:rFonts w:ascii="Times New Roman" w:eastAsia="Times New Roman" w:hAnsi="Times New Roman" w:cs="Times New Roman"/>
            <w:sz w:val="24"/>
            <w:szCs w:val="24"/>
          </w:rPr>
          <w:delText>romantis</w:delText>
        </w:r>
      </w:del>
      <w:proofErr w:type="spellStart"/>
      <w:ins w:id="15" w:author="A S U S" w:date="2020-12-14T14:56:00Z">
        <w:r w:rsidR="001953D8">
          <w:rPr>
            <w:rFonts w:ascii="Times New Roman" w:eastAsia="Times New Roman" w:hAnsi="Times New Roman" w:cs="Times New Roman"/>
            <w:sz w:val="24"/>
            <w:szCs w:val="24"/>
          </w:rPr>
          <w:t>romantis</w:t>
        </w:r>
        <w:proofErr w:type="spellEnd"/>
        <w:r w:rsidR="001953D8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ins w:id="16" w:author="A S U S" w:date="2020-12-14T14:57:00Z">
        <w:r w:rsidR="001953D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ins w:id="17" w:author="A S U S" w:date="2020-12-14T14:57:00Z">
        <w:r w:rsidR="001953D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proofErr w:type="gramEnd"/>
    </w:p>
    <w:p w:rsidR="00927764" w:rsidRPr="00C50A1E" w:rsidRDefault="00927764" w:rsidP="00B70842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8" w:author="A S U S" w:date="2020-12-14T15:13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19" w:author="A S U S" w:date="2020-12-14T14:57:00Z">
        <w:r w:rsidR="001953D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del w:id="20" w:author="A S U S" w:date="2020-12-14T14:57:00Z">
        <w:r w:rsidRPr="00C50A1E" w:rsidDel="001953D8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1" w:author="A S U S" w:date="2020-12-14T14:57:00Z">
        <w:r w:rsidR="001953D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</w:t>
        </w:r>
      </w:ins>
      <w:del w:id="22" w:author="A S U S" w:date="2020-12-14T14:57:00Z">
        <w:r w:rsidRPr="00C50A1E" w:rsidDel="001953D8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ins w:id="23" w:author="A S U S" w:date="2020-12-14T14:58:00Z">
        <w:r w:rsidR="001953D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4" w:author="A S U S" w:date="2020-12-14T14:58:00Z">
        <w:r w:rsidR="001953D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</w:t>
        </w:r>
      </w:ins>
      <w:del w:id="25" w:author="A S U S" w:date="2020-12-14T14:58:00Z">
        <w:r w:rsidDel="001953D8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ins w:id="26" w:author="A S U S" w:date="2020-12-14T14:58:00Z">
        <w:r w:rsidR="001953D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proofErr w:type="gramEnd"/>
      <w:del w:id="27" w:author="A S U S" w:date="2020-12-14T14:58:00Z">
        <w:r w:rsidRPr="00C50A1E" w:rsidDel="001953D8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Default="00927764" w:rsidP="00B70842">
      <w:pPr>
        <w:shd w:val="clear" w:color="auto" w:fill="F5F5F5"/>
        <w:spacing w:after="375" w:line="360" w:lineRule="auto"/>
        <w:jc w:val="both"/>
        <w:rPr>
          <w:ins w:id="28" w:author="A S U S" w:date="2020-12-14T15:01:00Z"/>
          <w:rFonts w:ascii="Times New Roman" w:eastAsia="Times New Roman" w:hAnsi="Times New Roman" w:cs="Times New Roman"/>
          <w:sz w:val="24"/>
          <w:szCs w:val="24"/>
          <w:lang w:val="id-ID"/>
        </w:rPr>
        <w:pPrChange w:id="29" w:author="A S U S" w:date="2020-12-14T15:13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30" w:author="A S U S" w:date="2020-12-14T14:59:00Z">
        <w:r w:rsidR="001953D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31" w:author="A S U S" w:date="2020-12-14T14:59:00Z">
        <w:r w:rsidR="001953D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del w:id="32" w:author="A S U S" w:date="2020-12-14T14:59:00Z">
        <w:r w:rsidRPr="00C50A1E" w:rsidDel="001953D8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3" w:author="A S U S" w:date="2020-12-14T14:59:00Z">
        <w:r w:rsidR="001953D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y</w:t>
        </w:r>
      </w:ins>
      <w:del w:id="34" w:author="A S U S" w:date="2020-12-14T14:59:00Z">
        <w:r w:rsidRPr="00C50A1E" w:rsidDel="001953D8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5" w:author="A S U S" w:date="2020-12-14T14:59:00Z">
        <w:r w:rsidRPr="00C50A1E" w:rsidDel="001953D8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ins w:id="36" w:author="A S U S" w:date="2020-12-14T14:59:00Z">
        <w:r w:rsidR="001953D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proofErr w:type="gramEnd"/>
    </w:p>
    <w:p w:rsidR="001953D8" w:rsidRPr="001953D8" w:rsidRDefault="001953D8" w:rsidP="00E1646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  <w:lang w:val="id-ID"/>
          <w:rPrChange w:id="37" w:author="A S U S" w:date="2020-12-14T14:5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38" w:author="A S U S" w:date="2020-12-14T14:56:00Z">
          <w:pPr>
            <w:shd w:val="clear" w:color="auto" w:fill="F5F5F5"/>
            <w:spacing w:after="375"/>
          </w:pPr>
        </w:pPrChange>
      </w:pPr>
    </w:p>
    <w:p w:rsidR="001953D8" w:rsidRPr="001953D8" w:rsidRDefault="00927764" w:rsidP="001953D8">
      <w:pPr>
        <w:pStyle w:val="ListParagraph"/>
        <w:numPr>
          <w:ilvl w:val="0"/>
          <w:numId w:val="3"/>
        </w:numPr>
        <w:shd w:val="clear" w:color="auto" w:fill="F5F5F5"/>
        <w:spacing w:after="375"/>
        <w:ind w:left="426"/>
        <w:rPr>
          <w:ins w:id="39" w:author="A S U S" w:date="2020-12-14T15:00:00Z"/>
          <w:rFonts w:ascii="Times New Roman" w:eastAsia="Times New Roman" w:hAnsi="Times New Roman" w:cs="Times New Roman"/>
          <w:sz w:val="24"/>
          <w:szCs w:val="24"/>
          <w:rPrChange w:id="40" w:author="A S U S" w:date="2020-12-14T15:00:00Z">
            <w:rPr>
              <w:ins w:id="41" w:author="A S U S" w:date="2020-12-14T15:00:00Z"/>
              <w:rFonts w:ascii="Times New Roman" w:eastAsia="Times New Roman" w:hAnsi="Times New Roman" w:cs="Times New Roman"/>
              <w:sz w:val="24"/>
              <w:szCs w:val="24"/>
              <w:lang w:val="id-ID"/>
            </w:rPr>
          </w:rPrChange>
        </w:rPr>
        <w:pPrChange w:id="42" w:author="A S U S" w:date="2020-12-14T15:01:00Z">
          <w:pPr>
            <w:shd w:val="clear" w:color="auto" w:fill="F5F5F5"/>
            <w:spacing w:after="375"/>
          </w:pPr>
        </w:pPrChange>
      </w:pPr>
      <w:proofErr w:type="spellStart"/>
      <w:r w:rsidRPr="001953D8">
        <w:rPr>
          <w:rFonts w:ascii="Times New Roman" w:eastAsia="Times New Roman" w:hAnsi="Times New Roman" w:cs="Times New Roman"/>
          <w:b/>
          <w:bCs/>
          <w:sz w:val="24"/>
          <w:szCs w:val="24"/>
          <w:rPrChange w:id="43" w:author="A S U S" w:date="2020-12-14T15:00:00Z">
            <w:rPr>
              <w:b/>
              <w:bCs/>
            </w:rPr>
          </w:rPrChange>
        </w:rPr>
        <w:t>Mengapa</w:t>
      </w:r>
      <w:proofErr w:type="spellEnd"/>
      <w:r w:rsidRPr="001953D8">
        <w:rPr>
          <w:rFonts w:ascii="Times New Roman" w:eastAsia="Times New Roman" w:hAnsi="Times New Roman" w:cs="Times New Roman"/>
          <w:b/>
          <w:bCs/>
          <w:sz w:val="24"/>
          <w:szCs w:val="24"/>
          <w:rPrChange w:id="44" w:author="A S U S" w:date="2020-12-14T15:00:00Z">
            <w:rPr>
              <w:b/>
              <w:bCs/>
            </w:rPr>
          </w:rPrChange>
        </w:rPr>
        <w:t xml:space="preserve"> Kita </w:t>
      </w:r>
      <w:proofErr w:type="spellStart"/>
      <w:r w:rsidRPr="001953D8">
        <w:rPr>
          <w:rFonts w:ascii="Times New Roman" w:eastAsia="Times New Roman" w:hAnsi="Times New Roman" w:cs="Times New Roman"/>
          <w:b/>
          <w:bCs/>
          <w:sz w:val="24"/>
          <w:szCs w:val="24"/>
          <w:rPrChange w:id="45" w:author="A S U S" w:date="2020-12-14T15:00:00Z">
            <w:rPr>
              <w:b/>
              <w:bCs/>
            </w:rPr>
          </w:rPrChange>
        </w:rPr>
        <w:t>Merasa</w:t>
      </w:r>
      <w:proofErr w:type="spellEnd"/>
      <w:r w:rsidRPr="001953D8">
        <w:rPr>
          <w:rFonts w:ascii="Times New Roman" w:eastAsia="Times New Roman" w:hAnsi="Times New Roman" w:cs="Times New Roman"/>
          <w:b/>
          <w:bCs/>
          <w:sz w:val="24"/>
          <w:szCs w:val="24"/>
          <w:rPrChange w:id="46" w:author="A S U S" w:date="2020-12-14T15:00:00Z">
            <w:rPr>
              <w:b/>
              <w:bCs/>
            </w:rPr>
          </w:rPrChange>
        </w:rPr>
        <w:t xml:space="preserve"> </w:t>
      </w:r>
      <w:proofErr w:type="spellStart"/>
      <w:r w:rsidRPr="001953D8">
        <w:rPr>
          <w:rFonts w:ascii="Times New Roman" w:eastAsia="Times New Roman" w:hAnsi="Times New Roman" w:cs="Times New Roman"/>
          <w:b/>
          <w:bCs/>
          <w:sz w:val="24"/>
          <w:szCs w:val="24"/>
          <w:rPrChange w:id="47" w:author="A S U S" w:date="2020-12-14T15:00:00Z">
            <w:rPr>
              <w:b/>
              <w:bCs/>
            </w:rPr>
          </w:rPrChange>
        </w:rPr>
        <w:t>Lapar</w:t>
      </w:r>
      <w:proofErr w:type="spellEnd"/>
      <w:r w:rsidRPr="001953D8">
        <w:rPr>
          <w:rFonts w:ascii="Times New Roman" w:eastAsia="Times New Roman" w:hAnsi="Times New Roman" w:cs="Times New Roman"/>
          <w:b/>
          <w:bCs/>
          <w:sz w:val="24"/>
          <w:szCs w:val="24"/>
          <w:rPrChange w:id="48" w:author="A S U S" w:date="2020-12-14T15:00:00Z">
            <w:rPr>
              <w:b/>
              <w:bCs/>
            </w:rPr>
          </w:rPrChange>
        </w:rPr>
        <w:t xml:space="preserve"> </w:t>
      </w:r>
      <w:proofErr w:type="spellStart"/>
      <w:r w:rsidRPr="001953D8">
        <w:rPr>
          <w:rFonts w:ascii="Times New Roman" w:eastAsia="Times New Roman" w:hAnsi="Times New Roman" w:cs="Times New Roman"/>
          <w:b/>
          <w:bCs/>
          <w:sz w:val="24"/>
          <w:szCs w:val="24"/>
          <w:rPrChange w:id="49" w:author="A S U S" w:date="2020-12-14T15:00:00Z">
            <w:rPr>
              <w:b/>
              <w:bCs/>
            </w:rPr>
          </w:rPrChange>
        </w:rPr>
        <w:t>Ketika</w:t>
      </w:r>
      <w:proofErr w:type="spellEnd"/>
      <w:r w:rsidRPr="001953D8">
        <w:rPr>
          <w:rFonts w:ascii="Times New Roman" w:eastAsia="Times New Roman" w:hAnsi="Times New Roman" w:cs="Times New Roman"/>
          <w:b/>
          <w:bCs/>
          <w:sz w:val="24"/>
          <w:szCs w:val="24"/>
          <w:rPrChange w:id="50" w:author="A S U S" w:date="2020-12-14T15:00:00Z">
            <w:rPr>
              <w:b/>
              <w:bCs/>
            </w:rPr>
          </w:rPrChange>
        </w:rPr>
        <w:t xml:space="preserve"> </w:t>
      </w:r>
      <w:proofErr w:type="spellStart"/>
      <w:r w:rsidRPr="001953D8">
        <w:rPr>
          <w:rFonts w:ascii="Times New Roman" w:eastAsia="Times New Roman" w:hAnsi="Times New Roman" w:cs="Times New Roman"/>
          <w:b/>
          <w:bCs/>
          <w:sz w:val="24"/>
          <w:szCs w:val="24"/>
          <w:rPrChange w:id="51" w:author="A S U S" w:date="2020-12-14T15:00:00Z">
            <w:rPr>
              <w:b/>
              <w:bCs/>
            </w:rPr>
          </w:rPrChange>
        </w:rPr>
        <w:t>Hujan</w:t>
      </w:r>
      <w:proofErr w:type="spellEnd"/>
      <w:r w:rsidRPr="001953D8">
        <w:rPr>
          <w:rFonts w:ascii="Times New Roman" w:eastAsia="Times New Roman" w:hAnsi="Times New Roman" w:cs="Times New Roman"/>
          <w:sz w:val="24"/>
          <w:szCs w:val="24"/>
          <w:rPrChange w:id="52" w:author="A S U S" w:date="2020-12-14T15:00:00Z">
            <w:rPr/>
          </w:rPrChange>
        </w:rPr>
        <w:br/>
      </w:r>
    </w:p>
    <w:p w:rsidR="00927764" w:rsidRPr="001953D8" w:rsidDel="00B70842" w:rsidRDefault="00927764" w:rsidP="00B70842">
      <w:pPr>
        <w:shd w:val="clear" w:color="auto" w:fill="F5F5F5"/>
        <w:spacing w:after="375" w:line="360" w:lineRule="auto"/>
        <w:ind w:left="66"/>
        <w:jc w:val="both"/>
        <w:rPr>
          <w:del w:id="53" w:author="A S U S" w:date="2020-12-14T15:13:00Z"/>
          <w:rFonts w:ascii="Times New Roman" w:eastAsia="Times New Roman" w:hAnsi="Times New Roman" w:cs="Times New Roman"/>
          <w:sz w:val="24"/>
          <w:szCs w:val="24"/>
          <w:rPrChange w:id="54" w:author="A S U S" w:date="2020-12-14T15:00:00Z">
            <w:rPr>
              <w:del w:id="55" w:author="A S U S" w:date="2020-12-14T15:13:00Z"/>
            </w:rPr>
          </w:rPrChange>
        </w:rPr>
        <w:pPrChange w:id="56" w:author="A S U S" w:date="2020-12-14T15:14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1953D8">
        <w:rPr>
          <w:rFonts w:ascii="Times New Roman" w:eastAsia="Times New Roman" w:hAnsi="Times New Roman" w:cs="Times New Roman"/>
          <w:sz w:val="24"/>
          <w:szCs w:val="24"/>
          <w:rPrChange w:id="57" w:author="A S U S" w:date="2020-12-14T15:00:00Z">
            <w:rPr/>
          </w:rPrChange>
        </w:rPr>
        <w:t>Siapa</w:t>
      </w:r>
      <w:proofErr w:type="spellEnd"/>
      <w:r w:rsidRPr="001953D8">
        <w:rPr>
          <w:rFonts w:ascii="Times New Roman" w:eastAsia="Times New Roman" w:hAnsi="Times New Roman" w:cs="Times New Roman"/>
          <w:sz w:val="24"/>
          <w:szCs w:val="24"/>
          <w:rPrChange w:id="58" w:author="A S U S" w:date="2020-12-14T15:00:00Z">
            <w:rPr/>
          </w:rPrChange>
        </w:rPr>
        <w:t xml:space="preserve"> yang </w:t>
      </w:r>
      <w:proofErr w:type="spellStart"/>
      <w:r w:rsidRPr="001953D8">
        <w:rPr>
          <w:rFonts w:ascii="Times New Roman" w:eastAsia="Times New Roman" w:hAnsi="Times New Roman" w:cs="Times New Roman"/>
          <w:sz w:val="24"/>
          <w:szCs w:val="24"/>
          <w:rPrChange w:id="59" w:author="A S U S" w:date="2020-12-14T15:00:00Z">
            <w:rPr/>
          </w:rPrChange>
        </w:rPr>
        <w:t>suka</w:t>
      </w:r>
      <w:proofErr w:type="spellEnd"/>
      <w:r w:rsidRPr="001953D8">
        <w:rPr>
          <w:rFonts w:ascii="Times New Roman" w:eastAsia="Times New Roman" w:hAnsi="Times New Roman" w:cs="Times New Roman"/>
          <w:sz w:val="24"/>
          <w:szCs w:val="24"/>
          <w:rPrChange w:id="60" w:author="A S U S" w:date="2020-12-14T15:00:00Z">
            <w:rPr/>
          </w:rPrChange>
        </w:rPr>
        <w:t xml:space="preserve"> </w:t>
      </w:r>
      <w:proofErr w:type="spellStart"/>
      <w:r w:rsidRPr="001953D8">
        <w:rPr>
          <w:rFonts w:ascii="Times New Roman" w:eastAsia="Times New Roman" w:hAnsi="Times New Roman" w:cs="Times New Roman"/>
          <w:sz w:val="24"/>
          <w:szCs w:val="24"/>
          <w:rPrChange w:id="61" w:author="A S U S" w:date="2020-12-14T15:00:00Z">
            <w:rPr/>
          </w:rPrChange>
        </w:rPr>
        <w:t>merasa</w:t>
      </w:r>
      <w:proofErr w:type="spellEnd"/>
      <w:ins w:id="62" w:author="A S U S" w:date="2020-12-14T15:01:00Z">
        <w:r w:rsidR="001953D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1953D8">
        <w:rPr>
          <w:rFonts w:ascii="Times New Roman" w:eastAsia="Times New Roman" w:hAnsi="Times New Roman" w:cs="Times New Roman"/>
          <w:sz w:val="24"/>
          <w:szCs w:val="24"/>
          <w:rPrChange w:id="63" w:author="A S U S" w:date="2020-12-14T15:00:00Z">
            <w:rPr/>
          </w:rPrChange>
        </w:rPr>
        <w:t xml:space="preserve"> </w:t>
      </w:r>
      <w:proofErr w:type="spellStart"/>
      <w:r w:rsidRPr="001953D8">
        <w:rPr>
          <w:rFonts w:ascii="Times New Roman" w:eastAsia="Times New Roman" w:hAnsi="Times New Roman" w:cs="Times New Roman"/>
          <w:sz w:val="24"/>
          <w:szCs w:val="24"/>
          <w:rPrChange w:id="64" w:author="A S U S" w:date="2020-12-14T15:00:00Z">
            <w:rPr/>
          </w:rPrChange>
        </w:rPr>
        <w:t>bahwa</w:t>
      </w:r>
      <w:proofErr w:type="spellEnd"/>
      <w:r w:rsidRPr="001953D8">
        <w:rPr>
          <w:rFonts w:ascii="Times New Roman" w:eastAsia="Times New Roman" w:hAnsi="Times New Roman" w:cs="Times New Roman"/>
          <w:sz w:val="24"/>
          <w:szCs w:val="24"/>
          <w:rPrChange w:id="65" w:author="A S U S" w:date="2020-12-14T15:00:00Z">
            <w:rPr/>
          </w:rPrChange>
        </w:rPr>
        <w:t xml:space="preserve"> </w:t>
      </w:r>
      <w:proofErr w:type="spellStart"/>
      <w:r w:rsidRPr="001953D8">
        <w:rPr>
          <w:rFonts w:ascii="Times New Roman" w:eastAsia="Times New Roman" w:hAnsi="Times New Roman" w:cs="Times New Roman"/>
          <w:sz w:val="24"/>
          <w:szCs w:val="24"/>
          <w:rPrChange w:id="66" w:author="A S U S" w:date="2020-12-14T15:00:00Z">
            <w:rPr/>
          </w:rPrChange>
        </w:rPr>
        <w:t>hujan</w:t>
      </w:r>
      <w:proofErr w:type="spellEnd"/>
      <w:r w:rsidRPr="001953D8">
        <w:rPr>
          <w:rFonts w:ascii="Times New Roman" w:eastAsia="Times New Roman" w:hAnsi="Times New Roman" w:cs="Times New Roman"/>
          <w:sz w:val="24"/>
          <w:szCs w:val="24"/>
          <w:rPrChange w:id="67" w:author="A S U S" w:date="2020-12-14T15:00:00Z">
            <w:rPr/>
          </w:rPrChange>
        </w:rPr>
        <w:t xml:space="preserve"> </w:t>
      </w:r>
      <w:proofErr w:type="spellStart"/>
      <w:r w:rsidRPr="001953D8">
        <w:rPr>
          <w:rFonts w:ascii="Times New Roman" w:eastAsia="Times New Roman" w:hAnsi="Times New Roman" w:cs="Times New Roman"/>
          <w:sz w:val="24"/>
          <w:szCs w:val="24"/>
          <w:rPrChange w:id="68" w:author="A S U S" w:date="2020-12-14T15:00:00Z">
            <w:rPr/>
          </w:rPrChange>
        </w:rPr>
        <w:t>datang</w:t>
      </w:r>
      <w:proofErr w:type="spellEnd"/>
      <w:r w:rsidRPr="001953D8">
        <w:rPr>
          <w:rFonts w:ascii="Times New Roman" w:eastAsia="Times New Roman" w:hAnsi="Times New Roman" w:cs="Times New Roman"/>
          <w:sz w:val="24"/>
          <w:szCs w:val="24"/>
          <w:rPrChange w:id="69" w:author="A S U S" w:date="2020-12-14T15:00:00Z">
            <w:rPr/>
          </w:rPrChange>
        </w:rPr>
        <w:t xml:space="preserve"> </w:t>
      </w:r>
      <w:proofErr w:type="spellStart"/>
      <w:r w:rsidRPr="001953D8">
        <w:rPr>
          <w:rFonts w:ascii="Times New Roman" w:eastAsia="Times New Roman" w:hAnsi="Times New Roman" w:cs="Times New Roman"/>
          <w:sz w:val="24"/>
          <w:szCs w:val="24"/>
          <w:rPrChange w:id="70" w:author="A S U S" w:date="2020-12-14T15:00:00Z">
            <w:rPr/>
          </w:rPrChange>
        </w:rPr>
        <w:t>bersama</w:t>
      </w:r>
      <w:proofErr w:type="spellEnd"/>
      <w:r w:rsidRPr="001953D8">
        <w:rPr>
          <w:rFonts w:ascii="Times New Roman" w:eastAsia="Times New Roman" w:hAnsi="Times New Roman" w:cs="Times New Roman"/>
          <w:sz w:val="24"/>
          <w:szCs w:val="24"/>
          <w:rPrChange w:id="71" w:author="A S U S" w:date="2020-12-14T15:00:00Z">
            <w:rPr/>
          </w:rPrChange>
        </w:rPr>
        <w:t xml:space="preserve"> </w:t>
      </w:r>
      <w:proofErr w:type="spellStart"/>
      <w:r w:rsidRPr="001953D8">
        <w:rPr>
          <w:rFonts w:ascii="Times New Roman" w:eastAsia="Times New Roman" w:hAnsi="Times New Roman" w:cs="Times New Roman"/>
          <w:sz w:val="24"/>
          <w:szCs w:val="24"/>
          <w:rPrChange w:id="72" w:author="A S U S" w:date="2020-12-14T15:00:00Z">
            <w:rPr/>
          </w:rPrChange>
        </w:rPr>
        <w:t>na</w:t>
      </w:r>
      <w:proofErr w:type="spellEnd"/>
      <w:ins w:id="73" w:author="A S U S" w:date="2020-12-14T15:01:00Z">
        <w:r w:rsidR="001953D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f</w:t>
        </w:r>
      </w:ins>
      <w:del w:id="74" w:author="A S U S" w:date="2020-12-14T15:01:00Z">
        <w:r w:rsidRPr="001953D8" w:rsidDel="001953D8">
          <w:rPr>
            <w:rFonts w:ascii="Times New Roman" w:eastAsia="Times New Roman" w:hAnsi="Times New Roman" w:cs="Times New Roman"/>
            <w:sz w:val="24"/>
            <w:szCs w:val="24"/>
            <w:rPrChange w:id="75" w:author="A S U S" w:date="2020-12-14T15:00:00Z">
              <w:rPr/>
            </w:rPrChange>
          </w:rPr>
          <w:delText>p</w:delText>
        </w:r>
      </w:del>
      <w:proofErr w:type="spellStart"/>
      <w:r w:rsidRPr="001953D8">
        <w:rPr>
          <w:rFonts w:ascii="Times New Roman" w:eastAsia="Times New Roman" w:hAnsi="Times New Roman" w:cs="Times New Roman"/>
          <w:sz w:val="24"/>
          <w:szCs w:val="24"/>
          <w:rPrChange w:id="76" w:author="A S U S" w:date="2020-12-14T15:00:00Z">
            <w:rPr/>
          </w:rPrChange>
        </w:rPr>
        <w:t>su</w:t>
      </w:r>
      <w:proofErr w:type="spellEnd"/>
      <w:r w:rsidRPr="001953D8">
        <w:rPr>
          <w:rFonts w:ascii="Times New Roman" w:eastAsia="Times New Roman" w:hAnsi="Times New Roman" w:cs="Times New Roman"/>
          <w:sz w:val="24"/>
          <w:szCs w:val="24"/>
          <w:rPrChange w:id="77" w:author="A S U S" w:date="2020-12-14T15:00:00Z">
            <w:rPr/>
          </w:rPrChange>
        </w:rPr>
        <w:t xml:space="preserve"> </w:t>
      </w:r>
      <w:proofErr w:type="spellStart"/>
      <w:r w:rsidRPr="001953D8">
        <w:rPr>
          <w:rFonts w:ascii="Times New Roman" w:eastAsia="Times New Roman" w:hAnsi="Times New Roman" w:cs="Times New Roman"/>
          <w:sz w:val="24"/>
          <w:szCs w:val="24"/>
          <w:rPrChange w:id="78" w:author="A S U S" w:date="2020-12-14T15:00:00Z">
            <w:rPr/>
          </w:rPrChange>
        </w:rPr>
        <w:t>makan</w:t>
      </w:r>
      <w:proofErr w:type="spellEnd"/>
      <w:r w:rsidRPr="001953D8">
        <w:rPr>
          <w:rFonts w:ascii="Times New Roman" w:eastAsia="Times New Roman" w:hAnsi="Times New Roman" w:cs="Times New Roman"/>
          <w:sz w:val="24"/>
          <w:szCs w:val="24"/>
          <w:rPrChange w:id="79" w:author="A S U S" w:date="2020-12-14T15:00:00Z">
            <w:rPr/>
          </w:rPrChange>
        </w:rPr>
        <w:t xml:space="preserve"> yang </w:t>
      </w:r>
      <w:proofErr w:type="spellStart"/>
      <w:r w:rsidRPr="001953D8">
        <w:rPr>
          <w:rFonts w:ascii="Times New Roman" w:eastAsia="Times New Roman" w:hAnsi="Times New Roman" w:cs="Times New Roman"/>
          <w:sz w:val="24"/>
          <w:szCs w:val="24"/>
          <w:rPrChange w:id="80" w:author="A S U S" w:date="2020-12-14T15:00:00Z">
            <w:rPr/>
          </w:rPrChange>
        </w:rPr>
        <w:t>tiba-tiba</w:t>
      </w:r>
      <w:proofErr w:type="spellEnd"/>
      <w:r w:rsidRPr="001953D8">
        <w:rPr>
          <w:rFonts w:ascii="Times New Roman" w:eastAsia="Times New Roman" w:hAnsi="Times New Roman" w:cs="Times New Roman"/>
          <w:sz w:val="24"/>
          <w:szCs w:val="24"/>
          <w:rPrChange w:id="81" w:author="A S U S" w:date="2020-12-14T15:00:00Z">
            <w:rPr/>
          </w:rPrChange>
        </w:rPr>
        <w:t xml:space="preserve"> </w:t>
      </w:r>
      <w:proofErr w:type="spellStart"/>
      <w:r w:rsidRPr="001953D8">
        <w:rPr>
          <w:rFonts w:ascii="Times New Roman" w:eastAsia="Times New Roman" w:hAnsi="Times New Roman" w:cs="Times New Roman"/>
          <w:sz w:val="24"/>
          <w:szCs w:val="24"/>
          <w:rPrChange w:id="82" w:author="A S U S" w:date="2020-12-14T15:00:00Z">
            <w:rPr/>
          </w:rPrChange>
        </w:rPr>
        <w:t>ikut</w:t>
      </w:r>
      <w:proofErr w:type="spellEnd"/>
      <w:r w:rsidRPr="001953D8">
        <w:rPr>
          <w:rFonts w:ascii="Times New Roman" w:eastAsia="Times New Roman" w:hAnsi="Times New Roman" w:cs="Times New Roman"/>
          <w:sz w:val="24"/>
          <w:szCs w:val="24"/>
          <w:rPrChange w:id="83" w:author="A S U S" w:date="2020-12-14T15:00:00Z">
            <w:rPr/>
          </w:rPrChange>
        </w:rPr>
        <w:t xml:space="preserve"> </w:t>
      </w:r>
      <w:proofErr w:type="spellStart"/>
      <w:r w:rsidRPr="001953D8">
        <w:rPr>
          <w:rFonts w:ascii="Times New Roman" w:eastAsia="Times New Roman" w:hAnsi="Times New Roman" w:cs="Times New Roman"/>
          <w:sz w:val="24"/>
          <w:szCs w:val="24"/>
          <w:rPrChange w:id="84" w:author="A S U S" w:date="2020-12-14T15:00:00Z">
            <w:rPr/>
          </w:rPrChange>
        </w:rPr>
        <w:t>meningkat?</w:t>
      </w:r>
      <w:proofErr w:type="gramEnd"/>
    </w:p>
    <w:p w:rsidR="00927764" w:rsidRPr="00C50A1E" w:rsidRDefault="00927764" w:rsidP="00B70842">
      <w:pPr>
        <w:shd w:val="clear" w:color="auto" w:fill="F5F5F5"/>
        <w:spacing w:after="375" w:line="360" w:lineRule="auto"/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  <w:pPrChange w:id="85" w:author="A S U S" w:date="2020-12-14T15:14:00Z">
          <w:pPr>
            <w:shd w:val="clear" w:color="auto" w:fill="F5F5F5"/>
            <w:spacing w:after="375"/>
          </w:pPr>
        </w:pPrChange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1953D8" w:rsidRDefault="00927764" w:rsidP="00B70842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  <w:rPrChange w:id="86" w:author="A S U S" w:date="2020-12-14T15:0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87" w:author="A S U S" w:date="2020-12-14T15:14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8" w:author="A S U S" w:date="2020-12-14T15:02:00Z">
        <w:r w:rsidRPr="00C50A1E" w:rsidDel="001953D8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89" w:author="A S U S" w:date="2020-12-14T15:02:00Z">
        <w:r w:rsidR="001953D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empat</w:t>
        </w:r>
      </w:ins>
      <w:del w:id="90" w:author="A S U S" w:date="2020-12-14T15:02:00Z">
        <w:r w:rsidRPr="00C50A1E" w:rsidDel="001953D8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91" w:author="A S U S" w:date="2020-12-14T15:02:00Z">
        <w:r w:rsidR="001953D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potong,</w:t>
        </w:r>
      </w:ins>
      <w:del w:id="92" w:author="A S U S" w:date="2020-12-14T15:02:00Z">
        <w:r w:rsidRPr="00C50A1E" w:rsidDel="001953D8">
          <w:rPr>
            <w:rFonts w:ascii="Times New Roman" w:eastAsia="Times New Roman" w:hAnsi="Times New Roman" w:cs="Times New Roman"/>
            <w:sz w:val="24"/>
            <w:szCs w:val="24"/>
          </w:rPr>
          <w:delText>biji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ins w:id="93" w:author="A S U S" w:date="2020-12-14T15:03:00Z">
        <w:r w:rsidR="001953D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proofErr w:type="gramEnd"/>
    </w:p>
    <w:p w:rsidR="00927764" w:rsidRPr="00C50A1E" w:rsidRDefault="00927764" w:rsidP="00B70842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94" w:author="A S U S" w:date="2020-12-14T15:1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End"/>
      <w:del w:id="95" w:author="A S U S" w:date="2020-12-14T15:03:00Z">
        <w:r w:rsidRPr="00C50A1E" w:rsidDel="001953D8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  <w:r w:rsidRPr="00C50A1E" w:rsidDel="001953D8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B70842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96" w:author="A S U S" w:date="2020-12-14T15:1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1953D8" w:rsidRDefault="00927764" w:rsidP="00B70842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  <w:rPrChange w:id="97" w:author="A S U S" w:date="2020-12-14T15:0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98" w:author="A S U S" w:date="2020-12-14T15:1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99" w:author="A S U S" w:date="2020-12-14T15:05:00Z">
        <w:r w:rsidRPr="00C50A1E" w:rsidDel="001953D8">
          <w:rPr>
            <w:rFonts w:ascii="Times New Roman" w:eastAsia="Times New Roman" w:hAnsi="Times New Roman" w:cs="Times New Roman"/>
            <w:sz w:val="24"/>
            <w:szCs w:val="24"/>
          </w:rPr>
          <w:delText>kok</w:delText>
        </w:r>
      </w:del>
      <w:del w:id="100" w:author="A S U S" w:date="2020-12-14T15:04:00Z">
        <w:r w:rsidRPr="00C50A1E" w:rsidDel="001953D8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:rsidR="001953D8" w:rsidRPr="001953D8" w:rsidRDefault="00927764" w:rsidP="001953D8">
      <w:pPr>
        <w:pStyle w:val="ListParagraph"/>
        <w:numPr>
          <w:ilvl w:val="0"/>
          <w:numId w:val="3"/>
        </w:numPr>
        <w:shd w:val="clear" w:color="auto" w:fill="F5F5F5"/>
        <w:spacing w:after="375"/>
        <w:ind w:left="426"/>
        <w:rPr>
          <w:ins w:id="101" w:author="A S U S" w:date="2020-12-14T15:04:00Z"/>
          <w:rFonts w:ascii="Times New Roman" w:eastAsia="Times New Roman" w:hAnsi="Times New Roman" w:cs="Times New Roman"/>
          <w:sz w:val="24"/>
          <w:szCs w:val="24"/>
          <w:rPrChange w:id="102" w:author="A S U S" w:date="2020-12-14T15:04:00Z">
            <w:rPr>
              <w:ins w:id="103" w:author="A S U S" w:date="2020-12-14T15:04:00Z"/>
              <w:rFonts w:ascii="Times New Roman" w:eastAsia="Times New Roman" w:hAnsi="Times New Roman" w:cs="Times New Roman"/>
              <w:sz w:val="24"/>
              <w:szCs w:val="24"/>
              <w:lang w:val="id-ID"/>
            </w:rPr>
          </w:rPrChange>
        </w:rPr>
        <w:pPrChange w:id="104" w:author="A S U S" w:date="2020-12-14T15:04:00Z">
          <w:pPr>
            <w:shd w:val="clear" w:color="auto" w:fill="F5F5F5"/>
            <w:spacing w:after="375"/>
          </w:pPr>
        </w:pPrChange>
      </w:pPr>
      <w:proofErr w:type="spellStart"/>
      <w:r w:rsidRPr="001953D8">
        <w:rPr>
          <w:rFonts w:ascii="Times New Roman" w:eastAsia="Times New Roman" w:hAnsi="Times New Roman" w:cs="Times New Roman"/>
          <w:b/>
          <w:bCs/>
          <w:sz w:val="24"/>
          <w:szCs w:val="24"/>
          <w:rPrChange w:id="105" w:author="A S U S" w:date="2020-12-14T15:04:00Z">
            <w:rPr>
              <w:b/>
              <w:bCs/>
            </w:rPr>
          </w:rPrChange>
        </w:rPr>
        <w:t>Ternyata</w:t>
      </w:r>
      <w:proofErr w:type="spellEnd"/>
      <w:r w:rsidRPr="001953D8">
        <w:rPr>
          <w:rFonts w:ascii="Times New Roman" w:eastAsia="Times New Roman" w:hAnsi="Times New Roman" w:cs="Times New Roman"/>
          <w:b/>
          <w:bCs/>
          <w:sz w:val="24"/>
          <w:szCs w:val="24"/>
          <w:rPrChange w:id="106" w:author="A S U S" w:date="2020-12-14T15:04:00Z">
            <w:rPr>
              <w:b/>
              <w:bCs/>
            </w:rPr>
          </w:rPrChange>
        </w:rPr>
        <w:t xml:space="preserve"> </w:t>
      </w:r>
      <w:proofErr w:type="spellStart"/>
      <w:r w:rsidRPr="001953D8">
        <w:rPr>
          <w:rFonts w:ascii="Times New Roman" w:eastAsia="Times New Roman" w:hAnsi="Times New Roman" w:cs="Times New Roman"/>
          <w:b/>
          <w:bCs/>
          <w:sz w:val="24"/>
          <w:szCs w:val="24"/>
          <w:rPrChange w:id="107" w:author="A S U S" w:date="2020-12-14T15:04:00Z">
            <w:rPr>
              <w:b/>
              <w:bCs/>
            </w:rPr>
          </w:rPrChange>
        </w:rPr>
        <w:t>Ini</w:t>
      </w:r>
      <w:proofErr w:type="spellEnd"/>
      <w:r w:rsidRPr="001953D8">
        <w:rPr>
          <w:rFonts w:ascii="Times New Roman" w:eastAsia="Times New Roman" w:hAnsi="Times New Roman" w:cs="Times New Roman"/>
          <w:b/>
          <w:bCs/>
          <w:sz w:val="24"/>
          <w:szCs w:val="24"/>
          <w:rPrChange w:id="108" w:author="A S U S" w:date="2020-12-14T15:04:00Z">
            <w:rPr>
              <w:b/>
              <w:bCs/>
            </w:rPr>
          </w:rPrChange>
        </w:rPr>
        <w:t xml:space="preserve"> yang </w:t>
      </w:r>
      <w:proofErr w:type="spellStart"/>
      <w:r w:rsidRPr="001953D8">
        <w:rPr>
          <w:rFonts w:ascii="Times New Roman" w:eastAsia="Times New Roman" w:hAnsi="Times New Roman" w:cs="Times New Roman"/>
          <w:b/>
          <w:bCs/>
          <w:sz w:val="24"/>
          <w:szCs w:val="24"/>
          <w:rPrChange w:id="109" w:author="A S U S" w:date="2020-12-14T15:04:00Z">
            <w:rPr>
              <w:b/>
              <w:bCs/>
            </w:rPr>
          </w:rPrChange>
        </w:rPr>
        <w:t>Bisa</w:t>
      </w:r>
      <w:proofErr w:type="spellEnd"/>
      <w:r w:rsidRPr="001953D8">
        <w:rPr>
          <w:rFonts w:ascii="Times New Roman" w:eastAsia="Times New Roman" w:hAnsi="Times New Roman" w:cs="Times New Roman"/>
          <w:b/>
          <w:bCs/>
          <w:sz w:val="24"/>
          <w:szCs w:val="24"/>
          <w:rPrChange w:id="110" w:author="A S U S" w:date="2020-12-14T15:04:00Z">
            <w:rPr>
              <w:b/>
              <w:bCs/>
            </w:rPr>
          </w:rPrChange>
        </w:rPr>
        <w:t xml:space="preserve"> </w:t>
      </w:r>
      <w:proofErr w:type="spellStart"/>
      <w:r w:rsidRPr="001953D8">
        <w:rPr>
          <w:rFonts w:ascii="Times New Roman" w:eastAsia="Times New Roman" w:hAnsi="Times New Roman" w:cs="Times New Roman"/>
          <w:b/>
          <w:bCs/>
          <w:sz w:val="24"/>
          <w:szCs w:val="24"/>
          <w:rPrChange w:id="111" w:author="A S U S" w:date="2020-12-14T15:04:00Z">
            <w:rPr>
              <w:b/>
              <w:bCs/>
            </w:rPr>
          </w:rPrChange>
        </w:rPr>
        <w:t>Jadi</w:t>
      </w:r>
      <w:proofErr w:type="spellEnd"/>
      <w:r w:rsidRPr="001953D8">
        <w:rPr>
          <w:rFonts w:ascii="Times New Roman" w:eastAsia="Times New Roman" w:hAnsi="Times New Roman" w:cs="Times New Roman"/>
          <w:b/>
          <w:bCs/>
          <w:sz w:val="24"/>
          <w:szCs w:val="24"/>
          <w:rPrChange w:id="112" w:author="A S U S" w:date="2020-12-14T15:04:00Z">
            <w:rPr>
              <w:b/>
              <w:bCs/>
            </w:rPr>
          </w:rPrChange>
        </w:rPr>
        <w:t xml:space="preserve"> </w:t>
      </w:r>
      <w:proofErr w:type="spellStart"/>
      <w:r w:rsidRPr="001953D8">
        <w:rPr>
          <w:rFonts w:ascii="Times New Roman" w:eastAsia="Times New Roman" w:hAnsi="Times New Roman" w:cs="Times New Roman"/>
          <w:b/>
          <w:bCs/>
          <w:sz w:val="24"/>
          <w:szCs w:val="24"/>
          <w:rPrChange w:id="113" w:author="A S U S" w:date="2020-12-14T15:04:00Z">
            <w:rPr>
              <w:b/>
              <w:bCs/>
            </w:rPr>
          </w:rPrChange>
        </w:rPr>
        <w:t>Sebabnya</w:t>
      </w:r>
      <w:proofErr w:type="spellEnd"/>
      <w:r w:rsidRPr="001953D8">
        <w:rPr>
          <w:rFonts w:ascii="Times New Roman" w:eastAsia="Times New Roman" w:hAnsi="Times New Roman" w:cs="Times New Roman"/>
          <w:b/>
          <w:bCs/>
          <w:sz w:val="24"/>
          <w:szCs w:val="24"/>
          <w:rPrChange w:id="114" w:author="A S U S" w:date="2020-12-14T15:04:00Z">
            <w:rPr>
              <w:b/>
              <w:bCs/>
            </w:rPr>
          </w:rPrChange>
        </w:rPr>
        <w:t>...</w:t>
      </w:r>
      <w:r w:rsidRPr="001953D8">
        <w:rPr>
          <w:rFonts w:ascii="Times New Roman" w:eastAsia="Times New Roman" w:hAnsi="Times New Roman" w:cs="Times New Roman"/>
          <w:sz w:val="24"/>
          <w:szCs w:val="24"/>
          <w:rPrChange w:id="115" w:author="A S U S" w:date="2020-12-14T15:04:00Z">
            <w:rPr/>
          </w:rPrChange>
        </w:rPr>
        <w:br/>
      </w:r>
    </w:p>
    <w:p w:rsidR="00927764" w:rsidRPr="001953D8" w:rsidRDefault="00927764" w:rsidP="00B70842">
      <w:pPr>
        <w:shd w:val="clear" w:color="auto" w:fill="F5F5F5"/>
        <w:spacing w:after="375" w:line="360" w:lineRule="auto"/>
        <w:ind w:left="66"/>
        <w:jc w:val="both"/>
        <w:rPr>
          <w:rFonts w:ascii="Times New Roman" w:eastAsia="Times New Roman" w:hAnsi="Times New Roman" w:cs="Times New Roman"/>
          <w:sz w:val="24"/>
          <w:szCs w:val="24"/>
          <w:lang w:val="id-ID"/>
          <w:rPrChange w:id="116" w:author="A S U S" w:date="2020-12-14T15:05:00Z">
            <w:rPr/>
          </w:rPrChange>
        </w:rPr>
        <w:pPrChange w:id="117" w:author="A S U S" w:date="2020-12-14T15:14:00Z">
          <w:pPr>
            <w:shd w:val="clear" w:color="auto" w:fill="F5F5F5"/>
            <w:spacing w:after="375"/>
          </w:pPr>
        </w:pPrChange>
      </w:pPr>
      <w:proofErr w:type="spellStart"/>
      <w:r w:rsidRPr="001953D8">
        <w:rPr>
          <w:rFonts w:ascii="Times New Roman" w:eastAsia="Times New Roman" w:hAnsi="Times New Roman" w:cs="Times New Roman"/>
          <w:sz w:val="24"/>
          <w:szCs w:val="24"/>
          <w:rPrChange w:id="118" w:author="A S U S" w:date="2020-12-14T15:04:00Z">
            <w:rPr/>
          </w:rPrChange>
        </w:rPr>
        <w:t>Selama</w:t>
      </w:r>
      <w:proofErr w:type="spellEnd"/>
      <w:r w:rsidRPr="001953D8">
        <w:rPr>
          <w:rFonts w:ascii="Times New Roman" w:eastAsia="Times New Roman" w:hAnsi="Times New Roman" w:cs="Times New Roman"/>
          <w:sz w:val="24"/>
          <w:szCs w:val="24"/>
          <w:rPrChange w:id="119" w:author="A S U S" w:date="2020-12-14T15:04:00Z">
            <w:rPr/>
          </w:rPrChange>
        </w:rPr>
        <w:t xml:space="preserve"> </w:t>
      </w:r>
      <w:proofErr w:type="spellStart"/>
      <w:r w:rsidRPr="001953D8">
        <w:rPr>
          <w:rFonts w:ascii="Times New Roman" w:eastAsia="Times New Roman" w:hAnsi="Times New Roman" w:cs="Times New Roman"/>
          <w:sz w:val="24"/>
          <w:szCs w:val="24"/>
          <w:rPrChange w:id="120" w:author="A S U S" w:date="2020-12-14T15:04:00Z">
            <w:rPr/>
          </w:rPrChange>
        </w:rPr>
        <w:t>hujan</w:t>
      </w:r>
      <w:proofErr w:type="spellEnd"/>
      <w:r w:rsidRPr="001953D8">
        <w:rPr>
          <w:rFonts w:ascii="Times New Roman" w:eastAsia="Times New Roman" w:hAnsi="Times New Roman" w:cs="Times New Roman"/>
          <w:sz w:val="24"/>
          <w:szCs w:val="24"/>
          <w:rPrChange w:id="121" w:author="A S U S" w:date="2020-12-14T15:04:00Z">
            <w:rPr/>
          </w:rPrChange>
        </w:rPr>
        <w:t xml:space="preserve"> </w:t>
      </w:r>
      <w:proofErr w:type="spellStart"/>
      <w:r w:rsidRPr="001953D8">
        <w:rPr>
          <w:rFonts w:ascii="Times New Roman" w:eastAsia="Times New Roman" w:hAnsi="Times New Roman" w:cs="Times New Roman"/>
          <w:sz w:val="24"/>
          <w:szCs w:val="24"/>
          <w:rPrChange w:id="122" w:author="A S U S" w:date="2020-12-14T15:04:00Z">
            <w:rPr/>
          </w:rPrChange>
        </w:rPr>
        <w:t>datang</w:t>
      </w:r>
      <w:proofErr w:type="spellEnd"/>
      <w:r w:rsidRPr="001953D8">
        <w:rPr>
          <w:rFonts w:ascii="Times New Roman" w:eastAsia="Times New Roman" w:hAnsi="Times New Roman" w:cs="Times New Roman"/>
          <w:sz w:val="24"/>
          <w:szCs w:val="24"/>
          <w:rPrChange w:id="123" w:author="A S U S" w:date="2020-12-14T15:04:00Z">
            <w:rPr/>
          </w:rPrChange>
        </w:rPr>
        <w:t xml:space="preserve">, </w:t>
      </w:r>
      <w:proofErr w:type="spellStart"/>
      <w:r w:rsidRPr="001953D8">
        <w:rPr>
          <w:rFonts w:ascii="Times New Roman" w:eastAsia="Times New Roman" w:hAnsi="Times New Roman" w:cs="Times New Roman"/>
          <w:sz w:val="24"/>
          <w:szCs w:val="24"/>
          <w:rPrChange w:id="124" w:author="A S U S" w:date="2020-12-14T15:04:00Z">
            <w:rPr/>
          </w:rPrChange>
        </w:rPr>
        <w:t>tentu</w:t>
      </w:r>
      <w:proofErr w:type="spellEnd"/>
      <w:r w:rsidRPr="001953D8">
        <w:rPr>
          <w:rFonts w:ascii="Times New Roman" w:eastAsia="Times New Roman" w:hAnsi="Times New Roman" w:cs="Times New Roman"/>
          <w:sz w:val="24"/>
          <w:szCs w:val="24"/>
          <w:rPrChange w:id="125" w:author="A S U S" w:date="2020-12-14T15:04:00Z">
            <w:rPr/>
          </w:rPrChange>
        </w:rPr>
        <w:t xml:space="preserve"> </w:t>
      </w:r>
      <w:proofErr w:type="spellStart"/>
      <w:r w:rsidRPr="001953D8">
        <w:rPr>
          <w:rFonts w:ascii="Times New Roman" w:eastAsia="Times New Roman" w:hAnsi="Times New Roman" w:cs="Times New Roman"/>
          <w:sz w:val="24"/>
          <w:szCs w:val="24"/>
          <w:rPrChange w:id="126" w:author="A S U S" w:date="2020-12-14T15:04:00Z">
            <w:rPr/>
          </w:rPrChange>
        </w:rPr>
        <w:t>kita</w:t>
      </w:r>
      <w:proofErr w:type="spellEnd"/>
      <w:r w:rsidRPr="001953D8">
        <w:rPr>
          <w:rFonts w:ascii="Times New Roman" w:eastAsia="Times New Roman" w:hAnsi="Times New Roman" w:cs="Times New Roman"/>
          <w:sz w:val="24"/>
          <w:szCs w:val="24"/>
          <w:rPrChange w:id="127" w:author="A S U S" w:date="2020-12-14T15:04:00Z">
            <w:rPr/>
          </w:rPrChange>
        </w:rPr>
        <w:t xml:space="preserve"> </w:t>
      </w:r>
      <w:proofErr w:type="spellStart"/>
      <w:proofErr w:type="gramStart"/>
      <w:r w:rsidRPr="001953D8">
        <w:rPr>
          <w:rFonts w:ascii="Times New Roman" w:eastAsia="Times New Roman" w:hAnsi="Times New Roman" w:cs="Times New Roman"/>
          <w:sz w:val="24"/>
          <w:szCs w:val="24"/>
          <w:rPrChange w:id="128" w:author="A S U S" w:date="2020-12-14T15:04:00Z">
            <w:rPr/>
          </w:rPrChange>
        </w:rPr>
        <w:t>akan</w:t>
      </w:r>
      <w:proofErr w:type="spellEnd"/>
      <w:proofErr w:type="gramEnd"/>
      <w:r w:rsidRPr="001953D8">
        <w:rPr>
          <w:rFonts w:ascii="Times New Roman" w:eastAsia="Times New Roman" w:hAnsi="Times New Roman" w:cs="Times New Roman"/>
          <w:sz w:val="24"/>
          <w:szCs w:val="24"/>
          <w:rPrChange w:id="129" w:author="A S U S" w:date="2020-12-14T15:04:00Z">
            <w:rPr/>
          </w:rPrChange>
        </w:rPr>
        <w:t xml:space="preserve"> </w:t>
      </w:r>
      <w:proofErr w:type="spellStart"/>
      <w:r w:rsidRPr="001953D8">
        <w:rPr>
          <w:rFonts w:ascii="Times New Roman" w:eastAsia="Times New Roman" w:hAnsi="Times New Roman" w:cs="Times New Roman"/>
          <w:sz w:val="24"/>
          <w:szCs w:val="24"/>
          <w:rPrChange w:id="130" w:author="A S U S" w:date="2020-12-14T15:04:00Z">
            <w:rPr/>
          </w:rPrChange>
        </w:rPr>
        <w:t>lebih</w:t>
      </w:r>
      <w:proofErr w:type="spellEnd"/>
      <w:r w:rsidRPr="001953D8">
        <w:rPr>
          <w:rFonts w:ascii="Times New Roman" w:eastAsia="Times New Roman" w:hAnsi="Times New Roman" w:cs="Times New Roman"/>
          <w:sz w:val="24"/>
          <w:szCs w:val="24"/>
          <w:rPrChange w:id="131" w:author="A S U S" w:date="2020-12-14T15:04:00Z">
            <w:rPr/>
          </w:rPrChange>
        </w:rPr>
        <w:t xml:space="preserve"> </w:t>
      </w:r>
      <w:proofErr w:type="spellStart"/>
      <w:r w:rsidRPr="001953D8">
        <w:rPr>
          <w:rFonts w:ascii="Times New Roman" w:eastAsia="Times New Roman" w:hAnsi="Times New Roman" w:cs="Times New Roman"/>
          <w:sz w:val="24"/>
          <w:szCs w:val="24"/>
          <w:rPrChange w:id="132" w:author="A S U S" w:date="2020-12-14T15:04:00Z">
            <w:rPr/>
          </w:rPrChange>
        </w:rPr>
        <w:t>suka</w:t>
      </w:r>
      <w:proofErr w:type="spellEnd"/>
      <w:r w:rsidRPr="001953D8">
        <w:rPr>
          <w:rFonts w:ascii="Times New Roman" w:eastAsia="Times New Roman" w:hAnsi="Times New Roman" w:cs="Times New Roman"/>
          <w:sz w:val="24"/>
          <w:szCs w:val="24"/>
          <w:rPrChange w:id="133" w:author="A S U S" w:date="2020-12-14T15:04:00Z">
            <w:rPr/>
          </w:rPrChange>
        </w:rPr>
        <w:t xml:space="preserve"> </w:t>
      </w:r>
      <w:proofErr w:type="spellStart"/>
      <w:r w:rsidRPr="001953D8">
        <w:rPr>
          <w:rFonts w:ascii="Times New Roman" w:eastAsia="Times New Roman" w:hAnsi="Times New Roman" w:cs="Times New Roman"/>
          <w:sz w:val="24"/>
          <w:szCs w:val="24"/>
          <w:rPrChange w:id="134" w:author="A S U S" w:date="2020-12-14T15:04:00Z">
            <w:rPr/>
          </w:rPrChange>
        </w:rPr>
        <w:t>berlindung</w:t>
      </w:r>
      <w:proofErr w:type="spellEnd"/>
      <w:r w:rsidRPr="001953D8">
        <w:rPr>
          <w:rFonts w:ascii="Times New Roman" w:eastAsia="Times New Roman" w:hAnsi="Times New Roman" w:cs="Times New Roman"/>
          <w:sz w:val="24"/>
          <w:szCs w:val="24"/>
          <w:rPrChange w:id="135" w:author="A S U S" w:date="2020-12-14T15:04:00Z">
            <w:rPr/>
          </w:rPrChange>
        </w:rPr>
        <w:t xml:space="preserve"> </w:t>
      </w:r>
      <w:proofErr w:type="spellStart"/>
      <w:r w:rsidRPr="001953D8">
        <w:rPr>
          <w:rFonts w:ascii="Times New Roman" w:eastAsia="Times New Roman" w:hAnsi="Times New Roman" w:cs="Times New Roman"/>
          <w:sz w:val="24"/>
          <w:szCs w:val="24"/>
          <w:rPrChange w:id="136" w:author="A S U S" w:date="2020-12-14T15:04:00Z">
            <w:rPr/>
          </w:rPrChange>
        </w:rPr>
        <w:t>dalam</w:t>
      </w:r>
      <w:proofErr w:type="spellEnd"/>
      <w:r w:rsidRPr="001953D8">
        <w:rPr>
          <w:rFonts w:ascii="Times New Roman" w:eastAsia="Times New Roman" w:hAnsi="Times New Roman" w:cs="Times New Roman"/>
          <w:sz w:val="24"/>
          <w:szCs w:val="24"/>
          <w:rPrChange w:id="137" w:author="A S U S" w:date="2020-12-14T15:04:00Z">
            <w:rPr/>
          </w:rPrChange>
        </w:rPr>
        <w:t xml:space="preserve"> </w:t>
      </w:r>
      <w:proofErr w:type="spellStart"/>
      <w:r w:rsidRPr="001953D8">
        <w:rPr>
          <w:rFonts w:ascii="Times New Roman" w:eastAsia="Times New Roman" w:hAnsi="Times New Roman" w:cs="Times New Roman"/>
          <w:sz w:val="24"/>
          <w:szCs w:val="24"/>
          <w:rPrChange w:id="138" w:author="A S U S" w:date="2020-12-14T15:04:00Z">
            <w:rPr/>
          </w:rPrChange>
        </w:rPr>
        <w:t>ruangan</w:t>
      </w:r>
      <w:proofErr w:type="spellEnd"/>
      <w:r w:rsidRPr="001953D8">
        <w:rPr>
          <w:rFonts w:ascii="Times New Roman" w:eastAsia="Times New Roman" w:hAnsi="Times New Roman" w:cs="Times New Roman"/>
          <w:sz w:val="24"/>
          <w:szCs w:val="24"/>
          <w:rPrChange w:id="139" w:author="A S U S" w:date="2020-12-14T15:04:00Z">
            <w:rPr/>
          </w:rPrChange>
        </w:rPr>
        <w:t xml:space="preserve"> </w:t>
      </w:r>
      <w:proofErr w:type="spellStart"/>
      <w:r w:rsidRPr="001953D8">
        <w:rPr>
          <w:rFonts w:ascii="Times New Roman" w:eastAsia="Times New Roman" w:hAnsi="Times New Roman" w:cs="Times New Roman"/>
          <w:sz w:val="24"/>
          <w:szCs w:val="24"/>
          <w:rPrChange w:id="140" w:author="A S U S" w:date="2020-12-14T15:04:00Z">
            <w:rPr/>
          </w:rPrChange>
        </w:rPr>
        <w:t>saja</w:t>
      </w:r>
      <w:proofErr w:type="spellEnd"/>
      <w:r w:rsidRPr="001953D8">
        <w:rPr>
          <w:rFonts w:ascii="Times New Roman" w:eastAsia="Times New Roman" w:hAnsi="Times New Roman" w:cs="Times New Roman"/>
          <w:sz w:val="24"/>
          <w:szCs w:val="24"/>
          <w:rPrChange w:id="141" w:author="A S U S" w:date="2020-12-14T15:04:00Z">
            <w:rPr/>
          </w:rPrChange>
        </w:rPr>
        <w:t xml:space="preserve">. </w:t>
      </w:r>
      <w:proofErr w:type="spellStart"/>
      <w:proofErr w:type="gramStart"/>
      <w:r w:rsidRPr="001953D8">
        <w:rPr>
          <w:rFonts w:ascii="Times New Roman" w:eastAsia="Times New Roman" w:hAnsi="Times New Roman" w:cs="Times New Roman"/>
          <w:sz w:val="24"/>
          <w:szCs w:val="24"/>
          <w:rPrChange w:id="142" w:author="A S U S" w:date="2020-12-14T15:04:00Z">
            <w:rPr/>
          </w:rPrChange>
        </w:rPr>
        <w:t>Ruangan</w:t>
      </w:r>
      <w:proofErr w:type="spellEnd"/>
      <w:r w:rsidRPr="001953D8">
        <w:rPr>
          <w:rFonts w:ascii="Times New Roman" w:eastAsia="Times New Roman" w:hAnsi="Times New Roman" w:cs="Times New Roman"/>
          <w:sz w:val="24"/>
          <w:szCs w:val="24"/>
          <w:rPrChange w:id="143" w:author="A S U S" w:date="2020-12-14T15:04:00Z">
            <w:rPr/>
          </w:rPrChange>
        </w:rPr>
        <w:t xml:space="preserve"> yang </w:t>
      </w:r>
      <w:proofErr w:type="spellStart"/>
      <w:r w:rsidRPr="001953D8">
        <w:rPr>
          <w:rFonts w:ascii="Times New Roman" w:eastAsia="Times New Roman" w:hAnsi="Times New Roman" w:cs="Times New Roman"/>
          <w:sz w:val="24"/>
          <w:szCs w:val="24"/>
          <w:rPrChange w:id="144" w:author="A S U S" w:date="2020-12-14T15:04:00Z">
            <w:rPr/>
          </w:rPrChange>
        </w:rPr>
        <w:t>membuat</w:t>
      </w:r>
      <w:proofErr w:type="spellEnd"/>
      <w:r w:rsidRPr="001953D8">
        <w:rPr>
          <w:rFonts w:ascii="Times New Roman" w:eastAsia="Times New Roman" w:hAnsi="Times New Roman" w:cs="Times New Roman"/>
          <w:sz w:val="24"/>
          <w:szCs w:val="24"/>
          <w:rPrChange w:id="145" w:author="A S U S" w:date="2020-12-14T15:04:00Z">
            <w:rPr/>
          </w:rPrChange>
        </w:rPr>
        <w:t xml:space="preserve"> </w:t>
      </w:r>
      <w:proofErr w:type="spellStart"/>
      <w:r w:rsidRPr="001953D8">
        <w:rPr>
          <w:rFonts w:ascii="Times New Roman" w:eastAsia="Times New Roman" w:hAnsi="Times New Roman" w:cs="Times New Roman"/>
          <w:sz w:val="24"/>
          <w:szCs w:val="24"/>
          <w:rPrChange w:id="146" w:author="A S U S" w:date="2020-12-14T15:04:00Z">
            <w:rPr/>
          </w:rPrChange>
        </w:rPr>
        <w:t>jarak</w:t>
      </w:r>
      <w:proofErr w:type="spellEnd"/>
      <w:r w:rsidRPr="001953D8">
        <w:rPr>
          <w:rFonts w:ascii="Times New Roman" w:eastAsia="Times New Roman" w:hAnsi="Times New Roman" w:cs="Times New Roman"/>
          <w:sz w:val="24"/>
          <w:szCs w:val="24"/>
          <w:rPrChange w:id="147" w:author="A S U S" w:date="2020-12-14T15:04:00Z">
            <w:rPr/>
          </w:rPrChange>
        </w:rPr>
        <w:t xml:space="preserve"> </w:t>
      </w:r>
      <w:proofErr w:type="spellStart"/>
      <w:r w:rsidRPr="001953D8">
        <w:rPr>
          <w:rFonts w:ascii="Times New Roman" w:eastAsia="Times New Roman" w:hAnsi="Times New Roman" w:cs="Times New Roman"/>
          <w:sz w:val="24"/>
          <w:szCs w:val="24"/>
          <w:rPrChange w:id="148" w:author="A S U S" w:date="2020-12-14T15:04:00Z">
            <w:rPr/>
          </w:rPrChange>
        </w:rPr>
        <w:t>kita</w:t>
      </w:r>
      <w:proofErr w:type="spellEnd"/>
      <w:r w:rsidRPr="001953D8">
        <w:rPr>
          <w:rFonts w:ascii="Times New Roman" w:eastAsia="Times New Roman" w:hAnsi="Times New Roman" w:cs="Times New Roman"/>
          <w:sz w:val="24"/>
          <w:szCs w:val="24"/>
          <w:rPrChange w:id="149" w:author="A S U S" w:date="2020-12-14T15:04:00Z">
            <w:rPr/>
          </w:rPrChange>
        </w:rPr>
        <w:t xml:space="preserve"> </w:t>
      </w:r>
      <w:proofErr w:type="spellStart"/>
      <w:r w:rsidRPr="001953D8">
        <w:rPr>
          <w:rFonts w:ascii="Times New Roman" w:eastAsia="Times New Roman" w:hAnsi="Times New Roman" w:cs="Times New Roman"/>
          <w:sz w:val="24"/>
          <w:szCs w:val="24"/>
          <w:rPrChange w:id="150" w:author="A S U S" w:date="2020-12-14T15:04:00Z">
            <w:rPr/>
          </w:rPrChange>
        </w:rPr>
        <w:t>dengan</w:t>
      </w:r>
      <w:proofErr w:type="spellEnd"/>
      <w:r w:rsidRPr="001953D8">
        <w:rPr>
          <w:rFonts w:ascii="Times New Roman" w:eastAsia="Times New Roman" w:hAnsi="Times New Roman" w:cs="Times New Roman"/>
          <w:sz w:val="24"/>
          <w:szCs w:val="24"/>
          <w:rPrChange w:id="151" w:author="A S U S" w:date="2020-12-14T15:04:00Z">
            <w:rPr/>
          </w:rPrChange>
        </w:rPr>
        <w:t xml:space="preserve"> </w:t>
      </w:r>
      <w:proofErr w:type="spellStart"/>
      <w:r w:rsidRPr="001953D8">
        <w:rPr>
          <w:rFonts w:ascii="Times New Roman" w:eastAsia="Times New Roman" w:hAnsi="Times New Roman" w:cs="Times New Roman"/>
          <w:sz w:val="24"/>
          <w:szCs w:val="24"/>
          <w:rPrChange w:id="152" w:author="A S U S" w:date="2020-12-14T15:04:00Z">
            <w:rPr/>
          </w:rPrChange>
        </w:rPr>
        <w:t>makanan</w:t>
      </w:r>
      <w:proofErr w:type="spellEnd"/>
      <w:r w:rsidRPr="001953D8">
        <w:rPr>
          <w:rFonts w:ascii="Times New Roman" w:eastAsia="Times New Roman" w:hAnsi="Times New Roman" w:cs="Times New Roman"/>
          <w:sz w:val="24"/>
          <w:szCs w:val="24"/>
          <w:rPrChange w:id="153" w:author="A S U S" w:date="2020-12-14T15:04:00Z">
            <w:rPr/>
          </w:rPrChange>
        </w:rPr>
        <w:t xml:space="preserve"> </w:t>
      </w:r>
      <w:proofErr w:type="spellStart"/>
      <w:r w:rsidRPr="001953D8">
        <w:rPr>
          <w:rFonts w:ascii="Times New Roman" w:eastAsia="Times New Roman" w:hAnsi="Times New Roman" w:cs="Times New Roman"/>
          <w:sz w:val="24"/>
          <w:szCs w:val="24"/>
          <w:rPrChange w:id="154" w:author="A S U S" w:date="2020-12-14T15:04:00Z">
            <w:rPr/>
          </w:rPrChange>
        </w:rPr>
        <w:t>makin</w:t>
      </w:r>
      <w:proofErr w:type="spellEnd"/>
      <w:r w:rsidRPr="001953D8">
        <w:rPr>
          <w:rFonts w:ascii="Times New Roman" w:eastAsia="Times New Roman" w:hAnsi="Times New Roman" w:cs="Times New Roman"/>
          <w:sz w:val="24"/>
          <w:szCs w:val="24"/>
          <w:rPrChange w:id="155" w:author="A S U S" w:date="2020-12-14T15:04:00Z">
            <w:rPr/>
          </w:rPrChange>
        </w:rPr>
        <w:t xml:space="preserve"> </w:t>
      </w:r>
      <w:proofErr w:type="spellStart"/>
      <w:r w:rsidRPr="001953D8">
        <w:rPr>
          <w:rFonts w:ascii="Times New Roman" w:eastAsia="Times New Roman" w:hAnsi="Times New Roman" w:cs="Times New Roman"/>
          <w:sz w:val="24"/>
          <w:szCs w:val="24"/>
          <w:rPrChange w:id="156" w:author="A S U S" w:date="2020-12-14T15:04:00Z">
            <w:rPr/>
          </w:rPrChange>
        </w:rPr>
        <w:t>dekat</w:t>
      </w:r>
      <w:proofErr w:type="spellEnd"/>
      <w:r w:rsidRPr="001953D8">
        <w:rPr>
          <w:rFonts w:ascii="Times New Roman" w:eastAsia="Times New Roman" w:hAnsi="Times New Roman" w:cs="Times New Roman"/>
          <w:sz w:val="24"/>
          <w:szCs w:val="24"/>
          <w:rPrChange w:id="157" w:author="A S U S" w:date="2020-12-14T15:04:00Z">
            <w:rPr/>
          </w:rPrChange>
        </w:rPr>
        <w:t xml:space="preserve"> </w:t>
      </w:r>
      <w:proofErr w:type="spellStart"/>
      <w:r w:rsidRPr="001953D8">
        <w:rPr>
          <w:rFonts w:ascii="Times New Roman" w:eastAsia="Times New Roman" w:hAnsi="Times New Roman" w:cs="Times New Roman"/>
          <w:sz w:val="24"/>
          <w:szCs w:val="24"/>
          <w:rPrChange w:id="158" w:author="A S U S" w:date="2020-12-14T15:04:00Z">
            <w:rPr/>
          </w:rPrChange>
        </w:rPr>
        <w:t>saja</w:t>
      </w:r>
      <w:proofErr w:type="spellEnd"/>
      <w:r w:rsidRPr="001953D8">
        <w:rPr>
          <w:rFonts w:ascii="Times New Roman" w:eastAsia="Times New Roman" w:hAnsi="Times New Roman" w:cs="Times New Roman"/>
          <w:sz w:val="24"/>
          <w:szCs w:val="24"/>
          <w:rPrChange w:id="159" w:author="A S U S" w:date="2020-12-14T15:04:00Z">
            <w:rPr/>
          </w:rPrChange>
        </w:rPr>
        <w:t>.</w:t>
      </w:r>
      <w:proofErr w:type="gramEnd"/>
      <w:r w:rsidRPr="001953D8">
        <w:rPr>
          <w:rFonts w:ascii="Times New Roman" w:eastAsia="Times New Roman" w:hAnsi="Times New Roman" w:cs="Times New Roman"/>
          <w:sz w:val="24"/>
          <w:szCs w:val="24"/>
          <w:rPrChange w:id="160" w:author="A S U S" w:date="2020-12-14T15:04:00Z">
            <w:rPr/>
          </w:rPrChange>
        </w:rPr>
        <w:t xml:space="preserve"> </w:t>
      </w:r>
      <w:proofErr w:type="spellStart"/>
      <w:proofErr w:type="gramStart"/>
      <w:r w:rsidRPr="001953D8">
        <w:rPr>
          <w:rFonts w:ascii="Times New Roman" w:eastAsia="Times New Roman" w:hAnsi="Times New Roman" w:cs="Times New Roman"/>
          <w:sz w:val="24"/>
          <w:szCs w:val="24"/>
          <w:rPrChange w:id="161" w:author="A S U S" w:date="2020-12-14T15:04:00Z">
            <w:rPr/>
          </w:rPrChange>
        </w:rPr>
        <w:t>Ya</w:t>
      </w:r>
      <w:proofErr w:type="spellEnd"/>
      <w:r w:rsidRPr="001953D8">
        <w:rPr>
          <w:rFonts w:ascii="Times New Roman" w:eastAsia="Times New Roman" w:hAnsi="Times New Roman" w:cs="Times New Roman"/>
          <w:sz w:val="24"/>
          <w:szCs w:val="24"/>
          <w:rPrChange w:id="162" w:author="A S U S" w:date="2020-12-14T15:04:00Z">
            <w:rPr/>
          </w:rPrChange>
        </w:rPr>
        <w:t xml:space="preserve">, </w:t>
      </w:r>
      <w:proofErr w:type="spellStart"/>
      <w:r w:rsidRPr="001953D8">
        <w:rPr>
          <w:rFonts w:ascii="Times New Roman" w:eastAsia="Times New Roman" w:hAnsi="Times New Roman" w:cs="Times New Roman"/>
          <w:sz w:val="24"/>
          <w:szCs w:val="24"/>
          <w:rPrChange w:id="163" w:author="A S U S" w:date="2020-12-14T15:04:00Z">
            <w:rPr/>
          </w:rPrChange>
        </w:rPr>
        <w:t>ini</w:t>
      </w:r>
      <w:proofErr w:type="spellEnd"/>
      <w:r w:rsidRPr="001953D8">
        <w:rPr>
          <w:rFonts w:ascii="Times New Roman" w:eastAsia="Times New Roman" w:hAnsi="Times New Roman" w:cs="Times New Roman"/>
          <w:sz w:val="24"/>
          <w:szCs w:val="24"/>
          <w:rPrChange w:id="164" w:author="A S U S" w:date="2020-12-14T15:04:00Z">
            <w:rPr/>
          </w:rPrChange>
        </w:rPr>
        <w:t xml:space="preserve"> </w:t>
      </w:r>
      <w:proofErr w:type="spellStart"/>
      <w:r w:rsidRPr="001953D8">
        <w:rPr>
          <w:rFonts w:ascii="Times New Roman" w:eastAsia="Times New Roman" w:hAnsi="Times New Roman" w:cs="Times New Roman"/>
          <w:sz w:val="24"/>
          <w:szCs w:val="24"/>
          <w:rPrChange w:id="165" w:author="A S U S" w:date="2020-12-14T15:04:00Z">
            <w:rPr/>
          </w:rPrChange>
        </w:rPr>
        <w:t>soal</w:t>
      </w:r>
      <w:proofErr w:type="spellEnd"/>
      <w:r w:rsidRPr="001953D8">
        <w:rPr>
          <w:rFonts w:ascii="Times New Roman" w:eastAsia="Times New Roman" w:hAnsi="Times New Roman" w:cs="Times New Roman"/>
          <w:sz w:val="24"/>
          <w:szCs w:val="24"/>
          <w:rPrChange w:id="166" w:author="A S U S" w:date="2020-12-14T15:04:00Z">
            <w:rPr/>
          </w:rPrChange>
        </w:rPr>
        <w:t xml:space="preserve"> </w:t>
      </w:r>
      <w:proofErr w:type="spellStart"/>
      <w:r w:rsidRPr="001953D8">
        <w:rPr>
          <w:rFonts w:ascii="Times New Roman" w:eastAsia="Times New Roman" w:hAnsi="Times New Roman" w:cs="Times New Roman"/>
          <w:sz w:val="24"/>
          <w:szCs w:val="24"/>
          <w:rPrChange w:id="167" w:author="A S U S" w:date="2020-12-14T15:04:00Z">
            <w:rPr/>
          </w:rPrChange>
        </w:rPr>
        <w:t>akses</w:t>
      </w:r>
      <w:proofErr w:type="spellEnd"/>
      <w:r w:rsidRPr="001953D8">
        <w:rPr>
          <w:rFonts w:ascii="Times New Roman" w:eastAsia="Times New Roman" w:hAnsi="Times New Roman" w:cs="Times New Roman"/>
          <w:sz w:val="24"/>
          <w:szCs w:val="24"/>
          <w:rPrChange w:id="168" w:author="A S U S" w:date="2020-12-14T15:04:00Z">
            <w:rPr/>
          </w:rPrChange>
        </w:rPr>
        <w:t xml:space="preserve"> </w:t>
      </w:r>
      <w:proofErr w:type="spellStart"/>
      <w:r w:rsidRPr="001953D8">
        <w:rPr>
          <w:rFonts w:ascii="Times New Roman" w:eastAsia="Times New Roman" w:hAnsi="Times New Roman" w:cs="Times New Roman"/>
          <w:sz w:val="24"/>
          <w:szCs w:val="24"/>
          <w:rPrChange w:id="169" w:author="A S U S" w:date="2020-12-14T15:04:00Z">
            <w:rPr/>
          </w:rPrChange>
        </w:rPr>
        <w:t>makanan</w:t>
      </w:r>
      <w:proofErr w:type="spellEnd"/>
      <w:r w:rsidRPr="001953D8">
        <w:rPr>
          <w:rFonts w:ascii="Times New Roman" w:eastAsia="Times New Roman" w:hAnsi="Times New Roman" w:cs="Times New Roman"/>
          <w:sz w:val="24"/>
          <w:szCs w:val="24"/>
          <w:rPrChange w:id="170" w:author="A S U S" w:date="2020-12-14T15:04:00Z">
            <w:rPr/>
          </w:rPrChange>
        </w:rPr>
        <w:t xml:space="preserve"> yang </w:t>
      </w:r>
      <w:proofErr w:type="spellStart"/>
      <w:r w:rsidRPr="001953D8">
        <w:rPr>
          <w:rFonts w:ascii="Times New Roman" w:eastAsia="Times New Roman" w:hAnsi="Times New Roman" w:cs="Times New Roman"/>
          <w:sz w:val="24"/>
          <w:szCs w:val="24"/>
          <w:rPrChange w:id="171" w:author="A S U S" w:date="2020-12-14T15:04:00Z">
            <w:rPr/>
          </w:rPrChange>
        </w:rPr>
        <w:t>jadi</w:t>
      </w:r>
      <w:proofErr w:type="spellEnd"/>
      <w:r w:rsidRPr="001953D8">
        <w:rPr>
          <w:rFonts w:ascii="Times New Roman" w:eastAsia="Times New Roman" w:hAnsi="Times New Roman" w:cs="Times New Roman"/>
          <w:sz w:val="24"/>
          <w:szCs w:val="24"/>
          <w:rPrChange w:id="172" w:author="A S U S" w:date="2020-12-14T15:04:00Z">
            <w:rPr/>
          </w:rPrChange>
        </w:rPr>
        <w:t xml:space="preserve"> </w:t>
      </w:r>
      <w:proofErr w:type="spellStart"/>
      <w:r w:rsidRPr="001953D8">
        <w:rPr>
          <w:rFonts w:ascii="Times New Roman" w:eastAsia="Times New Roman" w:hAnsi="Times New Roman" w:cs="Times New Roman"/>
          <w:sz w:val="24"/>
          <w:szCs w:val="24"/>
          <w:rPrChange w:id="173" w:author="A S U S" w:date="2020-12-14T15:04:00Z">
            <w:rPr/>
          </w:rPrChange>
        </w:rPr>
        <w:t>tak</w:t>
      </w:r>
      <w:proofErr w:type="spellEnd"/>
      <w:r w:rsidRPr="001953D8">
        <w:rPr>
          <w:rFonts w:ascii="Times New Roman" w:eastAsia="Times New Roman" w:hAnsi="Times New Roman" w:cs="Times New Roman"/>
          <w:sz w:val="24"/>
          <w:szCs w:val="24"/>
          <w:rPrChange w:id="174" w:author="A S U S" w:date="2020-12-14T15:04:00Z">
            <w:rPr/>
          </w:rPrChange>
        </w:rPr>
        <w:t xml:space="preserve"> </w:t>
      </w:r>
      <w:proofErr w:type="spellStart"/>
      <w:r w:rsidRPr="001953D8">
        <w:rPr>
          <w:rFonts w:ascii="Times New Roman" w:eastAsia="Times New Roman" w:hAnsi="Times New Roman" w:cs="Times New Roman"/>
          <w:sz w:val="24"/>
          <w:szCs w:val="24"/>
          <w:rPrChange w:id="175" w:author="A S U S" w:date="2020-12-14T15:04:00Z">
            <w:rPr/>
          </w:rPrChange>
        </w:rPr>
        <w:t>lagi</w:t>
      </w:r>
      <w:proofErr w:type="spellEnd"/>
      <w:r w:rsidRPr="001953D8">
        <w:rPr>
          <w:rFonts w:ascii="Times New Roman" w:eastAsia="Times New Roman" w:hAnsi="Times New Roman" w:cs="Times New Roman"/>
          <w:sz w:val="24"/>
          <w:szCs w:val="24"/>
          <w:rPrChange w:id="176" w:author="A S U S" w:date="2020-12-14T15:04:00Z">
            <w:rPr/>
          </w:rPrChange>
        </w:rPr>
        <w:t xml:space="preserve"> </w:t>
      </w:r>
      <w:proofErr w:type="spellStart"/>
      <w:r w:rsidRPr="001953D8">
        <w:rPr>
          <w:rFonts w:ascii="Times New Roman" w:eastAsia="Times New Roman" w:hAnsi="Times New Roman" w:cs="Times New Roman"/>
          <w:sz w:val="24"/>
          <w:szCs w:val="24"/>
          <w:rPrChange w:id="177" w:author="A S U S" w:date="2020-12-14T15:04:00Z">
            <w:rPr/>
          </w:rPrChange>
        </w:rPr>
        <w:t>berjarak</w:t>
      </w:r>
      <w:proofErr w:type="spellEnd"/>
      <w:r w:rsidRPr="001953D8">
        <w:rPr>
          <w:rFonts w:ascii="Times New Roman" w:eastAsia="Times New Roman" w:hAnsi="Times New Roman" w:cs="Times New Roman"/>
          <w:sz w:val="24"/>
          <w:szCs w:val="24"/>
          <w:rPrChange w:id="178" w:author="A S U S" w:date="2020-12-14T15:04:00Z">
            <w:rPr/>
          </w:rPrChange>
        </w:rPr>
        <w:t>.</w:t>
      </w:r>
      <w:proofErr w:type="gramEnd"/>
      <w:r w:rsidRPr="001953D8">
        <w:rPr>
          <w:rFonts w:ascii="Times New Roman" w:eastAsia="Times New Roman" w:hAnsi="Times New Roman" w:cs="Times New Roman"/>
          <w:sz w:val="24"/>
          <w:szCs w:val="24"/>
          <w:rPrChange w:id="179" w:author="A S U S" w:date="2020-12-14T15:04:00Z">
            <w:rPr/>
          </w:rPrChange>
        </w:rPr>
        <w:t xml:space="preserve"> </w:t>
      </w:r>
      <w:del w:id="180" w:author="A S U S" w:date="2020-12-14T15:05:00Z">
        <w:r w:rsidRPr="001953D8" w:rsidDel="001953D8">
          <w:rPr>
            <w:rFonts w:ascii="Times New Roman" w:eastAsia="Times New Roman" w:hAnsi="Times New Roman" w:cs="Times New Roman"/>
            <w:sz w:val="24"/>
            <w:szCs w:val="24"/>
            <w:rPrChange w:id="181" w:author="A S U S" w:date="2020-12-14T15:04:00Z">
              <w:rPr/>
            </w:rPrChange>
          </w:rPr>
          <w:delText>Ehem.</w:delText>
        </w:r>
      </w:del>
    </w:p>
    <w:p w:rsidR="00927764" w:rsidRPr="00C50A1E" w:rsidRDefault="00927764" w:rsidP="00B70842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82" w:author="A S U S" w:date="2020-12-14T15:1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1953D8" w:rsidRDefault="00927764" w:rsidP="00B70842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  <w:rPrChange w:id="183" w:author="A S U S" w:date="2020-12-14T15:0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184" w:author="A S U S" w:date="2020-12-14T15:1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-kali.</w:t>
      </w:r>
      <w:proofErr w:type="gramEnd"/>
      <w:del w:id="185" w:author="A S U S" w:date="2020-12-14T15:05:00Z">
        <w:r w:rsidRPr="00C50A1E" w:rsidDel="001953D8">
          <w:rPr>
            <w:rFonts w:ascii="Times New Roman" w:eastAsia="Times New Roman" w:hAnsi="Times New Roman" w:cs="Times New Roman"/>
            <w:sz w:val="24"/>
            <w:szCs w:val="24"/>
          </w:rPr>
          <w:delText xml:space="preserve"> Akan merepotkan.</w:delText>
        </w:r>
      </w:del>
    </w:p>
    <w:p w:rsidR="00927764" w:rsidRPr="001953D8" w:rsidRDefault="00927764" w:rsidP="00B70842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  <w:rPrChange w:id="186" w:author="A S U S" w:date="2020-12-14T15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187" w:author="A S U S" w:date="2020-12-14T15:14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188" w:author="A S U S" w:date="2020-12-14T15:06:00Z">
        <w:r w:rsidR="001953D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proofErr w:type="gramEnd"/>
      <w:del w:id="189" w:author="A S U S" w:date="2020-12-14T15:06:00Z">
        <w:r w:rsidRPr="00C50A1E" w:rsidDel="001953D8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:rsidR="00927764" w:rsidRPr="00C50A1E" w:rsidRDefault="00927764" w:rsidP="00B70842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90" w:author="A S U S" w:date="2020-12-14T15:1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91" w:author="A S U S" w:date="2020-12-14T15:06:00Z">
        <w:r w:rsidRPr="00C50A1E" w:rsidDel="001953D8">
          <w:rPr>
            <w:rFonts w:ascii="Times New Roman" w:eastAsia="Times New Roman" w:hAnsi="Times New Roman" w:cs="Times New Roman"/>
            <w:sz w:val="24"/>
            <w:szCs w:val="24"/>
          </w:rPr>
          <w:delText xml:space="preserve">deh,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92" w:author="A S U S" w:date="2020-12-14T15:06:00Z">
        <w:r w:rsidRPr="00C50A1E" w:rsidDel="001953D8">
          <w:rPr>
            <w:rFonts w:ascii="Times New Roman" w:eastAsia="Times New Roman" w:hAnsi="Times New Roman" w:cs="Times New Roman"/>
            <w:sz w:val="24"/>
            <w:szCs w:val="24"/>
          </w:rPr>
          <w:delText>aja dulu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proofErr w:type="gramStart"/>
      <w:ins w:id="193" w:author="A S U S" w:date="2020-12-14T15:07:00Z">
        <w:r w:rsidR="001953D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del w:id="194" w:author="A S U S" w:date="2020-12-14T15:07:00Z">
        <w:r w:rsidRPr="00C50A1E" w:rsidDel="001953D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B70842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95" w:author="A S U S" w:date="2020-12-14T15:14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B70842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96" w:author="A S U S" w:date="2020-12-14T15:1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B70842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97" w:author="A S U S" w:date="2020-12-14T15:1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B70842">
      <w:pPr>
        <w:shd w:val="clear" w:color="auto" w:fill="F5F5F5"/>
        <w:spacing w:after="37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98" w:author="A S U S" w:date="2020-12-14T15:14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ins w:id="199" w:author="A S U S" w:date="2020-12-14T15:08:00Z">
        <w:r w:rsidR="00BE3EB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200" w:author="A S U S" w:date="2020-12-14T15:08:00Z">
        <w:r w:rsidRPr="00C50A1E" w:rsidDel="00BE3EB8">
          <w:rPr>
            <w:rFonts w:ascii="Times New Roman" w:eastAsia="Times New Roman" w:hAnsi="Times New Roman" w:cs="Times New Roman"/>
            <w:sz w:val="24"/>
            <w:szCs w:val="24"/>
          </w:rPr>
          <w:delText>HAHA.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Del="00B70842" w:rsidRDefault="00927764" w:rsidP="00927764">
      <w:pPr>
        <w:rPr>
          <w:del w:id="201" w:author="A S U S" w:date="2020-12-14T15:14:00Z"/>
        </w:rPr>
      </w:pPr>
      <w:bookmarkStart w:id="202" w:name="_GoBack"/>
      <w:bookmarkEnd w:id="202"/>
    </w:p>
    <w:p w:rsidR="00927764" w:rsidRPr="00B70842" w:rsidRDefault="00927764" w:rsidP="00927764">
      <w:pPr>
        <w:rPr>
          <w:i/>
          <w:lang w:val="id-ID"/>
          <w:rPrChange w:id="203" w:author="A S U S" w:date="2020-12-14T15:14:00Z">
            <w:rPr>
              <w:i/>
            </w:rPr>
          </w:rPrChange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r w:rsidR="008347E6">
        <w:fldChar w:fldCharType="begin"/>
      </w:r>
      <w:r w:rsidR="008347E6">
        <w:instrText xml:space="preserve"> HYPERLINK "https://www.kompasiana.com/listhiahr/5e11e59a097f367b4a413222/hujan-turun-berat-badan-naik?page=all" \l "section1" </w:instrText>
      </w:r>
      <w:r w:rsidR="008347E6">
        <w:fldChar w:fldCharType="separate"/>
      </w:r>
      <w:r w:rsidRPr="005A045A">
        <w:rPr>
          <w:rStyle w:val="Hyperlink"/>
          <w:rFonts w:ascii="Cambria" w:hAnsi="Cambria"/>
          <w:i/>
          <w:sz w:val="18"/>
          <w:szCs w:val="18"/>
        </w:rPr>
        <w:t>https://www.kompasiana.com/listhiahr/5e11e59a097f367b4a413222/hujan-turun-berat-badan-naik?page=all#section1</w:t>
      </w:r>
      <w:r w:rsidR="008347E6">
        <w:rPr>
          <w:rStyle w:val="Hyperlink"/>
          <w:rFonts w:ascii="Cambria" w:hAnsi="Cambria"/>
          <w:i/>
          <w:sz w:val="18"/>
          <w:szCs w:val="18"/>
        </w:rPr>
        <w:fldChar w:fldCharType="end"/>
      </w:r>
    </w:p>
    <w:p w:rsidR="00924DF5" w:rsidRDefault="00924DF5"/>
    <w:sectPr w:rsidR="00924DF5" w:rsidSect="001953D8">
      <w:footerReference w:type="default" r:id="rId10"/>
      <w:pgSz w:w="11907" w:h="16840" w:code="9"/>
      <w:pgMar w:top="1701" w:right="1701" w:bottom="1701" w:left="2268" w:header="720" w:footer="720" w:gutter="0"/>
      <w:cols w:space="720"/>
      <w:docGrid w:linePitch="360"/>
      <w:sectPrChange w:id="204" w:author="A S U S" w:date="2020-12-14T15:00:00Z">
        <w:sectPr w:rsidR="00924DF5" w:rsidSect="001953D8">
          <w:pgMar w:top="1440" w:right="1440" w:bottom="1440" w:left="1440" w:header="720" w:footer="720" w:gutter="0"/>
        </w:sectPr>
      </w:sectPrChange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7E6" w:rsidRDefault="008347E6">
      <w:r>
        <w:separator/>
      </w:r>
    </w:p>
  </w:endnote>
  <w:endnote w:type="continuationSeparator" w:id="0">
    <w:p w:rsidR="008347E6" w:rsidRDefault="00834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8347E6">
    <w:pPr>
      <w:pStyle w:val="Footer"/>
    </w:pPr>
  </w:p>
  <w:p w:rsidR="00941E77" w:rsidRDefault="008347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7E6" w:rsidRDefault="008347E6">
      <w:r>
        <w:separator/>
      </w:r>
    </w:p>
  </w:footnote>
  <w:footnote w:type="continuationSeparator" w:id="0">
    <w:p w:rsidR="008347E6" w:rsidRDefault="00834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235212"/>
    <w:multiLevelType w:val="hybridMultilevel"/>
    <w:tmpl w:val="F41C91CC"/>
    <w:lvl w:ilvl="0" w:tplc="4F5266F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1953D8"/>
    <w:rsid w:val="0021040F"/>
    <w:rsid w:val="0042167F"/>
    <w:rsid w:val="008347E6"/>
    <w:rsid w:val="00924DF5"/>
    <w:rsid w:val="00927764"/>
    <w:rsid w:val="00B70842"/>
    <w:rsid w:val="00BE3EB8"/>
    <w:rsid w:val="00E1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2104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4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2104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4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 S U S</cp:lastModifiedBy>
  <cp:revision>4</cp:revision>
  <dcterms:created xsi:type="dcterms:W3CDTF">2020-12-14T07:37:00Z</dcterms:created>
  <dcterms:modified xsi:type="dcterms:W3CDTF">2020-12-14T08:14:00Z</dcterms:modified>
</cp:coreProperties>
</file>