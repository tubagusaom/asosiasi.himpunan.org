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70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0" w:author="Hp" w:date="2020-09-13T13:22:00Z">
              <w:r w:rsidR="008270F4" w:rsidRPr="00027CDC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ekstr</w:t>
              </w:r>
            </w:ins>
            <w:proofErr w:type="spellEnd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i</w:t>
            </w:r>
            <w:ins w:id="1" w:author="Hp" w:date="2020-09-13T13:22:00Z">
              <w:r w:rsidR="008270F4" w:rsidRPr="00027CDC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industr</w:t>
            </w:r>
            <w:proofErr w:type="spellEnd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i</w:t>
            </w:r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27CDC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siapkan</w:t>
            </w:r>
            <w:proofErr w:type="spellEnd"/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</w:t>
            </w:r>
            <w:r w:rsidR="008270F4">
              <w:rPr>
                <w:rFonts w:ascii="Times New Roman" w:eastAsia="Times New Roman" w:hAnsi="Times New Roman" w:cs="Times New Roman"/>
                <w:szCs w:val="24"/>
              </w:rPr>
              <w:t>ki</w:t>
            </w:r>
            <w:proofErr w:type="spellEnd"/>
            <w:r w:rsidR="008270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270F4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8270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270F4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8270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270F4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8270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270F4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8270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270F4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8270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270F4" w:rsidRPr="008270F4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siapkan</w:t>
            </w:r>
            <w:proofErr w:type="spellEnd"/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tercipta</w:t>
            </w:r>
            <w:proofErr w:type="spellEnd"/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27CDC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pendidikan</w:t>
            </w:r>
            <w:proofErr w:type="spellEnd"/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27CDC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butuhkan</w:t>
            </w:r>
            <w:proofErr w:type="spellEnd"/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ber</w:t>
            </w:r>
            <w:proofErr w:type="spellEnd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p</w:t>
            </w:r>
            <w:proofErr w:type="spellStart"/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8270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270F4" w:rsidRPr="008270F4">
              <w:rPr>
                <w:rFonts w:ascii="Times New Roman" w:eastAsia="Times New Roman" w:hAnsi="Times New Roman" w:cs="Times New Roman"/>
                <w:color w:val="FF0000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8270F4" w:rsidRDefault="00125355" w:rsidP="008270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FF0000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8270F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70F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tu</w:t>
            </w:r>
            <w:proofErr w:type="spellEnd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n</w:t>
            </w:r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tut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70F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270F4" w:rsidP="008270F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8270F4">
              <w:rPr>
                <w:rFonts w:ascii="Times New Roman" w:eastAsia="Times New Roman" w:hAnsi="Times New Roman" w:cs="Times New Roman"/>
                <w:color w:val="FF0000"/>
                <w:szCs w:val="24"/>
              </w:rPr>
              <w:t>Guru</w:t>
            </w:r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proofErr w:type="gramStart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="00125355" w:rsidRPr="008270F4">
              <w:rPr>
                <w:rFonts w:ascii="Times New Roman" w:eastAsia="Times New Roman" w:hAnsi="Times New Roman" w:cs="Times New Roman"/>
                <w:color w:val="FF0000"/>
                <w:szCs w:val="24"/>
              </w:rPr>
              <w:t>tuntut</w:t>
            </w:r>
            <w:proofErr w:type="spellEnd"/>
            <w:proofErr w:type="gramEnd"/>
            <w:r w:rsidR="00125355" w:rsidRPr="008270F4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70F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8270F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70F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8270F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027CDC" w:rsidRDefault="00125355" w:rsidP="00027CDC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8270F4" w:rsidRPr="008270F4">
              <w:rPr>
                <w:rFonts w:ascii="Times New Roman" w:eastAsia="Times New Roman" w:hAnsi="Times New Roman" w:cs="Times New Roman"/>
                <w:color w:val="FF0000"/>
                <w:szCs w:val="24"/>
              </w:rPr>
              <w:t>lima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tekankan</w:t>
            </w:r>
            <w:proofErr w:type="spellEnd"/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r w:rsidR="00027CD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027CDC" w:rsidRPr="00027CDC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m</w:t>
            </w:r>
            <w:proofErr w:type="spellStart"/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engamati</w:t>
            </w:r>
            <w:proofErr w:type="spellEnd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, m</w:t>
            </w:r>
            <w:proofErr w:type="spellStart"/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emahami</w:t>
            </w:r>
            <w:proofErr w:type="spellEnd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, m</w:t>
            </w:r>
            <w:proofErr w:type="spellStart"/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encoba</w:t>
            </w:r>
            <w:proofErr w:type="spellEnd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, m</w:t>
            </w:r>
            <w:proofErr w:type="spellStart"/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endiskusikan</w:t>
            </w:r>
            <w:proofErr w:type="spellEnd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, dan m</w:t>
            </w:r>
            <w:proofErr w:type="spellStart"/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eneliti</w:t>
            </w:r>
            <w:proofErr w:type="spellEnd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.</w:t>
            </w:r>
          </w:p>
          <w:p w:rsidR="00125355" w:rsidRPr="00EC6F38" w:rsidRDefault="00125355" w:rsidP="008270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270F4" w:rsidP="00027CDC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Cs w:val="24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270F4">
              <w:rPr>
                <w:rFonts w:ascii="Times New Roman" w:eastAsia="Times New Roman" w:hAnsi="Times New Roman" w:cs="Times New Roman"/>
                <w:color w:val="FF0000"/>
                <w:szCs w:val="24"/>
              </w:rPr>
              <w:t>atau</w:t>
            </w:r>
            <w:proofErr w:type="spellEnd"/>
            <w:r w:rsidR="00125355" w:rsidRPr="008270F4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="00027CDC" w:rsidRPr="00027CDC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m</w:t>
            </w:r>
            <w:proofErr w:type="spellStart"/>
            <w:r w:rsidR="00027CDC"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engaplika</w:t>
            </w:r>
            <w:proofErr w:type="spellEnd"/>
            <w:r w:rsidR="00027CDC" w:rsidRPr="00027CDC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sika</w:t>
            </w:r>
            <w:r w:rsidR="00125355"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n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prakt</w:t>
            </w:r>
            <w:proofErr w:type="spellEnd"/>
            <w:r w:rsidR="00027CDC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i</w:t>
            </w:r>
            <w:r w:rsidR="00125355"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k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27CDC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27CDC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027C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27CDC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027C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27CDC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027C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27CDC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027C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27CDC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027CDC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r w:rsidR="00027CD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270F4" w:rsidP="008270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T</w:t>
            </w:r>
            <w:r w:rsidR="00125355"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era</w:t>
            </w:r>
            <w:proofErr w:type="spellEnd"/>
            <w:r w:rsidR="00027CDC" w:rsidRPr="00027CDC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k</w:t>
            </w:r>
            <w:proofErr w:type="spellStart"/>
            <w:r w:rsidR="00125355" w:rsidRPr="00027CDC">
              <w:rPr>
                <w:rFonts w:ascii="Times New Roman" w:eastAsia="Times New Roman" w:hAnsi="Times New Roman" w:cs="Times New Roman"/>
                <w:color w:val="FF0000"/>
                <w:szCs w:val="24"/>
              </w:rPr>
              <w:t>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8270F4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Melalui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  <w:bookmarkStart w:id="2" w:name="_GoBack"/>
            <w:bookmarkEnd w:id="2"/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1530C"/>
    <w:multiLevelType w:val="multilevel"/>
    <w:tmpl w:val="82C4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458D3"/>
    <w:multiLevelType w:val="multilevel"/>
    <w:tmpl w:val="A6CC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27CDC"/>
    <w:rsid w:val="0012251A"/>
    <w:rsid w:val="00125355"/>
    <w:rsid w:val="001D038C"/>
    <w:rsid w:val="00240407"/>
    <w:rsid w:val="0042167F"/>
    <w:rsid w:val="008270F4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371B8C-9E06-41D8-8C18-FA7E3B58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8270F4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Zuliyanti</cp:lastModifiedBy>
  <cp:revision>3</cp:revision>
  <dcterms:created xsi:type="dcterms:W3CDTF">2020-09-13T06:28:00Z</dcterms:created>
  <dcterms:modified xsi:type="dcterms:W3CDTF">2020-09-17T07:51:00Z</dcterms:modified>
</cp:coreProperties>
</file>