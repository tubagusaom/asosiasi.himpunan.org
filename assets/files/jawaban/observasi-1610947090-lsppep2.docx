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A8406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A84062" w:rsidRPr="00EC6F38" w:rsidRDefault="00A8406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0" w:author="ismail - [2010]" w:date="2021-01-17T21:03:00Z"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77696" behindDoc="0" locked="0" layoutInCell="1" allowOverlap="1">
                        <wp:simplePos x="0" y="0"/>
                        <wp:positionH relativeFrom="column">
                          <wp:posOffset>4699070</wp:posOffset>
                        </wp:positionH>
                        <wp:positionV relativeFrom="paragraph">
                          <wp:posOffset>187930</wp:posOffset>
                        </wp:positionV>
                        <wp:extent cx="360" cy="360"/>
                        <wp:effectExtent l="0" t="0" r="0" b="0"/>
                        <wp:wrapNone/>
                        <wp:docPr id="33" name="Ink 3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6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33" o:spid="_x0000_s1026" type="#_x0000_t75" style="position:absolute;margin-left:368.6pt;margin-top:13.4pt;width:2.9pt;height: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">
                        <v:imagedata r:id="rId7" o:title=""/>
                      </v:shape>
                    </w:pict>
                  </mc:Fallback>
                </mc:AlternateContent>
              </w:r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76672" behindDoc="0" locked="0" layoutInCell="1" allowOverlap="1">
                        <wp:simplePos x="0" y="0"/>
                        <wp:positionH relativeFrom="column">
                          <wp:posOffset>5372270</wp:posOffset>
                        </wp:positionH>
                        <wp:positionV relativeFrom="paragraph">
                          <wp:posOffset>276850</wp:posOffset>
                        </wp:positionV>
                        <wp:extent cx="360" cy="360"/>
                        <wp:effectExtent l="0" t="0" r="0" b="0"/>
                        <wp:wrapNone/>
                        <wp:docPr id="32" name="Ink 32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8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32" o:spid="_x0000_s1026" type="#_x0000_t75" style="position:absolute;margin-left:421.6pt;margin-top:20.4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">
                        <v:imagedata r:id="rId9" o:title=""/>
                      </v:shape>
                    </w:pict>
                  </mc:Fallback>
                </mc:AlternateContent>
              </w:r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5594390</wp:posOffset>
                        </wp:positionH>
                        <wp:positionV relativeFrom="paragraph">
                          <wp:posOffset>276850</wp:posOffset>
                        </wp:positionV>
                        <wp:extent cx="360" cy="360"/>
                        <wp:effectExtent l="0" t="0" r="0" b="0"/>
                        <wp:wrapNone/>
                        <wp:docPr id="31" name="Ink 31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0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31" o:spid="_x0000_s1026" type="#_x0000_t75" style="position:absolute;margin-left:439.1pt;margin-top:20.4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">
                        <v:imagedata r:id="rId7" o:title=""/>
                      </v:shape>
                    </w:pict>
                  </mc:Fallback>
                </mc:AlternateContent>
              </w:r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5257790</wp:posOffset>
                        </wp:positionH>
                        <wp:positionV relativeFrom="paragraph">
                          <wp:posOffset>498970</wp:posOffset>
                        </wp:positionV>
                        <wp:extent cx="360" cy="360"/>
                        <wp:effectExtent l="0" t="0" r="0" b="0"/>
                        <wp:wrapNone/>
                        <wp:docPr id="30" name="Ink 30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1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30" o:spid="_x0000_s1026" type="#_x0000_t75" style="position:absolute;margin-left:412.6pt;margin-top:37.9pt;width:2.9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">
                        <v:imagedata r:id="rId12" o:title=""/>
                      </v:shape>
                    </w:pict>
                  </mc:Fallback>
                </mc:AlternateContent>
              </w:r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73600" behindDoc="0" locked="0" layoutInCell="1" allowOverlap="1">
                        <wp:simplePos x="0" y="0"/>
                        <wp:positionH relativeFrom="column">
                          <wp:posOffset>4489550</wp:posOffset>
                        </wp:positionH>
                        <wp:positionV relativeFrom="paragraph">
                          <wp:posOffset>194410</wp:posOffset>
                        </wp:positionV>
                        <wp:extent cx="360" cy="360"/>
                        <wp:effectExtent l="0" t="0" r="0" b="0"/>
                        <wp:wrapNone/>
                        <wp:docPr id="29" name="Ink 29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3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29" o:spid="_x0000_s1026" type="#_x0000_t75" style="position:absolute;margin-left:352.1pt;margin-top:13.9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">
                        <v:imagedata r:id="rId14" o:title=""/>
                      </v:shape>
                    </w:pict>
                  </mc:Fallback>
                </mc:AlternateConten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ismail - [2010]" w:date="2021-01-17T21:03:00Z">
              <w:r w:rsidR="00125355" w:rsidRPr="00EC6F38" w:rsidDel="00A84062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ismail - [2010]" w:date="2021-01-17T21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e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ekstr</w:t>
              </w:r>
            </w:ins>
            <w:ins w:id="3" w:author="ismail - [2010]" w:date="2021-01-17T21:13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4" w:author="ismail - [2010]" w:date="2021-01-17T21:0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ismail - [2010]" w:date="2021-01-17T21:13:00Z">
              <w:r w:rsidR="00125355"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ismail - [2010]" w:date="2021-01-17T21:03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7" w:author="ismail - [2010]" w:date="2021-01-17T21:03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3D02C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del w:id="8" w:author="ismail - [2010]" w:date="2021-01-17T21:14:00Z">
              <w:r w:rsidR="00125355"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>Istilah yang masih jarang kita dengar bahkan banyak yang masih awam.</w:delText>
              </w:r>
            </w:del>
          </w:p>
          <w:p w:rsidR="00125355" w:rsidRPr="00EC6F38" w:rsidRDefault="00640D8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9" w:author="ismail - [2010]" w:date="2021-01-17T20:55:00Z"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2971790</wp:posOffset>
                        </wp:positionH>
                        <wp:positionV relativeFrom="paragraph">
                          <wp:posOffset>119500</wp:posOffset>
                        </wp:positionV>
                        <wp:extent cx="146520" cy="12960"/>
                        <wp:effectExtent l="19050" t="19050" r="25400" b="25400"/>
                        <wp:wrapNone/>
                        <wp:docPr id="3" name="Ink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5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46520" cy="129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3" o:spid="_x0000_s1026" type="#_x0000_t75" style="position:absolute;margin-left:233.75pt;margin-top:8.9pt;width:12.1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">
                        <v:imagedata r:id="rId16" o:title=""/>
                      </v:shape>
                    </w:pict>
                  </mc:Fallback>
                </mc:AlternateConten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ismail - [2010]" w:date="2021-01-17T21:04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ismail - [2010]" w:date="2021-01-17T21:03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2" w:author="ismail - [2010]" w:date="2021-01-17T21:03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ismail - [2010]" w:date="2021-01-17T21:04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14" w:author="ismail - [2010]" w:date="2021-01-17T21:04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5" w:author="ismail - [2010]" w:date="2021-01-17T21:04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ismail - [2010]" w:date="2021-01-17T21:04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7" w:author="ismail - [2010]" w:date="2021-01-17T21:04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3D02C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ita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8" w:author="ismail - [2010]" w:date="2021-01-17T21:04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9" w:author="ismail - [2010]" w:date="2021-01-17T21:05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20" w:author="ismail - [2010]" w:date="2021-01-17T21:05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1" w:author="ismail - [2010]" w:date="2021-01-17T21:05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3D02CD" w:rsidRDefault="00640D87" w:rsidP="00821BA2">
            <w:pPr>
              <w:spacing w:before="100" w:beforeAutospacing="1" w:after="100" w:afterAutospacing="1" w:line="240" w:lineRule="auto"/>
              <w:contextualSpacing w:val="0"/>
              <w:rPr>
                <w:ins w:id="22" w:author="ismail - [2010]" w:date="2021-01-17T21:06:00Z"/>
                <w:rFonts w:ascii="Times New Roman" w:eastAsia="Times New Roman" w:hAnsi="Times New Roman" w:cs="Times New Roman"/>
                <w:szCs w:val="24"/>
              </w:rPr>
            </w:pPr>
            <w:ins w:id="23" w:author="ismail - [2010]" w:date="2021-01-17T20:56:00Z">
              <w:r>
                <w:rPr>
                  <w:rFonts w:ascii="Times New Roman" w:eastAsia="Times New Roman" w:hAnsi="Times New Roman" w:cs="Times New Roman"/>
                  <w:noProof/>
                  <w:szCs w:val="24"/>
                </w:rPr>
                <mc:AlternateContent>
                  <mc:Choice Requires="wpi"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4095710</wp:posOffset>
                        </wp:positionH>
                        <wp:positionV relativeFrom="paragraph">
                          <wp:posOffset>77460</wp:posOffset>
                        </wp:positionV>
                        <wp:extent cx="635760" cy="56160"/>
                        <wp:effectExtent l="19050" t="38100" r="31115" b="58420"/>
                        <wp:wrapNone/>
                        <wp:docPr id="8" name="Ink 8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635760" cy="561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id="Ink 8" o:spid="_x0000_s1026" type="#_x0000_t75" style="position:absolute;margin-left:321.95pt;margin-top:4.95pt;width:51.15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">
                        <v:imagedata r:id="rId18" o:title=""/>
                      </v:shape>
                    </w:pict>
                  </mc:Fallback>
                </mc:AlternateConten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ismail - [2010]" w:date="2021-01-17T21:05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ismail - [2010]" w:date="2021-01-17T21:05:00Z">
              <w:r w:rsidR="00125355"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6" w:author="ismail - [2010]" w:date="2021-01-17T21:05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7" w:author="ismail - [2010]" w:date="2021-01-17T21:05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ismail - [2010]" w:date="2021-01-17T21:06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ismail - [2010]" w:date="2021-01-17T21:06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ismail - [2010]" w:date="2021-01-17T21:15:00Z">
              <w:r w:rsidRPr="00B2549F" w:rsidDel="00B2549F">
                <w:rPr>
                  <w:rFonts w:ascii="Times New Roman" w:eastAsia="Times New Roman" w:hAnsi="Times New Roman" w:cs="Times New Roman"/>
                  <w:i/>
                  <w:szCs w:val="24"/>
                  <w:rPrChange w:id="31" w:author="ismail - [2010]" w:date="2021-01-17T21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publis</w:delText>
              </w:r>
            </w:del>
            <w:ins w:id="32" w:author="ismail - [2010]" w:date="2021-01-17T21:15:00Z">
              <w:r w:rsidR="00B2549F">
                <w:rPr>
                  <w:rFonts w:ascii="Times New Roman" w:eastAsia="Times New Roman" w:hAnsi="Times New Roman" w:cs="Times New Roman"/>
                  <w:i/>
                  <w:szCs w:val="24"/>
                </w:rPr>
                <w:t>publish</w:t>
              </w:r>
            </w:ins>
            <w:ins w:id="33" w:author="ismail - [2010]" w:date="2021-01-17T21:06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34" w:author="ismail - [2010]" w:date="2021-01-17T21:06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5" w:author="ismail - [2010]" w:date="2021-01-17T21:06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ismail - [2010]" w:date="2021-01-17T21:06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ins w:id="37" w:author="ismail - [2010]" w:date="2021-01-17T21:06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8" w:author="ismail - [2010]" w:date="2021-01-17T21:06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9" w:author="ismail - [2010]" w:date="2021-01-17T21:06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02CD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0" w:author="ismail - [2010]" w:date="2021-01-17T21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41" w:author="ismail - [2010]" w:date="2021-01-17T21:07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42" w:author="ismail - [2010]" w:date="2021-01-17T21:07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3" w:author="ismail - [2010]" w:date="2021-01-17T21:07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4" w:author="ismail - [2010]" w:date="2021-01-17T21:07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45" w:author="ismail - [2010]" w:date="2021-01-17T21:07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02CD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6" w:author="ismail - [2010]" w:date="2021-01-17T21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7" w:author="ismail - [2010]" w:date="2021-01-17T21:07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Yaitu guru di sini</w:delText>
              </w:r>
            </w:del>
            <w:proofErr w:type="spellStart"/>
            <w:ins w:id="48" w:author="ismail - [2010]" w:date="2021-01-17T21:07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ismail - [2010]" w:date="2021-01-17T21:07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proofErr w:type="spellStart"/>
            <w:ins w:id="50" w:author="ismail - [2010]" w:date="2021-01-17T21:07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3D02CD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1" w:author="ismail - [2010]" w:date="2021-01-17T21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2" w:author="ismail - [2010]" w:date="2021-01-17T21:15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3" w:author="ismail - [2010]" w:date="2021-01-17T21:15:00Z">
              <w:r w:rsidR="00B2549F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B254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3D02CD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4" w:author="ismail - [2010]" w:date="2021-01-17T21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5" w:author="ismail - [2010]" w:date="2021-01-17T21:08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</w:delText>
              </w:r>
            </w:del>
            <w:proofErr w:type="spellStart"/>
            <w:ins w:id="56" w:author="ismail - [2010]" w:date="2021-01-17T21:08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3D02CD" w:rsidRPr="00EC6F38">
                <w:rPr>
                  <w:rFonts w:ascii="Times New Roman" w:eastAsia="Times New Roman" w:hAnsi="Times New Roman" w:cs="Times New Roman"/>
                  <w:szCs w:val="24"/>
                </w:rPr>
                <w:t>ebagai</w:t>
              </w:r>
              <w:proofErr w:type="spellEnd"/>
              <w:r w:rsidR="003D02C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7" w:author="ismail - [2010]" w:date="2021-01-17T21:08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ins w:id="58" w:author="ismail - [2010]" w:date="2021-01-17T21:08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9" w:author="ismail - [2010]" w:date="2021-01-17T21:08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ismail - [2010]" w:date="2021-01-17T21:09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61" w:author="ismail - [2010]" w:date="2021-01-17T21:09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62" w:author="ismail - [2010]" w:date="2021-01-17T21:10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ins w:id="63" w:author="ismail - [2010]" w:date="2021-01-17T21:10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64" w:author="ismail - [2010]" w:date="2021-01-17T21:16:00Z">
              <w:r w:rsidR="00B254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65" w:author="ismail - [2010]" w:date="2021-01-17T21:10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6" w:author="ismail - [2010]" w:date="2021-01-17T21:10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3D02CD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del w:id="67" w:author="ismail - [2010]" w:date="2021-01-17T21:16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 xml:space="preserve"> dari pemikiran kritis</w:delText>
              </w:r>
            </w:del>
            <w:ins w:id="68" w:author="ismail - [2010]" w:date="2021-01-17T21:16:00Z">
              <w:r w:rsidR="00B254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9" w:author="ismail - [2010]" w:date="2021-01-17T21:16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>Pada revolusi 4.0 ini lebih banyak praktek karena lebih menyiapkan anak pada bagaimana kita menumbuhkan ide baru atau gagasan.</w:delText>
              </w:r>
            </w:del>
            <w:proofErr w:type="spellStart"/>
            <w:ins w:id="70" w:author="ismail - [2010]" w:date="2021-01-17T21:11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peng-aplikasian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praktek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71" w:author="ismail - [2010]" w:date="2021-01-17T21:16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proofErr w:type="spellStart"/>
            <w:ins w:id="72" w:author="ismail - [2010]" w:date="2021-01-17T21:16:00Z">
              <w:r w:rsidR="00B2549F">
                <w:rPr>
                  <w:rFonts w:ascii="Times New Roman" w:eastAsia="Times New Roman" w:hAnsi="Times New Roman" w:cs="Times New Roman"/>
                  <w:szCs w:val="24"/>
                </w:rPr>
                <w:t>peng-aplikasian</w:t>
              </w:r>
            </w:ins>
            <w:proofErr w:type="spellEnd"/>
            <w:ins w:id="73" w:author="ismail - [2010]" w:date="2021-01-17T21:12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del w:id="74" w:author="ismail - [2010]" w:date="2021-01-17T21:17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 xml:space="preserve">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ismail - [2010]" w:date="2021-01-17T21:12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2549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6" w:author="ismail - [2010]" w:date="2021-01-17T21:12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7" w:author="ismail - [2010]" w:date="2021-01-17T21:12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ismail - [2010]" w:date="2021-01-17T21:12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tuntutan 4.0 ini adalah</w:delText>
              </w:r>
            </w:del>
            <w:bookmarkStart w:id="79" w:name="_GoBack"/>
            <w:bookmarkEnd w:id="79"/>
            <w:del w:id="80" w:author="ismail - [2010]" w:date="2021-01-17T21:17:00Z">
              <w:r w:rsidRPr="00EC6F38" w:rsidDel="00B2549F">
                <w:rPr>
                  <w:rFonts w:ascii="Times New Roman" w:eastAsia="Times New Roman" w:hAnsi="Times New Roman" w:cs="Times New Roman"/>
                  <w:szCs w:val="24"/>
                </w:rPr>
                <w:delText xml:space="preserve"> kreatif dan inovatif</w:delText>
              </w:r>
            </w:del>
            <w:del w:id="81" w:author="ismail - [2010]" w:date="2021-01-17T21:12:00Z">
              <w:r w:rsidRPr="00EC6F38" w:rsidDel="003D02CD">
                <w:rPr>
                  <w:rFonts w:ascii="Times New Roman" w:eastAsia="Times New Roman" w:hAnsi="Times New Roman" w:cs="Times New Roman"/>
                  <w:szCs w:val="24"/>
                </w:rPr>
                <w:delText>. Dengan melakukan penelitian kita bisa lihat proses kreatif dan inovatif kita. </w:delText>
              </w:r>
            </w:del>
            <w:proofErr w:type="spellStart"/>
            <w:ins w:id="82" w:author="ismail - [2010]" w:date="2021-01-17T21:12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Semakin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ins w:id="83" w:author="ismail - [2010]" w:date="2021-01-17T21:13:00Z"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ide yang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bermunculan</w:t>
              </w:r>
              <w:proofErr w:type="spellEnd"/>
              <w:r w:rsidR="003D02C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</w:tc>
      </w:tr>
    </w:tbl>
    <w:p w:rsidR="00924DF5" w:rsidRDefault="00924DF5">
      <w:pPr>
        <w:rPr>
          <w:ins w:id="84" w:author="ismail - [2010]" w:date="2021-01-17T21:02:00Z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A84062" w:rsidTr="00A41663">
        <w:trPr>
          <w:ins w:id="85" w:author="ismail - [2010]" w:date="2021-01-17T21:02:00Z"/>
        </w:trPr>
        <w:tc>
          <w:tcPr>
            <w:tcW w:w="9350" w:type="dxa"/>
          </w:tcPr>
          <w:p w:rsidR="00A84062" w:rsidRPr="00EC6F38" w:rsidRDefault="00A84062" w:rsidP="00A41663">
            <w:pPr>
              <w:spacing w:before="100" w:beforeAutospacing="1" w:after="100" w:afterAutospacing="1" w:line="240" w:lineRule="auto"/>
              <w:contextualSpacing w:val="0"/>
              <w:rPr>
                <w:ins w:id="86" w:author="ismail - [2010]" w:date="2021-01-17T21:02:00Z"/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A84062" w:rsidRDefault="00A84062" w:rsidP="00A84062">
      <w:pPr>
        <w:rPr>
          <w:ins w:id="87" w:author="ismail - [2010]" w:date="2021-01-17T21:02:00Z"/>
        </w:rPr>
      </w:pPr>
    </w:p>
    <w:p w:rsidR="00A84062" w:rsidRDefault="00A84062"/>
    <w:sectPr w:rsidR="00A8406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814BC"/>
    <w:rsid w:val="001D038C"/>
    <w:rsid w:val="00240407"/>
    <w:rsid w:val="002B30C9"/>
    <w:rsid w:val="003D02CD"/>
    <w:rsid w:val="0042167F"/>
    <w:rsid w:val="00640D87"/>
    <w:rsid w:val="00924DF5"/>
    <w:rsid w:val="00A84062"/>
    <w:rsid w:val="00B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5:03:19.4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5:03:19.1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5:03:18.6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5:03:18.39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5:03:17.2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4:55:10.408"/>
    </inkml:context>
    <inkml:brush xml:id="br0">
      <inkml:brushProperty name="width" value="0.01764" units="cm"/>
      <inkml:brushProperty name="height" value="0.0352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34,'18'0,"17"0,0 0,0 0,18 0,-18 0,0 0,18-17,-35 17,17 0,-17-17,-1 17,1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21-01-18T04:56:21.288"/>
    </inkml:context>
    <inkml:brush xml:id="br0">
      <inkml:brushProperty name="width" value="0.03969" units="cm"/>
      <inkml:brushProperty name="height" value="0.0793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53,'35'0,"1"0,-1 0,-17 0,-1 0,1 0,0 0,52 0,-17 0,18 0,-1 18,36-18,0 17,-53-17,-36 18,36-18,-17 18,-19-18,18 17,-17-17,17 0,-17 0,0 0,-1 0,1 0,0 0,-1 0,124 0,-88 0,-35 0,-1 0,1 0,0 0,70 0,-17 0,-1-17,-17 17,-35 0,35 0,-36 0,1 0,35 0,-36 0,1-18,0 18,-54 0,1 0,17 0,-17 0,0 0,0 0,-1 0,-34 0,17 0,-35 0,-18 0,53 0,-53 0,0 0,53 0,-17 0,17 0,0-18,18 18,17 0,0-17,1 17,-1 0,0-18,1 18,-1 0,1-18,-1 18,-17-17,-1 17,19 0,-1-18,0 18,1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2021-01-18T05:19:00Z</dcterms:created>
  <dcterms:modified xsi:type="dcterms:W3CDTF">2021-01-18T05:19:00Z</dcterms:modified>
</cp:coreProperties>
</file>