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ins w:id="0" w:author="ASUS" w:date="2021-11-06T09:30:00Z">
        <w:r w:rsidR="007647C4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  <w:del w:id="1" w:author="ASUS" w:date="2021-11-06T09:30:00Z">
        <w:r w:rsidRPr="00C50A1E" w:rsidDel="007647C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2" w:author="ASUS" w:date="2021-11-06T09:30:00Z">
        <w:r w:rsidR="007647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del w:id="3" w:author="ASUS" w:date="2021-11-06T09:30:00Z">
        <w:r w:rsidRPr="00C50A1E" w:rsidDel="007647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4" w:author="ASUS" w:date="2021-11-06T09:32:00Z">
        <w:r w:rsidR="007647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5" w:author="ASUS" w:date="2021-11-06T09:32:00Z">
        <w:r w:rsidRPr="00C50A1E" w:rsidDel="007647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del w:id="6" w:author="ASUS" w:date="2021-11-06T09:46:00Z">
        <w:r w:rsidRPr="00C50A1E" w:rsidDel="00483D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ASUS" w:date="2021-11-06T09:32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</w:ins>
      <w:proofErr w:type="spellEnd"/>
      <w:del w:id="8" w:author="ASUS" w:date="2021-11-06T09:32:00Z">
        <w:r w:rsidRPr="00C50A1E" w:rsidDel="007647C4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ins w:id="9" w:author="ASUS" w:date="2021-11-06T09:33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ni</w:t>
        </w:r>
      </w:ins>
      <w:proofErr w:type="spellEnd"/>
      <w:del w:id="10" w:author="ASUS" w:date="2021-11-06T09:33:00Z">
        <w:r w:rsidRPr="00C50A1E" w:rsidDel="007647C4">
          <w:rPr>
            <w:rFonts w:ascii="Times New Roman" w:eastAsia="Times New Roman" w:hAnsi="Times New Roman" w:cs="Times New Roman"/>
            <w:sz w:val="24"/>
            <w:szCs w:val="24"/>
          </w:rPr>
          <w:delText>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7647C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1" w:author="ASUS" w:date="2021-11-06T09:37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12" w:author="ASUS" w:date="2021-11-06T09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ASUS" w:date="2021-11-06T09:37:00Z"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14" w:author="ASUS" w:date="2021-11-06T09:37:00Z">
        <w:r w:rsidR="00927764" w:rsidRPr="00C50A1E" w:rsidDel="007647C4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ASUS" w:date="2021-11-06T09:38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7647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6" w:author="ASUS" w:date="2021-11-06T09:46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</w:ins>
      <w:proofErr w:type="spellEnd"/>
      <w:del w:id="17" w:author="ASUS" w:date="2021-11-06T09:46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7647C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8" w:author="ASUS" w:date="2021-11-06T09:35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Alasan</w:t>
        </w:r>
      </w:ins>
      <w:proofErr w:type="spellEnd"/>
      <w:del w:id="19" w:author="ASUS" w:date="2021-11-06T09:35:00Z">
        <w:r w:rsidR="00927764" w:rsidRPr="00C50A1E" w:rsidDel="007647C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Mengapa</w:delText>
        </w:r>
      </w:del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20" w:author="ASUS" w:date="2021-11-06T09:35:00Z">
        <w:r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</w:t>
      </w:r>
      <w:ins w:id="21" w:author="ASUS" w:date="2021-11-06T09:57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2" w:author="ASUS" w:date="2021-11-06T09:57:00Z">
        <w:r w:rsidR="00927764" w:rsidDel="0037207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ASUS" w:date="2021-11-06T09:39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del w:id="24" w:author="ASUS" w:date="2021-11-06T09:39:00Z">
        <w:r w:rsidRPr="00C50A1E" w:rsidDel="007647C4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5" w:author="ASUS" w:date="2021-11-06T09:36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6" w:author="ASUS" w:date="2021-11-06T09:37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terdapat</w:t>
        </w:r>
        <w:proofErr w:type="spellEnd"/>
        <w:r w:rsidR="007647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11-06T09:36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8" w:author="ASUS" w:date="2021-11-06T09:36:00Z">
        <w:r w:rsidRPr="00C50A1E" w:rsidDel="007647C4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ASUS" w:date="2021-11-06T09:39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  <w:proofErr w:type="spellEnd"/>
        <w:r w:rsidR="007647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ASUS" w:date="2021-11-06T09:39:00Z">
        <w:r w:rsidR="007647C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7647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31" w:author="ASUS" w:date="2021-11-06T09:44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2" w:author="ASUS" w:date="2021-11-06T09:44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3" w:author="ASUS" w:date="2021-11-06T09:47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del w:id="34" w:author="ASUS" w:date="2021-11-06T09:47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5" w:author="ASUS" w:date="2021-11-06T09:43:00Z">
        <w:r w:rsidRPr="00C50A1E" w:rsidDel="0051333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ASUS" w:date="2021-11-06T09:44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ASUS" w:date="2021-11-06T09:42:00Z">
        <w:r w:rsidR="00513337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ins w:id="38" w:author="ASUS" w:date="2021-11-06T09:46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ASUS" w:date="2021-11-06T09:42:00Z">
        <w:r w:rsidR="00513337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</w:ins>
      <w:proofErr w:type="spellEnd"/>
      <w:del w:id="40" w:author="ASUS" w:date="2021-11-06T09:42:00Z">
        <w:r w:rsidRPr="00C50A1E" w:rsidDel="00513337">
          <w:rPr>
            <w:rFonts w:ascii="Times New Roman" w:eastAsia="Times New Roman" w:hAnsi="Times New Roman" w:cs="Times New Roman"/>
            <w:sz w:val="24"/>
            <w:szCs w:val="24"/>
          </w:rPr>
          <w:delText>mengapa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1" w:author="ASUS" w:date="2021-11-06T09:45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42" w:author="ASUS" w:date="2021-11-06T09:45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3" w:author="ASUS" w:date="2021-11-06T09:47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4" w:author="ASUS" w:date="2021-11-06T09:48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5" w:author="ASUS" w:date="2021-11-06T09:48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6" w:author="ASUS" w:date="2021-11-06T09:48:00Z">
        <w:r w:rsidR="00483D9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del w:id="47" w:author="ASUS" w:date="2021-11-06T09:48:00Z">
        <w:r w:rsidRPr="00C50A1E" w:rsidDel="00483D9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8" w:author="ASUS" w:date="2021-11-06T09:48:00Z">
        <w:r w:rsidR="00483D9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</w:t>
        </w:r>
      </w:ins>
      <w:del w:id="49" w:author="ASUS" w:date="2021-11-06T09:48:00Z">
        <w:r w:rsidRPr="00C50A1E" w:rsidDel="00483D9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0" w:author="ASUS" w:date="2021-11-06T09:48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1" w:author="ASUS" w:date="2021-11-06T09:48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52" w:author="ASUS" w:date="2021-11-06T09:48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del w:id="53" w:author="ASUS" w:date="2021-11-06T09:49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. E</w:delText>
        </w:r>
      </w:del>
      <w:del w:id="54" w:author="ASUS" w:date="2021-11-06T09:48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ASUS" w:date="2021-11-06T09:57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wadah</w:t>
        </w:r>
      </w:ins>
      <w:bookmarkStart w:id="56" w:name="_GoBack"/>
      <w:bookmarkEnd w:id="56"/>
      <w:del w:id="57" w:author="ASUS" w:date="2021-11-06T09:57:00Z">
        <w:r w:rsidRPr="00C50A1E" w:rsidDel="0037207C">
          <w:rPr>
            <w:rFonts w:ascii="Times New Roman" w:eastAsia="Times New Roman" w:hAnsi="Times New Roman" w:cs="Times New Roman"/>
            <w:sz w:val="24"/>
            <w:szCs w:val="24"/>
          </w:rPr>
          <w:delText>toples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58" w:author="ASUS" w:date="2021-11-06T09:49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9" w:author="ASUS" w:date="2021-11-06T09:49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0" w:author="ASUS" w:date="2021-11-06T09:50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1" w:author="ASUS" w:date="2021-11-06T09:49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jaga</w:t>
        </w:r>
      </w:ins>
      <w:proofErr w:type="spellEnd"/>
      <w:del w:id="62" w:author="ASUS" w:date="2021-11-06T09:49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ins w:id="63" w:author="ASUS" w:date="2021-11-06T09:50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ASUS" w:date="2021-11-06T09:50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dipikir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</w:ins>
      <w:proofErr w:type="spellEnd"/>
      <w:del w:id="65" w:author="ASUS" w:date="2021-11-06T09:50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belakangan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66" w:author="ASUS" w:date="2021-11-06T09:50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deh,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ASUS" w:date="2021-11-06T09:50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ASUS" w:date="2021-11-06T09:51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69" w:author="ASUS" w:date="2021-11-06T09:51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70" w:author="ASUS" w:date="2021-11-06T09:51:00Z">
        <w:r w:rsidR="00483D9E" w:rsidRPr="00483D9E">
          <w:rPr>
            <w:rFonts w:ascii="Times New Roman" w:eastAsia="Times New Roman" w:hAnsi="Times New Roman" w:cs="Times New Roman"/>
            <w:iCs/>
            <w:sz w:val="24"/>
            <w:szCs w:val="24"/>
            <w:rPrChange w:id="71" w:author="ASUS" w:date="2021-11-06T09:51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</w:t>
        </w:r>
        <w:r w:rsidR="00483D9E" w:rsidRPr="00483D9E">
          <w:rPr>
            <w:rFonts w:ascii="Times New Roman" w:eastAsia="Times New Roman" w:hAnsi="Times New Roman" w:cs="Times New Roman"/>
            <w:iCs/>
            <w:sz w:val="24"/>
            <w:szCs w:val="24"/>
          </w:rPr>
          <w:t>u</w:t>
        </w:r>
      </w:ins>
      <w:proofErr w:type="spellEnd"/>
      <w:del w:id="72" w:author="ASUS" w:date="2021-11-06T09:51:00Z">
        <w:r w:rsidRPr="00C50A1E" w:rsidDel="00483D9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ASUS" w:date="2021-11-06T09:51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4" w:author="ASUS" w:date="2021-11-06T09:52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ASUS" w:date="2021-11-06T09:52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proofErr w:type="spellStart"/>
      <w:ins w:id="76" w:author="ASUS" w:date="2021-11-06T09:52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77" w:author="ASUS" w:date="2021-11-06T09:52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kegiatannya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del w:id="78" w:author="ASUS" w:date="2021-11-06T09:52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kerjaannya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SUS" w:date="2021-11-06T09:52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80" w:author="ASUS" w:date="2021-11-06T09:53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mengajak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bertukar</w:t>
        </w:r>
        <w:proofErr w:type="spellEnd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83D9E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</w:ins>
      <w:proofErr w:type="spellEnd"/>
      <w:del w:id="81" w:author="ASUS" w:date="2021-11-06T09:53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2" w:author="ASUS" w:date="2021-11-06T09:53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del w:id="83" w:author="ASUS" w:date="2021-11-06T09:53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4" w:author="ASUS" w:date="2021-11-06T09:53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5" w:author="ASUS" w:date="2021-11-06T09:54:00Z">
        <w:r w:rsidRPr="00C50A1E" w:rsidDel="00483D9E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483D9E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proofErr w:type="spellStart"/>
      <w:ins w:id="86" w:author="ASUS" w:date="2021-11-06T09:54:00Z">
        <w:r w:rsidR="00483D9E">
          <w:rPr>
            <w:rFonts w:ascii="Times New Roman" w:eastAsia="Times New Roman" w:hAnsi="Times New Roman" w:cs="Times New Roman"/>
            <w:sz w:val="24"/>
            <w:szCs w:val="24"/>
          </w:rPr>
          <w:t>sia-sia</w:t>
        </w:r>
      </w:ins>
      <w:proofErr w:type="spellEnd"/>
      <w:del w:id="87" w:author="ASUS" w:date="2021-11-06T09:54:00Z">
        <w:r w:rsidDel="00483D9E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8" w:author="ASUS" w:date="2021-11-06T09:54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</w:ins>
      <w:proofErr w:type="spellEnd"/>
      <w:del w:id="89" w:author="ASUS" w:date="2021-11-06T09:54:00Z">
        <w:r w:rsidDel="0037207C">
          <w:rPr>
            <w:rFonts w:ascii="Times New Roman" w:eastAsia="Times New Roman" w:hAnsi="Times New Roman" w:cs="Times New Roman"/>
            <w:sz w:val="24"/>
            <w:szCs w:val="24"/>
          </w:rPr>
          <w:delText>simpanan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90" w:author="ASUS" w:date="2021-11-06T09:54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07C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</w:ins>
      <w:proofErr w:type="spellEnd"/>
      <w:del w:id="91" w:author="ASUS" w:date="2021-11-06T09:54:00Z">
        <w:r w:rsidRPr="00C50A1E" w:rsidDel="0037207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92" w:author="ASUS" w:date="2021-11-06T09:55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37207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3" w:author="ASUS" w:date="2021-11-06T09:55:00Z">
        <w:r w:rsidRPr="00C50A1E" w:rsidDel="0037207C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ASUS" w:date="2021-11-06T09:55:00Z">
        <w:r w:rsidDel="0037207C">
          <w:rPr>
            <w:rFonts w:ascii="Times New Roman" w:eastAsia="Times New Roman" w:hAnsi="Times New Roman" w:cs="Times New Roman"/>
            <w:sz w:val="24"/>
            <w:szCs w:val="24"/>
          </w:rPr>
          <w:delText>tergelincir makin ke</w:delText>
        </w:r>
        <w:r w:rsidRPr="00C50A1E" w:rsidDel="0037207C">
          <w:rPr>
            <w:rFonts w:ascii="Times New Roman" w:eastAsia="Times New Roman" w:hAnsi="Times New Roman" w:cs="Times New Roman"/>
            <w:sz w:val="24"/>
            <w:szCs w:val="24"/>
          </w:rPr>
          <w:delText>kanan</w:delText>
        </w:r>
      </w:del>
      <w:proofErr w:type="spellStart"/>
      <w:ins w:id="95" w:author="ASUS" w:date="2021-11-06T09:55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96" w:author="ASUS" w:date="2021-11-06T09:56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lah</w:t>
        </w:r>
        <w:proofErr w:type="spellEnd"/>
        <w:r w:rsidR="0037207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07C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ASUS" w:date="2021-11-06T09:56:00Z">
        <w:r w:rsidR="0037207C">
          <w:rPr>
            <w:rFonts w:ascii="Times New Roman" w:eastAsia="Times New Roman" w:hAnsi="Times New Roman" w:cs="Times New Roman"/>
            <w:sz w:val="24"/>
            <w:szCs w:val="24"/>
          </w:rPr>
          <w:t>meng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98" w:author="ASUS" w:date="2021-11-06T09:56:00Z">
        <w:r w:rsidRPr="00C50A1E" w:rsidDel="0037207C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B5B" w:rsidRDefault="000F5B5B">
      <w:r>
        <w:separator/>
      </w:r>
    </w:p>
  </w:endnote>
  <w:endnote w:type="continuationSeparator" w:id="0">
    <w:p w:rsidR="000F5B5B" w:rsidRDefault="000F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F5B5B">
    <w:pPr>
      <w:pStyle w:val="Footer"/>
    </w:pPr>
  </w:p>
  <w:p w:rsidR="00941E77" w:rsidRDefault="000F5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B5B" w:rsidRDefault="000F5B5B">
      <w:r>
        <w:separator/>
      </w:r>
    </w:p>
  </w:footnote>
  <w:footnote w:type="continuationSeparator" w:id="0">
    <w:p w:rsidR="000F5B5B" w:rsidRDefault="000F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F5B5B"/>
    <w:rsid w:val="0012251A"/>
    <w:rsid w:val="002318A3"/>
    <w:rsid w:val="0037207C"/>
    <w:rsid w:val="0042167F"/>
    <w:rsid w:val="00483D9E"/>
    <w:rsid w:val="00513337"/>
    <w:rsid w:val="007647C4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B5F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47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2020-08-26T21:16:00Z</dcterms:created>
  <dcterms:modified xsi:type="dcterms:W3CDTF">2021-11-06T02:58:00Z</dcterms:modified>
</cp:coreProperties>
</file>