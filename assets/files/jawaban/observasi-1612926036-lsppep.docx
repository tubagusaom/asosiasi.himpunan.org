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D6C9E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038CBD79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94D76CA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E71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24AF96CA" w14:textId="77777777" w:rsidTr="00D810B0">
        <w:tc>
          <w:tcPr>
            <w:tcW w:w="9350" w:type="dxa"/>
          </w:tcPr>
          <w:p w14:paraId="3BD30730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C7942E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88C7715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890DEF" w14:textId="4AFA0308" w:rsidR="00530ACA" w:rsidRDefault="00530ACA" w:rsidP="00530ACA">
            <w:pPr>
              <w:ind w:left="731" w:hanging="731"/>
              <w:rPr>
                <w:ins w:id="0" w:author="Hendy" w:date="2021-02-10T10:57:00Z"/>
                <w:rFonts w:ascii="Times New Roman" w:hAnsi="Times New Roman" w:cs="Times New Roman"/>
                <w:sz w:val="24"/>
                <w:szCs w:val="24"/>
              </w:rPr>
            </w:pPr>
            <w:ins w:id="1" w:author="Hendy" w:date="2021-02-10T10:56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Jubilee.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Instagram Untuk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74532338" w14:textId="44DB3600" w:rsidR="00530ACA" w:rsidRDefault="00530ACA" w:rsidP="00530ACA">
            <w:pPr>
              <w:ind w:left="731" w:hanging="731"/>
              <w:rPr>
                <w:ins w:id="2" w:author="Hendy" w:date="2021-02-10T10:57:00Z"/>
                <w:rFonts w:ascii="Times New Roman" w:hAnsi="Times New Roman" w:cs="Times New Roman"/>
                <w:sz w:val="24"/>
                <w:szCs w:val="24"/>
              </w:rPr>
            </w:pPr>
          </w:p>
          <w:p w14:paraId="28B36DBA" w14:textId="3F7E8871" w:rsidR="00530ACA" w:rsidRDefault="00530ACA" w:rsidP="00530ACA">
            <w:pPr>
              <w:ind w:left="731" w:hanging="731"/>
              <w:rPr>
                <w:ins w:id="3" w:author="Hendy" w:date="2021-02-10T10:57:00Z"/>
                <w:rFonts w:ascii="Times New Roman" w:hAnsi="Times New Roman" w:cs="Times New Roman"/>
                <w:sz w:val="24"/>
                <w:szCs w:val="24"/>
              </w:rPr>
            </w:pPr>
            <w:ins w:id="4" w:author="Hendy" w:date="2021-02-10T10:57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Bandung: Billionaire Sinergi Korpora.</w:t>
              </w:r>
            </w:ins>
          </w:p>
          <w:p w14:paraId="74453F6C" w14:textId="1F9F136A" w:rsidR="00530ACA" w:rsidRDefault="00530ACA" w:rsidP="00530ACA">
            <w:pPr>
              <w:ind w:left="731" w:hanging="731"/>
              <w:rPr>
                <w:ins w:id="5" w:author="Hendy" w:date="2021-02-10T10:57:00Z"/>
                <w:rFonts w:ascii="Times New Roman" w:hAnsi="Times New Roman" w:cs="Times New Roman"/>
                <w:sz w:val="24"/>
                <w:szCs w:val="24"/>
              </w:rPr>
            </w:pPr>
          </w:p>
          <w:p w14:paraId="34B882AE" w14:textId="3E4B883C" w:rsidR="00530ACA" w:rsidRDefault="00530ACA" w:rsidP="00530ACA">
            <w:pPr>
              <w:ind w:left="731" w:hanging="731"/>
              <w:rPr>
                <w:ins w:id="6" w:author="Hendy" w:date="2021-02-10T10:58:00Z"/>
                <w:rFonts w:ascii="Times New Roman" w:hAnsi="Times New Roman" w:cs="Times New Roman"/>
                <w:sz w:val="24"/>
                <w:szCs w:val="24"/>
              </w:rPr>
            </w:pPr>
            <w:ins w:id="7" w:author="Hendy" w:date="2021-02-10T10:57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Jualan Online Dengan Facebook dan Blog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72B6378B" w14:textId="537DBB51" w:rsidR="00530ACA" w:rsidRDefault="00530ACA" w:rsidP="00530ACA">
            <w:pPr>
              <w:ind w:left="731" w:hanging="731"/>
              <w:rPr>
                <w:ins w:id="8" w:author="Hendy" w:date="2021-02-10T10:58:00Z"/>
                <w:rFonts w:ascii="Times New Roman" w:hAnsi="Times New Roman" w:cs="Times New Roman"/>
                <w:sz w:val="24"/>
                <w:szCs w:val="24"/>
              </w:rPr>
            </w:pPr>
          </w:p>
          <w:p w14:paraId="1987FAF4" w14:textId="37C13387" w:rsidR="00530ACA" w:rsidRDefault="00530ACA" w:rsidP="00530ACA">
            <w:pPr>
              <w:ind w:left="731" w:hanging="731"/>
              <w:rPr>
                <w:ins w:id="9" w:author="Hendy" w:date="2021-02-10T10:58:00Z"/>
                <w:rFonts w:ascii="Times New Roman" w:hAnsi="Times New Roman" w:cs="Times New Roman"/>
                <w:sz w:val="24"/>
                <w:szCs w:val="24"/>
              </w:rPr>
            </w:pPr>
            <w:commentRangeStart w:id="10"/>
            <w:ins w:id="11" w:author="Hendy" w:date="2021-02-10T10:59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09E2893A" wp14:editId="58C529AD">
                        <wp:simplePos x="0" y="0"/>
                        <wp:positionH relativeFrom="column">
                          <wp:posOffset>33020</wp:posOffset>
                        </wp:positionH>
                        <wp:positionV relativeFrom="paragraph">
                          <wp:posOffset>88265</wp:posOffset>
                        </wp:positionV>
                        <wp:extent cx="1409700" cy="9525"/>
                        <wp:effectExtent l="0" t="0" r="19050" b="28575"/>
                        <wp:wrapNone/>
                        <wp:docPr id="1" name="Straight Connector 1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CnPr/>
                              <wps:spPr>
                                <a:xfrm>
                                  <a:off x="0" y="0"/>
                                  <a:ext cx="1409700" cy="9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line w14:anchorId="245920A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pt,6.95pt" to="113.6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" strokecolor="#5b9bd5 [3204]" strokeweight=".5pt">
                        <v:stroke joinstyle="miter"/>
                      </v:line>
                    </w:pict>
                  </mc:Fallback>
                </mc:AlternateContent>
              </w:r>
            </w:ins>
            <w:ins w:id="12" w:author="Hendy" w:date="2021-02-10T10:58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Helianthusonfri, Jefferly</w:t>
              </w:r>
            </w:ins>
            <w:commentRangeEnd w:id="10"/>
            <w:ins w:id="13" w:author="Hendy" w:date="2021-02-10T11:01:00Z">
              <w:r>
                <w:rPr>
                  <w:rStyle w:val="CommentReference"/>
                  <w:lang w:val="en-US"/>
                </w:rPr>
                <w:commentReference w:id="10"/>
              </w:r>
            </w:ins>
            <w:ins w:id="14" w:author="Hendy" w:date="2021-02-10T10:58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2016.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Facebook Marketing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529A766D" w14:textId="0ABE26D7" w:rsidR="00530ACA" w:rsidRDefault="00530ACA" w:rsidP="00530ACA">
            <w:pPr>
              <w:ind w:left="731" w:hanging="731"/>
              <w:rPr>
                <w:ins w:id="15" w:author="Hendy" w:date="2021-02-10T10:58:00Z"/>
                <w:rFonts w:ascii="Times New Roman" w:hAnsi="Times New Roman" w:cs="Times New Roman"/>
                <w:sz w:val="24"/>
                <w:szCs w:val="24"/>
              </w:rPr>
            </w:pPr>
          </w:p>
          <w:p w14:paraId="3BE4C785" w14:textId="5C34FE8A" w:rsidR="00530ACA" w:rsidRDefault="00530ACA" w:rsidP="00530ACA">
            <w:pPr>
              <w:ind w:left="731" w:hanging="731"/>
              <w:rPr>
                <w:ins w:id="16" w:author="Hendy" w:date="2021-02-10T11:00:00Z"/>
                <w:rFonts w:ascii="Times New Roman" w:hAnsi="Times New Roman" w:cs="Times New Roman"/>
                <w:sz w:val="24"/>
                <w:szCs w:val="24"/>
              </w:rPr>
            </w:pPr>
            <w:ins w:id="17" w:author="Hendy" w:date="2021-02-10T11:00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Salim, Joko.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Mengoptimalkan Blog dan Social Media Untuk Small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7815DFE0" w14:textId="7DF8020C" w:rsidR="00530ACA" w:rsidRDefault="00530ACA" w:rsidP="00530ACA">
            <w:pPr>
              <w:ind w:left="731" w:hanging="731"/>
              <w:rPr>
                <w:ins w:id="18" w:author="Hendy" w:date="2021-02-10T11:00:00Z"/>
                <w:rFonts w:ascii="Times New Roman" w:hAnsi="Times New Roman" w:cs="Times New Roman"/>
                <w:sz w:val="24"/>
                <w:szCs w:val="24"/>
              </w:rPr>
            </w:pPr>
          </w:p>
          <w:p w14:paraId="2E7374BB" w14:textId="48DDF1D4" w:rsidR="00530ACA" w:rsidRDefault="00530ACA" w:rsidP="00530ACA">
            <w:pPr>
              <w:ind w:left="731" w:hanging="731"/>
              <w:rPr>
                <w:ins w:id="19" w:author="Hendy" w:date="2021-02-10T11:00:00Z"/>
                <w:rFonts w:ascii="Times New Roman" w:hAnsi="Times New Roman" w:cs="Times New Roman"/>
                <w:sz w:val="24"/>
                <w:szCs w:val="24"/>
              </w:rPr>
            </w:pPr>
            <w:ins w:id="20" w:author="Hendy" w:date="2021-02-10T11:00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Sulianta, Feri.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Twitter for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0593360C" w14:textId="77777777" w:rsidR="00530ACA" w:rsidRDefault="00530ACA" w:rsidP="00530ACA">
            <w:pPr>
              <w:ind w:left="731" w:hanging="731"/>
              <w:rPr>
                <w:ins w:id="21" w:author="Hendy" w:date="2021-02-10T10:56:00Z"/>
                <w:rFonts w:ascii="Times New Roman" w:hAnsi="Times New Roman" w:cs="Times New Roman"/>
                <w:sz w:val="24"/>
                <w:szCs w:val="24"/>
              </w:rPr>
              <w:pPrChange w:id="22" w:author="Hendy" w:date="2021-02-10T10:57:00Z">
                <w:pPr>
                  <w:spacing w:line="480" w:lineRule="auto"/>
                </w:pPr>
              </w:pPrChange>
            </w:pPr>
          </w:p>
          <w:p w14:paraId="6FC160AE" w14:textId="270442F2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68A6DD4F" w14:textId="454A5908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del w:id="23" w:author="Hendy" w:date="2021-02-10T10:58:00Z">
              <w:r w:rsidRPr="00A16D9B" w:rsidDel="00530ACA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2016. </w:delText>
              </w:r>
              <w:r w:rsidRPr="00A16D9B" w:rsidDel="00530ACA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Facebook Marketing</w:delText>
              </w:r>
              <w:r w:rsidRPr="00A16D9B" w:rsidDel="00530ACA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64850154" w14:textId="4E17B142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del w:id="24" w:author="Hendy" w:date="2021-02-10T11:00:00Z">
              <w:r w:rsidRPr="00A16D9B" w:rsidDel="00530ACA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Sulianta, Feri. 2011. </w:delText>
              </w:r>
              <w:r w:rsidRPr="00A16D9B" w:rsidDel="00530ACA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Twitter for Business</w:delText>
              </w:r>
              <w:r w:rsidRPr="00A16D9B" w:rsidDel="00530ACA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5D90E75A" w14:textId="15949732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del w:id="25" w:author="Hendy" w:date="2021-02-10T10:57:00Z">
              <w:r w:rsidRPr="00A16D9B" w:rsidDel="00530ACA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A16D9B" w:rsidDel="00530ACA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Jualan Online Dengan Facebook dan Blog</w:delText>
              </w:r>
              <w:r w:rsidRPr="00A16D9B" w:rsidDel="00530ACA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1B0860DB" w14:textId="26DA2953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del w:id="26" w:author="Hendy" w:date="2021-02-10T11:00:00Z">
              <w:r w:rsidRPr="00A16D9B" w:rsidDel="00530ACA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A16D9B" w:rsidDel="00530ACA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Mengoptimalkan Blog dan Social Media Untuk Small Business</w:delText>
              </w:r>
              <w:r w:rsidRPr="00A16D9B" w:rsidDel="00530ACA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2B788062" w14:textId="25A4314E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del w:id="27" w:author="Hendy" w:date="2021-02-10T10:56:00Z">
              <w:r w:rsidRPr="00A16D9B" w:rsidDel="00530ACA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A16D9B" w:rsidDel="00530ACA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530ACA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48E20CBD" w14:textId="60D41FF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del w:id="28" w:author="Hendy" w:date="2021-02-10T10:57:00Z">
              <w:r w:rsidRPr="00A16D9B" w:rsidDel="00530ACA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530ACA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530ACA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</w:p>
          <w:p w14:paraId="230F8009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387BBA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4EF7F30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0" w:author="Hendy" w:date="2021-02-10T11:01:00Z" w:initials="H">
    <w:p w14:paraId="728FEBF3" w14:textId="6158D48A" w:rsidR="00530ACA" w:rsidRDefault="00530ACA">
      <w:pPr>
        <w:pStyle w:val="CommentText"/>
      </w:pPr>
      <w:r>
        <w:rPr>
          <w:rStyle w:val="CommentReference"/>
        </w:rPr>
        <w:annotationRef/>
      </w:r>
      <w:r>
        <w:t>Karena nama pengarang sama, jadi untuk penulisan nama cukup dengan garis lurus saja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28FEBF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E3B70" w16cex:dateUtc="2021-02-10T03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28FEBF3" w16cid:durableId="23CE3B7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E9A230" w14:textId="77777777" w:rsidR="00DE2DD3" w:rsidRDefault="00DE2DD3" w:rsidP="00D80F46">
      <w:r>
        <w:separator/>
      </w:r>
    </w:p>
  </w:endnote>
  <w:endnote w:type="continuationSeparator" w:id="0">
    <w:p w14:paraId="06F78760" w14:textId="77777777" w:rsidR="00DE2DD3" w:rsidRDefault="00DE2DD3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55E46" w14:textId="77777777" w:rsidR="00D80F46" w:rsidRDefault="00D80F46">
    <w:pPr>
      <w:pStyle w:val="Footer"/>
    </w:pPr>
    <w:r>
      <w:t>CLO-4</w:t>
    </w:r>
  </w:p>
  <w:p w14:paraId="111E4753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D0AF27" w14:textId="77777777" w:rsidR="00DE2DD3" w:rsidRDefault="00DE2DD3" w:rsidP="00D80F46">
      <w:r>
        <w:separator/>
      </w:r>
    </w:p>
  </w:footnote>
  <w:footnote w:type="continuationSeparator" w:id="0">
    <w:p w14:paraId="2A4A9B2B" w14:textId="77777777" w:rsidR="00DE2DD3" w:rsidRDefault="00DE2DD3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endy">
    <w15:presenceInfo w15:providerId="None" w15:userId="Hend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F5D73"/>
    <w:rsid w:val="00530ACA"/>
    <w:rsid w:val="00771E9D"/>
    <w:rsid w:val="008D1AF7"/>
    <w:rsid w:val="00924DF5"/>
    <w:rsid w:val="00A16D9B"/>
    <w:rsid w:val="00A86167"/>
    <w:rsid w:val="00AF28E1"/>
    <w:rsid w:val="00BC4E71"/>
    <w:rsid w:val="00D80F46"/>
    <w:rsid w:val="00DE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19D59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530A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0A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0A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A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AC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Hendy</cp:lastModifiedBy>
  <cp:revision>7</cp:revision>
  <dcterms:created xsi:type="dcterms:W3CDTF">2019-10-18T19:52:00Z</dcterms:created>
  <dcterms:modified xsi:type="dcterms:W3CDTF">2021-02-10T03:01:00Z</dcterms:modified>
</cp:coreProperties>
</file>