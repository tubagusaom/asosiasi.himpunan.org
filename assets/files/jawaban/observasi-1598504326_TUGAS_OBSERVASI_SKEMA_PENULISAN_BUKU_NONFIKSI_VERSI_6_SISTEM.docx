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:rsidTr="00821BA2">
        <w:tc>
          <w:tcPr>
            <w:tcW w:w="9350" w:type="dxa"/>
          </w:tcPr>
          <w:p w:rsidR="00125355" w:rsidRDefault="00125355" w:rsidP="004A3215">
            <w:pPr>
              <w:pStyle w:val="Heading3"/>
              <w:jc w:val="center"/>
              <w:rPr>
                <w:rFonts w:ascii="Times New Roman" w:hAnsi="Times New Roman"/>
                <w:sz w:val="48"/>
              </w:rPr>
              <w:pPrChange w:id="0" w:author="SMK NAS BDG" w:date="2020-08-27T12:04:00Z">
                <w:pPr>
                  <w:pStyle w:val="Heading3"/>
                </w:pPr>
              </w:pPrChange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Usia</w:t>
            </w:r>
            <w:proofErr w:type="spellEnd"/>
            <w:proofErr w:type="gramEnd"/>
            <w:r>
              <w:t xml:space="preserve"> Dini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D070E" w:rsidRDefault="00125355" w:rsidP="001D070E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ins w:id="1" w:author="SMK NAS BDG" w:date="2020-08-27T11:47:00Z"/>
                <w:rFonts w:ascii="Times New Roman" w:eastAsia="Times New Roman" w:hAnsi="Times New Roman" w:cs="Times New Roman"/>
                <w:color w:val="000000" w:themeColor="text1"/>
                <w:szCs w:val="24"/>
                <w:lang w:val="id-ID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D070E" w:rsidRPr="001D070E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val="id-ID"/>
              </w:rPr>
              <w:t>extre</w:t>
            </w:r>
            <w:r w:rsidR="001D070E">
              <w:rPr>
                <w:rFonts w:ascii="Times New Roman" w:eastAsia="Times New Roman" w:hAnsi="Times New Roman" w:cs="Times New Roman"/>
                <w:color w:val="000000" w:themeColor="text1"/>
                <w:szCs w:val="24"/>
                <w:lang w:val="id-ID"/>
              </w:rPr>
              <w:t>am</w:t>
            </w:r>
            <w:ins w:id="2" w:author="SMK NAS BDG" w:date="2020-08-27T11:47:00Z">
              <w:r w:rsidR="001D070E">
                <w:rPr>
                  <w:rFonts w:ascii="Times New Roman" w:eastAsia="Times New Roman" w:hAnsi="Times New Roman" w:cs="Times New Roman"/>
                  <w:color w:val="000000" w:themeColor="text1"/>
                  <w:szCs w:val="24"/>
                  <w:lang w:val="id-ID"/>
                </w:rPr>
                <w:t xml:space="preserve"> harusnya menggunakan kata baku ekstrem</w:t>
              </w:r>
            </w:ins>
          </w:p>
          <w:p w:rsidR="00125355" w:rsidRPr="004A3215" w:rsidRDefault="001D070E" w:rsidP="001D070E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color w:val="FF0000"/>
                <w:szCs w:val="24"/>
                <w:rPrChange w:id="3" w:author="SMK NAS BDG" w:date="2020-08-27T12:0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>
              <w:rPr>
                <w:rFonts w:ascii="Times New Roman" w:eastAsia="Times New Roman" w:hAnsi="Times New Roman" w:cs="Times New Roman"/>
                <w:color w:val="C00000"/>
                <w:szCs w:val="24"/>
                <w:lang w:val="id-ID"/>
              </w:rPr>
              <w:t xml:space="preserve"> </w:t>
            </w:r>
            <w:del w:id="4" w:author="SMK NAS BDG" w:date="2020-08-27T12:04:00Z">
              <w:r w:rsidR="00125355" w:rsidRPr="00EC6F38" w:rsidDel="004A3215">
                <w:rPr>
                  <w:rFonts w:ascii="Times New Roman" w:eastAsia="Times New Roman" w:hAnsi="Times New Roman" w:cs="Times New Roman"/>
                  <w:szCs w:val="24"/>
                </w:rPr>
                <w:delText>Industri yang tiap menit bahkan detik</w:delText>
              </w:r>
            </w:del>
            <w:ins w:id="5" w:author="SMK NAS BDG" w:date="2020-08-27T12:04:00Z">
              <w:r w:rsidR="004A321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Tiap menit, bahkan detik industri akan berubah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6" w:author="SMK NAS BDG" w:date="2020-08-27T12:05:00Z">
              <w:r w:rsidR="00125355" w:rsidRPr="00EC6F38" w:rsidDel="004A3215">
                <w:rPr>
                  <w:rFonts w:ascii="Times New Roman" w:eastAsia="Times New Roman" w:hAnsi="Times New Roman" w:cs="Times New Roman"/>
                  <w:szCs w:val="24"/>
                </w:rPr>
                <w:delText>dia akan berubah</w:delText>
              </w:r>
            </w:del>
            <w:ins w:id="7" w:author="SMK NAS BDG" w:date="2020-08-27T12:05:00Z">
              <w:r w:rsidR="004A321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del w:id="8" w:author="SMK NAS BDG" w:date="2020-08-27T12:06:00Z">
              <w:r w:rsidR="00125355" w:rsidRPr="00EC6F38" w:rsidDel="004A3215">
                <w:rPr>
                  <w:rFonts w:ascii="Times New Roman" w:eastAsia="Times New Roman" w:hAnsi="Times New Roman" w:cs="Times New Roman"/>
                  <w:szCs w:val="24"/>
                </w:rPr>
                <w:delText xml:space="preserve">yang </w:delText>
              </w:r>
            </w:del>
            <w:ins w:id="9" w:author="SMK NAS BDG" w:date="2020-08-27T12:06:00Z">
              <w:r w:rsidR="004A321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dan</w:t>
              </w:r>
              <w:r w:rsidR="004A3215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0" w:author="SMK NAS BDG" w:date="2020-08-27T11:45:00Z">
              <w:r w:rsidR="00125355" w:rsidRPr="00EC6F38" w:rsidDel="001D070E">
                <w:rPr>
                  <w:rFonts w:ascii="Times New Roman" w:eastAsia="Times New Roman" w:hAnsi="Times New Roman" w:cs="Times New Roman"/>
                  <w:szCs w:val="24"/>
                </w:rPr>
                <w:delText>industry</w:delText>
              </w:r>
            </w:del>
            <w:ins w:id="11" w:author="SMK NAS BDG" w:date="2020-08-27T11:45:00Z">
              <w:r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ins w:id="12" w:author="SMK NAS BDG" w:date="2020-08-27T11:44:00Z">
              <w:r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kata baku dari industry adalah industri </w:t>
              </w:r>
            </w:ins>
            <w:del w:id="13" w:author="SMK NAS BDG" w:date="2020-08-27T11:44:00Z">
              <w:r w:rsidR="00125355" w:rsidRPr="00EC6F38" w:rsidDel="001D070E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4A3215" w:rsidRDefault="00125355" w:rsidP="001D070E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  <w:lang w:val="id-ID"/>
                <w:rPrChange w:id="14" w:author="SMK NAS BDG" w:date="2020-08-27T12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5" w:author="SMK NAS BDG" w:date="2020-08-27T11:48:00Z">
              <w:r w:rsidRPr="00EC6F38" w:rsidDel="0012726D">
                <w:rPr>
                  <w:rFonts w:ascii="Times New Roman" w:eastAsia="Times New Roman" w:hAnsi="Times New Roman" w:cs="Times New Roman"/>
                  <w:szCs w:val="24"/>
                </w:rPr>
                <w:delText>di siapkan</w:delText>
              </w:r>
            </w:del>
            <w:ins w:id="16" w:author="SMK NAS BDG" w:date="2020-08-27T11:48:00Z">
              <w:r w:rsidR="0012726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diganti dengan </w:t>
              </w:r>
            </w:ins>
            <w:ins w:id="17" w:author="SMK NAS BDG" w:date="2020-08-27T11:49:00Z">
              <w:r w:rsidR="0012726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“disiapkan”</w:t>
              </w:r>
            </w:ins>
            <w:del w:id="18" w:author="SMK NAS BDG" w:date="2020-08-27T12:06:00Z">
              <w:r w:rsidRPr="00EC6F38" w:rsidDel="004A3215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9" w:author="SMK NAS BDG" w:date="2020-08-27T12:06:00Z">
              <w:r w:rsidRPr="00EC6F38" w:rsidDel="004A3215">
                <w:rPr>
                  <w:rFonts w:ascii="Times New Roman" w:eastAsia="Times New Roman" w:hAnsi="Times New Roman" w:cs="Times New Roman"/>
                  <w:szCs w:val="24"/>
                </w:rPr>
                <w:delText xml:space="preserve">kerja </w:delText>
              </w:r>
            </w:del>
            <w:ins w:id="20" w:author="SMK NAS BDG" w:date="2020-08-27T12:06:00Z">
              <w:r w:rsidR="004A321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sertakan tanda koma (,)</w:t>
              </w:r>
              <w:r w:rsidR="004A3215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1" w:author="SMK NAS BDG" w:date="2020-08-27T11:49:00Z">
              <w:r w:rsidRPr="00EC6F38" w:rsidDel="0012726D">
                <w:rPr>
                  <w:rFonts w:ascii="Times New Roman" w:eastAsia="Times New Roman" w:hAnsi="Times New Roman" w:cs="Times New Roman"/>
                  <w:szCs w:val="24"/>
                </w:rPr>
                <w:delText>perkerja</w:delText>
              </w:r>
            </w:del>
            <w:ins w:id="22" w:author="SMK NAS BDG" w:date="2020-08-27T11:49:00Z">
              <w:r w:rsidR="0012726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kesalahan penulisan pada kata pekerja</w:t>
              </w:r>
              <w:r w:rsidR="0012726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3" w:author="SMK NAS BDG" w:date="2020-08-27T11:50:00Z">
              <w:r w:rsidRPr="00EC6F38" w:rsidDel="0012726D">
                <w:rPr>
                  <w:rFonts w:ascii="Times New Roman" w:eastAsia="Times New Roman" w:hAnsi="Times New Roman" w:cs="Times New Roman"/>
                  <w:szCs w:val="24"/>
                </w:rPr>
                <w:delText>di siapkan</w:delText>
              </w:r>
            </w:del>
            <w:ins w:id="24" w:author="SMK NAS BDG" w:date="2020-08-27T11:50:00Z">
              <w:r w:rsidR="0012726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disiapkan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D070E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del w:id="25" w:author="SMK NAS BDG" w:date="2020-08-27T11:51:00Z">
              <w:r w:rsidRPr="00EC6F38" w:rsidDel="0012726D">
                <w:rPr>
                  <w:rFonts w:ascii="Times New Roman" w:eastAsia="Times New Roman" w:hAnsi="Times New Roman" w:cs="Times New Roman"/>
                  <w:szCs w:val="24"/>
                </w:rPr>
                <w:delText>di buat</w:delText>
              </w:r>
            </w:del>
            <w:ins w:id="26" w:author="SMK NAS BDG" w:date="2020-08-27T11:51:00Z">
              <w:r w:rsidR="0012726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dibuat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7" w:author="SMK NAS BDG" w:date="2020-08-27T11:54:00Z">
              <w:r w:rsidRPr="00EC6F38" w:rsidDel="0012726D">
                <w:rPr>
                  <w:rFonts w:ascii="Times New Roman" w:eastAsia="Times New Roman" w:hAnsi="Times New Roman" w:cs="Times New Roman"/>
                  <w:szCs w:val="24"/>
                </w:rPr>
                <w:delText>me</w:delText>
              </w:r>
              <w:r w:rsidR="0012726D" w:rsidDel="0012726D">
                <w:rPr>
                  <w:rFonts w:ascii="Times New Roman" w:eastAsia="Times New Roman" w:hAnsi="Times New Roman" w:cs="Times New Roman"/>
                  <w:szCs w:val="24"/>
                </w:rPr>
                <w:delText>merluas</w:delText>
              </w:r>
              <w:r w:rsidRPr="00EC6F38" w:rsidDel="0012726D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ins w:id="28" w:author="SMK NAS BDG" w:date="2020-08-27T11:54:00Z">
              <w:r w:rsidR="0012726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harusnya memperluas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D070E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9" w:author="SMK NAS BDG" w:date="2020-08-27T11:55:00Z">
              <w:r w:rsidRPr="00EC6F38" w:rsidDel="0012726D">
                <w:rPr>
                  <w:rFonts w:ascii="Times New Roman" w:eastAsia="Times New Roman" w:hAnsi="Times New Roman" w:cs="Times New Roman"/>
                  <w:szCs w:val="24"/>
                </w:rPr>
                <w:delText>di butuhkan</w:delText>
              </w:r>
            </w:del>
            <w:ins w:id="30" w:author="SMK NAS BDG" w:date="2020-08-27T11:55:00Z">
              <w:r w:rsidR="0012726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dibutuhkan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del w:id="31" w:author="SMK NAS BDG" w:date="2020-08-27T11:55:00Z">
              <w:r w:rsidRPr="00EC6F38" w:rsidDel="0012726D">
                <w:rPr>
                  <w:rFonts w:ascii="Times New Roman" w:eastAsia="Times New Roman" w:hAnsi="Times New Roman" w:cs="Times New Roman"/>
                  <w:szCs w:val="24"/>
                </w:rPr>
                <w:delText>Mengapa demikian</w:delText>
              </w:r>
            </w:del>
            <w:ins w:id="32" w:author="SMK NAS BDG" w:date="2020-08-27T11:55:00Z">
              <w:r w:rsidR="0012726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ins w:id="33" w:author="SMK NAS BDG" w:date="2020-08-27T11:56:00Z">
              <w:r w:rsidR="0012726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Mengapa demikian? Karena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4" w:author="SMK NAS BDG" w:date="2020-08-27T11:56:00Z">
              <w:r w:rsidRPr="00EC6F38" w:rsidDel="0012726D">
                <w:rPr>
                  <w:rFonts w:ascii="Times New Roman" w:eastAsia="Times New Roman" w:hAnsi="Times New Roman" w:cs="Times New Roman"/>
                  <w:szCs w:val="24"/>
                </w:rPr>
                <w:delText>pendidikan 4.0 ini hari ini sedang gencar-gencarnya di publis,</w:delText>
              </w:r>
            </w:del>
            <w:ins w:id="35" w:author="SMK NAS BDG" w:date="2020-08-27T11:56:00Z">
              <w:r w:rsidR="0012726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6" w:author="SMK NAS BDG" w:date="2020-08-27T11:57:00Z">
              <w:r w:rsidRPr="00EC6F38" w:rsidDel="0012726D">
                <w:rPr>
                  <w:rFonts w:ascii="Times New Roman" w:eastAsia="Times New Roman" w:hAnsi="Times New Roman" w:cs="Times New Roman"/>
                  <w:szCs w:val="24"/>
                </w:rPr>
                <w:delText xml:space="preserve">kita </w:delText>
              </w:r>
            </w:del>
            <w:ins w:id="37" w:author="SMK NAS BDG" w:date="2020-08-27T11:57:00Z">
              <w:r w:rsidR="0012726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generasi muda</w:t>
              </w:r>
              <w:r w:rsidR="0012726D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8" w:author="SMK NAS BDG" w:date="2020-08-27T11:57:00Z">
              <w:r w:rsidRPr="00EC6F38" w:rsidDel="0012726D">
                <w:rPr>
                  <w:rFonts w:ascii="Times New Roman" w:eastAsia="Times New Roman" w:hAnsi="Times New Roman" w:cs="Times New Roman"/>
                  <w:szCs w:val="24"/>
                </w:rPr>
                <w:delText>atau generasi muda</w:delText>
              </w:r>
            </w:del>
            <w:ins w:id="39" w:author="SMK NAS BDG" w:date="2020-08-27T11:57:00Z">
              <w:r w:rsidR="0012726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4A3215" w:rsidRDefault="00125355" w:rsidP="001D070E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  <w:lang w:val="id-ID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  <w:r w:rsidR="004A3215">
              <w:rPr>
                <w:rFonts w:ascii="Times New Roman" w:eastAsia="Times New Roman" w:hAnsi="Times New Roman" w:cs="Times New Roman"/>
                <w:szCs w:val="24"/>
                <w:lang w:val="id-ID"/>
              </w:rPr>
              <w:t>: Harusnya menggunakan penomoran</w:t>
            </w:r>
          </w:p>
          <w:p w:rsidR="00125355" w:rsidRPr="00EC6F38" w:rsidDel="004A3215" w:rsidRDefault="00125355" w:rsidP="001D070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del w:id="40" w:author="SMK NAS BDG" w:date="2020-08-27T11:59:00Z"/>
                <w:rFonts w:ascii="Times New Roman" w:eastAsia="Times New Roman" w:hAnsi="Times New Roman" w:cs="Times New Roman"/>
                <w:szCs w:val="24"/>
              </w:rPr>
            </w:pPr>
            <w:del w:id="41" w:author="SMK NAS BDG" w:date="2020-08-27T11:59:00Z">
              <w:r w:rsidRPr="00EC6F38" w:rsidDel="004A3215">
                <w:rPr>
                  <w:rFonts w:ascii="Times New Roman" w:eastAsia="Times New Roman" w:hAnsi="Times New Roman" w:cs="Times New Roman"/>
                  <w:szCs w:val="24"/>
                </w:rPr>
                <w:delText>Tahapan belajar sesuai dengan kemampuan dan minat/kebutuhan siswa.</w:delText>
              </w:r>
            </w:del>
          </w:p>
          <w:p w:rsidR="00125355" w:rsidRPr="00EC6F38" w:rsidDel="004A3215" w:rsidRDefault="00125355" w:rsidP="001D070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del w:id="42" w:author="SMK NAS BDG" w:date="2020-08-27T11:59:00Z"/>
                <w:rFonts w:ascii="Times New Roman" w:eastAsia="Times New Roman" w:hAnsi="Times New Roman" w:cs="Times New Roman"/>
                <w:szCs w:val="24"/>
              </w:rPr>
            </w:pPr>
            <w:del w:id="43" w:author="SMK NAS BDG" w:date="2020-08-27T11:59:00Z">
              <w:r w:rsidRPr="00EC6F38" w:rsidDel="004A3215">
                <w:rPr>
                  <w:rFonts w:ascii="Times New Roman" w:eastAsia="Times New Roman" w:hAnsi="Times New Roman" w:cs="Times New Roman"/>
                  <w:szCs w:val="24"/>
                </w:rPr>
                <w:delText>Pada tahab ini guru di tutut untuk merancang pembelajaran sesuai dengan minat dan bakat/kebutuhan siswa.</w:delText>
              </w:r>
            </w:del>
          </w:p>
          <w:p w:rsidR="00125355" w:rsidRPr="00EC6F38" w:rsidDel="004A3215" w:rsidRDefault="00125355" w:rsidP="001D070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del w:id="44" w:author="SMK NAS BDG" w:date="2020-08-27T11:59:00Z"/>
                <w:rFonts w:ascii="Times New Roman" w:eastAsia="Times New Roman" w:hAnsi="Times New Roman" w:cs="Times New Roman"/>
                <w:szCs w:val="24"/>
              </w:rPr>
            </w:pPr>
            <w:del w:id="45" w:author="SMK NAS BDG" w:date="2020-08-27T11:59:00Z">
              <w:r w:rsidRPr="00EC6F38" w:rsidDel="004A3215">
                <w:rPr>
                  <w:rFonts w:ascii="Times New Roman" w:eastAsia="Times New Roman" w:hAnsi="Times New Roman" w:cs="Times New Roman"/>
                  <w:szCs w:val="24"/>
                </w:rPr>
                <w:delText>Menggunakan penilaian formatif.</w:delText>
              </w:r>
            </w:del>
          </w:p>
          <w:p w:rsidR="00125355" w:rsidRPr="00EC6F38" w:rsidDel="004A3215" w:rsidRDefault="00125355" w:rsidP="001D070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del w:id="46" w:author="SMK NAS BDG" w:date="2020-08-27T11:59:00Z"/>
                <w:rFonts w:ascii="Times New Roman" w:eastAsia="Times New Roman" w:hAnsi="Times New Roman" w:cs="Times New Roman"/>
                <w:szCs w:val="24"/>
              </w:rPr>
            </w:pPr>
            <w:del w:id="47" w:author="SMK NAS BDG" w:date="2020-08-27T11:59:00Z">
              <w:r w:rsidRPr="00EC6F38" w:rsidDel="004A3215">
                <w:rPr>
                  <w:rFonts w:ascii="Times New Roman" w:eastAsia="Times New Roman" w:hAnsi="Times New Roman" w:cs="Times New Roman"/>
                  <w:szCs w:val="24"/>
                </w:rPr>
                <w:delText>Yaitu guru di sini di tuntut untuk membantu siwa dalam mencari kemampuan dan bakat siswa.</w:delText>
              </w:r>
            </w:del>
          </w:p>
          <w:p w:rsidR="00125355" w:rsidRPr="00EC6F38" w:rsidDel="004A3215" w:rsidRDefault="00125355" w:rsidP="001D070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del w:id="48" w:author="SMK NAS BDG" w:date="2020-08-27T11:59:00Z"/>
                <w:rFonts w:ascii="Times New Roman" w:eastAsia="Times New Roman" w:hAnsi="Times New Roman" w:cs="Times New Roman"/>
                <w:szCs w:val="24"/>
              </w:rPr>
            </w:pPr>
            <w:del w:id="49" w:author="SMK NAS BDG" w:date="2020-08-27T11:59:00Z">
              <w:r w:rsidRPr="00EC6F38" w:rsidDel="004A3215">
                <w:rPr>
                  <w:rFonts w:ascii="Times New Roman" w:eastAsia="Times New Roman" w:hAnsi="Times New Roman" w:cs="Times New Roman"/>
                  <w:szCs w:val="24"/>
                </w:rPr>
                <w:delText>Menempatkan guru sebagai mentor.</w:delText>
              </w:r>
            </w:del>
          </w:p>
          <w:p w:rsidR="00125355" w:rsidRPr="00EC6F38" w:rsidDel="004A3215" w:rsidRDefault="00125355" w:rsidP="001D070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del w:id="50" w:author="SMK NAS BDG" w:date="2020-08-27T11:59:00Z"/>
                <w:rFonts w:ascii="Times New Roman" w:eastAsia="Times New Roman" w:hAnsi="Times New Roman" w:cs="Times New Roman"/>
                <w:szCs w:val="24"/>
              </w:rPr>
            </w:pPr>
            <w:del w:id="51" w:author="SMK NAS BDG" w:date="2020-08-27T11:59:00Z">
              <w:r w:rsidRPr="00EC6F38" w:rsidDel="004A3215">
                <w:rPr>
                  <w:rFonts w:ascii="Times New Roman" w:eastAsia="Times New Roman" w:hAnsi="Times New Roman" w:cs="Times New Roman"/>
                  <w:szCs w:val="24"/>
                </w:rPr>
                <w:delText>Guri dilatih untuk mengembangkan kurikulum dan memberikan kebebasan untuk menentukan cara belajar mengajar siswa.</w:delText>
              </w:r>
            </w:del>
          </w:p>
          <w:p w:rsidR="00125355" w:rsidRPr="00EC6F38" w:rsidDel="004A3215" w:rsidRDefault="00125355" w:rsidP="001D070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del w:id="52" w:author="SMK NAS BDG" w:date="2020-08-27T11:59:00Z"/>
                <w:rFonts w:ascii="Times New Roman" w:eastAsia="Times New Roman" w:hAnsi="Times New Roman" w:cs="Times New Roman"/>
                <w:szCs w:val="24"/>
              </w:rPr>
            </w:pPr>
            <w:del w:id="53" w:author="SMK NAS BDG" w:date="2020-08-27T11:59:00Z">
              <w:r w:rsidRPr="00EC6F38" w:rsidDel="004A3215">
                <w:rPr>
                  <w:rFonts w:ascii="Times New Roman" w:eastAsia="Times New Roman" w:hAnsi="Times New Roman" w:cs="Times New Roman"/>
                  <w:szCs w:val="24"/>
                </w:rPr>
                <w:delText>Pengembangan profesi guru.</w:delText>
              </w:r>
            </w:del>
          </w:p>
          <w:p w:rsidR="00125355" w:rsidRPr="00EC6F38" w:rsidRDefault="00125355" w:rsidP="001D070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del w:id="54" w:author="SMK NAS BDG" w:date="2020-08-27T11:59:00Z">
              <w:r w:rsidRPr="00EC6F38" w:rsidDel="004A3215">
                <w:rPr>
                  <w:rFonts w:ascii="Times New Roman" w:eastAsia="Times New Roman" w:hAnsi="Times New Roman" w:cs="Times New Roman"/>
                  <w:szCs w:val="24"/>
                </w:rPr>
                <w:delText>Dimana guru sebagai pendidik di era 4.0 maka guru tidak boleh menetap dengan satu strata, harus selalu berkembang agar dapat mengajarkan pendidikan sesuai dengan eranya.</w:delText>
              </w:r>
            </w:del>
            <w:ins w:id="55" w:author="SMK NAS BDG" w:date="2020-08-27T11:59:00Z">
              <w:r w:rsidR="004A321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</w:p>
          <w:p w:rsidR="00125355" w:rsidRPr="004A3215" w:rsidRDefault="00125355" w:rsidP="001D070E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  <w:lang w:val="id-ID"/>
                <w:rPrChange w:id="56" w:author="SMK NAS BDG" w:date="2020-08-27T12:0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del w:id="57" w:author="SMK NAS BDG" w:date="2020-08-27T11:59:00Z">
              <w:r w:rsidRPr="00EC6F38" w:rsidDel="004A3215">
                <w:rPr>
                  <w:rFonts w:ascii="Times New Roman" w:eastAsia="Times New Roman" w:hAnsi="Times New Roman" w:cs="Times New Roman"/>
                  <w:szCs w:val="24"/>
                </w:rPr>
                <w:delText>di tekankan</w:delText>
              </w:r>
            </w:del>
            <w:ins w:id="58" w:author="SMK NAS BDG" w:date="2020-08-27T11:59:00Z">
              <w:r w:rsidR="004A321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ditekankan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  <w:ins w:id="59" w:author="SMK NAS BDG" w:date="2020-08-27T12:00:00Z">
              <w:r w:rsidR="004A321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harus menggunakan penomoran</w:t>
              </w:r>
            </w:ins>
          </w:p>
          <w:p w:rsidR="00125355" w:rsidRPr="00EC6F38" w:rsidDel="004A3215" w:rsidRDefault="00125355" w:rsidP="001D070E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del w:id="60" w:author="SMK NAS BDG" w:date="2020-08-27T12:00:00Z"/>
                <w:rFonts w:ascii="Times New Roman" w:eastAsia="Times New Roman" w:hAnsi="Times New Roman" w:cs="Times New Roman"/>
                <w:szCs w:val="24"/>
              </w:rPr>
            </w:pPr>
            <w:del w:id="61" w:author="SMK NAS BDG" w:date="2020-08-27T12:00:00Z">
              <w:r w:rsidRPr="00EC6F38" w:rsidDel="004A3215">
                <w:rPr>
                  <w:rFonts w:ascii="Times New Roman" w:eastAsia="Times New Roman" w:hAnsi="Times New Roman" w:cs="Times New Roman"/>
                  <w:szCs w:val="24"/>
                </w:rPr>
                <w:delText>Mengamati</w:delText>
              </w:r>
            </w:del>
          </w:p>
          <w:p w:rsidR="00125355" w:rsidRPr="00EC6F38" w:rsidDel="004A3215" w:rsidRDefault="00125355" w:rsidP="001D070E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del w:id="62" w:author="SMK NAS BDG" w:date="2020-08-27T12:00:00Z"/>
                <w:rFonts w:ascii="Times New Roman" w:eastAsia="Times New Roman" w:hAnsi="Times New Roman" w:cs="Times New Roman"/>
                <w:szCs w:val="24"/>
              </w:rPr>
            </w:pPr>
            <w:del w:id="63" w:author="SMK NAS BDG" w:date="2020-08-27T12:00:00Z">
              <w:r w:rsidRPr="00EC6F38" w:rsidDel="004A3215">
                <w:rPr>
                  <w:rFonts w:ascii="Times New Roman" w:eastAsia="Times New Roman" w:hAnsi="Times New Roman" w:cs="Times New Roman"/>
                  <w:szCs w:val="24"/>
                </w:rPr>
                <w:lastRenderedPageBreak/>
                <w:delText>Memahami</w:delText>
              </w:r>
            </w:del>
          </w:p>
          <w:p w:rsidR="00125355" w:rsidRPr="00EC6F38" w:rsidDel="004A3215" w:rsidRDefault="00125355" w:rsidP="001D070E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del w:id="64" w:author="SMK NAS BDG" w:date="2020-08-27T12:00:00Z"/>
                <w:rFonts w:ascii="Times New Roman" w:eastAsia="Times New Roman" w:hAnsi="Times New Roman" w:cs="Times New Roman"/>
                <w:szCs w:val="24"/>
              </w:rPr>
            </w:pPr>
            <w:del w:id="65" w:author="SMK NAS BDG" w:date="2020-08-27T12:00:00Z">
              <w:r w:rsidRPr="00EC6F38" w:rsidDel="004A3215">
                <w:rPr>
                  <w:rFonts w:ascii="Times New Roman" w:eastAsia="Times New Roman" w:hAnsi="Times New Roman" w:cs="Times New Roman"/>
                  <w:szCs w:val="24"/>
                </w:rPr>
                <w:delText>Mencoba</w:delText>
              </w:r>
            </w:del>
          </w:p>
          <w:p w:rsidR="00125355" w:rsidRPr="00EC6F38" w:rsidDel="004A3215" w:rsidRDefault="00125355" w:rsidP="001D070E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del w:id="66" w:author="SMK NAS BDG" w:date="2020-08-27T12:00:00Z"/>
                <w:rFonts w:ascii="Times New Roman" w:eastAsia="Times New Roman" w:hAnsi="Times New Roman" w:cs="Times New Roman"/>
                <w:szCs w:val="24"/>
              </w:rPr>
            </w:pPr>
            <w:del w:id="67" w:author="SMK NAS BDG" w:date="2020-08-27T12:00:00Z">
              <w:r w:rsidRPr="00EC6F38" w:rsidDel="004A3215">
                <w:rPr>
                  <w:rFonts w:ascii="Times New Roman" w:eastAsia="Times New Roman" w:hAnsi="Times New Roman" w:cs="Times New Roman"/>
                  <w:szCs w:val="24"/>
                </w:rPr>
                <w:delText>Mendiskusikan</w:delText>
              </w:r>
            </w:del>
          </w:p>
          <w:p w:rsidR="00125355" w:rsidRPr="00EC6F38" w:rsidRDefault="00125355" w:rsidP="001D070E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del w:id="68" w:author="SMK NAS BDG" w:date="2020-08-27T12:00:00Z">
              <w:r w:rsidRPr="00EC6F38" w:rsidDel="004A3215">
                <w:rPr>
                  <w:rFonts w:ascii="Times New Roman" w:eastAsia="Times New Roman" w:hAnsi="Times New Roman" w:cs="Times New Roman"/>
                  <w:szCs w:val="24"/>
                </w:rPr>
                <w:delText>Penelitian</w:delText>
              </w:r>
            </w:del>
            <w:ins w:id="69" w:author="SMK NAS BDG" w:date="2020-08-27T12:00:00Z">
              <w:r w:rsidR="004A321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</w:p>
          <w:p w:rsidR="00125355" w:rsidRPr="00EC6F38" w:rsidRDefault="00125355" w:rsidP="001D070E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del w:id="70" w:author="SMK NAS BDG" w:date="2020-08-27T12:00:00Z">
              <w:r w:rsidRPr="00EC6F38" w:rsidDel="004A3215">
                <w:rPr>
                  <w:rFonts w:ascii="Times New Roman" w:eastAsia="Times New Roman" w:hAnsi="Times New Roman" w:cs="Times New Roman"/>
                  <w:szCs w:val="24"/>
                </w:rPr>
                <w:delText xml:space="preserve">Pikiran kritis sangat di butuhkan karena </w:delText>
              </w:r>
            </w:del>
            <w:ins w:id="71" w:author="SMK NAS BDG" w:date="2020-08-27T12:00:00Z">
              <w:r w:rsidR="004A321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D</w:t>
              </w:r>
            </w:ins>
            <w:del w:id="72" w:author="SMK NAS BDG" w:date="2020-08-27T12:00:00Z">
              <w:r w:rsidRPr="00EC6F38" w:rsidDel="004A3215">
                <w:rPr>
                  <w:rFonts w:ascii="Times New Roman" w:eastAsia="Times New Roman" w:hAnsi="Times New Roman" w:cs="Times New Roman"/>
                  <w:szCs w:val="24"/>
                </w:rPr>
                <w:delText>d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D070E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del w:id="73" w:author="SMK NAS BDG" w:date="2020-08-27T12:01:00Z">
              <w:r w:rsidRPr="00EC6F38" w:rsidDel="004A3215">
                <w:rPr>
                  <w:rFonts w:ascii="Times New Roman" w:eastAsia="Times New Roman" w:hAnsi="Times New Roman" w:cs="Times New Roman"/>
                  <w:szCs w:val="24"/>
                </w:rPr>
                <w:delText xml:space="preserve">mucul </w:delText>
              </w:r>
            </w:del>
            <w:ins w:id="74" w:author="SMK NAS BDG" w:date="2020-08-27T12:01:00Z">
              <w:r w:rsidR="004A321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muncul</w:t>
              </w:r>
              <w:r w:rsidR="004A3215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75" w:author="SMK NAS BDG" w:date="2020-08-27T12:01:00Z">
              <w:r w:rsidRPr="00EC6F38" w:rsidDel="004A3215">
                <w:rPr>
                  <w:rFonts w:ascii="Times New Roman" w:eastAsia="Times New Roman" w:hAnsi="Times New Roman" w:cs="Times New Roman"/>
                  <w:szCs w:val="24"/>
                </w:rPr>
                <w:delText xml:space="preserve">tadi </w:delText>
              </w:r>
            </w:del>
            <w:ins w:id="76" w:author="SMK NAS BDG" w:date="2020-08-27T12:01:00Z">
              <w:r w:rsidR="004A321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sertakan tanda koma (,)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77" w:author="SMK NAS BDG" w:date="2020-08-27T12:02:00Z">
              <w:r w:rsidRPr="00EC6F38" w:rsidDel="004A3215">
                <w:rPr>
                  <w:rFonts w:ascii="Times New Roman" w:eastAsia="Times New Roman" w:hAnsi="Times New Roman" w:cs="Times New Roman"/>
                  <w:szCs w:val="24"/>
                </w:rPr>
                <w:delText xml:space="preserve">praktek </w:delText>
              </w:r>
            </w:del>
            <w:ins w:id="78" w:author="SMK NAS BDG" w:date="2020-08-27T12:02:00Z">
              <w:r w:rsidR="004A321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diganti dengan kata baku “praktik”</w:t>
              </w:r>
              <w:r w:rsidR="004A3215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D070E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del w:id="79" w:author="SMK NAS BDG" w:date="2020-08-27T12:02:00Z">
              <w:r w:rsidRPr="00EC6F38" w:rsidDel="004A3215">
                <w:rPr>
                  <w:rFonts w:ascii="Times New Roman" w:eastAsia="Times New Roman" w:hAnsi="Times New Roman" w:cs="Times New Roman"/>
                  <w:szCs w:val="24"/>
                </w:rPr>
                <w:delText xml:space="preserve">mencoba </w:delText>
              </w:r>
            </w:del>
            <w:ins w:id="80" w:author="SMK NAS BDG" w:date="2020-08-27T12:02:00Z">
              <w:r w:rsidR="004A321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sertakan tanda koma </w:t>
              </w:r>
            </w:ins>
            <w:ins w:id="81" w:author="SMK NAS BDG" w:date="2020-08-27T12:03:00Z">
              <w:r w:rsidR="004A321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(,)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4A3215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del w:id="82" w:author="SMK NAS BDG" w:date="2020-08-27T12:03:00Z">
              <w:r w:rsidRPr="00EC6F38" w:rsidDel="004A3215">
                <w:rPr>
                  <w:rFonts w:ascii="Times New Roman" w:eastAsia="Times New Roman" w:hAnsi="Times New Roman" w:cs="Times New Roman"/>
                  <w:szCs w:val="24"/>
                </w:rPr>
                <w:delText xml:space="preserve">terahir </w:delText>
              </w:r>
            </w:del>
            <w:ins w:id="83" w:author="SMK NAS BDG" w:date="2020-08-27T12:03:00Z">
              <w:r w:rsidR="004A321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terakhir</w:t>
              </w:r>
              <w:r w:rsidR="004A3215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84" w:author="SMK NAS BDG" w:date="2020-08-27T12:04:00Z">
              <w:r w:rsidRPr="00EC6F38" w:rsidDel="004A3215">
                <w:rPr>
                  <w:rFonts w:ascii="Times New Roman" w:eastAsia="Times New Roman" w:hAnsi="Times New Roman" w:cs="Times New Roman"/>
                  <w:szCs w:val="24"/>
                </w:rPr>
                <w:delText xml:space="preserve">lihat </w:delText>
              </w:r>
            </w:del>
            <w:ins w:id="85" w:author="SMK NAS BDG" w:date="2020-08-27T12:04:00Z">
              <w:r w:rsidR="004A321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melihat</w:t>
              </w:r>
              <w:r w:rsidR="004A3215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>
      <w:bookmarkStart w:id="86" w:name="_GoBack"/>
      <w:bookmarkEnd w:id="86"/>
    </w:p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MK NAS BDG">
    <w15:presenceInfo w15:providerId="None" w15:userId="SMK NAS BD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12251A"/>
    <w:rsid w:val="00125355"/>
    <w:rsid w:val="0012726D"/>
    <w:rsid w:val="001D038C"/>
    <w:rsid w:val="001D070E"/>
    <w:rsid w:val="00240407"/>
    <w:rsid w:val="0042167F"/>
    <w:rsid w:val="004A3215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07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7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SMK NAS BDG</cp:lastModifiedBy>
  <cp:revision>2</cp:revision>
  <dcterms:created xsi:type="dcterms:W3CDTF">2020-08-27T05:07:00Z</dcterms:created>
  <dcterms:modified xsi:type="dcterms:W3CDTF">2020-08-27T05:07:00Z</dcterms:modified>
</cp:coreProperties>
</file>