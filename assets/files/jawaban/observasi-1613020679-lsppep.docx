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6B22" w:rsidRPr="00EC6B22" w:rsidRDefault="00EC6B22" w:rsidP="00EC6B22">
            <w:pPr>
              <w:spacing w:line="480" w:lineRule="auto"/>
              <w:ind w:left="596" w:hanging="596"/>
              <w:rPr>
                <w:ins w:id="0" w:author="Admin" w:date="2021-02-11T12:56:00Z"/>
                <w:rFonts w:ascii="Times New Roman" w:hAnsi="Times New Roman" w:cs="Times New Roman"/>
                <w:sz w:val="24"/>
                <w:szCs w:val="24"/>
                <w:rPrChange w:id="1" w:author="Admin" w:date="2021-02-11T12:59:00Z">
                  <w:rPr>
                    <w:ins w:id="2" w:author="Admin" w:date="2021-02-11T12:5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" w:author="Admin" w:date="2021-02-11T12:56:00Z">
                <w:pPr>
                  <w:spacing w:line="480" w:lineRule="auto"/>
                </w:pPr>
              </w:pPrChange>
            </w:pPr>
            <w:ins w:id="4" w:author="Admin" w:date="2021-02-11T12:56:00Z">
              <w:r w:rsidRPr="00EC6B22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F9111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F9111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C6B22" w:rsidRPr="00A16D9B" w:rsidRDefault="00EC6B22" w:rsidP="00EC6B22">
            <w:pPr>
              <w:spacing w:line="480" w:lineRule="auto"/>
              <w:ind w:left="596" w:hanging="596"/>
              <w:rPr>
                <w:ins w:id="5" w:author="Admin" w:date="2021-02-11T12:56:00Z"/>
                <w:rFonts w:ascii="Times New Roman" w:hAnsi="Times New Roman" w:cs="Times New Roman"/>
                <w:sz w:val="24"/>
                <w:szCs w:val="24"/>
              </w:rPr>
              <w:pPrChange w:id="6" w:author="Admin" w:date="2021-02-11T12:56:00Z">
                <w:pPr>
                  <w:spacing w:line="480" w:lineRule="auto"/>
                </w:pPr>
              </w:pPrChange>
            </w:pPr>
            <w:ins w:id="7" w:author="Admin" w:date="2021-02-11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</w:t>
              </w:r>
            </w:ins>
            <w:proofErr w:type="spellStart"/>
            <w:ins w:id="8" w:author="Admin" w:date="2021-02-11T13:15:00Z"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9" w:author="Admin" w:date="2021-02-11T12:5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EC6B22" w:rsidRPr="00A16D9B" w:rsidRDefault="00EC6B22" w:rsidP="00EC6B22">
            <w:pPr>
              <w:spacing w:line="480" w:lineRule="auto"/>
              <w:ind w:left="596" w:hanging="596"/>
              <w:rPr>
                <w:ins w:id="10" w:author="Admin" w:date="2021-02-11T12:57:00Z"/>
                <w:rFonts w:ascii="Times New Roman" w:hAnsi="Times New Roman" w:cs="Times New Roman"/>
                <w:sz w:val="24"/>
                <w:szCs w:val="24"/>
              </w:rPr>
              <w:pPrChange w:id="11" w:author="Admin" w:date="2021-02-11T12:57:00Z">
                <w:pPr>
                  <w:spacing w:line="480" w:lineRule="auto"/>
                </w:pPr>
              </w:pPrChange>
            </w:pPr>
            <w:ins w:id="12" w:author="Admin" w:date="2021-02-11T12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</w:t>
              </w:r>
            </w:ins>
            <w:proofErr w:type="spellStart"/>
            <w:ins w:id="13" w:author="Admin" w:date="2021-02-11T13:16:00Z"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4" w:author="Admin" w:date="2021-02-11T12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C6B22" w:rsidRDefault="00EC6B22" w:rsidP="00EC6B22">
            <w:pPr>
              <w:spacing w:line="480" w:lineRule="auto"/>
              <w:rPr>
                <w:ins w:id="15" w:author="Admin" w:date="2021-02-11T12:58:00Z"/>
                <w:rFonts w:ascii="Times New Roman" w:hAnsi="Times New Roman" w:cs="Times New Roman"/>
                <w:sz w:val="24"/>
                <w:szCs w:val="24"/>
              </w:rPr>
            </w:pPr>
            <w:ins w:id="16" w:author="Admin" w:date="2021-02-11T12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</w:t>
              </w:r>
            </w:ins>
            <w:proofErr w:type="spellStart"/>
            <w:ins w:id="17" w:author="Admin" w:date="2021-02-11T13:16:00Z"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18" w:author="Admin" w:date="2021-02-11T12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C6B22" w:rsidRPr="00A16D9B" w:rsidRDefault="00EC6B22" w:rsidP="00EC6B22">
            <w:pPr>
              <w:spacing w:line="480" w:lineRule="auto"/>
              <w:ind w:left="596" w:hanging="596"/>
              <w:rPr>
                <w:ins w:id="19" w:author="Admin" w:date="2021-02-11T12:58:00Z"/>
                <w:rFonts w:ascii="Times New Roman" w:hAnsi="Times New Roman" w:cs="Times New Roman"/>
                <w:sz w:val="24"/>
                <w:szCs w:val="24"/>
              </w:rPr>
              <w:pPrChange w:id="20" w:author="Admin" w:date="2021-02-11T12:58:00Z">
                <w:pPr>
                  <w:spacing w:line="480" w:lineRule="auto"/>
                </w:pPr>
              </w:pPrChange>
            </w:pPr>
            <w:ins w:id="21" w:author="Admin" w:date="2021-02-11T12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</w:t>
              </w:r>
            </w:ins>
            <w:ins w:id="22" w:author="Admin" w:date="2021-02-11T13:19:00Z"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3" w:author="Admin" w:date="2021-02-11T12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C6B22" w:rsidRDefault="00EC6B22" w:rsidP="00EC6B22">
            <w:pPr>
              <w:spacing w:line="480" w:lineRule="auto"/>
              <w:rPr>
                <w:ins w:id="24" w:author="Admin" w:date="2021-02-11T12:59:00Z"/>
                <w:rFonts w:ascii="Times New Roman" w:hAnsi="Times New Roman" w:cs="Times New Roman"/>
                <w:sz w:val="24"/>
                <w:szCs w:val="24"/>
              </w:rPr>
            </w:pPr>
            <w:ins w:id="25" w:author="Admin" w:date="2021-02-11T12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</w:t>
              </w:r>
            </w:ins>
            <w:proofErr w:type="spellStart"/>
            <w:ins w:id="26" w:author="Admin" w:date="2021-02-11T13:19:00Z"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7" w:author="Admin" w:date="2021-02-11T12:5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C6B22" w:rsidRPr="00A16D9B" w:rsidRDefault="00EC6B22" w:rsidP="00F9111B">
            <w:pPr>
              <w:spacing w:line="480" w:lineRule="auto"/>
              <w:ind w:left="454" w:hanging="567"/>
              <w:rPr>
                <w:ins w:id="28" w:author="Admin" w:date="2021-02-11T12:58:00Z"/>
                <w:rFonts w:ascii="Times New Roman" w:hAnsi="Times New Roman" w:cs="Times New Roman"/>
                <w:sz w:val="24"/>
                <w:szCs w:val="24"/>
              </w:rPr>
              <w:pPrChange w:id="29" w:author="Admin" w:date="2021-02-11T13:19:00Z">
                <w:pPr>
                  <w:spacing w:line="480" w:lineRule="auto"/>
                </w:pPr>
              </w:pPrChange>
            </w:pPr>
            <w:ins w:id="30" w:author="Admin" w:date="2021-02-11T12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</w:ins>
            <w:proofErr w:type="spellStart"/>
            <w:ins w:id="31" w:author="Admin" w:date="2021-02-11T13:19:00Z"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 w:rsidR="00F9111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32" w:author="Admin" w:date="2021-02-11T12:5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</w:t>
              </w:r>
              <w:bookmarkStart w:id="33" w:name="_GoBack"/>
              <w:bookmarkEnd w:id="33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Komputindo.</w:t>
              </w:r>
            </w:ins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4" w:author="Admin" w:date="2021-02-11T12:59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Del="00EC6B22" w:rsidRDefault="00D80F46" w:rsidP="008D1AF7">
            <w:pPr>
              <w:spacing w:line="480" w:lineRule="auto"/>
              <w:rPr>
                <w:del w:id="35" w:author="Admin" w:date="2021-02-11T12:57:00Z"/>
                <w:rFonts w:ascii="Times New Roman" w:hAnsi="Times New Roman" w:cs="Times New Roman"/>
                <w:sz w:val="24"/>
                <w:szCs w:val="24"/>
              </w:rPr>
            </w:pPr>
            <w:del w:id="36" w:author="Admin" w:date="2021-02-11T12:57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EC6B22" w:rsidRDefault="00D80F46" w:rsidP="008D1AF7">
            <w:pPr>
              <w:spacing w:line="480" w:lineRule="auto"/>
              <w:rPr>
                <w:del w:id="37" w:author="Admin" w:date="2021-02-11T12:58:00Z"/>
                <w:rFonts w:ascii="Times New Roman" w:hAnsi="Times New Roman" w:cs="Times New Roman"/>
                <w:sz w:val="24"/>
                <w:szCs w:val="24"/>
              </w:rPr>
            </w:pPr>
            <w:del w:id="38" w:author="Admin" w:date="2021-02-11T12:58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EC6B22" w:rsidRDefault="00D80F46" w:rsidP="008D1AF7">
            <w:pPr>
              <w:spacing w:line="480" w:lineRule="auto"/>
              <w:rPr>
                <w:del w:id="39" w:author="Admin" w:date="2021-02-11T12:57:00Z"/>
                <w:rFonts w:ascii="Times New Roman" w:hAnsi="Times New Roman" w:cs="Times New Roman"/>
                <w:sz w:val="24"/>
                <w:szCs w:val="24"/>
              </w:rPr>
            </w:pPr>
            <w:del w:id="40" w:author="Admin" w:date="2021-02-11T12:57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EC6B22" w:rsidRDefault="00D80F46" w:rsidP="008D1AF7">
            <w:pPr>
              <w:spacing w:line="480" w:lineRule="auto"/>
              <w:rPr>
                <w:del w:id="41" w:author="Admin" w:date="2021-02-11T12:57:00Z"/>
                <w:rFonts w:ascii="Times New Roman" w:hAnsi="Times New Roman" w:cs="Times New Roman"/>
                <w:sz w:val="24"/>
                <w:szCs w:val="24"/>
              </w:rPr>
            </w:pPr>
            <w:del w:id="42" w:author="Admin" w:date="2021-02-11T12:57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EC6B22" w:rsidRDefault="00D80F46" w:rsidP="008D1AF7">
            <w:pPr>
              <w:spacing w:line="480" w:lineRule="auto"/>
              <w:rPr>
                <w:del w:id="43" w:author="Admin" w:date="2021-02-11T12:56:00Z"/>
                <w:rFonts w:ascii="Times New Roman" w:hAnsi="Times New Roman" w:cs="Times New Roman"/>
                <w:sz w:val="24"/>
                <w:szCs w:val="24"/>
              </w:rPr>
            </w:pPr>
            <w:del w:id="44" w:author="Admin" w:date="2021-02-11T12:56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Enterprise, Jubilee. 2012.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EC6B22" w:rsidRDefault="00D80F46" w:rsidP="008D1AF7">
            <w:pPr>
              <w:spacing w:line="480" w:lineRule="auto"/>
              <w:rPr>
                <w:del w:id="45" w:author="Admin" w:date="2021-02-11T12:56:00Z"/>
                <w:rFonts w:ascii="Times New Roman" w:hAnsi="Times New Roman" w:cs="Times New Roman"/>
                <w:sz w:val="24"/>
                <w:szCs w:val="24"/>
              </w:rPr>
            </w:pPr>
            <w:del w:id="46" w:author="Admin" w:date="2021-02-11T12:56:00Z"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EC6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EC6B22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EC6B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47" w:author="Admin" w:date="2021-02-11T12:56:00Z">
                <w:pPr>
                  <w:spacing w:line="312" w:lineRule="auto"/>
                </w:pPr>
              </w:pPrChange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4B" w:rsidRDefault="00F7164B" w:rsidP="00D80F46">
      <w:r>
        <w:separator/>
      </w:r>
    </w:p>
  </w:endnote>
  <w:endnote w:type="continuationSeparator" w:id="0">
    <w:p w:rsidR="00F7164B" w:rsidRDefault="00F7164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4B" w:rsidRDefault="00F7164B" w:rsidP="00D80F46">
      <w:r>
        <w:separator/>
      </w:r>
    </w:p>
  </w:footnote>
  <w:footnote w:type="continuationSeparator" w:id="0">
    <w:p w:rsidR="00F7164B" w:rsidRDefault="00F7164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Windows Live" w15:userId="8667c62dfb4a90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EC6B22"/>
    <w:rsid w:val="00F7164B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EC6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8</cp:revision>
  <dcterms:created xsi:type="dcterms:W3CDTF">2019-10-18T19:52:00Z</dcterms:created>
  <dcterms:modified xsi:type="dcterms:W3CDTF">2021-02-11T05:19:00Z</dcterms:modified>
</cp:coreProperties>
</file>