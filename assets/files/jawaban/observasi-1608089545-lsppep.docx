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C34CE4" w:rsidP="00C34CE4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TOSHIBA" w:date="2020-12-16T10:31:00Z">
          <w:pPr>
            <w:shd w:val="clear" w:color="auto" w:fill="F5F5F5"/>
            <w:spacing w:before="300" w:line="690" w:lineRule="atLeast"/>
            <w:outlineLvl w:val="0"/>
          </w:pPr>
        </w:pPrChange>
      </w:pPr>
      <w:ins w:id="1" w:author="TOSHIBA" w:date="2020-12-16T10:31:00Z">
        <w:r w:rsidRPr="00C34CE4">
          <w:rPr>
            <w:rFonts w:ascii="Times New Roman" w:eastAsia="Times New Roman" w:hAnsi="Times New Roman" w:cs="Times New Roman"/>
            <w:kern w:val="36"/>
            <w:sz w:val="48"/>
            <w:szCs w:val="54"/>
            <w:rPrChange w:id="2" w:author="TOSHIBA" w:date="2020-12-16T10:31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>Hujan Turun, Berat Badan Naik</w:t>
        </w:r>
      </w:ins>
      <w:del w:id="3" w:author="TOSHIBA" w:date="2020-12-16T10:31:00Z">
        <w:r w:rsidR="00927764" w:rsidRPr="00C50A1E" w:rsidDel="00C34CE4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 Turun, Berat Badan Naik</w:delText>
        </w:r>
      </w:del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964EE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" w:author="TOSHIBA" w:date="2020-12-16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</w:t>
      </w:r>
      <w:del w:id="5" w:author="TOSHIBA" w:date="2020-12-16T10:17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ins w:id="6" w:author="TOSHIBA" w:date="2020-12-16T10:17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indra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 itu atau bakwan yang baru diangkat dari penggorengan di kala hujan</w:t>
      </w:r>
      <w:del w:id="7" w:author="TOSHIBA" w:date="2020-12-16T10:29:00Z">
        <w:r w:rsidRPr="00C50A1E" w:rsidDel="00964EE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8" w:author="TOSHIBA" w:date="2020-12-16T10:29:00Z">
        <w:r w:rsidR="00964EE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9" w:author="TOSHIBA" w:date="2020-12-16T10:18:00Z">
        <w:r w:rsidDel="006A6D4D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ins w:id="10" w:author="TOSHIBA" w:date="2020-12-16T10:18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diantara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</w:t>
      </w:r>
      <w:del w:id="11" w:author="TOSHIBA" w:date="2020-12-16T10:18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12" w:author="TOSHIBA" w:date="2020-12-16T10:18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tidak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hanya pandai membuat perasaan hatimu yang </w:t>
      </w:r>
      <w:del w:id="13" w:author="TOSHIBA" w:date="2020-12-16T10:28:00Z">
        <w:r w:rsidRPr="00964EE3" w:rsidDel="00964EE3">
          <w:rPr>
            <w:rFonts w:ascii="Times New Roman" w:eastAsia="Times New Roman" w:hAnsi="Times New Roman" w:cs="Times New Roman"/>
            <w:i/>
            <w:sz w:val="24"/>
            <w:szCs w:val="24"/>
            <w:rPrChange w:id="14" w:author="TOSHIBA" w:date="2020-12-16T10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ambyar</w:delText>
        </w:r>
      </w:del>
      <w:ins w:id="15" w:author="TOSHIBA" w:date="2020-12-16T10:28:00Z">
        <w:r w:rsidR="00964EE3">
          <w:rPr>
            <w:rFonts w:ascii="Times New Roman" w:eastAsia="Times New Roman" w:hAnsi="Times New Roman" w:cs="Times New Roman"/>
            <w:i/>
            <w:sz w:val="24"/>
            <w:szCs w:val="24"/>
            <w:lang w:val="id-ID"/>
          </w:rPr>
          <w:t>ambyar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6" w:author="TOSHIBA" w:date="2020-12-16T10:18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17" w:author="TOSHIBA" w:date="2020-12-16T10:18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namun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perilaku kita yang lain. </w:t>
      </w:r>
      <w:del w:id="18" w:author="TOSHIBA" w:date="2020-12-16T10:20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>Soal makan. Ya, h</w:delText>
        </w:r>
      </w:del>
      <w:ins w:id="19" w:author="TOSHIBA" w:date="2020-12-16T10:20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 yang membuat kita jadi sering lapar. Kok bisa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20" w:author="TOSHIBA" w:date="2020-12-16T10:31:00Z">
        <w:r w:rsidR="00C34CE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del w:id="21" w:author="TOSHIBA" w:date="2020-12-16T10:20:00Z">
        <w:r w:rsidDel="006A6D4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22" w:author="TOSHIBA" w:date="2020-12-16T10:20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nafsu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del w:id="23" w:author="TOSHIBA" w:date="2020-12-16T10:20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ins w:id="24" w:author="TOSHIBA" w:date="2020-12-16T10:20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turun adalah makan. Sering disebut cuma camilan, tapi jumlah kalorinya </w:t>
      </w:r>
      <w:del w:id="25" w:author="TOSHIBA" w:date="2020-12-16T10:21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26" w:author="TOSHIBA" w:date="2020-12-16T10:21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hampir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27" w:author="TOSHIBA" w:date="2020-12-16T10:21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8" w:author="TOSHIBA" w:date="2020-12-16T10:21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 4 porsi habis sekali duduk. Belum cukup, tambah lagi gorengannya, satu-dua biji eh kok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</w:t>
      </w:r>
      <w:del w:id="29" w:author="TOSHIBA" w:date="2020-12-16T10:24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30" w:author="TOSHIBA" w:date="2020-12-16T10:24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</w:t>
      </w:r>
      <w:del w:id="31" w:author="TOSHIBA" w:date="2020-12-16T10:24:00Z"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ins w:id="32" w:author="TOSHIBA" w:date="2020-12-16T10:24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ditata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33" w:author="TOSHIBA" w:date="2020-12-16T10:24:00Z">
        <w:r w:rsidDel="006A6D4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6A6D4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4" w:author="TOSHIBA" w:date="2020-12-16T10:24:00Z">
        <w:r w:rsidR="006A6D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6A6D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 bahan persediaan karena mau keluar di waktu hujan itu membuat kita berpikir 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del w:id="35" w:author="TOSHIBA" w:date="2020-12-16T10:25:00Z">
        <w:r w:rsidRPr="00C50A1E" w:rsidDel="00964EE3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36" w:author="TOSHIBA" w:date="2020-12-16T10:25:00Z">
        <w:r w:rsidR="00964EE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penyebab</w:t>
        </w:r>
        <w:r w:rsidR="00964EE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yang lebih suka naiknya. Apalagi munculnya kaum-kaum rebahan yang </w:t>
      </w:r>
      <w:del w:id="37" w:author="TOSHIBA" w:date="2020-12-16T10:25:00Z">
        <w:r w:rsidRPr="00C50A1E" w:rsidDel="00964EE3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ins w:id="38" w:author="TOSHIBA" w:date="2020-12-16T10:25:00Z">
        <w:r w:rsidR="00964EE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kerjanya</w:t>
        </w:r>
        <w:r w:rsidR="00964EE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 dan hanya buka tutup media sosial atau pura-pura sibuk padahal tidak ada yang nge-</w:t>
      </w:r>
      <w:del w:id="39" w:author="TOSHIBA" w:date="2020-12-16T10:26:00Z">
        <w:r w:rsidRPr="00964EE3" w:rsidDel="00964EE3">
          <w:rPr>
            <w:rFonts w:ascii="Times New Roman" w:eastAsia="Times New Roman" w:hAnsi="Times New Roman" w:cs="Times New Roman"/>
            <w:i/>
            <w:sz w:val="24"/>
            <w:szCs w:val="24"/>
            <w:rPrChange w:id="40" w:author="TOSHIBA" w:date="2020-12-16T10:2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chat</w:delText>
        </w:r>
      </w:del>
      <w:ins w:id="41" w:author="TOSHIBA" w:date="2020-12-16T10:26:00Z">
        <w:r w:rsidR="00964EE3">
          <w:rPr>
            <w:rFonts w:ascii="Times New Roman" w:eastAsia="Times New Roman" w:hAnsi="Times New Roman" w:cs="Times New Roman"/>
            <w:i/>
            <w:sz w:val="24"/>
            <w:szCs w:val="24"/>
            <w:lang w:val="id-ID"/>
          </w:rPr>
          <w:t>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42" w:author="TOSHIBA" w:date="2020-12-16T10:26:00Z">
        <w:r w:rsidRPr="00C50A1E" w:rsidDel="00964EE3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43" w:author="TOSHIBA" w:date="2020-12-16T10:26:00Z">
        <w:r w:rsidR="00964EE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964EE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bookmarkStart w:id="44" w:name="_GoBack"/>
      <w:bookmarkEnd w:id="4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del w:id="45" w:author="TOSHIBA" w:date="2020-12-16T10:26:00Z">
        <w:r w:rsidRPr="00C50A1E" w:rsidDel="00964EE3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ins w:id="46" w:author="TOSHIBA" w:date="2020-12-16T10:26:00Z">
        <w:r w:rsidR="00964EE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hujan. Coba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A1F" w:rsidRDefault="00846A1F" w:rsidP="00854D62">
      <w:r>
        <w:separator/>
      </w:r>
    </w:p>
  </w:endnote>
  <w:endnote w:type="continuationSeparator" w:id="0">
    <w:p w:rsidR="00846A1F" w:rsidRDefault="00846A1F" w:rsidP="0085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846A1F">
    <w:pPr>
      <w:pStyle w:val="Footer"/>
    </w:pPr>
  </w:p>
  <w:p w:rsidR="00941E77" w:rsidRDefault="00846A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A1F" w:rsidRDefault="00846A1F" w:rsidP="00854D62">
      <w:r>
        <w:separator/>
      </w:r>
    </w:p>
  </w:footnote>
  <w:footnote w:type="continuationSeparator" w:id="0">
    <w:p w:rsidR="00846A1F" w:rsidRDefault="00846A1F" w:rsidP="0085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12251A"/>
    <w:rsid w:val="0042167F"/>
    <w:rsid w:val="006A6D4D"/>
    <w:rsid w:val="00846A1F"/>
    <w:rsid w:val="00854D62"/>
    <w:rsid w:val="00924DF5"/>
    <w:rsid w:val="00927764"/>
    <w:rsid w:val="00964EE3"/>
    <w:rsid w:val="00C3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A6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3</cp:revision>
  <dcterms:created xsi:type="dcterms:W3CDTF">2020-07-24T23:46:00Z</dcterms:created>
  <dcterms:modified xsi:type="dcterms:W3CDTF">2020-12-16T03:32:00Z</dcterms:modified>
</cp:coreProperties>
</file>