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052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commentRangeStart w:id="0"/>
      <w:r w:rsidRPr="00125355">
        <w:rPr>
          <w:rFonts w:ascii="Minion Pro" w:hAnsi="Minion Pro"/>
          <w:b/>
          <w:sz w:val="36"/>
          <w:szCs w:val="36"/>
        </w:rPr>
        <w:t>TUGAS</w:t>
      </w:r>
      <w:commentRangeEnd w:id="0"/>
      <w:r w:rsidR="00F07AC7">
        <w:rPr>
          <w:rStyle w:val="CommentReference"/>
        </w:rPr>
        <w:commentReference w:id="0"/>
      </w:r>
      <w:r w:rsidRPr="00125355">
        <w:rPr>
          <w:rFonts w:ascii="Minion Pro" w:hAnsi="Minion Pro"/>
          <w:b/>
          <w:sz w:val="36"/>
          <w:szCs w:val="36"/>
        </w:rPr>
        <w:t xml:space="preserve"> OBSERVASI VERSI 6</w:t>
      </w:r>
    </w:p>
    <w:p w14:paraId="34E2B42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826608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3533BB7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234C73B" w14:textId="77777777" w:rsidTr="00821BA2">
        <w:tc>
          <w:tcPr>
            <w:tcW w:w="9350" w:type="dxa"/>
          </w:tcPr>
          <w:p w14:paraId="5B26DFB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D61D35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CF5723F" w14:textId="093000A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</w:t>
            </w:r>
            <w:del w:id="1" w:author="Ngadiman Mistar" w:date="2021-08-20T09:36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 xml:space="preserve"> zona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" w:author="Ngadiman Mistar" w:date="2021-08-20T09:36:00Z">
              <w:r w:rsidR="00F07AC7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Ngadiman Mistar" w:date="2021-08-20T09:36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2C92D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Ngadiman Mistar" w:date="2021-08-20T09:38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del w:id="5" w:author="Ngadiman Mistar" w:date="2021-08-20T09:37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6" w:author="Ngadiman Mistar" w:date="2021-08-20T09:38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>siapkan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0ACFB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" w:author="Ngadiman Mistar" w:date="2021-08-20T09:38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8" w:author="Ngadiman Mistar" w:date="2021-08-20T09:38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 xml:space="preserve">di buat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del w:id="9" w:author="Ngadiman Mistar" w:date="2021-08-20T09:41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 xml:space="preserve"> pendidikan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CECE5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Ngadiman Mistar" w:date="2021-08-20T09:38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Ngadiman Mistar" w:date="2021-08-20T09:41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Ngadiman Mistar" w:date="2021-08-20T09:39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9CE779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Ngadiman Mistar" w:date="2021-08-20T09:39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0CE6DC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55BB9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09687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F98AD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4F2D2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183523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F5435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D25787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del w:id="14" w:author="Ngadiman Mistar" w:date="2021-08-20T09:43:00Z">
              <w:r w:rsidRPr="00EC6F38" w:rsidDel="005D1B64">
                <w:rPr>
                  <w:rFonts w:ascii="Times New Roman" w:eastAsia="Times New Roman" w:hAnsi="Times New Roman" w:cs="Times New Roman"/>
                  <w:szCs w:val="24"/>
                </w:rPr>
                <w:delText xml:space="preserve">era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8C0E0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Ngadiman Mistar" w:date="2021-08-20T09:42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50217D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C59D7C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DB8592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44198F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3962D8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35E2A5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8AA38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 Pada</w:t>
            </w:r>
            <w:del w:id="16" w:author="Ngadiman Mistar" w:date="2021-08-20T09:42:00Z">
              <w:r w:rsidRPr="00EC6F38" w:rsidDel="00F07AC7">
                <w:rPr>
                  <w:rFonts w:ascii="Times New Roman" w:eastAsia="Times New Roman" w:hAnsi="Times New Roman" w:cs="Times New Roman"/>
                  <w:szCs w:val="24"/>
                </w:rPr>
                <w:delText xml:space="preserve"> revolusi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AFF85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D6DEF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17" w:author="Ngadiman Mistar" w:date="2021-08-20T09:44:00Z">
              <w:r w:rsidRPr="00EC6F38" w:rsidDel="005D1B64">
                <w:rPr>
                  <w:rFonts w:ascii="Times New Roman" w:eastAsia="Times New Roman" w:hAnsi="Times New Roman" w:cs="Times New Roman"/>
                  <w:szCs w:val="24"/>
                </w:rPr>
                <w:delText>tuntutan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DCBF4E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adiman Mistar" w:date="2021-08-20T09:34:00Z" w:initials="NM">
    <w:p w14:paraId="0936FB16" w14:textId="1D4B2614" w:rsidR="00F07AC7" w:rsidRDefault="00F07AC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36FB1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9F598" w16cex:dateUtc="2021-08-20T0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36FB16" w16cid:durableId="24C9F5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adiman Mistar">
    <w15:presenceInfo w15:providerId="Windows Live" w15:userId="7d3cc35985a59c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76748"/>
    <w:rsid w:val="005D1B64"/>
    <w:rsid w:val="00924DF5"/>
    <w:rsid w:val="00F0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C48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07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AC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AC7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Ngadiman Mistar</cp:lastModifiedBy>
  <cp:revision>2</cp:revision>
  <dcterms:created xsi:type="dcterms:W3CDTF">2021-08-20T02:45:00Z</dcterms:created>
  <dcterms:modified xsi:type="dcterms:W3CDTF">2021-08-20T02:45:00Z</dcterms:modified>
</cp:coreProperties>
</file>