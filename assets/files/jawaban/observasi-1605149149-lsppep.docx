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del w:id="0" w:author="USer" w:date="2020-11-12T09:28:00Z">
        <w:r w:rsidRPr="00C50A1E" w:rsidDel="00DD33F7">
          <w:rPr>
            <w:rFonts w:ascii="Roboto" w:eastAsia="Times New Roman" w:hAnsi="Roboto" w:cs="Times New Roman"/>
            <w:sz w:val="17"/>
            <w:szCs w:val="17"/>
          </w:rPr>
          <w:delText>Diperbarui</w:delText>
        </w:r>
      </w:del>
      <w:ins w:id="1" w:author="USer" w:date="2020-11-12T09:28:00Z">
        <w:r w:rsidR="00DD33F7">
          <w:rPr>
            <w:rFonts w:ascii="Roboto" w:eastAsia="Times New Roman" w:hAnsi="Roboto" w:cs="Times New Roman"/>
            <w:sz w:val="17"/>
            <w:szCs w:val="17"/>
            <w:lang w:val="id-ID"/>
          </w:rPr>
          <w:t>d</w:t>
        </w:r>
        <w:proofErr w:type="spellStart"/>
        <w:r w:rsidR="00DD33F7" w:rsidRPr="00C50A1E">
          <w:rPr>
            <w:rFonts w:ascii="Roboto" w:eastAsia="Times New Roman" w:hAnsi="Roboto" w:cs="Times New Roman"/>
            <w:sz w:val="17"/>
            <w:szCs w:val="17"/>
          </w:rPr>
          <w:t>iperbarui</w:t>
        </w:r>
      </w:ins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del w:id="2" w:author="USer" w:date="2020-11-12T09:29:00Z">
        <w:r w:rsidRPr="00C50A1E" w:rsidDel="00DD33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, </w:delText>
        </w:r>
      </w:del>
      <w:ins w:id="3" w:author="USer" w:date="2020-11-12T09:29:00Z">
        <w:r w:rsidR="00DD33F7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.</w:t>
        </w:r>
        <w:proofErr w:type="gramEnd"/>
        <w:r w:rsidR="00DD33F7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4" w:author="USer" w:date="2020-11-12T09:29:00Z">
        <w:r w:rsidRPr="00C50A1E" w:rsidDel="00DD33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hubungan </w:delText>
        </w:r>
      </w:del>
      <w:ins w:id="5" w:author="USer" w:date="2020-11-12T09:29:00Z">
        <w:r w:rsidR="00DD33F7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H</w:t>
        </w:r>
        <w:proofErr w:type="spellStart"/>
        <w:r w:rsidR="00DD33F7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ubungan</w:t>
        </w:r>
        <w:proofErr w:type="spellEnd"/>
        <w:r w:rsidR="00DD33F7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6" w:author="USer" w:date="2020-11-12T09:29:00Z">
        <w:r w:rsidRPr="00C50A1E" w:rsidDel="00DD33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7" w:author="USer" w:date="2020-11-12T09:29:00Z">
        <w:r w:rsidR="00DD33F7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</w:t>
        </w:r>
        <w:proofErr w:type="spellEnd"/>
        <w:r w:rsidR="00DD33F7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a</w:t>
        </w:r>
        <w:r w:rsidR="00DD33F7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p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8" w:author="USer" w:date="2020-11-12T09:29:00Z">
        <w:r w:rsidR="00DD33F7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DD33F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9" w:author="USer" w:date="2020-11-12T09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10" w:author="USer" w:date="2020-11-12T09:30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USer" w:date="2020-11-12T09:30:00Z">
        <w:r w:rsidRPr="00C50A1E" w:rsidDel="00DD33F7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</w:delText>
        </w:r>
      </w:del>
      <w:ins w:id="12" w:author="USer" w:date="2020-11-12T09:30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  <w:proofErr w:type="spellStart"/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>emasan</w:t>
        </w:r>
        <w:proofErr w:type="spellEnd"/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13" w:author="USer" w:date="2020-11-12T09:31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USer" w:date="2020-11-12T09:31:00Z">
        <w:r w:rsidRPr="00C50A1E" w:rsidDel="00DD33F7">
          <w:rPr>
            <w:rFonts w:ascii="Times New Roman" w:eastAsia="Times New Roman" w:hAnsi="Times New Roman" w:cs="Times New Roman"/>
            <w:sz w:val="24"/>
            <w:szCs w:val="24"/>
          </w:rPr>
          <w:delText xml:space="preserve">itu atau </w:delText>
        </w:r>
      </w:del>
      <w:ins w:id="15" w:author="USer" w:date="2020-11-12T09:31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tau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6" w:author="USer" w:date="2020-11-12T09:31:00Z">
        <w:r w:rsidRPr="00C50A1E" w:rsidDel="00DD33F7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17" w:author="USer" w:date="2020-11-12T09:31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18" w:author="USer" w:date="2020-11-12T09:31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19" w:author="USer" w:date="2020-11-12T09:31:00Z">
        <w:r w:rsidRPr="00C50A1E" w:rsidDel="00DD33F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USer" w:date="2020-11-12T09:31:00Z">
        <w:r w:rsidRPr="00C50A1E" w:rsidDel="00DD33F7">
          <w:rPr>
            <w:rFonts w:ascii="Times New Roman" w:eastAsia="Times New Roman" w:hAnsi="Times New Roman" w:cs="Times New Roman"/>
            <w:sz w:val="24"/>
            <w:szCs w:val="24"/>
          </w:rPr>
          <w:delText xml:space="preserve">begitu </w:delText>
        </w:r>
      </w:del>
      <w:ins w:id="21" w:author="USer" w:date="2020-11-12T09:31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  <w:proofErr w:type="spellStart"/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>egitu</w:t>
        </w:r>
        <w:proofErr w:type="spellEnd"/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ins w:id="22" w:author="USer" w:date="2020-11-12T09:32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23" w:author="USer" w:date="2020-11-12T09:32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4" w:author="USer" w:date="2020-11-12T09:32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del w:id="25" w:author="USer" w:date="2020-11-12T09:33:00Z">
        <w:r w:rsidRPr="00C50A1E" w:rsidDel="00DD33F7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26" w:author="USer" w:date="2020-11-12T09:33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  <w:proofErr w:type="gramEnd"/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" w:author="USer" w:date="2020-11-12T09:33:00Z">
        <w:r w:rsidRPr="00C50A1E" w:rsidDel="00DD33F7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28" w:author="USer" w:date="2020-11-12T09:33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</w:t>
        </w:r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un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9" w:author="USer" w:date="2020-11-12T09:34:00Z">
        <w:r w:rsidR="00DD33F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del w:id="30" w:author="USer" w:date="2020-11-12T09:34:00Z">
        <w:r w:rsidRPr="00C50A1E" w:rsidDel="00DD33F7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31" w:author="USer" w:date="2020-11-12T09:34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  <w:proofErr w:type="gramEnd"/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2" w:author="USer" w:date="2020-11-12T09:34:00Z">
        <w:r w:rsidRPr="00C50A1E" w:rsidDel="00DD33F7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ins w:id="33" w:author="USer" w:date="2020-11-12T09:34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Tet</w:t>
        </w:r>
        <w:proofErr w:type="spellStart"/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>api</w:t>
        </w:r>
        <w:proofErr w:type="spellEnd"/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34" w:author="USer" w:date="2020-11-12T09:35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35" w:author="USer" w:date="2020-11-12T09:35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del w:id="36" w:author="USer" w:date="2020-11-12T09:35:00Z">
        <w:r w:rsidRPr="00C50A1E" w:rsidDel="00DD33F7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37" w:author="USer" w:date="2020-11-12T09:35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  <w:proofErr w:type="gramEnd"/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USer" w:date="2020-11-12T09:35:00Z">
        <w:r w:rsidRPr="00C50A1E" w:rsidDel="00DD33F7">
          <w:rPr>
            <w:rFonts w:ascii="Times New Roman" w:eastAsia="Times New Roman" w:hAnsi="Times New Roman" w:cs="Times New Roman"/>
            <w:sz w:val="24"/>
            <w:szCs w:val="24"/>
          </w:rPr>
          <w:delText>satu</w:delText>
        </w:r>
      </w:del>
      <w:ins w:id="39" w:author="USer" w:date="2020-11-12T09:35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  <w:proofErr w:type="spellStart"/>
        <w:r w:rsidR="00DD33F7" w:rsidRPr="00C50A1E">
          <w:rPr>
            <w:rFonts w:ascii="Times New Roman" w:eastAsia="Times New Roman" w:hAnsi="Times New Roman" w:cs="Times New Roman"/>
            <w:sz w:val="24"/>
            <w:szCs w:val="24"/>
          </w:rPr>
          <w:t>atu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40" w:author="USer" w:date="2020-11-12T09:35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3F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D33F7">
        <w:rPr>
          <w:rFonts w:ascii="Times New Roman" w:eastAsia="Times New Roman" w:hAnsi="Times New Roman" w:cs="Times New Roman"/>
          <w:sz w:val="24"/>
          <w:szCs w:val="24"/>
          <w:rPrChange w:id="41" w:author="USer" w:date="2020-11-12T09:3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DD33F7">
        <w:rPr>
          <w:rFonts w:ascii="Times New Roman" w:eastAsia="Times New Roman" w:hAnsi="Times New Roman" w:cs="Times New Roman"/>
          <w:sz w:val="24"/>
          <w:szCs w:val="24"/>
          <w:rPrChange w:id="42" w:author="USer" w:date="2020-11-12T09:3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DD33F7">
        <w:rPr>
          <w:rFonts w:ascii="Times New Roman" w:eastAsia="Times New Roman" w:hAnsi="Times New Roman" w:cs="Times New Roman"/>
          <w:sz w:val="24"/>
          <w:szCs w:val="24"/>
          <w:rPrChange w:id="43" w:author="USer" w:date="2020-11-12T09:3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DD33F7">
        <w:rPr>
          <w:rFonts w:ascii="Times New Roman" w:eastAsia="Times New Roman" w:hAnsi="Times New Roman" w:cs="Times New Roman"/>
          <w:sz w:val="24"/>
          <w:szCs w:val="24"/>
          <w:rPrChange w:id="44" w:author="USer" w:date="2020-11-12T09:3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DD33F7">
        <w:rPr>
          <w:rFonts w:ascii="Times New Roman" w:eastAsia="Times New Roman" w:hAnsi="Times New Roman" w:cs="Times New Roman"/>
          <w:sz w:val="24"/>
          <w:szCs w:val="24"/>
          <w:rPrChange w:id="45" w:author="USer" w:date="2020-11-12T09:3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46" w:author="USer" w:date="2020-11-12T09:37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47" w:author="USer" w:date="2020-11-12T09:37:00Z">
        <w:r w:rsidR="00DD33F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48" w:author="USer" w:date="2020-11-12T09:38:00Z">
        <w:r w:rsidRPr="00C50A1E" w:rsidDel="001D159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</w:delText>
        </w:r>
        <w:r w:rsidRPr="00C50A1E" w:rsidDel="00DD33F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9" w:author="USer" w:date="2020-11-12T09:40:00Z">
        <w:r w:rsidRPr="00C50A1E" w:rsidDel="001D1593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50" w:author="USer" w:date="2020-11-12T09:42:00Z">
        <w:r w:rsidRPr="00C50A1E" w:rsidDel="001D1593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1D159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51" w:author="USer" w:date="2020-11-12T09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2" w:author="USer" w:date="2020-11-12T09:40:00Z">
        <w:r w:rsidR="001D159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53" w:author="USer" w:date="2020-11-12T09:40:00Z">
        <w:r w:rsidRPr="00C50A1E" w:rsidDel="001D1593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1D159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54" w:author="USer" w:date="2020-11-12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55" w:author="USer" w:date="2020-11-12T09:41:00Z">
        <w:r w:rsidR="001D159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56" w:author="USer" w:date="2020-11-12T09:41:00Z">
        <w:r w:rsidR="001D159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</w:t>
        </w:r>
      </w:ins>
      <w:proofErr w:type="spellStart"/>
      <w:r w:rsidRPr="001D1593">
        <w:rPr>
          <w:rFonts w:ascii="Times New Roman" w:eastAsia="Times New Roman" w:hAnsi="Times New Roman" w:cs="Times New Roman"/>
          <w:iCs/>
          <w:sz w:val="24"/>
          <w:szCs w:val="24"/>
          <w:rPrChange w:id="57" w:author="USer" w:date="2020-11-12T09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1D1593">
        <w:rPr>
          <w:rFonts w:ascii="Times New Roman" w:eastAsia="Times New Roman" w:hAnsi="Times New Roman" w:cs="Times New Roman"/>
          <w:iCs/>
          <w:sz w:val="24"/>
          <w:szCs w:val="24"/>
          <w:rPrChange w:id="58" w:author="USer" w:date="2020-11-12T09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khan</w:t>
      </w:r>
      <w:del w:id="59" w:author="USer" w:date="2020-11-12T09:41:00Z">
        <w:r w:rsidRPr="001D1593" w:rsidDel="001D1593">
          <w:rPr>
            <w:rFonts w:ascii="Times New Roman" w:eastAsia="Times New Roman" w:hAnsi="Times New Roman" w:cs="Times New Roman"/>
            <w:iCs/>
            <w:sz w:val="24"/>
            <w:szCs w:val="24"/>
            <w:rPrChange w:id="60" w:author="USer" w:date="2020-11-12T09:41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.</w:delText>
        </w:r>
      </w:del>
      <w:ins w:id="61" w:author="USer" w:date="2020-11-12T09:41:00Z">
        <w:r w:rsidR="001D1593">
          <w:rPr>
            <w:rFonts w:ascii="Times New Roman" w:eastAsia="Times New Roman" w:hAnsi="Times New Roman" w:cs="Times New Roman"/>
            <w:iCs/>
            <w:sz w:val="24"/>
            <w:szCs w:val="24"/>
            <w:lang w:val="id-ID"/>
          </w:rPr>
          <w:t>?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62" w:author="USer" w:date="2020-11-12T09:42:00Z">
        <w:r w:rsidRPr="00C50A1E" w:rsidDel="001D1593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63" w:author="USer" w:date="2020-11-12T09:42:00Z">
        <w:r w:rsidRPr="00C50A1E" w:rsidDel="001D1593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64" w:author="USer" w:date="2020-11-12T09:42:00Z">
        <w:r w:rsidR="001D159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ada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65" w:author="USer" w:date="2020-11-12T09:42:00Z">
        <w:r w:rsidR="001D159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1D159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66" w:author="USer" w:date="2020-11-12T09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67" w:author="USer" w:date="2020-11-12T09:43:00Z">
        <w:r w:rsidRPr="00C50A1E" w:rsidDel="001D1593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  <w:ins w:id="68" w:author="USer" w:date="2020-11-12T09:43:00Z">
        <w:r w:rsidR="001D159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  <w:r w:rsidR="001D1593" w:rsidRPr="00C50A1E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  <w:del w:id="69" w:author="USer" w:date="2020-11-12T09:43:00Z">
        <w:r w:rsidRPr="00C50A1E" w:rsidDel="001D1593">
          <w:rPr>
            <w:rFonts w:ascii="Times New Roman" w:eastAsia="Times New Roman" w:hAnsi="Times New Roman" w:cs="Times New Roman"/>
            <w:sz w:val="24"/>
            <w:szCs w:val="24"/>
          </w:rPr>
          <w:delText xml:space="preserve">Coba </w:delText>
        </w:r>
      </w:del>
      <w:ins w:id="70" w:author="USer" w:date="2020-11-12T09:43:00Z">
        <w:r w:rsidR="001D159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c</w:t>
        </w:r>
        <w:proofErr w:type="spellStart"/>
        <w:r w:rsidR="001D1593" w:rsidRPr="00C50A1E">
          <w:rPr>
            <w:rFonts w:ascii="Times New Roman" w:eastAsia="Times New Roman" w:hAnsi="Times New Roman" w:cs="Times New Roman"/>
            <w:sz w:val="24"/>
            <w:szCs w:val="24"/>
          </w:rPr>
          <w:t>oba</w:t>
        </w:r>
        <w:proofErr w:type="spellEnd"/>
        <w:r w:rsidR="001D159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71" w:author="USer" w:date="2020-11-12T09:43:00Z">
        <w:r w:rsidRPr="00C50A1E" w:rsidDel="001D1593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72" w:author="USer" w:date="2020-11-12T09:43:00Z">
        <w:r w:rsidR="001D159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bookmarkStart w:id="73" w:name="_GoBack"/>
      <w:bookmarkEnd w:id="73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6E8" w:rsidRDefault="000D36E8">
      <w:r>
        <w:separator/>
      </w:r>
    </w:p>
  </w:endnote>
  <w:endnote w:type="continuationSeparator" w:id="0">
    <w:p w:rsidR="000D36E8" w:rsidRDefault="000D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D36E8">
    <w:pPr>
      <w:pStyle w:val="Footer"/>
    </w:pPr>
  </w:p>
  <w:p w:rsidR="00941E77" w:rsidRDefault="000D36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6E8" w:rsidRDefault="000D36E8">
      <w:r>
        <w:separator/>
      </w:r>
    </w:p>
  </w:footnote>
  <w:footnote w:type="continuationSeparator" w:id="0">
    <w:p w:rsidR="000D36E8" w:rsidRDefault="000D3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D36E8"/>
    <w:rsid w:val="0012251A"/>
    <w:rsid w:val="001D1593"/>
    <w:rsid w:val="0042167F"/>
    <w:rsid w:val="00924DF5"/>
    <w:rsid w:val="00927764"/>
    <w:rsid w:val="00DD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D3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D3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2020-11-12T02:43:00Z</dcterms:created>
  <dcterms:modified xsi:type="dcterms:W3CDTF">2020-11-12T02:43:00Z</dcterms:modified>
</cp:coreProperties>
</file>