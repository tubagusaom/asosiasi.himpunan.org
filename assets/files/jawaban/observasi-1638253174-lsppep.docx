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9C9DD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E61CD9F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91A184A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5922AC51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726C5B87" w14:textId="77777777" w:rsidTr="00821BA2">
        <w:tc>
          <w:tcPr>
            <w:tcW w:w="9350" w:type="dxa"/>
          </w:tcPr>
          <w:p w14:paraId="22398CAC" w14:textId="77777777" w:rsidR="00BE098E" w:rsidRDefault="00BE098E" w:rsidP="00821BA2">
            <w:pPr>
              <w:pStyle w:val="ListParagraph"/>
              <w:ind w:left="0"/>
            </w:pPr>
          </w:p>
          <w:p w14:paraId="14D675E2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027518F3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614ADE71" w14:textId="356DCF67" w:rsidR="00BE098E" w:rsidRDefault="00BE098E" w:rsidP="008E3834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pPrChange w:id="0" w:author="IRMAN FIRMANSYAH" w:date="2021-11-30T13:02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commentRangeStart w:id="1"/>
            <w:proofErr w:type="spellStart"/>
            <w:r>
              <w:t>manajemen</w:t>
            </w:r>
            <w:commentRangeEnd w:id="1"/>
            <w:proofErr w:type="spellEnd"/>
            <w:r w:rsidR="008B1E59">
              <w:rPr>
                <w:rStyle w:val="CommentReference"/>
              </w:rPr>
              <w:commentReference w:id="1"/>
            </w:r>
            <w:r>
              <w:t xml:space="preserve"> </w:t>
            </w:r>
            <w:r>
              <w:tab/>
              <w:t xml:space="preserve">:  </w:t>
            </w:r>
            <w:r>
              <w:tab/>
            </w:r>
            <w:del w:id="2" w:author="IRMAN FIRMANSYAH" w:date="2021-11-30T13:00:00Z">
              <w:r w:rsidDel="008E3834">
                <w:delText xml:space="preserve">penggunaan </w:delText>
              </w:r>
            </w:del>
            <w:proofErr w:type="spellStart"/>
            <w:ins w:id="3" w:author="IRMAN FIRMANSYAH" w:date="2021-11-30T13:00:00Z">
              <w:r w:rsidR="008E3834">
                <w:t>pengaturan</w:t>
              </w:r>
              <w:proofErr w:type="spellEnd"/>
              <w:r w:rsidR="008E3834">
                <w:t xml:space="preserve"> </w:t>
              </w:r>
            </w:ins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10448FC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commentRangeStart w:id="4"/>
            <w:proofErr w:type="spellStart"/>
            <w:r>
              <w:t>sasaran</w:t>
            </w:r>
            <w:proofErr w:type="spellEnd"/>
            <w:r>
              <w:t>.</w:t>
            </w:r>
            <w:commentRangeEnd w:id="4"/>
            <w:r w:rsidR="008E3834">
              <w:rPr>
                <w:rStyle w:val="CommentReference"/>
              </w:rPr>
              <w:commentReference w:id="4"/>
            </w:r>
          </w:p>
          <w:p w14:paraId="314CF0BB" w14:textId="56D06D22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ins w:id="5" w:author="IRMAN FIRMANSYAH" w:date="2021-11-30T13:02:00Z">
              <w:r w:rsidR="008E3834">
                <w:t>pemikiran</w:t>
              </w:r>
              <w:proofErr w:type="spellEnd"/>
              <w:r w:rsidR="008E3834">
                <w:t xml:space="preserve"> </w:t>
              </w:r>
              <w:proofErr w:type="spellStart"/>
              <w:r w:rsidR="008E3834">
                <w:t>seseorang</w:t>
              </w:r>
              <w:proofErr w:type="spellEnd"/>
              <w:r w:rsidR="008E3834">
                <w:t xml:space="preserve"> </w:t>
              </w:r>
            </w:ins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6FBC002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1A600B8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71A6143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0B62D00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68D3B08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1C27FAEB" w14:textId="4D5B95EE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ins w:id="6" w:author="IRMAN FIRMANSYAH" w:date="2021-11-30T13:04:00Z">
              <w:r w:rsidR="008E3834">
                <w:t>sesuatu</w:t>
              </w:r>
              <w:proofErr w:type="spellEnd"/>
              <w:r w:rsidR="008E3834">
                <w:t xml:space="preserve"> </w:t>
              </w:r>
              <w:proofErr w:type="spellStart"/>
              <w:r w:rsidR="008E3834">
                <w:t>hal</w:t>
              </w:r>
              <w:proofErr w:type="spellEnd"/>
              <w:r w:rsidR="008E3834">
                <w:t xml:space="preserve"> </w:t>
              </w:r>
              <w:proofErr w:type="spellStart"/>
              <w:r w:rsidR="008E3834">
                <w:t>menjadi</w:t>
              </w:r>
              <w:proofErr w:type="spellEnd"/>
              <w:r w:rsidR="008E3834">
                <w:t xml:space="preserve"> </w:t>
              </w:r>
            </w:ins>
            <w:proofErr w:type="spellStart"/>
            <w:r>
              <w:t>lengkap</w:t>
            </w:r>
            <w:proofErr w:type="spellEnd"/>
            <w:ins w:id="7" w:author="IRMAN FIRMANSYAH" w:date="2021-11-30T13:04:00Z">
              <w:r w:rsidR="008E3834">
                <w:t>,</w:t>
              </w:r>
            </w:ins>
            <w:del w:id="8" w:author="IRMAN FIRMANSYAH" w:date="2021-11-30T13:04:00Z">
              <w:r w:rsidDel="008E3834">
                <w:delText>;</w:delText>
              </w:r>
            </w:del>
            <w:r>
              <w:t xml:space="preserve"> </w:t>
            </w:r>
            <w:proofErr w:type="spellStart"/>
            <w:r>
              <w:t>utuh</w:t>
            </w:r>
            <w:proofErr w:type="spellEnd"/>
            <w:ins w:id="9" w:author="IRMAN FIRMANSYAH" w:date="2021-11-30T13:04:00Z">
              <w:r w:rsidR="008E3834">
                <w:t>,</w:t>
              </w:r>
            </w:ins>
            <w:del w:id="10" w:author="IRMAN FIRMANSYAH" w:date="2021-11-30T13:04:00Z">
              <w:r w:rsidDel="008E3834">
                <w:delText>;</w:delText>
              </w:r>
            </w:del>
            <w:r>
              <w:t xml:space="preserve"> </w:t>
            </w:r>
            <w:proofErr w:type="spellStart"/>
            <w:r>
              <w:t>bulat</w:t>
            </w:r>
            <w:proofErr w:type="spellEnd"/>
            <w:ins w:id="11" w:author="IRMAN FIRMANSYAH" w:date="2021-11-30T13:04:00Z">
              <w:r w:rsidR="008E3834">
                <w:t>,</w:t>
              </w:r>
            </w:ins>
            <w:del w:id="12" w:author="IRMAN FIRMANSYAH" w:date="2021-11-30T13:04:00Z">
              <w:r w:rsidDel="008E3834">
                <w:delText>;</w:delText>
              </w:r>
            </w:del>
            <w:ins w:id="13" w:author="IRMAN FIRMANSYAH" w:date="2021-11-30T13:04:00Z">
              <w:r w:rsidR="008E3834">
                <w:t xml:space="preserve"> </w:t>
              </w:r>
              <w:proofErr w:type="spellStart"/>
              <w:r w:rsidR="008E3834">
                <w:t>atau</w:t>
              </w:r>
            </w:ins>
            <w:proofErr w:type="spellEnd"/>
            <w:r>
              <w:t xml:space="preserve">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44D1D4F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40E438D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0E66390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02A7552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6879AFA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1F554DC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2695922D" w14:textId="754DF064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ins w:id="14" w:author="IRMAN FIRMANSYAH" w:date="2021-11-30T13:06:00Z">
              <w:r w:rsidR="008B1E59">
                <w:t xml:space="preserve"> </w:t>
              </w:r>
              <w:proofErr w:type="spellStart"/>
              <w:r w:rsidR="008B1E59">
                <w:t>umum</w:t>
              </w:r>
            </w:ins>
            <w:proofErr w:type="spellEnd"/>
            <w:r>
              <w:t>.</w:t>
            </w:r>
          </w:p>
          <w:p w14:paraId="53159BB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7F04A83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70B6C1F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2E3BF52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4D398E1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340D2B4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78410BB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1BAF585E" w14:textId="77777777" w:rsidTr="00821BA2">
        <w:tc>
          <w:tcPr>
            <w:tcW w:w="9350" w:type="dxa"/>
          </w:tcPr>
          <w:p w14:paraId="42002C46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30DDC6F2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IRMAN FIRMANSYAH" w:date="2021-11-30T13:06:00Z" w:initials="IF">
    <w:p w14:paraId="4DA4295B" w14:textId="528AEE5A" w:rsidR="008B1E59" w:rsidRDefault="008B1E59">
      <w:pPr>
        <w:pStyle w:val="CommentText"/>
      </w:pPr>
      <w:r>
        <w:rPr>
          <w:rStyle w:val="CommentReference"/>
        </w:rPr>
        <w:annotationRef/>
      </w:r>
      <w:proofErr w:type="spellStart"/>
      <w:r>
        <w:t>Semua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kata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besar</w:t>
      </w:r>
      <w:proofErr w:type="spellEnd"/>
    </w:p>
  </w:comment>
  <w:comment w:id="4" w:author="IRMAN FIRMANSYAH" w:date="2021-11-30T13:02:00Z" w:initials="IF">
    <w:p w14:paraId="7AA57A3E" w14:textId="3B0A4A1E" w:rsidR="008E3834" w:rsidRDefault="008E3834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gabungkan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atas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DA4295B" w15:done="0"/>
  <w15:commentEx w15:paraId="7AA57A3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0A03B" w16cex:dateUtc="2021-11-30T06:06:00Z"/>
  <w16cex:commentExtensible w16cex:durableId="25509F65" w16cex:dateUtc="2021-11-30T06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A4295B" w16cid:durableId="2550A03B"/>
  <w16cid:commentId w16cid:paraId="7AA57A3E" w16cid:durableId="25509F6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RMAN FIRMANSYAH">
    <w15:presenceInfo w15:providerId="AD" w15:userId="S::irman.firmansyah@akuntanindonesia.or.id::b17969a2-08c3-451e-b5e2-3f8fb28646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042752"/>
    <w:rsid w:val="0012251A"/>
    <w:rsid w:val="0042167F"/>
    <w:rsid w:val="008B1E59"/>
    <w:rsid w:val="008E3834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C11BD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E38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38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3834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38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3834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IRMAN FIRMANSYAH</cp:lastModifiedBy>
  <cp:revision>2</cp:revision>
  <dcterms:created xsi:type="dcterms:W3CDTF">2021-11-30T06:19:00Z</dcterms:created>
  <dcterms:modified xsi:type="dcterms:W3CDTF">2021-11-30T06:19:00Z</dcterms:modified>
</cp:coreProperties>
</file>