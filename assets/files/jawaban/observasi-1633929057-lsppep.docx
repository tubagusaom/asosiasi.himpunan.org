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A05F4F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A05F4F">
            <w:pPr>
              <w:spacing w:line="312" w:lineRule="auto"/>
              <w:ind w:left="567" w:hanging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A05F4F">
            <w:pPr>
              <w:spacing w:line="312" w:lineRule="auto"/>
              <w:ind w:left="567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A05F4F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A05F4F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05F4F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05F4F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del w:id="1" w:author="Administrator" w:date="2021-10-11T12:13:00Z">
              <w:r w:rsidRPr="00A16D9B" w:rsidDel="00A05F4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Dengan </w:delText>
              </w:r>
            </w:del>
            <w:ins w:id="2" w:author="Administrator" w:date="2021-10-11T12:13:00Z">
              <w:r w:rsidR="00A05F4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dengan</w:t>
              </w:r>
              <w:r w:rsidR="00A05F4F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05F4F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del w:id="3" w:author="Administrator" w:date="2021-10-11T12:12:00Z">
              <w:r w:rsidRPr="00A16D9B" w:rsidDel="00A05F4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4" w:author="Administrator" w:date="2021-10-11T12:12:00Z">
              <w:r w:rsidR="00A05F4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untuk</w:t>
              </w:r>
              <w:r w:rsidR="00A05F4F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05F4F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5" w:author="Administrator" w:date="2021-10-11T12:12:00Z">
              <w:r w:rsidRPr="00A16D9B" w:rsidDel="00A05F4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6" w:author="Administrator" w:date="2021-10-11T12:12:00Z">
              <w:r w:rsidR="00A05F4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untuk</w:t>
              </w:r>
              <w:r w:rsidR="00A05F4F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05F4F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A05F4F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7952C3"/>
    <w:rsid w:val="00924DF5"/>
    <w:rsid w:val="00A05F4F"/>
    <w:rsid w:val="00EB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Administrator</cp:lastModifiedBy>
  <cp:revision>2</cp:revision>
  <dcterms:created xsi:type="dcterms:W3CDTF">2021-10-11T05:14:00Z</dcterms:created>
  <dcterms:modified xsi:type="dcterms:W3CDTF">2021-10-11T05:14:00Z</dcterms:modified>
</cp:coreProperties>
</file>