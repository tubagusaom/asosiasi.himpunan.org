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1C3AC" w14:textId="77777777" w:rsidR="00927764" w:rsidRPr="0094076B" w:rsidRDefault="000728F3" w:rsidP="00927764">
      <w:pPr>
        <w:spacing w:line="360" w:lineRule="auto"/>
        <w:jc w:val="center"/>
        <w:rPr>
          <w:rFonts w:ascii="Bookman Old Style" w:hAnsi="Bookman Old Style"/>
          <w:b/>
          <w:sz w:val="28"/>
          <w:szCs w:val="28"/>
        </w:rPr>
      </w:pPr>
      <w:commentRangeStart w:id="0"/>
      <w:commentRangeStart w:id="1"/>
      <w:r>
        <w:rPr>
          <w:rFonts w:ascii="Bookman Old Style" w:hAnsi="Bookman Old Style"/>
          <w:b/>
          <w:sz w:val="28"/>
          <w:szCs w:val="28"/>
        </w:rPr>
        <w:t>TUGAS</w:t>
      </w:r>
      <w:commentRangeEnd w:id="0"/>
      <w:r w:rsidR="003E1259">
        <w:rPr>
          <w:rStyle w:val="CommentReference"/>
        </w:rPr>
        <w:commentReference w:id="0"/>
      </w:r>
      <w:commentRangeEnd w:id="1"/>
      <w:r w:rsidR="003E1259">
        <w:rPr>
          <w:rStyle w:val="CommentReference"/>
        </w:rPr>
        <w:commentReference w:id="1"/>
      </w:r>
      <w:r>
        <w:rPr>
          <w:rFonts w:ascii="Bookman Old Style" w:hAnsi="Bookman Old Style"/>
          <w:b/>
          <w:sz w:val="28"/>
          <w:szCs w:val="28"/>
        </w:rPr>
        <w:t xml:space="preserve"> OBSERVASI 6</w:t>
      </w:r>
    </w:p>
    <w:p w14:paraId="3B1C867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05F2E2A" w14:textId="77777777" w:rsidR="00927764" w:rsidRDefault="00927764" w:rsidP="00927764">
      <w:pPr>
        <w:jc w:val="center"/>
        <w:rPr>
          <w:rFonts w:ascii="Cambria" w:hAnsi="Cambria" w:cs="Times New Roman"/>
          <w:sz w:val="24"/>
          <w:szCs w:val="24"/>
        </w:rPr>
      </w:pPr>
    </w:p>
    <w:p w14:paraId="6E7ADE2B"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AA9FA7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5F9FE18"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295C35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2B51246" wp14:editId="778AB0F0">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674050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BF09869" w14:textId="2CEDE1D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ins w:id="2" w:author="ExpertBook" w:date="2021-02-16T10:07:00Z">
        <w:r w:rsidR="003E1259">
          <w:rPr>
            <w:rFonts w:ascii="Times New Roman" w:eastAsia="Times New Roman" w:hAnsi="Times New Roman" w:cs="Times New Roman"/>
            <w:i/>
            <w:iCs/>
            <w:sz w:val="24"/>
            <w:szCs w:val="24"/>
          </w:rPr>
          <w:t>a</w:t>
        </w:r>
      </w:ins>
      <w:del w:id="3" w:author="ExpertBook" w:date="2021-02-16T10:07:00Z">
        <w:r w:rsidRPr="00C50A1E" w:rsidDel="003E1259">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p tem</w:t>
      </w:r>
      <w:del w:id="4" w:author="ExpertBook" w:date="2021-02-16T10:07:00Z">
        <w:r w:rsidRPr="00C50A1E" w:rsidDel="003E1259">
          <w:rPr>
            <w:rFonts w:ascii="Times New Roman" w:eastAsia="Times New Roman" w:hAnsi="Times New Roman" w:cs="Times New Roman"/>
            <w:i/>
            <w:iCs/>
            <w:sz w:val="24"/>
            <w:szCs w:val="24"/>
          </w:rPr>
          <w:delText>en</w:delText>
        </w:r>
      </w:del>
      <w:r w:rsidRPr="00C50A1E">
        <w:rPr>
          <w:rFonts w:ascii="Times New Roman" w:eastAsia="Times New Roman" w:hAnsi="Times New Roman" w:cs="Times New Roman"/>
          <w:i/>
          <w:iCs/>
          <w:sz w:val="24"/>
          <w:szCs w:val="24"/>
        </w:rPr>
        <w:t xml:space="preserve">an aja. </w:t>
      </w:r>
      <w:commentRangeStart w:id="5"/>
      <w:r w:rsidRPr="00C50A1E">
        <w:rPr>
          <w:rFonts w:ascii="Times New Roman" w:eastAsia="Times New Roman" w:hAnsi="Times New Roman" w:cs="Times New Roman"/>
          <w:i/>
          <w:iCs/>
          <w:sz w:val="24"/>
          <w:szCs w:val="24"/>
        </w:rPr>
        <w:t>Huft.</w:t>
      </w:r>
      <w:commentRangeEnd w:id="5"/>
      <w:r w:rsidR="003E1259">
        <w:rPr>
          <w:rStyle w:val="CommentReference"/>
        </w:rPr>
        <w:commentReference w:id="5"/>
      </w:r>
    </w:p>
    <w:p w14:paraId="4813AB97" w14:textId="0209A42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w:t>
      </w:r>
      <w:del w:id="6" w:author="ExpertBook" w:date="2021-02-16T10:08:00Z">
        <w:r w:rsidRPr="00C50A1E" w:rsidDel="003E1259">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 kala hujan?</w:t>
      </w:r>
    </w:p>
    <w:p w14:paraId="35AAA995" w14:textId="78E860B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w:t>
      </w:r>
      <w:del w:id="7" w:author="ExpertBook" w:date="2021-02-16T10:09:00Z">
        <w:r w:rsidDel="003E1259">
          <w:rPr>
            <w:rFonts w:ascii="Times New Roman" w:eastAsia="Times New Roman" w:hAnsi="Times New Roman" w:cs="Times New Roman"/>
            <w:sz w:val="24"/>
            <w:szCs w:val="24"/>
          </w:rPr>
          <w:delText xml:space="preserve">di </w:delText>
        </w:r>
      </w:del>
      <w:ins w:id="8" w:author="ExpertBook" w:date="2021-02-16T10:09:00Z">
        <w:r w:rsidR="003E1259">
          <w:rPr>
            <w:rFonts w:ascii="Times New Roman" w:eastAsia="Times New Roman" w:hAnsi="Times New Roman" w:cs="Times New Roman"/>
            <w:sz w:val="24"/>
            <w:szCs w:val="24"/>
          </w:rPr>
          <w:t>ke</w:t>
        </w:r>
      </w:ins>
      <w:del w:id="9" w:author="ExpertBook" w:date="2021-02-16T10:10:00Z">
        <w:r w:rsidDel="003E1259">
          <w:rPr>
            <w:rFonts w:ascii="Times New Roman" w:eastAsia="Times New Roman" w:hAnsi="Times New Roman" w:cs="Times New Roman"/>
            <w:sz w:val="24"/>
            <w:szCs w:val="24"/>
          </w:rPr>
          <w:delText>antara</w:delText>
        </w:r>
      </w:del>
      <w:r>
        <w:rPr>
          <w:rFonts w:ascii="Times New Roman" w:eastAsia="Times New Roman" w:hAnsi="Times New Roman" w:cs="Times New Roman"/>
          <w:sz w:val="24"/>
          <w:szCs w:val="24"/>
        </w:rPr>
        <w:t xml:space="preserve"> </w:t>
      </w:r>
      <w:del w:id="10" w:author="ExpertBook" w:date="2021-02-16T10:10:00Z">
        <w:r w:rsidDel="003E1259">
          <w:rPr>
            <w:rFonts w:ascii="Times New Roman" w:eastAsia="Times New Roman" w:hAnsi="Times New Roman" w:cs="Times New Roman"/>
            <w:sz w:val="24"/>
            <w:szCs w:val="24"/>
          </w:rPr>
          <w:delText>B</w:delText>
        </w:r>
      </w:del>
      <w:ins w:id="11" w:author="ExpertBook" w:date="2021-02-16T10:10:00Z">
        <w:r w:rsidR="003E1259">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 xml:space="preserve">Desember 2019, hujan benar-benar datang seperti perkiraan. </w:t>
      </w:r>
      <w:commentRangeStart w:id="12"/>
      <w:r w:rsidRPr="00C50A1E">
        <w:rPr>
          <w:rFonts w:ascii="Times New Roman" w:eastAsia="Times New Roman" w:hAnsi="Times New Roman" w:cs="Times New Roman"/>
          <w:sz w:val="24"/>
          <w:szCs w:val="24"/>
        </w:rPr>
        <w:t>Sudah sangat terasa apalagi sejak awal tahun baru kita.</w:t>
      </w:r>
      <w:commentRangeEnd w:id="12"/>
      <w:r w:rsidR="003E1259">
        <w:rPr>
          <w:rStyle w:val="CommentReference"/>
        </w:rPr>
        <w:commentReference w:id="12"/>
      </w:r>
    </w:p>
    <w:p w14:paraId="6F3877EB" w14:textId="38F5DD9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ins w:id="13" w:author="ExpertBook" w:date="2021-02-16T10:13:00Z">
        <w:r w:rsidR="003E1259">
          <w:rPr>
            <w:rFonts w:ascii="Times New Roman" w:eastAsia="Times New Roman" w:hAnsi="Times New Roman" w:cs="Times New Roman"/>
            <w:sz w:val="24"/>
            <w:szCs w:val="24"/>
          </w:rPr>
          <w:t xml:space="preserve">demikian juga </w:t>
        </w:r>
      </w:ins>
      <w:commentRangeStart w:id="14"/>
      <w:del w:id="15" w:author="ExpertBook" w:date="2021-02-16T10:13:00Z">
        <w:r w:rsidRPr="00C50A1E" w:rsidDel="003E1259">
          <w:rPr>
            <w:rFonts w:ascii="Times New Roman" w:eastAsia="Times New Roman" w:hAnsi="Times New Roman" w:cs="Times New Roman"/>
            <w:sz w:val="24"/>
            <w:szCs w:val="24"/>
          </w:rPr>
          <w:delText>pun</w:delText>
        </w:r>
        <w:commentRangeEnd w:id="14"/>
        <w:r w:rsidR="003E1259" w:rsidDel="003E1259">
          <w:rPr>
            <w:rStyle w:val="CommentReference"/>
          </w:rPr>
          <w:commentReference w:id="14"/>
        </w:r>
        <w:r w:rsidRPr="00C50A1E" w:rsidDel="003E1259">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perilaku kita yang lain</w:t>
      </w:r>
      <w:ins w:id="16" w:author="ExpertBook" w:date="2021-02-16T10:13:00Z">
        <w:r w:rsidR="003E1259">
          <w:rPr>
            <w:rFonts w:ascii="Times New Roman" w:eastAsia="Times New Roman" w:hAnsi="Times New Roman" w:cs="Times New Roman"/>
            <w:sz w:val="24"/>
            <w:szCs w:val="24"/>
          </w:rPr>
          <w:t xml:space="preserve">, yaitu </w:t>
        </w:r>
      </w:ins>
      <w:del w:id="17" w:author="ExpertBook" w:date="2021-02-16T10:13:00Z">
        <w:r w:rsidRPr="00C50A1E" w:rsidDel="003E1259">
          <w:rPr>
            <w:rFonts w:ascii="Times New Roman" w:eastAsia="Times New Roman" w:hAnsi="Times New Roman" w:cs="Times New Roman"/>
            <w:sz w:val="24"/>
            <w:szCs w:val="24"/>
          </w:rPr>
          <w:delText xml:space="preserve">. </w:delText>
        </w:r>
      </w:del>
      <w:del w:id="18" w:author="ExpertBook" w:date="2021-02-16T10:14:00Z">
        <w:r w:rsidRPr="00C50A1E" w:rsidDel="003E1259">
          <w:rPr>
            <w:rFonts w:ascii="Times New Roman" w:eastAsia="Times New Roman" w:hAnsi="Times New Roman" w:cs="Times New Roman"/>
            <w:sz w:val="24"/>
            <w:szCs w:val="24"/>
          </w:rPr>
          <w:delText>S</w:delText>
        </w:r>
      </w:del>
      <w:ins w:id="19" w:author="ExpertBook" w:date="2021-02-16T10:14:00Z">
        <w:r w:rsidR="003E1259">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oal makan. Ya, hujan yang membuat kita jadi sering lapar. </w:t>
      </w:r>
      <w:del w:id="20" w:author="ExpertBook" w:date="2021-02-16T10:14:00Z">
        <w:r w:rsidRPr="00C50A1E" w:rsidDel="003E1259">
          <w:rPr>
            <w:rFonts w:ascii="Times New Roman" w:eastAsia="Times New Roman" w:hAnsi="Times New Roman" w:cs="Times New Roman"/>
            <w:sz w:val="24"/>
            <w:szCs w:val="24"/>
          </w:rPr>
          <w:delText xml:space="preserve">Kok </w:delText>
        </w:r>
      </w:del>
      <w:ins w:id="21" w:author="ExpertBook" w:date="2021-02-16T10:14:00Z">
        <w:r w:rsidR="003E1259">
          <w:rPr>
            <w:rFonts w:ascii="Times New Roman" w:eastAsia="Times New Roman" w:hAnsi="Times New Roman" w:cs="Times New Roman"/>
            <w:sz w:val="24"/>
            <w:szCs w:val="24"/>
          </w:rPr>
          <w:t>Kenapa</w:t>
        </w:r>
        <w:r w:rsidR="003E1259" w:rsidRPr="00C50A1E">
          <w:rPr>
            <w:rFonts w:ascii="Times New Roman" w:eastAsia="Times New Roman" w:hAnsi="Times New Roman" w:cs="Times New Roman"/>
            <w:sz w:val="24"/>
            <w:szCs w:val="24"/>
          </w:rPr>
          <w:t xml:space="preserve"> </w:t>
        </w:r>
        <w:r w:rsidR="003E1259">
          <w:rPr>
            <w:rFonts w:ascii="Times New Roman" w:eastAsia="Times New Roman" w:hAnsi="Times New Roman" w:cs="Times New Roman"/>
            <w:sz w:val="24"/>
            <w:szCs w:val="24"/>
          </w:rPr>
          <w:t>huja</w:t>
        </w:r>
      </w:ins>
      <w:ins w:id="22" w:author="ExpertBook" w:date="2021-02-16T10:15:00Z">
        <w:r w:rsidR="003E1259">
          <w:rPr>
            <w:rFonts w:ascii="Times New Roman" w:eastAsia="Times New Roman" w:hAnsi="Times New Roman" w:cs="Times New Roman"/>
            <w:sz w:val="24"/>
            <w:szCs w:val="24"/>
          </w:rPr>
          <w:t xml:space="preserve">n </w:t>
        </w:r>
      </w:ins>
      <w:r w:rsidRPr="00C50A1E">
        <w:rPr>
          <w:rFonts w:ascii="Times New Roman" w:eastAsia="Times New Roman" w:hAnsi="Times New Roman" w:cs="Times New Roman"/>
          <w:sz w:val="24"/>
          <w:szCs w:val="24"/>
        </w:rPr>
        <w:t xml:space="preserve">bisa </w:t>
      </w:r>
      <w:ins w:id="23" w:author="ExpertBook" w:date="2021-02-16T10:15:00Z">
        <w:r w:rsidR="003E1259">
          <w:rPr>
            <w:rFonts w:ascii="Times New Roman" w:eastAsia="Times New Roman" w:hAnsi="Times New Roman" w:cs="Times New Roman"/>
            <w:sz w:val="24"/>
            <w:szCs w:val="24"/>
          </w:rPr>
          <w:t>membuat kita merasa lapar</w:t>
        </w:r>
      </w:ins>
      <w:del w:id="24" w:author="ExpertBook" w:date="2021-02-16T10:15:00Z">
        <w:r w:rsidRPr="00C50A1E" w:rsidDel="003E1259">
          <w:rPr>
            <w:rFonts w:ascii="Times New Roman" w:eastAsia="Times New Roman" w:hAnsi="Times New Roman" w:cs="Times New Roman"/>
            <w:sz w:val="24"/>
            <w:szCs w:val="24"/>
          </w:rPr>
          <w:delText>ya</w:delText>
        </w:r>
      </w:del>
      <w:r w:rsidRPr="00C50A1E">
        <w:rPr>
          <w:rFonts w:ascii="Times New Roman" w:eastAsia="Times New Roman" w:hAnsi="Times New Roman" w:cs="Times New Roman"/>
          <w:sz w:val="24"/>
          <w:szCs w:val="24"/>
        </w:rPr>
        <w:t>?</w:t>
      </w:r>
    </w:p>
    <w:p w14:paraId="645D54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B7DB723" w14:textId="6763EA1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w:t>
      </w:r>
      <w:ins w:id="25" w:author="ExpertBook" w:date="2021-02-16T10:16:00Z">
        <w:r w:rsidR="001C056B">
          <w:rPr>
            <w:rFonts w:ascii="Times New Roman" w:eastAsia="Times New Roman" w:hAnsi="Times New Roman" w:cs="Times New Roman"/>
            <w:sz w:val="24"/>
            <w:szCs w:val="24"/>
          </w:rPr>
          <w:t>e</w:t>
        </w:r>
      </w:ins>
      <w:del w:id="26" w:author="ExpertBook" w:date="2021-02-16T10:16:00Z">
        <w:r w:rsidRPr="00C50A1E" w:rsidDel="001C056B">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 xml:space="preserve">milan, tapi jumlah kalorinya </w:t>
      </w:r>
      <w:ins w:id="27" w:author="ExpertBook" w:date="2021-02-16T10:16:00Z">
        <w:r w:rsidR="001C056B">
          <w:rPr>
            <w:rFonts w:ascii="Times New Roman" w:eastAsia="Times New Roman" w:hAnsi="Times New Roman" w:cs="Times New Roman"/>
            <w:sz w:val="24"/>
            <w:szCs w:val="24"/>
          </w:rPr>
          <w:t>hampir</w:t>
        </w:r>
      </w:ins>
      <w:del w:id="28" w:author="ExpertBook" w:date="2021-02-16T10:16:00Z">
        <w:r w:rsidRPr="00C50A1E" w:rsidDel="001C056B">
          <w:rPr>
            <w:rFonts w:ascii="Times New Roman" w:eastAsia="Times New Roman" w:hAnsi="Times New Roman" w:cs="Times New Roman"/>
            <w:sz w:val="24"/>
            <w:szCs w:val="24"/>
          </w:rPr>
          <w:delText>nyaris</w:delText>
        </w:r>
      </w:del>
      <w:r w:rsidRPr="00C50A1E">
        <w:rPr>
          <w:rFonts w:ascii="Times New Roman" w:eastAsia="Times New Roman" w:hAnsi="Times New Roman" w:cs="Times New Roman"/>
          <w:sz w:val="24"/>
          <w:szCs w:val="24"/>
        </w:rPr>
        <w:t xml:space="preserve"> melebihi makan berat.</w:t>
      </w:r>
    </w:p>
    <w:p w14:paraId="50E7A11D" w14:textId="73CEA85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w:t>
      </w:r>
      <w:del w:id="29" w:author="ExpertBook" w:date="2021-02-16T10:16:00Z">
        <w:r w:rsidRPr="00C50A1E" w:rsidDel="001C056B">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dalam kemasan bisa dikonsumsi 4 porsi habis sekali duduk. Belum cukup, tambah lagi gorengannya, satu-dua biji </w:t>
      </w:r>
      <w:ins w:id="30" w:author="ExpertBook" w:date="2021-02-16T10:17:00Z">
        <w:r w:rsidR="001C056B">
          <w:rPr>
            <w:rFonts w:ascii="Times New Roman" w:eastAsia="Times New Roman" w:hAnsi="Times New Roman" w:cs="Times New Roman"/>
            <w:sz w:val="24"/>
            <w:szCs w:val="24"/>
          </w:rPr>
          <w:t>bahkan sampai</w:t>
        </w:r>
      </w:ins>
      <w:del w:id="31" w:author="ExpertBook" w:date="2021-02-16T10:17:00Z">
        <w:r w:rsidRPr="00C50A1E" w:rsidDel="001C056B">
          <w:rPr>
            <w:rFonts w:ascii="Times New Roman" w:eastAsia="Times New Roman" w:hAnsi="Times New Roman" w:cs="Times New Roman"/>
            <w:sz w:val="24"/>
            <w:szCs w:val="24"/>
          </w:rPr>
          <w:delText xml:space="preserve">eh kok jadi </w:delText>
        </w:r>
      </w:del>
      <w:r w:rsidRPr="00C50A1E">
        <w:rPr>
          <w:rFonts w:ascii="Times New Roman" w:eastAsia="Times New Roman" w:hAnsi="Times New Roman" w:cs="Times New Roman"/>
          <w:sz w:val="24"/>
          <w:szCs w:val="24"/>
        </w:rPr>
        <w:t>lima</w:t>
      </w:r>
      <w:del w:id="32" w:author="ExpertBook" w:date="2021-02-16T10:17:00Z">
        <w:r w:rsidRPr="00C50A1E" w:rsidDel="001C056B">
          <w:rPr>
            <w:rFonts w:ascii="Times New Roman" w:eastAsia="Times New Roman" w:hAnsi="Times New Roman" w:cs="Times New Roman"/>
            <w:sz w:val="24"/>
            <w:szCs w:val="24"/>
          </w:rPr>
          <w:delText>?</w:delText>
        </w:r>
      </w:del>
    </w:p>
    <w:p w14:paraId="611CC8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28521B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0F8C212" w14:textId="04C395B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del w:id="33" w:author="ExpertBook" w:date="2021-02-16T10:18:00Z">
        <w:r w:rsidRPr="00C50A1E" w:rsidDel="001C056B">
          <w:rPr>
            <w:rFonts w:ascii="Times New Roman" w:eastAsia="Times New Roman" w:hAnsi="Times New Roman" w:cs="Times New Roman"/>
            <w:sz w:val="24"/>
            <w:szCs w:val="24"/>
          </w:rPr>
          <w:delText>, lho</w:delText>
        </w:r>
      </w:del>
      <w:r w:rsidRPr="00C50A1E">
        <w:rPr>
          <w:rFonts w:ascii="Times New Roman" w:eastAsia="Times New Roman" w:hAnsi="Times New Roman" w:cs="Times New Roman"/>
          <w:sz w:val="24"/>
          <w:szCs w:val="24"/>
        </w:rPr>
        <w:t>. Dingin yang kita kira ternyata tidak sedingin kenyataannya</w:t>
      </w:r>
      <w:del w:id="34" w:author="ExpertBook" w:date="2021-02-16T10:18:00Z">
        <w:r w:rsidRPr="00C50A1E" w:rsidDel="001C056B">
          <w:rPr>
            <w:rFonts w:ascii="Times New Roman" w:eastAsia="Times New Roman" w:hAnsi="Times New Roman" w:cs="Times New Roman"/>
            <w:sz w:val="24"/>
            <w:szCs w:val="24"/>
          </w:rPr>
          <w:delText>, kok</w:delText>
        </w:r>
      </w:del>
      <w:r w:rsidRPr="00C50A1E">
        <w:rPr>
          <w:rFonts w:ascii="Times New Roman" w:eastAsia="Times New Roman" w:hAnsi="Times New Roman" w:cs="Times New Roman"/>
          <w:sz w:val="24"/>
          <w:szCs w:val="24"/>
        </w:rPr>
        <w:t>~</w:t>
      </w:r>
    </w:p>
    <w:p w14:paraId="123A2D6B" w14:textId="452ABAA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del w:id="35" w:author="ExpertBook" w:date="2021-02-16T10:18:00Z">
        <w:r w:rsidRPr="00C50A1E" w:rsidDel="001C056B">
          <w:rPr>
            <w:rFonts w:ascii="Times New Roman" w:eastAsia="Times New Roman" w:hAnsi="Times New Roman" w:cs="Times New Roman"/>
            <w:sz w:val="24"/>
            <w:szCs w:val="24"/>
          </w:rPr>
          <w:delText>Ehem.</w:delText>
        </w:r>
      </w:del>
    </w:p>
    <w:p w14:paraId="5CED258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36" w:author="ExpertBook" w:date="2021-02-16T10:18:00Z">
        <w:r w:rsidDel="001C056B">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10C5AD13" w14:textId="227FE30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ins w:id="37" w:author="ExpertBook" w:date="2021-02-16T10:19:00Z">
        <w:r w:rsidR="001C056B">
          <w:rPr>
            <w:rFonts w:ascii="Times New Roman" w:eastAsia="Times New Roman" w:hAnsi="Times New Roman" w:cs="Times New Roman"/>
            <w:sz w:val="24"/>
            <w:szCs w:val="24"/>
          </w:rPr>
          <w:t>,</w:t>
        </w:r>
      </w:ins>
      <w:del w:id="38" w:author="ExpertBook" w:date="2021-02-16T10:19:00Z">
        <w:r w:rsidRPr="00C50A1E" w:rsidDel="001C056B">
          <w:rPr>
            <w:rFonts w:ascii="Times New Roman" w:eastAsia="Times New Roman" w:hAnsi="Times New Roman" w:cs="Times New Roman"/>
            <w:sz w:val="24"/>
            <w:szCs w:val="24"/>
          </w:rPr>
          <w:delText>. A</w:delText>
        </w:r>
      </w:del>
      <w:ins w:id="39" w:author="ExpertBook" w:date="2021-02-16T10:19:00Z">
        <w:r w:rsidR="001C056B">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kan merepotkan.</w:t>
      </w:r>
    </w:p>
    <w:p w14:paraId="0A8D5D24" w14:textId="04C8C6A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ins w:id="40" w:author="ExpertBook" w:date="2021-02-16T10:19:00Z">
        <w:r w:rsidR="001C056B">
          <w:rPr>
            <w:rFonts w:ascii="Times New Roman" w:eastAsia="Times New Roman" w:hAnsi="Times New Roman" w:cs="Times New Roman"/>
            <w:sz w:val="24"/>
            <w:szCs w:val="24"/>
          </w:rPr>
          <w:t>,</w:t>
        </w:r>
      </w:ins>
      <w:del w:id="41" w:author="ExpertBook" w:date="2021-02-16T10:19:00Z">
        <w:r w:rsidRPr="00C50A1E" w:rsidDel="001C056B">
          <w:rPr>
            <w:rFonts w:ascii="Times New Roman" w:eastAsia="Times New Roman" w:hAnsi="Times New Roman" w:cs="Times New Roman"/>
            <w:sz w:val="24"/>
            <w:szCs w:val="24"/>
          </w:rPr>
          <w:delText>. Y</w:delText>
        </w:r>
      </w:del>
      <w:ins w:id="42" w:author="ExpertBook" w:date="2021-02-16T10:19:00Z">
        <w:r w:rsidR="001C056B">
          <w:rPr>
            <w:rFonts w:ascii="Times New Roman" w:eastAsia="Times New Roman" w:hAnsi="Times New Roman" w:cs="Times New Roman"/>
            <w:sz w:val="24"/>
            <w:szCs w:val="24"/>
          </w:rPr>
          <w:t>y</w:t>
        </w:r>
      </w:ins>
      <w:r w:rsidRPr="00C50A1E">
        <w:rPr>
          <w:rFonts w:ascii="Times New Roman" w:eastAsia="Times New Roman" w:hAnsi="Times New Roman" w:cs="Times New Roman"/>
          <w:sz w:val="24"/>
          <w:szCs w:val="24"/>
        </w:rPr>
        <w:t xml:space="preserve">ang sering membuatnya salah adalah pemilihan makanan kita yang tidak tahu diri. </w:t>
      </w:r>
      <w:ins w:id="43" w:author="ExpertBook" w:date="2021-02-16T10:20:00Z">
        <w:r w:rsidR="001C056B">
          <w:rPr>
            <w:rFonts w:ascii="Times New Roman" w:eastAsia="Times New Roman" w:hAnsi="Times New Roman" w:cs="Times New Roman"/>
            <w:sz w:val="24"/>
            <w:szCs w:val="24"/>
          </w:rPr>
          <w:t>Kita hanya mementingkan</w:t>
        </w:r>
      </w:ins>
      <w:del w:id="44" w:author="ExpertBook" w:date="2021-02-16T10:20:00Z">
        <w:r w:rsidRPr="00C50A1E" w:rsidDel="001C056B">
          <w:rPr>
            <w:rFonts w:ascii="Times New Roman" w:eastAsia="Times New Roman" w:hAnsi="Times New Roman" w:cs="Times New Roman"/>
            <w:sz w:val="24"/>
            <w:szCs w:val="24"/>
          </w:rPr>
          <w:delText xml:space="preserve">Yang penting </w:delText>
        </w:r>
      </w:del>
      <w:r w:rsidRPr="00C50A1E">
        <w:rPr>
          <w:rFonts w:ascii="Times New Roman" w:eastAsia="Times New Roman" w:hAnsi="Times New Roman" w:cs="Times New Roman"/>
          <w:sz w:val="24"/>
          <w:szCs w:val="24"/>
        </w:rPr>
        <w:t>enak</w:t>
      </w:r>
      <w:ins w:id="45" w:author="ExpertBook" w:date="2021-02-16T10:20:00Z">
        <w:r w:rsidR="001C056B">
          <w:rPr>
            <w:rFonts w:ascii="Times New Roman" w:eastAsia="Times New Roman" w:hAnsi="Times New Roman" w:cs="Times New Roman"/>
            <w:sz w:val="24"/>
            <w:szCs w:val="24"/>
          </w:rPr>
          <w:t xml:space="preserve"> tanpa memikirkan jumlah</w:t>
        </w:r>
      </w:ins>
      <w:del w:id="46" w:author="ExpertBook" w:date="2021-02-16T10:20:00Z">
        <w:r w:rsidRPr="00C50A1E" w:rsidDel="001C056B">
          <w:rPr>
            <w:rFonts w:ascii="Times New Roman" w:eastAsia="Times New Roman" w:hAnsi="Times New Roman" w:cs="Times New Roman"/>
            <w:sz w:val="24"/>
            <w:szCs w:val="24"/>
          </w:rPr>
          <w:delText xml:space="preserve">, </w:delText>
        </w:r>
      </w:del>
      <w:ins w:id="47" w:author="ExpertBook" w:date="2021-02-16T10:20:00Z">
        <w:r w:rsidR="001C056B">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kalori</w:t>
      </w:r>
      <w:ins w:id="48" w:author="ExpertBook" w:date="2021-02-16T10:20:00Z">
        <w:r w:rsidR="001C056B">
          <w:rPr>
            <w:rFonts w:ascii="Times New Roman" w:eastAsia="Times New Roman" w:hAnsi="Times New Roman" w:cs="Times New Roman"/>
            <w:sz w:val="24"/>
            <w:szCs w:val="24"/>
          </w:rPr>
          <w:t>nya</w:t>
        </w:r>
      </w:ins>
      <w:del w:id="49" w:author="ExpertBook" w:date="2021-02-16T10:20:00Z">
        <w:r w:rsidRPr="00C50A1E" w:rsidDel="001C056B">
          <w:rPr>
            <w:rFonts w:ascii="Times New Roman" w:eastAsia="Times New Roman" w:hAnsi="Times New Roman" w:cs="Times New Roman"/>
            <w:sz w:val="24"/>
            <w:szCs w:val="24"/>
          </w:rPr>
          <w:delText xml:space="preserve"> belakangan</w:delText>
        </w:r>
      </w:del>
      <w:del w:id="50" w:author="ExpertBook" w:date="2021-02-16T10:19:00Z">
        <w:r w:rsidRPr="00C50A1E" w:rsidDel="001C056B">
          <w:rPr>
            <w:rFonts w:ascii="Times New Roman" w:eastAsia="Times New Roman" w:hAnsi="Times New Roman" w:cs="Times New Roman"/>
            <w:sz w:val="24"/>
            <w:szCs w:val="24"/>
          </w:rPr>
          <w:delText>?</w:delText>
        </w:r>
      </w:del>
    </w:p>
    <w:p w14:paraId="6C3ADA22" w14:textId="6FED594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ins w:id="51" w:author="ExpertBook" w:date="2021-02-16T10:21:00Z">
        <w:r w:rsidR="001C056B">
          <w:rPr>
            <w:rFonts w:ascii="Times New Roman" w:eastAsia="Times New Roman" w:hAnsi="Times New Roman" w:cs="Times New Roman"/>
            <w:sz w:val="24"/>
            <w:szCs w:val="24"/>
          </w:rPr>
          <w:t>,</w:t>
        </w:r>
      </w:ins>
      <w:del w:id="52" w:author="ExpertBook" w:date="2021-02-16T10:21:00Z">
        <w:r w:rsidRPr="00C50A1E" w:rsidDel="001C056B">
          <w:rPr>
            <w:rFonts w:ascii="Times New Roman" w:eastAsia="Times New Roman" w:hAnsi="Times New Roman" w:cs="Times New Roman"/>
            <w:sz w:val="24"/>
            <w:szCs w:val="24"/>
          </w:rPr>
          <w:delText>. A</w:delText>
        </w:r>
      </w:del>
      <w:ins w:id="53" w:author="ExpertBook" w:date="2021-02-16T10:21:00Z">
        <w:r w:rsidR="001C056B">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tau jika ingin minum yang hangat-hangat, takar gulanya jangan kelebihan. Sebab kamu sudah terlalu manis, kata dia</w:t>
      </w:r>
      <w:del w:id="54" w:author="ExpertBook" w:date="2021-02-16T10:21:00Z">
        <w:r w:rsidRPr="00C50A1E" w:rsidDel="001C056B">
          <w:rPr>
            <w:rFonts w:ascii="Times New Roman" w:eastAsia="Times New Roman" w:hAnsi="Times New Roman" w:cs="Times New Roman"/>
            <w:sz w:val="24"/>
            <w:szCs w:val="24"/>
          </w:rPr>
          <w:delText> </w:delText>
        </w:r>
        <w:r w:rsidRPr="00C50A1E" w:rsidDel="001C056B">
          <w:rPr>
            <w:rFonts w:ascii="Times New Roman" w:eastAsia="Times New Roman" w:hAnsi="Times New Roman" w:cs="Times New Roman"/>
            <w:i/>
            <w:iCs/>
            <w:sz w:val="24"/>
            <w:szCs w:val="24"/>
          </w:rPr>
          <w:delText>gitu khan</w:delText>
        </w:r>
      </w:del>
      <w:r w:rsidRPr="00C50A1E">
        <w:rPr>
          <w:rFonts w:ascii="Times New Roman" w:eastAsia="Times New Roman" w:hAnsi="Times New Roman" w:cs="Times New Roman"/>
          <w:i/>
          <w:iCs/>
          <w:sz w:val="24"/>
          <w:szCs w:val="24"/>
        </w:rPr>
        <w:t>.</w:t>
      </w:r>
    </w:p>
    <w:p w14:paraId="28CF4310" w14:textId="25FE9C1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del w:id="55" w:author="ExpertBook" w:date="2021-02-16T10:21:00Z">
        <w:r w:rsidRPr="00C50A1E" w:rsidDel="001C056B">
          <w:rPr>
            <w:rFonts w:ascii="Times New Roman" w:eastAsia="Times New Roman" w:hAnsi="Times New Roman" w:cs="Times New Roman"/>
            <w:sz w:val="24"/>
            <w:szCs w:val="24"/>
          </w:rPr>
          <w:delText xml:space="preserve">biang </w:delText>
        </w:r>
      </w:del>
      <w:ins w:id="56" w:author="ExpertBook" w:date="2021-02-16T10:21:00Z">
        <w:r w:rsidR="001C056B">
          <w:rPr>
            <w:rFonts w:ascii="Times New Roman" w:eastAsia="Times New Roman" w:hAnsi="Times New Roman" w:cs="Times New Roman"/>
            <w:sz w:val="24"/>
            <w:szCs w:val="24"/>
          </w:rPr>
          <w:t xml:space="preserve">penyebab </w:t>
        </w:r>
      </w:ins>
      <w:r w:rsidRPr="00C50A1E">
        <w:rPr>
          <w:rFonts w:ascii="Times New Roman" w:eastAsia="Times New Roman" w:hAnsi="Times New Roman" w:cs="Times New Roman"/>
          <w:sz w:val="24"/>
          <w:szCs w:val="24"/>
        </w:rPr>
        <w:t xml:space="preserve">berat badan yang lebih suka naiknya. Apalagi munculnya kaum-kaum rebahan yang kerjaannya tiduran dan hanya buka tutup media sosial atau pura-pura sibuk padahal tidak ada yang </w:t>
      </w:r>
      <w:del w:id="57" w:author="ExpertBook" w:date="2021-02-16T10:22:00Z">
        <w:r w:rsidRPr="00C50A1E" w:rsidDel="001C056B">
          <w:rPr>
            <w:rFonts w:ascii="Times New Roman" w:eastAsia="Times New Roman" w:hAnsi="Times New Roman" w:cs="Times New Roman"/>
            <w:sz w:val="24"/>
            <w:szCs w:val="24"/>
          </w:rPr>
          <w:delText>nge-chat</w:delText>
        </w:r>
      </w:del>
      <w:ins w:id="58" w:author="ExpertBook" w:date="2021-02-16T10:22:00Z">
        <w:r w:rsidR="001C056B">
          <w:rPr>
            <w:rFonts w:ascii="Times New Roman" w:eastAsia="Times New Roman" w:hAnsi="Times New Roman" w:cs="Times New Roman"/>
            <w:sz w:val="24"/>
            <w:szCs w:val="24"/>
          </w:rPr>
          <w:t>mengajak mengobrol</w:t>
        </w:r>
      </w:ins>
      <w:r w:rsidRPr="00C50A1E">
        <w:rPr>
          <w:rFonts w:ascii="Times New Roman" w:eastAsia="Times New Roman" w:hAnsi="Times New Roman" w:cs="Times New Roman"/>
          <w:sz w:val="24"/>
          <w:szCs w:val="24"/>
        </w:rPr>
        <w:t>. </w:t>
      </w:r>
    </w:p>
    <w:p w14:paraId="324C884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59"/>
      <w:r>
        <w:rPr>
          <w:rFonts w:ascii="Times New Roman" w:eastAsia="Times New Roman" w:hAnsi="Times New Roman" w:cs="Times New Roman"/>
          <w:sz w:val="24"/>
          <w:szCs w:val="24"/>
        </w:rPr>
        <w:t>mager</w:t>
      </w:r>
      <w:commentRangeEnd w:id="59"/>
      <w:r w:rsidR="001C056B">
        <w:rPr>
          <w:rStyle w:val="CommentReference"/>
        </w:rPr>
        <w:commentReference w:id="59"/>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3D146F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3F9B5FD" w14:textId="122EF44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Mie rebus kuah susu ditambah telur. </w:t>
      </w:r>
      <w:del w:id="60" w:author="ExpertBook" w:date="2021-02-16T10:23:00Z">
        <w:r w:rsidRPr="00C50A1E" w:rsidDel="001C056B">
          <w:rPr>
            <w:rFonts w:ascii="Times New Roman" w:eastAsia="Times New Roman" w:hAnsi="Times New Roman" w:cs="Times New Roman"/>
            <w:sz w:val="24"/>
            <w:szCs w:val="24"/>
          </w:rPr>
          <w:delText xml:space="preserve">Ya </w:delText>
        </w:r>
      </w:del>
      <w:ins w:id="61" w:author="ExpertBook" w:date="2021-02-16T10:23:00Z">
        <w:r w:rsidR="001C056B">
          <w:rPr>
            <w:rFonts w:ascii="Times New Roman" w:eastAsia="Times New Roman" w:hAnsi="Times New Roman" w:cs="Times New Roman"/>
            <w:sz w:val="24"/>
            <w:szCs w:val="24"/>
          </w:rPr>
          <w:t>-Jumlah kalorinya</w:t>
        </w:r>
        <w:r w:rsidR="001C056B"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bisa</w:t>
      </w:r>
      <w:del w:id="62" w:author="ExpertBook" w:date="2021-02-16T10:23:00Z">
        <w:r w:rsidRPr="00C50A1E" w:rsidDel="001C056B">
          <w:rPr>
            <w:rFonts w:ascii="Times New Roman" w:eastAsia="Times New Roman" w:hAnsi="Times New Roman" w:cs="Times New Roman"/>
            <w:sz w:val="24"/>
            <w:szCs w:val="24"/>
          </w:rPr>
          <w:delText>lah</w:delText>
        </w:r>
      </w:del>
      <w:r w:rsidRPr="00C50A1E">
        <w:rPr>
          <w:rFonts w:ascii="Times New Roman" w:eastAsia="Times New Roman" w:hAnsi="Times New Roman" w:cs="Times New Roman"/>
          <w:sz w:val="24"/>
          <w:szCs w:val="24"/>
        </w:rPr>
        <w:t xml:space="preserve"> lebih dari 500 kalori. </w:t>
      </w:r>
      <w:del w:id="63" w:author="ExpertBook" w:date="2021-02-16T10:23:00Z">
        <w:r w:rsidRPr="00C50A1E" w:rsidDel="001C056B">
          <w:rPr>
            <w:rFonts w:ascii="Times New Roman" w:eastAsia="Times New Roman" w:hAnsi="Times New Roman" w:cs="Times New Roman"/>
            <w:sz w:val="24"/>
            <w:szCs w:val="24"/>
          </w:rPr>
          <w:delText>HAHA.</w:delText>
        </w:r>
      </w:del>
      <w:r w:rsidRPr="00C50A1E">
        <w:rPr>
          <w:rFonts w:ascii="Times New Roman" w:eastAsia="Times New Roman" w:hAnsi="Times New Roman" w:cs="Times New Roman"/>
          <w:sz w:val="24"/>
          <w:szCs w:val="24"/>
        </w:rPr>
        <w:t> </w:t>
      </w:r>
    </w:p>
    <w:p w14:paraId="2DC77DEF"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936F730" w14:textId="77777777" w:rsidR="00927764" w:rsidRPr="00C50A1E" w:rsidRDefault="00927764" w:rsidP="00927764"/>
    <w:p w14:paraId="2CB5E393" w14:textId="77777777" w:rsidR="00927764" w:rsidRPr="005A045A" w:rsidRDefault="00927764" w:rsidP="00927764">
      <w:pPr>
        <w:rPr>
          <w:i/>
        </w:rPr>
      </w:pPr>
    </w:p>
    <w:p w14:paraId="58E850E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637460DE"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xpertBook" w:date="2021-02-16T10:06:00Z" w:initials="E">
    <w:p w14:paraId="55017BF8" w14:textId="34FDB149" w:rsidR="003E1259" w:rsidRDefault="003E1259">
      <w:pPr>
        <w:pStyle w:val="CommentText"/>
      </w:pPr>
      <w:r>
        <w:rPr>
          <w:rStyle w:val="CommentReference"/>
        </w:rPr>
        <w:annotationRef/>
      </w:r>
    </w:p>
  </w:comment>
  <w:comment w:id="1" w:author="ExpertBook" w:date="2021-02-16T10:06:00Z" w:initials="E">
    <w:p w14:paraId="6F6463EE" w14:textId="795A8DCE" w:rsidR="003E1259" w:rsidRDefault="003E1259">
      <w:pPr>
        <w:pStyle w:val="CommentText"/>
      </w:pPr>
      <w:r>
        <w:rPr>
          <w:rStyle w:val="CommentReference"/>
        </w:rPr>
        <w:annotationRef/>
      </w:r>
    </w:p>
  </w:comment>
  <w:comment w:id="5" w:author="ExpertBook" w:date="2021-02-16T10:07:00Z" w:initials="E">
    <w:p w14:paraId="442D3062" w14:textId="77777777" w:rsidR="003E1259" w:rsidRDefault="003E1259">
      <w:pPr>
        <w:pStyle w:val="CommentText"/>
      </w:pPr>
      <w:r>
        <w:rPr>
          <w:rStyle w:val="CommentReference"/>
        </w:rPr>
        <w:annotationRef/>
      </w:r>
      <w:r>
        <w:t>Ini bukan kata baku</w:t>
      </w:r>
    </w:p>
    <w:p w14:paraId="3CFDCA00" w14:textId="1EC83799" w:rsidR="003E1259" w:rsidRDefault="003E1259">
      <w:pPr>
        <w:pStyle w:val="CommentText"/>
      </w:pPr>
      <w:r>
        <w:t>Catatan: perlu digunakan Bahasa Indonesia yang baik dan benar</w:t>
      </w:r>
    </w:p>
  </w:comment>
  <w:comment w:id="12" w:author="ExpertBook" w:date="2021-02-16T10:10:00Z" w:initials="E">
    <w:p w14:paraId="778DF35E" w14:textId="47FF69E1" w:rsidR="003E1259" w:rsidRDefault="003E1259">
      <w:pPr>
        <w:pStyle w:val="CommentText"/>
      </w:pPr>
      <w:r>
        <w:rPr>
          <w:rStyle w:val="CommentReference"/>
        </w:rPr>
        <w:annotationRef/>
      </w:r>
      <w:r>
        <w:t>Kalimat tidak lengkap dan rancu</w:t>
      </w:r>
    </w:p>
    <w:p w14:paraId="05D418CB" w14:textId="2FACB1CC" w:rsidR="003E1259" w:rsidRDefault="003E1259">
      <w:pPr>
        <w:pStyle w:val="CommentText"/>
      </w:pPr>
      <w:r>
        <w:t>Catatan: kalimat ini perlu ditulis kembali</w:t>
      </w:r>
    </w:p>
  </w:comment>
  <w:comment w:id="14" w:author="ExpertBook" w:date="2021-02-16T10:13:00Z" w:initials="E">
    <w:p w14:paraId="2C8DAF29" w14:textId="5BAECC48" w:rsidR="003E1259" w:rsidRDefault="003E1259">
      <w:pPr>
        <w:pStyle w:val="CommentText"/>
      </w:pPr>
      <w:r>
        <w:rPr>
          <w:rStyle w:val="CommentReference"/>
        </w:rPr>
        <w:annotationRef/>
      </w:r>
    </w:p>
  </w:comment>
  <w:comment w:id="59" w:author="ExpertBook" w:date="2021-02-16T10:22:00Z" w:initials="E">
    <w:p w14:paraId="3760B9E0" w14:textId="77777777" w:rsidR="001C056B" w:rsidRDefault="001C056B">
      <w:pPr>
        <w:pStyle w:val="CommentText"/>
      </w:pPr>
      <w:r>
        <w:rPr>
          <w:rStyle w:val="CommentReference"/>
        </w:rPr>
        <w:annotationRef/>
      </w:r>
      <w:r>
        <w:t>Bukan Bahasa Indonesia yang benar</w:t>
      </w:r>
    </w:p>
    <w:p w14:paraId="33B76272" w14:textId="1F9C281E" w:rsidR="001C056B" w:rsidRDefault="001C056B">
      <w:pPr>
        <w:pStyle w:val="CommentText"/>
      </w:pPr>
      <w:r>
        <w:t>Catatan: gunakan Bahasa Indonesia yang baku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017BF8" w15:done="0"/>
  <w15:commentEx w15:paraId="6F6463EE" w15:paraIdParent="55017BF8" w15:done="0"/>
  <w15:commentEx w15:paraId="3CFDCA00" w15:done="0"/>
  <w15:commentEx w15:paraId="05D418CB" w15:done="0"/>
  <w15:commentEx w15:paraId="2C8DAF29" w15:done="0"/>
  <w15:commentEx w15:paraId="33B762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17A2" w16cex:dateUtc="2021-02-16T03:06:00Z"/>
  <w16cex:commentExtensible w16cex:durableId="23D617B3" w16cex:dateUtc="2021-02-16T03:06:00Z"/>
  <w16cex:commentExtensible w16cex:durableId="23D617FE" w16cex:dateUtc="2021-02-16T03:07:00Z"/>
  <w16cex:commentExtensible w16cex:durableId="23D618AB" w16cex:dateUtc="2021-02-16T03:10:00Z"/>
  <w16cex:commentExtensible w16cex:durableId="23D61933" w16cex:dateUtc="2021-02-16T03:13:00Z"/>
  <w16cex:commentExtensible w16cex:durableId="23D61B72" w16cex:dateUtc="2021-02-16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017BF8" w16cid:durableId="23D617A2"/>
  <w16cid:commentId w16cid:paraId="6F6463EE" w16cid:durableId="23D617B3"/>
  <w16cid:commentId w16cid:paraId="3CFDCA00" w16cid:durableId="23D617FE"/>
  <w16cid:commentId w16cid:paraId="05D418CB" w16cid:durableId="23D618AB"/>
  <w16cid:commentId w16cid:paraId="2C8DAF29" w16cid:durableId="23D61933"/>
  <w16cid:commentId w16cid:paraId="33B76272" w16cid:durableId="23D61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8879" w14:textId="77777777" w:rsidR="00281FE2" w:rsidRDefault="00281FE2">
      <w:r>
        <w:separator/>
      </w:r>
    </w:p>
  </w:endnote>
  <w:endnote w:type="continuationSeparator" w:id="0">
    <w:p w14:paraId="7A5DD831" w14:textId="77777777" w:rsidR="00281FE2" w:rsidRDefault="0028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87C1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F6E821C" w14:textId="77777777" w:rsidR="00941E77" w:rsidRDefault="00281FE2">
    <w:pPr>
      <w:pStyle w:val="Footer"/>
    </w:pPr>
  </w:p>
  <w:p w14:paraId="0D8245A4" w14:textId="77777777" w:rsidR="00941E77" w:rsidRDefault="0028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28597" w14:textId="77777777" w:rsidR="00281FE2" w:rsidRDefault="00281FE2">
      <w:r>
        <w:separator/>
      </w:r>
    </w:p>
  </w:footnote>
  <w:footnote w:type="continuationSeparator" w:id="0">
    <w:p w14:paraId="52BE9037" w14:textId="77777777" w:rsidR="00281FE2" w:rsidRDefault="00281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xpertBook">
    <w15:presenceInfo w15:providerId="None" w15:userId="Expert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C056B"/>
    <w:rsid w:val="002318A3"/>
    <w:rsid w:val="00281FE2"/>
    <w:rsid w:val="003E1259"/>
    <w:rsid w:val="0042167F"/>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774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3E1259"/>
    <w:rPr>
      <w:sz w:val="16"/>
      <w:szCs w:val="16"/>
    </w:rPr>
  </w:style>
  <w:style w:type="paragraph" w:styleId="CommentText">
    <w:name w:val="annotation text"/>
    <w:basedOn w:val="Normal"/>
    <w:link w:val="CommentTextChar"/>
    <w:uiPriority w:val="99"/>
    <w:semiHidden/>
    <w:unhideWhenUsed/>
    <w:rsid w:val="003E1259"/>
    <w:rPr>
      <w:sz w:val="20"/>
      <w:szCs w:val="20"/>
    </w:rPr>
  </w:style>
  <w:style w:type="character" w:customStyle="1" w:styleId="CommentTextChar">
    <w:name w:val="Comment Text Char"/>
    <w:basedOn w:val="DefaultParagraphFont"/>
    <w:link w:val="CommentText"/>
    <w:uiPriority w:val="99"/>
    <w:semiHidden/>
    <w:rsid w:val="003E1259"/>
    <w:rPr>
      <w:sz w:val="20"/>
      <w:szCs w:val="20"/>
    </w:rPr>
  </w:style>
  <w:style w:type="paragraph" w:styleId="CommentSubject">
    <w:name w:val="annotation subject"/>
    <w:basedOn w:val="CommentText"/>
    <w:next w:val="CommentText"/>
    <w:link w:val="CommentSubjectChar"/>
    <w:uiPriority w:val="99"/>
    <w:semiHidden/>
    <w:unhideWhenUsed/>
    <w:rsid w:val="003E1259"/>
    <w:rPr>
      <w:b/>
      <w:bCs/>
    </w:rPr>
  </w:style>
  <w:style w:type="character" w:customStyle="1" w:styleId="CommentSubjectChar">
    <w:name w:val="Comment Subject Char"/>
    <w:basedOn w:val="CommentTextChar"/>
    <w:link w:val="CommentSubject"/>
    <w:uiPriority w:val="99"/>
    <w:semiHidden/>
    <w:rsid w:val="003E1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ExpertBook</cp:lastModifiedBy>
  <cp:revision>4</cp:revision>
  <dcterms:created xsi:type="dcterms:W3CDTF">2020-08-26T21:16:00Z</dcterms:created>
  <dcterms:modified xsi:type="dcterms:W3CDTF">2021-02-16T03:24:00Z</dcterms:modified>
</cp:coreProperties>
</file>