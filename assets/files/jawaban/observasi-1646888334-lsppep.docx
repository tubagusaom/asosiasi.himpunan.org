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EBC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FCD323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0BABB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0C84A0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751B549" w14:textId="77777777" w:rsidTr="00821BA2">
        <w:tc>
          <w:tcPr>
            <w:tcW w:w="9350" w:type="dxa"/>
          </w:tcPr>
          <w:p w14:paraId="6ECBC1C1" w14:textId="77777777" w:rsidR="00BE098E" w:rsidRDefault="00BE098E" w:rsidP="00821BA2">
            <w:pPr>
              <w:pStyle w:val="ListParagraph"/>
              <w:ind w:left="0"/>
            </w:pPr>
          </w:p>
          <w:p w14:paraId="19D50E9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D9C711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5AC7EB1" w14:textId="63ADF5CB" w:rsidR="00BE098E" w:rsidDel="00147142" w:rsidRDefault="00224EF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Dwi Hastuti" w:date="2022-03-10T11:50:00Z"/>
              </w:rPr>
            </w:pPr>
            <w:del w:id="1" w:author="Dwi Hastuti" w:date="2022-03-10T11:50:00Z">
              <w:r w:rsidDel="00147142">
                <w:delText xml:space="preserve">Manajemen </w:delText>
              </w:r>
              <w:r w:rsidR="00BE098E" w:rsidDel="00147142">
                <w:tab/>
                <w:delText xml:space="preserve">:  </w:delText>
              </w:r>
              <w:r w:rsidR="00BE098E" w:rsidDel="00147142">
                <w:tab/>
                <w:delText xml:space="preserve">penggunaan sumber daya secara efektif untuk mencapai </w:delText>
              </w:r>
            </w:del>
          </w:p>
          <w:p w14:paraId="15850A45" w14:textId="675B22F1" w:rsidR="00BE098E" w:rsidDel="0014714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Dwi Hastuti" w:date="2022-03-10T11:50:00Z"/>
              </w:rPr>
            </w:pPr>
            <w:del w:id="3" w:author="Dwi Hastuti" w:date="2022-03-10T11:50:00Z">
              <w:r w:rsidDel="00147142">
                <w:tab/>
              </w:r>
              <w:r w:rsidDel="00147142">
                <w:tab/>
                <w:delText>sasaran.</w:delText>
              </w:r>
            </w:del>
          </w:p>
          <w:p w14:paraId="2BE7B4DC" w14:textId="44EE5E09" w:rsidR="00BE098E" w:rsidRDefault="00224EF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Dwi Hastuti" w:date="2022-03-10T11:50:00Z"/>
              </w:rPr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28716A11" w14:textId="77777777" w:rsidR="00147142" w:rsidRDefault="00147142" w:rsidP="0014714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Dwi Hastuti" w:date="2022-03-10T11:50:00Z"/>
              </w:rPr>
            </w:pPr>
            <w:proofErr w:type="spellStart"/>
            <w:ins w:id="6" w:author="Dwi Hastuti" w:date="2022-03-10T11:50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079A506C" w14:textId="77777777" w:rsidR="00147142" w:rsidRDefault="0014714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731233CF" w14:textId="7DDCAD0D" w:rsidR="00BE098E" w:rsidRDefault="00224EF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1C5A8EE0" w14:textId="4E2915FB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Dwi Hastuti" w:date="2022-03-10T11:50:00Z"/>
              </w:rPr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88F6C9D" w14:textId="77777777" w:rsidR="00147142" w:rsidRDefault="00147142" w:rsidP="0014714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Dwi Hastuti" w:date="2022-03-10T11:50:00Z"/>
              </w:rPr>
            </w:pPr>
            <w:proofErr w:type="spellStart"/>
            <w:ins w:id="9" w:author="Dwi Hastuti" w:date="2022-03-10T11:50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01467611" w14:textId="77777777" w:rsidR="00147142" w:rsidRDefault="00147142" w:rsidP="0014714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Dwi Hastuti" w:date="2022-03-10T11:50:00Z"/>
              </w:rPr>
            </w:pPr>
            <w:ins w:id="11" w:author="Dwi Hastuti" w:date="2022-03-10T11:50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30C2C457" w14:textId="77777777" w:rsidR="00147142" w:rsidRDefault="00147142" w:rsidP="0014714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2" w:author="Dwi Hastuti" w:date="2022-03-10T11:50:00Z"/>
              </w:rPr>
            </w:pPr>
            <w:proofErr w:type="spellStart"/>
            <w:ins w:id="13" w:author="Dwi Hastuti" w:date="2022-03-10T11:50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 xml:space="preserve"> yang </w:t>
              </w:r>
              <w:proofErr w:type="spellStart"/>
              <w:r>
                <w:t>digunakan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193D2B82" w14:textId="58848A2F" w:rsidR="00147142" w:rsidDel="00147142" w:rsidRDefault="0014714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" w:author="Dwi Hastuti" w:date="2022-03-10T11:53:00Z"/>
              </w:rPr>
            </w:pPr>
          </w:p>
          <w:p w14:paraId="5927F8D2" w14:textId="5D905D5F" w:rsidR="00BE098E" w:rsidDel="00147142" w:rsidRDefault="00224EF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5" w:author="Dwi Hastuti" w:date="2022-03-10T11:50:00Z"/>
              </w:rPr>
            </w:pPr>
            <w:del w:id="16" w:author="Dwi Hastuti" w:date="2022-03-10T11:50:00Z">
              <w:r w:rsidDel="00147142">
                <w:delText xml:space="preserve">Implementasi </w:delText>
              </w:r>
              <w:r w:rsidR="00BE098E" w:rsidDel="00147142">
                <w:tab/>
                <w:delText>:</w:delText>
              </w:r>
              <w:r w:rsidR="00BE098E" w:rsidDel="00147142">
                <w:tab/>
                <w:delText>pelaksanaan, penerapan.</w:delText>
              </w:r>
            </w:del>
          </w:p>
          <w:p w14:paraId="6D817B22" w14:textId="4D11B24B" w:rsidR="00BE098E" w:rsidRDefault="00224EF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1B5DC84E" w14:textId="6855517B" w:rsidR="00BE098E" w:rsidRDefault="00224EF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77DA230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67F1426" w14:textId="730B6F6C" w:rsidR="00BE098E" w:rsidRDefault="00224EF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54349D4A" w14:textId="60486CE1" w:rsidR="00BE098E" w:rsidRDefault="00224EF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01831586" w14:textId="09409789" w:rsidR="00BE098E" w:rsidRDefault="00224EF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1CDD6FE7" w14:textId="2EFDD0B2" w:rsidR="00BE098E" w:rsidDel="00147142" w:rsidRDefault="00224EF8" w:rsidP="00224EF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7" w:author="Dwi Hastuti" w:date="2022-03-10T11:50:00Z"/>
              </w:rPr>
              <w:pPrChange w:id="18" w:author="Dwi Hastuti" w:date="2022-03-10T11:2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9" w:author="Dwi Hastuti" w:date="2022-03-10T11:50:00Z">
              <w:r w:rsidDel="00147142">
                <w:delText xml:space="preserve">Metodologi </w:delText>
              </w:r>
              <w:r w:rsidR="00BE098E" w:rsidDel="00147142">
                <w:tab/>
                <w:delText xml:space="preserve">: </w:delText>
              </w:r>
              <w:r w:rsidR="00BE098E" w:rsidDel="00147142">
                <w:tab/>
                <w:delText>ilmu tentang metode.</w:delText>
              </w:r>
            </w:del>
          </w:p>
          <w:p w14:paraId="761AA990" w14:textId="1697CB5F" w:rsidR="00BE098E" w:rsidRDefault="00224EF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77E7EAF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72CF7E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32EC5AA" w14:textId="373AE94E" w:rsidR="00BE098E" w:rsidRDefault="00224EF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2461CA7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6A06063" w14:textId="4A665B85" w:rsidR="00BE098E" w:rsidRDefault="00224EF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619EA22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DBFE3D3" w14:textId="32D37B3E" w:rsidR="00BE098E" w:rsidRDefault="00224EF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</w:t>
            </w:r>
            <w:proofErr w:type="spellStart"/>
            <w:r w:rsidR="00BE098E">
              <w:t>di</w:t>
            </w:r>
            <w:del w:id="20" w:author="Dwi Hastuti" w:date="2022-03-10T11:19:00Z">
              <w:r w:rsidR="00BE098E" w:rsidDel="00224EF8">
                <w:delText xml:space="preserve"> </w:delText>
              </w:r>
            </w:del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6593E2D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571BC4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2085935" w14:textId="77777777" w:rsidTr="00821BA2">
        <w:tc>
          <w:tcPr>
            <w:tcW w:w="9350" w:type="dxa"/>
          </w:tcPr>
          <w:p w14:paraId="04A466CC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5530978" w14:textId="69FDA896" w:rsidR="00BE098E" w:rsidRDefault="00BE098E" w:rsidP="00BE098E">
      <w:pPr>
        <w:pStyle w:val="ListParagraph"/>
        <w:ind w:left="360"/>
        <w:rPr>
          <w:ins w:id="21" w:author="Dwi Hastuti" w:date="2022-03-10T11:51:00Z"/>
        </w:rPr>
      </w:pPr>
    </w:p>
    <w:p w14:paraId="4339791B" w14:textId="2ABE37BB" w:rsidR="00147142" w:rsidRDefault="00147142" w:rsidP="00BE098E">
      <w:pPr>
        <w:pStyle w:val="ListParagraph"/>
        <w:ind w:left="360"/>
        <w:rPr>
          <w:ins w:id="22" w:author="Dwi Hastuti" w:date="2022-03-10T11:51:00Z"/>
        </w:rPr>
      </w:pPr>
    </w:p>
    <w:p w14:paraId="5E6CC7BD" w14:textId="4FD3A72E" w:rsidR="00147142" w:rsidRDefault="00147142" w:rsidP="00BE098E">
      <w:pPr>
        <w:pStyle w:val="ListParagraph"/>
        <w:ind w:left="360"/>
        <w:rPr>
          <w:ins w:id="23" w:author="Dwi Hastuti" w:date="2022-03-10T11:51:00Z"/>
        </w:rPr>
      </w:pPr>
    </w:p>
    <w:p w14:paraId="65605CF1" w14:textId="77777777" w:rsidR="00147142" w:rsidRDefault="00147142" w:rsidP="00147142">
      <w:pPr>
        <w:pStyle w:val="ListParagraph"/>
        <w:ind w:left="0"/>
        <w:rPr>
          <w:ins w:id="24" w:author="Dwi Hastuti" w:date="2022-03-10T11:51:00Z"/>
        </w:rPr>
      </w:pPr>
    </w:p>
    <w:p w14:paraId="3CDA7EF7" w14:textId="77777777" w:rsidR="00147142" w:rsidRPr="003C6054" w:rsidRDefault="00147142" w:rsidP="00147142">
      <w:pPr>
        <w:pStyle w:val="ListParagraph"/>
        <w:ind w:left="0"/>
        <w:jc w:val="center"/>
        <w:rPr>
          <w:ins w:id="25" w:author="Dwi Hastuti" w:date="2022-03-10T11:51:00Z"/>
          <w:b/>
        </w:rPr>
        <w:pPrChange w:id="26" w:author="Dwi Hastuti" w:date="2022-03-10T11:52:00Z">
          <w:pPr>
            <w:pStyle w:val="ListParagraph"/>
            <w:ind w:left="0"/>
          </w:pPr>
        </w:pPrChange>
      </w:pPr>
      <w:ins w:id="27" w:author="Dwi Hastuti" w:date="2022-03-10T11:51:00Z">
        <w:r w:rsidRPr="003C6054">
          <w:rPr>
            <w:b/>
          </w:rPr>
          <w:t>GLOSARIUM</w:t>
        </w:r>
      </w:ins>
    </w:p>
    <w:p w14:paraId="25459569" w14:textId="77777777" w:rsidR="00147142" w:rsidRDefault="00147142" w:rsidP="00147142">
      <w:pPr>
        <w:pStyle w:val="ListParagraph"/>
        <w:ind w:left="0"/>
        <w:rPr>
          <w:ins w:id="28" w:author="Dwi Hastuti" w:date="2022-03-10T11:51:00Z"/>
        </w:rPr>
      </w:pPr>
    </w:p>
    <w:p w14:paraId="3A938AE5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29" w:author="Dwi Hastuti" w:date="2022-03-10T11:51:00Z"/>
        </w:rPr>
      </w:pPr>
      <w:proofErr w:type="spellStart"/>
      <w:ins w:id="30" w:author="Dwi Hastuti" w:date="2022-03-10T11:51:00Z">
        <w:r>
          <w:t>Filosofis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berdasarkan</w:t>
        </w:r>
        <w:proofErr w:type="spellEnd"/>
        <w:r>
          <w:t xml:space="preserve"> </w:t>
        </w:r>
        <w:proofErr w:type="spellStart"/>
        <w:r>
          <w:t>filsafat</w:t>
        </w:r>
        <w:proofErr w:type="spellEnd"/>
        <w:r>
          <w:t>.</w:t>
        </w:r>
      </w:ins>
    </w:p>
    <w:p w14:paraId="49444038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31" w:author="Dwi Hastuti" w:date="2022-03-10T11:51:00Z"/>
        </w:rPr>
      </w:pPr>
      <w:proofErr w:type="spellStart"/>
      <w:ins w:id="32" w:author="Dwi Hastuti" w:date="2022-03-10T11:51:00Z">
        <w:r>
          <w:t>Implementasi</w:t>
        </w:r>
        <w:proofErr w:type="spellEnd"/>
        <w:r>
          <w:t xml:space="preserve"> </w:t>
        </w:r>
        <w:r>
          <w:tab/>
          <w:t>:</w:t>
        </w:r>
        <w:r>
          <w:tab/>
        </w:r>
        <w:proofErr w:type="spellStart"/>
        <w:r>
          <w:t>pelaksanaan</w:t>
        </w:r>
        <w:proofErr w:type="spellEnd"/>
        <w:r>
          <w:t xml:space="preserve">, </w:t>
        </w:r>
        <w:proofErr w:type="spellStart"/>
        <w:r>
          <w:t>penerapan</w:t>
        </w:r>
        <w:proofErr w:type="spellEnd"/>
        <w:r>
          <w:t>.</w:t>
        </w:r>
      </w:ins>
    </w:p>
    <w:p w14:paraId="5A6073B1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33" w:author="Dwi Hastuti" w:date="2022-03-10T11:51:00Z"/>
        </w:rPr>
      </w:pPr>
      <w:proofErr w:type="spellStart"/>
      <w:ins w:id="34" w:author="Dwi Hastuti" w:date="2022-03-10T11:51:00Z">
        <w:r>
          <w:t>Inklusif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penempatan</w:t>
        </w:r>
        <w:proofErr w:type="spellEnd"/>
        <w:r>
          <w:t xml:space="preserve"> </w:t>
        </w:r>
        <w:proofErr w:type="spellStart"/>
        <w:r>
          <w:t>siswa</w:t>
        </w:r>
        <w:proofErr w:type="spellEnd"/>
        <w:r>
          <w:t xml:space="preserve"> </w:t>
        </w:r>
        <w:proofErr w:type="spellStart"/>
        <w:r>
          <w:t>berkebutuhan</w:t>
        </w:r>
        <w:proofErr w:type="spellEnd"/>
        <w:r>
          <w:t xml:space="preserve"> </w:t>
        </w:r>
        <w:proofErr w:type="spellStart"/>
        <w:r>
          <w:t>khusus</w:t>
        </w:r>
        <w:proofErr w:type="spellEnd"/>
        <w:r>
          <w:t xml:space="preserve"> </w:t>
        </w:r>
        <w:proofErr w:type="spellStart"/>
        <w:r>
          <w:t>didalam</w:t>
        </w:r>
        <w:proofErr w:type="spellEnd"/>
        <w:r>
          <w:t xml:space="preserve"> </w:t>
        </w:r>
        <w:proofErr w:type="spellStart"/>
        <w:r>
          <w:t>kelas</w:t>
        </w:r>
        <w:proofErr w:type="spellEnd"/>
        <w:r>
          <w:t xml:space="preserve"> </w:t>
        </w:r>
      </w:ins>
    </w:p>
    <w:p w14:paraId="19D2AC4A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2552" w:hanging="2177"/>
        <w:rPr>
          <w:ins w:id="35" w:author="Dwi Hastuti" w:date="2022-03-10T11:52:00Z"/>
        </w:rPr>
        <w:pPrChange w:id="36" w:author="Dwi Hastuti" w:date="2022-03-10T11:52:00Z">
          <w:pPr>
            <w:pStyle w:val="ListParagraph"/>
            <w:tabs>
              <w:tab w:val="left" w:pos="2064"/>
              <w:tab w:val="left" w:pos="2513"/>
            </w:tabs>
            <w:ind w:left="375"/>
          </w:pPr>
        </w:pPrChange>
      </w:pPr>
      <w:ins w:id="37" w:author="Dwi Hastuti" w:date="2022-03-10T11:51:00Z">
        <w:r>
          <w:t xml:space="preserve">Integral </w:t>
        </w:r>
        <w:r>
          <w:tab/>
          <w:t xml:space="preserve">: </w:t>
        </w:r>
        <w:r>
          <w:tab/>
        </w:r>
        <w:proofErr w:type="spellStart"/>
        <w:r>
          <w:t>meliputi</w:t>
        </w:r>
        <w:proofErr w:type="spellEnd"/>
        <w:r>
          <w:t xml:space="preserve"> </w:t>
        </w:r>
        <w:proofErr w:type="spellStart"/>
        <w:r>
          <w:t>seluruh</w:t>
        </w:r>
        <w:proofErr w:type="spellEnd"/>
        <w:r>
          <w:t xml:space="preserve"> </w:t>
        </w:r>
        <w:proofErr w:type="spellStart"/>
        <w:r>
          <w:t>bagian</w:t>
        </w:r>
        <w:proofErr w:type="spellEnd"/>
        <w:r>
          <w:t xml:space="preserve"> yang </w:t>
        </w:r>
        <w:proofErr w:type="spellStart"/>
        <w:r>
          <w:t>perlu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menjadikan</w:t>
        </w:r>
        <w:proofErr w:type="spellEnd"/>
        <w:r>
          <w:t xml:space="preserve"> </w:t>
        </w:r>
      </w:ins>
      <w:proofErr w:type="spellStart"/>
      <w:ins w:id="38" w:author="Dwi Hastuti" w:date="2022-03-10T11:52:00Z">
        <w:r>
          <w:t>lengkap</w:t>
        </w:r>
        <w:proofErr w:type="spellEnd"/>
        <w:r>
          <w:t xml:space="preserve">; </w:t>
        </w:r>
        <w:proofErr w:type="spellStart"/>
        <w:r>
          <w:t>utuh</w:t>
        </w:r>
        <w:proofErr w:type="spellEnd"/>
        <w:r>
          <w:t xml:space="preserve">; </w:t>
        </w:r>
        <w:proofErr w:type="spellStart"/>
        <w:r>
          <w:t>bulat</w:t>
        </w:r>
        <w:proofErr w:type="spellEnd"/>
        <w:r>
          <w:t xml:space="preserve">; </w:t>
        </w:r>
        <w:proofErr w:type="spellStart"/>
        <w:r>
          <w:t>sempurna</w:t>
        </w:r>
        <w:proofErr w:type="spellEnd"/>
        <w:r>
          <w:t>.</w:t>
        </w:r>
      </w:ins>
    </w:p>
    <w:p w14:paraId="4A4F6A15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39" w:author="Dwi Hastuti" w:date="2022-03-10T11:51:00Z"/>
        </w:rPr>
      </w:pPr>
      <w:proofErr w:type="spellStart"/>
      <w:ins w:id="40" w:author="Dwi Hastuti" w:date="2022-03-10T11:51:00Z">
        <w:r>
          <w:t>Konseptual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berhubungan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konsep</w:t>
        </w:r>
        <w:proofErr w:type="spellEnd"/>
        <w:r>
          <w:t>.</w:t>
        </w:r>
      </w:ins>
    </w:p>
    <w:p w14:paraId="63A58E21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2507" w:hanging="2132"/>
        <w:rPr>
          <w:ins w:id="41" w:author="Dwi Hastuti" w:date="2022-03-10T11:51:00Z"/>
        </w:rPr>
      </w:pPr>
      <w:proofErr w:type="spellStart"/>
      <w:ins w:id="42" w:author="Dwi Hastuti" w:date="2022-03-10T11:51:00Z">
        <w:r>
          <w:t>Kriteria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ukuran</w:t>
        </w:r>
        <w:proofErr w:type="spellEnd"/>
        <w:r>
          <w:t xml:space="preserve"> yang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dasar</w:t>
        </w:r>
        <w:proofErr w:type="spellEnd"/>
        <w:r>
          <w:t xml:space="preserve"> </w:t>
        </w:r>
        <w:proofErr w:type="spellStart"/>
        <w:r>
          <w:t>penilaian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penetapan</w:t>
        </w:r>
        <w:proofErr w:type="spellEnd"/>
        <w:r>
          <w:t xml:space="preserve"> </w:t>
        </w:r>
        <w:proofErr w:type="spellStart"/>
        <w:r>
          <w:t>sesuatu</w:t>
        </w:r>
        <w:proofErr w:type="spellEnd"/>
        <w:r>
          <w:t>.</w:t>
        </w:r>
      </w:ins>
    </w:p>
    <w:p w14:paraId="614A7468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43" w:author="Dwi Hastuti" w:date="2022-03-10T11:51:00Z"/>
        </w:rPr>
      </w:pPr>
      <w:proofErr w:type="spellStart"/>
      <w:ins w:id="44" w:author="Dwi Hastuti" w:date="2022-03-10T11:51:00Z">
        <w:r>
          <w:t>Kurikulum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perangkat</w:t>
        </w:r>
        <w:proofErr w:type="spellEnd"/>
        <w:r>
          <w:t xml:space="preserve"> </w:t>
        </w:r>
        <w:proofErr w:type="spellStart"/>
        <w:r>
          <w:t>mata</w:t>
        </w:r>
        <w:proofErr w:type="spellEnd"/>
        <w:r>
          <w:t xml:space="preserve"> </w:t>
        </w:r>
        <w:proofErr w:type="spellStart"/>
        <w:r>
          <w:t>pelajaran</w:t>
        </w:r>
        <w:proofErr w:type="spellEnd"/>
        <w:r>
          <w:t xml:space="preserve"> yang </w:t>
        </w:r>
        <w:proofErr w:type="spellStart"/>
        <w:r>
          <w:t>diajarkan</w:t>
        </w:r>
        <w:proofErr w:type="spellEnd"/>
        <w:r>
          <w:t xml:space="preserve"> pada </w:t>
        </w:r>
        <w:proofErr w:type="spellStart"/>
        <w:r>
          <w:t>lembaga</w:t>
        </w:r>
        <w:proofErr w:type="spellEnd"/>
        <w:r>
          <w:t xml:space="preserve"> </w:t>
        </w:r>
      </w:ins>
    </w:p>
    <w:p w14:paraId="18D77537" w14:textId="3C8945B9" w:rsidR="00147142" w:rsidRDefault="00147142" w:rsidP="00147142">
      <w:pPr>
        <w:pStyle w:val="ListParagraph"/>
        <w:tabs>
          <w:tab w:val="left" w:pos="2064"/>
          <w:tab w:val="left" w:pos="2513"/>
        </w:tabs>
        <w:ind w:left="2507" w:hanging="2132"/>
        <w:rPr>
          <w:ins w:id="45" w:author="Dwi Hastuti" w:date="2022-03-10T11:51:00Z"/>
        </w:rPr>
        <w:pPrChange w:id="46" w:author="Dwi Hastuti" w:date="2022-03-10T11:52:00Z">
          <w:pPr>
            <w:pStyle w:val="ListParagraph"/>
            <w:tabs>
              <w:tab w:val="left" w:pos="2064"/>
              <w:tab w:val="left" w:pos="2513"/>
            </w:tabs>
            <w:ind w:left="375"/>
          </w:pPr>
        </w:pPrChange>
      </w:pPr>
      <w:ins w:id="47" w:author="Dwi Hastuti" w:date="2022-03-10T11:51:00Z">
        <w:r>
          <w:tab/>
        </w:r>
        <w:r>
          <w:tab/>
        </w:r>
        <w:proofErr w:type="spellStart"/>
        <w:r>
          <w:t>langkah</w:t>
        </w:r>
        <w:proofErr w:type="spellEnd"/>
        <w:r>
          <w:t xml:space="preserve"> demi </w:t>
        </w:r>
        <w:proofErr w:type="spellStart"/>
        <w:r>
          <w:t>langkah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</w:t>
        </w:r>
        <w:proofErr w:type="spellStart"/>
        <w:r>
          <w:t>pasti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memecahkan</w:t>
        </w:r>
        <w:proofErr w:type="spellEnd"/>
        <w:r>
          <w:t xml:space="preserve"> </w:t>
        </w:r>
        <w:proofErr w:type="spellStart"/>
        <w:r>
          <w:t>suatu</w:t>
        </w:r>
        <w:proofErr w:type="spellEnd"/>
        <w:r>
          <w:t xml:space="preserve"> </w:t>
        </w:r>
        <w:proofErr w:type="spellStart"/>
        <w:r>
          <w:t>masalah</w:t>
        </w:r>
        <w:proofErr w:type="spellEnd"/>
        <w:r>
          <w:t>.</w:t>
        </w:r>
      </w:ins>
    </w:p>
    <w:p w14:paraId="1CB87708" w14:textId="6017C2C5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48" w:author="Dwi Hastuti" w:date="2022-03-10T11:51:00Z"/>
        </w:rPr>
      </w:pPr>
      <w:proofErr w:type="spellStart"/>
      <w:ins w:id="49" w:author="Dwi Hastuti" w:date="2022-03-10T11:51:00Z">
        <w:r>
          <w:t>Manajemen</w:t>
        </w:r>
        <w:proofErr w:type="spellEnd"/>
        <w:r>
          <w:t xml:space="preserve"> </w:t>
        </w:r>
        <w:r>
          <w:tab/>
          <w:t xml:space="preserve">:  </w:t>
        </w:r>
        <w:r>
          <w:tab/>
        </w:r>
        <w:proofErr w:type="spellStart"/>
        <w:r>
          <w:t>penggunaan</w:t>
        </w:r>
        <w:proofErr w:type="spellEnd"/>
        <w:r>
          <w:t xml:space="preserve"> </w:t>
        </w:r>
        <w:proofErr w:type="spellStart"/>
        <w:r>
          <w:t>sumber</w:t>
        </w:r>
        <w:proofErr w:type="spellEnd"/>
        <w:r>
          <w:t xml:space="preserve"> </w:t>
        </w:r>
        <w:proofErr w:type="spellStart"/>
        <w:r>
          <w:t>daya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</w:t>
        </w:r>
        <w:proofErr w:type="spellStart"/>
        <w:r>
          <w:t>efektif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mencapai</w:t>
        </w:r>
        <w:proofErr w:type="spellEnd"/>
        <w:r>
          <w:t xml:space="preserve"> </w:t>
        </w:r>
      </w:ins>
      <w:proofErr w:type="spellStart"/>
      <w:ins w:id="50" w:author="Dwi Hastuti" w:date="2022-03-10T11:52:00Z">
        <w:r>
          <w:t>sasaran</w:t>
        </w:r>
        <w:proofErr w:type="spellEnd"/>
        <w:r>
          <w:t>.</w:t>
        </w:r>
      </w:ins>
    </w:p>
    <w:p w14:paraId="6BBB2AA7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2507" w:hanging="2132"/>
        <w:rPr>
          <w:ins w:id="51" w:author="Dwi Hastuti" w:date="2022-03-10T11:51:00Z"/>
        </w:rPr>
      </w:pPr>
      <w:proofErr w:type="spellStart"/>
      <w:ins w:id="52" w:author="Dwi Hastuti" w:date="2022-03-10T11:51:00Z">
        <w:r>
          <w:t>Metodologi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ilmu</w:t>
        </w:r>
        <w:proofErr w:type="spellEnd"/>
        <w:r>
          <w:t xml:space="preserve"> </w:t>
        </w:r>
        <w:proofErr w:type="spellStart"/>
        <w:r>
          <w:t>tentang</w:t>
        </w:r>
        <w:proofErr w:type="spellEnd"/>
        <w:r>
          <w:t xml:space="preserve"> </w:t>
        </w:r>
        <w:proofErr w:type="spellStart"/>
        <w:r>
          <w:t>metode</w:t>
        </w:r>
        <w:proofErr w:type="spellEnd"/>
        <w:r>
          <w:t xml:space="preserve"> yang </w:t>
        </w:r>
        <w:proofErr w:type="spellStart"/>
        <w:r>
          <w:t>digunakan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memecahkan</w:t>
        </w:r>
        <w:proofErr w:type="spellEnd"/>
        <w:r>
          <w:t xml:space="preserve"> </w:t>
        </w:r>
        <w:proofErr w:type="spellStart"/>
        <w:r>
          <w:t>suatu</w:t>
        </w:r>
        <w:proofErr w:type="spellEnd"/>
        <w:r>
          <w:t xml:space="preserve"> </w:t>
        </w:r>
        <w:proofErr w:type="spellStart"/>
        <w:r>
          <w:t>masalah</w:t>
        </w:r>
        <w:proofErr w:type="spellEnd"/>
        <w:r>
          <w:t>.</w:t>
        </w:r>
      </w:ins>
    </w:p>
    <w:p w14:paraId="0981C1F1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53" w:author="Dwi Hastuti" w:date="2022-03-10T11:51:00Z"/>
        </w:rPr>
      </w:pPr>
      <w:ins w:id="54" w:author="Dwi Hastuti" w:date="2022-03-10T11:51:00Z">
        <w:r>
          <w:t xml:space="preserve">Norma </w:t>
        </w:r>
        <w:r>
          <w:tab/>
          <w:t xml:space="preserve">: </w:t>
        </w:r>
        <w:r>
          <w:tab/>
        </w:r>
        <w:proofErr w:type="spellStart"/>
        <w:r>
          <w:t>aturan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ketentuan</w:t>
        </w:r>
        <w:proofErr w:type="spellEnd"/>
        <w:r>
          <w:t xml:space="preserve"> yang </w:t>
        </w:r>
        <w:proofErr w:type="spellStart"/>
        <w:r>
          <w:t>mengikat</w:t>
        </w:r>
        <w:proofErr w:type="spellEnd"/>
        <w:r>
          <w:t xml:space="preserve"> </w:t>
        </w:r>
        <w:proofErr w:type="spellStart"/>
        <w:r>
          <w:t>warga</w:t>
        </w:r>
        <w:proofErr w:type="spellEnd"/>
        <w:r>
          <w:t xml:space="preserve"> </w:t>
        </w:r>
        <w:proofErr w:type="spellStart"/>
        <w:r>
          <w:t>kelompok</w:t>
        </w:r>
        <w:proofErr w:type="spellEnd"/>
      </w:ins>
    </w:p>
    <w:p w14:paraId="753171B1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55" w:author="Dwi Hastuti" w:date="2022-03-10T11:51:00Z"/>
        </w:rPr>
      </w:pPr>
      <w:ins w:id="56" w:author="Dwi Hastuti" w:date="2022-03-10T11:51:00Z">
        <w:r>
          <w:tab/>
        </w:r>
        <w:r>
          <w:tab/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masyarakat</w:t>
        </w:r>
        <w:proofErr w:type="spellEnd"/>
        <w:r>
          <w:t xml:space="preserve">, </w:t>
        </w:r>
        <w:proofErr w:type="spellStart"/>
        <w:r>
          <w:t>dipakai</w:t>
        </w:r>
        <w:proofErr w:type="spellEnd"/>
        <w:r>
          <w:t xml:space="preserve"> </w:t>
        </w:r>
        <w:proofErr w:type="spellStart"/>
        <w:r>
          <w:t>sebagai</w:t>
        </w:r>
        <w:proofErr w:type="spellEnd"/>
        <w:r>
          <w:t xml:space="preserve"> </w:t>
        </w:r>
        <w:proofErr w:type="spellStart"/>
        <w:r>
          <w:t>panduan</w:t>
        </w:r>
        <w:proofErr w:type="spellEnd"/>
        <w:r>
          <w:t xml:space="preserve">, </w:t>
        </w:r>
        <w:proofErr w:type="spellStart"/>
        <w:r>
          <w:t>tatanan</w:t>
        </w:r>
        <w:proofErr w:type="spellEnd"/>
        <w:r>
          <w:t xml:space="preserve">, dan </w:t>
        </w:r>
      </w:ins>
    </w:p>
    <w:p w14:paraId="04E391C9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57" w:author="Dwi Hastuti" w:date="2022-03-10T11:51:00Z"/>
        </w:rPr>
      </w:pPr>
      <w:ins w:id="58" w:author="Dwi Hastuti" w:date="2022-03-10T11:51:00Z">
        <w:r>
          <w:tab/>
        </w:r>
        <w:r>
          <w:tab/>
        </w:r>
        <w:proofErr w:type="spellStart"/>
        <w:r>
          <w:t>derungan</w:t>
        </w:r>
        <w:proofErr w:type="spellEnd"/>
        <w:r>
          <w:t>.</w:t>
        </w:r>
      </w:ins>
    </w:p>
    <w:p w14:paraId="340F84D5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59" w:author="Dwi Hastuti" w:date="2022-03-10T11:51:00Z"/>
        </w:rPr>
      </w:pPr>
      <w:ins w:id="60" w:author="Dwi Hastuti" w:date="2022-03-10T11:51:00Z">
        <w:r>
          <w:t xml:space="preserve">Optimal </w:t>
        </w:r>
        <w:r>
          <w:tab/>
          <w:t xml:space="preserve">: </w:t>
        </w:r>
        <w:r>
          <w:tab/>
        </w:r>
        <w:proofErr w:type="spellStart"/>
        <w:r>
          <w:t>tertinggi</w:t>
        </w:r>
        <w:proofErr w:type="spellEnd"/>
        <w:r>
          <w:t xml:space="preserve">; paling </w:t>
        </w:r>
        <w:proofErr w:type="spellStart"/>
        <w:r>
          <w:t>menguntungkan</w:t>
        </w:r>
        <w:proofErr w:type="spellEnd"/>
        <w:r>
          <w:t>.</w:t>
        </w:r>
      </w:ins>
    </w:p>
    <w:p w14:paraId="5267B1F3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61" w:author="Dwi Hastuti" w:date="2022-03-10T11:51:00Z"/>
        </w:rPr>
      </w:pPr>
      <w:proofErr w:type="spellStart"/>
      <w:ins w:id="62" w:author="Dwi Hastuti" w:date="2022-03-10T11:51:00Z">
        <w:r>
          <w:t>Orientasi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pandangan</w:t>
        </w:r>
        <w:proofErr w:type="spellEnd"/>
        <w:r>
          <w:t xml:space="preserve"> yang </w:t>
        </w:r>
        <w:proofErr w:type="spellStart"/>
        <w:r>
          <w:t>mendasari</w:t>
        </w:r>
        <w:proofErr w:type="spellEnd"/>
        <w:r>
          <w:t xml:space="preserve"> </w:t>
        </w:r>
        <w:proofErr w:type="spellStart"/>
        <w:r>
          <w:t>pikiran</w:t>
        </w:r>
        <w:proofErr w:type="spellEnd"/>
        <w:r>
          <w:t xml:space="preserve">, </w:t>
        </w:r>
        <w:proofErr w:type="spellStart"/>
        <w:r>
          <w:t>perhatian</w:t>
        </w:r>
        <w:proofErr w:type="spellEnd"/>
        <w:r>
          <w:t xml:space="preserve">,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kecen</w:t>
        </w:r>
        <w:proofErr w:type="spellEnd"/>
        <w:r>
          <w:t>-</w:t>
        </w:r>
      </w:ins>
    </w:p>
    <w:p w14:paraId="6F22978F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63" w:author="Dwi Hastuti" w:date="2022-03-10T11:51:00Z"/>
        </w:rPr>
      </w:pPr>
      <w:ins w:id="64" w:author="Dwi Hastuti" w:date="2022-03-10T11:51:00Z">
        <w:r>
          <w:tab/>
        </w:r>
        <w:r>
          <w:tab/>
        </w:r>
        <w:proofErr w:type="spellStart"/>
        <w:r>
          <w:t>pendidikan</w:t>
        </w:r>
        <w:proofErr w:type="spellEnd"/>
        <w:r>
          <w:t>.</w:t>
        </w:r>
      </w:ins>
    </w:p>
    <w:p w14:paraId="1D1D3273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65" w:author="Dwi Hastuti" w:date="2022-03-10T11:51:00Z"/>
        </w:rPr>
      </w:pPr>
      <w:ins w:id="66" w:author="Dwi Hastuti" w:date="2022-03-10T11:51:00Z">
        <w:r>
          <w:tab/>
        </w:r>
        <w:r>
          <w:tab/>
        </w:r>
        <w:proofErr w:type="spellStart"/>
        <w:r>
          <w:t>pengendali</w:t>
        </w:r>
        <w:proofErr w:type="spellEnd"/>
        <w:r>
          <w:t xml:space="preserve"> </w:t>
        </w:r>
        <w:proofErr w:type="spellStart"/>
        <w:r>
          <w:t>tingkah</w:t>
        </w:r>
        <w:proofErr w:type="spellEnd"/>
        <w:r>
          <w:t xml:space="preserve"> </w:t>
        </w:r>
        <w:proofErr w:type="spellStart"/>
        <w:r>
          <w:t>laku</w:t>
        </w:r>
        <w:proofErr w:type="spellEnd"/>
        <w:r>
          <w:t xml:space="preserve"> yang </w:t>
        </w:r>
        <w:proofErr w:type="spellStart"/>
        <w:r>
          <w:t>sesuai</w:t>
        </w:r>
        <w:proofErr w:type="spellEnd"/>
        <w:r>
          <w:t xml:space="preserve"> dan </w:t>
        </w:r>
        <w:proofErr w:type="spellStart"/>
        <w:r>
          <w:t>berterima</w:t>
        </w:r>
        <w:proofErr w:type="spellEnd"/>
        <w:r>
          <w:t>.</w:t>
        </w:r>
      </w:ins>
    </w:p>
    <w:p w14:paraId="04253608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2507" w:hanging="2132"/>
        <w:rPr>
          <w:ins w:id="67" w:author="Dwi Hastuti" w:date="2022-03-10T11:51:00Z"/>
        </w:rPr>
      </w:pPr>
      <w:ins w:id="68" w:author="Dwi Hastuti" w:date="2022-03-10T11:51:00Z">
        <w:r>
          <w:t xml:space="preserve">Program </w:t>
        </w:r>
        <w:r>
          <w:tab/>
          <w:t xml:space="preserve">: </w:t>
        </w:r>
        <w:r>
          <w:tab/>
        </w:r>
        <w:proofErr w:type="spellStart"/>
        <w:r>
          <w:t>rancangan</w:t>
        </w:r>
        <w:proofErr w:type="spellEnd"/>
        <w:r>
          <w:t xml:space="preserve"> </w:t>
        </w:r>
        <w:proofErr w:type="spellStart"/>
        <w:r>
          <w:t>mengenai</w:t>
        </w:r>
        <w:proofErr w:type="spellEnd"/>
        <w:r>
          <w:t xml:space="preserve"> </w:t>
        </w:r>
        <w:proofErr w:type="spellStart"/>
        <w:r>
          <w:t>asas</w:t>
        </w:r>
        <w:proofErr w:type="spellEnd"/>
        <w:r>
          <w:t xml:space="preserve"> </w:t>
        </w:r>
        <w:proofErr w:type="spellStart"/>
        <w:r>
          <w:t>serta</w:t>
        </w:r>
        <w:proofErr w:type="spellEnd"/>
        <w:r>
          <w:t xml:space="preserve"> </w:t>
        </w:r>
        <w:proofErr w:type="spellStart"/>
        <w:r>
          <w:t>usaha</w:t>
        </w:r>
        <w:proofErr w:type="spellEnd"/>
        <w:r>
          <w:t xml:space="preserve"> (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ketatanegaraan</w:t>
        </w:r>
        <w:proofErr w:type="spellEnd"/>
        <w:r>
          <w:t xml:space="preserve">, </w:t>
        </w:r>
        <w:proofErr w:type="spellStart"/>
        <w:r>
          <w:t>perekonomian</w:t>
        </w:r>
        <w:proofErr w:type="spellEnd"/>
        <w:r>
          <w:t xml:space="preserve">, </w:t>
        </w:r>
        <w:proofErr w:type="spellStart"/>
        <w:r>
          <w:t>dsb</w:t>
        </w:r>
        <w:proofErr w:type="spellEnd"/>
        <w:r>
          <w:t xml:space="preserve">) yang </w:t>
        </w:r>
        <w:proofErr w:type="spellStart"/>
        <w:r>
          <w:t>akan</w:t>
        </w:r>
        <w:proofErr w:type="spellEnd"/>
        <w:r>
          <w:t xml:space="preserve"> </w:t>
        </w:r>
        <w:proofErr w:type="spellStart"/>
        <w:r>
          <w:t>dijalankan</w:t>
        </w:r>
        <w:proofErr w:type="spellEnd"/>
        <w:r>
          <w:t>.</w:t>
        </w:r>
      </w:ins>
    </w:p>
    <w:p w14:paraId="229672A0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69" w:author="Dwi Hastuti" w:date="2022-03-10T11:51:00Z"/>
        </w:rPr>
      </w:pPr>
      <w:proofErr w:type="spellStart"/>
      <w:ins w:id="70" w:author="Dwi Hastuti" w:date="2022-03-10T11:51:00Z">
        <w:r>
          <w:t>Prosedur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tahap</w:t>
        </w:r>
        <w:proofErr w:type="spellEnd"/>
        <w:r>
          <w:t xml:space="preserve"> </w:t>
        </w:r>
        <w:proofErr w:type="spellStart"/>
        <w:r>
          <w:t>kegiatan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menyelesaikan</w:t>
        </w:r>
        <w:proofErr w:type="spellEnd"/>
        <w:r>
          <w:t xml:space="preserve"> </w:t>
        </w:r>
        <w:proofErr w:type="spellStart"/>
        <w:r>
          <w:t>suatu</w:t>
        </w:r>
        <w:proofErr w:type="spellEnd"/>
        <w:r>
          <w:t xml:space="preserve"> </w:t>
        </w:r>
        <w:proofErr w:type="spellStart"/>
        <w:r>
          <w:t>aktivitas</w:t>
        </w:r>
        <w:proofErr w:type="spellEnd"/>
        <w:r>
          <w:t xml:space="preserve">; </w:t>
        </w:r>
        <w:proofErr w:type="spellStart"/>
        <w:r>
          <w:t>metode</w:t>
        </w:r>
        <w:proofErr w:type="spellEnd"/>
        <w:r>
          <w:t xml:space="preserve"> </w:t>
        </w:r>
      </w:ins>
    </w:p>
    <w:p w14:paraId="00B833EE" w14:textId="77777777" w:rsidR="00147142" w:rsidRDefault="00147142" w:rsidP="00147142">
      <w:pPr>
        <w:pStyle w:val="ListParagraph"/>
        <w:tabs>
          <w:tab w:val="left" w:pos="2064"/>
          <w:tab w:val="left" w:pos="2513"/>
        </w:tabs>
        <w:ind w:left="375"/>
        <w:rPr>
          <w:ins w:id="71" w:author="Dwi Hastuti" w:date="2022-03-10T11:51:00Z"/>
        </w:rPr>
      </w:pPr>
      <w:ins w:id="72" w:author="Dwi Hastuti" w:date="2022-03-10T11:51:00Z">
        <w:r>
          <w:tab/>
        </w:r>
        <w:r>
          <w:tab/>
        </w:r>
        <w:proofErr w:type="spellStart"/>
        <w:r>
          <w:t>reguler</w:t>
        </w:r>
        <w:proofErr w:type="spellEnd"/>
        <w:r>
          <w:t>.</w:t>
        </w:r>
      </w:ins>
    </w:p>
    <w:p w14:paraId="05C16A4E" w14:textId="77777777" w:rsidR="00147142" w:rsidRDefault="00147142" w:rsidP="00147142">
      <w:pPr>
        <w:pStyle w:val="ListParagraph"/>
        <w:ind w:left="360"/>
      </w:pPr>
    </w:p>
    <w:sectPr w:rsidR="0014714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wi Hastuti">
    <w15:presenceInfo w15:providerId="Windows Live" w15:userId="cc32de4802ede0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47142"/>
    <w:rsid w:val="00224EF8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8CB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24EF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Hastuti</cp:lastModifiedBy>
  <cp:revision>2</cp:revision>
  <dcterms:created xsi:type="dcterms:W3CDTF">2022-03-10T04:53:00Z</dcterms:created>
  <dcterms:modified xsi:type="dcterms:W3CDTF">2022-03-10T04:53:00Z</dcterms:modified>
</cp:coreProperties>
</file>