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8"/>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zaman ini kita berada pada zona industri yang sangat</w:t>
            </w:r>
            <w:del w:id="0" w:author="Wildan" w:date="2021-02-23T09:51:31Z">
              <w:commentRangeStart w:id="0"/>
              <w:r>
                <w:rPr>
                  <w:rFonts w:ascii="Times New Roman" w:hAnsi="Times New Roman" w:eastAsia="Times New Roman" w:cs="Times New Roman"/>
                  <w:szCs w:val="24"/>
                </w:rPr>
                <w:delText xml:space="preserve"> extream</w:delText>
              </w:r>
              <w:commentRangeEnd w:id="0"/>
            </w:del>
            <w:r>
              <w:commentReference w:id="0"/>
            </w:r>
            <w:r>
              <w:rPr>
                <w:rFonts w:ascii="Times New Roman" w:hAnsi="Times New Roman" w:eastAsia="Times New Roman" w:cs="Times New Roman"/>
                <w:szCs w:val="24"/>
              </w:rPr>
              <w:t>. Industri yang tiap menit bahkan detik</w:t>
            </w:r>
            <w:del w:id="1" w:author="Wildan" w:date="2021-02-23T09:54:31Z">
              <w:r>
                <w:rPr>
                  <w:rFonts w:ascii="Times New Roman" w:hAnsi="Times New Roman" w:eastAsia="Times New Roman" w:cs="Times New Roman"/>
                  <w:szCs w:val="24"/>
                </w:rPr>
                <w:delText xml:space="preserve"> dia</w:delText>
              </w:r>
            </w:del>
            <w:r>
              <w:commentReference w:id="1"/>
            </w:r>
            <w:r>
              <w:rPr>
                <w:rFonts w:ascii="Times New Roman" w:hAnsi="Times New Roman" w:eastAsia="Times New Roman" w:cs="Times New Roman"/>
                <w:szCs w:val="24"/>
              </w:rPr>
              <w:t xml:space="preserve"> akan berubah semakin maju, yang sering kita sebut dengan revolusi</w:t>
            </w:r>
            <w:del w:id="2" w:author="Wildan" w:date="2021-02-23T09:53:35Z">
              <w:r>
                <w:rPr>
                  <w:rFonts w:ascii="Times New Roman" w:hAnsi="Times New Roman" w:eastAsia="Times New Roman" w:cs="Times New Roman"/>
                  <w:szCs w:val="24"/>
                </w:rPr>
                <w:delText xml:space="preserve"> industry</w:delText>
              </w:r>
            </w:del>
            <w:r>
              <w:commentReference w:id="2"/>
            </w:r>
            <w:r>
              <w:rPr>
                <w:rFonts w:ascii="Times New Roman" w:hAnsi="Times New Roman" w:eastAsia="Times New Roman" w:cs="Times New Roman"/>
                <w:szCs w:val="24"/>
              </w:rPr>
              <w:t xml:space="preserve">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 siapkan untuk memasuki dunia kerja namun bukan lagi perkerja, tetapi kita di siapkan untuk membuat lapangan kerja baru yang belum tercipta</w:t>
            </w:r>
            <w:del w:id="3" w:author="Wildan" w:date="2021-02-23T09:59:32Z">
              <w:r>
                <w:rPr>
                  <w:rFonts w:hint="default" w:ascii="Times New Roman" w:hAnsi="Times New Roman" w:eastAsia="Times New Roman" w:cs="Times New Roman"/>
                  <w:szCs w:val="24"/>
                  <w:lang w:val="en-US"/>
                </w:rPr>
                <w:delText>,</w:delText>
              </w:r>
            </w:del>
            <w:r>
              <w:commentReference w:id="3"/>
            </w:r>
            <w:r>
              <w:rPr>
                <w:rFonts w:ascii="Times New Roman" w:hAnsi="Times New Roman" w:eastAsia="Times New Roman" w:cs="Times New Roman"/>
                <w:szCs w:val="24"/>
              </w:rPr>
              <w:t xml:space="preserve">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w:t>
            </w:r>
            <w:commentRangeStart w:id="4"/>
            <w:r>
              <w:rPr>
                <w:rFonts w:ascii="Times New Roman" w:hAnsi="Times New Roman" w:eastAsia="Times New Roman" w:cs="Times New Roman"/>
                <w:szCs w:val="24"/>
              </w:rPr>
              <w:t xml:space="preserve">, </w:t>
            </w:r>
            <w:commentRangeEnd w:id="4"/>
            <w:r>
              <w:commentReference w:id="4"/>
            </w:r>
            <w:r>
              <w:rPr>
                <w:rFonts w:ascii="Times New Roman" w:hAnsi="Times New Roman" w:eastAsia="Times New Roman" w:cs="Times New Roman"/>
                <w:szCs w:val="24"/>
              </w:rPr>
              <w:t>kreatif. Mengapa demikian pendidikan 4.0 ini hari ini sedang gencar-gencarnya di</w:t>
            </w:r>
            <w:del w:id="4" w:author="Wildan" w:date="2021-02-23T10:08:33Z">
              <w:r>
                <w:rPr>
                  <w:rFonts w:ascii="Times New Roman" w:hAnsi="Times New Roman" w:eastAsia="Times New Roman" w:cs="Times New Roman"/>
                  <w:szCs w:val="24"/>
                </w:rPr>
                <w:delText xml:space="preserve"> </w:delText>
              </w:r>
              <w:commentRangeStart w:id="5"/>
              <w:r>
                <w:rPr>
                  <w:rFonts w:ascii="Times New Roman" w:hAnsi="Times New Roman" w:eastAsia="Times New Roman" w:cs="Times New Roman"/>
                  <w:szCs w:val="24"/>
                </w:rPr>
                <w:delText>publi</w:delText>
              </w:r>
              <w:commentRangeEnd w:id="5"/>
            </w:del>
            <w:del w:id="5" w:author="Wildan" w:date="2021-02-23T10:08:33Z">
              <w:r>
                <w:rPr/>
                <w:commentReference w:id="5"/>
              </w:r>
            </w:del>
            <w:del w:id="6" w:author="Wildan" w:date="2021-02-23T10:08:33Z">
              <w:r>
                <w:rPr>
                  <w:rFonts w:ascii="Times New Roman" w:hAnsi="Times New Roman" w:eastAsia="Times New Roman" w:cs="Times New Roman"/>
                  <w:szCs w:val="24"/>
                </w:rPr>
                <w:delText>s</w:delText>
              </w:r>
              <w:commentRangeStart w:id="6"/>
              <w:r>
                <w:rPr>
                  <w:rFonts w:ascii="Times New Roman" w:hAnsi="Times New Roman" w:eastAsia="Times New Roman" w:cs="Times New Roman"/>
                  <w:szCs w:val="24"/>
                </w:rPr>
                <w:delText>,</w:delText>
              </w:r>
              <w:commentRangeEnd w:id="6"/>
            </w:del>
            <w:r>
              <w:commentReference w:id="6"/>
            </w:r>
            <w:r>
              <w:rPr>
                <w:rFonts w:ascii="Times New Roman" w:hAnsi="Times New Roman" w:eastAsia="Times New Roman" w:cs="Times New Roman"/>
                <w:szCs w:val="24"/>
              </w:rPr>
              <w:t xml:space="preserve">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r>
              <w:commentReference w:id="7"/>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w:t>
            </w:r>
            <w:del w:id="7" w:author="Wildan" w:date="2021-02-23T10:08:42Z">
              <w:r>
                <w:rPr>
                  <w:rFonts w:ascii="Times New Roman" w:hAnsi="Times New Roman" w:eastAsia="Times New Roman" w:cs="Times New Roman"/>
                  <w:szCs w:val="24"/>
                </w:rPr>
                <w:delText>tahab</w:delText>
              </w:r>
            </w:del>
            <w:r>
              <w:commentReference w:id="8"/>
            </w:r>
            <w:r>
              <w:rPr>
                <w:rFonts w:ascii="Times New Roman" w:hAnsi="Times New Roman" w:eastAsia="Times New Roman" w:cs="Times New Roman"/>
                <w:szCs w:val="24"/>
              </w:rPr>
              <w:t xml:space="preserve"> ini guru di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del w:id="8" w:author="Wildan" w:date="2021-02-23T10:10:33Z">
              <w:r>
                <w:rPr>
                  <w:rFonts w:ascii="Times New Roman" w:hAnsi="Times New Roman" w:eastAsia="Times New Roman" w:cs="Times New Roman"/>
                  <w:szCs w:val="24"/>
                </w:rPr>
                <w:delText>Yaitu</w:delText>
              </w:r>
            </w:del>
            <w:r>
              <w:commentReference w:id="9"/>
            </w:r>
            <w:r>
              <w:rPr>
                <w:rFonts w:ascii="Times New Roman" w:hAnsi="Times New Roman" w:eastAsia="Times New Roman" w:cs="Times New Roman"/>
                <w:szCs w:val="24"/>
              </w:rPr>
              <w:t xml:space="preserve"> guru di sini di tuntut 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del w:id="9" w:author="Wildan" w:date="2021-02-23T10:11:20Z">
              <w:r>
                <w:rPr>
                  <w:rFonts w:ascii="Times New Roman" w:hAnsi="Times New Roman" w:eastAsia="Times New Roman" w:cs="Times New Roman"/>
                  <w:szCs w:val="24"/>
                </w:rPr>
                <w:delText>Guri</w:delText>
              </w:r>
            </w:del>
            <w:r>
              <w:commentReference w:id="10"/>
            </w:r>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del w:id="10" w:author="Wildan" w:date="2021-02-23T10:11:57Z">
              <w:r>
                <w:rPr>
                  <w:rFonts w:ascii="Times New Roman" w:hAnsi="Times New Roman" w:eastAsia="Times New Roman" w:cs="Times New Roman"/>
                  <w:szCs w:val="24"/>
                </w:rPr>
                <w:delText>Dimana</w:delText>
              </w:r>
            </w:del>
            <w:r>
              <w:commentReference w:id="11"/>
            </w:r>
            <w:r>
              <w:rPr>
                <w:rFonts w:ascii="Times New Roman" w:hAnsi="Times New Roman" w:eastAsia="Times New Roman" w:cs="Times New Roman"/>
                <w:szCs w:val="24"/>
              </w:rPr>
              <w:t xml:space="preserve"> guru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del w:id="11" w:author="Wildan" w:date="2021-02-23T10:33:06Z"/>
                <w:rFonts w:ascii="Times New Roman" w:hAnsi="Times New Roman" w:eastAsia="Times New Roman" w:cs="Times New Roman"/>
                <w:szCs w:val="24"/>
              </w:rPr>
            </w:pPr>
            <w:del w:id="12" w:author="Wildan" w:date="2021-02-23T10:33:06Z">
              <w:r>
                <w:rPr>
                  <w:rFonts w:ascii="Times New Roman" w:hAnsi="Times New Roman" w:eastAsia="Times New Roman" w:cs="Times New Roman"/>
                  <w:szCs w:val="24"/>
                </w:rPr>
                <w:delText>Mengamati</w:delText>
              </w:r>
            </w:del>
          </w:p>
          <w:p>
            <w:pPr>
              <w:numPr>
                <w:ilvl w:val="0"/>
                <w:numId w:val="3"/>
              </w:numPr>
              <w:spacing w:before="100" w:beforeAutospacing="1" w:after="100" w:afterAutospacing="1" w:line="240" w:lineRule="auto"/>
              <w:contextualSpacing w:val="0"/>
              <w:rPr>
                <w:del w:id="13" w:author="Wildan" w:date="2021-02-23T10:33:06Z"/>
                <w:rFonts w:ascii="Times New Roman" w:hAnsi="Times New Roman" w:eastAsia="Times New Roman" w:cs="Times New Roman"/>
                <w:szCs w:val="24"/>
              </w:rPr>
            </w:pPr>
            <w:del w:id="14" w:author="Wildan" w:date="2021-02-23T10:33:06Z">
              <w:r>
                <w:rPr>
                  <w:rFonts w:ascii="Times New Roman" w:hAnsi="Times New Roman" w:eastAsia="Times New Roman" w:cs="Times New Roman"/>
                  <w:szCs w:val="24"/>
                </w:rPr>
                <w:delText>Memahami</w:delText>
              </w:r>
            </w:del>
          </w:p>
          <w:p>
            <w:pPr>
              <w:numPr>
                <w:ilvl w:val="0"/>
                <w:numId w:val="3"/>
              </w:numPr>
              <w:spacing w:before="100" w:beforeAutospacing="1" w:after="100" w:afterAutospacing="1" w:line="240" w:lineRule="auto"/>
              <w:contextualSpacing w:val="0"/>
              <w:rPr>
                <w:del w:id="15" w:author="Wildan" w:date="2021-02-23T10:33:06Z"/>
                <w:rFonts w:ascii="Times New Roman" w:hAnsi="Times New Roman" w:eastAsia="Times New Roman" w:cs="Times New Roman"/>
                <w:szCs w:val="24"/>
              </w:rPr>
            </w:pPr>
            <w:del w:id="16" w:author="Wildan" w:date="2021-02-23T10:33:06Z">
              <w:r>
                <w:rPr>
                  <w:rFonts w:ascii="Times New Roman" w:hAnsi="Times New Roman" w:eastAsia="Times New Roman" w:cs="Times New Roman"/>
                  <w:szCs w:val="24"/>
                </w:rPr>
                <w:delText>Mencoba</w:delText>
              </w:r>
            </w:del>
          </w:p>
          <w:p>
            <w:pPr>
              <w:numPr>
                <w:ilvl w:val="0"/>
                <w:numId w:val="3"/>
              </w:numPr>
              <w:spacing w:before="100" w:beforeAutospacing="1" w:after="100" w:afterAutospacing="1" w:line="240" w:lineRule="auto"/>
              <w:contextualSpacing w:val="0"/>
              <w:rPr>
                <w:del w:id="17" w:author="Wildan" w:date="2021-02-23T10:33:06Z"/>
                <w:rFonts w:ascii="Times New Roman" w:hAnsi="Times New Roman" w:eastAsia="Times New Roman" w:cs="Times New Roman"/>
                <w:szCs w:val="24"/>
              </w:rPr>
            </w:pPr>
            <w:del w:id="18" w:author="Wildan" w:date="2021-02-23T10:33:06Z">
              <w:r>
                <w:rPr>
                  <w:rFonts w:ascii="Times New Roman" w:hAnsi="Times New Roman" w:eastAsia="Times New Roman" w:cs="Times New Roman"/>
                  <w:szCs w:val="24"/>
                </w:rPr>
                <w:delText>Mendiskusikan</w:delText>
              </w:r>
            </w:del>
          </w:p>
          <w:p>
            <w:pPr>
              <w:numPr>
                <w:ilvl w:val="0"/>
                <w:numId w:val="3"/>
              </w:numPr>
              <w:spacing w:before="100" w:beforeAutospacing="1" w:after="100" w:afterAutospacing="1" w:line="240" w:lineRule="auto"/>
              <w:contextualSpacing w:val="0"/>
              <w:rPr>
                <w:ins w:id="19" w:author="Wildan" w:date="2021-02-23T10:33:06Z"/>
                <w:rFonts w:ascii="Times New Roman" w:hAnsi="Times New Roman" w:eastAsia="Times New Roman" w:cs="Times New Roman"/>
                <w:szCs w:val="24"/>
              </w:rPr>
            </w:pPr>
            <w:r>
              <w:commentReference w:id="12"/>
            </w:r>
            <w:bookmarkStart w:id="0" w:name="_GoBack"/>
          </w:p>
          <w:bookmarkEnd w:id="0"/>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del w:id="20" w:author="Wildan" w:date="2021-02-23T10:14:52Z"/>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Yang </w:t>
            </w:r>
            <w:del w:id="21" w:author="Wildan" w:date="2021-02-23T10:18:37Z">
              <w:r>
                <w:rPr>
                  <w:rFonts w:ascii="Times New Roman" w:hAnsi="Times New Roman" w:eastAsia="Times New Roman" w:cs="Times New Roman"/>
                  <w:szCs w:val="24"/>
                </w:rPr>
                <w:delText xml:space="preserve">terahir </w:delText>
              </w:r>
            </w:del>
            <w:r>
              <w:commentReference w:id="13"/>
            </w:r>
            <w:r>
              <w:rPr>
                <w:rFonts w:ascii="Times New Roman" w:hAnsi="Times New Roman" w:eastAsia="Times New Roman" w:cs="Times New Roman"/>
                <w:szCs w:val="24"/>
              </w:rPr>
              <w:t xml:space="preserve">adalah melakukan penelitian, tuntutan </w:t>
            </w:r>
            <w:del w:id="22" w:author="Wildan" w:date="2021-02-23T10:19:33Z">
              <w:r>
                <w:rPr>
                  <w:rFonts w:ascii="Times New Roman" w:hAnsi="Times New Roman" w:eastAsia="Times New Roman" w:cs="Times New Roman"/>
                  <w:szCs w:val="24"/>
                </w:rPr>
                <w:delText>4.0</w:delText>
              </w:r>
            </w:del>
            <w:r>
              <w:commentReference w:id="14"/>
            </w:r>
            <w:r>
              <w:rPr>
                <w:rFonts w:ascii="Times New Roman" w:hAnsi="Times New Roman" w:eastAsia="Times New Roman" w:cs="Times New Roman"/>
                <w:szCs w:val="24"/>
              </w:rPr>
              <w:t xml:space="preserve">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ldan" w:date="2021-02-23T09:51:43Z" w:initials="W">
    <w:p w14:paraId="618E536D">
      <w:pPr>
        <w:pStyle w:val="5"/>
        <w:rPr>
          <w:rFonts w:hint="default"/>
          <w:lang w:val="en-ID"/>
        </w:rPr>
      </w:pPr>
      <w:r>
        <w:rPr>
          <w:rFonts w:hint="default"/>
          <w:lang w:val="en-ID"/>
        </w:rPr>
        <w:t>Diubah menjadi kata baku ekstrem</w:t>
      </w:r>
    </w:p>
  </w:comment>
  <w:comment w:id="1" w:author="Wildan" w:date="2021-02-23T09:54:35Z" w:initials="W">
    <w:p w14:paraId="55E962E3">
      <w:pPr>
        <w:pStyle w:val="5"/>
        <w:rPr>
          <w:rFonts w:hint="default"/>
          <w:lang w:val="en-ID"/>
        </w:rPr>
      </w:pPr>
      <w:r>
        <w:rPr>
          <w:rFonts w:hint="default"/>
          <w:lang w:val="en-ID"/>
        </w:rPr>
        <w:t xml:space="preserve">Tidak perlu menggunakan kata tersebut karena kata industri di awal kalimat sudah dapat dipahami </w:t>
      </w:r>
    </w:p>
  </w:comment>
  <w:comment w:id="2" w:author="Wildan" w:date="2021-02-23T09:53:40Z" w:initials="W">
    <w:p w14:paraId="35DD6938">
      <w:pPr>
        <w:pStyle w:val="5"/>
        <w:rPr>
          <w:rFonts w:hint="default"/>
          <w:lang w:val="en-ID"/>
        </w:rPr>
      </w:pPr>
      <w:r>
        <w:rPr>
          <w:rFonts w:hint="default"/>
          <w:lang w:val="en-ID"/>
        </w:rPr>
        <w:t>Industri bukan industry karena teks tersebut berbahasa indonesia</w:t>
      </w:r>
    </w:p>
  </w:comment>
  <w:comment w:id="3" w:author="Wildan" w:date="2021-02-23T09:59:38Z" w:initials="W">
    <w:p w14:paraId="3CD01926">
      <w:pPr>
        <w:pStyle w:val="5"/>
        <w:rPr>
          <w:rFonts w:hint="default"/>
          <w:lang w:val="en-ID"/>
        </w:rPr>
      </w:pPr>
      <w:r>
        <w:rPr>
          <w:rFonts w:hint="default"/>
          <w:lang w:val="en-ID"/>
        </w:rPr>
        <w:t xml:space="preserve">Tidak perlu menggunakan koma </w:t>
      </w:r>
    </w:p>
  </w:comment>
  <w:comment w:id="4" w:author="Wildan" w:date="2021-02-23T10:03:26Z" w:initials="W">
    <w:p w14:paraId="3A292DB0">
      <w:pPr>
        <w:pStyle w:val="5"/>
        <w:rPr>
          <w:rFonts w:hint="default"/>
          <w:lang w:val="en-ID"/>
        </w:rPr>
      </w:pPr>
      <w:r>
        <w:rPr>
          <w:rFonts w:hint="default"/>
          <w:lang w:val="en-ID"/>
        </w:rPr>
        <w:t>Hapus koma dan tambahkan kata “dan”</w:t>
      </w:r>
    </w:p>
  </w:comment>
  <w:comment w:id="5" w:author="Wildan" w:date="2021-02-23T10:06:04Z" w:initials="W">
    <w:p w14:paraId="17F95F62">
      <w:pPr>
        <w:pStyle w:val="5"/>
        <w:rPr>
          <w:rFonts w:hint="default"/>
          <w:lang w:val="en-ID"/>
        </w:rPr>
      </w:pPr>
      <w:r>
        <w:rPr>
          <w:rFonts w:hint="default"/>
          <w:lang w:val="en-ID"/>
        </w:rPr>
        <w:t xml:space="preserve">Diganti dengan kata “publikasikan” </w:t>
      </w:r>
    </w:p>
  </w:comment>
  <w:comment w:id="6" w:author="Wildan" w:date="2021-02-23T10:04:31Z" w:initials="W">
    <w:p w14:paraId="4BED1CDD">
      <w:pPr>
        <w:pStyle w:val="5"/>
        <w:rPr>
          <w:rFonts w:hint="default"/>
          <w:lang w:val="en-ID"/>
        </w:rPr>
      </w:pPr>
      <w:r>
        <w:rPr>
          <w:rFonts w:hint="default"/>
          <w:lang w:val="en-ID"/>
        </w:rPr>
        <w:t>Diganti dengan tanda tanya (?) karena kata pada awal kalimat menggunakan kaa tanya yaitu mengapa.</w:t>
      </w:r>
    </w:p>
  </w:comment>
  <w:comment w:id="7" w:author="Wildan" w:date="2021-02-23T10:23:02Z" w:initials="W">
    <w:p w14:paraId="2CD26878">
      <w:pPr>
        <w:pStyle w:val="5"/>
        <w:rPr>
          <w:rFonts w:hint="default"/>
          <w:lang w:val="en-ID"/>
        </w:rPr>
      </w:pPr>
      <w:r>
        <w:rPr>
          <w:rFonts w:hint="default"/>
          <w:lang w:val="en-ID"/>
        </w:rPr>
        <w:t>Dilengkapi</w:t>
      </w:r>
    </w:p>
    <w:p w14:paraId="39320C40">
      <w:pPr>
        <w:pStyle w:val="5"/>
        <w:rPr>
          <w:rFonts w:hint="default"/>
          <w:lang w:val="en-ID"/>
        </w:rPr>
      </w:pPr>
      <w:r>
        <w:rPr>
          <w:rFonts w:hint="default"/>
          <w:lang w:val="en-ID"/>
        </w:rPr>
        <w:t xml:space="preserve"> </w:t>
      </w:r>
      <w:r>
        <w:rPr>
          <w:rFonts w:ascii="Times New Roman" w:hAnsi="Times New Roman" w:eastAsia="Times New Roman" w:cs="Times New Roman"/>
          <w:szCs w:val="24"/>
        </w:rPr>
        <w:t>Karakteristik pendidikan 4.0</w:t>
      </w:r>
      <w:r>
        <w:rPr>
          <w:rFonts w:hint="default" w:ascii="Times New Roman" w:hAnsi="Times New Roman" w:eastAsia="Times New Roman" w:cs="Times New Roman"/>
          <w:szCs w:val="24"/>
          <w:lang w:val="en-ID"/>
        </w:rPr>
        <w:t xml:space="preserve"> adalah sebagai berikut</w:t>
      </w:r>
    </w:p>
  </w:comment>
  <w:comment w:id="8" w:author="Wildan" w:date="2021-02-23T10:08:50Z" w:initials="W">
    <w:p w14:paraId="7FCC1E9D">
      <w:pPr>
        <w:pStyle w:val="5"/>
        <w:rPr>
          <w:rFonts w:hint="default"/>
          <w:lang w:val="en-ID"/>
        </w:rPr>
      </w:pPr>
      <w:r>
        <w:rPr>
          <w:rFonts w:hint="default"/>
          <w:lang w:val="en-ID"/>
        </w:rPr>
        <w:t xml:space="preserve"> Tahap bukan tahab </w:t>
      </w:r>
    </w:p>
  </w:comment>
  <w:comment w:id="9" w:author="Wildan" w:date="2021-02-23T10:10:36Z" w:initials="W">
    <w:p w14:paraId="2102655C">
      <w:pPr>
        <w:pStyle w:val="5"/>
        <w:rPr>
          <w:rFonts w:hint="default"/>
          <w:lang w:val="en-ID"/>
        </w:rPr>
      </w:pPr>
      <w:r>
        <w:rPr>
          <w:rFonts w:hint="default"/>
          <w:lang w:val="en-ID"/>
        </w:rPr>
        <w:t>Tidak perlu menggunakan kata tersebut pada awal kalimat</w:t>
      </w:r>
    </w:p>
  </w:comment>
  <w:comment w:id="10" w:author="Wildan" w:date="2021-02-23T10:11:22Z" w:initials="W">
    <w:p w14:paraId="586A51FF">
      <w:pPr>
        <w:pStyle w:val="5"/>
        <w:rPr>
          <w:rFonts w:hint="default"/>
          <w:lang w:val="en-ID"/>
        </w:rPr>
      </w:pPr>
      <w:r>
        <w:rPr>
          <w:rFonts w:hint="default"/>
          <w:lang w:val="en-ID"/>
        </w:rPr>
        <w:t>Guru bukan guri</w:t>
      </w:r>
    </w:p>
  </w:comment>
  <w:comment w:id="11" w:author="Wildan" w:date="2021-02-23T10:11:58Z" w:initials="W">
    <w:p w14:paraId="38206975">
      <w:pPr>
        <w:pStyle w:val="5"/>
        <w:rPr>
          <w:rFonts w:hint="default"/>
          <w:lang w:val="en-ID"/>
        </w:rPr>
      </w:pPr>
      <w:r>
        <w:rPr>
          <w:rFonts w:hint="default"/>
          <w:lang w:val="en-ID"/>
        </w:rPr>
        <w:t>Tidak perlu menggunakan kata tersebut</w:t>
      </w:r>
    </w:p>
  </w:comment>
  <w:comment w:id="12" w:author="Wildan" w:date="2021-02-23T10:33:11Z" w:initials="W">
    <w:p w14:paraId="4B973AAB">
      <w:pPr>
        <w:pStyle w:val="5"/>
        <w:rPr>
          <w:rFonts w:hint="default"/>
          <w:lang w:val="en-ID"/>
        </w:rPr>
      </w:pPr>
      <w:r>
        <w:rPr>
          <w:rFonts w:hint="default"/>
          <w:lang w:val="en-ID"/>
        </w:rPr>
        <w:t>ditambahkan koma di setiap point tersebut</w:t>
      </w:r>
    </w:p>
  </w:comment>
  <w:comment w:id="13" w:author="Wildan" w:date="2021-02-23T10:18:40Z" w:initials="W">
    <w:p w14:paraId="45F66298">
      <w:pPr>
        <w:pStyle w:val="5"/>
        <w:rPr>
          <w:rFonts w:hint="default"/>
          <w:lang w:val="en-ID"/>
        </w:rPr>
      </w:pPr>
      <w:r>
        <w:rPr>
          <w:rFonts w:hint="default"/>
          <w:lang w:val="en-ID"/>
        </w:rPr>
        <w:t>Diganti dengan kata baku yaitu terakhir</w:t>
      </w:r>
    </w:p>
  </w:comment>
  <w:comment w:id="14" w:author="Wildan" w:date="2021-02-23T10:19:37Z" w:initials="W">
    <w:p w14:paraId="403D51AE">
      <w:pPr>
        <w:pStyle w:val="5"/>
        <w:rPr>
          <w:rFonts w:hint="default"/>
          <w:lang w:val="en-ID"/>
        </w:rPr>
      </w:pPr>
      <w:r>
        <w:rPr>
          <w:rFonts w:hint="default"/>
          <w:lang w:val="en-ID"/>
        </w:rPr>
        <w:t>Tidak hanya 4.0 yaitu revolusi industi 4.0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8E536D" w15:done="1"/>
  <w15:commentEx w15:paraId="55E962E3" w15:done="1"/>
  <w15:commentEx w15:paraId="35DD6938" w15:done="1"/>
  <w15:commentEx w15:paraId="3CD01926" w15:done="1"/>
  <w15:commentEx w15:paraId="3A292DB0" w15:done="1"/>
  <w15:commentEx w15:paraId="17F95F62" w15:done="1"/>
  <w15:commentEx w15:paraId="4BED1CDD" w15:done="1"/>
  <w15:commentEx w15:paraId="39320C40" w15:done="1"/>
  <w15:commentEx w15:paraId="7FCC1E9D" w15:done="1"/>
  <w15:commentEx w15:paraId="2102655C" w15:done="1"/>
  <w15:commentEx w15:paraId="586A51FF" w15:done="1"/>
  <w15:commentEx w15:paraId="38206975" w15:done="1"/>
  <w15:commentEx w15:paraId="4B973AAB" w15:done="1"/>
  <w15:commentEx w15:paraId="45F66298" w15:done="1"/>
  <w15:commentEx w15:paraId="403D51AE"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DengXian Light">
    <w:panose1 w:val="02010600030101010101"/>
    <w:charset w:val="86"/>
    <w:family w:val="auto"/>
    <w:pitch w:val="default"/>
    <w:sig w:usb0="A00002BF" w:usb1="38CF7CFA" w:usb2="00000016" w:usb3="00000000" w:csb0="0004000F"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ldan">
    <w15:presenceInfo w15:providerId="None" w15:userId="Wil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1CB47779"/>
    <w:rsid w:val="2E212D4C"/>
    <w:rsid w:val="51B04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7"/>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table" w:styleId="6">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7</TotalTime>
  <ScaleCrop>false</ScaleCrop>
  <LinksUpToDate>false</LinksUpToDate>
  <CharactersWithSpaces>3169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Wildan</cp:lastModifiedBy>
  <dcterms:modified xsi:type="dcterms:W3CDTF">2021-02-23T03:34:03Z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