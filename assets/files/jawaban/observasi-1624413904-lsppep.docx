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FA672D" w:rsidRDefault="000728F3" w:rsidP="00927764">
      <w:pPr>
        <w:spacing w:line="360" w:lineRule="auto"/>
        <w:jc w:val="center"/>
        <w:rPr>
          <w:rFonts w:ascii="Bookman Old Style" w:hAnsi="Bookman Old Style"/>
          <w:b/>
          <w:noProof/>
          <w:sz w:val="28"/>
          <w:szCs w:val="28"/>
          <w:lang w:val="id-ID"/>
        </w:rPr>
      </w:pPr>
      <w:r w:rsidRPr="00FA672D">
        <w:rPr>
          <w:rFonts w:ascii="Bookman Old Style" w:hAnsi="Bookman Old Style"/>
          <w:b/>
          <w:noProof/>
          <w:sz w:val="28"/>
          <w:szCs w:val="28"/>
          <w:lang w:val="id-ID"/>
        </w:rPr>
        <w:t>TUGAS OBSERVASI 6</w:t>
      </w:r>
    </w:p>
    <w:p w:rsidR="00927764" w:rsidRPr="00FA672D" w:rsidRDefault="00927764" w:rsidP="00927764">
      <w:pPr>
        <w:jc w:val="center"/>
        <w:rPr>
          <w:rFonts w:ascii="Bookman Old Style" w:hAnsi="Bookman Old Style"/>
          <w:b/>
          <w:noProof/>
          <w:sz w:val="28"/>
          <w:szCs w:val="28"/>
          <w:lang w:val="id-ID"/>
        </w:rPr>
      </w:pPr>
      <w:r w:rsidRPr="00FA672D">
        <w:rPr>
          <w:rFonts w:ascii="Bookman Old Style" w:hAnsi="Bookman Old Style"/>
          <w:b/>
          <w:noProof/>
          <w:sz w:val="28"/>
          <w:szCs w:val="28"/>
          <w:lang w:val="id-ID"/>
        </w:rPr>
        <w:t>SKEMA PENYUNTINGAN NASKAH</w:t>
      </w:r>
    </w:p>
    <w:p w:rsidR="00927764" w:rsidRPr="00FA672D" w:rsidRDefault="00927764" w:rsidP="00927764">
      <w:pPr>
        <w:jc w:val="center"/>
        <w:rPr>
          <w:rFonts w:ascii="Cambria" w:hAnsi="Cambria" w:cs="Times New Roman"/>
          <w:noProof/>
          <w:sz w:val="24"/>
          <w:szCs w:val="24"/>
          <w:lang w:val="id-ID"/>
        </w:rPr>
      </w:pPr>
    </w:p>
    <w:p w:rsidR="00927764" w:rsidRPr="00FA672D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  <w:noProof/>
          <w:lang w:val="id-ID"/>
        </w:rPr>
      </w:pPr>
      <w:r w:rsidRPr="00FA672D">
        <w:rPr>
          <w:rFonts w:ascii="Cambria" w:hAnsi="Cambria" w:cs="Times New Roman"/>
          <w:noProof/>
          <w:sz w:val="24"/>
          <w:szCs w:val="24"/>
          <w:lang w:val="id-ID"/>
        </w:rPr>
        <w:t xml:space="preserve">Suntinglah artikel berikut ini </w:t>
      </w:r>
      <w:r w:rsidR="00C20908" w:rsidRPr="00FA672D">
        <w:rPr>
          <w:rFonts w:ascii="Cambria" w:hAnsi="Cambria" w:cs="Times New Roman"/>
          <w:noProof/>
          <w:sz w:val="24"/>
          <w:szCs w:val="24"/>
          <w:lang w:val="id-ID"/>
        </w:rPr>
        <w:t>secara digital!</w:t>
      </w:r>
    </w:p>
    <w:p w:rsidR="00927764" w:rsidRPr="00FA672D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noProof/>
          <w:kern w:val="36"/>
          <w:sz w:val="54"/>
          <w:szCs w:val="54"/>
          <w:lang w:val="id-ID"/>
        </w:rPr>
      </w:pPr>
      <w:r w:rsidRPr="00FA672D">
        <w:rPr>
          <w:rFonts w:ascii="Times New Roman" w:eastAsia="Times New Roman" w:hAnsi="Times New Roman" w:cs="Times New Roman"/>
          <w:noProof/>
          <w:kern w:val="36"/>
          <w:sz w:val="54"/>
          <w:szCs w:val="54"/>
          <w:lang w:val="id-ID"/>
        </w:rPr>
        <w:t>Hujan Turun, Berat Badan Naik</w:t>
      </w:r>
    </w:p>
    <w:p w:rsidR="00927764" w:rsidRPr="00FA672D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noProof/>
          <w:sz w:val="17"/>
          <w:szCs w:val="17"/>
          <w:lang w:val="id-ID"/>
        </w:rPr>
      </w:pPr>
      <w:r w:rsidRPr="00FA672D">
        <w:rPr>
          <w:rFonts w:ascii="Roboto" w:eastAsia="Times New Roman" w:hAnsi="Roboto" w:cs="Times New Roman"/>
          <w:noProof/>
          <w:sz w:val="17"/>
          <w:szCs w:val="17"/>
          <w:lang w:val="id-ID"/>
        </w:rPr>
        <w:t>5 Januari 2020   20:48 Diperbarui: 6 Januari 2020   05:43  61  10 3</w:t>
      </w:r>
    </w:p>
    <w:p w:rsidR="00927764" w:rsidRPr="00FA672D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noProof/>
          <w:sz w:val="21"/>
          <w:szCs w:val="21"/>
          <w:lang w:val="id-ID"/>
        </w:rPr>
      </w:pPr>
      <w:r w:rsidRPr="00FA672D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FA672D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noProof/>
          <w:sz w:val="18"/>
          <w:szCs w:val="18"/>
          <w:lang w:val="id-ID"/>
        </w:rPr>
      </w:pPr>
      <w:r w:rsidRPr="00FA672D">
        <w:rPr>
          <w:rFonts w:ascii="Times New Roman" w:eastAsia="Times New Roman" w:hAnsi="Times New Roman" w:cs="Times New Roman"/>
          <w:noProof/>
          <w:sz w:val="18"/>
          <w:szCs w:val="18"/>
          <w:lang w:val="id-ID"/>
        </w:rPr>
        <w:t>Ilustrasi | unsplash.com</w:t>
      </w:r>
    </w:p>
    <w:p w:rsidR="00927764" w:rsidRPr="00FA672D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  <w:r w:rsidRPr="00FA672D">
        <w:rPr>
          <w:rFonts w:ascii="Times New Roman" w:eastAsia="Times New Roman" w:hAnsi="Times New Roman" w:cs="Times New Roman"/>
          <w:iCs/>
          <w:noProof/>
          <w:sz w:val="24"/>
          <w:szCs w:val="24"/>
          <w:lang w:val="id-ID"/>
          <w:rPrChange w:id="0" w:author="LYDIA" w:date="2021-06-23T08:47:00Z">
            <w:rPr>
              <w:rFonts w:ascii="Times New Roman" w:eastAsia="Times New Roman" w:hAnsi="Times New Roman" w:cs="Times New Roman"/>
              <w:i/>
              <w:iCs/>
              <w:noProof/>
              <w:sz w:val="24"/>
              <w:szCs w:val="24"/>
              <w:lang w:val="id-ID"/>
            </w:rPr>
          </w:rPrChange>
        </w:rPr>
        <w:t>Hujan turun, berat badan naik</w:t>
      </w:r>
      <w:ins w:id="1" w:author="LYDIA" w:date="2021-06-23T08:48:00Z">
        <w:r w:rsidR="00FA672D">
          <w:rPr>
            <w:rFonts w:ascii="Times New Roman" w:eastAsia="Times New Roman" w:hAnsi="Times New Roman" w:cs="Times New Roman"/>
            <w:iCs/>
            <w:noProof/>
            <w:sz w:val="24"/>
            <w:szCs w:val="24"/>
            <w:lang w:val="id-ID"/>
          </w:rPr>
          <w:t xml:space="preserve"> tapi</w:t>
        </w:r>
      </w:ins>
      <w:del w:id="2" w:author="LYDIA" w:date="2021-06-23T08:48:00Z">
        <w:r w:rsidRPr="00FA672D" w:rsidDel="00FA672D">
          <w:rPr>
            <w:rFonts w:ascii="Times New Roman" w:eastAsia="Times New Roman" w:hAnsi="Times New Roman" w:cs="Times New Roman"/>
            <w:iCs/>
            <w:noProof/>
            <w:sz w:val="24"/>
            <w:szCs w:val="24"/>
            <w:lang w:val="id-ID"/>
            <w:rPrChange w:id="3" w:author="LYDIA" w:date="2021-06-23T08:47:00Z">
              <w:rPr>
                <w:rFonts w:ascii="Times New Roman" w:eastAsia="Times New Roman" w:hAnsi="Times New Roman" w:cs="Times New Roman"/>
                <w:i/>
                <w:iCs/>
                <w:noProof/>
                <w:sz w:val="24"/>
                <w:szCs w:val="24"/>
                <w:lang w:val="id-ID"/>
              </w:rPr>
            </w:rPrChange>
          </w:rPr>
          <w:delText>,</w:delText>
        </w:r>
      </w:del>
      <w:r w:rsidRPr="00FA672D">
        <w:rPr>
          <w:rFonts w:ascii="Times New Roman" w:eastAsia="Times New Roman" w:hAnsi="Times New Roman" w:cs="Times New Roman"/>
          <w:iCs/>
          <w:noProof/>
          <w:sz w:val="24"/>
          <w:szCs w:val="24"/>
          <w:lang w:val="id-ID"/>
          <w:rPrChange w:id="4" w:author="LYDIA" w:date="2021-06-23T08:47:00Z">
            <w:rPr>
              <w:rFonts w:ascii="Times New Roman" w:eastAsia="Times New Roman" w:hAnsi="Times New Roman" w:cs="Times New Roman"/>
              <w:i/>
              <w:iCs/>
              <w:noProof/>
              <w:sz w:val="24"/>
              <w:szCs w:val="24"/>
              <w:lang w:val="id-ID"/>
            </w:rPr>
          </w:rPrChange>
        </w:rPr>
        <w:t xml:space="preserve"> hubungan sama dia tetep temenan aja. </w:t>
      </w:r>
      <w:r w:rsidRPr="00FA672D">
        <w:rPr>
          <w:rFonts w:ascii="Times New Roman" w:eastAsia="Times New Roman" w:hAnsi="Times New Roman" w:cs="Times New Roman"/>
          <w:iCs/>
          <w:strike/>
          <w:noProof/>
          <w:sz w:val="24"/>
          <w:szCs w:val="24"/>
          <w:lang w:val="id-ID"/>
          <w:rPrChange w:id="5" w:author="LYDIA" w:date="2021-06-23T08:48:00Z">
            <w:rPr>
              <w:rFonts w:ascii="Times New Roman" w:eastAsia="Times New Roman" w:hAnsi="Times New Roman" w:cs="Times New Roman"/>
              <w:i/>
              <w:iCs/>
              <w:noProof/>
              <w:sz w:val="24"/>
              <w:szCs w:val="24"/>
              <w:lang w:val="id-ID"/>
            </w:rPr>
          </w:rPrChange>
        </w:rPr>
        <w:t>Huft</w:t>
      </w:r>
      <w:r w:rsidRPr="00FA672D">
        <w:rPr>
          <w:rFonts w:ascii="Times New Roman" w:eastAsia="Times New Roman" w:hAnsi="Times New Roman" w:cs="Times New Roman"/>
          <w:iCs/>
          <w:noProof/>
          <w:sz w:val="24"/>
          <w:szCs w:val="24"/>
          <w:lang w:val="id-ID"/>
          <w:rPrChange w:id="6" w:author="LYDIA" w:date="2021-06-23T08:47:00Z">
            <w:rPr>
              <w:rFonts w:ascii="Times New Roman" w:eastAsia="Times New Roman" w:hAnsi="Times New Roman" w:cs="Times New Roman"/>
              <w:i/>
              <w:iCs/>
              <w:noProof/>
              <w:sz w:val="24"/>
              <w:szCs w:val="24"/>
              <w:lang w:val="id-ID"/>
            </w:rPr>
          </w:rPrChange>
        </w:rPr>
        <w:t>.</w:t>
      </w:r>
    </w:p>
    <w:p w:rsidR="00927764" w:rsidRPr="00FA672D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Apa yang lebih romantis dari sepiring mie instan kemasan putih yang aromanya aduhai menggoda indera penciuman </w:t>
      </w:r>
      <w:r w:rsidRPr="00FA672D"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  <w:rPrChange w:id="7" w:author="LYDIA" w:date="2021-06-23T08:49:00Z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</w:rPrChange>
        </w:rPr>
        <w:t>itu</w:t>
      </w:r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atau bakwan yang baru diangkat dari penggorengan di kala hujan?</w:t>
      </w:r>
    </w:p>
    <w:p w:rsidR="00927764" w:rsidRPr="00FA672D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Januari, hujan </w:t>
      </w:r>
      <w:ins w:id="8" w:author="LYDIA" w:date="2021-06-23T08:50:00Z">
        <w:r w:rsidR="00FA672D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 xml:space="preserve">turun setiap </w:t>
        </w:r>
      </w:ins>
      <w:r w:rsidRPr="00FA672D"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  <w:rPrChange w:id="9" w:author="LYDIA" w:date="2021-06-23T08:50:00Z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</w:rPrChange>
        </w:rPr>
        <w:t>sehari-</w:t>
      </w:r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hari, begitu kata orang sering mengartikannya. Benar saja</w:t>
      </w:r>
      <w:del w:id="10" w:author="LYDIA" w:date="2021-06-23T08:50:00Z">
        <w:r w:rsidRPr="00FA672D" w:rsidDel="00FA672D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delText>.</w:delText>
        </w:r>
      </w:del>
      <w:ins w:id="11" w:author="LYDIA" w:date="2021-06-23T08:50:00Z">
        <w:r w:rsidR="00FA672D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 xml:space="preserve">, </w:t>
        </w:r>
      </w:ins>
      <w:del w:id="12" w:author="LYDIA" w:date="2021-06-23T08:50:00Z">
        <w:r w:rsidRPr="00FA672D" w:rsidDel="00FA672D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delText xml:space="preserve"> M</w:delText>
        </w:r>
      </w:del>
      <w:ins w:id="13" w:author="LYDIA" w:date="2021-06-23T08:50:00Z">
        <w:r w:rsidR="00FA672D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>m</w:t>
        </w:r>
      </w:ins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eski di tahun ini awal musim hujan di Indonesia mundur di antara Bulan November</w:t>
      </w:r>
      <w:ins w:id="14" w:author="LYDIA" w:date="2021-06-23T08:50:00Z">
        <w:r w:rsidR="00FA672D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 xml:space="preserve"> sampai</w:t>
        </w:r>
      </w:ins>
      <w:del w:id="15" w:author="LYDIA" w:date="2021-06-23T08:50:00Z">
        <w:r w:rsidRPr="00FA672D" w:rsidDel="00FA672D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delText>-</w:delText>
        </w:r>
      </w:del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Desember 2019</w:t>
      </w:r>
      <w:ins w:id="16" w:author="LYDIA" w:date="2021-06-23T08:51:00Z">
        <w:r w:rsidR="00FA672D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 xml:space="preserve"> dan</w:t>
        </w:r>
      </w:ins>
      <w:del w:id="17" w:author="LYDIA" w:date="2021-06-23T08:51:00Z">
        <w:r w:rsidRPr="00FA672D" w:rsidDel="00FA672D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delText>,</w:delText>
        </w:r>
      </w:del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hujan benar-benar datang seperti perkiraan. Sudah sangat terasa apalagi sejak awal tahun baru </w:t>
      </w:r>
      <w:r w:rsidRPr="00FA672D"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  <w:rPrChange w:id="18" w:author="LYDIA" w:date="2021-06-23T08:50:00Z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</w:rPrChange>
        </w:rPr>
        <w:t>kita</w:t>
      </w:r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.</w:t>
      </w:r>
    </w:p>
    <w:p w:rsidR="00927764" w:rsidRPr="00FA672D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Hujan yang sering disalahkan karena mengundang kenangan ternyata tak hanya pandai membuat perasaan hatimu </w:t>
      </w:r>
      <w:r w:rsidRPr="00FA672D"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  <w:rPrChange w:id="19" w:author="LYDIA" w:date="2021-06-23T08:51:00Z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</w:rPrChange>
        </w:rPr>
        <w:t>yang</w:t>
      </w:r>
      <w:ins w:id="20" w:author="LYDIA" w:date="2021-06-23T08:51:00Z">
        <w:r w:rsidR="00FA672D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 xml:space="preserve"> menjadi</w:t>
        </w:r>
      </w:ins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ambyar, pun perilaku kita yang lain. Soal makan</w:t>
      </w:r>
      <w:ins w:id="21" w:author="LYDIA" w:date="2021-06-23T08:53:00Z">
        <w:r w:rsidR="00FA672D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>,</w:t>
        </w:r>
      </w:ins>
      <w:del w:id="22" w:author="LYDIA" w:date="2021-06-23T08:53:00Z">
        <w:r w:rsidRPr="00FA672D" w:rsidDel="00FA672D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delText>.</w:delText>
        </w:r>
      </w:del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</w:t>
      </w:r>
      <w:r w:rsidRPr="00FA672D"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  <w:rPrChange w:id="23" w:author="LYDIA" w:date="2021-06-23T08:53:00Z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</w:rPrChange>
        </w:rPr>
        <w:t>Ya,</w:t>
      </w:r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hujan yang membuat kita jadi sering lapar. Kok bisa ya?</w:t>
      </w:r>
    </w:p>
    <w:p w:rsidR="00927764" w:rsidRPr="00FA672D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  <w:r w:rsidRPr="00FA672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id-ID"/>
        </w:rPr>
        <w:t xml:space="preserve">Mengapa </w:t>
      </w:r>
      <w:r w:rsidRPr="003D032A">
        <w:rPr>
          <w:rFonts w:ascii="Times New Roman" w:eastAsia="Times New Roman" w:hAnsi="Times New Roman" w:cs="Times New Roman"/>
          <w:b/>
          <w:bCs/>
          <w:strike/>
          <w:noProof/>
          <w:sz w:val="24"/>
          <w:szCs w:val="24"/>
          <w:lang w:val="id-ID"/>
          <w:rPrChange w:id="24" w:author="LYDIA" w:date="2021-06-23T09:05:00Z">
            <w:rPr>
              <w:rFonts w:ascii="Times New Roman" w:eastAsia="Times New Roman" w:hAnsi="Times New Roman" w:cs="Times New Roman"/>
              <w:b/>
              <w:bCs/>
              <w:noProof/>
              <w:sz w:val="24"/>
              <w:szCs w:val="24"/>
              <w:lang w:val="id-ID"/>
            </w:rPr>
          </w:rPrChange>
        </w:rPr>
        <w:t>Kita</w:t>
      </w:r>
      <w:r w:rsidRPr="00FA672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id-ID"/>
        </w:rPr>
        <w:t xml:space="preserve"> Merasa Lapar Ketika Hujan</w:t>
      </w:r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br/>
        <w:t>Siapa yang suka merasa bahwa hujan datang bersama na</w:t>
      </w:r>
      <w:del w:id="25" w:author="LYDIA" w:date="2021-06-23T09:05:00Z">
        <w:r w:rsidRPr="00FA672D" w:rsidDel="003D032A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delText>p</w:delText>
        </w:r>
      </w:del>
      <w:ins w:id="26" w:author="LYDIA" w:date="2021-06-23T09:05:00Z">
        <w:r w:rsidR="003D032A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>f</w:t>
        </w:r>
      </w:ins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su makan yang tiba-tiba ikut meningkat?</w:t>
      </w:r>
    </w:p>
    <w:p w:rsidR="00927764" w:rsidRPr="00FA672D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  <w:r w:rsidRPr="003D032A"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  <w:rPrChange w:id="27" w:author="LYDIA" w:date="2021-06-23T09:05:00Z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</w:rPrChange>
        </w:rPr>
        <w:t>Selain mengenang dia</w:t>
      </w:r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, </w:t>
      </w:r>
      <w:del w:id="28" w:author="LYDIA" w:date="2021-06-23T09:05:00Z">
        <w:r w:rsidRPr="00FA672D" w:rsidDel="003D032A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delText>k</w:delText>
        </w:r>
      </w:del>
      <w:ins w:id="29" w:author="LYDIA" w:date="2021-06-23T09:05:00Z">
        <w:r w:rsidR="003D032A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>K</w:t>
        </w:r>
      </w:ins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egiatan yang paling asyik di saat hujan turun adalah makan. Sering disebut cuma camilan</w:t>
      </w:r>
      <w:del w:id="30" w:author="LYDIA" w:date="2021-06-23T09:05:00Z">
        <w:r w:rsidRPr="00FA672D" w:rsidDel="003D032A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delText>,</w:delText>
        </w:r>
      </w:del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</w:t>
      </w:r>
      <w:ins w:id="31" w:author="LYDIA" w:date="2021-06-23T09:05:00Z">
        <w:r w:rsidR="003D032A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>te</w:t>
        </w:r>
      </w:ins>
      <w:bookmarkStart w:id="32" w:name="_GoBack"/>
      <w:bookmarkEnd w:id="32"/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tapi jumlah kalorinya nyaris melebihi makan berat.</w:t>
      </w:r>
    </w:p>
    <w:p w:rsidR="00927764" w:rsidRPr="00FA672D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Sebungkus keripik yang dalam kemasan bisa dikonsumsi 4 porsi habis </w:t>
      </w:r>
      <w:ins w:id="33" w:author="LYDIA" w:date="2021-06-23T08:54:00Z">
        <w:r w:rsidR="00FA672D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 xml:space="preserve">dalam </w:t>
        </w:r>
      </w:ins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sekali duduk. Belum cukup, </w:t>
      </w:r>
      <w:ins w:id="34" w:author="LYDIA" w:date="2021-06-23T08:54:00Z">
        <w:r w:rsidR="00FA672D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>di</w:t>
        </w:r>
      </w:ins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tambah lagi </w:t>
      </w:r>
      <w:ins w:id="35" w:author="LYDIA" w:date="2021-06-23T08:54:00Z">
        <w:r w:rsidR="00FA672D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 xml:space="preserve">mengonsumsi </w:t>
        </w:r>
      </w:ins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gorengannya, satu-dua biji eh kok jadi lima?</w:t>
      </w:r>
    </w:p>
    <w:p w:rsidR="00927764" w:rsidRPr="00FA672D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lastRenderedPageBreak/>
        <w:t>Hujan yang membuat suasana jadi lebih dingin -</w:t>
      </w:r>
      <w:r w:rsidRPr="00FA672D"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</w:rPr>
        <w:t>seperti sikapnya padamu</w:t>
      </w:r>
      <w:r w:rsidRPr="00FA672D"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  <w:rPrChange w:id="36" w:author="LYDIA" w:date="2021-06-23T08:55:00Z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</w:rPrChange>
        </w:rPr>
        <w:t>,</w:t>
      </w:r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memang bisa jadi salah satu pencetus mengapa kita jadi suka makan. </w:t>
      </w:r>
    </w:p>
    <w:p w:rsidR="00927764" w:rsidRPr="00FA672D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Terutama makanan yang seperti tahu bulat digoreng dadakan alias yang masih hangat. Apalagi dengan makan, tubuh akan mendapat "panas" akibat terjadinya peningkatan metabolisme dalam tubuh. </w:t>
      </w:r>
    </w:p>
    <w:p w:rsidR="00927764" w:rsidRPr="00FA672D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Padahal kenyataannya, dingin yang terjadi akibat hujan tidak benar-benar membuat tubuh memerlukan kalori tambahan dari makananmu</w:t>
      </w:r>
      <w:r w:rsidRPr="00FA672D"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  <w:rPrChange w:id="37" w:author="LYDIA" w:date="2021-06-23T08:55:00Z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</w:rPrChange>
        </w:rPr>
        <w:t>, lho</w:t>
      </w:r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. </w:t>
      </w:r>
      <w:ins w:id="38" w:author="LYDIA" w:date="2021-06-23T08:56:00Z">
        <w:r w:rsidR="00FA672D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 xml:space="preserve">Suasana </w:t>
        </w:r>
      </w:ins>
      <w:del w:id="39" w:author="LYDIA" w:date="2021-06-23T08:56:00Z">
        <w:r w:rsidRPr="00FA672D" w:rsidDel="00FA672D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delText>D</w:delText>
        </w:r>
      </w:del>
      <w:ins w:id="40" w:author="LYDIA" w:date="2021-06-23T08:56:00Z">
        <w:r w:rsidR="00FA672D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>d</w:t>
        </w:r>
      </w:ins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ingin </w:t>
      </w:r>
      <w:r w:rsidRPr="00FA672D"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  <w:rPrChange w:id="41" w:author="LYDIA" w:date="2021-06-23T08:56:00Z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</w:rPrChange>
        </w:rPr>
        <w:t>yang kita kira</w:t>
      </w:r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ternyata tidak sedingin kenyataannya</w:t>
      </w:r>
      <w:r w:rsidRPr="00FA672D"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  <w:rPrChange w:id="42" w:author="LYDIA" w:date="2021-06-23T08:55:00Z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</w:rPrChange>
        </w:rPr>
        <w:t>, kok~</w:t>
      </w:r>
    </w:p>
    <w:p w:rsidR="00927764" w:rsidRPr="00FA672D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  <w:r w:rsidRPr="00FA672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id-ID"/>
        </w:rPr>
        <w:t xml:space="preserve">Ternyata </w:t>
      </w:r>
      <w:r w:rsidR="00FA672D" w:rsidRPr="00FA672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id-ID"/>
        </w:rPr>
        <w:t>ini yang bisa jadi sebabnya</w:t>
      </w:r>
      <w:r w:rsidRPr="00FA672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id-ID"/>
        </w:rPr>
        <w:t>...</w:t>
      </w:r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br/>
        <w:t xml:space="preserve">Selama hujan datang, tentu </w:t>
      </w:r>
      <w:r w:rsidRPr="00FA672D"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  <w:rPrChange w:id="43" w:author="LYDIA" w:date="2021-06-23T08:56:00Z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</w:rPrChange>
        </w:rPr>
        <w:t>kita</w:t>
      </w:r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akan lebih suka berlindung dalam ruangan saja. Ruangan yang membuat jarak </w:t>
      </w:r>
      <w:r w:rsidRPr="00FA672D"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  <w:rPrChange w:id="44" w:author="LYDIA" w:date="2021-06-23T08:57:00Z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</w:rPrChange>
        </w:rPr>
        <w:t>kita</w:t>
      </w:r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dengan makanan makin dekat saja</w:t>
      </w:r>
      <w:r w:rsidRPr="00FA672D"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  <w:rPrChange w:id="45" w:author="LYDIA" w:date="2021-06-23T08:57:00Z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</w:rPrChange>
        </w:rPr>
        <w:t>. Ya, ini</w:t>
      </w:r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</w:t>
      </w:r>
      <w:ins w:id="46" w:author="LYDIA" w:date="2021-06-23T08:57:00Z">
        <w:r w:rsidR="00FA672D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 xml:space="preserve"> dan </w:t>
        </w:r>
      </w:ins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soal akses makanan yang jadi tak lagi berjarak. </w:t>
      </w:r>
      <w:r w:rsidRPr="00FA672D"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  <w:rPrChange w:id="47" w:author="LYDIA" w:date="2021-06-23T08:57:00Z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</w:rPrChange>
        </w:rPr>
        <w:t>Ehem.</w:t>
      </w:r>
    </w:p>
    <w:p w:rsidR="00927764" w:rsidRPr="00FA672D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Mulai dari segala jenis masakan dalam bentuk mie instan, biskuit-biskuit yang di</w:t>
      </w:r>
      <w:del w:id="48" w:author="LYDIA" w:date="2021-06-23T08:57:00Z">
        <w:r w:rsidRPr="00FA672D" w:rsidDel="003D032A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delText xml:space="preserve"> </w:delText>
        </w:r>
      </w:del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tata dalam toples cantik, atau bubuk-bubuk minuman manis dalam kemasan ekonomis. </w:t>
      </w:r>
    </w:p>
    <w:p w:rsidR="00927764" w:rsidRPr="00FA672D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Semua harus ada di almari penyimpanan. Sebagai bahan persediaan karena </w:t>
      </w:r>
      <w:r w:rsidRPr="003D032A"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  <w:rPrChange w:id="49" w:author="LYDIA" w:date="2021-06-23T08:58:00Z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</w:rPrChange>
        </w:rPr>
        <w:t>mau</w:t>
      </w:r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</w:t>
      </w:r>
      <w:ins w:id="50" w:author="LYDIA" w:date="2021-06-23T08:58:00Z">
        <w:r w:rsidR="003D032A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 xml:space="preserve">ketika </w:t>
        </w:r>
      </w:ins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keluar di waktu hujan itu membuat </w:t>
      </w:r>
      <w:r w:rsidRPr="003D032A"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  <w:rPrChange w:id="51" w:author="LYDIA" w:date="2021-06-23T08:58:00Z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</w:rPrChange>
        </w:rPr>
        <w:t>kita</w:t>
      </w:r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berpikir berkali-kali</w:t>
      </w:r>
      <w:del w:id="52" w:author="LYDIA" w:date="2021-06-23T08:58:00Z">
        <w:r w:rsidRPr="00FA672D" w:rsidDel="003D032A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delText>.</w:delText>
        </w:r>
      </w:del>
      <w:ins w:id="53" w:author="LYDIA" w:date="2021-06-23T08:58:00Z">
        <w:r w:rsidR="003D032A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 xml:space="preserve"> dan</w:t>
        </w:r>
      </w:ins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</w:t>
      </w:r>
      <w:del w:id="54" w:author="LYDIA" w:date="2021-06-23T08:58:00Z">
        <w:r w:rsidRPr="00FA672D" w:rsidDel="003D032A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delText>A</w:delText>
        </w:r>
      </w:del>
      <w:ins w:id="55" w:author="LYDIA" w:date="2021-06-23T08:58:00Z">
        <w:r w:rsidR="003D032A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>a</w:t>
        </w:r>
      </w:ins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kan merepotkan.</w:t>
      </w:r>
    </w:p>
    <w:p w:rsidR="00927764" w:rsidRPr="00FA672D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Tidak ada salahnya makan saat hujan</w:t>
      </w:r>
      <w:del w:id="56" w:author="LYDIA" w:date="2021-06-23T08:58:00Z">
        <w:r w:rsidRPr="00FA672D" w:rsidDel="003D032A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delText>.</w:delText>
        </w:r>
      </w:del>
      <w:ins w:id="57" w:author="LYDIA" w:date="2021-06-23T08:58:00Z">
        <w:r w:rsidR="003D032A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>,</w:t>
        </w:r>
      </w:ins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</w:t>
      </w:r>
      <w:r w:rsidRPr="003D032A"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  <w:rPrChange w:id="58" w:author="LYDIA" w:date="2021-06-23T08:58:00Z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</w:rPrChange>
        </w:rPr>
        <w:t>Yang sering membuatnya</w:t>
      </w:r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</w:t>
      </w:r>
      <w:ins w:id="59" w:author="LYDIA" w:date="2021-06-23T08:58:00Z">
        <w:r w:rsidR="003D032A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>ke</w:t>
        </w:r>
      </w:ins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salah</w:t>
      </w:r>
      <w:ins w:id="60" w:author="LYDIA" w:date="2021-06-23T08:58:00Z">
        <w:r w:rsidR="003D032A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>annya</w:t>
        </w:r>
      </w:ins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adalah pemilihan makanan </w:t>
      </w:r>
      <w:r w:rsidRPr="003D032A"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  <w:rPrChange w:id="61" w:author="LYDIA" w:date="2021-06-23T08:59:00Z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</w:rPrChange>
        </w:rPr>
        <w:t>kita</w:t>
      </w:r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yang tidak tahu diri. </w:t>
      </w:r>
      <w:ins w:id="62" w:author="LYDIA" w:date="2021-06-23T08:59:00Z">
        <w:r w:rsidR="003D032A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 xml:space="preserve">Rasanya </w:t>
        </w:r>
      </w:ins>
      <w:r w:rsidR="003D032A"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yang </w:t>
      </w:r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penting enak</w:t>
      </w:r>
      <w:del w:id="63" w:author="LYDIA" w:date="2021-06-23T08:59:00Z">
        <w:r w:rsidRPr="00FA672D" w:rsidDel="003D032A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delText xml:space="preserve">, </w:delText>
        </w:r>
      </w:del>
      <w:ins w:id="64" w:author="LYDIA" w:date="2021-06-23T08:59:00Z">
        <w:r w:rsidR="003D032A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 xml:space="preserve"> dan jumlah </w:t>
        </w:r>
      </w:ins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kalori belakangan</w:t>
      </w:r>
      <w:ins w:id="65" w:author="LYDIA" w:date="2021-06-23T08:59:00Z">
        <w:r w:rsidR="003D032A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>.</w:t>
        </w:r>
      </w:ins>
      <w:r w:rsidRPr="003D032A"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  <w:rPrChange w:id="66" w:author="LYDIA" w:date="2021-06-23T08:59:00Z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</w:rPrChange>
        </w:rPr>
        <w:t>?</w:t>
      </w:r>
    </w:p>
    <w:p w:rsidR="00927764" w:rsidRPr="003D032A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  <w:rPrChange w:id="67" w:author="LYDIA" w:date="2021-06-23T09:01:00Z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</w:rPrChange>
        </w:rPr>
      </w:pPr>
      <w:r w:rsidRPr="003D032A"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  <w:rPrChange w:id="68" w:author="LYDIA" w:date="2021-06-23T08:59:00Z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</w:rPrChange>
        </w:rPr>
        <w:t>Coba deh,</w:t>
      </w:r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</w:t>
      </w:r>
      <w:del w:id="69" w:author="LYDIA" w:date="2021-06-23T09:00:00Z">
        <w:r w:rsidRPr="00FA672D" w:rsidDel="003D032A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delText>m</w:delText>
        </w:r>
      </w:del>
      <w:ins w:id="70" w:author="LYDIA" w:date="2021-06-23T09:00:00Z">
        <w:r w:rsidR="003D032A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>M</w:t>
        </w:r>
      </w:ins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ulai </w:t>
      </w:r>
      <w:ins w:id="71" w:author="LYDIA" w:date="2021-06-23T09:00:00Z">
        <w:r w:rsidR="003D032A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>s</w:t>
        </w:r>
      </w:ins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aja dulu dengan memperhatikan label informasi gizi ketika </w:t>
      </w:r>
      <w:r w:rsidRPr="003D032A"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  <w:rPrChange w:id="72" w:author="LYDIA" w:date="2021-06-23T09:00:00Z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</w:rPrChange>
        </w:rPr>
        <w:t>kamu</w:t>
      </w:r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memakan makanan kemasan</w:t>
      </w:r>
      <w:del w:id="73" w:author="LYDIA" w:date="2021-06-23T09:00:00Z">
        <w:r w:rsidRPr="00FA672D" w:rsidDel="003D032A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delText>.</w:delText>
        </w:r>
      </w:del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</w:t>
      </w:r>
      <w:del w:id="74" w:author="LYDIA" w:date="2021-06-23T09:00:00Z">
        <w:r w:rsidRPr="00FA672D" w:rsidDel="003D032A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delText>A</w:delText>
        </w:r>
      </w:del>
      <w:ins w:id="75" w:author="LYDIA" w:date="2021-06-23T09:00:00Z">
        <w:r w:rsidR="003D032A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>a</w:t>
        </w:r>
      </w:ins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tau jika ingin minum yang hangat-hangat</w:t>
      </w:r>
      <w:del w:id="76" w:author="LYDIA" w:date="2021-06-23T09:00:00Z">
        <w:r w:rsidRPr="00FA672D" w:rsidDel="003D032A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delText>,</w:delText>
        </w:r>
      </w:del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takar</w:t>
      </w:r>
      <w:ins w:id="77" w:author="LYDIA" w:date="2021-06-23T09:00:00Z">
        <w:r w:rsidR="003D032A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>an</w:t>
        </w:r>
      </w:ins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gulanya jangan </w:t>
      </w:r>
      <w:r w:rsidRPr="003D032A"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  <w:rPrChange w:id="78" w:author="LYDIA" w:date="2021-06-23T09:00:00Z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</w:rPrChange>
        </w:rPr>
        <w:t>ke</w:t>
      </w:r>
      <w:ins w:id="79" w:author="LYDIA" w:date="2021-06-23T09:00:00Z">
        <w:r w:rsidR="003D032A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>ber</w:t>
        </w:r>
      </w:ins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lebihan. </w:t>
      </w:r>
      <w:r w:rsidRPr="003D032A"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  <w:rPrChange w:id="80" w:author="LYDIA" w:date="2021-06-23T09:01:00Z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</w:rPrChange>
        </w:rPr>
        <w:t>Sebab kamu sudah terlalu manis, kata dia </w:t>
      </w:r>
      <w:r w:rsidRPr="003D032A">
        <w:rPr>
          <w:rFonts w:ascii="Times New Roman" w:eastAsia="Times New Roman" w:hAnsi="Times New Roman" w:cs="Times New Roman"/>
          <w:i/>
          <w:iCs/>
          <w:strike/>
          <w:noProof/>
          <w:sz w:val="24"/>
          <w:szCs w:val="24"/>
          <w:lang w:val="id-ID"/>
          <w:rPrChange w:id="81" w:author="LYDIA" w:date="2021-06-23T09:01:00Z">
            <w:rPr>
              <w:rFonts w:ascii="Times New Roman" w:eastAsia="Times New Roman" w:hAnsi="Times New Roman" w:cs="Times New Roman"/>
              <w:i/>
              <w:iCs/>
              <w:noProof/>
              <w:sz w:val="24"/>
              <w:szCs w:val="24"/>
              <w:lang w:val="id-ID"/>
            </w:rPr>
          </w:rPrChange>
        </w:rPr>
        <w:t>gitu khan.</w:t>
      </w:r>
    </w:p>
    <w:p w:rsidR="00927764" w:rsidRPr="00FA672D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Di musim hujan, rasa malas bergerak juga bisa jadi biang berat badan </w:t>
      </w:r>
      <w:r w:rsidRPr="003D032A"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  <w:rPrChange w:id="82" w:author="LYDIA" w:date="2021-06-23T09:01:00Z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</w:rPrChange>
        </w:rPr>
        <w:t>yang lebih suka</w:t>
      </w:r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naik</w:t>
      </w:r>
      <w:r w:rsidRPr="003D032A"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  <w:rPrChange w:id="83" w:author="LYDIA" w:date="2021-06-23T09:01:00Z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</w:rPrChange>
        </w:rPr>
        <w:t>nya</w:t>
      </w:r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. Apalagi munculnya kaum-kaum rebahan yang kerjaannya tiduran dan hanya </w:t>
      </w:r>
      <w:ins w:id="84" w:author="LYDIA" w:date="2021-06-23T09:01:00Z">
        <w:r w:rsidR="003D032A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>mem</w:t>
        </w:r>
      </w:ins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buka </w:t>
      </w:r>
      <w:ins w:id="85" w:author="LYDIA" w:date="2021-06-23T09:01:00Z">
        <w:r w:rsidR="003D032A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>men</w:t>
        </w:r>
      </w:ins>
      <w:del w:id="86" w:author="LYDIA" w:date="2021-06-23T09:01:00Z">
        <w:r w:rsidRPr="00FA672D" w:rsidDel="003D032A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delText>t</w:delText>
        </w:r>
      </w:del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utup media sosial atau pura-pura sibuk padahal tidak ada yang nge-</w:t>
      </w:r>
      <w:r w:rsidRPr="003D032A">
        <w:rPr>
          <w:rFonts w:ascii="Times New Roman" w:eastAsia="Times New Roman" w:hAnsi="Times New Roman" w:cs="Times New Roman"/>
          <w:i/>
          <w:noProof/>
          <w:sz w:val="24"/>
          <w:szCs w:val="24"/>
          <w:lang w:val="id-ID"/>
          <w:rPrChange w:id="87" w:author="LYDIA" w:date="2021-06-23T09:02:00Z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</w:rPrChange>
        </w:rPr>
        <w:t>chat</w:t>
      </w:r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. </w:t>
      </w:r>
    </w:p>
    <w:p w:rsidR="00927764" w:rsidRPr="003D032A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  <w:rPrChange w:id="88" w:author="LYDIA" w:date="2021-06-23T09:03:00Z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</w:rPrChange>
        </w:rPr>
      </w:pPr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Kegiatan seperti inilah yang membuat lemak-lemak yang seharusnya dibakar jadi memilih ikutan </w:t>
      </w:r>
      <w:r w:rsidRPr="003D032A">
        <w:rPr>
          <w:rFonts w:ascii="Times New Roman" w:eastAsia="Times New Roman" w:hAnsi="Times New Roman" w:cs="Times New Roman"/>
          <w:i/>
          <w:noProof/>
          <w:sz w:val="24"/>
          <w:szCs w:val="24"/>
          <w:lang w:val="id-ID"/>
          <w:rPrChange w:id="89" w:author="LYDIA" w:date="2021-06-23T09:02:00Z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</w:rPrChange>
        </w:rPr>
        <w:t>mager</w:t>
      </w:r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saja</w:t>
      </w:r>
      <w:r w:rsidRPr="003D032A"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  <w:rPrChange w:id="90" w:author="LYDIA" w:date="2021-06-23T09:03:00Z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</w:rPrChange>
        </w:rPr>
        <w:t>. Jadi</w:t>
      </w:r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</w:t>
      </w:r>
      <w:ins w:id="91" w:author="LYDIA" w:date="2021-06-23T09:03:00Z">
        <w:r w:rsidR="003D032A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 xml:space="preserve">dan menjadi </w:t>
        </w:r>
      </w:ins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simpanan di</w:t>
      </w:r>
      <w:ins w:id="92" w:author="LYDIA" w:date="2021-06-23T09:03:00Z">
        <w:r w:rsidR="003D032A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 xml:space="preserve"> </w:t>
        </w:r>
      </w:ins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tubuhmu</w:t>
      </w:r>
      <w:r w:rsidRPr="003D032A"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  <w:rPrChange w:id="93" w:author="LYDIA" w:date="2021-06-23T09:03:00Z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</w:rPrChange>
        </w:rPr>
        <w:t>, dimana-mana.</w:t>
      </w:r>
    </w:p>
    <w:p w:rsidR="00927764" w:rsidRPr="00FA672D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Jadi, jangan salahkan hujannya. Soal nafsu makan ini lebih banyak salahnya di kamu</w:t>
      </w:r>
      <w:r w:rsidRPr="003D032A"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  <w:rPrChange w:id="94" w:author="LYDIA" w:date="2021-06-23T09:03:00Z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</w:rPrChange>
        </w:rPr>
        <w:t>. Kamu</w:t>
      </w:r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yang tidak bisa mengendalikan diri. Kalau tiba-tiba berat badan ikut tergelincir makin kekanan di saat hujan. Coba ingat-ingat apa yang kamu makan saat hujan?</w:t>
      </w:r>
    </w:p>
    <w:p w:rsidR="00927764" w:rsidRPr="00FA672D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Mie rebus kuah susu ditambah telur</w:t>
      </w:r>
      <w:r w:rsidRPr="003D032A"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  <w:rPrChange w:id="95" w:author="LYDIA" w:date="2021-06-23T09:04:00Z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</w:rPrChange>
        </w:rPr>
        <w:t>. Ya</w:t>
      </w:r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bisalah lebih dari 500 kalori. </w:t>
      </w:r>
      <w:r w:rsidRPr="003D032A"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  <w:rPrChange w:id="96" w:author="LYDIA" w:date="2021-06-23T09:04:00Z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</w:rPrChange>
        </w:rPr>
        <w:t>HAHA.</w:t>
      </w:r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 </w:t>
      </w:r>
    </w:p>
    <w:p w:rsidR="00927764" w:rsidRPr="00FA672D" w:rsidRDefault="00927764" w:rsidP="00927764">
      <w:pPr>
        <w:shd w:val="clear" w:color="auto" w:fill="F5F5F5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Salam,</w:t>
      </w:r>
      <w:r w:rsidRPr="00FA672D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br/>
        <w:t>Listhia H. Rahman</w:t>
      </w:r>
    </w:p>
    <w:p w:rsidR="00927764" w:rsidRPr="00FA672D" w:rsidRDefault="00927764" w:rsidP="00927764">
      <w:pPr>
        <w:rPr>
          <w:noProof/>
          <w:lang w:val="id-ID"/>
        </w:rPr>
      </w:pPr>
    </w:p>
    <w:p w:rsidR="00927764" w:rsidRPr="00FA672D" w:rsidRDefault="00927764" w:rsidP="00927764">
      <w:pPr>
        <w:rPr>
          <w:i/>
          <w:noProof/>
          <w:lang w:val="id-ID"/>
        </w:rPr>
      </w:pPr>
    </w:p>
    <w:p w:rsidR="00927764" w:rsidRPr="00FA672D" w:rsidRDefault="00927764" w:rsidP="00927764">
      <w:pPr>
        <w:rPr>
          <w:rFonts w:ascii="Cambria" w:hAnsi="Cambria"/>
          <w:i/>
          <w:noProof/>
          <w:sz w:val="18"/>
          <w:szCs w:val="18"/>
          <w:lang w:val="id-ID"/>
        </w:rPr>
      </w:pPr>
      <w:r w:rsidRPr="00FA672D">
        <w:rPr>
          <w:rFonts w:ascii="Cambria" w:hAnsi="Cambria"/>
          <w:i/>
          <w:noProof/>
          <w:sz w:val="18"/>
          <w:szCs w:val="18"/>
          <w:lang w:val="id-ID"/>
        </w:rPr>
        <w:t xml:space="preserve">Sumber: </w:t>
      </w:r>
      <w:hyperlink r:id="rId9" w:anchor="section1" w:history="1">
        <w:r w:rsidRPr="00FA672D">
          <w:rPr>
            <w:rStyle w:val="Hyperlink"/>
            <w:rFonts w:ascii="Cambria" w:hAnsi="Cambria"/>
            <w:i/>
            <w:noProof/>
            <w:sz w:val="18"/>
            <w:szCs w:val="18"/>
            <w:lang w:val="id-ID"/>
          </w:rPr>
          <w:t>https://www.kompasiana.com/listhiahr/5e11e59a097f367b4a413222/hujan-turun-berat-badan-naik?page=all#section1</w:t>
        </w:r>
      </w:hyperlink>
    </w:p>
    <w:p w:rsidR="00924DF5" w:rsidRPr="00FA672D" w:rsidRDefault="00924DF5">
      <w:pPr>
        <w:rPr>
          <w:noProof/>
          <w:lang w:val="id-ID"/>
        </w:rPr>
      </w:pPr>
    </w:p>
    <w:sectPr w:rsidR="00924DF5" w:rsidRPr="00FA672D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1E0" w:rsidRDefault="00ED31E0">
      <w:r>
        <w:separator/>
      </w:r>
    </w:p>
  </w:endnote>
  <w:endnote w:type="continuationSeparator" w:id="0">
    <w:p w:rsidR="00ED31E0" w:rsidRDefault="00ED3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ED31E0">
    <w:pPr>
      <w:pStyle w:val="Footer"/>
    </w:pPr>
  </w:p>
  <w:p w:rsidR="00941E77" w:rsidRDefault="00ED31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1E0" w:rsidRDefault="00ED31E0">
      <w:r>
        <w:separator/>
      </w:r>
    </w:p>
  </w:footnote>
  <w:footnote w:type="continuationSeparator" w:id="0">
    <w:p w:rsidR="00ED31E0" w:rsidRDefault="00ED31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YDIA">
    <w15:presenceInfo w15:providerId="None" w15:userId="LYD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3D032A"/>
    <w:rsid w:val="0042167F"/>
    <w:rsid w:val="00924DF5"/>
    <w:rsid w:val="00927764"/>
    <w:rsid w:val="00C20908"/>
    <w:rsid w:val="00ED31E0"/>
    <w:rsid w:val="00FA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FA67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7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LYDIA</cp:lastModifiedBy>
  <cp:revision>4</cp:revision>
  <dcterms:created xsi:type="dcterms:W3CDTF">2020-08-26T21:16:00Z</dcterms:created>
  <dcterms:modified xsi:type="dcterms:W3CDTF">2021-06-23T02:05:00Z</dcterms:modified>
</cp:coreProperties>
</file>