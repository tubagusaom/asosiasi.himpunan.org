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845864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Del="0084586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0" w:author="ASUS" w:date="2021-02-11T10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" w:author="ASUS" w:date="2021-02-11T10:16:00Z">
              <w:r w:rsidRPr="004B7994"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Jony Wong</w:delText>
              </w:r>
            </w:del>
          </w:p>
          <w:p w:rsidR="00974F1C" w:rsidRPr="004B7994" w:rsidDel="00845864" w:rsidRDefault="00974F1C" w:rsidP="00821BA2">
            <w:pPr>
              <w:spacing w:line="312" w:lineRule="auto"/>
              <w:ind w:left="457"/>
              <w:rPr>
                <w:del w:id="2" w:author="ASUS" w:date="2021-02-11T10:16:00Z"/>
                <w:rFonts w:ascii="Times New Roman" w:hAnsi="Times New Roman" w:cs="Times New Roman"/>
                <w:iCs/>
                <w:sz w:val="24"/>
                <w:szCs w:val="24"/>
              </w:rPr>
            </w:pPr>
            <w:del w:id="3" w:author="ASUS" w:date="2021-02-11T10:16:00Z">
              <w:r w:rsidRPr="004B7994"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84586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Internet marketing for beginners</w:delText>
              </w:r>
            </w:del>
          </w:p>
          <w:p w:rsidR="00974F1C" w:rsidRPr="00845864" w:rsidDel="00845864" w:rsidRDefault="00974F1C" w:rsidP="00821BA2">
            <w:pPr>
              <w:spacing w:line="312" w:lineRule="auto"/>
              <w:ind w:left="457"/>
              <w:rPr>
                <w:del w:id="4" w:author="ASUS" w:date="2021-02-11T10:16:00Z"/>
                <w:rFonts w:ascii="Times New Roman" w:hAnsi="Times New Roman" w:cs="Times New Roman"/>
                <w:iCs/>
                <w:sz w:val="24"/>
                <w:szCs w:val="24"/>
                <w:lang w:val="es-HN"/>
                <w:rPrChange w:id="5" w:author="ASUS" w:date="2021-02-11T10:07:00Z">
                  <w:rPr>
                    <w:del w:id="6" w:author="ASUS" w:date="2021-02-11T10:16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del w:id="7" w:author="ASUS" w:date="2021-02-11T10:16:00Z"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  <w:rPrChange w:id="8" w:author="ASUS" w:date="2021-02-11T10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Tahun terbit: 2010</w:delText>
              </w:r>
            </w:del>
          </w:p>
          <w:p w:rsidR="00974F1C" w:rsidRPr="00845864" w:rsidDel="00845864" w:rsidRDefault="00974F1C" w:rsidP="00821BA2">
            <w:pPr>
              <w:spacing w:line="312" w:lineRule="auto"/>
              <w:ind w:left="457"/>
              <w:rPr>
                <w:del w:id="9" w:author="ASUS" w:date="2021-02-11T10:16:00Z"/>
                <w:rFonts w:ascii="Times New Roman" w:hAnsi="Times New Roman" w:cs="Times New Roman"/>
                <w:sz w:val="24"/>
                <w:szCs w:val="24"/>
                <w:lang w:val="es-HN"/>
                <w:rPrChange w:id="10" w:author="ASUS" w:date="2021-02-11T10:07:00Z">
                  <w:rPr>
                    <w:del w:id="11" w:author="ASUS" w:date="2021-02-11T10:1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del w:id="12" w:author="ASUS" w:date="2021-02-11T10:16:00Z"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  <w:rPrChange w:id="13" w:author="ASUS" w:date="2021-02-11T10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Penerbit: </w:delText>
              </w:r>
              <w:r w:rsidRPr="004B7994" w:rsidDel="00845864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845864" w:rsidDel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14" w:author="ASUS" w:date="2021-02-11T10:0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, Jakarta</w:delText>
              </w:r>
            </w:del>
          </w:p>
          <w:p w:rsidR="0047765B" w:rsidRPr="00845864" w:rsidDel="0048175A" w:rsidRDefault="0047765B" w:rsidP="00821BA2">
            <w:pPr>
              <w:spacing w:line="312" w:lineRule="auto"/>
              <w:ind w:left="457"/>
              <w:rPr>
                <w:del w:id="15" w:author="ASUS" w:date="2021-02-11T10:19:00Z"/>
                <w:rFonts w:ascii="Times New Roman" w:hAnsi="Times New Roman" w:cs="Times New Roman"/>
                <w:sz w:val="24"/>
                <w:szCs w:val="24"/>
                <w:lang w:val="en-US"/>
                <w:rPrChange w:id="16" w:author="ASUS" w:date="2021-02-11T10:08:00Z">
                  <w:rPr>
                    <w:del w:id="17" w:author="ASUS" w:date="2021-02-11T10:1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974F1C" w:rsidRPr="004B7994" w:rsidDel="0084586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8" w:author="ASUS" w:date="2021-02-11T10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9" w:author="ASUS" w:date="2021-02-11T10:16:00Z">
              <w:r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Pr="00A16D9B" w:rsidDel="00845864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  <w:r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A16D9B" w:rsidDel="00845864">
                <w:rPr>
                  <w:rFonts w:ascii="Times New Roman" w:hAnsi="Times New Roman" w:cs="Times New Roman"/>
                  <w:sz w:val="24"/>
                  <w:szCs w:val="24"/>
                </w:rPr>
                <w:delText>Helianthusonfri</w:delText>
              </w:r>
              <w:r w:rsidDel="00845864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84586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Facebook Marketing</w:delText>
              </w:r>
            </w:del>
          </w:p>
          <w:p w:rsidR="00974F1C" w:rsidRPr="00845864" w:rsidDel="00845864" w:rsidRDefault="00974F1C" w:rsidP="00821BA2">
            <w:pPr>
              <w:pStyle w:val="ListParagraph"/>
              <w:spacing w:line="312" w:lineRule="auto"/>
              <w:ind w:left="457"/>
              <w:rPr>
                <w:del w:id="20" w:author="ASUS" w:date="2021-02-11T10:16:00Z"/>
                <w:rFonts w:ascii="Times New Roman" w:hAnsi="Times New Roman" w:cs="Times New Roman"/>
                <w:iCs/>
                <w:sz w:val="24"/>
                <w:szCs w:val="24"/>
                <w:lang w:val="es-HN"/>
                <w:rPrChange w:id="21" w:author="ASUS" w:date="2021-02-11T10:07:00Z">
                  <w:rPr>
                    <w:del w:id="22" w:author="ASUS" w:date="2021-02-11T10:16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del w:id="23" w:author="ASUS" w:date="2021-02-11T10:16:00Z"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  <w:rPrChange w:id="24" w:author="ASUS" w:date="2021-02-11T10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Tahun terbit: 2016</w:delText>
              </w:r>
            </w:del>
          </w:p>
          <w:p w:rsidR="00974F1C" w:rsidRPr="00845864" w:rsidDel="00845864" w:rsidRDefault="00974F1C" w:rsidP="00821BA2">
            <w:pPr>
              <w:pStyle w:val="ListParagraph"/>
              <w:spacing w:line="312" w:lineRule="auto"/>
              <w:ind w:left="457"/>
              <w:rPr>
                <w:del w:id="25" w:author="ASUS" w:date="2021-02-11T10:16:00Z"/>
                <w:rFonts w:ascii="Times New Roman" w:hAnsi="Times New Roman" w:cs="Times New Roman"/>
                <w:sz w:val="24"/>
                <w:szCs w:val="24"/>
                <w:lang w:val="es-HN"/>
                <w:rPrChange w:id="26" w:author="ASUS" w:date="2021-02-11T10:07:00Z">
                  <w:rPr>
                    <w:del w:id="27" w:author="ASUS" w:date="2021-02-11T10:1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del w:id="28" w:author="ASUS" w:date="2021-02-11T10:16:00Z"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  <w:rPrChange w:id="29" w:author="ASUS" w:date="2021-02-11T10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Penerbit: </w:delText>
              </w:r>
              <w:r w:rsidRPr="004B7994" w:rsidDel="00845864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845864" w:rsidDel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30" w:author="ASUS" w:date="2021-02-11T10:0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, Jakarta</w:delText>
              </w:r>
            </w:del>
          </w:p>
          <w:p w:rsidR="00845864" w:rsidRPr="00240E4B" w:rsidRDefault="008458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31" w:author="ASUS" w:date="2021-02-11T10:18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48175A" w:rsidRDefault="0048175A" w:rsidP="0048175A">
            <w:pPr>
              <w:pStyle w:val="ListParagraph"/>
              <w:spacing w:line="312" w:lineRule="auto"/>
              <w:ind w:left="457"/>
              <w:rPr>
                <w:ins w:id="32" w:author="ASUS" w:date="2021-02-11T10:1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3" w:author="ASUS" w:date="2021-02-11T10:18:00Z">
              <w:r w:rsidRPr="000466A0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>Arradon</w:t>
              </w:r>
              <w:proofErr w:type="spellEnd"/>
              <w:r w:rsidRPr="000466A0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 xml:space="preserve">, I., </w:t>
              </w:r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>2014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 xml:space="preserve">. </w:t>
              </w:r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>Aceh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>:</w:t>
              </w:r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 xml:space="preserve"> </w:t>
              </w:r>
              <w:proofErr w:type="spellStart"/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>Contoh</w:t>
              </w:r>
              <w:proofErr w:type="spellEnd"/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 xml:space="preserve"> </w:t>
              </w:r>
              <w:proofErr w:type="spellStart"/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>Penyelesaian</w:t>
              </w:r>
              <w:proofErr w:type="spellEnd"/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 xml:space="preserve"> </w:t>
              </w:r>
              <w:proofErr w:type="spellStart"/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>Kejahatan</w:t>
              </w:r>
              <w:proofErr w:type="spellEnd"/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 xml:space="preserve"> Masa </w:t>
              </w:r>
              <w:proofErr w:type="spellStart"/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>Lalu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 xml:space="preserve">. </w:t>
              </w:r>
              <w:proofErr w:type="spellStart"/>
              <w:r w:rsidRPr="002F2A7A">
                <w:rPr>
                  <w:rFonts w:ascii="Times New Roman" w:hAnsi="Times New Roman" w:cs="Times New Roman"/>
                  <w:sz w:val="24"/>
                  <w:szCs w:val="24"/>
                  <w:lang w:val="es-HN"/>
                </w:rPr>
                <w:t>Kompas</w:t>
              </w:r>
              <w:proofErr w:type="spellEnd"/>
              <w:r w:rsidRPr="002F2A7A">
                <w:rPr>
                  <w:rFonts w:ascii="Times New Roman" w:hAnsi="Times New Roman" w:cs="Times New Roman"/>
                  <w:sz w:val="24"/>
                  <w:szCs w:val="24"/>
                  <w:lang w:val="es-HN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2014.</w:t>
              </w:r>
            </w:ins>
          </w:p>
          <w:p w:rsidR="0048175A" w:rsidRPr="000466A0" w:rsidRDefault="0048175A" w:rsidP="0048175A">
            <w:pPr>
              <w:pStyle w:val="ListParagraph"/>
              <w:spacing w:line="312" w:lineRule="auto"/>
              <w:ind w:left="457"/>
              <w:rPr>
                <w:ins w:id="34" w:author="ASUS" w:date="2021-02-11T10:18:00Z"/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  <w:p w:rsidR="00974F1C" w:rsidRPr="00845864" w:rsidDel="00845864" w:rsidRDefault="00974F1C" w:rsidP="00845864">
            <w:pPr>
              <w:pStyle w:val="ListParagraph"/>
              <w:spacing w:line="312" w:lineRule="auto"/>
              <w:ind w:left="457"/>
              <w:rPr>
                <w:del w:id="35" w:author="ASUS" w:date="2021-02-11T10:16:00Z"/>
                <w:rFonts w:ascii="Times New Roman" w:hAnsi="Times New Roman" w:cs="Times New Roman"/>
                <w:sz w:val="24"/>
                <w:szCs w:val="24"/>
                <w:lang w:val="es-HN"/>
                <w:rPrChange w:id="36" w:author="ASUS" w:date="2021-02-11T10:07:00Z">
                  <w:rPr>
                    <w:del w:id="37" w:author="ASUS" w:date="2021-02-11T10:1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38" w:author="ASUS" w:date="2021-02-11T10:1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39" w:author="ASUS" w:date="2021-02-11T10:16:00Z">
              <w:r w:rsidRPr="00845864" w:rsidDel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40" w:author="ASUS" w:date="2021-02-11T10:0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Nama penulis: Tauhid Nur Azhar dan Bambang Trim</w:delText>
              </w:r>
              <w:r w:rsidDel="00845864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RPr="00845864" w:rsidDel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41" w:author="ASUS" w:date="2021-02-11T10:0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  <w:rPrChange w:id="42" w:author="ASUS" w:date="2021-02-11T10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Jangan ke Dokter Lagi: keajaiban sistem imun dan kiat menghalau penyakit</w:delText>
              </w:r>
            </w:del>
          </w:p>
          <w:p w:rsidR="00974F1C" w:rsidDel="00845864" w:rsidRDefault="00974F1C" w:rsidP="00845864">
            <w:pPr>
              <w:pStyle w:val="ListParagraph"/>
              <w:spacing w:line="312" w:lineRule="auto"/>
              <w:ind w:left="457"/>
              <w:rPr>
                <w:del w:id="43" w:author="ASUS" w:date="2021-02-11T10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44" w:author="ASUS" w:date="2021-02-11T10:17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45" w:author="ASUS" w:date="2021-02-11T10:16:00Z">
              <w:r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2005</w:delText>
              </w:r>
            </w:del>
          </w:p>
          <w:p w:rsidR="00974F1C" w:rsidDel="00845864" w:rsidRDefault="00974F1C" w:rsidP="00845864">
            <w:pPr>
              <w:pStyle w:val="ListParagraph"/>
              <w:spacing w:line="312" w:lineRule="auto"/>
              <w:ind w:left="457"/>
              <w:rPr>
                <w:del w:id="46" w:author="ASUS" w:date="2021-02-11T10:1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47" w:author="ASUS" w:date="2021-02-11T10:17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48" w:author="ASUS" w:date="2021-02-11T10:16:00Z">
              <w:r w:rsidRPr="004B799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Publishing, Bandung</w:delText>
              </w:r>
            </w:del>
          </w:p>
          <w:p w:rsidR="00845864" w:rsidRPr="00845864" w:rsidRDefault="00845864" w:rsidP="00845864">
            <w:pPr>
              <w:pStyle w:val="ListParagraph"/>
              <w:spacing w:line="312" w:lineRule="auto"/>
              <w:ind w:left="457"/>
              <w:rPr>
                <w:ins w:id="49" w:author="ASUS" w:date="2021-02-11T10:10:00Z"/>
                <w:rFonts w:ascii="Times New Roman" w:hAnsi="Times New Roman" w:cs="Times New Roman"/>
                <w:sz w:val="24"/>
                <w:szCs w:val="24"/>
                <w:lang w:val="en-US"/>
                <w:rPrChange w:id="50" w:author="ASUS" w:date="2021-02-11T10:10:00Z">
                  <w:rPr>
                    <w:ins w:id="51" w:author="ASUS" w:date="2021-02-11T10:10:00Z"/>
                    <w:rFonts w:ascii="Times New Roman" w:hAnsi="Times New Roman" w:cs="Times New Roman"/>
                    <w:sz w:val="24"/>
                    <w:szCs w:val="24"/>
                    <w:lang w:val="es-HN"/>
                  </w:rPr>
                </w:rPrChange>
              </w:rPr>
              <w:pPrChange w:id="52" w:author="ASUS" w:date="2021-02-11T10:1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proofErr w:type="spellStart"/>
            <w:ins w:id="53" w:author="ASUS" w:date="2021-02-11T10:09:00Z">
              <w:r w:rsidRPr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54" w:author="ASUS" w:date="2021-02-11T10:10:00Z">
                    <w:rPr>
                      <w:rFonts w:ascii="Times New Roman" w:hAnsi="Times New Roman" w:cs="Times New Roman"/>
                      <w:sz w:val="24"/>
                      <w:szCs w:val="24"/>
                      <w:lang w:val="es-HN"/>
                    </w:rPr>
                  </w:rPrChange>
                </w:rPr>
                <w:t>Azhar</w:t>
              </w:r>
              <w:proofErr w:type="spellEnd"/>
              <w:r w:rsidRPr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55" w:author="ASUS" w:date="2021-02-11T10:10:00Z">
                    <w:rPr>
                      <w:rFonts w:ascii="Times New Roman" w:hAnsi="Times New Roman" w:cs="Times New Roman"/>
                      <w:sz w:val="24"/>
                      <w:szCs w:val="24"/>
                      <w:lang w:val="es-HN"/>
                    </w:rPr>
                  </w:rPrChange>
                </w:rPr>
                <w:t>, T.N.</w:t>
              </w:r>
            </w:ins>
            <w:ins w:id="56" w:author="ASUS" w:date="2021-02-11T10:10:00Z">
              <w:r w:rsidRPr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57" w:author="ASUS" w:date="2021-02-11T10:10:00Z">
                    <w:rPr>
                      <w:rFonts w:ascii="Times New Roman" w:hAnsi="Times New Roman" w:cs="Times New Roman"/>
                      <w:sz w:val="24"/>
                      <w:szCs w:val="24"/>
                      <w:lang w:val="es-HN"/>
                    </w:rPr>
                  </w:rPrChange>
                </w:rPr>
                <w:t xml:space="preserve">, </w:t>
              </w:r>
            </w:ins>
            <w:ins w:id="58" w:author="ASUS" w:date="2021-02-11T10:09:00Z">
              <w:r w:rsidRPr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59" w:author="ASUS" w:date="2021-02-11T10:10:00Z">
                    <w:rPr>
                      <w:rFonts w:ascii="Times New Roman" w:hAnsi="Times New Roman" w:cs="Times New Roman"/>
                      <w:sz w:val="24"/>
                      <w:szCs w:val="24"/>
                      <w:lang w:val="es-HN"/>
                    </w:rPr>
                  </w:rPrChange>
                </w:rPr>
                <w:t xml:space="preserve"> </w:t>
              </w:r>
            </w:ins>
            <w:proofErr w:type="spellStart"/>
            <w:ins w:id="60" w:author="ASUS" w:date="2021-02-11T10:10:00Z">
              <w:r w:rsidRPr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61" w:author="ASUS" w:date="2021-02-11T10:10:00Z">
                    <w:rPr>
                      <w:rFonts w:ascii="Times New Roman" w:hAnsi="Times New Roman" w:cs="Times New Roman"/>
                      <w:sz w:val="24"/>
                      <w:szCs w:val="24"/>
                      <w:lang w:val="es-HN"/>
                    </w:rPr>
                  </w:rPrChange>
                </w:rPr>
                <w:t>Trim</w:t>
              </w:r>
              <w:proofErr w:type="spellEnd"/>
              <w:r w:rsidRPr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62" w:author="ASUS" w:date="2021-02-11T10:10:00Z">
                    <w:rPr>
                      <w:rFonts w:ascii="Times New Roman" w:hAnsi="Times New Roman" w:cs="Times New Roman"/>
                      <w:sz w:val="24"/>
                      <w:szCs w:val="24"/>
                      <w:lang w:val="es-HN"/>
                    </w:rPr>
                  </w:rPrChange>
                </w:rPr>
                <w:t xml:space="preserve">, </w:t>
              </w:r>
            </w:ins>
            <w:ins w:id="63" w:author="ASUS" w:date="2021-02-11T10:09:00Z">
              <w:r w:rsidRPr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64" w:author="ASUS" w:date="2021-02-11T10:10:00Z">
                    <w:rPr>
                      <w:rFonts w:ascii="Times New Roman" w:hAnsi="Times New Roman" w:cs="Times New Roman"/>
                      <w:sz w:val="24"/>
                      <w:szCs w:val="24"/>
                      <w:lang w:val="es-HN"/>
                    </w:rPr>
                  </w:rPrChange>
                </w:rPr>
                <w:t>B</w:t>
              </w:r>
            </w:ins>
            <w:ins w:id="65" w:author="ASUS" w:date="2021-02-11T10:10:00Z">
              <w:r w:rsidRPr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66" w:author="ASUS" w:date="2021-02-11T10:10:00Z">
                    <w:rPr>
                      <w:rFonts w:ascii="Times New Roman" w:hAnsi="Times New Roman" w:cs="Times New Roman"/>
                      <w:sz w:val="24"/>
                      <w:szCs w:val="24"/>
                      <w:lang w:val="es-HN"/>
                    </w:rPr>
                  </w:rPrChange>
                </w:rPr>
                <w:t>., 2005.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s-HN"/>
                </w:rPr>
                <w:t xml:space="preserve"> </w:t>
              </w:r>
            </w:ins>
            <w:ins w:id="67" w:author="ASUS" w:date="2021-02-11T10:09:00Z">
              <w:r w:rsidRPr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68" w:author="ASUS" w:date="2021-02-11T10:10:00Z">
                    <w:rPr>
                      <w:rFonts w:ascii="Times New Roman" w:hAnsi="Times New Roman" w:cs="Times New Roman"/>
                      <w:sz w:val="24"/>
                      <w:szCs w:val="24"/>
                      <w:lang w:val="es-HN"/>
                    </w:rPr>
                  </w:rPrChange>
                </w:rPr>
                <w:t xml:space="preserve"> </w:t>
              </w:r>
            </w:ins>
            <w:proofErr w:type="spellStart"/>
            <w:ins w:id="69" w:author="ASUS" w:date="2021-02-11T10:10:00Z"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70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>Jangan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71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 xml:space="preserve">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72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>ke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73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 xml:space="preserve"> </w:t>
              </w:r>
            </w:ins>
            <w:proofErr w:type="spellStart"/>
            <w:ins w:id="74" w:author="ASUS" w:date="2021-02-11T10:16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</w:ins>
            <w:ins w:id="75" w:author="ASUS" w:date="2021-02-11T10:10:00Z"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76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>okter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77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 xml:space="preserve"> </w:t>
              </w:r>
            </w:ins>
            <w:proofErr w:type="spellStart"/>
            <w:ins w:id="78" w:author="ASUS" w:date="2021-02-11T10:16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L</w:t>
              </w:r>
            </w:ins>
            <w:ins w:id="79" w:author="ASUS" w:date="2021-02-11T10:10:00Z"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0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>agi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1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 xml:space="preserve">: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2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Keajaiban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3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4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5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6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Imun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7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8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>dan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9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 xml:space="preserve">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0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1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2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Menghalau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3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4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Penyakit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5" w:author="ASUS" w:date="2021-02-11T10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Publishing, Bandung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48175A" w:rsidRDefault="0048175A" w:rsidP="0048175A">
            <w:pPr>
              <w:pStyle w:val="ListParagraph"/>
              <w:spacing w:line="312" w:lineRule="auto"/>
              <w:ind w:left="457"/>
              <w:rPr>
                <w:ins w:id="96" w:author="ASUS" w:date="2021-02-11T10:18:00Z"/>
                <w:rFonts w:ascii="Times New Roman" w:hAnsi="Times New Roman" w:cs="Times New Roman"/>
                <w:sz w:val="24"/>
                <w:szCs w:val="24"/>
              </w:rPr>
            </w:pPr>
          </w:p>
          <w:p w:rsidR="0048175A" w:rsidRPr="00C3505F" w:rsidRDefault="0048175A" w:rsidP="0048175A">
            <w:pPr>
              <w:pStyle w:val="ListParagraph"/>
              <w:spacing w:line="312" w:lineRule="auto"/>
              <w:ind w:left="457"/>
              <w:rPr>
                <w:ins w:id="97" w:author="ASUS" w:date="2021-02-11T10:1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98" w:author="ASUS" w:date="2021-02-11T10:1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 w:rsidRPr="00C350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J. 2016.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Facebook Marketing</w:t>
              </w:r>
              <w:r w:rsidRPr="00C3505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 w:rsidRPr="00C350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Jakarta.</w:t>
              </w:r>
            </w:ins>
          </w:p>
          <w:p w:rsidR="00974F1C" w:rsidRPr="00845864" w:rsidDel="0047765B" w:rsidRDefault="00974F1C" w:rsidP="00821BA2">
            <w:pPr>
              <w:pStyle w:val="ListParagraph"/>
              <w:spacing w:line="312" w:lineRule="auto"/>
              <w:ind w:left="457"/>
              <w:rPr>
                <w:del w:id="99" w:author="ASUS" w:date="2021-02-11T10:17:00Z"/>
                <w:rFonts w:ascii="Times New Roman" w:hAnsi="Times New Roman" w:cs="Times New Roman"/>
                <w:sz w:val="24"/>
                <w:szCs w:val="24"/>
                <w:lang w:val="en-US"/>
                <w:rPrChange w:id="100" w:author="ASUS" w:date="2021-02-11T10:10:00Z">
                  <w:rPr>
                    <w:del w:id="101" w:author="ASUS" w:date="2021-02-11T10:17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974F1C" w:rsidRPr="00C321C1" w:rsidDel="0084586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02" w:author="ASUS" w:date="2021-02-11T10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3" w:author="ASUS" w:date="2021-02-11T10:16:00Z">
              <w:r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John W. Osborne</w:delText>
              </w:r>
              <w:r w:rsidDel="00845864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</w:del>
          </w:p>
          <w:p w:rsidR="00974F1C" w:rsidRPr="004B7994" w:rsidDel="00845864" w:rsidRDefault="00974F1C" w:rsidP="00821BA2">
            <w:pPr>
              <w:pStyle w:val="ListParagraph"/>
              <w:spacing w:line="312" w:lineRule="auto"/>
              <w:ind w:left="457"/>
              <w:rPr>
                <w:del w:id="104" w:author="ASUS" w:date="2021-02-11T10:1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5" w:author="ASUS" w:date="2021-02-11T10:16:00Z">
              <w:r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Terjemahan: Walfred Andre</w:delText>
              </w:r>
            </w:del>
          </w:p>
          <w:p w:rsidR="00974F1C" w:rsidRPr="00845864" w:rsidDel="00845864" w:rsidRDefault="00974F1C" w:rsidP="00821BA2">
            <w:pPr>
              <w:pStyle w:val="ListParagraph"/>
              <w:spacing w:line="312" w:lineRule="auto"/>
              <w:ind w:left="457"/>
              <w:rPr>
                <w:del w:id="106" w:author="ASUS" w:date="2021-02-11T10:16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107" w:author="ASUS" w:date="2021-02-11T10:16:00Z">
                  <w:rPr>
                    <w:del w:id="108" w:author="ASUS" w:date="2021-02-11T10:16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del w:id="109" w:author="ASUS" w:date="2021-02-11T10:16:00Z"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10" w:author="ASUS" w:date="2021-02-11T10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Tahun terbit: 1993</w:delText>
              </w:r>
            </w:del>
          </w:p>
          <w:p w:rsidR="00974F1C" w:rsidRPr="0084586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111" w:author="ASUS" w:date="2021-02-11T10:16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del w:id="112" w:author="ASUS" w:date="2021-02-11T10:16:00Z"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13" w:author="ASUS" w:date="2021-02-11T10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Penerbit: </w:delText>
              </w:r>
            </w:del>
            <w:del w:id="114" w:author="ASUS" w:date="2021-02-11T10:11:00Z">
              <w:r w:rsidRPr="00845864"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15" w:author="ASUS" w:date="2021-02-11T10:16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Bumi Aksara, Jakarta</w:delText>
              </w:r>
            </w:del>
          </w:p>
          <w:p w:rsidR="00974F1C" w:rsidRDefault="00845864" w:rsidP="00821BA2">
            <w:pPr>
              <w:pStyle w:val="ListParagraph"/>
              <w:spacing w:line="312" w:lineRule="auto"/>
              <w:ind w:left="457"/>
              <w:rPr>
                <w:ins w:id="116" w:author="ASUS" w:date="2021-02-11T10:16:00Z"/>
                <w:rFonts w:ascii="Times New Roman" w:hAnsi="Times New Roman" w:cs="Times New Roman"/>
                <w:sz w:val="24"/>
                <w:szCs w:val="24"/>
                <w:lang w:val="es-HN"/>
              </w:rPr>
            </w:pPr>
            <w:ins w:id="117" w:author="ASUS" w:date="2021-02-11T10:11:00Z">
              <w:r w:rsidRPr="00240E4B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18" w:author="ASUS" w:date="2021-02-11T10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Osborne</w:t>
              </w:r>
              <w:r w:rsidRPr="00240E4B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19" w:author="ASUS" w:date="2021-02-11T10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, J.W., 1993.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20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21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22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Berbicara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23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di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24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Depan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25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26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Umum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27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proofErr w:type="spellStart"/>
            <w:ins w:id="128" w:author="ASUS" w:date="2021-02-11T10:17:00Z">
              <w:r w:rsidR="0047765B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</w:t>
              </w:r>
            </w:ins>
            <w:ins w:id="129" w:author="ASUS" w:date="2021-02-11T10:11:00Z"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30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ntuk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31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32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Eksekutif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33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 xml:space="preserve"> </w:t>
              </w:r>
            </w:ins>
            <w:ins w:id="134" w:author="ASUS" w:date="2021-02-11T10:12:00Z"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35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>(</w:t>
              </w:r>
              <w:proofErr w:type="spellStart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36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>Terjemahan</w:t>
              </w:r>
              <w:proofErr w:type="spellEnd"/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37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s-HN"/>
                    </w:rPr>
                  </w:rPrChange>
                </w:rPr>
                <w:t xml:space="preserve">: </w:t>
              </w:r>
              <w:r w:rsidRP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38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Andre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, W.</w:t>
              </w:r>
              <w:r w:rsidRPr="00845864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39" w:author="ASUS" w:date="2021-02-11T10:12:00Z">
                    <w:rPr>
                      <w:rFonts w:ascii="Times New Roman" w:hAnsi="Times New Roman" w:cs="Times New Roman"/>
                      <w:sz w:val="24"/>
                      <w:szCs w:val="24"/>
                      <w:lang w:val="es-HN"/>
                    </w:rPr>
                  </w:rPrChange>
                </w:rPr>
                <w:t xml:space="preserve">). </w:t>
              </w:r>
            </w:ins>
            <w:proofErr w:type="spellStart"/>
            <w:ins w:id="140" w:author="ASUS" w:date="2021-02-11T10:11:00Z">
              <w:r w:rsidRPr="007B2C9C">
                <w:rPr>
                  <w:rFonts w:ascii="Times New Roman" w:hAnsi="Times New Roman" w:cs="Times New Roman"/>
                  <w:sz w:val="24"/>
                  <w:szCs w:val="24"/>
                  <w:lang w:val="es-HN"/>
                </w:rPr>
                <w:t>Bumi</w:t>
              </w:r>
              <w:proofErr w:type="spellEnd"/>
              <w:r w:rsidRPr="007B2C9C">
                <w:rPr>
                  <w:rFonts w:ascii="Times New Roman" w:hAnsi="Times New Roman" w:cs="Times New Roman"/>
                  <w:sz w:val="24"/>
                  <w:szCs w:val="24"/>
                  <w:lang w:val="es-HN"/>
                </w:rPr>
                <w:t xml:space="preserve"> </w:t>
              </w:r>
              <w:proofErr w:type="spellStart"/>
              <w:r w:rsidRPr="007B2C9C">
                <w:rPr>
                  <w:rFonts w:ascii="Times New Roman" w:hAnsi="Times New Roman" w:cs="Times New Roman"/>
                  <w:sz w:val="24"/>
                  <w:szCs w:val="24"/>
                  <w:lang w:val="es-HN"/>
                </w:rPr>
                <w:t>Aksara</w:t>
              </w:r>
              <w:proofErr w:type="spellEnd"/>
              <w:r w:rsidRPr="007B2C9C">
                <w:rPr>
                  <w:rFonts w:ascii="Times New Roman" w:hAnsi="Times New Roman" w:cs="Times New Roman"/>
                  <w:sz w:val="24"/>
                  <w:szCs w:val="24"/>
                  <w:lang w:val="es-HN"/>
                </w:rPr>
                <w:t xml:space="preserve">, </w:t>
              </w:r>
              <w:proofErr w:type="spellStart"/>
              <w:r w:rsidRPr="007B2C9C">
                <w:rPr>
                  <w:rFonts w:ascii="Times New Roman" w:hAnsi="Times New Roman" w:cs="Times New Roman"/>
                  <w:sz w:val="24"/>
                  <w:szCs w:val="24"/>
                  <w:lang w:val="es-HN"/>
                </w:rPr>
                <w:t>Jakarta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s-HN"/>
                </w:rPr>
                <w:t>.</w:t>
              </w:r>
            </w:ins>
          </w:p>
          <w:p w:rsidR="00845864" w:rsidRPr="00845864" w:rsidDel="0048175A" w:rsidRDefault="00845864" w:rsidP="00821BA2">
            <w:pPr>
              <w:pStyle w:val="ListParagraph"/>
              <w:spacing w:line="312" w:lineRule="auto"/>
              <w:ind w:left="457"/>
              <w:rPr>
                <w:del w:id="141" w:author="ASUS" w:date="2021-02-11T10:19:00Z"/>
                <w:rFonts w:ascii="Times New Roman" w:hAnsi="Times New Roman" w:cs="Times New Roman"/>
                <w:sz w:val="24"/>
                <w:szCs w:val="24"/>
                <w:lang w:val="es-HN"/>
                <w:rPrChange w:id="142" w:author="ASUS" w:date="2021-02-11T10:11:00Z">
                  <w:rPr>
                    <w:del w:id="143" w:author="ASUS" w:date="2021-02-11T10:19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974F1C" w:rsidRPr="00845864" w:rsidDel="0084586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44" w:author="ASUS" w:date="2021-02-11T10:15:00Z"/>
                <w:rFonts w:ascii="Times New Roman" w:hAnsi="Times New Roman" w:cs="Times New Roman"/>
                <w:sz w:val="24"/>
                <w:szCs w:val="24"/>
                <w:lang w:val="es-HN"/>
                <w:rPrChange w:id="145" w:author="ASUS" w:date="2021-02-11T10:12:00Z">
                  <w:rPr>
                    <w:del w:id="146" w:author="ASUS" w:date="2021-02-11T10:15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del w:id="147" w:author="ASUS" w:date="2021-02-11T10:15:00Z">
              <w:r w:rsidRPr="00845864" w:rsidDel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148" w:author="ASUS" w:date="2021-02-11T10:1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Nama penulis: Issabelee Arradon</w:delText>
              </w:r>
              <w:r w:rsidDel="00845864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RPr="00845864" w:rsidDel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149" w:author="ASUS" w:date="2021-02-11T10:1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Judul buku: </w:delText>
              </w:r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  <w:rPrChange w:id="150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Aceh, Contoh Penyelesaian Kejahatan Masa Lalu</w:delText>
              </w:r>
            </w:del>
          </w:p>
          <w:p w:rsidR="00974F1C" w:rsidRPr="00845864" w:rsidDel="00845864" w:rsidRDefault="00974F1C" w:rsidP="00821BA2">
            <w:pPr>
              <w:pStyle w:val="ListParagraph"/>
              <w:spacing w:line="312" w:lineRule="auto"/>
              <w:ind w:left="457"/>
              <w:rPr>
                <w:del w:id="151" w:author="ASUS" w:date="2021-02-11T10:15:00Z"/>
                <w:rFonts w:ascii="Times New Roman" w:hAnsi="Times New Roman" w:cs="Times New Roman"/>
                <w:iCs/>
                <w:sz w:val="24"/>
                <w:szCs w:val="24"/>
                <w:lang w:val="es-HN"/>
                <w:rPrChange w:id="152" w:author="ASUS" w:date="2021-02-11T10:12:00Z">
                  <w:rPr>
                    <w:del w:id="153" w:author="ASUS" w:date="2021-02-11T10:15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del w:id="154" w:author="ASUS" w:date="2021-02-11T10:15:00Z"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  <w:rPrChange w:id="155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Tahun terbit: 2014</w:delText>
              </w:r>
            </w:del>
          </w:p>
          <w:p w:rsidR="00845864" w:rsidRPr="00845864" w:rsidDel="0048175A" w:rsidRDefault="00974F1C" w:rsidP="00821BA2">
            <w:pPr>
              <w:pStyle w:val="ListParagraph"/>
              <w:spacing w:line="312" w:lineRule="auto"/>
              <w:ind w:left="457"/>
              <w:rPr>
                <w:del w:id="156" w:author="ASUS" w:date="2021-02-11T10:18:00Z"/>
                <w:rFonts w:ascii="Times New Roman" w:hAnsi="Times New Roman" w:cs="Times New Roman"/>
                <w:sz w:val="24"/>
                <w:szCs w:val="24"/>
                <w:lang w:val="es-HN"/>
                <w:rPrChange w:id="157" w:author="ASUS" w:date="2021-02-11T10:13:00Z">
                  <w:rPr>
                    <w:del w:id="158" w:author="ASUS" w:date="2021-02-11T10:18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del w:id="159" w:author="ASUS" w:date="2021-02-11T10:16:00Z"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  <w:rPrChange w:id="160" w:author="ASUS" w:date="2021-02-11T10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 xml:space="preserve">Penerbit: </w:delText>
              </w:r>
              <w:r w:rsidRPr="00845864" w:rsidDel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161" w:author="ASUS" w:date="2021-02-11T10:1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Kompas, </w:delText>
              </w:r>
              <w:r w:rsidRPr="00240E4B" w:rsidDel="00845864">
                <w:rPr>
                  <w:rFonts w:ascii="Times New Roman" w:hAnsi="Times New Roman" w:cs="Times New Roman"/>
                  <w:sz w:val="24"/>
                  <w:szCs w:val="24"/>
                  <w:lang w:val="es-HN"/>
                  <w:rPrChange w:id="162" w:author="ASUS" w:date="2021-02-11T10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10 Februari 2014</w:delText>
              </w:r>
            </w:del>
          </w:p>
          <w:p w:rsidR="00974F1C" w:rsidRPr="00845864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s-HN"/>
                <w:rPrChange w:id="163" w:author="ASUS" w:date="2021-02-11T10:13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48175A" w:rsidRDefault="0048175A" w:rsidP="0048175A">
            <w:pPr>
              <w:spacing w:line="312" w:lineRule="auto"/>
              <w:ind w:left="457"/>
              <w:rPr>
                <w:ins w:id="164" w:author="ASUS" w:date="2021-02-11T10:19:00Z"/>
                <w:rFonts w:ascii="Times New Roman" w:hAnsi="Times New Roman" w:cs="Times New Roman"/>
                <w:iCs/>
                <w:sz w:val="24"/>
                <w:szCs w:val="24"/>
                <w:lang w:val="es-HN"/>
              </w:rPr>
            </w:pPr>
            <w:ins w:id="165" w:author="ASUS" w:date="2021-02-11T10:19:00Z">
              <w:r w:rsidRPr="00D230C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Trim, B. 2011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</w:t>
              </w:r>
              <w:r w:rsidRPr="00D230C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Muhammad Effect: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Getaran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irindukan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2F2A7A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>Tinta Medina, 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</w:rPr>
                <w:t>.</w:t>
              </w:r>
            </w:ins>
          </w:p>
          <w:p w:rsidR="0048175A" w:rsidRDefault="0048175A" w:rsidP="0048175A">
            <w:pPr>
              <w:spacing w:line="312" w:lineRule="auto"/>
              <w:ind w:left="457"/>
              <w:rPr>
                <w:ins w:id="166" w:author="ASUS" w:date="2021-02-11T10:19:00Z"/>
                <w:rFonts w:ascii="Times New Roman" w:hAnsi="Times New Roman" w:cs="Times New Roman"/>
                <w:iCs/>
                <w:sz w:val="24"/>
                <w:szCs w:val="24"/>
                <w:lang w:val="es-HN"/>
              </w:rPr>
            </w:pPr>
          </w:p>
          <w:p w:rsidR="00974F1C" w:rsidRPr="005D70C9" w:rsidDel="0084586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67" w:author="ASUS" w:date="2021-02-11T10:1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68" w:author="ASUS" w:date="2021-02-11T10:15:00Z">
              <w:r w:rsidRPr="005D70C9"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845864" w:rsidRDefault="00974F1C" w:rsidP="00821BA2">
            <w:pPr>
              <w:pStyle w:val="ListParagraph"/>
              <w:spacing w:line="312" w:lineRule="auto"/>
              <w:ind w:left="457"/>
              <w:rPr>
                <w:del w:id="169" w:author="ASUS" w:date="2021-02-11T10:15:00Z"/>
                <w:rFonts w:ascii="Times New Roman" w:hAnsi="Times New Roman" w:cs="Times New Roman"/>
                <w:sz w:val="24"/>
                <w:szCs w:val="24"/>
              </w:rPr>
            </w:pPr>
            <w:del w:id="170" w:author="ASUS" w:date="2021-02-11T10:15:00Z">
              <w:r w:rsidRPr="005D70C9"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845864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845864" w:rsidRDefault="00974F1C" w:rsidP="00821BA2">
            <w:pPr>
              <w:pStyle w:val="ListParagraph"/>
              <w:spacing w:line="312" w:lineRule="auto"/>
              <w:ind w:left="457"/>
              <w:rPr>
                <w:del w:id="171" w:author="ASUS" w:date="2021-02-11T10:1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72" w:author="ASUS" w:date="2021-02-11T10:15:00Z">
              <w:r w:rsidRPr="005D70C9"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</w:del>
          </w:p>
          <w:p w:rsidR="00845864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73" w:author="ASUS" w:date="2021-02-11T10:15:00Z">
              <w:r w:rsidRPr="005D70C9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Metagraf, Solo</w:delText>
              </w:r>
              <w:r w:rsidRPr="005D70C9"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  <w:ins w:id="174" w:author="ASUS" w:date="2021-02-11T10:14:00Z">
              <w:r w:rsidR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Trim, B., 2011</w:t>
              </w:r>
            </w:ins>
            <w:ins w:id="175" w:author="ASUS" w:date="2021-02-11T10:19:00Z">
              <w:r w:rsidR="0048175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</w:ins>
            <w:ins w:id="176" w:author="ASUS" w:date="2021-02-11T10:14:00Z">
              <w:r w:rsidR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The </w:t>
              </w:r>
            </w:ins>
            <w:ins w:id="177" w:author="ASUS" w:date="2021-02-11T10:17:00Z">
              <w:r w:rsidR="00240E4B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</w:t>
              </w:r>
            </w:ins>
            <w:ins w:id="178" w:author="ASUS" w:date="2021-02-11T10:14:00Z"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rt of Stimulating Idea: </w:t>
              </w:r>
              <w:proofErr w:type="spellStart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Jurus</w:t>
              </w:r>
              <w:proofErr w:type="spellEnd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endulang</w:t>
              </w:r>
              <w:proofErr w:type="spellEnd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Ide </w:t>
              </w:r>
              <w:proofErr w:type="spellStart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dan</w:t>
              </w:r>
              <w:proofErr w:type="spellEnd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Insaf</w:t>
              </w:r>
              <w:proofErr w:type="spellEnd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Ag</w:t>
              </w:r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ar </w:t>
              </w:r>
              <w:r w:rsid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</w:t>
              </w:r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aya di </w:t>
              </w:r>
              <w:proofErr w:type="spellStart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Jalan</w:t>
              </w:r>
              <w:proofErr w:type="spellEnd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Menulis</w:t>
              </w:r>
              <w:proofErr w:type="spellEnd"/>
              <w:r w:rsid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 w:rsidR="00845864"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, Solo</w:t>
              </w:r>
              <w:r w:rsidR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974F1C" w:rsidRPr="005D70C9" w:rsidDel="0048175A" w:rsidRDefault="00974F1C" w:rsidP="00821BA2">
            <w:pPr>
              <w:pStyle w:val="ListParagraph"/>
              <w:spacing w:line="312" w:lineRule="auto"/>
              <w:ind w:left="457"/>
              <w:rPr>
                <w:del w:id="179" w:author="ASUS" w:date="2021-02-11T10:1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80" w:name="_GoBack"/>
            <w:bookmarkEnd w:id="180"/>
          </w:p>
          <w:p w:rsidR="00974F1C" w:rsidRPr="005D70C9" w:rsidDel="0084586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81" w:author="ASUS" w:date="2021-02-11T10:1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82" w:author="ASUS" w:date="2021-02-11T10:15:00Z">
              <w:r w:rsidRPr="005D70C9"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845864" w:rsidRDefault="00974F1C" w:rsidP="00821BA2">
            <w:pPr>
              <w:pStyle w:val="ListParagraph"/>
              <w:spacing w:line="312" w:lineRule="auto"/>
              <w:ind w:left="457"/>
              <w:rPr>
                <w:del w:id="183" w:author="ASUS" w:date="2021-02-11T10:15:00Z"/>
                <w:rFonts w:ascii="Times New Roman" w:hAnsi="Times New Roman" w:cs="Times New Roman"/>
                <w:sz w:val="24"/>
                <w:szCs w:val="24"/>
              </w:rPr>
            </w:pPr>
            <w:del w:id="184" w:author="ASUS" w:date="2021-02-11T10:15:00Z">
              <w:r w:rsidRPr="005D70C9"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845864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845864" w:rsidRDefault="00974F1C" w:rsidP="00821BA2">
            <w:pPr>
              <w:pStyle w:val="ListParagraph"/>
              <w:spacing w:line="312" w:lineRule="auto"/>
              <w:ind w:left="457"/>
              <w:rPr>
                <w:del w:id="185" w:author="ASUS" w:date="2021-02-11T10:1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86" w:author="ASUS" w:date="2021-02-11T10:15:00Z">
              <w:r w:rsidRPr="005D70C9" w:rsidDel="008458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Muhammad Effect: Getaran yang dirindukan dan ditakuti</w:delText>
              </w:r>
            </w:del>
          </w:p>
          <w:p w:rsidR="00974F1C" w:rsidRPr="00845864" w:rsidDel="00845864" w:rsidRDefault="00974F1C" w:rsidP="00821BA2">
            <w:pPr>
              <w:pStyle w:val="ListParagraph"/>
              <w:spacing w:line="312" w:lineRule="auto"/>
              <w:ind w:left="457"/>
              <w:rPr>
                <w:del w:id="187" w:author="ASUS" w:date="2021-02-11T10:15:00Z"/>
                <w:rFonts w:ascii="Times New Roman" w:hAnsi="Times New Roman" w:cs="Times New Roman"/>
                <w:sz w:val="24"/>
                <w:szCs w:val="24"/>
                <w:lang w:val="es-HN"/>
                <w:rPrChange w:id="188" w:author="ASUS" w:date="2021-02-11T10:15:00Z">
                  <w:rPr>
                    <w:del w:id="189" w:author="ASUS" w:date="2021-02-11T10:15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del w:id="190" w:author="ASUS" w:date="2021-02-11T10:15:00Z">
              <w:r w:rsidRPr="00845864" w:rsidDel="00845864">
                <w:rPr>
                  <w:rFonts w:ascii="Times New Roman" w:hAnsi="Times New Roman" w:cs="Times New Roman"/>
                  <w:iCs/>
                  <w:sz w:val="24"/>
                  <w:szCs w:val="24"/>
                  <w:lang w:val="es-HN"/>
                  <w:rPrChange w:id="191" w:author="ASUS" w:date="2021-02-11T10:1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delText>Penerbit: Tinta Medina, Solo</w:delText>
              </w:r>
            </w:del>
          </w:p>
          <w:p w:rsidR="0048175A" w:rsidRDefault="0048175A" w:rsidP="00821BA2">
            <w:pPr>
              <w:spacing w:line="312" w:lineRule="auto"/>
              <w:ind w:left="457"/>
              <w:rPr>
                <w:ins w:id="192" w:author="ASUS" w:date="2021-02-11T10:19:00Z"/>
                <w:rFonts w:ascii="Times New Roman" w:hAnsi="Times New Roman" w:cs="Times New Roman"/>
                <w:iCs/>
                <w:sz w:val="24"/>
                <w:szCs w:val="24"/>
                <w:lang w:val="es-HN"/>
              </w:rPr>
            </w:pPr>
          </w:p>
          <w:p w:rsidR="0048175A" w:rsidRDefault="0048175A" w:rsidP="0048175A">
            <w:pPr>
              <w:spacing w:line="312" w:lineRule="auto"/>
              <w:ind w:left="457"/>
              <w:rPr>
                <w:ins w:id="193" w:author="ASUS" w:date="2021-02-11T10:1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94" w:author="ASUS" w:date="2021-02-11T10:1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J., 2010.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Internet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arketing for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eginners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Jakarta.</w:t>
              </w:r>
            </w:ins>
          </w:p>
          <w:p w:rsidR="0048175A" w:rsidRPr="00845864" w:rsidRDefault="004817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195" w:author="ASUS" w:date="2021-02-11T10:15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974F1C" w:rsidRPr="0084586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196" w:author="ASUS" w:date="2021-02-11T10:15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845864" w:rsidRDefault="00924DF5">
      <w:pPr>
        <w:rPr>
          <w:rPrChange w:id="197" w:author="ASUS" w:date="2021-02-11T10:15:00Z">
            <w:rPr/>
          </w:rPrChange>
        </w:rPr>
      </w:pPr>
    </w:p>
    <w:sectPr w:rsidR="00924DF5" w:rsidRPr="0084586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40E4B"/>
    <w:rsid w:val="0042167F"/>
    <w:rsid w:val="0047765B"/>
    <w:rsid w:val="0048175A"/>
    <w:rsid w:val="0084586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2020-08-26T21:21:00Z</dcterms:created>
  <dcterms:modified xsi:type="dcterms:W3CDTF">2021-02-11T03:19:00Z</dcterms:modified>
</cp:coreProperties>
</file>