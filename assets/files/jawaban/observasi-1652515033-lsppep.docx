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2AE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D5FCF0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96747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9FFF90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C00CFDE" w14:textId="77777777" w:rsidR="00927764" w:rsidRPr="0094076B" w:rsidRDefault="00927764" w:rsidP="00927764">
      <w:pPr>
        <w:rPr>
          <w:rFonts w:ascii="Cambria" w:hAnsi="Cambria"/>
        </w:rPr>
      </w:pPr>
    </w:p>
    <w:p w14:paraId="3633411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754766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E4F3AF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E58434B" wp14:editId="1B1A9C3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DEA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08AE2F1" w14:textId="453762C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</w:t>
      </w:r>
      <w:ins w:id="0" w:author="Microsoft Office User" w:date="2022-05-14T14:42:00Z">
        <w:r w:rsidR="001A2F8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. </w:t>
        </w:r>
      </w:ins>
      <w:del w:id="1" w:author="Microsoft Office User" w:date="2022-05-14T14:42:00Z">
        <w:r w:rsidRPr="00C50A1E" w:rsidDel="001A2F8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, </w:delText>
        </w:r>
      </w:del>
      <w:proofErr w:type="spellStart"/>
      <w:ins w:id="2" w:author="Microsoft Office User" w:date="2022-05-14T14:42:00Z">
        <w:r w:rsidR="001A2F8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</w:t>
        </w:r>
      </w:ins>
      <w:del w:id="3" w:author="Microsoft Office User" w:date="2022-05-14T14:42:00Z">
        <w:r w:rsidRPr="00C50A1E" w:rsidDel="001A2F8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B30F537" w14:textId="46477C98" w:rsidR="00927764" w:rsidRPr="00C50A1E" w:rsidRDefault="001A2F8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4" w:author="Microsoft Office User" w:date="2022-05-14T14:4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Mana </w:t>
        </w:r>
      </w:ins>
      <w:del w:id="5" w:author="Microsoft Office User" w:date="2022-05-14T14:44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 xml:space="preserve">Apa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Microsoft Office User" w:date="2022-05-14T14:44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>romantis</w:delText>
        </w:r>
      </w:del>
      <w:proofErr w:type="spellStart"/>
      <w:ins w:id="7" w:author="Microsoft Office User" w:date="2022-05-14T14:44:00Z">
        <w:r>
          <w:rPr>
            <w:rFonts w:ascii="Times New Roman" w:eastAsia="Times New Roman" w:hAnsi="Times New Roman" w:cs="Times New Roman"/>
            <w:sz w:val="24"/>
            <w:szCs w:val="24"/>
          </w:rPr>
          <w:t>romantis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</w:ins>
      <w:del w:id="8" w:author="Microsoft Office User" w:date="2022-05-14T14:44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 xml:space="preserve"> dari </w:delText>
        </w:r>
      </w:del>
      <w:proofErr w:type="spellStart"/>
      <w:ins w:id="9" w:author="Microsoft Office User" w:date="2022-05-14T14:44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0" w:author="Microsoft Office User" w:date="2022-05-14T14:44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Microsoft Office User" w:date="2022-05-14T14:43:00Z">
        <w:r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del w:id="12" w:author="Microsoft Office User" w:date="2022-05-14T14:43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aroma</w:t>
      </w:r>
      <w:del w:id="13" w:author="Microsoft Office User" w:date="2022-05-14T14:43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" w:author="Microsoft Office User" w:date="2022-05-14T14:4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del w:id="15" w:author="Microsoft Office User" w:date="2022-05-14T14:43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>aduhai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16" w:author="Microsoft Office User" w:date="2022-05-14T14:4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7" w:author="Microsoft Office User" w:date="2022-05-14T14:44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 xml:space="preserve"> itu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Microsoft Office User" w:date="2022-05-14T14:44:00Z">
        <w:r>
          <w:rPr>
            <w:rFonts w:ascii="Times New Roman" w:eastAsia="Times New Roman" w:hAnsi="Times New Roman" w:cs="Times New Roman"/>
            <w:sz w:val="24"/>
            <w:szCs w:val="24"/>
          </w:rPr>
          <w:t>saat</w:t>
        </w:r>
      </w:ins>
      <w:proofErr w:type="spellEnd"/>
      <w:del w:id="19" w:author="Microsoft Office User" w:date="2022-05-14T14:44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>di kala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3C2BA1" w14:textId="216C1547" w:rsidR="00927764" w:rsidRPr="00C50A1E" w:rsidRDefault="001A2F8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0" w:author="Microsoft Office User" w:date="2022-05-14T14:44:00Z"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ins w:id="21" w:author="Microsoft Office User" w:date="2022-05-14T14:4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22" w:author="Microsoft Office User" w:date="2022-05-14T14:44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Microsoft Office User" w:date="2022-05-14T14:45:00Z">
        <w:r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24" w:author="Microsoft Office User" w:date="2022-05-14T14:45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25" w:author="Microsoft Office User" w:date="2022-05-14T14:4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26" w:author="Microsoft Office User" w:date="2022-05-14T14:45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ins w:id="27" w:author="Microsoft Office User" w:date="2022-05-14T14:45:00Z">
        <w:r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28" w:author="Microsoft Office User" w:date="2022-05-14T14:45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ins w:id="29" w:author="Microsoft Office User" w:date="2022-05-14T14:45:00Z">
        <w:r>
          <w:rPr>
            <w:rFonts w:ascii="Times New Roman" w:eastAsia="Times New Roman" w:hAnsi="Times New Roman" w:cs="Times New Roman"/>
            <w:sz w:val="24"/>
            <w:szCs w:val="24"/>
          </w:rPr>
          <w:t>pun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0" w:author="Microsoft Office User" w:date="2022-05-14T14:45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31" w:author="Microsoft Office User" w:date="2022-05-14T14:4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del w:id="32" w:author="Microsoft Office User" w:date="2022-05-14T14:45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33" w:author="Microsoft Office User" w:date="2022-05-14T14:45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ins w:id="34" w:author="Microsoft Office User" w:date="2022-05-14T14:4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5" w:author="Microsoft Office User" w:date="2022-05-14T14:45:00Z">
        <w:r w:rsidR="00927764" w:rsidDel="001A2F86">
          <w:rPr>
            <w:rFonts w:ascii="Times New Roman" w:eastAsia="Times New Roman" w:hAnsi="Times New Roman" w:cs="Times New Roman"/>
            <w:sz w:val="24"/>
            <w:szCs w:val="24"/>
          </w:rPr>
          <w:delText xml:space="preserve"> di </w:delText>
        </w:r>
      </w:del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ins w:id="36" w:author="Microsoft Office User" w:date="2022-05-14T14:4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37" w:author="Microsoft Office User" w:date="2022-05-14T14:45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ins w:id="38" w:author="Microsoft Office User" w:date="2022-05-14T14:45:00Z">
        <w:r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39" w:author="Microsoft Office User" w:date="2022-05-14T14:45:00Z">
        <w:r w:rsidR="00927764" w:rsidRPr="00C50A1E" w:rsidDel="001A2F86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Microsoft Office User" w:date="2022-05-14T14:47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>sejak</w:t>
        </w:r>
        <w:proofErr w:type="spellEnd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>awal</w:t>
        </w:r>
        <w:proofErr w:type="spellEnd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>baru</w:t>
        </w:r>
        <w:proofErr w:type="spellEnd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41" w:author="Microsoft Office User" w:date="2022-05-14T14:47:00Z">
        <w:r w:rsidR="00927764"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 xml:space="preserve"> Sudah sangat terasa apalagi sejak awal tahun baru kita.</w:delText>
        </w:r>
      </w:del>
    </w:p>
    <w:p w14:paraId="2F628D0A" w14:textId="652FB4C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42" w:author="Microsoft Office User" w:date="2022-05-14T14:48:00Z">
        <w:r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43" w:author="Microsoft Office User" w:date="2022-05-14T14:47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44" w:author="Microsoft Office User" w:date="2022-05-14T14:47:00Z">
        <w:r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45" w:author="Microsoft Office User" w:date="2022-05-14T14:47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46" w:author="Microsoft Office User" w:date="2022-05-14T14:47:00Z">
        <w:r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</w:t>
      </w:r>
      <w:ins w:id="47" w:author="Microsoft Office User" w:date="2022-05-14T14:47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proofErr w:type="spellEnd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>ambyar</w:t>
        </w:r>
      </w:ins>
      <w:proofErr w:type="spellEnd"/>
      <w:ins w:id="48" w:author="Microsoft Office User" w:date="2022-05-14T14:48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49" w:author="Microsoft Office User" w:date="2022-05-14T14:47:00Z">
        <w:r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 xml:space="preserve">imu </w:delText>
        </w:r>
      </w:del>
      <w:del w:id="50" w:author="Microsoft Office User" w:date="2022-05-14T14:48:00Z">
        <w:r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ambyar, pun perilaku kita yang lain. </w:delText>
        </w:r>
      </w:del>
      <w:proofErr w:type="spellStart"/>
      <w:ins w:id="51" w:author="Microsoft Office User" w:date="2022-05-14T14:48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52" w:author="Microsoft Office User" w:date="2022-05-14T14:48:00Z">
        <w:r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>Soal makan. Ya, 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Microsoft Office User" w:date="2022-05-14T14:49:00Z">
        <w:r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del w:id="54" w:author="Microsoft Office User" w:date="2022-05-14T14:49:00Z">
        <w:r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 xml:space="preserve"> 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55" w:author="Microsoft Office User" w:date="2022-05-14T14:49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2C99265" w14:textId="771961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56" w:author="Microsoft Office User" w:date="2022-05-14T14:49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7" w:author="Microsoft Office User" w:date="2022-05-14T14:49:00Z">
        <w:r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ins w:id="58" w:author="Microsoft Office User" w:date="2022-05-14T14:49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9" w:author="Microsoft Office User" w:date="2022-05-14T14:49:00Z">
        <w:r w:rsidDel="00F3215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ins w:id="60" w:author="Microsoft Office User" w:date="2022-05-14T14:49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Microsoft Office User" w:date="2022-05-14T14:49:00Z">
        <w:r w:rsidDel="00F32150">
          <w:rPr>
            <w:rFonts w:ascii="Times New Roman" w:eastAsia="Times New Roman" w:hAnsi="Times New Roman" w:cs="Times New Roman"/>
            <w:sz w:val="24"/>
            <w:szCs w:val="24"/>
          </w:rPr>
          <w:delText xml:space="preserve">bersama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62" w:author="Microsoft Office User" w:date="2022-05-14T14:49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63" w:author="Microsoft Office User" w:date="2022-05-14T14:49:00Z">
        <w:r w:rsidDel="00F32150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64" w:author="Microsoft Office User" w:date="2022-05-14T14:50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5" w:author="Microsoft Office User" w:date="2022-05-14T14:50:00Z">
        <w:r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021D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3C790F" w14:textId="503599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6" w:author="Microsoft Office User" w:date="2022-05-14T14:50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67" w:author="Microsoft Office User" w:date="2022-05-14T14:50:00Z">
        <w:r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68" w:author="Microsoft Office User" w:date="2022-05-14T14:50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>. E</w:t>
        </w:r>
      </w:ins>
      <w:del w:id="69" w:author="Microsoft Office User" w:date="2022-05-14T14:50:00Z">
        <w:r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 xml:space="preserve"> 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ins w:id="70" w:author="Microsoft Office User" w:date="2022-05-14T14:50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>biji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FD2FA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C192501" w14:textId="1D181C4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71" w:author="Microsoft Office User" w:date="2022-05-14T14:51:00Z">
        <w:r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tahu bulat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72" w:author="Microsoft Office User" w:date="2022-05-14T14:51:00Z"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>bulat</w:t>
        </w:r>
        <w:proofErr w:type="spellEnd"/>
        <w:r w:rsidR="00F321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3" w:author="Microsoft Office User" w:date="2022-05-14T14:51:00Z">
        <w:r w:rsidRPr="00C50A1E" w:rsidDel="00F32150">
          <w:rPr>
            <w:rFonts w:ascii="Times New Roman" w:eastAsia="Times New Roman" w:hAnsi="Times New Roman" w:cs="Times New Roman"/>
            <w:sz w:val="24"/>
            <w:szCs w:val="24"/>
          </w:rPr>
          <w:delText xml:space="preserve"> alias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BAD7866" w14:textId="41BEEC0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74" w:author="Microsoft Office User" w:date="2022-05-14T14:51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5" w:author="Microsoft Office User" w:date="2022-05-14T14:51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76" w:author="Microsoft Office User" w:date="2022-05-14T14:52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7" w:author="Microsoft Office User" w:date="2022-05-14T14:52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del w:id="78" w:author="Microsoft Office User" w:date="2022-05-14T14:51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>kok~</w:delText>
        </w:r>
      </w:del>
    </w:p>
    <w:p w14:paraId="38F09D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79" w:author="Microsoft Office User" w:date="2022-05-14T14:52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01C988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B7B2515" w14:textId="3FA5048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80" w:author="Microsoft Office User" w:date="2022-05-14T14:52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</w:ins>
      <w:proofErr w:type="spellEnd"/>
      <w:del w:id="81" w:author="Microsoft Office User" w:date="2022-05-14T14:52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>. Sebagai bahan persediaan karena 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2" w:author="Microsoft Office User" w:date="2022-05-14T14:53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  <w:proofErr w:type="spellStart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  <w:proofErr w:type="spellEnd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3" w:author="Microsoft Office User" w:date="2022-05-14T14:53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del w:id="84" w:author="Microsoft Office User" w:date="2022-05-14T14:52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 xml:space="preserve">waktu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5" w:author="Microsoft Office User" w:date="2022-05-14T14:53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6" w:author="Microsoft Office User" w:date="2022-05-14T14:53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>itu membuat kita berpikir berkali-kali. Akan merepotkan.</w:delText>
        </w:r>
      </w:del>
    </w:p>
    <w:p w14:paraId="2E4A6994" w14:textId="49F8859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87" w:author="Microsoft Office User" w:date="2022-05-14T14:53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>salah.</w:t>
        </w:r>
      </w:ins>
      <w:del w:id="88" w:author="Microsoft Office User" w:date="2022-05-14T14:53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>tidak tahu diri.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9" w:author="Microsoft Office User" w:date="2022-05-14T14:53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>diperhatikan</w:t>
        </w:r>
      </w:ins>
      <w:proofErr w:type="spellEnd"/>
      <w:del w:id="90" w:author="Microsoft Office User" w:date="2022-05-14T14:53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>belakangan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C1202A" w14:textId="0E3E4E7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</w:t>
      </w:r>
      <w:ins w:id="91" w:author="Microsoft Office User" w:date="2022-05-14T14:53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proofErr w:type="spellEnd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92" w:author="Microsoft Office User" w:date="2022-05-14T14:53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ins w:id="93" w:author="Microsoft Office User" w:date="2022-05-14T14:53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94" w:author="Microsoft Office User" w:date="2022-05-14T14:53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 xml:space="preserve">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etika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95" w:author="Microsoft Office User" w:date="2022-05-14T14:54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96" w:author="Microsoft Office User" w:date="2022-05-14T14:54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97" w:author="Microsoft Office User" w:date="2022-05-14T14:54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98" w:author="Microsoft Office User" w:date="2022-05-14T14:54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ins w:id="99" w:author="Microsoft Office User" w:date="2022-05-14T14:54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00" w:author="Microsoft Office User" w:date="2022-05-14T14:54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ins w:id="101" w:author="Microsoft Office User" w:date="2022-05-14T14:54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102" w:author="Microsoft Office User" w:date="2022-05-14T14:54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103" w:author="Microsoft Office User" w:date="2022-05-14T14:54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04" w:author="Microsoft Office User" w:date="2022-05-14T14:54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6FBDD73" w14:textId="2A8F458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5" w:author="Microsoft Office User" w:date="2022-05-14T14:54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>peyebab</w:t>
        </w:r>
        <w:proofErr w:type="spellEnd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>banda</w:t>
        </w:r>
        <w:proofErr w:type="spellEnd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06" w:author="Microsoft Office User" w:date="2022-05-14T14:54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>juga bisa jadi biang berat badan yang lebih suka naiknya.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C4704">
        <w:rPr>
          <w:rFonts w:ascii="Times New Roman" w:eastAsia="Times New Roman" w:hAnsi="Times New Roman" w:cs="Times New Roman"/>
          <w:i/>
          <w:iCs/>
          <w:sz w:val="24"/>
          <w:szCs w:val="24"/>
          <w:rPrChange w:id="107" w:author="Microsoft Office User" w:date="2022-05-14T14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76B57B9" w14:textId="301CF70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8" w:author="Microsoft Office User" w:date="2022-05-14T14:56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>malah</w:t>
        </w:r>
        <w:proofErr w:type="spellEnd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9" w:author="Microsoft Office User" w:date="2022-05-14T14:56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del w:id="110" w:author="Microsoft Office User" w:date="2022-05-14T14:55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 xml:space="preserve">adi </w:delText>
        </w:r>
      </w:del>
      <w:del w:id="111" w:author="Microsoft Office User" w:date="2022-05-14T14:56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 xml:space="preserve">memilih </w:delText>
        </w:r>
      </w:del>
      <w:del w:id="112" w:author="Microsoft Office User" w:date="2022-05-14T14:55:00Z">
        <w:r w:rsidRPr="00C50A1E" w:rsidDel="002C4704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  <w:r w:rsidDel="002C4704">
          <w:rPr>
            <w:rFonts w:ascii="Times New Roman" w:eastAsia="Times New Roman" w:hAnsi="Times New Roman" w:cs="Times New Roman"/>
            <w:sz w:val="24"/>
            <w:szCs w:val="24"/>
          </w:rPr>
          <w:delText xml:space="preserve">an mager saja. Jadi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13" w:author="Microsoft Office User" w:date="2022-05-14T14:56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114" w:author="Microsoft Office User" w:date="2022-05-14T14:56:00Z">
        <w:r w:rsidR="002C47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7C1130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906E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1FEB21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303999D" w14:textId="77777777" w:rsidR="00927764" w:rsidRPr="00C50A1E" w:rsidRDefault="00927764" w:rsidP="00927764"/>
    <w:p w14:paraId="2C28F3C7" w14:textId="77777777" w:rsidR="00927764" w:rsidRPr="005A045A" w:rsidRDefault="00927764" w:rsidP="00927764">
      <w:pPr>
        <w:rPr>
          <w:i/>
        </w:rPr>
      </w:pPr>
    </w:p>
    <w:p w14:paraId="3A1CE7A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1F064D0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6514" w14:textId="77777777" w:rsidR="006242C1" w:rsidRDefault="006242C1">
      <w:r>
        <w:separator/>
      </w:r>
    </w:p>
  </w:endnote>
  <w:endnote w:type="continuationSeparator" w:id="0">
    <w:p w14:paraId="1230F13B" w14:textId="77777777" w:rsidR="006242C1" w:rsidRDefault="0062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4C3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54AA807" w14:textId="77777777" w:rsidR="00941E77" w:rsidRDefault="006242C1">
    <w:pPr>
      <w:pStyle w:val="Footer"/>
    </w:pPr>
  </w:p>
  <w:p w14:paraId="6C1CDF2B" w14:textId="77777777" w:rsidR="00941E77" w:rsidRDefault="0062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F81F" w14:textId="77777777" w:rsidR="006242C1" w:rsidRDefault="006242C1">
      <w:r>
        <w:separator/>
      </w:r>
    </w:p>
  </w:footnote>
  <w:footnote w:type="continuationSeparator" w:id="0">
    <w:p w14:paraId="08174B8B" w14:textId="77777777" w:rsidR="006242C1" w:rsidRDefault="00624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372675">
    <w:abstractNumId w:val="0"/>
  </w:num>
  <w:num w:numId="2" w16cid:durableId="57871104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A2F86"/>
    <w:rsid w:val="002C4704"/>
    <w:rsid w:val="0042167F"/>
    <w:rsid w:val="006242C1"/>
    <w:rsid w:val="00924DF5"/>
    <w:rsid w:val="00927764"/>
    <w:rsid w:val="00CD25C4"/>
    <w:rsid w:val="00F3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FCB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1A2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2020-07-24T23:46:00Z</dcterms:created>
  <dcterms:modified xsi:type="dcterms:W3CDTF">2022-05-14T07:56:00Z</dcterms:modified>
</cp:coreProperties>
</file>