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4C5C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A5340E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6EE8668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7A73A78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570AAEC" w14:textId="77777777" w:rsidTr="00821BA2">
        <w:tc>
          <w:tcPr>
            <w:tcW w:w="9350" w:type="dxa"/>
          </w:tcPr>
          <w:p w14:paraId="257ADCA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756F719E" w14:textId="0159433C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ins w:id="0" w:author="Dani Adiatma" w:date="2020-09-02T12:20:00Z">
              <w:r w:rsidR="00B576B6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14:paraId="4F66A5C5" w14:textId="098D00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 kita berada pada zona industri yang sangat e</w:t>
            </w:r>
            <w:ins w:id="1" w:author="Dani Adiatma" w:date="2020-09-02T11:24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2" w:author="Dani Adiatma" w:date="2020-09-02T11:23:00Z">
              <w:r w:rsidRPr="00EC6F38" w:rsidDel="007503F8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tre</w:t>
            </w:r>
            <w:del w:id="3" w:author="Dani Adiatma" w:date="2020-09-02T11:24:00Z">
              <w:r w:rsidRPr="00EC6F38" w:rsidDel="007503F8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m. Industri yang </w:t>
            </w:r>
            <w:ins w:id="4" w:author="Dani Adiatma" w:date="2020-09-02T11:24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 menit bahkan detik dia akan berubah semakin maju, yang sering kita sebut dengan revolusi industr</w:t>
            </w:r>
            <w:ins w:id="5" w:author="Dani Adiatma" w:date="2020-09-02T11:24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6" w:author="Dani Adiatma" w:date="2020-09-02T11:24:00Z">
              <w:r w:rsidRPr="00EC6F38" w:rsidDel="007503F8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Istilah yang masih jarang kita dengar bahkan banyak yang masih awam.</w:t>
            </w:r>
          </w:p>
          <w:p w14:paraId="2FF25BA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 hari ini kita di</w:t>
            </w:r>
            <w:del w:id="7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 namun bukan lagi pe</w:t>
            </w:r>
            <w:del w:id="8" w:author="Dani Adiatma" w:date="2020-09-02T11:24:00Z">
              <w:r w:rsidRPr="00EC6F38" w:rsidDel="007503F8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kerja, tetapi kita di</w:t>
            </w:r>
            <w:del w:id="9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14:paraId="7FB2A40D" w14:textId="014C6C5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0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11" w:author="Dani Adiatma" w:date="2020-09-02T11:26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034C8222" w14:textId="6BE5A6C3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</w:t>
            </w:r>
            <w:del w:id="12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 di era milenial ini yaitu kolaboratif, komunikatif, berfikir kritis, kreatif. Mengapa demikian pendidikan 4.0 ini hari ini sedang gencar-gencarnya di publis</w:t>
            </w:r>
            <w:ins w:id="13" w:author="Dani Adiatma" w:date="2020-09-02T11:26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29290C1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26C2DCD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1C9E7A26" w14:textId="59BE797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</w:t>
            </w:r>
            <w:ins w:id="14" w:author="Dani Adiatma" w:date="2020-09-02T11:27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5" w:author="Dani Adiatma" w:date="2020-09-02T11:27:00Z">
              <w:r w:rsidRPr="00EC6F38" w:rsidDel="007503F8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di</w:t>
            </w:r>
            <w:del w:id="16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17" w:author="Dani Adiatma" w:date="2020-09-02T11:27:00Z">
              <w:r w:rsidR="007503F8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06C0C21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2BE2043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guru di sini di</w:t>
            </w:r>
            <w:del w:id="18" w:author="Dani Adiatma" w:date="2020-09-02T12:23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18C82CA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52662D3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14:paraId="34E10D9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38D42530" w14:textId="5874FD5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ins w:id="19" w:author="Dani Adiatma" w:date="2020-09-02T12:23:00Z">
              <w:r w:rsidR="00B576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mana guru sebagai pendidik di era 4.0 maka guru tidak boleh menetap dengan satu strata, harus selalu berkembang agar dapat mengajarkan pendidikan sesuai dengan eranya.</w:t>
            </w:r>
          </w:p>
          <w:p w14:paraId="3DA3848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Dani Adiatma" w:date="2020-09-02T12:28:00Z">
              <w:r w:rsidRPr="00EC6F38" w:rsidDel="00D04A4E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Di dalam pendidikan revolusi industri ini ada 5 aspek yang di</w:t>
            </w:r>
            <w:del w:id="21" w:author="Dani Adiatma" w:date="2020-09-02T12:24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14:paraId="451FB33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6C2C0B9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70C5974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749E06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1832A64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6A211FD2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 butuhkan karena dengan pikiran yang kritis maka akan timbul sebuah ide atau gagasan.</w:t>
            </w:r>
          </w:p>
          <w:p w14:paraId="13CEA012" w14:textId="4572C9F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mencoba/</w:t>
            </w:r>
            <w:del w:id="22" w:author="Dani Adiatma" w:date="2020-09-02T12:24:00Z">
              <w:r w:rsidRPr="00EC6F38" w:rsidDel="00B576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23" w:author="Dani Adiatma" w:date="2020-09-02T11:28:00Z">
              <w:r w:rsidR="00615621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24" w:author="Dani Adiatma" w:date="2020-09-02T11:28:00Z">
              <w:r w:rsidRPr="00EC6F38" w:rsidDel="00615621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engaplikasian. Pada revolusi 4.0 ini lebih banyak prakt</w:t>
            </w:r>
            <w:ins w:id="25" w:author="Dani Adiatma" w:date="2020-09-02T11:28:00Z">
              <w:r w:rsidR="00615621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26" w:author="Dani Adiatma" w:date="2020-09-02T11:28:00Z">
              <w:r w:rsidRPr="00EC6F38" w:rsidDel="00615621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 karena lebih menyiapkan anak pada bagaimana kita menumbuhkan ide baru atau gagasan.</w:t>
            </w:r>
          </w:p>
          <w:p w14:paraId="78DF91C7" w14:textId="4A86B79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27" w:author="Dani Adiatma" w:date="2020-09-02T11:28:00Z">
              <w:r w:rsidR="00615621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 tapi banyak kolaborasi komunikasi dengan banyak orang. Hal ini dilakukan karena banyak pandangan yang berbeda atau ide-ide </w:t>
            </w:r>
            <w:del w:id="28" w:author="Dani Adiatma" w:date="2020-09-02T12:29:00Z">
              <w:r w:rsidRPr="00EC6F38" w:rsidDel="00E228A3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ins w:id="29" w:author="Dani Adiatma" w:date="2020-09-02T12:29:00Z">
              <w:r w:rsidR="00E228A3">
                <w:rPr>
                  <w:rFonts w:ascii="Times New Roman" w:eastAsia="Times New Roman" w:hAnsi="Times New Roman" w:cs="Times New Roman"/>
                  <w:szCs w:val="24"/>
                </w:rPr>
                <w:t xml:space="preserve"> yang</w:t>
              </w:r>
            </w:ins>
            <w:bookmarkStart w:id="30" w:name="_GoBack"/>
            <w:bookmarkEnd w:id="30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muncul.</w:t>
            </w:r>
          </w:p>
          <w:p w14:paraId="33E864D2" w14:textId="6AB2AAA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31" w:author="Dani Adiatma" w:date="2020-09-02T12:29:00Z">
              <w:r w:rsidR="00445361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penelitian, tuntutan 4.0 ini adalah kreatif dan inovatif. Dengan melakukan penelitian kita bisa lihat proses kreatif dan inovatif kita. </w:t>
            </w:r>
          </w:p>
        </w:tc>
      </w:tr>
    </w:tbl>
    <w:p w14:paraId="7E5A0961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 Adiatma">
    <w15:presenceInfo w15:providerId="None" w15:userId="Dani Adiatm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445361"/>
    <w:rsid w:val="00615621"/>
    <w:rsid w:val="007503F8"/>
    <w:rsid w:val="00924DF5"/>
    <w:rsid w:val="00B576B6"/>
    <w:rsid w:val="00D04A4E"/>
    <w:rsid w:val="00E2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0F0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Dani Adiatma</cp:lastModifiedBy>
  <cp:revision>10</cp:revision>
  <dcterms:created xsi:type="dcterms:W3CDTF">2020-08-26T22:03:00Z</dcterms:created>
  <dcterms:modified xsi:type="dcterms:W3CDTF">2020-09-02T05:29:00Z</dcterms:modified>
</cp:coreProperties>
</file>