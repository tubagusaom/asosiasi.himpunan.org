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708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C0B90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876E55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4A0611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9A6C97A" w14:textId="77777777" w:rsidTr="00821BA2">
        <w:tc>
          <w:tcPr>
            <w:tcW w:w="9350" w:type="dxa"/>
          </w:tcPr>
          <w:p w14:paraId="77BA4BC8" w14:textId="77777777" w:rsidR="00BE098E" w:rsidRDefault="00BE098E" w:rsidP="00821BA2">
            <w:pPr>
              <w:pStyle w:val="ListParagraph"/>
              <w:ind w:left="0"/>
            </w:pPr>
          </w:p>
          <w:p w14:paraId="40FA24F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769654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15E780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02FA9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F8DBC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5B86421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48A394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46941C2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3B0849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480124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6EDBC0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7F81205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17C375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40729C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07FC2E8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7091F4D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2A6AC9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5DBB553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6C1F34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099FD1A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5339BC5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68FA5D6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7DEC4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8288BD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768A107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CED596F" w14:textId="77777777" w:rsidTr="00821BA2">
        <w:tc>
          <w:tcPr>
            <w:tcW w:w="9350" w:type="dxa"/>
          </w:tcPr>
          <w:p w14:paraId="4FDBF658" w14:textId="77777777" w:rsidR="005F283F" w:rsidRPr="003C6054" w:rsidRDefault="005F283F" w:rsidP="005F283F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4866436" w14:textId="77777777" w:rsidR="005F283F" w:rsidRDefault="005F283F" w:rsidP="005F283F">
            <w:pPr>
              <w:pStyle w:val="ListParagraph"/>
              <w:ind w:left="0"/>
              <w:jc w:val="center"/>
            </w:pPr>
          </w:p>
          <w:p w14:paraId="72BF4813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F3D06A7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334F0FC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310DD5DB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lastRenderedPageBreak/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AD1F205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633EA43F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752FFD98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4D20A1F6" w14:textId="77777777" w:rsidR="005F283F" w:rsidDel="00EA4C15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Microsoft Office User" w:date="2021-12-17T15:30:00Z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7F22A03" w14:textId="67FDE3BA" w:rsidR="005F283F" w:rsidRDefault="005F283F" w:rsidP="00EA4C15">
            <w:pPr>
              <w:pStyle w:val="ListParagraph"/>
              <w:ind w:left="375"/>
              <w:pPrChange w:id="1" w:author="Microsoft Office User" w:date="2021-12-17T15:30:00Z">
                <w:pPr>
                  <w:tabs>
                    <w:tab w:val="left" w:pos="2064"/>
                    <w:tab w:val="left" w:pos="2513"/>
                  </w:tabs>
                  <w:jc w:val="left"/>
                </w:pPr>
              </w:pPrChange>
            </w:pPr>
            <w:r>
              <w:t>lengkap; utuh; bulat; sempurna.</w:t>
            </w:r>
            <w:bookmarkStart w:id="2" w:name="_GoBack"/>
            <w:bookmarkEnd w:id="2"/>
          </w:p>
          <w:p w14:paraId="2042B884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3AAD6A82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9DBCCCD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04CAA90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48384B33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2A9CB28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6E37906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4FA6BD8F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4AC303BF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36738656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08F563D1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490302D8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39101F9" w14:textId="77777777" w:rsidR="005F283F" w:rsidRDefault="005F283F" w:rsidP="005F283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7E8C06C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88CE07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6011F"/>
    <w:rsid w:val="0042167F"/>
    <w:rsid w:val="005F283F"/>
    <w:rsid w:val="00924DF5"/>
    <w:rsid w:val="00BE098E"/>
    <w:rsid w:val="00E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2A8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F283F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C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2021-12-17T07:46:00Z</dcterms:created>
  <dcterms:modified xsi:type="dcterms:W3CDTF">2021-12-17T08:34:00Z</dcterms:modified>
</cp:coreProperties>
</file>