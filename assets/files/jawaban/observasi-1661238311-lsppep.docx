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User" w:date="2022-08-23T13:52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del w:id="1" w:author="User" w:date="2022-08-23T13:52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" w:author="User" w:date="2022-08-23T13:52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User" w:date="2022-08-23T13:52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" w:author="User" w:date="2022-08-23T14:02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User" w:date="2022-08-23T14:02:00Z">
              <w:r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User" w:date="2022-08-23T13:54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8" w:author="User" w:date="2022-08-23T13:54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User" w:date="2022-08-23T14:02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del w:id="12" w:author="User" w:date="2022-08-23T14:02:00Z">
              <w:r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 xml:space="preserve">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4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6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7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8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0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1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2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User" w:date="2022-08-23T13:56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4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User" w:date="2022-08-23T13:56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6" w:author="User" w:date="2022-08-23T13:56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del w:id="27" w:author="User" w:date="2022-08-23T13:56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744A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8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9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30" w:author="User" w:date="2022-08-23T13:56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31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 xml:space="preserve"> ini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User" w:date="2022-08-23T13:56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3" w:author="User" w:date="2022-08-23T13:56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744A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4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Penggunaan</w:t>
              </w:r>
            </w:ins>
            <w:proofErr w:type="spellEnd"/>
            <w:del w:id="35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Menggunakan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070C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6" w:author="User" w:date="2022-08-23T13:57:00Z">
              <w:r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" w:author="User" w:date="2022-08-23T13:57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di tuntut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8" w:author="User" w:date="2022-08-23T13:58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9" w:author="User" w:date="2022-08-23T13:58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B744A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0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1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strata</w:t>
            </w:r>
            <w:ins w:id="42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.M</w:t>
              </w:r>
            </w:ins>
            <w:proofErr w:type="spellEnd"/>
            <w:del w:id="43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9070C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4" w:author="User" w:date="2022-08-23T13:58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</w:t>
              </w:r>
            </w:ins>
            <w:ins w:id="45" w:author="User" w:date="2022-08-23T14:04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eneliti</w:t>
              </w:r>
            </w:ins>
            <w:bookmarkStart w:id="46" w:name="_GoBack"/>
            <w:bookmarkEnd w:id="46"/>
            <w:proofErr w:type="spellEnd"/>
            <w:del w:id="47" w:author="User" w:date="2022-08-23T13:58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del w:id="48" w:author="User" w:date="2022-08-23T14:04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User" w:date="2022-08-23T13:58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0" w:author="User" w:date="2022-08-23T13:58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1" w:author="User" w:date="2022-08-23T13:58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User" w:date="2022-08-23T13:59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53" w:author="User" w:date="2022-08-23T13:59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4" w:author="User" w:date="2022-08-23T13:59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5" w:author="User" w:date="2022-08-23T13:59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44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ins w:id="56" w:author="User" w:date="2022-08-23T14:00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7" w:author="User" w:date="2022-08-23T14:00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58" w:author="User" w:date="2022-08-23T14:01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9" w:author="User" w:date="2022-08-23T14:01:00Z">
              <w:r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0" w:author="User" w:date="2022-08-23T14:01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LuzSans-Book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070CE"/>
    <w:rsid w:val="00924DF5"/>
    <w:rsid w:val="00B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63F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2022-08-23T07:04:00Z</dcterms:created>
  <dcterms:modified xsi:type="dcterms:W3CDTF">2022-08-23T07:04:00Z</dcterms:modified>
</cp:coreProperties>
</file>