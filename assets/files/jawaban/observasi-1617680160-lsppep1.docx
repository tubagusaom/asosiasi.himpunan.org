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commentRangeStart w:id="0"/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  <w:commentRangeEnd w:id="0"/>
            <w:r w:rsidR="0099183A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0"/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99183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" w:author="Windows User" w:date="2021-04-06T09:22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</w:t>
              </w:r>
            </w:ins>
            <w:commentRangeStart w:id="2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:rsidR="00125355" w:rsidRPr="00EC6F38" w:rsidRDefault="0099183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" w:author="Windows User" w:date="2021-04-06T09:22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 </w:t>
              </w:r>
            </w:ins>
            <w:commentRangeStart w:id="4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:rsidR="00125355" w:rsidRPr="00EC6F38" w:rsidRDefault="0099183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" w:author="Windows User" w:date="2021-04-06T09:23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 </w:t>
              </w:r>
            </w:ins>
            <w:commentRangeStart w:id="6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commentRangeEnd w:id="6"/>
            <w:proofErr w:type="spellEnd"/>
            <w:r>
              <w:rPr>
                <w:rStyle w:val="CommentReference"/>
              </w:rPr>
              <w:commentReference w:id="6"/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9183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" w:author="Windows User" w:date="2021-04-06T09:23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 </w:t>
              </w:r>
            </w:ins>
            <w:commentRangeStart w:id="8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commentRangeEnd w:id="8"/>
            <w:r>
              <w:rPr>
                <w:rStyle w:val="CommentReference"/>
              </w:rPr>
              <w:commentReference w:id="8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9"/>
            <w:r w:rsidR="0099183A">
              <w:rPr>
                <w:rStyle w:val="CommentReference"/>
              </w:rPr>
              <w:commentReference w:id="9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10"/>
            <w:proofErr w:type="spellEnd"/>
            <w:r w:rsidR="0099183A">
              <w:rPr>
                <w:rStyle w:val="CommentReference"/>
              </w:rPr>
              <w:commentReference w:id="10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End w:id="11"/>
            <w:proofErr w:type="spellEnd"/>
            <w:r w:rsidR="0099183A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9183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2" w:author="Windows User" w:date="2021-04-06T09:2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  </w:t>
              </w:r>
            </w:ins>
            <w:commentRangeStart w:id="13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commentRangeEnd w:id="13"/>
            <w:proofErr w:type="spellEnd"/>
            <w:r>
              <w:rPr>
                <w:rStyle w:val="CommentReference"/>
              </w:rPr>
              <w:commentReference w:id="13"/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9183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4" w:author="Windows User" w:date="2021-04-06T09:2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 </w:t>
              </w:r>
            </w:ins>
            <w:commentRangeStart w:id="15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5"/>
            <w:r>
              <w:rPr>
                <w:rStyle w:val="CommentReference"/>
              </w:rPr>
              <w:commentReference w:id="15"/>
            </w:r>
          </w:p>
          <w:p w:rsidR="00125355" w:rsidRPr="00EC6F38" w:rsidRDefault="0099183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6" w:author="Windows User" w:date="2021-04-06T09:2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 </w:t>
              </w:r>
            </w:ins>
            <w:commentRangeStart w:id="17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7"/>
            <w:r>
              <w:rPr>
                <w:rStyle w:val="CommentReference"/>
              </w:rPr>
              <w:commentReference w:id="17"/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:rsidR="00924DF5" w:rsidRDefault="00924DF5">
      <w:bookmarkStart w:id="18" w:name="_GoBack"/>
      <w:bookmarkEnd w:id="18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21-04-06T09:18:00Z" w:initials="WU">
    <w:p w:rsidR="0099183A" w:rsidRPr="0099183A" w:rsidRDefault="009918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Harjjjjjus ditenga</w:t>
      </w:r>
    </w:p>
  </w:comment>
  <w:comment w:id="2" w:author="Windows User" w:date="2021-04-06T09:19:00Z" w:initials="WU">
    <w:p w:rsidR="0099183A" w:rsidRPr="0099183A" w:rsidRDefault="009918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Awal paragraf</w:t>
      </w:r>
    </w:p>
  </w:comment>
  <w:comment w:id="4" w:author="Windows User" w:date="2021-04-06T09:22:00Z" w:initials="WU">
    <w:p w:rsidR="0099183A" w:rsidRPr="0099183A" w:rsidRDefault="009918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Awal paragraf</w:t>
      </w:r>
    </w:p>
  </w:comment>
  <w:comment w:id="6" w:author="Windows User" w:date="2021-04-06T09:23:00Z" w:initials="WU">
    <w:p w:rsidR="0099183A" w:rsidRPr="0099183A" w:rsidRDefault="009918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Awajjjjl pajjjrajrajfjjjjjjjjjjjjjj</w:t>
      </w:r>
    </w:p>
  </w:comment>
  <w:comment w:id="8" w:author="Windows User" w:date="2021-04-06T09:23:00Z" w:initials="WU">
    <w:p w:rsidR="0099183A" w:rsidRPr="0099183A" w:rsidRDefault="009918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Jjawajlj paragjraf</w:t>
      </w:r>
    </w:p>
  </w:comment>
  <w:comment w:id="9" w:author="Windows User" w:date="2021-04-06T09:24:00Z" w:initials="WU">
    <w:p w:rsidR="0099183A" w:rsidRPr="0099183A" w:rsidRDefault="009918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penomoran</w:t>
      </w:r>
    </w:p>
  </w:comment>
  <w:comment w:id="10" w:author="Windows User" w:date="2021-04-06T09:19:00Z" w:initials="WU">
    <w:p w:rsidR="0099183A" w:rsidRPr="0099183A" w:rsidRDefault="009918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penomoran</w:t>
      </w:r>
    </w:p>
  </w:comment>
  <w:comment w:id="11" w:author="Windows User" w:date="2021-04-06T09:20:00Z" w:initials="WU">
    <w:p w:rsidR="0099183A" w:rsidRPr="0099183A" w:rsidRDefault="009918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awal paragraf</w:t>
      </w:r>
    </w:p>
  </w:comment>
  <w:comment w:id="13" w:author="Windows User" w:date="2021-04-06T09:20:00Z" w:initials="WU">
    <w:p w:rsidR="0099183A" w:rsidRPr="0099183A" w:rsidRDefault="009918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awal paragraf</w:t>
      </w:r>
    </w:p>
  </w:comment>
  <w:comment w:id="15" w:author="Windows User" w:date="2021-04-06T09:20:00Z" w:initials="WU">
    <w:p w:rsidR="0099183A" w:rsidRPr="0099183A" w:rsidRDefault="009918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awal paragraf</w:t>
      </w:r>
    </w:p>
  </w:comment>
  <w:comment w:id="17" w:author="Windows User" w:date="2021-04-06T09:21:00Z" w:initials="WU">
    <w:p w:rsidR="0099183A" w:rsidRPr="0099183A" w:rsidRDefault="009918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awal paragraf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99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918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3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8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83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918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3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8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83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5</cp:revision>
  <dcterms:created xsi:type="dcterms:W3CDTF">2020-08-26T22:03:00Z</dcterms:created>
  <dcterms:modified xsi:type="dcterms:W3CDTF">2021-04-06T02:24:00Z</dcterms:modified>
</cp:coreProperties>
</file>