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7B2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594659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909B38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4386CD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98EB261" w14:textId="77777777" w:rsidTr="00821BA2">
        <w:tc>
          <w:tcPr>
            <w:tcW w:w="9350" w:type="dxa"/>
          </w:tcPr>
          <w:p w14:paraId="63B4ACE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5590AB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3FD7D5A" w14:textId="1F9D6F4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0" w:author="Fitriyani Fitriyani" w:date="2022-08-16T09:43:00Z">
              <w:r w:rsidR="0078267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</w:t>
            </w:r>
            <w:ins w:id="1" w:author="Fitriyani Fitriyani" w:date="2022-08-16T09:43:00Z">
              <w:r w:rsidR="007826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8267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del w:id="2" w:author="Fitriyani Fitriyani" w:date="2022-08-16T09:43:00Z">
              <w:r w:rsidRPr="00EC6F38" w:rsidDel="0078267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commentRangeStart w:id="3"/>
              <w:r w:rsidRPr="00EC6F38" w:rsidDel="0078267A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  <w:commentRangeEnd w:id="3"/>
              <w:r w:rsidR="0078267A" w:rsidDel="0078267A">
                <w:rPr>
                  <w:rStyle w:val="CommentReference"/>
                </w:rPr>
                <w:commentReference w:id="3"/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Fitriyani Fitriyani" w:date="2022-08-16T09:44:00Z">
              <w:r w:rsidRPr="00EC6F38" w:rsidDel="0078267A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5" w:author="Fitriyani Fitriyani" w:date="2022-08-16T09:44:00Z">
              <w:r w:rsidR="0078267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6" w:author="Fitriyani Fitriyani" w:date="2022-08-16T09:44:00Z">
              <w:r w:rsidRPr="00EC6F38" w:rsidDel="0078267A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Fitriyani Fitriyani" w:date="2022-08-16T09:45:00Z">
              <w:r w:rsidR="0078267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7826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Fitriyani Fitriyani" w:date="2022-08-16T09:45:00Z">
              <w:r w:rsidRPr="00EC6F38" w:rsidDel="0078267A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BEC23C" w14:textId="106976E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" w:author="Fitriyani Fitriyani" w:date="2022-08-16T09:46:00Z">
              <w:r w:rsidRPr="00EC6F38" w:rsidDel="009E3EBB">
                <w:rPr>
                  <w:rFonts w:ascii="Times New Roman" w:eastAsia="Times New Roman" w:hAnsi="Times New Roman" w:cs="Times New Roman"/>
                  <w:szCs w:val="24"/>
                </w:rPr>
                <w:delText xml:space="preserve">Bagi </w:delText>
              </w:r>
            </w:del>
            <w:proofErr w:type="spellStart"/>
            <w:ins w:id="10" w:author="Fitriyani Fitriyani" w:date="2022-08-16T09:46:00Z">
              <w:r w:rsidR="009E3EB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1" w:author="Fitriyani Fitriyani" w:date="2022-08-16T09:46:00Z">
              <w:r w:rsidRPr="00EC6F38" w:rsidDel="009E3EB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Fitriyani Fitriyani" w:date="2022-08-16T09:46:00Z">
              <w:r w:rsidRPr="00EC6F38" w:rsidDel="009E3EBB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Fitriyani Fitriyani" w:date="2022-08-16T09:47:00Z">
              <w:r w:rsidRPr="00EC6F38" w:rsidDel="009E3EB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4" w:author="Fitriyani Fitriyani" w:date="2022-08-16T09:47:00Z">
              <w:r w:rsidR="009E3EB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Fitriyani Fitriyani" w:date="2022-08-16T09:47:00Z">
              <w:r w:rsidR="009E3EBB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9E3E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6" w:author="Fitriyani Fitriyani" w:date="2022-08-16T09:47:00Z">
              <w:r w:rsidR="009E3EB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7" w:author="Fitriyani Fitriyani" w:date="2022-08-16T09:47:00Z">
              <w:r w:rsidRPr="00EC6F38" w:rsidDel="009E3EB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Fitriyani Fitriyani" w:date="2022-08-16T09:47:00Z">
              <w:r w:rsidRPr="00EC6F38" w:rsidDel="009E3EBB">
                <w:rPr>
                  <w:rFonts w:ascii="Times New Roman" w:eastAsia="Times New Roman" w:hAnsi="Times New Roman" w:cs="Times New Roman"/>
                  <w:szCs w:val="24"/>
                </w:rPr>
                <w:delText>tetapi k</w:delText>
              </w:r>
            </w:del>
            <w:ins w:id="19" w:author="Fitriyani Fitriyani" w:date="2022-08-16T09:47:00Z">
              <w:r w:rsidR="009E3EB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Fitriyani Fitriyani" w:date="2022-08-16T09:47:00Z">
              <w:r w:rsidRPr="00EC6F38" w:rsidDel="009E3EB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21" w:author="Fitriyani Fitriyani" w:date="2022-08-16T09:47:00Z">
              <w:r w:rsidR="009E3E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2" w:author="Fitriyani Fitriyani" w:date="2022-08-16T09:47:00Z">
              <w:r w:rsidRPr="00EC6F38" w:rsidDel="009E3EBB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2E37C9" w14:textId="56BDA6D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Fitriyani Fitriyani" w:date="2022-08-16T09:49:00Z">
              <w:r w:rsidRPr="00EC6F38" w:rsidDel="009E3EB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Fitriyani Fitriyani" w:date="2022-08-16T10:22:00Z">
              <w:r w:rsidRPr="00EC6F38" w:rsidDel="0068388B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ins w:id="25" w:author="Fitriyani Fitriyani" w:date="2022-08-16T10:22:00Z">
              <w:r w:rsidR="0068388B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del w:id="26" w:author="Fitriyani Fitriyani" w:date="2022-08-16T10:22:00Z">
              <w:r w:rsidRPr="00EC6F38" w:rsidDel="0068388B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1EF881" w14:textId="1CB6483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7" w:author="Fitriyani Fitriyani" w:date="2022-08-16T10:22:00Z">
              <w:r w:rsidR="0068388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8" w:author="Fitriyani Fitriyani" w:date="2022-08-16T10:22:00Z">
              <w:r w:rsidRPr="00EC6F38" w:rsidDel="0068388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9" w:author="Fitriyani Fitriyani" w:date="2022-08-16T10:22:00Z">
              <w:r w:rsidR="0068388B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0" w:author="Fitriyani Fitriyani" w:date="2022-08-16T10:22:00Z">
              <w:r w:rsidR="0068388B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Fitriyani Fitriyani" w:date="2022-08-16T10:22:00Z">
              <w:r w:rsidRPr="00EC6F38" w:rsidDel="0068388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32" w:author="Fitriyani Fitriyani" w:date="2022-08-16T10:22:00Z">
              <w:r w:rsidR="0068388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3" w:author="Fitriyani Fitriyani" w:date="2022-08-16T10:22:00Z">
              <w:r w:rsidR="0068388B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34" w:author="Fitriyani Fitriyani" w:date="2022-08-16T10:22:00Z">
              <w:r w:rsidRPr="00EC6F38" w:rsidDel="0068388B">
                <w:rPr>
                  <w:rFonts w:ascii="Times New Roman" w:eastAsia="Times New Roman" w:hAnsi="Times New Roman" w:cs="Times New Roman"/>
                  <w:szCs w:val="24"/>
                </w:rPr>
                <w:delText>s,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6304893" w14:textId="49A884E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5" w:author="Fitriyani Fitriyani" w:date="2022-08-16T10:22:00Z">
              <w:r w:rsidR="006F0AB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6F0ABC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6F0ABC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655D15D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1B4B78" w14:textId="486C640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del w:id="36" w:author="Fitriyani Fitriyani" w:date="2022-08-16T10:22:00Z">
              <w:r w:rsidRPr="00EC6F38" w:rsidDel="006F0ABC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37" w:author="Fitriyani Fitriyani" w:date="2022-08-16T10:22:00Z">
              <w:r w:rsidR="006F0AB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Fitriyani Fitriyani" w:date="2022-08-16T10:23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9" w:author="Fitriyani Fitriyani" w:date="2022-08-16T10:23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2B123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657BE1" w14:textId="20496BD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0" w:author="Fitriyani Fitriyani" w:date="2022-08-16T10:23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1" w:author="Fitriyani Fitriyani" w:date="2022-08-16T10:23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2" w:author="Fitriyani Fitriyani" w:date="2022-08-16T10:23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3" w:author="Fitriyani Fitriyani" w:date="2022-08-16T10:23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4" w:author="Fitriyani Fitriyani" w:date="2022-08-16T10:23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4E224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086F3B0" w14:textId="0E555C6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45" w:author="Fitriyani Fitriyani" w:date="2022-08-16T10:23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46" w:author="Fitriyani Fitriyani" w:date="2022-08-16T10:23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7" w:author="Fitriyani Fitriyani" w:date="2022-08-16T10:23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3F694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FB58C93" w14:textId="7F9BB4F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Fitriyani Fitriyani" w:date="2022-08-16T10:24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49" w:author="Fitriyani Fitriyani" w:date="2022-08-16T10:24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0" w:author="Fitriyani Fitriyani" w:date="2022-08-16T10:24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51" w:author="Fitriyani Fitriyani" w:date="2022-08-16T10:24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2" w:author="Fitriyani Fitriyani" w:date="2022-08-16T10:24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DEB273" w14:textId="1EFB746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Fitriyani Fitriyani" w:date="2022-08-16T10:24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>industri</w:delText>
              </w:r>
            </w:del>
            <w:proofErr w:type="spellStart"/>
            <w:ins w:id="54" w:author="Fitriyani Fitriyani" w:date="2022-08-16T10:24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Fitriyani Fitriyani" w:date="2022-08-16T10:24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6" w:author="Fitriyani Fitriyani" w:date="2022-08-16T10:24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470D7D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814584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F8C409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2979B2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D290CE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4ADFCD0F" w14:textId="54448A0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57" w:author="Fitriyani Fitriyani" w:date="2022-08-16T10:24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</w:t>
            </w:r>
            <w:del w:id="58" w:author="Fitriyani Fitriyani" w:date="2022-08-16T10:25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>ita bisa lihat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Fitriyani Fitriyani" w:date="2022-08-16T10:25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0" w:author="Fitriyani Fitriyani" w:date="2022-08-16T10:25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1" w:author="Fitriyani Fitriyani" w:date="2022-08-16T10:25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62" w:author="Fitriyani Fitriyani" w:date="2022-08-16T10:25:00Z">
              <w:r w:rsidR="0063054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3" w:author="Fitriyani Fitriyani" w:date="2022-08-16T10:25:00Z">
              <w:r w:rsidRPr="00EC6F38" w:rsidDel="0063054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64" w:author="Fitriyani Fitriyani" w:date="2022-08-16T10:25:00Z">
              <w:r w:rsidR="00AA63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5" w:author="Fitriyani Fitriyani" w:date="2022-08-16T10:25:00Z">
              <w:r w:rsidRPr="00EC6F38" w:rsidDel="00AA63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CA9092" w14:textId="2CBDD03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ins w:id="66" w:author="Fitriyani Fitriyani" w:date="2022-08-16T10:25:00Z">
              <w:r w:rsidR="00AA63A7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del w:id="67" w:author="Fitriyani Fitriyani" w:date="2022-08-16T10:25:00Z">
              <w:r w:rsidRPr="00EC6F38" w:rsidDel="00AA63A7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68" w:author="Fitriyani Fitriyani" w:date="2022-08-16T10:26:00Z">
              <w:r w:rsidR="00AA63A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69" w:author="Fitriyani Fitriyani" w:date="2022-08-16T10:26:00Z">
              <w:r w:rsidRPr="00EC6F38" w:rsidDel="00AA63A7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18D588" w14:textId="63DBC51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0" w:author="Fitriyani Fitriyani" w:date="2022-08-16T10:26:00Z">
              <w:r w:rsidR="000579B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C4877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25E299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itriyani Fitriyani" w:date="2022-08-16T09:42:00Z" w:initials="FF">
    <w:p w14:paraId="428774B9" w14:textId="6AB7236A" w:rsidR="0078267A" w:rsidRDefault="0078267A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baku</w:t>
      </w:r>
      <w:proofErr w:type="spellEnd"/>
      <w:r>
        <w:t xml:space="preserve"> (</w:t>
      </w:r>
      <w:proofErr w:type="spellStart"/>
      <w:r>
        <w:t>ekstrem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8774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5E51D" w16cex:dateUtc="2022-08-16T0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8774B9" w16cid:durableId="26A5E5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12198">
    <w:abstractNumId w:val="1"/>
  </w:num>
  <w:num w:numId="2" w16cid:durableId="771433433">
    <w:abstractNumId w:val="0"/>
  </w:num>
  <w:num w:numId="3" w16cid:durableId="67889018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triyani Fitriyani">
    <w15:presenceInfo w15:providerId="Windows Live" w15:userId="b40a9d869898de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579BC"/>
    <w:rsid w:val="0012251A"/>
    <w:rsid w:val="00125355"/>
    <w:rsid w:val="001D038C"/>
    <w:rsid w:val="00240407"/>
    <w:rsid w:val="0042167F"/>
    <w:rsid w:val="0063054B"/>
    <w:rsid w:val="0068388B"/>
    <w:rsid w:val="006F0ABC"/>
    <w:rsid w:val="0078267A"/>
    <w:rsid w:val="00924DF5"/>
    <w:rsid w:val="009E3EBB"/>
    <w:rsid w:val="00AA63A7"/>
    <w:rsid w:val="00B6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2DF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78267A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2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6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67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67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Fitriyani Fitriyani</cp:lastModifiedBy>
  <cp:revision>16</cp:revision>
  <dcterms:created xsi:type="dcterms:W3CDTF">2020-08-26T22:03:00Z</dcterms:created>
  <dcterms:modified xsi:type="dcterms:W3CDTF">2022-08-16T03:26:00Z</dcterms:modified>
</cp:coreProperties>
</file>