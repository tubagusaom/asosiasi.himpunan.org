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8865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535A6F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65448B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A77A57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B14D85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9BD8941" w14:textId="76A2D1CD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</w:t>
      </w:r>
      <w:del w:id="0" w:author="Rindha Pertami" w:date="2021-02-15T11:53:00Z">
        <w:r w:rsidRPr="00C50A1E" w:rsidDel="0097141A">
          <w:rPr>
            <w:rFonts w:ascii="Roboto" w:eastAsia="Times New Roman" w:hAnsi="Roboto" w:cs="Times New Roman"/>
            <w:sz w:val="17"/>
            <w:szCs w:val="17"/>
          </w:rPr>
          <w:delText xml:space="preserve">  </w:delText>
        </w:r>
      </w:del>
      <w:ins w:id="1" w:author="Rindha Pertami" w:date="2021-02-15T11:53:00Z">
        <w:r w:rsidR="0097141A">
          <w:rPr>
            <w:rFonts w:ascii="Roboto" w:eastAsia="Times New Roman" w:hAnsi="Roboto" w:cs="Times New Roman"/>
            <w:sz w:val="17"/>
            <w:szCs w:val="17"/>
          </w:rPr>
          <w:t xml:space="preserve"> 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 xml:space="preserve">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</w:t>
      </w:r>
      <w:del w:id="2" w:author="Rindha Pertami" w:date="2021-02-15T11:53:00Z">
        <w:r w:rsidRPr="00C50A1E" w:rsidDel="0097141A">
          <w:rPr>
            <w:rFonts w:ascii="Roboto" w:eastAsia="Times New Roman" w:hAnsi="Roboto" w:cs="Times New Roman"/>
            <w:sz w:val="17"/>
            <w:szCs w:val="17"/>
          </w:rPr>
          <w:delText xml:space="preserve">  </w:delText>
        </w:r>
      </w:del>
      <w:ins w:id="3" w:author="Rindha Pertami" w:date="2021-02-15T11:53:00Z">
        <w:r w:rsidR="0097141A">
          <w:rPr>
            <w:rFonts w:ascii="Roboto" w:eastAsia="Times New Roman" w:hAnsi="Roboto" w:cs="Times New Roman"/>
            <w:sz w:val="17"/>
            <w:szCs w:val="17"/>
          </w:rPr>
          <w:t xml:space="preserve"> 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 xml:space="preserve"> 05:43</w:t>
      </w:r>
      <w:del w:id="4" w:author="Rindha Pertami" w:date="2021-02-15T11:53:00Z">
        <w:r w:rsidRPr="00C50A1E" w:rsidDel="0097141A">
          <w:rPr>
            <w:rFonts w:ascii="Roboto" w:eastAsia="Times New Roman" w:hAnsi="Roboto" w:cs="Times New Roman"/>
            <w:sz w:val="17"/>
            <w:szCs w:val="17"/>
          </w:rPr>
          <w:delText>  </w:delText>
        </w:r>
      </w:del>
      <w:ins w:id="5" w:author="Rindha Pertami" w:date="2021-02-15T11:53:00Z">
        <w:r w:rsidR="0097141A">
          <w:rPr>
            <w:rFonts w:ascii="Roboto" w:eastAsia="Times New Roman" w:hAnsi="Roboto" w:cs="Times New Roman"/>
            <w:sz w:val="17"/>
            <w:szCs w:val="17"/>
          </w:rPr>
          <w:t xml:space="preserve"> 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>61</w:t>
      </w:r>
      <w:del w:id="6" w:author="Rindha Pertami" w:date="2021-02-15T11:53:00Z">
        <w:r w:rsidRPr="00C50A1E" w:rsidDel="0097141A">
          <w:rPr>
            <w:rFonts w:ascii="Roboto" w:eastAsia="Times New Roman" w:hAnsi="Roboto" w:cs="Times New Roman"/>
            <w:sz w:val="17"/>
            <w:szCs w:val="17"/>
          </w:rPr>
          <w:delText>  </w:delText>
        </w:r>
      </w:del>
      <w:ins w:id="7" w:author="Rindha Pertami" w:date="2021-02-15T11:53:00Z">
        <w:r w:rsidR="0097141A">
          <w:rPr>
            <w:rFonts w:ascii="Roboto" w:eastAsia="Times New Roman" w:hAnsi="Roboto" w:cs="Times New Roman"/>
            <w:sz w:val="17"/>
            <w:szCs w:val="17"/>
          </w:rPr>
          <w:t xml:space="preserve"> 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>10 3</w:t>
      </w:r>
    </w:p>
    <w:p w14:paraId="07476D2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C386751" wp14:editId="4AE0909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A2F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A0005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DE287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6510B0" w14:textId="0A31E4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8" w:author="Rindha Pertami" w:date="2021-02-15T12:04:00Z">
        <w:r w:rsidRPr="00C50A1E" w:rsidDel="00020A44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E0488" w14:textId="6E6A39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Rindha Pertami" w:date="2021-02-15T11:55:00Z"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 xml:space="preserve">disalahkan </w:delText>
        </w:r>
      </w:del>
      <w:proofErr w:type="spellStart"/>
      <w:ins w:id="10" w:author="Rindha Pertami" w:date="2021-02-15T11:55:00Z">
        <w:r w:rsidR="0097141A">
          <w:rPr>
            <w:rFonts w:ascii="Times New Roman" w:eastAsia="Times New Roman" w:hAnsi="Times New Roman" w:cs="Times New Roman"/>
            <w:sz w:val="24"/>
            <w:szCs w:val="24"/>
          </w:rPr>
          <w:t>disalahart</w:t>
        </w:r>
      </w:ins>
      <w:ins w:id="11" w:author="Rindha Pertami" w:date="2021-02-15T11:56:00Z">
        <w:r w:rsidR="0097141A">
          <w:rPr>
            <w:rFonts w:ascii="Times New Roman" w:eastAsia="Times New Roman" w:hAnsi="Times New Roman" w:cs="Times New Roman"/>
            <w:sz w:val="24"/>
            <w:szCs w:val="24"/>
          </w:rPr>
          <w:t>ikan</w:t>
        </w:r>
        <w:proofErr w:type="spellEnd"/>
        <w:r w:rsidR="00971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Rindha Pertami" w:date="2021-02-15T11:56:00Z"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</w:del>
      <w:ins w:id="13" w:author="Rindha Pertami" w:date="2021-02-15T11:56:00Z">
        <w:r w:rsidR="00971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141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del w:id="14" w:author="Rindha Pertami" w:date="2021-02-15T11:56:00Z"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40B205" w14:textId="5F7642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Rindha Pertami" w:date="2021-02-15T11:56:00Z">
        <w:r w:rsidDel="0097141A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ins w:id="16" w:author="Rindha Pertami" w:date="2021-02-15T11:56:00Z">
        <w:r w:rsidR="00971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141A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</w:ins>
      <w:del w:id="17" w:author="Rindha Pertami" w:date="2021-02-15T11:56:00Z"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FA30C6" w14:textId="62952B1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18" w:author="Rindha Pertami" w:date="2021-02-15T12:05:00Z">
        <w:r w:rsidRPr="00C50A1E" w:rsidDel="00020A44">
          <w:rPr>
            <w:rFonts w:ascii="Times New Roman" w:eastAsia="Times New Roman" w:hAnsi="Times New Roman" w:cs="Times New Roman"/>
            <w:sz w:val="24"/>
            <w:szCs w:val="24"/>
          </w:rPr>
          <w:delText xml:space="preserve">asyik </w:delText>
        </w:r>
      </w:del>
      <w:proofErr w:type="spellStart"/>
      <w:ins w:id="19" w:author="Rindha Pertami" w:date="2021-02-15T12:05:00Z">
        <w:r w:rsidR="00020A44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 w:rsidR="003B5B40">
          <w:rPr>
            <w:rFonts w:ascii="Times New Roman" w:eastAsia="Times New Roman" w:hAnsi="Times New Roman" w:cs="Times New Roman"/>
            <w:sz w:val="24"/>
            <w:szCs w:val="24"/>
          </w:rPr>
          <w:t>sik</w:t>
        </w:r>
        <w:proofErr w:type="spellEnd"/>
        <w:r w:rsidR="003B5B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DF64C" w14:textId="4DED6B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Rindha Pertami" w:date="2021-02-15T11:57:00Z"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Rindha Pertami" w:date="2021-02-15T11:57:00Z">
        <w:r w:rsidR="0097141A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971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B4E7754" w14:textId="284B47F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22"/>
      <w:del w:id="23" w:author="Rindha Pertami" w:date="2021-02-15T11:57:00Z">
        <w:r w:rsidRPr="00C50A1E" w:rsidDel="0097141A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commentRangeEnd w:id="22"/>
      <w:r w:rsidR="0097141A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C44DA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3B5B40">
        <w:rPr>
          <w:rFonts w:ascii="Times New Roman" w:eastAsia="Times New Roman" w:hAnsi="Times New Roman" w:cs="Times New Roman"/>
          <w:i/>
          <w:iCs/>
          <w:sz w:val="24"/>
          <w:szCs w:val="24"/>
          <w:rPrChange w:id="25" w:author="Rindha Pertami" w:date="2021-02-15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3B5B40">
        <w:rPr>
          <w:rFonts w:ascii="Times New Roman" w:eastAsia="Times New Roman" w:hAnsi="Times New Roman" w:cs="Times New Roman"/>
          <w:i/>
          <w:iCs/>
          <w:sz w:val="24"/>
          <w:szCs w:val="24"/>
          <w:rPrChange w:id="26" w:author="Rindha Pertami" w:date="2021-02-15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B5B40">
        <w:rPr>
          <w:rFonts w:ascii="Times New Roman" w:eastAsia="Times New Roman" w:hAnsi="Times New Roman" w:cs="Times New Roman"/>
          <w:i/>
          <w:iCs/>
          <w:sz w:val="24"/>
          <w:szCs w:val="24"/>
          <w:rPrChange w:id="27" w:author="Rindha Pertami" w:date="2021-02-15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bulat</w:t>
      </w:r>
      <w:proofErr w:type="spellEnd"/>
      <w:r w:rsidRPr="003B5B40">
        <w:rPr>
          <w:rFonts w:ascii="Times New Roman" w:eastAsia="Times New Roman" w:hAnsi="Times New Roman" w:cs="Times New Roman"/>
          <w:i/>
          <w:iCs/>
          <w:sz w:val="24"/>
          <w:szCs w:val="24"/>
          <w:rPrChange w:id="28" w:author="Rindha Pertami" w:date="2021-02-15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B5B40">
        <w:rPr>
          <w:rFonts w:ascii="Times New Roman" w:eastAsia="Times New Roman" w:hAnsi="Times New Roman" w:cs="Times New Roman"/>
          <w:i/>
          <w:iCs/>
          <w:sz w:val="24"/>
          <w:szCs w:val="24"/>
          <w:rPrChange w:id="29" w:author="Rindha Pertami" w:date="2021-02-15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3B5B40">
        <w:rPr>
          <w:rFonts w:ascii="Times New Roman" w:eastAsia="Times New Roman" w:hAnsi="Times New Roman" w:cs="Times New Roman"/>
          <w:i/>
          <w:iCs/>
          <w:sz w:val="24"/>
          <w:szCs w:val="24"/>
          <w:rPrChange w:id="30" w:author="Rindha Pertami" w:date="2021-02-15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B5B40">
        <w:rPr>
          <w:rFonts w:ascii="Times New Roman" w:eastAsia="Times New Roman" w:hAnsi="Times New Roman" w:cs="Times New Roman"/>
          <w:i/>
          <w:iCs/>
          <w:sz w:val="24"/>
          <w:szCs w:val="24"/>
          <w:rPrChange w:id="31" w:author="Rindha Pertami" w:date="2021-02-15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4"/>
      <w:r w:rsidR="003B5B40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8A21DE" w14:textId="776C512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32"/>
      <w:proofErr w:type="spellEnd"/>
      <w:del w:id="33" w:author="Rindha Pertami" w:date="2021-02-15T11:59:00Z"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34" w:author="Rindha Pertami" w:date="2021-02-15T11:58:00Z"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>kok~</w:delText>
        </w:r>
      </w:del>
      <w:ins w:id="35" w:author="Rindha Pertami" w:date="2021-02-15T11:59:00Z">
        <w:r w:rsidR="0097141A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commentRangeEnd w:id="32"/>
        <w:r w:rsidR="0097141A">
          <w:rPr>
            <w:rStyle w:val="CommentReference"/>
          </w:rPr>
          <w:commentReference w:id="32"/>
        </w:r>
      </w:ins>
    </w:p>
    <w:p w14:paraId="76421B1C" w14:textId="61787F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36" w:author="Rindha Pertami" w:date="2021-02-15T11:59:00Z">
        <w:r w:rsidRPr="00C50A1E" w:rsidDel="0097141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37" w:author="Rindha Pertami" w:date="2021-02-15T11:59:00Z"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Rindha Pertami" w:date="2021-02-15T12:00:00Z"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ins w:id="39" w:author="Rindha Pertami" w:date="2021-02-15T12:00:00Z">
        <w:r w:rsidR="00971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141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971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6FC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9EA59A4" w14:textId="631A39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0" w:author="Rindha Pertami" w:date="2021-02-15T12:00:00Z">
        <w:r w:rsidDel="0097141A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41" w:author="Rindha Pertami" w:date="2021-02-15T12:00:00Z">
        <w:r w:rsidR="00971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141A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971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Rindha Pertami" w:date="2021-02-15T12:01:00Z"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43" w:author="Rindha Pertami" w:date="2021-02-15T12:01:00Z">
        <w:r w:rsidR="0097141A">
          <w:rPr>
            <w:rFonts w:ascii="Times New Roman" w:eastAsia="Times New Roman" w:hAnsi="Times New Roman" w:cs="Times New Roman"/>
            <w:sz w:val="24"/>
            <w:szCs w:val="24"/>
          </w:rPr>
          <w:t>enggan</w:t>
        </w:r>
        <w:proofErr w:type="spellEnd"/>
        <w:r w:rsidR="00971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DBB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9E3FCB" w14:textId="5813499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Rindha Pertami" w:date="2021-02-15T12:01:00Z">
        <w:r w:rsidRPr="00C50A1E" w:rsidDel="0097141A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A023565" w14:textId="5F8F1F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Rindha Pertami" w:date="2021-02-15T12:02:00Z">
        <w:r w:rsidRPr="0097141A" w:rsidDel="0097141A">
          <w:rPr>
            <w:rFonts w:ascii="Times New Roman" w:eastAsia="Times New Roman" w:hAnsi="Times New Roman" w:cs="Times New Roman"/>
            <w:sz w:val="24"/>
            <w:szCs w:val="24"/>
            <w:rPrChange w:id="46" w:author="Rindha Pertami" w:date="2021-02-15T12:0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biang </w:delText>
        </w:r>
      </w:del>
      <w:ins w:id="47" w:author="Rindha Pertami" w:date="2021-02-15T12:02:00Z">
        <w:r w:rsidR="00971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141A" w:rsidRPr="0097141A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48" w:author="Rindha Pertami" w:date="2021-02-15T12:0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biang</w:t>
        </w:r>
        <w:proofErr w:type="spellEnd"/>
        <w:r w:rsidR="009714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9"/>
      <w:proofErr w:type="spellStart"/>
      <w:r w:rsidRPr="0097141A">
        <w:rPr>
          <w:rFonts w:ascii="Times New Roman" w:eastAsia="Times New Roman" w:hAnsi="Times New Roman" w:cs="Times New Roman"/>
          <w:i/>
          <w:iCs/>
          <w:sz w:val="24"/>
          <w:szCs w:val="24"/>
          <w:rPrChange w:id="50" w:author="Rindha Pertami" w:date="2021-02-15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97141A">
        <w:rPr>
          <w:rFonts w:ascii="Times New Roman" w:eastAsia="Times New Roman" w:hAnsi="Times New Roman" w:cs="Times New Roman"/>
          <w:i/>
          <w:iCs/>
          <w:sz w:val="24"/>
          <w:szCs w:val="24"/>
          <w:rPrChange w:id="51" w:author="Rindha Pertami" w:date="2021-02-15T12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commentRangeEnd w:id="49"/>
      <w:r w:rsidR="0097141A">
        <w:rPr>
          <w:rStyle w:val="CommentReference"/>
        </w:rPr>
        <w:commentReference w:id="4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C75E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2"/>
      <w:proofErr w:type="spellStart"/>
      <w:r w:rsidRPr="00020A44">
        <w:rPr>
          <w:rFonts w:ascii="Times New Roman" w:eastAsia="Times New Roman" w:hAnsi="Times New Roman" w:cs="Times New Roman"/>
          <w:i/>
          <w:iCs/>
          <w:sz w:val="24"/>
          <w:szCs w:val="24"/>
          <w:rPrChange w:id="53" w:author="Rindha Pertami" w:date="2021-02-15T12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commentRangeEnd w:id="52"/>
      <w:proofErr w:type="spellEnd"/>
      <w:r w:rsidR="00020A44" w:rsidRPr="00020A44">
        <w:rPr>
          <w:rStyle w:val="CommentReference"/>
          <w:i/>
          <w:iCs/>
          <w:rPrChange w:id="54" w:author="Rindha Pertami" w:date="2021-02-15T12:03:00Z">
            <w:rPr>
              <w:rStyle w:val="CommentReference"/>
            </w:rPr>
          </w:rPrChange>
        </w:rPr>
        <w:commentReference w:id="52"/>
      </w:r>
      <w:r w:rsidRPr="00020A44">
        <w:rPr>
          <w:rFonts w:ascii="Times New Roman" w:eastAsia="Times New Roman" w:hAnsi="Times New Roman" w:cs="Times New Roman"/>
          <w:i/>
          <w:iCs/>
          <w:sz w:val="24"/>
          <w:szCs w:val="24"/>
          <w:rPrChange w:id="55" w:author="Rindha Pertami" w:date="2021-02-15T12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875A3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159D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C3A076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93AE365" w14:textId="77777777" w:rsidR="00927764" w:rsidRPr="00C50A1E" w:rsidRDefault="00927764" w:rsidP="00927764"/>
    <w:p w14:paraId="33325F9A" w14:textId="77777777" w:rsidR="00927764" w:rsidRPr="005A045A" w:rsidRDefault="00927764" w:rsidP="00927764">
      <w:pPr>
        <w:rPr>
          <w:i/>
        </w:rPr>
      </w:pPr>
    </w:p>
    <w:p w14:paraId="2E8A5C7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D0AA3BE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2" w:author="Rindha Pertami" w:date="2021-02-15T11:57:00Z" w:initials="RP">
    <w:p w14:paraId="6B14B6CE" w14:textId="3EB57C7B" w:rsidR="0097141A" w:rsidRDefault="0097141A">
      <w:pPr>
        <w:pStyle w:val="CommentText"/>
      </w:pPr>
      <w:r>
        <w:rPr>
          <w:rStyle w:val="CommentReference"/>
        </w:rPr>
        <w:annotationRef/>
      </w:r>
      <w:proofErr w:type="spellStart"/>
      <w:r>
        <w:t>Jangan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garis pada tulisan</w:t>
      </w:r>
    </w:p>
  </w:comment>
  <w:comment w:id="24" w:author="Rindha Pertami" w:date="2021-02-15T12:05:00Z" w:initials="RP">
    <w:p w14:paraId="0FA36E2C" w14:textId="38BA1FAA" w:rsidR="003B5B40" w:rsidRDefault="003B5B40">
      <w:pPr>
        <w:pStyle w:val="CommentText"/>
      </w:pPr>
      <w:r>
        <w:rPr>
          <w:rStyle w:val="CommentReference"/>
        </w:rPr>
        <w:annotationRef/>
      </w:r>
      <w:r>
        <w:t xml:space="preserve">Jargon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italic</w:t>
      </w:r>
    </w:p>
  </w:comment>
  <w:comment w:id="32" w:author="Rindha Pertami" w:date="2021-02-15T11:59:00Z" w:initials="RP">
    <w:p w14:paraId="1171B297" w14:textId="1999EFF5" w:rsidR="0097141A" w:rsidRDefault="0097141A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ditambahakan</w:t>
      </w:r>
      <w:proofErr w:type="spellEnd"/>
      <w:r>
        <w:t xml:space="preserve"> kata </w:t>
      </w:r>
      <w:proofErr w:type="spellStart"/>
      <w:r>
        <w:t>kok</w:t>
      </w:r>
      <w:proofErr w:type="spellEnd"/>
    </w:p>
  </w:comment>
  <w:comment w:id="49" w:author="Rindha Pertami" w:date="2021-02-15T12:03:00Z" w:initials="RP">
    <w:p w14:paraId="142E2EB7" w14:textId="7454AACA" w:rsidR="0097141A" w:rsidRDefault="0097141A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52" w:author="Rindha Pertami" w:date="2021-02-15T12:03:00Z" w:initials="RP">
    <w:p w14:paraId="02FFDA6C" w14:textId="4AADD785" w:rsidR="00020A44" w:rsidRDefault="00020A44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italic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14B6CE" w15:done="0"/>
  <w15:commentEx w15:paraId="0FA36E2C" w15:done="0"/>
  <w15:commentEx w15:paraId="1171B297" w15:done="0"/>
  <w15:commentEx w15:paraId="142E2EB7" w15:done="0"/>
  <w15:commentEx w15:paraId="02FFDA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4E047" w16cex:dateUtc="2021-02-15T04:57:00Z"/>
  <w16cex:commentExtensible w16cex:durableId="23D4E220" w16cex:dateUtc="2021-02-15T05:05:00Z"/>
  <w16cex:commentExtensible w16cex:durableId="23D4E08D" w16cex:dateUtc="2021-02-15T04:59:00Z"/>
  <w16cex:commentExtensible w16cex:durableId="23D4E17A" w16cex:dateUtc="2021-02-15T05:03:00Z"/>
  <w16cex:commentExtensible w16cex:durableId="23D4E193" w16cex:dateUtc="2021-02-15T0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14B6CE" w16cid:durableId="23D4E047"/>
  <w16cid:commentId w16cid:paraId="0FA36E2C" w16cid:durableId="23D4E220"/>
  <w16cid:commentId w16cid:paraId="1171B297" w16cid:durableId="23D4E08D"/>
  <w16cid:commentId w16cid:paraId="142E2EB7" w16cid:durableId="23D4E17A"/>
  <w16cid:commentId w16cid:paraId="02FFDA6C" w16cid:durableId="23D4E1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38F48" w14:textId="77777777" w:rsidR="003F2BC2" w:rsidRDefault="003F2BC2">
      <w:r>
        <w:separator/>
      </w:r>
    </w:p>
  </w:endnote>
  <w:endnote w:type="continuationSeparator" w:id="0">
    <w:p w14:paraId="5155E7FE" w14:textId="77777777" w:rsidR="003F2BC2" w:rsidRDefault="003F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E3B99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FD13440" w14:textId="77777777" w:rsidR="00941E77" w:rsidRDefault="003F2BC2">
    <w:pPr>
      <w:pStyle w:val="Footer"/>
    </w:pPr>
  </w:p>
  <w:p w14:paraId="37CE42A8" w14:textId="77777777" w:rsidR="00941E77" w:rsidRDefault="003F2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BD572" w14:textId="77777777" w:rsidR="003F2BC2" w:rsidRDefault="003F2BC2">
      <w:r>
        <w:separator/>
      </w:r>
    </w:p>
  </w:footnote>
  <w:footnote w:type="continuationSeparator" w:id="0">
    <w:p w14:paraId="32AA8FD3" w14:textId="77777777" w:rsidR="003F2BC2" w:rsidRDefault="003F2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ndha Pertami">
    <w15:presenceInfo w15:providerId="Windows Live" w15:userId="da19f11149e007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0A44"/>
    <w:rsid w:val="000728F3"/>
    <w:rsid w:val="0012251A"/>
    <w:rsid w:val="002318A3"/>
    <w:rsid w:val="003B5B40"/>
    <w:rsid w:val="003F2BC2"/>
    <w:rsid w:val="0042167F"/>
    <w:rsid w:val="00924DF5"/>
    <w:rsid w:val="00927764"/>
    <w:rsid w:val="0097141A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F2A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9714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4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4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4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Rindha Pertami</cp:lastModifiedBy>
  <cp:revision>5</cp:revision>
  <dcterms:created xsi:type="dcterms:W3CDTF">2020-08-26T21:16:00Z</dcterms:created>
  <dcterms:modified xsi:type="dcterms:W3CDTF">2021-02-15T05:06:00Z</dcterms:modified>
</cp:coreProperties>
</file>