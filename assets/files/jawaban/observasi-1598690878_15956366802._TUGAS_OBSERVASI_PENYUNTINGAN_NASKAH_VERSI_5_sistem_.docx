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artikel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berikut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ini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dengan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menggunakan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tanda-tanda</w:t>
      </w:r>
      <w:r w:rsidR="00E82886">
        <w:rPr>
          <w:rFonts w:ascii="Cambria" w:hAnsi="Cambria" w:cs="Times New Roman"/>
          <w:sz w:val="24"/>
          <w:szCs w:val="24"/>
          <w:lang w:val="id-ID"/>
        </w:rPr>
        <w:t xml:space="preserve"> </w:t>
      </w:r>
      <w:r w:rsidRPr="00927764">
        <w:rPr>
          <w:rFonts w:ascii="Cambria" w:hAnsi="Cambria" w:cs="Times New Roman"/>
          <w:sz w:val="24"/>
          <w:szCs w:val="24"/>
        </w:rPr>
        <w:t>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r w:rsidR="00E82886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Turun, Berat</w:t>
      </w:r>
      <w:r w:rsidR="00E82886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E82886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r w:rsidR="00E82886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romanti</w:t>
      </w:r>
      <w:ins w:id="0" w:author="User" w:date="2020-08-29T15:46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1" w:author="User" w:date="2020-08-29T15:46:00Z">
        <w:r w:rsidR="00E82886" w:rsidDel="00E82886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putih yang aromanya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2" w:author="User" w:date="2020-08-29T15:46:00Z">
        <w:r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3" w:author="User" w:date="2020-08-29T15:47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penggorengan di kala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Januari, hujan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sehari-har</w:t>
      </w:r>
      <w:ins w:id="4" w:author="User" w:date="2020-08-29T15:47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i.</w:t>
        </w:r>
      </w:ins>
      <w:del w:id="5" w:author="User" w:date="2020-08-29T15:47:00Z">
        <w:r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 xml:space="preserve">i, </w:delText>
        </w:r>
      </w:del>
      <w:ins w:id="6" w:author="User" w:date="2020-08-29T15:47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7" w:author="User" w:date="2020-08-29T15:47:00Z">
        <w:r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 kata orang sering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Benar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saja. Meski </w:t>
      </w:r>
      <w:del w:id="8" w:author="User" w:date="2020-08-29T15:47:00Z">
        <w:r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9" w:author="User" w:date="2020-08-29T15:47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0" w:author="User" w:date="2020-08-29T15:47:00Z">
        <w:r w:rsidDel="00E82886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dat</w:t>
      </w:r>
      <w:ins w:id="11" w:author="User" w:date="2020-08-29T15:47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12" w:author="User" w:date="2020-08-29T15:47:00Z">
        <w:r w:rsidR="00E82886" w:rsidDel="00E82886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="00E82886">
        <w:rPr>
          <w:rFonts w:ascii="Times New Roman" w:eastAsia="Times New Roman" w:hAnsi="Times New Roman" w:cs="Times New Roman"/>
          <w:sz w:val="24"/>
          <w:szCs w:val="24"/>
        </w:rPr>
        <w:t>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:rsidR="00927764" w:rsidRPr="00C50A1E" w:rsidRDefault="00E8288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Hujan yang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hatimu yang </w:t>
      </w:r>
      <w:r w:rsidR="00927764" w:rsidRPr="00E82886">
        <w:rPr>
          <w:rFonts w:ascii="Times New Roman" w:eastAsia="Times New Roman" w:hAnsi="Times New Roman" w:cs="Times New Roman"/>
          <w:i/>
          <w:sz w:val="24"/>
          <w:szCs w:val="24"/>
          <w:rPrChange w:id="13" w:author="User" w:date="2020-08-29T15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pun perilaku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makan. Ya, hujan yang membuat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lapar. Kok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bisa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 w:rsidR="00E828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 w:rsidR="00E828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 w:rsidR="00E8288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dat</w:t>
      </w:r>
      <w:ins w:id="14" w:author="User" w:date="2020-08-29T15:48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15" w:author="User" w:date="2020-08-29T15:48:00Z">
        <w:r w:rsidR="00E82886" w:rsidDel="00E82886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="00E82886">
        <w:rPr>
          <w:rFonts w:ascii="Times New Roman" w:eastAsia="Times New Roman" w:hAnsi="Times New Roman" w:cs="Times New Roman"/>
          <w:sz w:val="24"/>
          <w:szCs w:val="24"/>
        </w:rPr>
        <w:t>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6" w:author="User" w:date="2020-08-29T15:48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17" w:author="User" w:date="2020-08-29T15:48:00Z">
        <w:r w:rsidDel="00E82886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</w:t>
      </w:r>
      <w:ins w:id="18" w:author="User" w:date="2020-08-29T15:48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</w:t>
        </w:r>
      </w:ins>
      <w:del w:id="19" w:author="User" w:date="2020-08-29T15:48:00Z">
        <w:r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 di saat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20" w:author="User" w:date="2020-08-29T15:48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c</w:t>
        </w:r>
      </w:ins>
      <w:del w:id="21" w:author="User" w:date="2020-08-29T15:48:00Z">
        <w:r w:rsidR="00E82886"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yang dalam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bi</w:t>
      </w:r>
      <w:ins w:id="22" w:author="User" w:date="2020-08-29T15:49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</w:t>
        </w:r>
      </w:ins>
      <w:del w:id="23" w:author="User" w:date="2020-08-29T15:49:00Z">
        <w:r w:rsidR="00E82886" w:rsidDel="00E82886">
          <w:rPr>
            <w:rFonts w:ascii="Times New Roman" w:eastAsia="Times New Roman" w:hAnsi="Times New Roman" w:cs="Times New Roman"/>
            <w:sz w:val="24"/>
            <w:szCs w:val="24"/>
          </w:rPr>
          <w:delText>as</w:delText>
        </w:r>
      </w:del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sekali duduk. Belum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cukup, tambah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biji eh kok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r w:rsidR="00E82886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r w:rsidR="00E82886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bi</w:t>
      </w:r>
      <w:ins w:id="24" w:author="User" w:date="2020-08-29T15:49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</w:t>
        </w:r>
      </w:ins>
      <w:del w:id="25" w:author="User" w:date="2020-08-29T15:49:00Z">
        <w:r w:rsidR="00E82886" w:rsidDel="00E82886">
          <w:rPr>
            <w:rFonts w:ascii="Times New Roman" w:eastAsia="Times New Roman" w:hAnsi="Times New Roman" w:cs="Times New Roman"/>
            <w:sz w:val="24"/>
            <w:szCs w:val="24"/>
          </w:rPr>
          <w:delText>as</w:delText>
        </w:r>
      </w:del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</w:t>
      </w:r>
      <w:del w:id="26" w:author="User" w:date="2020-08-29T15:49:00Z">
        <w:r w:rsidRPr="00C50A1E" w:rsidDel="00E82886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seperti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gor</w:t>
      </w:r>
      <w:ins w:id="27" w:author="User" w:date="2020-08-29T15:49:00Z">
        <w:r w:rsidR="00E8288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</w:t>
        </w:r>
      </w:ins>
      <w:del w:id="28" w:author="User" w:date="2020-08-29T15:49:00Z">
        <w:r w:rsidR="00E82886" w:rsidDel="00E82886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r w:rsidR="00E82886">
        <w:rPr>
          <w:rFonts w:ascii="Times New Roman" w:eastAsia="Times New Roman" w:hAnsi="Times New Roman" w:cs="Times New Roman"/>
          <w:sz w:val="24"/>
          <w:szCs w:val="24"/>
        </w:rPr>
        <w:t>ng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del w:id="29" w:author="User" w:date="2020-08-29T15:49:00Z">
        <w:r w:rsidRPr="00C50A1E" w:rsidDel="00E06E5B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E82886">
        <w:rPr>
          <w:rFonts w:ascii="Times New Roman" w:eastAsia="Times New Roman" w:hAnsi="Times New Roman" w:cs="Times New Roman"/>
          <w:sz w:val="24"/>
          <w:szCs w:val="24"/>
        </w:rPr>
        <w:t>metabolism</w:t>
      </w:r>
      <w:ins w:id="30" w:author="User" w:date="2020-08-29T15:49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</w:t>
        </w:r>
      </w:ins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 w:rsidR="00E8288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ins w:id="31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ins w:id="32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ins w:id="33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ins w:id="34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35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ins w:id="36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ins w:id="37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ins w:id="38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ins w:id="39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darimakananmu,</w:t>
      </w:r>
      <w:r w:rsidRPr="00E06E5B">
        <w:rPr>
          <w:rFonts w:ascii="Times New Roman" w:eastAsia="Times New Roman" w:hAnsi="Times New Roman" w:cs="Times New Roman"/>
          <w:i/>
          <w:sz w:val="24"/>
          <w:szCs w:val="24"/>
          <w:rPrChange w:id="40" w:author="User" w:date="2020-08-29T15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</w:t>
      </w:r>
      <w:ins w:id="41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ins w:id="42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ins w:id="43" w:author="User" w:date="2020-08-29T15:50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ins w:id="44" w:author="User" w:date="2020-08-29T15:50:00Z">
        <w:r w:rsidR="00E06E5B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 yang Bisa</w:t>
      </w:r>
      <w:ins w:id="45" w:author="User" w:date="2020-08-29T15:50:00Z">
        <w:r w:rsidR="00E06E5B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ins w:id="46" w:author="User" w:date="2020-08-29T15:51:00Z">
        <w:r w:rsidR="00E06E5B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</w:t>
      </w:r>
      <w:ins w:id="47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48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ins w:id="49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50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ins w:id="51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ins w:id="52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53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ins w:id="54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55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ins w:id="56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ins w:id="57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ins w:id="58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59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60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61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ins w:id="62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ins w:id="63" w:author="User" w:date="2020-08-29T15:51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saja. Ya, ini</w:t>
      </w:r>
      <w:ins w:id="64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ins w:id="65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ins w:id="66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 yang jadi</w:t>
      </w:r>
      <w:ins w:id="67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ins w:id="68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ins w:id="69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ins w:id="70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ins w:id="71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ins w:id="72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ins w:id="73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ins w:id="74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75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ins w:id="76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ins w:id="77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ins w:id="78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79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ins w:id="80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ins w:id="81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ins w:id="82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ins w:id="83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ins w:id="84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ins w:id="85" w:author="User" w:date="2020-08-29T15:52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ins w:id="86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ins w:id="87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ins w:id="88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ins w:id="89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lemari</w:t>
        </w:r>
      </w:ins>
      <w:del w:id="90" w:author="User" w:date="2020-08-29T15:53:00Z">
        <w:r w:rsidDel="00E06E5B">
          <w:rPr>
            <w:rFonts w:ascii="Times New Roman" w:eastAsia="Times New Roman" w:hAnsi="Times New Roman" w:cs="Times New Roman"/>
            <w:sz w:val="24"/>
            <w:szCs w:val="24"/>
          </w:rPr>
          <w:delText>almar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i</w:t>
      </w:r>
      <w:ins w:id="91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ins w:id="92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ins w:id="93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ins w:id="94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ins w:id="95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ins w:id="96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ins w:id="97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ins w:id="98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ins w:id="99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ins w:id="100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ins w:id="101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ins w:id="102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ins w:id="103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ins w:id="104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05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saathujan. Yang sering</w:t>
      </w:r>
      <w:ins w:id="106" w:author="User" w:date="2020-08-29T15:53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ins w:id="107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08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ins w:id="109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ins w:id="110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11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ins w:id="112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ins w:id="113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ins w:id="114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ins w:id="115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E06E5B">
        <w:rPr>
          <w:rFonts w:ascii="Times New Roman" w:eastAsia="Times New Roman" w:hAnsi="Times New Roman" w:cs="Times New Roman"/>
          <w:i/>
          <w:sz w:val="24"/>
          <w:szCs w:val="24"/>
          <w:rPrChange w:id="116" w:author="User" w:date="2020-08-29T15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mulai</w:t>
      </w:r>
      <w:ins w:id="117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ins w:id="118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ins w:id="119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ins w:id="120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memperhatikan </w:t>
      </w:r>
      <w:ins w:id="121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</w:t>
        </w:r>
      </w:ins>
      <w:del w:id="122" w:author="User" w:date="2020-08-29T15:54:00Z">
        <w:r w:rsidRPr="00C50A1E" w:rsidDel="00E06E5B">
          <w:rPr>
            <w:rFonts w:ascii="Times New Roman" w:eastAsia="Times New Roman" w:hAnsi="Times New Roman" w:cs="Times New Roman"/>
            <w:sz w:val="24"/>
            <w:szCs w:val="24"/>
          </w:rPr>
          <w:delText>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abel informasi</w:t>
      </w:r>
      <w:ins w:id="123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ins w:id="124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ins w:id="125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126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ins w:id="127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128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kemasan. Atau</w:t>
      </w:r>
      <w:ins w:id="129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ins w:id="130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ins w:id="131" w:author="User" w:date="2020-08-29T15:54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ins w:id="132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ins w:id="133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ins w:id="134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135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ins w:id="136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ins w:id="137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ins w:id="138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ins w:id="139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ins w:id="140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ins w:id="141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ins w:id="142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bisa </w:t>
        </w:r>
      </w:ins>
      <w:del w:id="143" w:author="User" w:date="2020-08-29T15:55:00Z">
        <w:r w:rsidRPr="00C50A1E" w:rsidDel="00E06E5B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144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jadi</w:t>
        </w:r>
      </w:ins>
      <w:del w:id="145" w:author="User" w:date="2020-08-29T15:55:00Z">
        <w:r w:rsidRPr="00C50A1E" w:rsidDel="00E06E5B">
          <w:rPr>
            <w:rFonts w:ascii="Times New Roman" w:eastAsia="Times New Roman" w:hAnsi="Times New Roman" w:cs="Times New Roman"/>
            <w:sz w:val="24"/>
            <w:szCs w:val="24"/>
          </w:rPr>
          <w:delText>jad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ins w:id="146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ins w:id="147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ins w:id="148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ins w:id="149" w:author="User" w:date="2020-08-29T15:55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ins w:id="150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ins w:id="151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ins w:id="152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ins w:id="153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ins w:id="154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ins w:id="155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ins w:id="156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ins w:id="157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ins w:id="158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tutup media </w:t>
      </w:r>
      <w:del w:id="159" w:author="User" w:date="2020-08-29T15:56:00Z">
        <w:r w:rsidRPr="00C50A1E" w:rsidDel="00E06E5B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ins w:id="160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ins w:id="161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ins w:id="162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ins w:id="163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</w:t>
      </w:r>
      <w:r w:rsidRPr="00E06E5B">
        <w:rPr>
          <w:rFonts w:ascii="Times New Roman" w:eastAsia="Times New Roman" w:hAnsi="Times New Roman" w:cs="Times New Roman"/>
          <w:i/>
          <w:sz w:val="24"/>
          <w:szCs w:val="24"/>
          <w:rPrChange w:id="164" w:author="User" w:date="2020-08-29T15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ins w:id="165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ins w:id="166" w:author="User" w:date="2020-08-29T15:56:00Z">
        <w:r w:rsidR="00E06E5B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membuatlemak-lemak yang 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anmagersaja. 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jangansalahkanhujannya. Soalnafsumakaninilebihbanyaksalahnya di kamu. Kamu yang tidak bisamengendalikandiri. 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bookmarkStart w:id="167" w:name="_GoBack"/>
      <w:bookmarkEnd w:id="167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saathujan. Cobaingat-ingatapa yang kamumakansaathujan?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kuahsusuditambahtelur. Yabisalahlebihdari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149" w:rsidRDefault="00664149" w:rsidP="00D947BA">
      <w:r>
        <w:separator/>
      </w:r>
    </w:p>
  </w:endnote>
  <w:endnote w:type="continuationSeparator" w:id="1">
    <w:p w:rsidR="00664149" w:rsidRDefault="00664149" w:rsidP="00D947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664149">
    <w:pPr>
      <w:pStyle w:val="Footer"/>
    </w:pPr>
  </w:p>
  <w:p w:rsidR="00941E77" w:rsidRDefault="00664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149" w:rsidRDefault="00664149" w:rsidP="00D947BA">
      <w:r>
        <w:separator/>
      </w:r>
    </w:p>
  </w:footnote>
  <w:footnote w:type="continuationSeparator" w:id="1">
    <w:p w:rsidR="00664149" w:rsidRDefault="00664149" w:rsidP="00D947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42167F"/>
    <w:rsid w:val="00664149"/>
    <w:rsid w:val="00924DF5"/>
    <w:rsid w:val="00927764"/>
    <w:rsid w:val="00D947BA"/>
    <w:rsid w:val="00E06E5B"/>
    <w:rsid w:val="00E82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82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2020-08-29T08:56:00Z</dcterms:modified>
</cp:coreProperties>
</file>