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072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31EECF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47497D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7F1049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5A028CA" w14:textId="77777777" w:rsidTr="00821BA2">
        <w:tc>
          <w:tcPr>
            <w:tcW w:w="9350" w:type="dxa"/>
          </w:tcPr>
          <w:p w14:paraId="544A02A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65391F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F12678C" w14:textId="3CDDC24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martina" w:date="2021-06-22T09:22:00Z">
              <w:r w:rsidR="005004CE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1" w:author="martina" w:date="2021-06-22T09:22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2" w:author="martina" w:date="2021-06-22T09:22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r w:rsidR="005004CE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1B4B03" w14:textId="2272A88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" w:author="martina" w:date="2021-06-22T09:23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martina" w:date="2021-06-22T09:23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19942B" w14:textId="736AD1C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="005004CE">
              <w:rPr>
                <w:rFonts w:ascii="Times New Roman" w:eastAsia="Times New Roman" w:hAnsi="Times New Roman" w:cs="Times New Roman"/>
                <w:szCs w:val="24"/>
              </w:rPr>
              <w:t>mperluas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562CE8" w14:textId="17E9DE6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martina" w:date="2021-06-22T09:24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dipubli</w:t>
            </w:r>
            <w:r w:rsidR="005004CE">
              <w:rPr>
                <w:rFonts w:ascii="Times New Roman" w:eastAsia="Times New Roman" w:hAnsi="Times New Roman" w:cs="Times New Roman"/>
                <w:szCs w:val="24"/>
              </w:rPr>
              <w:t>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705A0B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DF35D8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58D898" w14:textId="2B8CC05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6" w:author="martina" w:date="2021-06-22T09:25:00Z">
              <w:r w:rsidR="005004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7" w:author="martina" w:date="2021-06-22T09:25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7A081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968359" w14:textId="7B4B584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martina" w:date="2021-06-22T09:25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 w:rsidR="005004CE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39D15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121A312" w14:textId="0827D60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9" w:author="martina" w:date="2021-06-22T09:25:00Z">
              <w:r w:rsidR="005004CE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10" w:author="martina" w:date="2021-06-22T09:25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79AB8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0B71B09" w14:textId="792FEE4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" w:author="martina" w:date="2021-06-22T09:26:00Z">
              <w:r w:rsidR="005004CE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del w:id="12" w:author="martina" w:date="2021-06-22T09:26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9507CD" w14:textId="3ED5C00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F59340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C2D508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177F58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2143B9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D3F55D1" w14:textId="3216DFEC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3" w:author="martina" w:date="2021-06-22T09:26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14" w:author="martina" w:date="2021-06-22T09:26:00Z">
              <w:r w:rsidR="005004CE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11CC08B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7753DB" w14:textId="32992BB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</w:t>
            </w:r>
            <w:r w:rsidR="005004CE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D8F0A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95B07B" w14:textId="0881F05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martina" w:date="2021-06-22T09:27:00Z">
              <w:r w:rsidRPr="00EC6F38" w:rsidDel="005004CE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16" w:author="martina" w:date="2021-06-22T09:27:00Z">
              <w:r w:rsidR="005004CE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5004C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C49998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a">
    <w15:presenceInfo w15:providerId="None" w15:userId="mart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004CE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3BA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martina</cp:lastModifiedBy>
  <cp:revision>4</cp:revision>
  <dcterms:created xsi:type="dcterms:W3CDTF">2020-08-26T22:03:00Z</dcterms:created>
  <dcterms:modified xsi:type="dcterms:W3CDTF">2021-06-22T02:28:00Z</dcterms:modified>
</cp:coreProperties>
</file>