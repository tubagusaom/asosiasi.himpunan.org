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93225E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="0093225E">
        <w:rPr>
          <w:rFonts w:ascii="Minion Pro" w:hAnsi="Minion Pro"/>
          <w:lang w:val="id-ID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="0093225E">
        <w:rPr>
          <w:rFonts w:ascii="Minion Pro" w:hAnsi="Minion Pro"/>
          <w:lang w:val="id-ID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="0093225E">
        <w:rPr>
          <w:rFonts w:ascii="Minion Pro" w:hAnsi="Minion Pro"/>
          <w:lang w:val="id-ID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="0093225E">
        <w:rPr>
          <w:rFonts w:ascii="Minion Pro" w:hAnsi="Minion Pro"/>
          <w:lang w:val="id-ID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r w:rsidRPr="001D038C">
        <w:rPr>
          <w:rFonts w:ascii="Minion Pro" w:hAnsi="Minion Pro"/>
          <w:i/>
        </w:rPr>
        <w:t>Review</w:t>
      </w:r>
      <w:proofErr w:type="spellEnd"/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="0093225E">
        <w:rPr>
          <w:rFonts w:ascii="Minion Pro" w:hAnsi="Minion Pro"/>
          <w:lang w:val="id-ID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r w:rsidRPr="001D038C">
        <w:rPr>
          <w:rFonts w:ascii="Minion Pro" w:hAnsi="Minion Pro"/>
          <w:i/>
        </w:rPr>
        <w:t>Track</w:t>
      </w:r>
      <w:proofErr w:type="spellEnd"/>
      <w:r w:rsidRPr="001D038C">
        <w:rPr>
          <w:rFonts w:ascii="Minion Pro" w:hAnsi="Minion Pro"/>
          <w:i/>
        </w:rPr>
        <w:t xml:space="preserve"> Changes</w:t>
      </w:r>
      <w:r w:rsidR="0093225E">
        <w:rPr>
          <w:rFonts w:ascii="Minion Pro" w:hAnsi="Minion Pro"/>
          <w:i/>
          <w:lang w:val="id-ID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="0093225E">
        <w:rPr>
          <w:rFonts w:ascii="Minion Pro" w:hAnsi="Minion Pro"/>
          <w:lang w:val="id-ID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="0093225E">
        <w:rPr>
          <w:rFonts w:ascii="Minion Pro" w:hAnsi="Minion Pro"/>
          <w:lang w:val="id-ID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="0093225E">
        <w:rPr>
          <w:rFonts w:ascii="Minion Pro" w:hAnsi="Minion Pro"/>
          <w:lang w:val="id-ID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  <w:bookmarkStart w:id="0" w:name="_GoBack"/>
      <w:bookmarkEnd w:id="0"/>
    </w:p>
    <w:p w:rsidR="00E47E45" w:rsidRPr="00E47E45" w:rsidRDefault="00E47E45" w:rsidP="00E47E45">
      <w:pPr>
        <w:rPr>
          <w:ins w:id="1" w:author="lenovo" w:date="2021-04-24T13:21:00Z"/>
          <w:rPrChange w:id="2" w:author="lenovo" w:date="2021-04-24T13:22:00Z">
            <w:rPr>
              <w:ins w:id="3" w:author="lenovo" w:date="2021-04-24T13:21:00Z"/>
              <w:lang w:val="id-ID"/>
            </w:rPr>
          </w:rPrChange>
        </w:rPr>
        <w:pPrChange w:id="4" w:author="lenovo" w:date="2021-04-24T13:22:00Z">
          <w:pPr>
            <w:pStyle w:val="ListParagraph"/>
            <w:numPr>
              <w:numId w:val="3"/>
            </w:numPr>
            <w:spacing w:line="360" w:lineRule="auto"/>
            <w:ind w:hanging="360"/>
            <w:jc w:val="both"/>
          </w:pPr>
        </w:pPrChange>
      </w:pPr>
      <w:ins w:id="5" w:author="lenovo" w:date="2021-04-24T13:21:00Z">
        <w:r w:rsidRPr="00E47E45">
          <w:rPr>
            <w:rPrChange w:id="6" w:author="lenovo" w:date="2021-04-24T13:22:00Z">
              <w:rPr>
                <w:lang w:val="id-ID"/>
              </w:rPr>
            </w:rPrChange>
          </w:rPr>
          <w:t xml:space="preserve">Guru </w:t>
        </w:r>
        <w:proofErr w:type="spellStart"/>
        <w:r w:rsidRPr="00E47E45">
          <w:rPr>
            <w:rPrChange w:id="7" w:author="lenovo" w:date="2021-04-24T13:22:00Z">
              <w:rPr>
                <w:lang w:val="id-ID"/>
              </w:rPr>
            </w:rPrChange>
          </w:rPr>
          <w:t>merupakan</w:t>
        </w:r>
        <w:proofErr w:type="spellEnd"/>
        <w:r w:rsidRPr="00E47E45">
          <w:rPr>
            <w:rPrChange w:id="8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9" w:author="lenovo" w:date="2021-04-24T13:22:00Z">
              <w:rPr>
                <w:lang w:val="id-ID"/>
              </w:rPr>
            </w:rPrChange>
          </w:rPr>
          <w:t>sosok</w:t>
        </w:r>
        <w:proofErr w:type="spellEnd"/>
        <w:r w:rsidRPr="00E47E45">
          <w:rPr>
            <w:rPrChange w:id="10" w:author="lenovo" w:date="2021-04-24T13:22:00Z">
              <w:rPr>
                <w:lang w:val="id-ID"/>
              </w:rPr>
            </w:rPrChange>
          </w:rPr>
          <w:t xml:space="preserve"> yang </w:t>
        </w:r>
        <w:proofErr w:type="spellStart"/>
        <w:r w:rsidRPr="00E47E45">
          <w:rPr>
            <w:rPrChange w:id="11" w:author="lenovo" w:date="2021-04-24T13:22:00Z">
              <w:rPr>
                <w:lang w:val="id-ID"/>
              </w:rPr>
            </w:rPrChange>
          </w:rPr>
          <w:t>selalu</w:t>
        </w:r>
        <w:proofErr w:type="spellEnd"/>
        <w:r w:rsidRPr="00E47E45">
          <w:rPr>
            <w:rPrChange w:id="12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13" w:author="lenovo" w:date="2021-04-24T13:22:00Z">
              <w:rPr>
                <w:lang w:val="id-ID"/>
              </w:rPr>
            </w:rPrChange>
          </w:rPr>
          <w:t>mengajarkan</w:t>
        </w:r>
        <w:proofErr w:type="spellEnd"/>
        <w:r w:rsidRPr="00E47E45">
          <w:rPr>
            <w:rPrChange w:id="14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15" w:author="lenovo" w:date="2021-04-24T13:22:00Z">
              <w:rPr>
                <w:lang w:val="id-ID"/>
              </w:rPr>
            </w:rPrChange>
          </w:rPr>
          <w:t>banyak</w:t>
        </w:r>
        <w:proofErr w:type="spellEnd"/>
        <w:r w:rsidRPr="00E47E45">
          <w:rPr>
            <w:rPrChange w:id="16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17" w:author="lenovo" w:date="2021-04-24T13:22:00Z">
              <w:rPr>
                <w:lang w:val="id-ID"/>
              </w:rPr>
            </w:rPrChange>
          </w:rPr>
          <w:t>hal</w:t>
        </w:r>
        <w:proofErr w:type="spellEnd"/>
        <w:r w:rsidRPr="00E47E45">
          <w:rPr>
            <w:rPrChange w:id="18" w:author="lenovo" w:date="2021-04-24T13:22:00Z">
              <w:rPr>
                <w:lang w:val="id-ID"/>
              </w:rPr>
            </w:rPrChange>
          </w:rPr>
          <w:t xml:space="preserve">. Kita </w:t>
        </w:r>
        <w:proofErr w:type="spellStart"/>
        <w:r w:rsidRPr="00E47E45">
          <w:rPr>
            <w:rPrChange w:id="19" w:author="lenovo" w:date="2021-04-24T13:22:00Z">
              <w:rPr>
                <w:lang w:val="id-ID"/>
              </w:rPr>
            </w:rPrChange>
          </w:rPr>
          <w:t>dapat</w:t>
        </w:r>
        <w:proofErr w:type="spellEnd"/>
        <w:r w:rsidRPr="00E47E45">
          <w:rPr>
            <w:rPrChange w:id="20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21" w:author="lenovo" w:date="2021-04-24T13:22:00Z">
              <w:rPr>
                <w:lang w:val="id-ID"/>
              </w:rPr>
            </w:rPrChange>
          </w:rPr>
          <w:t>banyak</w:t>
        </w:r>
        <w:proofErr w:type="spellEnd"/>
        <w:r w:rsidRPr="00E47E45">
          <w:rPr>
            <w:rPrChange w:id="22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23" w:author="lenovo" w:date="2021-04-24T13:22:00Z">
              <w:rPr>
                <w:lang w:val="id-ID"/>
              </w:rPr>
            </w:rPrChange>
          </w:rPr>
          <w:t>ilmu</w:t>
        </w:r>
        <w:proofErr w:type="spellEnd"/>
        <w:r w:rsidRPr="00E47E45">
          <w:rPr>
            <w:rPrChange w:id="24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25" w:author="lenovo" w:date="2021-04-24T13:22:00Z">
              <w:rPr>
                <w:lang w:val="id-ID"/>
              </w:rPr>
            </w:rPrChange>
          </w:rPr>
          <w:t>dari</w:t>
        </w:r>
        <w:proofErr w:type="spellEnd"/>
        <w:r w:rsidRPr="00E47E45">
          <w:rPr>
            <w:rPrChange w:id="26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27" w:author="lenovo" w:date="2021-04-24T13:22:00Z">
              <w:rPr>
                <w:lang w:val="id-ID"/>
              </w:rPr>
            </w:rPrChange>
          </w:rPr>
          <w:t>seorang</w:t>
        </w:r>
        <w:proofErr w:type="spellEnd"/>
        <w:r w:rsidRPr="00E47E45">
          <w:rPr>
            <w:rPrChange w:id="28" w:author="lenovo" w:date="2021-04-24T13:22:00Z">
              <w:rPr>
                <w:lang w:val="id-ID"/>
              </w:rPr>
            </w:rPrChange>
          </w:rPr>
          <w:t xml:space="preserve"> yang </w:t>
        </w:r>
        <w:proofErr w:type="spellStart"/>
        <w:r w:rsidRPr="00E47E45">
          <w:rPr>
            <w:rPrChange w:id="29" w:author="lenovo" w:date="2021-04-24T13:22:00Z">
              <w:rPr>
                <w:lang w:val="id-ID"/>
              </w:rPr>
            </w:rPrChange>
          </w:rPr>
          <w:t>disebut</w:t>
        </w:r>
        <w:proofErr w:type="spellEnd"/>
        <w:r w:rsidRPr="00E47E45">
          <w:rPr>
            <w:rPrChange w:id="30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31" w:author="lenovo" w:date="2021-04-24T13:22:00Z">
              <w:rPr>
                <w:lang w:val="id-ID"/>
              </w:rPr>
            </w:rPrChange>
          </w:rPr>
          <w:t>dengan</w:t>
        </w:r>
        <w:proofErr w:type="spellEnd"/>
        <w:r w:rsidRPr="00E47E45">
          <w:rPr>
            <w:rPrChange w:id="32" w:author="lenovo" w:date="2021-04-24T13:22:00Z">
              <w:rPr>
                <w:lang w:val="id-ID"/>
              </w:rPr>
            </w:rPrChange>
          </w:rPr>
          <w:t xml:space="preserve"> guru. </w:t>
        </w:r>
        <w:proofErr w:type="spellStart"/>
        <w:r w:rsidRPr="00E47E45">
          <w:rPr>
            <w:rPrChange w:id="33" w:author="lenovo" w:date="2021-04-24T13:22:00Z">
              <w:rPr>
                <w:lang w:val="id-ID"/>
              </w:rPr>
            </w:rPrChange>
          </w:rPr>
          <w:t>Saat</w:t>
        </w:r>
        <w:proofErr w:type="spellEnd"/>
        <w:r w:rsidRPr="00E47E45">
          <w:rPr>
            <w:rPrChange w:id="34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35" w:author="lenovo" w:date="2021-04-24T13:22:00Z">
              <w:rPr>
                <w:lang w:val="id-ID"/>
              </w:rPr>
            </w:rPrChange>
          </w:rPr>
          <w:t>kita</w:t>
        </w:r>
        <w:proofErr w:type="spellEnd"/>
        <w:r w:rsidRPr="00E47E45">
          <w:rPr>
            <w:rPrChange w:id="36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37" w:author="lenovo" w:date="2021-04-24T13:22:00Z">
              <w:rPr>
                <w:lang w:val="id-ID"/>
              </w:rPr>
            </w:rPrChange>
          </w:rPr>
          <w:t>mulai</w:t>
        </w:r>
        <w:proofErr w:type="spellEnd"/>
        <w:r w:rsidRPr="00E47E45">
          <w:rPr>
            <w:rPrChange w:id="38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39" w:author="lenovo" w:date="2021-04-24T13:22:00Z">
              <w:rPr>
                <w:lang w:val="id-ID"/>
              </w:rPr>
            </w:rPrChange>
          </w:rPr>
          <w:t>sekolah</w:t>
        </w:r>
        <w:proofErr w:type="spellEnd"/>
        <w:r w:rsidRPr="00E47E45">
          <w:rPr>
            <w:rPrChange w:id="40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41" w:author="lenovo" w:date="2021-04-24T13:22:00Z">
              <w:rPr>
                <w:lang w:val="id-ID"/>
              </w:rPr>
            </w:rPrChange>
          </w:rPr>
          <w:t>di</w:t>
        </w:r>
        <w:proofErr w:type="spellEnd"/>
        <w:r w:rsidRPr="00E47E45">
          <w:rPr>
            <w:rPrChange w:id="42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43" w:author="lenovo" w:date="2021-04-24T13:22:00Z">
              <w:rPr>
                <w:lang w:val="id-ID"/>
              </w:rPr>
            </w:rPrChange>
          </w:rPr>
          <w:t>tingkat</w:t>
        </w:r>
        <w:proofErr w:type="spellEnd"/>
        <w:r w:rsidRPr="00E47E45">
          <w:rPr>
            <w:rPrChange w:id="44" w:author="lenovo" w:date="2021-04-24T13:22:00Z">
              <w:rPr>
                <w:lang w:val="id-ID"/>
              </w:rPr>
            </w:rPrChange>
          </w:rPr>
          <w:t xml:space="preserve"> SD </w:t>
        </w:r>
        <w:proofErr w:type="spellStart"/>
        <w:r w:rsidRPr="00E47E45">
          <w:rPr>
            <w:rPrChange w:id="45" w:author="lenovo" w:date="2021-04-24T13:22:00Z">
              <w:rPr>
                <w:lang w:val="id-ID"/>
              </w:rPr>
            </w:rPrChange>
          </w:rPr>
          <w:t>diajarkan</w:t>
        </w:r>
        <w:proofErr w:type="spellEnd"/>
        <w:r w:rsidRPr="00E47E45">
          <w:rPr>
            <w:rPrChange w:id="46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47" w:author="lenovo" w:date="2021-04-24T13:22:00Z">
              <w:rPr>
                <w:lang w:val="id-ID"/>
              </w:rPr>
            </w:rPrChange>
          </w:rPr>
          <w:t>dari</w:t>
        </w:r>
        <w:proofErr w:type="spellEnd"/>
        <w:r w:rsidRPr="00E47E45">
          <w:rPr>
            <w:rPrChange w:id="48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49" w:author="lenovo" w:date="2021-04-24T13:22:00Z">
              <w:rPr>
                <w:lang w:val="id-ID"/>
              </w:rPr>
            </w:rPrChange>
          </w:rPr>
          <w:t>kita</w:t>
        </w:r>
        <w:proofErr w:type="spellEnd"/>
        <w:r w:rsidRPr="00E47E45">
          <w:rPr>
            <w:rPrChange w:id="50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51" w:author="lenovo" w:date="2021-04-24T13:22:00Z">
              <w:rPr>
                <w:lang w:val="id-ID"/>
              </w:rPr>
            </w:rPrChange>
          </w:rPr>
          <w:t>tidak</w:t>
        </w:r>
        <w:proofErr w:type="spellEnd"/>
        <w:r w:rsidRPr="00E47E45">
          <w:rPr>
            <w:rPrChange w:id="52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53" w:author="lenovo" w:date="2021-04-24T13:22:00Z">
              <w:rPr>
                <w:lang w:val="id-ID"/>
              </w:rPr>
            </w:rPrChange>
          </w:rPr>
          <w:t>bisa</w:t>
        </w:r>
        <w:proofErr w:type="spellEnd"/>
        <w:r w:rsidRPr="00E47E45">
          <w:rPr>
            <w:rPrChange w:id="54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55" w:author="lenovo" w:date="2021-04-24T13:22:00Z">
              <w:rPr>
                <w:lang w:val="id-ID"/>
              </w:rPr>
            </w:rPrChange>
          </w:rPr>
          <w:t>membaca</w:t>
        </w:r>
        <w:proofErr w:type="spellEnd"/>
        <w:r w:rsidRPr="00E47E45">
          <w:rPr>
            <w:rPrChange w:id="56" w:author="lenovo" w:date="2021-04-24T13:22:00Z">
              <w:rPr>
                <w:lang w:val="id-ID"/>
              </w:rPr>
            </w:rPrChange>
          </w:rPr>
          <w:t xml:space="preserve">, </w:t>
        </w:r>
        <w:proofErr w:type="spellStart"/>
        <w:r w:rsidRPr="00E47E45">
          <w:rPr>
            <w:rPrChange w:id="57" w:author="lenovo" w:date="2021-04-24T13:22:00Z">
              <w:rPr>
                <w:lang w:val="id-ID"/>
              </w:rPr>
            </w:rPrChange>
          </w:rPr>
          <w:t>berhitung</w:t>
        </w:r>
        <w:proofErr w:type="spellEnd"/>
        <w:r w:rsidRPr="00E47E45">
          <w:rPr>
            <w:rPrChange w:id="58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59" w:author="lenovo" w:date="2021-04-24T13:22:00Z">
              <w:rPr>
                <w:lang w:val="id-ID"/>
              </w:rPr>
            </w:rPrChange>
          </w:rPr>
          <w:t>menjadi</w:t>
        </w:r>
        <w:proofErr w:type="spellEnd"/>
        <w:r w:rsidRPr="00E47E45">
          <w:rPr>
            <w:rPrChange w:id="60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61" w:author="lenovo" w:date="2021-04-24T13:22:00Z">
              <w:rPr>
                <w:lang w:val="id-ID"/>
              </w:rPr>
            </w:rPrChange>
          </w:rPr>
          <w:t>kita</w:t>
        </w:r>
        <w:proofErr w:type="spellEnd"/>
        <w:r w:rsidRPr="00E47E45">
          <w:rPr>
            <w:rPrChange w:id="62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63" w:author="lenovo" w:date="2021-04-24T13:22:00Z">
              <w:rPr>
                <w:lang w:val="id-ID"/>
              </w:rPr>
            </w:rPrChange>
          </w:rPr>
          <w:t>bisa</w:t>
        </w:r>
        <w:proofErr w:type="spellEnd"/>
        <w:r w:rsidRPr="00E47E45">
          <w:rPr>
            <w:rPrChange w:id="64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65" w:author="lenovo" w:date="2021-04-24T13:22:00Z">
              <w:rPr>
                <w:lang w:val="id-ID"/>
              </w:rPr>
            </w:rPrChange>
          </w:rPr>
          <w:t>begitu</w:t>
        </w:r>
        <w:proofErr w:type="spellEnd"/>
        <w:r w:rsidRPr="00E47E45">
          <w:rPr>
            <w:rPrChange w:id="66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67" w:author="lenovo" w:date="2021-04-24T13:22:00Z">
              <w:rPr>
                <w:lang w:val="id-ID"/>
              </w:rPr>
            </w:rPrChange>
          </w:rPr>
          <w:t>selanjutnya</w:t>
        </w:r>
        <w:proofErr w:type="spellEnd"/>
        <w:r w:rsidRPr="00E47E45">
          <w:rPr>
            <w:rPrChange w:id="68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69" w:author="lenovo" w:date="2021-04-24T13:22:00Z">
              <w:rPr>
                <w:lang w:val="id-ID"/>
              </w:rPr>
            </w:rPrChange>
          </w:rPr>
          <w:t>sampai</w:t>
        </w:r>
        <w:proofErr w:type="spellEnd"/>
        <w:r w:rsidRPr="00E47E45">
          <w:rPr>
            <w:rPrChange w:id="70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71" w:author="lenovo" w:date="2021-04-24T13:22:00Z">
              <w:rPr>
                <w:lang w:val="id-ID"/>
              </w:rPr>
            </w:rPrChange>
          </w:rPr>
          <w:t>kita</w:t>
        </w:r>
        <w:proofErr w:type="spellEnd"/>
        <w:r w:rsidRPr="00E47E45">
          <w:rPr>
            <w:rPrChange w:id="72" w:author="lenovo" w:date="2021-04-24T13:22:00Z">
              <w:rPr>
                <w:lang w:val="id-ID"/>
              </w:rPr>
            </w:rPrChange>
          </w:rPr>
          <w:t xml:space="preserve"> SMP </w:t>
        </w:r>
        <w:proofErr w:type="spellStart"/>
        <w:r w:rsidRPr="00E47E45">
          <w:rPr>
            <w:rPrChange w:id="73" w:author="lenovo" w:date="2021-04-24T13:22:00Z">
              <w:rPr>
                <w:lang w:val="id-ID"/>
              </w:rPr>
            </w:rPrChange>
          </w:rPr>
          <w:t>maupun</w:t>
        </w:r>
        <w:proofErr w:type="spellEnd"/>
        <w:r w:rsidRPr="00E47E45">
          <w:rPr>
            <w:rPrChange w:id="74" w:author="lenovo" w:date="2021-04-24T13:22:00Z">
              <w:rPr>
                <w:lang w:val="id-ID"/>
              </w:rPr>
            </w:rPrChange>
          </w:rPr>
          <w:t xml:space="preserve"> SMA, </w:t>
        </w:r>
        <w:proofErr w:type="spellStart"/>
        <w:r w:rsidRPr="00E47E45">
          <w:rPr>
            <w:rPrChange w:id="75" w:author="lenovo" w:date="2021-04-24T13:22:00Z">
              <w:rPr>
                <w:lang w:val="id-ID"/>
              </w:rPr>
            </w:rPrChange>
          </w:rPr>
          <w:t>sosok</w:t>
        </w:r>
        <w:proofErr w:type="spellEnd"/>
        <w:r w:rsidRPr="00E47E45">
          <w:rPr>
            <w:rPrChange w:id="76" w:author="lenovo" w:date="2021-04-24T13:22:00Z">
              <w:rPr>
                <w:lang w:val="id-ID"/>
              </w:rPr>
            </w:rPrChange>
          </w:rPr>
          <w:t xml:space="preserve"> guru </w:t>
        </w:r>
        <w:proofErr w:type="spellStart"/>
        <w:r w:rsidRPr="00E47E45">
          <w:rPr>
            <w:rPrChange w:id="77" w:author="lenovo" w:date="2021-04-24T13:22:00Z">
              <w:rPr>
                <w:lang w:val="id-ID"/>
              </w:rPr>
            </w:rPrChange>
          </w:rPr>
          <w:t>akan</w:t>
        </w:r>
        <w:proofErr w:type="spellEnd"/>
        <w:r w:rsidRPr="00E47E45">
          <w:rPr>
            <w:rPrChange w:id="78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79" w:author="lenovo" w:date="2021-04-24T13:22:00Z">
              <w:rPr>
                <w:lang w:val="id-ID"/>
              </w:rPr>
            </w:rPrChange>
          </w:rPr>
          <w:t>mengajarkan</w:t>
        </w:r>
        <w:proofErr w:type="spellEnd"/>
        <w:r w:rsidRPr="00E47E45">
          <w:rPr>
            <w:rPrChange w:id="80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81" w:author="lenovo" w:date="2021-04-24T13:22:00Z">
              <w:rPr>
                <w:lang w:val="id-ID"/>
              </w:rPr>
            </w:rPrChange>
          </w:rPr>
          <w:t>ajaran</w:t>
        </w:r>
        <w:proofErr w:type="spellEnd"/>
        <w:r w:rsidRPr="00E47E45">
          <w:rPr>
            <w:rPrChange w:id="82" w:author="lenovo" w:date="2021-04-24T13:22:00Z">
              <w:rPr>
                <w:lang w:val="id-ID"/>
              </w:rPr>
            </w:rPrChange>
          </w:rPr>
          <w:t xml:space="preserve"> yang </w:t>
        </w:r>
        <w:proofErr w:type="spellStart"/>
        <w:r w:rsidRPr="00E47E45">
          <w:rPr>
            <w:rPrChange w:id="83" w:author="lenovo" w:date="2021-04-24T13:22:00Z">
              <w:rPr>
                <w:lang w:val="id-ID"/>
              </w:rPr>
            </w:rPrChange>
          </w:rPr>
          <w:t>tidak</w:t>
        </w:r>
        <w:proofErr w:type="spellEnd"/>
        <w:r w:rsidRPr="00E47E45">
          <w:rPr>
            <w:rPrChange w:id="84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85" w:author="lenovo" w:date="2021-04-24T13:22:00Z">
              <w:rPr>
                <w:lang w:val="id-ID"/>
              </w:rPr>
            </w:rPrChange>
          </w:rPr>
          <w:t>bisa</w:t>
        </w:r>
        <w:proofErr w:type="spellEnd"/>
        <w:r w:rsidRPr="00E47E45">
          <w:rPr>
            <w:rPrChange w:id="86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87" w:author="lenovo" w:date="2021-04-24T13:22:00Z">
              <w:rPr>
                <w:lang w:val="id-ID"/>
              </w:rPr>
            </w:rPrChange>
          </w:rPr>
          <w:t>kita</w:t>
        </w:r>
        <w:proofErr w:type="spellEnd"/>
        <w:r w:rsidRPr="00E47E45">
          <w:rPr>
            <w:rPrChange w:id="88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89" w:author="lenovo" w:date="2021-04-24T13:22:00Z">
              <w:rPr>
                <w:lang w:val="id-ID"/>
              </w:rPr>
            </w:rPrChange>
          </w:rPr>
          <w:t>terima</w:t>
        </w:r>
        <w:proofErr w:type="spellEnd"/>
        <w:r w:rsidRPr="00E47E45">
          <w:rPr>
            <w:rPrChange w:id="90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91" w:author="lenovo" w:date="2021-04-24T13:22:00Z">
              <w:rPr>
                <w:lang w:val="id-ID"/>
              </w:rPr>
            </w:rPrChange>
          </w:rPr>
          <w:t>di</w:t>
        </w:r>
        <w:proofErr w:type="spellEnd"/>
        <w:r w:rsidRPr="00E47E45">
          <w:rPr>
            <w:rPrChange w:id="92" w:author="lenovo" w:date="2021-04-24T13:22:00Z">
              <w:rPr>
                <w:lang w:val="id-ID"/>
              </w:rPr>
            </w:rPrChange>
          </w:rPr>
          <w:t xml:space="preserve"> lain. </w:t>
        </w:r>
        <w:proofErr w:type="spellStart"/>
        <w:r w:rsidRPr="00E47E45">
          <w:rPr>
            <w:rPrChange w:id="93" w:author="lenovo" w:date="2021-04-24T13:22:00Z">
              <w:rPr>
                <w:lang w:val="id-ID"/>
              </w:rPr>
            </w:rPrChange>
          </w:rPr>
          <w:t>Itulah</w:t>
        </w:r>
        <w:proofErr w:type="spellEnd"/>
        <w:r w:rsidRPr="00E47E45">
          <w:rPr>
            <w:rPrChange w:id="94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95" w:author="lenovo" w:date="2021-04-24T13:22:00Z">
              <w:rPr>
                <w:lang w:val="id-ID"/>
              </w:rPr>
            </w:rPrChange>
          </w:rPr>
          <w:t>sosok</w:t>
        </w:r>
        <w:proofErr w:type="spellEnd"/>
        <w:r w:rsidRPr="00E47E45">
          <w:rPr>
            <w:rPrChange w:id="96" w:author="lenovo" w:date="2021-04-24T13:22:00Z">
              <w:rPr>
                <w:lang w:val="id-ID"/>
              </w:rPr>
            </w:rPrChange>
          </w:rPr>
          <w:t xml:space="preserve"> guru yang </w:t>
        </w:r>
        <w:proofErr w:type="spellStart"/>
        <w:r w:rsidRPr="00E47E45">
          <w:rPr>
            <w:rPrChange w:id="97" w:author="lenovo" w:date="2021-04-24T13:22:00Z">
              <w:rPr>
                <w:lang w:val="id-ID"/>
              </w:rPr>
            </w:rPrChange>
          </w:rPr>
          <w:t>mengajarkan</w:t>
        </w:r>
        <w:proofErr w:type="spellEnd"/>
        <w:r w:rsidRPr="00E47E45">
          <w:rPr>
            <w:rPrChange w:id="98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99" w:author="lenovo" w:date="2021-04-24T13:22:00Z">
              <w:rPr>
                <w:lang w:val="id-ID"/>
              </w:rPr>
            </w:rPrChange>
          </w:rPr>
          <w:t>banyak</w:t>
        </w:r>
        <w:proofErr w:type="spellEnd"/>
        <w:r w:rsidRPr="00E47E45">
          <w:rPr>
            <w:rPrChange w:id="100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101" w:author="lenovo" w:date="2021-04-24T13:22:00Z">
              <w:rPr>
                <w:lang w:val="id-ID"/>
              </w:rPr>
            </w:rPrChange>
          </w:rPr>
          <w:t>hal</w:t>
        </w:r>
        <w:proofErr w:type="spellEnd"/>
        <w:r w:rsidRPr="00E47E45">
          <w:rPr>
            <w:rPrChange w:id="102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103" w:author="lenovo" w:date="2021-04-24T13:22:00Z">
              <w:rPr>
                <w:lang w:val="id-ID"/>
              </w:rPr>
            </w:rPrChange>
          </w:rPr>
          <w:t>bagi</w:t>
        </w:r>
        <w:proofErr w:type="spellEnd"/>
        <w:r w:rsidRPr="00E47E45">
          <w:rPr>
            <w:rPrChange w:id="104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105" w:author="lenovo" w:date="2021-04-24T13:22:00Z">
              <w:rPr>
                <w:lang w:val="id-ID"/>
              </w:rPr>
            </w:rPrChange>
          </w:rPr>
          <w:t>kita</w:t>
        </w:r>
        <w:proofErr w:type="spellEnd"/>
        <w:r w:rsidRPr="00E47E45">
          <w:rPr>
            <w:rPrChange w:id="106" w:author="lenovo" w:date="2021-04-24T13:22:00Z">
              <w:rPr>
                <w:lang w:val="id-ID"/>
              </w:rPr>
            </w:rPrChange>
          </w:rPr>
          <w:t xml:space="preserve">. </w:t>
        </w:r>
        <w:proofErr w:type="spellStart"/>
        <w:r w:rsidRPr="00E47E45">
          <w:rPr>
            <w:rPrChange w:id="107" w:author="lenovo" w:date="2021-04-24T13:22:00Z">
              <w:rPr>
                <w:lang w:val="id-ID"/>
              </w:rPr>
            </w:rPrChange>
          </w:rPr>
          <w:t>dari</w:t>
        </w:r>
        <w:proofErr w:type="spellEnd"/>
        <w:r w:rsidRPr="00E47E45">
          <w:rPr>
            <w:rPrChange w:id="108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109" w:author="lenovo" w:date="2021-04-24T13:22:00Z">
              <w:rPr>
                <w:lang w:val="id-ID"/>
              </w:rPr>
            </w:rPrChange>
          </w:rPr>
          <w:t>banyak</w:t>
        </w:r>
        <w:proofErr w:type="spellEnd"/>
        <w:r w:rsidRPr="00E47E45">
          <w:rPr>
            <w:rPrChange w:id="110" w:author="lenovo" w:date="2021-04-24T13:22:00Z">
              <w:rPr>
                <w:lang w:val="id-ID"/>
              </w:rPr>
            </w:rPrChange>
          </w:rPr>
          <w:t xml:space="preserve"> guru </w:t>
        </w:r>
        <w:proofErr w:type="spellStart"/>
        <w:r w:rsidRPr="00E47E45">
          <w:rPr>
            <w:rPrChange w:id="111" w:author="lenovo" w:date="2021-04-24T13:22:00Z">
              <w:rPr>
                <w:lang w:val="id-ID"/>
              </w:rPr>
            </w:rPrChange>
          </w:rPr>
          <w:t>ada</w:t>
        </w:r>
        <w:proofErr w:type="spellEnd"/>
        <w:r w:rsidRPr="00E47E45">
          <w:rPr>
            <w:rPrChange w:id="112" w:author="lenovo" w:date="2021-04-24T13:22:00Z">
              <w:rPr>
                <w:lang w:val="id-ID"/>
              </w:rPr>
            </w:rPrChange>
          </w:rPr>
          <w:t xml:space="preserve"> yang </w:t>
        </w:r>
        <w:proofErr w:type="spellStart"/>
        <w:r w:rsidRPr="00E47E45">
          <w:rPr>
            <w:rPrChange w:id="113" w:author="lenovo" w:date="2021-04-24T13:22:00Z">
              <w:rPr>
                <w:lang w:val="id-ID"/>
              </w:rPr>
            </w:rPrChange>
          </w:rPr>
          <w:t>terlupakan</w:t>
        </w:r>
        <w:proofErr w:type="spellEnd"/>
        <w:r w:rsidRPr="00E47E45">
          <w:rPr>
            <w:rPrChange w:id="114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115" w:author="lenovo" w:date="2021-04-24T13:22:00Z">
              <w:rPr>
                <w:lang w:val="id-ID"/>
              </w:rPr>
            </w:rPrChange>
          </w:rPr>
          <w:t>yaitu</w:t>
        </w:r>
        <w:proofErr w:type="spellEnd"/>
        <w:r w:rsidRPr="00E47E45">
          <w:rPr>
            <w:rPrChange w:id="116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117" w:author="lenovo" w:date="2021-04-24T13:22:00Z">
              <w:rPr>
                <w:lang w:val="id-ID"/>
              </w:rPr>
            </w:rPrChange>
          </w:rPr>
          <w:t>Ibu</w:t>
        </w:r>
        <w:proofErr w:type="spellEnd"/>
        <w:r w:rsidRPr="00E47E45">
          <w:rPr>
            <w:rPrChange w:id="118" w:author="lenovo" w:date="2021-04-24T13:22:00Z">
              <w:rPr>
                <w:lang w:val="id-ID"/>
              </w:rPr>
            </w:rPrChange>
          </w:rPr>
          <w:t xml:space="preserve">, </w:t>
        </w:r>
        <w:proofErr w:type="spellStart"/>
        <w:r w:rsidRPr="00E47E45">
          <w:rPr>
            <w:rPrChange w:id="119" w:author="lenovo" w:date="2021-04-24T13:22:00Z">
              <w:rPr>
                <w:lang w:val="id-ID"/>
              </w:rPr>
            </w:rPrChange>
          </w:rPr>
          <w:t>bagi</w:t>
        </w:r>
        <w:proofErr w:type="spellEnd"/>
        <w:r w:rsidRPr="00E47E45">
          <w:rPr>
            <w:rPrChange w:id="120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121" w:author="lenovo" w:date="2021-04-24T13:22:00Z">
              <w:rPr>
                <w:lang w:val="id-ID"/>
              </w:rPr>
            </w:rPrChange>
          </w:rPr>
          <w:t>kita</w:t>
        </w:r>
        <w:proofErr w:type="spellEnd"/>
        <w:r w:rsidRPr="00E47E45">
          <w:rPr>
            <w:rPrChange w:id="122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123" w:author="lenovo" w:date="2021-04-24T13:22:00Z">
              <w:rPr>
                <w:lang w:val="id-ID"/>
              </w:rPr>
            </w:rPrChange>
          </w:rPr>
          <w:t>semua</w:t>
        </w:r>
        <w:proofErr w:type="spellEnd"/>
        <w:r w:rsidRPr="00E47E45">
          <w:rPr>
            <w:rPrChange w:id="124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125" w:author="lenovo" w:date="2021-04-24T13:22:00Z">
              <w:rPr>
                <w:lang w:val="id-ID"/>
              </w:rPr>
            </w:rPrChange>
          </w:rPr>
          <w:t>sosok</w:t>
        </w:r>
        <w:proofErr w:type="spellEnd"/>
        <w:r w:rsidRPr="00E47E45">
          <w:rPr>
            <w:rPrChange w:id="126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127" w:author="lenovo" w:date="2021-04-24T13:22:00Z">
              <w:rPr>
                <w:lang w:val="id-ID"/>
              </w:rPr>
            </w:rPrChange>
          </w:rPr>
          <w:t>ibu</w:t>
        </w:r>
        <w:proofErr w:type="spellEnd"/>
        <w:r w:rsidRPr="00E47E45">
          <w:rPr>
            <w:rPrChange w:id="128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129" w:author="lenovo" w:date="2021-04-24T13:22:00Z">
              <w:rPr>
                <w:lang w:val="id-ID"/>
              </w:rPr>
            </w:rPrChange>
          </w:rPr>
          <w:t>adalah</w:t>
        </w:r>
        <w:proofErr w:type="spellEnd"/>
        <w:r w:rsidRPr="00E47E45">
          <w:rPr>
            <w:rPrChange w:id="130" w:author="lenovo" w:date="2021-04-24T13:22:00Z">
              <w:rPr>
                <w:lang w:val="id-ID"/>
              </w:rPr>
            </w:rPrChange>
          </w:rPr>
          <w:t xml:space="preserve"> guru </w:t>
        </w:r>
        <w:proofErr w:type="spellStart"/>
        <w:r w:rsidRPr="00E47E45">
          <w:rPr>
            <w:rPrChange w:id="131" w:author="lenovo" w:date="2021-04-24T13:22:00Z">
              <w:rPr>
                <w:lang w:val="id-ID"/>
              </w:rPr>
            </w:rPrChange>
          </w:rPr>
          <w:t>pertama</w:t>
        </w:r>
        <w:proofErr w:type="spellEnd"/>
        <w:r w:rsidRPr="00E47E45">
          <w:rPr>
            <w:rPrChange w:id="132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133" w:author="lenovo" w:date="2021-04-24T13:22:00Z">
              <w:rPr>
                <w:lang w:val="id-ID"/>
              </w:rPr>
            </w:rPrChange>
          </w:rPr>
          <w:t>kita</w:t>
        </w:r>
        <w:proofErr w:type="spellEnd"/>
        <w:r w:rsidRPr="00E47E45">
          <w:rPr>
            <w:rPrChange w:id="134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135" w:author="lenovo" w:date="2021-04-24T13:22:00Z">
              <w:rPr>
                <w:lang w:val="id-ID"/>
              </w:rPr>
            </w:rPrChange>
          </w:rPr>
          <w:t>saat</w:t>
        </w:r>
        <w:proofErr w:type="spellEnd"/>
        <w:r w:rsidRPr="00E47E45">
          <w:rPr>
            <w:rPrChange w:id="136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137" w:author="lenovo" w:date="2021-04-24T13:22:00Z">
              <w:rPr>
                <w:lang w:val="id-ID"/>
              </w:rPr>
            </w:rPrChange>
          </w:rPr>
          <w:t>berada</w:t>
        </w:r>
        <w:proofErr w:type="spellEnd"/>
        <w:r w:rsidRPr="00E47E45">
          <w:rPr>
            <w:rPrChange w:id="138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139" w:author="lenovo" w:date="2021-04-24T13:22:00Z">
              <w:rPr>
                <w:lang w:val="id-ID"/>
              </w:rPr>
            </w:rPrChange>
          </w:rPr>
          <w:t>di</w:t>
        </w:r>
        <w:proofErr w:type="spellEnd"/>
        <w:r w:rsidRPr="00E47E45">
          <w:rPr>
            <w:rPrChange w:id="140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141" w:author="lenovo" w:date="2021-04-24T13:22:00Z">
              <w:rPr>
                <w:lang w:val="id-ID"/>
              </w:rPr>
            </w:rPrChange>
          </w:rPr>
          <w:t>dunia</w:t>
        </w:r>
        <w:proofErr w:type="spellEnd"/>
        <w:r w:rsidRPr="00E47E45">
          <w:rPr>
            <w:rPrChange w:id="142" w:author="lenovo" w:date="2021-04-24T13:22:00Z">
              <w:rPr>
                <w:lang w:val="id-ID"/>
              </w:rPr>
            </w:rPrChange>
          </w:rPr>
          <w:t xml:space="preserve">. </w:t>
        </w:r>
        <w:proofErr w:type="spellStart"/>
        <w:r w:rsidRPr="00E47E45">
          <w:rPr>
            <w:rPrChange w:id="143" w:author="lenovo" w:date="2021-04-24T13:22:00Z">
              <w:rPr>
                <w:lang w:val="id-ID"/>
              </w:rPr>
            </w:rPrChange>
          </w:rPr>
          <w:t>Ibu</w:t>
        </w:r>
        <w:proofErr w:type="spellEnd"/>
        <w:r w:rsidRPr="00E47E45">
          <w:rPr>
            <w:rPrChange w:id="144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145" w:author="lenovo" w:date="2021-04-24T13:22:00Z">
              <w:rPr>
                <w:lang w:val="id-ID"/>
              </w:rPr>
            </w:rPrChange>
          </w:rPr>
          <w:t>mengajarkan</w:t>
        </w:r>
        <w:proofErr w:type="spellEnd"/>
        <w:r w:rsidRPr="00E47E45">
          <w:rPr>
            <w:rPrChange w:id="146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147" w:author="lenovo" w:date="2021-04-24T13:22:00Z">
              <w:rPr>
                <w:lang w:val="id-ID"/>
              </w:rPr>
            </w:rPrChange>
          </w:rPr>
          <w:t>tanpa</w:t>
        </w:r>
        <w:proofErr w:type="spellEnd"/>
        <w:r w:rsidRPr="00E47E45">
          <w:rPr>
            <w:rPrChange w:id="148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149" w:author="lenovo" w:date="2021-04-24T13:22:00Z">
              <w:rPr>
                <w:lang w:val="id-ID"/>
              </w:rPr>
            </w:rPrChange>
          </w:rPr>
          <w:t>ada</w:t>
        </w:r>
        <w:proofErr w:type="spellEnd"/>
        <w:r w:rsidRPr="00E47E45">
          <w:rPr>
            <w:rPrChange w:id="150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151" w:author="lenovo" w:date="2021-04-24T13:22:00Z">
              <w:rPr>
                <w:lang w:val="id-ID"/>
              </w:rPr>
            </w:rPrChange>
          </w:rPr>
          <w:t>batasan</w:t>
        </w:r>
        <w:proofErr w:type="spellEnd"/>
        <w:r w:rsidRPr="00E47E45">
          <w:rPr>
            <w:rPrChange w:id="152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153" w:author="lenovo" w:date="2021-04-24T13:22:00Z">
              <w:rPr>
                <w:lang w:val="id-ID"/>
              </w:rPr>
            </w:rPrChange>
          </w:rPr>
          <w:t>waktu</w:t>
        </w:r>
        <w:proofErr w:type="spellEnd"/>
        <w:r w:rsidRPr="00E47E45">
          <w:rPr>
            <w:rPrChange w:id="154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155" w:author="lenovo" w:date="2021-04-24T13:22:00Z">
              <w:rPr>
                <w:lang w:val="id-ID"/>
              </w:rPr>
            </w:rPrChange>
          </w:rPr>
          <w:t>dari</w:t>
        </w:r>
        <w:proofErr w:type="spellEnd"/>
        <w:r w:rsidRPr="00E47E45">
          <w:rPr>
            <w:rPrChange w:id="156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157" w:author="lenovo" w:date="2021-04-24T13:22:00Z">
              <w:rPr>
                <w:lang w:val="id-ID"/>
              </w:rPr>
            </w:rPrChange>
          </w:rPr>
          <w:t>pagi</w:t>
        </w:r>
        <w:proofErr w:type="spellEnd"/>
        <w:r w:rsidRPr="00E47E45">
          <w:rPr>
            <w:rPrChange w:id="158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159" w:author="lenovo" w:date="2021-04-24T13:22:00Z">
              <w:rPr>
                <w:lang w:val="id-ID"/>
              </w:rPr>
            </w:rPrChange>
          </w:rPr>
          <w:t>bangun</w:t>
        </w:r>
        <w:proofErr w:type="spellEnd"/>
        <w:r w:rsidRPr="00E47E45">
          <w:rPr>
            <w:rPrChange w:id="160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161" w:author="lenovo" w:date="2021-04-24T13:22:00Z">
              <w:rPr>
                <w:lang w:val="id-ID"/>
              </w:rPr>
            </w:rPrChange>
          </w:rPr>
          <w:t>tidur</w:t>
        </w:r>
        <w:proofErr w:type="spellEnd"/>
        <w:r w:rsidRPr="00E47E45">
          <w:rPr>
            <w:rPrChange w:id="162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163" w:author="lenovo" w:date="2021-04-24T13:22:00Z">
              <w:rPr>
                <w:lang w:val="id-ID"/>
              </w:rPr>
            </w:rPrChange>
          </w:rPr>
          <w:t>sampai</w:t>
        </w:r>
        <w:proofErr w:type="spellEnd"/>
        <w:r w:rsidRPr="00E47E45">
          <w:rPr>
            <w:rPrChange w:id="164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165" w:author="lenovo" w:date="2021-04-24T13:22:00Z">
              <w:rPr>
                <w:lang w:val="id-ID"/>
              </w:rPr>
            </w:rPrChange>
          </w:rPr>
          <w:t>kita</w:t>
        </w:r>
        <w:proofErr w:type="spellEnd"/>
        <w:r w:rsidRPr="00E47E45">
          <w:rPr>
            <w:rPrChange w:id="166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167" w:author="lenovo" w:date="2021-04-24T13:22:00Z">
              <w:rPr>
                <w:lang w:val="id-ID"/>
              </w:rPr>
            </w:rPrChange>
          </w:rPr>
          <w:t>tidur</w:t>
        </w:r>
        <w:proofErr w:type="spellEnd"/>
        <w:r w:rsidRPr="00E47E45">
          <w:rPr>
            <w:rPrChange w:id="168" w:author="lenovo" w:date="2021-04-24T13:22:00Z">
              <w:rPr>
                <w:lang w:val="id-ID"/>
              </w:rPr>
            </w:rPrChange>
          </w:rPr>
          <w:t xml:space="preserve">. </w:t>
        </w:r>
        <w:proofErr w:type="spellStart"/>
        <w:r w:rsidRPr="00E47E45">
          <w:rPr>
            <w:rPrChange w:id="169" w:author="lenovo" w:date="2021-04-24T13:22:00Z">
              <w:rPr>
                <w:lang w:val="id-ID"/>
              </w:rPr>
            </w:rPrChange>
          </w:rPr>
          <w:t>Sosok</w:t>
        </w:r>
        <w:proofErr w:type="spellEnd"/>
        <w:r w:rsidRPr="00E47E45">
          <w:rPr>
            <w:rPrChange w:id="170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171" w:author="lenovo" w:date="2021-04-24T13:22:00Z">
              <w:rPr>
                <w:lang w:val="id-ID"/>
              </w:rPr>
            </w:rPrChange>
          </w:rPr>
          <w:t>ibu</w:t>
        </w:r>
        <w:proofErr w:type="spellEnd"/>
        <w:r w:rsidRPr="00E47E45">
          <w:rPr>
            <w:rPrChange w:id="172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173" w:author="lenovo" w:date="2021-04-24T13:22:00Z">
              <w:rPr>
                <w:lang w:val="id-ID"/>
              </w:rPr>
            </w:rPrChange>
          </w:rPr>
          <w:t>adalah</w:t>
        </w:r>
        <w:proofErr w:type="spellEnd"/>
        <w:r w:rsidRPr="00E47E45">
          <w:rPr>
            <w:rPrChange w:id="174" w:author="lenovo" w:date="2021-04-24T13:22:00Z">
              <w:rPr>
                <w:lang w:val="id-ID"/>
              </w:rPr>
            </w:rPrChange>
          </w:rPr>
          <w:t xml:space="preserve"> guru </w:t>
        </w:r>
        <w:proofErr w:type="spellStart"/>
        <w:r w:rsidRPr="00E47E45">
          <w:rPr>
            <w:rPrChange w:id="175" w:author="lenovo" w:date="2021-04-24T13:22:00Z">
              <w:rPr>
                <w:lang w:val="id-ID"/>
              </w:rPr>
            </w:rPrChange>
          </w:rPr>
          <w:t>banyak</w:t>
        </w:r>
        <w:proofErr w:type="spellEnd"/>
        <w:r w:rsidRPr="00E47E45">
          <w:rPr>
            <w:rPrChange w:id="176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177" w:author="lenovo" w:date="2021-04-24T13:22:00Z">
              <w:rPr>
                <w:lang w:val="id-ID"/>
              </w:rPr>
            </w:rPrChange>
          </w:rPr>
          <w:t>hal</w:t>
        </w:r>
        <w:proofErr w:type="spellEnd"/>
        <w:r w:rsidRPr="00E47E45">
          <w:rPr>
            <w:rPrChange w:id="178" w:author="lenovo" w:date="2021-04-24T13:22:00Z">
              <w:rPr>
                <w:lang w:val="id-ID"/>
              </w:rPr>
            </w:rPrChange>
          </w:rPr>
          <w:t xml:space="preserve">, </w:t>
        </w:r>
        <w:proofErr w:type="spellStart"/>
        <w:r w:rsidRPr="00E47E45">
          <w:rPr>
            <w:rPrChange w:id="179" w:author="lenovo" w:date="2021-04-24T13:22:00Z">
              <w:rPr>
                <w:lang w:val="id-ID"/>
              </w:rPr>
            </w:rPrChange>
          </w:rPr>
          <w:t>dari</w:t>
        </w:r>
        <w:proofErr w:type="spellEnd"/>
        <w:r w:rsidRPr="00E47E45">
          <w:rPr>
            <w:rPrChange w:id="180" w:author="lenovo" w:date="2021-04-24T13:22:00Z">
              <w:rPr>
                <w:lang w:val="id-ID"/>
              </w:rPr>
            </w:rPrChange>
          </w:rPr>
          <w:t xml:space="preserve"> guru agama yang </w:t>
        </w:r>
        <w:proofErr w:type="spellStart"/>
        <w:r w:rsidRPr="00E47E45">
          <w:rPr>
            <w:rPrChange w:id="181" w:author="lenovo" w:date="2021-04-24T13:22:00Z">
              <w:rPr>
                <w:lang w:val="id-ID"/>
              </w:rPr>
            </w:rPrChange>
          </w:rPr>
          <w:t>mengajarkan</w:t>
        </w:r>
        <w:proofErr w:type="spellEnd"/>
        <w:r w:rsidRPr="00E47E45">
          <w:rPr>
            <w:rPrChange w:id="182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183" w:author="lenovo" w:date="2021-04-24T13:22:00Z">
              <w:rPr>
                <w:lang w:val="id-ID"/>
              </w:rPr>
            </w:rPrChange>
          </w:rPr>
          <w:t>awal</w:t>
        </w:r>
        <w:proofErr w:type="spellEnd"/>
        <w:r w:rsidRPr="00E47E45">
          <w:rPr>
            <w:rPrChange w:id="184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185" w:author="lenovo" w:date="2021-04-24T13:22:00Z">
              <w:rPr>
                <w:lang w:val="id-ID"/>
              </w:rPr>
            </w:rPrChange>
          </w:rPr>
          <w:t>kepada</w:t>
        </w:r>
        <w:proofErr w:type="spellEnd"/>
        <w:r w:rsidRPr="00E47E45">
          <w:rPr>
            <w:rPrChange w:id="186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187" w:author="lenovo" w:date="2021-04-24T13:22:00Z">
              <w:rPr>
                <w:lang w:val="id-ID"/>
              </w:rPr>
            </w:rPrChange>
          </w:rPr>
          <w:t>kita</w:t>
        </w:r>
        <w:proofErr w:type="spellEnd"/>
        <w:r w:rsidRPr="00E47E45">
          <w:rPr>
            <w:rPrChange w:id="188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189" w:author="lenovo" w:date="2021-04-24T13:22:00Z">
              <w:rPr>
                <w:lang w:val="id-ID"/>
              </w:rPr>
            </w:rPrChange>
          </w:rPr>
          <w:t>tentang</w:t>
        </w:r>
        <w:proofErr w:type="spellEnd"/>
        <w:r w:rsidRPr="00E47E45">
          <w:rPr>
            <w:rPrChange w:id="190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191" w:author="lenovo" w:date="2021-04-24T13:22:00Z">
              <w:rPr>
                <w:lang w:val="id-ID"/>
              </w:rPr>
            </w:rPrChange>
          </w:rPr>
          <w:t>ke</w:t>
        </w:r>
        <w:proofErr w:type="spellEnd"/>
        <w:r w:rsidRPr="00E47E45">
          <w:rPr>
            <w:rPrChange w:id="192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193" w:author="lenovo" w:date="2021-04-24T13:22:00Z">
              <w:rPr>
                <w:lang w:val="id-ID"/>
              </w:rPr>
            </w:rPrChange>
          </w:rPr>
          <w:t>Tuhanan</w:t>
        </w:r>
        <w:proofErr w:type="spellEnd"/>
        <w:r w:rsidRPr="00E47E45">
          <w:rPr>
            <w:rPrChange w:id="194" w:author="lenovo" w:date="2021-04-24T13:22:00Z">
              <w:rPr>
                <w:lang w:val="id-ID"/>
              </w:rPr>
            </w:rPrChange>
          </w:rPr>
          <w:t xml:space="preserve">, </w:t>
        </w:r>
        <w:proofErr w:type="spellStart"/>
        <w:r w:rsidRPr="00E47E45">
          <w:rPr>
            <w:rPrChange w:id="195" w:author="lenovo" w:date="2021-04-24T13:22:00Z">
              <w:rPr>
                <w:lang w:val="id-ID"/>
              </w:rPr>
            </w:rPrChange>
          </w:rPr>
          <w:t>kemudian</w:t>
        </w:r>
        <w:proofErr w:type="spellEnd"/>
        <w:r w:rsidRPr="00E47E45">
          <w:rPr>
            <w:rPrChange w:id="196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197" w:author="lenovo" w:date="2021-04-24T13:22:00Z">
              <w:rPr>
                <w:lang w:val="id-ID"/>
              </w:rPr>
            </w:rPrChange>
          </w:rPr>
          <w:t>mengajarkan</w:t>
        </w:r>
        <w:proofErr w:type="spellEnd"/>
        <w:r w:rsidRPr="00E47E45">
          <w:rPr>
            <w:rPrChange w:id="198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199" w:author="lenovo" w:date="2021-04-24T13:22:00Z">
              <w:rPr>
                <w:lang w:val="id-ID"/>
              </w:rPr>
            </w:rPrChange>
          </w:rPr>
          <w:t>tentang</w:t>
        </w:r>
        <w:proofErr w:type="spellEnd"/>
        <w:r w:rsidRPr="00E47E45">
          <w:rPr>
            <w:rPrChange w:id="200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201" w:author="lenovo" w:date="2021-04-24T13:22:00Z">
              <w:rPr>
                <w:lang w:val="id-ID"/>
              </w:rPr>
            </w:rPrChange>
          </w:rPr>
          <w:t>arti</w:t>
        </w:r>
        <w:proofErr w:type="spellEnd"/>
        <w:r w:rsidRPr="00E47E45">
          <w:rPr>
            <w:rPrChange w:id="202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203" w:author="lenovo" w:date="2021-04-24T13:22:00Z">
              <w:rPr>
                <w:lang w:val="id-ID"/>
              </w:rPr>
            </w:rPrChange>
          </w:rPr>
          <w:t>norma</w:t>
        </w:r>
        <w:proofErr w:type="spellEnd"/>
        <w:r w:rsidRPr="00E47E45">
          <w:rPr>
            <w:rPrChange w:id="204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205" w:author="lenovo" w:date="2021-04-24T13:22:00Z">
              <w:rPr>
                <w:lang w:val="id-ID"/>
              </w:rPr>
            </w:rPrChange>
          </w:rPr>
          <w:t>kesopanan</w:t>
        </w:r>
        <w:proofErr w:type="spellEnd"/>
        <w:r w:rsidRPr="00E47E45">
          <w:rPr>
            <w:rPrChange w:id="206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207" w:author="lenovo" w:date="2021-04-24T13:22:00Z">
              <w:rPr>
                <w:lang w:val="id-ID"/>
              </w:rPr>
            </w:rPrChange>
          </w:rPr>
          <w:t>kepada</w:t>
        </w:r>
        <w:proofErr w:type="spellEnd"/>
        <w:r w:rsidRPr="00E47E45">
          <w:rPr>
            <w:rPrChange w:id="208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209" w:author="lenovo" w:date="2021-04-24T13:22:00Z">
              <w:rPr>
                <w:lang w:val="id-ID"/>
              </w:rPr>
            </w:rPrChange>
          </w:rPr>
          <w:t>sesama</w:t>
        </w:r>
        <w:proofErr w:type="spellEnd"/>
        <w:r w:rsidRPr="00E47E45">
          <w:rPr>
            <w:rPrChange w:id="210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211" w:author="lenovo" w:date="2021-04-24T13:22:00Z">
              <w:rPr>
                <w:lang w:val="id-ID"/>
              </w:rPr>
            </w:rPrChange>
          </w:rPr>
          <w:t>manusia</w:t>
        </w:r>
        <w:proofErr w:type="spellEnd"/>
        <w:r w:rsidRPr="00E47E45">
          <w:rPr>
            <w:rPrChange w:id="212" w:author="lenovo" w:date="2021-04-24T13:22:00Z">
              <w:rPr>
                <w:lang w:val="id-ID"/>
              </w:rPr>
            </w:rPrChange>
          </w:rPr>
          <w:t xml:space="preserve">, </w:t>
        </w:r>
        <w:proofErr w:type="spellStart"/>
        <w:r w:rsidRPr="00E47E45">
          <w:rPr>
            <w:rPrChange w:id="213" w:author="lenovo" w:date="2021-04-24T13:22:00Z">
              <w:rPr>
                <w:lang w:val="id-ID"/>
              </w:rPr>
            </w:rPrChange>
          </w:rPr>
          <w:t>mengajarkan</w:t>
        </w:r>
        <w:proofErr w:type="spellEnd"/>
        <w:r w:rsidRPr="00E47E45">
          <w:rPr>
            <w:rPrChange w:id="214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215" w:author="lenovo" w:date="2021-04-24T13:22:00Z">
              <w:rPr>
                <w:lang w:val="id-ID"/>
              </w:rPr>
            </w:rPrChange>
          </w:rPr>
          <w:t>awal</w:t>
        </w:r>
        <w:proofErr w:type="spellEnd"/>
        <w:r w:rsidRPr="00E47E45">
          <w:rPr>
            <w:rPrChange w:id="216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217" w:author="lenovo" w:date="2021-04-24T13:22:00Z">
              <w:rPr>
                <w:lang w:val="id-ID"/>
              </w:rPr>
            </w:rPrChange>
          </w:rPr>
          <w:t>mengenal</w:t>
        </w:r>
        <w:proofErr w:type="spellEnd"/>
        <w:r w:rsidRPr="00E47E45">
          <w:rPr>
            <w:rPrChange w:id="218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219" w:author="lenovo" w:date="2021-04-24T13:22:00Z">
              <w:rPr>
                <w:lang w:val="id-ID"/>
              </w:rPr>
            </w:rPrChange>
          </w:rPr>
          <w:t>huruf</w:t>
        </w:r>
        <w:proofErr w:type="spellEnd"/>
        <w:r w:rsidRPr="00E47E45">
          <w:rPr>
            <w:rPrChange w:id="220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221" w:author="lenovo" w:date="2021-04-24T13:22:00Z">
              <w:rPr>
                <w:lang w:val="id-ID"/>
              </w:rPr>
            </w:rPrChange>
          </w:rPr>
          <w:t>dan</w:t>
        </w:r>
        <w:proofErr w:type="spellEnd"/>
        <w:r w:rsidRPr="00E47E45">
          <w:rPr>
            <w:rPrChange w:id="222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223" w:author="lenovo" w:date="2021-04-24T13:22:00Z">
              <w:rPr>
                <w:lang w:val="id-ID"/>
              </w:rPr>
            </w:rPrChange>
          </w:rPr>
          <w:t>angka</w:t>
        </w:r>
        <w:proofErr w:type="spellEnd"/>
        <w:r w:rsidRPr="00E47E45">
          <w:rPr>
            <w:rPrChange w:id="224" w:author="lenovo" w:date="2021-04-24T13:22:00Z">
              <w:rPr>
                <w:lang w:val="id-ID"/>
              </w:rPr>
            </w:rPrChange>
          </w:rPr>
          <w:t xml:space="preserve">. </w:t>
        </w:r>
      </w:ins>
    </w:p>
    <w:p w:rsidR="00E47E45" w:rsidRPr="00E47E45" w:rsidRDefault="00E47E45" w:rsidP="00E47E45">
      <w:pPr>
        <w:rPr>
          <w:ins w:id="225" w:author="lenovo" w:date="2021-04-24T13:21:00Z"/>
          <w:rPrChange w:id="226" w:author="lenovo" w:date="2021-04-24T13:22:00Z">
            <w:rPr>
              <w:ins w:id="227" w:author="lenovo" w:date="2021-04-24T13:21:00Z"/>
              <w:lang w:val="id-ID"/>
            </w:rPr>
          </w:rPrChange>
        </w:rPr>
        <w:pPrChange w:id="228" w:author="lenovo" w:date="2021-04-24T13:22:00Z">
          <w:pPr>
            <w:pStyle w:val="ListParagraph"/>
            <w:numPr>
              <w:numId w:val="3"/>
            </w:numPr>
            <w:spacing w:line="360" w:lineRule="auto"/>
            <w:ind w:hanging="360"/>
            <w:jc w:val="both"/>
          </w:pPr>
        </w:pPrChange>
      </w:pPr>
      <w:ins w:id="229" w:author="lenovo" w:date="2021-04-24T13:21:00Z">
        <w:r w:rsidRPr="00E47E45">
          <w:rPr>
            <w:rPrChange w:id="230" w:author="lenovo" w:date="2021-04-24T13:22:00Z">
              <w:rPr>
                <w:lang w:val="id-ID"/>
              </w:rPr>
            </w:rPrChange>
          </w:rPr>
          <w:tab/>
        </w:r>
        <w:proofErr w:type="spellStart"/>
        <w:r w:rsidRPr="00E47E45">
          <w:rPr>
            <w:rPrChange w:id="231" w:author="lenovo" w:date="2021-04-24T13:22:00Z">
              <w:rPr>
                <w:lang w:val="id-ID"/>
              </w:rPr>
            </w:rPrChange>
          </w:rPr>
          <w:t>Bagi</w:t>
        </w:r>
        <w:proofErr w:type="spellEnd"/>
        <w:r w:rsidRPr="00E47E45">
          <w:rPr>
            <w:rPrChange w:id="232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233" w:author="lenovo" w:date="2021-04-24T13:22:00Z">
              <w:rPr>
                <w:lang w:val="id-ID"/>
              </w:rPr>
            </w:rPrChange>
          </w:rPr>
          <w:t>kita</w:t>
        </w:r>
        <w:proofErr w:type="spellEnd"/>
        <w:r w:rsidRPr="00E47E45">
          <w:rPr>
            <w:rPrChange w:id="234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235" w:author="lenovo" w:date="2021-04-24T13:22:00Z">
              <w:rPr>
                <w:lang w:val="id-ID"/>
              </w:rPr>
            </w:rPrChange>
          </w:rPr>
          <w:t>ibu</w:t>
        </w:r>
        <w:proofErr w:type="spellEnd"/>
        <w:r w:rsidRPr="00E47E45">
          <w:rPr>
            <w:rPrChange w:id="236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237" w:author="lenovo" w:date="2021-04-24T13:22:00Z">
              <w:rPr>
                <w:lang w:val="id-ID"/>
              </w:rPr>
            </w:rPrChange>
          </w:rPr>
          <w:t>adalah</w:t>
        </w:r>
        <w:proofErr w:type="spellEnd"/>
        <w:r w:rsidRPr="00E47E45">
          <w:rPr>
            <w:rPrChange w:id="238" w:author="lenovo" w:date="2021-04-24T13:22:00Z">
              <w:rPr>
                <w:lang w:val="id-ID"/>
              </w:rPr>
            </w:rPrChange>
          </w:rPr>
          <w:t xml:space="preserve"> guru </w:t>
        </w:r>
        <w:proofErr w:type="spellStart"/>
        <w:r w:rsidRPr="00E47E45">
          <w:rPr>
            <w:rPrChange w:id="239" w:author="lenovo" w:date="2021-04-24T13:22:00Z">
              <w:rPr>
                <w:lang w:val="id-ID"/>
              </w:rPr>
            </w:rPrChange>
          </w:rPr>
          <w:t>semuanya</w:t>
        </w:r>
        <w:proofErr w:type="spellEnd"/>
        <w:r w:rsidRPr="00E47E45">
          <w:rPr>
            <w:rPrChange w:id="240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241" w:author="lenovo" w:date="2021-04-24T13:22:00Z">
              <w:rPr>
                <w:lang w:val="id-ID"/>
              </w:rPr>
            </w:rPrChange>
          </w:rPr>
          <w:t>jadi</w:t>
        </w:r>
        <w:proofErr w:type="spellEnd"/>
        <w:r w:rsidRPr="00E47E45">
          <w:rPr>
            <w:rPrChange w:id="242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243" w:author="lenovo" w:date="2021-04-24T13:22:00Z">
              <w:rPr>
                <w:lang w:val="id-ID"/>
              </w:rPr>
            </w:rPrChange>
          </w:rPr>
          <w:t>ini</w:t>
        </w:r>
        <w:proofErr w:type="spellEnd"/>
        <w:r w:rsidRPr="00E47E45">
          <w:rPr>
            <w:rPrChange w:id="244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245" w:author="lenovo" w:date="2021-04-24T13:22:00Z">
              <w:rPr>
                <w:lang w:val="id-ID"/>
              </w:rPr>
            </w:rPrChange>
          </w:rPr>
          <w:t>menjadi</w:t>
        </w:r>
        <w:proofErr w:type="spellEnd"/>
        <w:r w:rsidRPr="00E47E45">
          <w:rPr>
            <w:rPrChange w:id="246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247" w:author="lenovo" w:date="2021-04-24T13:22:00Z">
              <w:rPr>
                <w:lang w:val="id-ID"/>
              </w:rPr>
            </w:rPrChange>
          </w:rPr>
          <w:t>alasan</w:t>
        </w:r>
        <w:proofErr w:type="spellEnd"/>
        <w:r w:rsidRPr="00E47E45">
          <w:rPr>
            <w:rPrChange w:id="248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249" w:author="lenovo" w:date="2021-04-24T13:22:00Z">
              <w:rPr>
                <w:lang w:val="id-ID"/>
              </w:rPr>
            </w:rPrChange>
          </w:rPr>
          <w:t>kenapa</w:t>
        </w:r>
        <w:proofErr w:type="spellEnd"/>
        <w:r w:rsidRPr="00E47E45">
          <w:rPr>
            <w:rPrChange w:id="250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251" w:author="lenovo" w:date="2021-04-24T13:22:00Z">
              <w:rPr>
                <w:lang w:val="id-ID"/>
              </w:rPr>
            </w:rPrChange>
          </w:rPr>
          <w:t>sosok</w:t>
        </w:r>
        <w:proofErr w:type="spellEnd"/>
        <w:r w:rsidRPr="00E47E45">
          <w:rPr>
            <w:rPrChange w:id="252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253" w:author="lenovo" w:date="2021-04-24T13:22:00Z">
              <w:rPr>
                <w:lang w:val="id-ID"/>
              </w:rPr>
            </w:rPrChange>
          </w:rPr>
          <w:t>ibu</w:t>
        </w:r>
        <w:proofErr w:type="spellEnd"/>
        <w:r w:rsidRPr="00E47E45">
          <w:rPr>
            <w:rPrChange w:id="254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255" w:author="lenovo" w:date="2021-04-24T13:22:00Z">
              <w:rPr>
                <w:lang w:val="id-ID"/>
              </w:rPr>
            </w:rPrChange>
          </w:rPr>
          <w:t>harus</w:t>
        </w:r>
        <w:proofErr w:type="spellEnd"/>
        <w:r w:rsidRPr="00E47E45">
          <w:rPr>
            <w:rPrChange w:id="256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257" w:author="lenovo" w:date="2021-04-24T13:22:00Z">
              <w:rPr>
                <w:lang w:val="id-ID"/>
              </w:rPr>
            </w:rPrChange>
          </w:rPr>
          <w:t>menjadi</w:t>
        </w:r>
        <w:proofErr w:type="spellEnd"/>
        <w:r w:rsidRPr="00E47E45">
          <w:rPr>
            <w:rPrChange w:id="258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259" w:author="lenovo" w:date="2021-04-24T13:22:00Z">
              <w:rPr>
                <w:lang w:val="id-ID"/>
              </w:rPr>
            </w:rPrChange>
          </w:rPr>
          <w:t>teladan</w:t>
        </w:r>
        <w:proofErr w:type="spellEnd"/>
        <w:r w:rsidRPr="00E47E45">
          <w:rPr>
            <w:rPrChange w:id="260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261" w:author="lenovo" w:date="2021-04-24T13:22:00Z">
              <w:rPr>
                <w:lang w:val="id-ID"/>
              </w:rPr>
            </w:rPrChange>
          </w:rPr>
          <w:t>bagi</w:t>
        </w:r>
        <w:proofErr w:type="spellEnd"/>
        <w:r w:rsidRPr="00E47E45">
          <w:rPr>
            <w:rPrChange w:id="262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263" w:author="lenovo" w:date="2021-04-24T13:22:00Z">
              <w:rPr>
                <w:lang w:val="id-ID"/>
              </w:rPr>
            </w:rPrChange>
          </w:rPr>
          <w:t>anak</w:t>
        </w:r>
        <w:proofErr w:type="spellEnd"/>
        <w:r w:rsidRPr="00E47E45">
          <w:rPr>
            <w:rPrChange w:id="264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265" w:author="lenovo" w:date="2021-04-24T13:22:00Z">
              <w:rPr>
                <w:lang w:val="id-ID"/>
              </w:rPr>
            </w:rPrChange>
          </w:rPr>
          <w:t>anak</w:t>
        </w:r>
        <w:proofErr w:type="spellEnd"/>
        <w:r w:rsidRPr="00E47E45">
          <w:rPr>
            <w:rPrChange w:id="266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267" w:author="lenovo" w:date="2021-04-24T13:22:00Z">
              <w:rPr>
                <w:lang w:val="id-ID"/>
              </w:rPr>
            </w:rPrChange>
          </w:rPr>
          <w:t>dan</w:t>
        </w:r>
        <w:proofErr w:type="spellEnd"/>
        <w:r w:rsidRPr="00E47E45">
          <w:rPr>
            <w:rPrChange w:id="268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269" w:author="lenovo" w:date="2021-04-24T13:22:00Z">
              <w:rPr>
                <w:lang w:val="id-ID"/>
              </w:rPr>
            </w:rPrChange>
          </w:rPr>
          <w:t>ibu</w:t>
        </w:r>
        <w:proofErr w:type="spellEnd"/>
        <w:r w:rsidRPr="00E47E45">
          <w:rPr>
            <w:rPrChange w:id="270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271" w:author="lenovo" w:date="2021-04-24T13:22:00Z">
              <w:rPr>
                <w:lang w:val="id-ID"/>
              </w:rPr>
            </w:rPrChange>
          </w:rPr>
          <w:t>rumah</w:t>
        </w:r>
        <w:proofErr w:type="spellEnd"/>
        <w:r w:rsidRPr="00E47E45">
          <w:rPr>
            <w:rPrChange w:id="272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273" w:author="lenovo" w:date="2021-04-24T13:22:00Z">
              <w:rPr>
                <w:lang w:val="id-ID"/>
              </w:rPr>
            </w:rPrChange>
          </w:rPr>
          <w:t>tangga</w:t>
        </w:r>
        <w:proofErr w:type="spellEnd"/>
        <w:r w:rsidRPr="00E47E45">
          <w:rPr>
            <w:rPrChange w:id="274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275" w:author="lenovo" w:date="2021-04-24T13:22:00Z">
              <w:rPr>
                <w:lang w:val="id-ID"/>
              </w:rPr>
            </w:rPrChange>
          </w:rPr>
          <w:t>tidak</w:t>
        </w:r>
        <w:proofErr w:type="spellEnd"/>
        <w:r w:rsidRPr="00E47E45">
          <w:rPr>
            <w:rPrChange w:id="276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277" w:author="lenovo" w:date="2021-04-24T13:22:00Z">
              <w:rPr>
                <w:lang w:val="id-ID"/>
              </w:rPr>
            </w:rPrChange>
          </w:rPr>
          <w:t>perlu</w:t>
        </w:r>
        <w:proofErr w:type="spellEnd"/>
        <w:r w:rsidRPr="00E47E45">
          <w:rPr>
            <w:rPrChange w:id="278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279" w:author="lenovo" w:date="2021-04-24T13:22:00Z">
              <w:rPr>
                <w:lang w:val="id-ID"/>
              </w:rPr>
            </w:rPrChange>
          </w:rPr>
          <w:t>untuk</w:t>
        </w:r>
        <w:proofErr w:type="spellEnd"/>
        <w:r w:rsidRPr="00E47E45">
          <w:rPr>
            <w:rPrChange w:id="280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281" w:author="lenovo" w:date="2021-04-24T13:22:00Z">
              <w:rPr>
                <w:lang w:val="id-ID"/>
              </w:rPr>
            </w:rPrChange>
          </w:rPr>
          <w:t>tidak</w:t>
        </w:r>
        <w:proofErr w:type="spellEnd"/>
        <w:r w:rsidRPr="00E47E45">
          <w:rPr>
            <w:rPrChange w:id="282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283" w:author="lenovo" w:date="2021-04-24T13:22:00Z">
              <w:rPr>
                <w:lang w:val="id-ID"/>
              </w:rPr>
            </w:rPrChange>
          </w:rPr>
          <w:t>semangat</w:t>
        </w:r>
        <w:proofErr w:type="spellEnd"/>
        <w:r w:rsidRPr="00E47E45">
          <w:rPr>
            <w:rPrChange w:id="284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285" w:author="lenovo" w:date="2021-04-24T13:22:00Z">
              <w:rPr>
                <w:lang w:val="id-ID"/>
              </w:rPr>
            </w:rPrChange>
          </w:rPr>
          <w:t>karena</w:t>
        </w:r>
        <w:proofErr w:type="spellEnd"/>
        <w:r w:rsidRPr="00E47E45">
          <w:rPr>
            <w:rPrChange w:id="286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287" w:author="lenovo" w:date="2021-04-24T13:22:00Z">
              <w:rPr>
                <w:lang w:val="id-ID"/>
              </w:rPr>
            </w:rPrChange>
          </w:rPr>
          <w:t>ibu</w:t>
        </w:r>
        <w:proofErr w:type="spellEnd"/>
        <w:r w:rsidRPr="00E47E45">
          <w:rPr>
            <w:rPrChange w:id="288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289" w:author="lenovo" w:date="2021-04-24T13:22:00Z">
              <w:rPr>
                <w:lang w:val="id-ID"/>
              </w:rPr>
            </w:rPrChange>
          </w:rPr>
          <w:t>rumah</w:t>
        </w:r>
        <w:proofErr w:type="spellEnd"/>
        <w:r w:rsidRPr="00E47E45">
          <w:rPr>
            <w:rPrChange w:id="290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291" w:author="lenovo" w:date="2021-04-24T13:22:00Z">
              <w:rPr>
                <w:lang w:val="id-ID"/>
              </w:rPr>
            </w:rPrChange>
          </w:rPr>
          <w:t>tangga</w:t>
        </w:r>
        <w:proofErr w:type="spellEnd"/>
        <w:r w:rsidRPr="00E47E45">
          <w:rPr>
            <w:rPrChange w:id="292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293" w:author="lenovo" w:date="2021-04-24T13:22:00Z">
              <w:rPr>
                <w:lang w:val="id-ID"/>
              </w:rPr>
            </w:rPrChange>
          </w:rPr>
          <w:t>merupakan</w:t>
        </w:r>
        <w:proofErr w:type="spellEnd"/>
        <w:r w:rsidRPr="00E47E45">
          <w:rPr>
            <w:rPrChange w:id="294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295" w:author="lenovo" w:date="2021-04-24T13:22:00Z">
              <w:rPr>
                <w:lang w:val="id-ID"/>
              </w:rPr>
            </w:rPrChange>
          </w:rPr>
          <w:t>pekerjaan</w:t>
        </w:r>
        <w:proofErr w:type="spellEnd"/>
        <w:r w:rsidRPr="00E47E45">
          <w:rPr>
            <w:rPrChange w:id="296" w:author="lenovo" w:date="2021-04-24T13:22:00Z">
              <w:rPr>
                <w:lang w:val="id-ID"/>
              </w:rPr>
            </w:rPrChange>
          </w:rPr>
          <w:t xml:space="preserve"> yang </w:t>
        </w:r>
        <w:proofErr w:type="spellStart"/>
        <w:r w:rsidRPr="00E47E45">
          <w:rPr>
            <w:rPrChange w:id="297" w:author="lenovo" w:date="2021-04-24T13:22:00Z">
              <w:rPr>
                <w:lang w:val="id-ID"/>
              </w:rPr>
            </w:rPrChange>
          </w:rPr>
          <w:t>tidak</w:t>
        </w:r>
        <w:proofErr w:type="spellEnd"/>
        <w:r w:rsidRPr="00E47E45">
          <w:rPr>
            <w:rPrChange w:id="298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299" w:author="lenovo" w:date="2021-04-24T13:22:00Z">
              <w:rPr>
                <w:lang w:val="id-ID"/>
              </w:rPr>
            </w:rPrChange>
          </w:rPr>
          <w:t>ternilai</w:t>
        </w:r>
        <w:proofErr w:type="spellEnd"/>
        <w:r w:rsidRPr="00E47E45">
          <w:rPr>
            <w:rPrChange w:id="300" w:author="lenovo" w:date="2021-04-24T13:22:00Z">
              <w:rPr>
                <w:lang w:val="id-ID"/>
              </w:rPr>
            </w:rPrChange>
          </w:rPr>
          <w:t xml:space="preserve">. </w:t>
        </w:r>
      </w:ins>
    </w:p>
    <w:p w:rsidR="00E47E45" w:rsidRPr="00E47E45" w:rsidRDefault="00E47E45" w:rsidP="00E47E45">
      <w:pPr>
        <w:rPr>
          <w:ins w:id="301" w:author="lenovo" w:date="2021-04-24T13:21:00Z"/>
          <w:rPrChange w:id="302" w:author="lenovo" w:date="2021-04-24T13:22:00Z">
            <w:rPr>
              <w:ins w:id="303" w:author="lenovo" w:date="2021-04-24T13:21:00Z"/>
              <w:lang w:val="id-ID"/>
            </w:rPr>
          </w:rPrChange>
        </w:rPr>
        <w:pPrChange w:id="304" w:author="lenovo" w:date="2021-04-24T13:22:00Z">
          <w:pPr>
            <w:pStyle w:val="ListParagraph"/>
            <w:numPr>
              <w:numId w:val="3"/>
            </w:numPr>
            <w:spacing w:line="360" w:lineRule="auto"/>
            <w:ind w:hanging="360"/>
            <w:jc w:val="both"/>
          </w:pPr>
        </w:pPrChange>
      </w:pPr>
      <w:ins w:id="305" w:author="lenovo" w:date="2021-04-24T13:21:00Z">
        <w:r w:rsidRPr="00E47E45">
          <w:rPr>
            <w:rPrChange w:id="306" w:author="lenovo" w:date="2021-04-24T13:22:00Z">
              <w:rPr>
                <w:lang w:val="id-ID"/>
              </w:rPr>
            </w:rPrChange>
          </w:rPr>
          <w:tab/>
        </w:r>
        <w:proofErr w:type="spellStart"/>
        <w:r w:rsidRPr="00E47E45">
          <w:rPr>
            <w:rPrChange w:id="307" w:author="lenovo" w:date="2021-04-24T13:22:00Z">
              <w:rPr>
                <w:lang w:val="id-ID"/>
              </w:rPr>
            </w:rPrChange>
          </w:rPr>
          <w:t>Apa</w:t>
        </w:r>
        <w:proofErr w:type="spellEnd"/>
        <w:r w:rsidRPr="00E47E45">
          <w:rPr>
            <w:rPrChange w:id="308" w:author="lenovo" w:date="2021-04-24T13:22:00Z">
              <w:rPr>
                <w:lang w:val="id-ID"/>
              </w:rPr>
            </w:rPrChange>
          </w:rPr>
          <w:t xml:space="preserve"> yang </w:t>
        </w:r>
        <w:proofErr w:type="spellStart"/>
        <w:r w:rsidRPr="00E47E45">
          <w:rPr>
            <w:rPrChange w:id="309" w:author="lenovo" w:date="2021-04-24T13:22:00Z">
              <w:rPr>
                <w:lang w:val="id-ID"/>
              </w:rPr>
            </w:rPrChange>
          </w:rPr>
          <w:t>dilakukan</w:t>
        </w:r>
        <w:proofErr w:type="spellEnd"/>
        <w:r w:rsidRPr="00E47E45">
          <w:rPr>
            <w:rPrChange w:id="310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311" w:author="lenovo" w:date="2021-04-24T13:22:00Z">
              <w:rPr>
                <w:lang w:val="id-ID"/>
              </w:rPr>
            </w:rPrChange>
          </w:rPr>
          <w:t>oleh</w:t>
        </w:r>
        <w:proofErr w:type="spellEnd"/>
        <w:r w:rsidRPr="00E47E45">
          <w:rPr>
            <w:rPrChange w:id="312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313" w:author="lenovo" w:date="2021-04-24T13:22:00Z">
              <w:rPr>
                <w:lang w:val="id-ID"/>
              </w:rPr>
            </w:rPrChange>
          </w:rPr>
          <w:t>seorang</w:t>
        </w:r>
        <w:proofErr w:type="spellEnd"/>
        <w:r w:rsidRPr="00E47E45">
          <w:rPr>
            <w:rPrChange w:id="314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315" w:author="lenovo" w:date="2021-04-24T13:22:00Z">
              <w:rPr>
                <w:lang w:val="id-ID"/>
              </w:rPr>
            </w:rPrChange>
          </w:rPr>
          <w:t>ibu</w:t>
        </w:r>
        <w:proofErr w:type="spellEnd"/>
        <w:r w:rsidRPr="00E47E45">
          <w:rPr>
            <w:rPrChange w:id="316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317" w:author="lenovo" w:date="2021-04-24T13:22:00Z">
              <w:rPr>
                <w:lang w:val="id-ID"/>
              </w:rPr>
            </w:rPrChange>
          </w:rPr>
          <w:t>dari</w:t>
        </w:r>
        <w:proofErr w:type="spellEnd"/>
        <w:r w:rsidRPr="00E47E45">
          <w:rPr>
            <w:rPrChange w:id="318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319" w:author="lenovo" w:date="2021-04-24T13:22:00Z">
              <w:rPr>
                <w:lang w:val="id-ID"/>
              </w:rPr>
            </w:rPrChange>
          </w:rPr>
          <w:t>mengandung</w:t>
        </w:r>
        <w:proofErr w:type="spellEnd"/>
        <w:r w:rsidRPr="00E47E45">
          <w:rPr>
            <w:rPrChange w:id="320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321" w:author="lenovo" w:date="2021-04-24T13:22:00Z">
              <w:rPr>
                <w:lang w:val="id-ID"/>
              </w:rPr>
            </w:rPrChange>
          </w:rPr>
          <w:t>mengajarkan</w:t>
        </w:r>
        <w:proofErr w:type="spellEnd"/>
        <w:r w:rsidRPr="00E47E45">
          <w:rPr>
            <w:rPrChange w:id="322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323" w:author="lenovo" w:date="2021-04-24T13:22:00Z">
              <w:rPr>
                <w:lang w:val="id-ID"/>
              </w:rPr>
            </w:rPrChange>
          </w:rPr>
          <w:t>kesabaran</w:t>
        </w:r>
        <w:proofErr w:type="spellEnd"/>
        <w:r w:rsidRPr="00E47E45">
          <w:rPr>
            <w:rPrChange w:id="324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325" w:author="lenovo" w:date="2021-04-24T13:22:00Z">
              <w:rPr>
                <w:lang w:val="id-ID"/>
              </w:rPr>
            </w:rPrChange>
          </w:rPr>
          <w:t>kemudian</w:t>
        </w:r>
        <w:proofErr w:type="spellEnd"/>
        <w:r w:rsidRPr="00E47E45">
          <w:rPr>
            <w:rPrChange w:id="326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327" w:author="lenovo" w:date="2021-04-24T13:22:00Z">
              <w:rPr>
                <w:lang w:val="id-ID"/>
              </w:rPr>
            </w:rPrChange>
          </w:rPr>
          <w:t>sampai</w:t>
        </w:r>
        <w:proofErr w:type="spellEnd"/>
        <w:r w:rsidRPr="00E47E45">
          <w:rPr>
            <w:rPrChange w:id="328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329" w:author="lenovo" w:date="2021-04-24T13:22:00Z">
              <w:rPr>
                <w:lang w:val="id-ID"/>
              </w:rPr>
            </w:rPrChange>
          </w:rPr>
          <w:t>melahirkan</w:t>
        </w:r>
        <w:proofErr w:type="spellEnd"/>
        <w:r w:rsidRPr="00E47E45">
          <w:rPr>
            <w:rPrChange w:id="330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331" w:author="lenovo" w:date="2021-04-24T13:22:00Z">
              <w:rPr>
                <w:lang w:val="id-ID"/>
              </w:rPr>
            </w:rPrChange>
          </w:rPr>
          <w:t>itu</w:t>
        </w:r>
        <w:proofErr w:type="spellEnd"/>
        <w:r w:rsidRPr="00E47E45">
          <w:rPr>
            <w:rPrChange w:id="332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333" w:author="lenovo" w:date="2021-04-24T13:22:00Z">
              <w:rPr>
                <w:lang w:val="id-ID"/>
              </w:rPr>
            </w:rPrChange>
          </w:rPr>
          <w:t>hal</w:t>
        </w:r>
        <w:proofErr w:type="spellEnd"/>
        <w:r w:rsidRPr="00E47E45">
          <w:rPr>
            <w:rPrChange w:id="334" w:author="lenovo" w:date="2021-04-24T13:22:00Z">
              <w:rPr>
                <w:lang w:val="id-ID"/>
              </w:rPr>
            </w:rPrChange>
          </w:rPr>
          <w:t xml:space="preserve"> yang </w:t>
        </w:r>
        <w:proofErr w:type="spellStart"/>
        <w:r w:rsidRPr="00E47E45">
          <w:rPr>
            <w:rPrChange w:id="335" w:author="lenovo" w:date="2021-04-24T13:22:00Z">
              <w:rPr>
                <w:lang w:val="id-ID"/>
              </w:rPr>
            </w:rPrChange>
          </w:rPr>
          <w:t>sangat</w:t>
        </w:r>
        <w:proofErr w:type="spellEnd"/>
        <w:r w:rsidRPr="00E47E45">
          <w:rPr>
            <w:rPrChange w:id="336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337" w:author="lenovo" w:date="2021-04-24T13:22:00Z">
              <w:rPr>
                <w:lang w:val="id-ID"/>
              </w:rPr>
            </w:rPrChange>
          </w:rPr>
          <w:t>istimewa</w:t>
        </w:r>
        <w:proofErr w:type="spellEnd"/>
        <w:r w:rsidRPr="00E47E45">
          <w:rPr>
            <w:rPrChange w:id="338" w:author="lenovo" w:date="2021-04-24T13:22:00Z">
              <w:rPr>
                <w:lang w:val="id-ID"/>
              </w:rPr>
            </w:rPrChange>
          </w:rPr>
          <w:t xml:space="preserve">. </w:t>
        </w:r>
        <w:proofErr w:type="spellStart"/>
        <w:r w:rsidRPr="00E47E45">
          <w:rPr>
            <w:rPrChange w:id="339" w:author="lenovo" w:date="2021-04-24T13:22:00Z">
              <w:rPr>
                <w:lang w:val="id-ID"/>
              </w:rPr>
            </w:rPrChange>
          </w:rPr>
          <w:t>Maka</w:t>
        </w:r>
        <w:proofErr w:type="spellEnd"/>
        <w:r w:rsidRPr="00E47E45">
          <w:rPr>
            <w:rPrChange w:id="340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341" w:author="lenovo" w:date="2021-04-24T13:22:00Z">
              <w:rPr>
                <w:lang w:val="id-ID"/>
              </w:rPr>
            </w:rPrChange>
          </w:rPr>
          <w:t>ada</w:t>
        </w:r>
        <w:proofErr w:type="spellEnd"/>
        <w:r w:rsidRPr="00E47E45">
          <w:rPr>
            <w:rPrChange w:id="342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343" w:author="lenovo" w:date="2021-04-24T13:22:00Z">
              <w:rPr>
                <w:lang w:val="id-ID"/>
              </w:rPr>
            </w:rPrChange>
          </w:rPr>
          <w:t>istilah</w:t>
        </w:r>
        <w:proofErr w:type="spellEnd"/>
        <w:r w:rsidRPr="00E47E45">
          <w:rPr>
            <w:rPrChange w:id="344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345" w:author="lenovo" w:date="2021-04-24T13:22:00Z">
              <w:rPr>
                <w:lang w:val="id-ID"/>
              </w:rPr>
            </w:rPrChange>
          </w:rPr>
          <w:t>surga</w:t>
        </w:r>
        <w:proofErr w:type="spellEnd"/>
        <w:r w:rsidRPr="00E47E45">
          <w:rPr>
            <w:rPrChange w:id="346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347" w:author="lenovo" w:date="2021-04-24T13:22:00Z">
              <w:rPr>
                <w:lang w:val="id-ID"/>
              </w:rPr>
            </w:rPrChange>
          </w:rPr>
          <w:t>di</w:t>
        </w:r>
        <w:proofErr w:type="spellEnd"/>
        <w:r w:rsidRPr="00E47E45">
          <w:rPr>
            <w:rPrChange w:id="348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349" w:author="lenovo" w:date="2021-04-24T13:22:00Z">
              <w:rPr>
                <w:lang w:val="id-ID"/>
              </w:rPr>
            </w:rPrChange>
          </w:rPr>
          <w:t>telapak</w:t>
        </w:r>
        <w:proofErr w:type="spellEnd"/>
        <w:r w:rsidRPr="00E47E45">
          <w:rPr>
            <w:rPrChange w:id="350" w:author="lenovo" w:date="2021-04-24T13:22:00Z">
              <w:rPr>
                <w:lang w:val="id-ID"/>
              </w:rPr>
            </w:rPrChange>
          </w:rPr>
          <w:t xml:space="preserve"> kaki </w:t>
        </w:r>
        <w:proofErr w:type="spellStart"/>
        <w:r w:rsidRPr="00E47E45">
          <w:rPr>
            <w:rPrChange w:id="351" w:author="lenovo" w:date="2021-04-24T13:22:00Z">
              <w:rPr>
                <w:lang w:val="id-ID"/>
              </w:rPr>
            </w:rPrChange>
          </w:rPr>
          <w:t>ibu</w:t>
        </w:r>
        <w:proofErr w:type="spellEnd"/>
        <w:r w:rsidRPr="00E47E45">
          <w:rPr>
            <w:rPrChange w:id="352" w:author="lenovo" w:date="2021-04-24T13:22:00Z">
              <w:rPr>
                <w:lang w:val="id-ID"/>
              </w:rPr>
            </w:rPrChange>
          </w:rPr>
          <w:t xml:space="preserve"> yang </w:t>
        </w:r>
        <w:proofErr w:type="spellStart"/>
        <w:r w:rsidRPr="00E47E45">
          <w:rPr>
            <w:rPrChange w:id="353" w:author="lenovo" w:date="2021-04-24T13:22:00Z">
              <w:rPr>
                <w:lang w:val="id-ID"/>
              </w:rPr>
            </w:rPrChange>
          </w:rPr>
          <w:t>menandakan</w:t>
        </w:r>
        <w:proofErr w:type="spellEnd"/>
        <w:r w:rsidRPr="00E47E45">
          <w:rPr>
            <w:rPrChange w:id="354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355" w:author="lenovo" w:date="2021-04-24T13:22:00Z">
              <w:rPr>
                <w:lang w:val="id-ID"/>
              </w:rPr>
            </w:rPrChange>
          </w:rPr>
          <w:t>bahwa</w:t>
        </w:r>
        <w:proofErr w:type="spellEnd"/>
        <w:r w:rsidRPr="00E47E45">
          <w:rPr>
            <w:rPrChange w:id="356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357" w:author="lenovo" w:date="2021-04-24T13:22:00Z">
              <w:rPr>
                <w:lang w:val="id-ID"/>
              </w:rPr>
            </w:rPrChange>
          </w:rPr>
          <w:t>ibu</w:t>
        </w:r>
        <w:proofErr w:type="spellEnd"/>
        <w:r w:rsidRPr="00E47E45">
          <w:rPr>
            <w:rPrChange w:id="358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359" w:author="lenovo" w:date="2021-04-24T13:22:00Z">
              <w:rPr>
                <w:lang w:val="id-ID"/>
              </w:rPr>
            </w:rPrChange>
          </w:rPr>
          <w:t>sebagai</w:t>
        </w:r>
        <w:proofErr w:type="spellEnd"/>
        <w:r w:rsidRPr="00E47E45">
          <w:rPr>
            <w:rPrChange w:id="360" w:author="lenovo" w:date="2021-04-24T13:22:00Z">
              <w:rPr>
                <w:lang w:val="id-ID"/>
              </w:rPr>
            </w:rPrChange>
          </w:rPr>
          <w:t xml:space="preserve"> guru </w:t>
        </w:r>
        <w:proofErr w:type="spellStart"/>
        <w:r w:rsidRPr="00E47E45">
          <w:rPr>
            <w:rPrChange w:id="361" w:author="lenovo" w:date="2021-04-24T13:22:00Z">
              <w:rPr>
                <w:lang w:val="id-ID"/>
              </w:rPr>
            </w:rPrChange>
          </w:rPr>
          <w:t>pertama</w:t>
        </w:r>
        <w:proofErr w:type="spellEnd"/>
        <w:r w:rsidRPr="00E47E45">
          <w:rPr>
            <w:rPrChange w:id="362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363" w:author="lenovo" w:date="2021-04-24T13:22:00Z">
              <w:rPr>
                <w:lang w:val="id-ID"/>
              </w:rPr>
            </w:rPrChange>
          </w:rPr>
          <w:t>kita</w:t>
        </w:r>
        <w:proofErr w:type="spellEnd"/>
        <w:r w:rsidRPr="00E47E45">
          <w:rPr>
            <w:rPrChange w:id="364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365" w:author="lenovo" w:date="2021-04-24T13:22:00Z">
              <w:rPr>
                <w:lang w:val="id-ID"/>
              </w:rPr>
            </w:rPrChange>
          </w:rPr>
          <w:t>merupakan</w:t>
        </w:r>
        <w:proofErr w:type="spellEnd"/>
        <w:r w:rsidRPr="00E47E45">
          <w:rPr>
            <w:rPrChange w:id="366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367" w:author="lenovo" w:date="2021-04-24T13:22:00Z">
              <w:rPr>
                <w:lang w:val="id-ID"/>
              </w:rPr>
            </w:rPrChange>
          </w:rPr>
          <w:t>sosok</w:t>
        </w:r>
        <w:proofErr w:type="spellEnd"/>
        <w:r w:rsidRPr="00E47E45">
          <w:rPr>
            <w:rPrChange w:id="368" w:author="lenovo" w:date="2021-04-24T13:22:00Z">
              <w:rPr>
                <w:lang w:val="id-ID"/>
              </w:rPr>
            </w:rPrChange>
          </w:rPr>
          <w:t xml:space="preserve"> yang </w:t>
        </w:r>
        <w:proofErr w:type="spellStart"/>
        <w:r w:rsidRPr="00E47E45">
          <w:rPr>
            <w:rPrChange w:id="369" w:author="lenovo" w:date="2021-04-24T13:22:00Z">
              <w:rPr>
                <w:lang w:val="id-ID"/>
              </w:rPr>
            </w:rPrChange>
          </w:rPr>
          <w:t>sangat</w:t>
        </w:r>
        <w:proofErr w:type="spellEnd"/>
        <w:r w:rsidRPr="00E47E45">
          <w:rPr>
            <w:rPrChange w:id="370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371" w:author="lenovo" w:date="2021-04-24T13:22:00Z">
              <w:rPr>
                <w:lang w:val="id-ID"/>
              </w:rPr>
            </w:rPrChange>
          </w:rPr>
          <w:t>mulia</w:t>
        </w:r>
        <w:proofErr w:type="spellEnd"/>
        <w:r w:rsidRPr="00E47E45">
          <w:rPr>
            <w:rPrChange w:id="372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373" w:author="lenovo" w:date="2021-04-24T13:22:00Z">
              <w:rPr>
                <w:lang w:val="id-ID"/>
              </w:rPr>
            </w:rPrChange>
          </w:rPr>
          <w:t>hingga</w:t>
        </w:r>
        <w:proofErr w:type="spellEnd"/>
        <w:r w:rsidRPr="00E47E45">
          <w:rPr>
            <w:rPrChange w:id="374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375" w:author="lenovo" w:date="2021-04-24T13:22:00Z">
              <w:rPr>
                <w:lang w:val="id-ID"/>
              </w:rPr>
            </w:rPrChange>
          </w:rPr>
          <w:t>di</w:t>
        </w:r>
        <w:proofErr w:type="spellEnd"/>
        <w:r w:rsidRPr="00E47E45">
          <w:rPr>
            <w:rPrChange w:id="376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377" w:author="lenovo" w:date="2021-04-24T13:22:00Z">
              <w:rPr>
                <w:lang w:val="id-ID"/>
              </w:rPr>
            </w:rPrChange>
          </w:rPr>
          <w:t>ibaratkan</w:t>
        </w:r>
        <w:proofErr w:type="spellEnd"/>
        <w:r w:rsidRPr="00E47E45">
          <w:rPr>
            <w:rPrChange w:id="378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379" w:author="lenovo" w:date="2021-04-24T13:22:00Z">
              <w:rPr>
                <w:lang w:val="id-ID"/>
              </w:rPr>
            </w:rPrChange>
          </w:rPr>
          <w:t>surga</w:t>
        </w:r>
        <w:proofErr w:type="spellEnd"/>
        <w:r w:rsidRPr="00E47E45">
          <w:rPr>
            <w:rPrChange w:id="380" w:author="lenovo" w:date="2021-04-24T13:22:00Z">
              <w:rPr>
                <w:lang w:val="id-ID"/>
              </w:rPr>
            </w:rPrChange>
          </w:rPr>
          <w:t xml:space="preserve">. </w:t>
        </w:r>
      </w:ins>
    </w:p>
    <w:p w:rsidR="00E47E45" w:rsidRPr="00E47E45" w:rsidRDefault="00E47E45" w:rsidP="00E47E45">
      <w:pPr>
        <w:rPr>
          <w:ins w:id="381" w:author="lenovo" w:date="2021-04-24T13:21:00Z"/>
          <w:rPrChange w:id="382" w:author="lenovo" w:date="2021-04-24T13:22:00Z">
            <w:rPr>
              <w:ins w:id="383" w:author="lenovo" w:date="2021-04-24T13:21:00Z"/>
              <w:lang w:val="id-ID"/>
            </w:rPr>
          </w:rPrChange>
        </w:rPr>
        <w:pPrChange w:id="384" w:author="lenovo" w:date="2021-04-24T13:22:00Z">
          <w:pPr>
            <w:pStyle w:val="ListParagraph"/>
            <w:numPr>
              <w:numId w:val="3"/>
            </w:numPr>
            <w:spacing w:line="360" w:lineRule="auto"/>
            <w:ind w:hanging="360"/>
            <w:jc w:val="both"/>
          </w:pPr>
        </w:pPrChange>
      </w:pPr>
      <w:ins w:id="385" w:author="lenovo" w:date="2021-04-24T13:21:00Z">
        <w:r w:rsidRPr="00E47E45">
          <w:rPr>
            <w:rPrChange w:id="386" w:author="lenovo" w:date="2021-04-24T13:22:00Z">
              <w:rPr>
                <w:lang w:val="id-ID"/>
              </w:rPr>
            </w:rPrChange>
          </w:rPr>
          <w:tab/>
        </w:r>
        <w:proofErr w:type="spellStart"/>
        <w:r w:rsidRPr="00E47E45">
          <w:rPr>
            <w:rPrChange w:id="387" w:author="lenovo" w:date="2021-04-24T13:22:00Z">
              <w:rPr>
                <w:lang w:val="id-ID"/>
              </w:rPr>
            </w:rPrChange>
          </w:rPr>
          <w:t>Kewajiban</w:t>
        </w:r>
        <w:proofErr w:type="spellEnd"/>
        <w:r w:rsidRPr="00E47E45">
          <w:rPr>
            <w:rPrChange w:id="388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389" w:author="lenovo" w:date="2021-04-24T13:22:00Z">
              <w:rPr>
                <w:lang w:val="id-ID"/>
              </w:rPr>
            </w:rPrChange>
          </w:rPr>
          <w:t>kita</w:t>
        </w:r>
        <w:proofErr w:type="spellEnd"/>
        <w:r w:rsidRPr="00E47E45">
          <w:rPr>
            <w:rPrChange w:id="390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391" w:author="lenovo" w:date="2021-04-24T13:22:00Z">
              <w:rPr>
                <w:lang w:val="id-ID"/>
              </w:rPr>
            </w:rPrChange>
          </w:rPr>
          <w:t>sebagai</w:t>
        </w:r>
        <w:proofErr w:type="spellEnd"/>
        <w:r w:rsidRPr="00E47E45">
          <w:rPr>
            <w:rPrChange w:id="392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393" w:author="lenovo" w:date="2021-04-24T13:22:00Z">
              <w:rPr>
                <w:lang w:val="id-ID"/>
              </w:rPr>
            </w:rPrChange>
          </w:rPr>
          <w:t>manusia</w:t>
        </w:r>
        <w:proofErr w:type="spellEnd"/>
        <w:r w:rsidRPr="00E47E45">
          <w:rPr>
            <w:rPrChange w:id="394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395" w:author="lenovo" w:date="2021-04-24T13:22:00Z">
              <w:rPr>
                <w:lang w:val="id-ID"/>
              </w:rPr>
            </w:rPrChange>
          </w:rPr>
          <w:t>untuk</w:t>
        </w:r>
        <w:proofErr w:type="spellEnd"/>
        <w:r w:rsidRPr="00E47E45">
          <w:rPr>
            <w:rPrChange w:id="396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397" w:author="lenovo" w:date="2021-04-24T13:22:00Z">
              <w:rPr>
                <w:lang w:val="id-ID"/>
              </w:rPr>
            </w:rPrChange>
          </w:rPr>
          <w:t>selalu</w:t>
        </w:r>
        <w:proofErr w:type="spellEnd"/>
        <w:r w:rsidRPr="00E47E45">
          <w:rPr>
            <w:rPrChange w:id="398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399" w:author="lenovo" w:date="2021-04-24T13:22:00Z">
              <w:rPr>
                <w:lang w:val="id-ID"/>
              </w:rPr>
            </w:rPrChange>
          </w:rPr>
          <w:t>menghormati</w:t>
        </w:r>
        <w:proofErr w:type="spellEnd"/>
        <w:r w:rsidRPr="00E47E45">
          <w:rPr>
            <w:rPrChange w:id="400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401" w:author="lenovo" w:date="2021-04-24T13:22:00Z">
              <w:rPr>
                <w:lang w:val="id-ID"/>
              </w:rPr>
            </w:rPrChange>
          </w:rPr>
          <w:t>sosok</w:t>
        </w:r>
        <w:proofErr w:type="spellEnd"/>
        <w:r w:rsidRPr="00E47E45">
          <w:rPr>
            <w:rPrChange w:id="402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403" w:author="lenovo" w:date="2021-04-24T13:22:00Z">
              <w:rPr>
                <w:lang w:val="id-ID"/>
              </w:rPr>
            </w:rPrChange>
          </w:rPr>
          <w:t>seorang</w:t>
        </w:r>
        <w:proofErr w:type="spellEnd"/>
        <w:r w:rsidRPr="00E47E45">
          <w:rPr>
            <w:rPrChange w:id="404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405" w:author="lenovo" w:date="2021-04-24T13:22:00Z">
              <w:rPr>
                <w:lang w:val="id-ID"/>
              </w:rPr>
            </w:rPrChange>
          </w:rPr>
          <w:t>ibu</w:t>
        </w:r>
        <w:proofErr w:type="spellEnd"/>
        <w:r w:rsidRPr="00E47E45">
          <w:rPr>
            <w:rPrChange w:id="406" w:author="lenovo" w:date="2021-04-24T13:22:00Z">
              <w:rPr>
                <w:lang w:val="id-ID"/>
              </w:rPr>
            </w:rPrChange>
          </w:rPr>
          <w:t xml:space="preserve"> yang </w:t>
        </w:r>
        <w:proofErr w:type="spellStart"/>
        <w:r w:rsidRPr="00E47E45">
          <w:rPr>
            <w:rPrChange w:id="407" w:author="lenovo" w:date="2021-04-24T13:22:00Z">
              <w:rPr>
                <w:lang w:val="id-ID"/>
              </w:rPr>
            </w:rPrChange>
          </w:rPr>
          <w:t>tak</w:t>
        </w:r>
        <w:proofErr w:type="spellEnd"/>
        <w:r w:rsidRPr="00E47E45">
          <w:rPr>
            <w:rPrChange w:id="408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409" w:author="lenovo" w:date="2021-04-24T13:22:00Z">
              <w:rPr>
                <w:lang w:val="id-ID"/>
              </w:rPr>
            </w:rPrChange>
          </w:rPr>
          <w:t>bisa</w:t>
        </w:r>
        <w:proofErr w:type="spellEnd"/>
        <w:r w:rsidRPr="00E47E45">
          <w:rPr>
            <w:rPrChange w:id="410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411" w:author="lenovo" w:date="2021-04-24T13:22:00Z">
              <w:rPr>
                <w:lang w:val="id-ID"/>
              </w:rPr>
            </w:rPrChange>
          </w:rPr>
          <w:t>dibandingkan</w:t>
        </w:r>
        <w:proofErr w:type="spellEnd"/>
        <w:r w:rsidRPr="00E47E45">
          <w:rPr>
            <w:rPrChange w:id="412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413" w:author="lenovo" w:date="2021-04-24T13:22:00Z">
              <w:rPr>
                <w:lang w:val="id-ID"/>
              </w:rPr>
            </w:rPrChange>
          </w:rPr>
          <w:t>dengan</w:t>
        </w:r>
        <w:proofErr w:type="spellEnd"/>
        <w:r w:rsidRPr="00E47E45">
          <w:rPr>
            <w:rPrChange w:id="414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415" w:author="lenovo" w:date="2021-04-24T13:22:00Z">
              <w:rPr>
                <w:lang w:val="id-ID"/>
              </w:rPr>
            </w:rPrChange>
          </w:rPr>
          <w:t>sosok</w:t>
        </w:r>
        <w:proofErr w:type="spellEnd"/>
        <w:r w:rsidRPr="00E47E45">
          <w:rPr>
            <w:rPrChange w:id="416" w:author="lenovo" w:date="2021-04-24T13:22:00Z">
              <w:rPr>
                <w:lang w:val="id-ID"/>
              </w:rPr>
            </w:rPrChange>
          </w:rPr>
          <w:t xml:space="preserve"> yang lain </w:t>
        </w:r>
        <w:proofErr w:type="spellStart"/>
        <w:r w:rsidRPr="00E47E45">
          <w:rPr>
            <w:rPrChange w:id="417" w:author="lenovo" w:date="2021-04-24T13:22:00Z">
              <w:rPr>
                <w:lang w:val="id-ID"/>
              </w:rPr>
            </w:rPrChange>
          </w:rPr>
          <w:t>yaitu</w:t>
        </w:r>
        <w:proofErr w:type="spellEnd"/>
        <w:r w:rsidRPr="00E47E45">
          <w:rPr>
            <w:rPrChange w:id="418" w:author="lenovo" w:date="2021-04-24T13:22:00Z">
              <w:rPr>
                <w:lang w:val="id-ID"/>
              </w:rPr>
            </w:rPrChange>
          </w:rPr>
          <w:t xml:space="preserve"> ayah. </w:t>
        </w:r>
        <w:proofErr w:type="spellStart"/>
        <w:r w:rsidRPr="00E47E45">
          <w:rPr>
            <w:rPrChange w:id="419" w:author="lenovo" w:date="2021-04-24T13:22:00Z">
              <w:rPr>
                <w:lang w:val="id-ID"/>
              </w:rPr>
            </w:rPrChange>
          </w:rPr>
          <w:t>jadi</w:t>
        </w:r>
        <w:proofErr w:type="spellEnd"/>
        <w:r w:rsidRPr="00E47E45">
          <w:rPr>
            <w:rPrChange w:id="420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421" w:author="lenovo" w:date="2021-04-24T13:22:00Z">
              <w:rPr>
                <w:lang w:val="id-ID"/>
              </w:rPr>
            </w:rPrChange>
          </w:rPr>
          <w:t>bagi</w:t>
        </w:r>
        <w:proofErr w:type="spellEnd"/>
        <w:r w:rsidRPr="00E47E45">
          <w:rPr>
            <w:rPrChange w:id="422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423" w:author="lenovo" w:date="2021-04-24T13:22:00Z">
              <w:rPr>
                <w:lang w:val="id-ID"/>
              </w:rPr>
            </w:rPrChange>
          </w:rPr>
          <w:t>kita</w:t>
        </w:r>
        <w:proofErr w:type="spellEnd"/>
        <w:r w:rsidRPr="00E47E45">
          <w:rPr>
            <w:rPrChange w:id="424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425" w:author="lenovo" w:date="2021-04-24T13:22:00Z">
              <w:rPr>
                <w:lang w:val="id-ID"/>
              </w:rPr>
            </w:rPrChange>
          </w:rPr>
          <w:t>ibu</w:t>
        </w:r>
        <w:proofErr w:type="spellEnd"/>
        <w:r w:rsidRPr="00E47E45">
          <w:rPr>
            <w:rPrChange w:id="426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427" w:author="lenovo" w:date="2021-04-24T13:22:00Z">
              <w:rPr>
                <w:lang w:val="id-ID"/>
              </w:rPr>
            </w:rPrChange>
          </w:rPr>
          <w:t>adalah</w:t>
        </w:r>
        <w:proofErr w:type="spellEnd"/>
        <w:r w:rsidRPr="00E47E45">
          <w:rPr>
            <w:rPrChange w:id="428" w:author="lenovo" w:date="2021-04-24T13:22:00Z">
              <w:rPr>
                <w:lang w:val="id-ID"/>
              </w:rPr>
            </w:rPrChange>
          </w:rPr>
          <w:t xml:space="preserve"> guru </w:t>
        </w:r>
        <w:proofErr w:type="spellStart"/>
        <w:r w:rsidRPr="00E47E45">
          <w:rPr>
            <w:rPrChange w:id="429" w:author="lenovo" w:date="2021-04-24T13:22:00Z">
              <w:rPr>
                <w:lang w:val="id-ID"/>
              </w:rPr>
            </w:rPrChange>
          </w:rPr>
          <w:t>pertama</w:t>
        </w:r>
        <w:proofErr w:type="spellEnd"/>
        <w:r w:rsidRPr="00E47E45">
          <w:rPr>
            <w:rPrChange w:id="430" w:author="lenovo" w:date="2021-04-24T13:22:00Z">
              <w:rPr>
                <w:lang w:val="id-ID"/>
              </w:rPr>
            </w:rPrChange>
          </w:rPr>
          <w:t xml:space="preserve"> </w:t>
        </w:r>
        <w:proofErr w:type="spellStart"/>
        <w:r w:rsidRPr="00E47E45">
          <w:rPr>
            <w:rPrChange w:id="431" w:author="lenovo" w:date="2021-04-24T13:22:00Z">
              <w:rPr>
                <w:lang w:val="id-ID"/>
              </w:rPr>
            </w:rPrChange>
          </w:rPr>
          <w:t>kita</w:t>
        </w:r>
        <w:proofErr w:type="spellEnd"/>
        <w:r w:rsidRPr="00E47E45">
          <w:rPr>
            <w:rPrChange w:id="432" w:author="lenovo" w:date="2021-04-24T13:22:00Z">
              <w:rPr>
                <w:lang w:val="id-ID"/>
              </w:rPr>
            </w:rPrChange>
          </w:rPr>
          <w:t xml:space="preserve">. </w:t>
        </w:r>
      </w:ins>
    </w:p>
    <w:p w:rsidR="00E47E45" w:rsidRDefault="00E47E45" w:rsidP="00E47E45">
      <w:pPr>
        <w:pStyle w:val="ListParagraph"/>
        <w:numPr>
          <w:ilvl w:val="0"/>
          <w:numId w:val="3"/>
        </w:numPr>
        <w:rPr>
          <w:ins w:id="433" w:author="lenovo" w:date="2021-04-24T13:21:00Z"/>
        </w:rPr>
      </w:pPr>
    </w:p>
    <w:p w:rsidR="0093225E" w:rsidRPr="00E47E45" w:rsidRDefault="0093225E" w:rsidP="0093225E">
      <w:pPr>
        <w:pStyle w:val="ListParagraph"/>
        <w:rPr>
          <w:rFonts w:ascii="Minion Pro" w:hAnsi="Minion Pro"/>
          <w:lang w:val="id-ID"/>
        </w:rPr>
      </w:pPr>
    </w:p>
    <w:tbl>
      <w:tblPr>
        <w:tblStyle w:val="TableGrid"/>
        <w:tblW w:w="0" w:type="auto"/>
        <w:tblLook w:val="0420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Era "</w:t>
            </w:r>
            <w:proofErr w:type="spellStart"/>
            <w:r>
              <w:t>RevolusiIndustri</w:t>
            </w:r>
            <w:proofErr w:type="spellEnd"/>
            <w:r>
              <w:t xml:space="preserve"> 4.0" </w:t>
            </w:r>
            <w:proofErr w:type="spellStart"/>
            <w:r>
              <w:t>bagiAnakUsia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inikitaberadapada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tiapmenitbahkandetikdiaakanberubahsemakinmaju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seringkitasebutdenganrevolusi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jarangkitadengarbahkanbanyak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Bagipendidikmaupunpesertadidikhariinikita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siapkanuntukmemasukiduniakerjanamunbukanlagiperkerja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siapkanuntukmembuatlapangankerjabaru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denganmenggunakankemampuanteknologidan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buatuntukmewujudkanpendidikan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cerdasdankreatif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Tujuandariterciptanyapendidikan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iniadalahpeningkatandanpemerataanpendidikan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dengancaramemerluasaksesdanmemanfaatkanteknologi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hanyaitupendidikan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milenialiniyaitukolaboratif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Mengapademikianpendidikan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inihariinisedanggencar-gencarnya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inikitaharusmempersiapkandiriataugenerasimudauntukmemasukiduniarevolusiindustri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Tahapanbelajarsesuaidengankemampuandanminat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Padatahabini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tututuntukmerancangpembelajaransesuaidenganminatdanbakat/kebutuhansiswa.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Menggunakanpenilaianformatif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tuntutuntukmembantusiwadalammencarikemampuandanbakatsiswa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Guridilatihuntukmengembangkankurikulumdanmemberikankebebasanuntukmenentukancarabelajarmengajarsiswa.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bolehmenetapdengansatu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harusselaluberkembang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dapatmengajarkanpendidikansesuaidenganeranya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dalampendidikanrevolusiindustriiniada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Padadasarnyakitabisalihat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mengamatidanmemahamiinisebenarnyajadisatukesatuan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mengamatidanmemahamikitabisamemilikipikiran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Pikirankritissangat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butuhkankarenadenganpikiran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kritismakaakantimbulsebuah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muculdaripemikirankritistadimaka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selanjutnyayaitumencoba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inilebihbanyakpraktekkarenalebihmenyiapkananakpadabagaimanakitamenumbuhkan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baruataugagasan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selanjutnyayaitumendiskusikan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sinibukanhanyasatuataudua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orang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tapibanyakkolaborasikomunikasidenganbanyak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orang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inidilakukankarenabanyakpandangan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ide-ide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baruakanmuncul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terahiradalahmelakukanpenelitian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iniadalahkreatifdaninovatif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Denganmelakukanpenelitiankitabisalihat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kreatifdaninovatifkita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25355"/>
    <w:rsid w:val="0012251A"/>
    <w:rsid w:val="00125355"/>
    <w:rsid w:val="001D038C"/>
    <w:rsid w:val="00240407"/>
    <w:rsid w:val="0042167F"/>
    <w:rsid w:val="00497D9B"/>
    <w:rsid w:val="00924DF5"/>
    <w:rsid w:val="0093225E"/>
    <w:rsid w:val="00E47E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E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4</cp:revision>
  <dcterms:created xsi:type="dcterms:W3CDTF">2020-08-26T22:03:00Z</dcterms:created>
  <dcterms:modified xsi:type="dcterms:W3CDTF">2021-04-24T06:22:00Z</dcterms:modified>
</cp:coreProperties>
</file>