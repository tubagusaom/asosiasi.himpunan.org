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BB45A"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3502AEFF"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43003F5C" w14:textId="77777777" w:rsidR="00927764" w:rsidRDefault="00927764" w:rsidP="00927764">
      <w:pPr>
        <w:jc w:val="center"/>
        <w:rPr>
          <w:rFonts w:ascii="Cambria" w:hAnsi="Cambria" w:cs="Times New Roman"/>
          <w:sz w:val="24"/>
          <w:szCs w:val="24"/>
        </w:rPr>
      </w:pPr>
    </w:p>
    <w:p w14:paraId="7B8B7446"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2FF8A90D" w14:textId="6A3275BB"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 xml:space="preserve">Hujan Turun, Berat Badan </w:t>
      </w:r>
      <w:ins w:id="0" w:author="user" w:date="2021-11-06T09:31:00Z">
        <w:r w:rsidR="0052206D">
          <w:rPr>
            <w:rFonts w:ascii="Times New Roman" w:eastAsia="Times New Roman" w:hAnsi="Times New Roman" w:cs="Times New Roman"/>
            <w:kern w:val="36"/>
            <w:sz w:val="54"/>
            <w:szCs w:val="54"/>
          </w:rPr>
          <w:t>Meningkat</w:t>
        </w:r>
      </w:ins>
      <w:del w:id="1" w:author="user" w:date="2021-11-06T09:29:00Z">
        <w:r w:rsidRPr="00C50A1E" w:rsidDel="0052206D">
          <w:rPr>
            <w:rFonts w:ascii="Times New Roman" w:eastAsia="Times New Roman" w:hAnsi="Times New Roman" w:cs="Times New Roman"/>
            <w:kern w:val="36"/>
            <w:sz w:val="54"/>
            <w:szCs w:val="54"/>
          </w:rPr>
          <w:delText>Naik</w:delText>
        </w:r>
      </w:del>
    </w:p>
    <w:p w14:paraId="717A28DE"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767EC1FC"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4C79E8AA" wp14:editId="7BDFA269">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77E4CBC4"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1F6A1BB6" w14:textId="1A04041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w:t>
      </w:r>
      <w:ins w:id="2" w:author="user" w:date="2021-11-06T09:31:00Z">
        <w:r w:rsidR="0052206D">
          <w:rPr>
            <w:rFonts w:ascii="Times New Roman" w:eastAsia="Times New Roman" w:hAnsi="Times New Roman" w:cs="Times New Roman"/>
            <w:i/>
            <w:iCs/>
            <w:sz w:val="24"/>
            <w:szCs w:val="24"/>
          </w:rPr>
          <w:t>meningkat</w:t>
        </w:r>
      </w:ins>
      <w:del w:id="3" w:author="user" w:date="2021-11-06T09:31:00Z">
        <w:r w:rsidRPr="00C50A1E" w:rsidDel="0052206D">
          <w:rPr>
            <w:rFonts w:ascii="Times New Roman" w:eastAsia="Times New Roman" w:hAnsi="Times New Roman" w:cs="Times New Roman"/>
            <w:i/>
            <w:iCs/>
            <w:sz w:val="24"/>
            <w:szCs w:val="24"/>
          </w:rPr>
          <w:delText>naik</w:delText>
        </w:r>
      </w:del>
      <w:r w:rsidRPr="00C50A1E">
        <w:rPr>
          <w:rFonts w:ascii="Times New Roman" w:eastAsia="Times New Roman" w:hAnsi="Times New Roman" w:cs="Times New Roman"/>
          <w:i/>
          <w:iCs/>
          <w:sz w:val="24"/>
          <w:szCs w:val="24"/>
        </w:rPr>
        <w:t>, hubungan sama dia tet</w:t>
      </w:r>
      <w:ins w:id="4" w:author="user" w:date="2021-11-06T09:32:00Z">
        <w:r w:rsidR="00646083">
          <w:rPr>
            <w:rFonts w:ascii="Times New Roman" w:eastAsia="Times New Roman" w:hAnsi="Times New Roman" w:cs="Times New Roman"/>
            <w:i/>
            <w:iCs/>
            <w:sz w:val="24"/>
            <w:szCs w:val="24"/>
          </w:rPr>
          <w:t>a</w:t>
        </w:r>
      </w:ins>
      <w:del w:id="5" w:author="user" w:date="2021-11-06T09:32:00Z">
        <w:r w:rsidRPr="00C50A1E" w:rsidDel="00646083">
          <w:rPr>
            <w:rFonts w:ascii="Times New Roman" w:eastAsia="Times New Roman" w:hAnsi="Times New Roman" w:cs="Times New Roman"/>
            <w:i/>
            <w:iCs/>
            <w:sz w:val="24"/>
            <w:szCs w:val="24"/>
          </w:rPr>
          <w:delText>e</w:delText>
        </w:r>
      </w:del>
      <w:r w:rsidRPr="00C50A1E">
        <w:rPr>
          <w:rFonts w:ascii="Times New Roman" w:eastAsia="Times New Roman" w:hAnsi="Times New Roman" w:cs="Times New Roman"/>
          <w:i/>
          <w:iCs/>
          <w:sz w:val="24"/>
          <w:szCs w:val="24"/>
        </w:rPr>
        <w:t>p tem</w:t>
      </w:r>
      <w:ins w:id="6" w:author="user" w:date="2021-11-06T09:33:00Z">
        <w:r w:rsidR="00646083">
          <w:rPr>
            <w:rFonts w:ascii="Times New Roman" w:eastAsia="Times New Roman" w:hAnsi="Times New Roman" w:cs="Times New Roman"/>
            <w:i/>
            <w:iCs/>
            <w:sz w:val="24"/>
            <w:szCs w:val="24"/>
          </w:rPr>
          <w:t>a</w:t>
        </w:r>
      </w:ins>
      <w:del w:id="7" w:author="user" w:date="2021-11-06T09:33:00Z">
        <w:r w:rsidRPr="00C50A1E" w:rsidDel="00646083">
          <w:rPr>
            <w:rFonts w:ascii="Times New Roman" w:eastAsia="Times New Roman" w:hAnsi="Times New Roman" w:cs="Times New Roman"/>
            <w:i/>
            <w:iCs/>
            <w:sz w:val="24"/>
            <w:szCs w:val="24"/>
          </w:rPr>
          <w:delText>e</w:delText>
        </w:r>
      </w:del>
      <w:r w:rsidRPr="00C50A1E">
        <w:rPr>
          <w:rFonts w:ascii="Times New Roman" w:eastAsia="Times New Roman" w:hAnsi="Times New Roman" w:cs="Times New Roman"/>
          <w:i/>
          <w:iCs/>
          <w:sz w:val="24"/>
          <w:szCs w:val="24"/>
        </w:rPr>
        <w:t>nan aja.</w:t>
      </w:r>
      <w:del w:id="8" w:author="user" w:date="2021-11-06T09:46:00Z">
        <w:r w:rsidRPr="00C50A1E" w:rsidDel="002267BD">
          <w:rPr>
            <w:rFonts w:ascii="Times New Roman" w:eastAsia="Times New Roman" w:hAnsi="Times New Roman" w:cs="Times New Roman"/>
            <w:i/>
            <w:iCs/>
            <w:sz w:val="24"/>
            <w:szCs w:val="24"/>
          </w:rPr>
          <w:delText xml:space="preserve"> Huft.</w:delText>
        </w:r>
      </w:del>
    </w:p>
    <w:p w14:paraId="44B5D22F" w14:textId="2DAEDBC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w:t>
      </w:r>
      <w:del w:id="9" w:author="user" w:date="2021-11-06T09:33:00Z">
        <w:r w:rsidRPr="00C50A1E" w:rsidDel="00646083">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 xml:space="preserve"> instan kemasan putih yang aromanya</w:t>
      </w:r>
      <w:ins w:id="10" w:author="user" w:date="2021-11-06T09:32:00Z">
        <w:r w:rsidR="00646083">
          <w:rPr>
            <w:rFonts w:ascii="Times New Roman" w:eastAsia="Times New Roman" w:hAnsi="Times New Roman" w:cs="Times New Roman"/>
            <w:sz w:val="24"/>
            <w:szCs w:val="24"/>
          </w:rPr>
          <w:t xml:space="preserve"> sangat</w:t>
        </w:r>
      </w:ins>
      <w:del w:id="11" w:author="user" w:date="2021-11-06T09:32:00Z">
        <w:r w:rsidRPr="00C50A1E" w:rsidDel="00646083">
          <w:rPr>
            <w:rFonts w:ascii="Times New Roman" w:eastAsia="Times New Roman" w:hAnsi="Times New Roman" w:cs="Times New Roman"/>
            <w:sz w:val="24"/>
            <w:szCs w:val="24"/>
          </w:rPr>
          <w:delText xml:space="preserve"> aduhai</w:delText>
        </w:r>
      </w:del>
      <w:r w:rsidRPr="00C50A1E">
        <w:rPr>
          <w:rFonts w:ascii="Times New Roman" w:eastAsia="Times New Roman" w:hAnsi="Times New Roman" w:cs="Times New Roman"/>
          <w:sz w:val="24"/>
          <w:szCs w:val="24"/>
        </w:rPr>
        <w:t xml:space="preserve"> menggoda indera penciuman i</w:t>
      </w:r>
      <w:ins w:id="12" w:author="user" w:date="2021-11-06T09:32:00Z">
        <w:r w:rsidR="00646083">
          <w:rPr>
            <w:rFonts w:ascii="Times New Roman" w:eastAsia="Times New Roman" w:hAnsi="Times New Roman" w:cs="Times New Roman"/>
            <w:sz w:val="24"/>
            <w:szCs w:val="24"/>
          </w:rPr>
          <w:t>ni</w:t>
        </w:r>
      </w:ins>
      <w:del w:id="13" w:author="user" w:date="2021-11-06T09:32:00Z">
        <w:r w:rsidRPr="00C50A1E" w:rsidDel="00646083">
          <w:rPr>
            <w:rFonts w:ascii="Times New Roman" w:eastAsia="Times New Roman" w:hAnsi="Times New Roman" w:cs="Times New Roman"/>
            <w:sz w:val="24"/>
            <w:szCs w:val="24"/>
          </w:rPr>
          <w:delText>tu</w:delText>
        </w:r>
      </w:del>
      <w:r w:rsidRPr="00C50A1E">
        <w:rPr>
          <w:rFonts w:ascii="Times New Roman" w:eastAsia="Times New Roman" w:hAnsi="Times New Roman" w:cs="Times New Roman"/>
          <w:sz w:val="24"/>
          <w:szCs w:val="24"/>
        </w:rPr>
        <w:t xml:space="preserve"> atau bakwan yang baru diangkat dari penggorengan di kala hujan?</w:t>
      </w:r>
    </w:p>
    <w:p w14:paraId="0E4D3057" w14:textId="514934DD" w:rsidR="00927764" w:rsidRPr="00C50A1E" w:rsidRDefault="008C2C4A" w:rsidP="00927764">
      <w:pPr>
        <w:shd w:val="clear" w:color="auto" w:fill="F5F5F5"/>
        <w:spacing w:after="375"/>
        <w:rPr>
          <w:rFonts w:ascii="Times New Roman" w:eastAsia="Times New Roman" w:hAnsi="Times New Roman" w:cs="Times New Roman"/>
          <w:sz w:val="24"/>
          <w:szCs w:val="24"/>
        </w:rPr>
      </w:pPr>
      <w:ins w:id="14" w:author="user" w:date="2021-11-06T09:35:00Z">
        <w:r>
          <w:rPr>
            <w:rFonts w:ascii="Times New Roman" w:eastAsia="Times New Roman" w:hAnsi="Times New Roman" w:cs="Times New Roman"/>
            <w:sz w:val="24"/>
            <w:szCs w:val="24"/>
          </w:rPr>
          <w:t xml:space="preserve">Bulan </w:t>
        </w:r>
      </w:ins>
      <w:r w:rsidR="00927764" w:rsidRPr="00C50A1E">
        <w:rPr>
          <w:rFonts w:ascii="Times New Roman" w:eastAsia="Times New Roman" w:hAnsi="Times New Roman" w:cs="Times New Roman"/>
          <w:sz w:val="24"/>
          <w:szCs w:val="24"/>
        </w:rPr>
        <w:t xml:space="preserve">Januari, hujan sehari-hari, begitu kata orang </w:t>
      </w:r>
      <w:ins w:id="15" w:author="user" w:date="2021-11-06T09:34:00Z">
        <w:r>
          <w:rPr>
            <w:rFonts w:ascii="Times New Roman" w:eastAsia="Times New Roman" w:hAnsi="Times New Roman" w:cs="Times New Roman"/>
            <w:sz w:val="24"/>
            <w:szCs w:val="24"/>
          </w:rPr>
          <w:t xml:space="preserve">yang </w:t>
        </w:r>
      </w:ins>
      <w:r w:rsidR="00927764" w:rsidRPr="00C50A1E">
        <w:rPr>
          <w:rFonts w:ascii="Times New Roman" w:eastAsia="Times New Roman" w:hAnsi="Times New Roman" w:cs="Times New Roman"/>
          <w:sz w:val="24"/>
          <w:szCs w:val="24"/>
        </w:rPr>
        <w:t>sering mengartikannya. Benar saja</w:t>
      </w:r>
      <w:ins w:id="16" w:author="user" w:date="2021-11-06T09:36:00Z">
        <w:r w:rsidR="00D7770D">
          <w:rPr>
            <w:rFonts w:ascii="Times New Roman" w:eastAsia="Times New Roman" w:hAnsi="Times New Roman" w:cs="Times New Roman"/>
            <w:sz w:val="24"/>
            <w:szCs w:val="24"/>
          </w:rPr>
          <w:t>,</w:t>
        </w:r>
      </w:ins>
      <w:del w:id="17" w:author="user" w:date="2021-11-06T09:36:00Z">
        <w:r w:rsidR="00927764" w:rsidRPr="00C50A1E" w:rsidDel="00D7770D">
          <w:rPr>
            <w:rFonts w:ascii="Times New Roman" w:eastAsia="Times New Roman" w:hAnsi="Times New Roman" w:cs="Times New Roman"/>
            <w:sz w:val="24"/>
            <w:szCs w:val="24"/>
          </w:rPr>
          <w:delText>.</w:delText>
        </w:r>
      </w:del>
      <w:r w:rsidR="00927764" w:rsidRPr="00C50A1E">
        <w:rPr>
          <w:rFonts w:ascii="Times New Roman" w:eastAsia="Times New Roman" w:hAnsi="Times New Roman" w:cs="Times New Roman"/>
          <w:sz w:val="24"/>
          <w:szCs w:val="24"/>
        </w:rPr>
        <w:t xml:space="preserve"> </w:t>
      </w:r>
      <w:ins w:id="18" w:author="user" w:date="2021-11-06T09:36:00Z">
        <w:r w:rsidR="00D7770D">
          <w:rPr>
            <w:rFonts w:ascii="Times New Roman" w:eastAsia="Times New Roman" w:hAnsi="Times New Roman" w:cs="Times New Roman"/>
            <w:sz w:val="24"/>
            <w:szCs w:val="24"/>
          </w:rPr>
          <w:t>m</w:t>
        </w:r>
      </w:ins>
      <w:del w:id="19" w:author="user" w:date="2021-11-06T09:36:00Z">
        <w:r w:rsidR="00927764" w:rsidRPr="00C50A1E" w:rsidDel="00D7770D">
          <w:rPr>
            <w:rFonts w:ascii="Times New Roman" w:eastAsia="Times New Roman" w:hAnsi="Times New Roman" w:cs="Times New Roman"/>
            <w:sz w:val="24"/>
            <w:szCs w:val="24"/>
          </w:rPr>
          <w:delText>M</w:delText>
        </w:r>
      </w:del>
      <w:r w:rsidR="00927764" w:rsidRPr="00C50A1E">
        <w:rPr>
          <w:rFonts w:ascii="Times New Roman" w:eastAsia="Times New Roman" w:hAnsi="Times New Roman" w:cs="Times New Roman"/>
          <w:sz w:val="24"/>
          <w:szCs w:val="24"/>
        </w:rPr>
        <w:t xml:space="preserve">eski di tahun ini awal musim hujan di Indonesia </w:t>
      </w:r>
      <w:r w:rsidR="00927764">
        <w:rPr>
          <w:rFonts w:ascii="Times New Roman" w:eastAsia="Times New Roman" w:hAnsi="Times New Roman" w:cs="Times New Roman"/>
          <w:sz w:val="24"/>
          <w:szCs w:val="24"/>
        </w:rPr>
        <w:t xml:space="preserve">mundur di antara </w:t>
      </w:r>
      <w:ins w:id="20" w:author="user" w:date="2021-11-06T09:34:00Z">
        <w:r>
          <w:rPr>
            <w:rFonts w:ascii="Times New Roman" w:eastAsia="Times New Roman" w:hAnsi="Times New Roman" w:cs="Times New Roman"/>
            <w:sz w:val="24"/>
            <w:szCs w:val="24"/>
          </w:rPr>
          <w:t>b</w:t>
        </w:r>
      </w:ins>
      <w:del w:id="21" w:author="user" w:date="2021-11-06T09:34:00Z">
        <w:r w:rsidR="00927764" w:rsidDel="008C2C4A">
          <w:rPr>
            <w:rFonts w:ascii="Times New Roman" w:eastAsia="Times New Roman" w:hAnsi="Times New Roman" w:cs="Times New Roman"/>
            <w:sz w:val="24"/>
            <w:szCs w:val="24"/>
          </w:rPr>
          <w:delText>B</w:delText>
        </w:r>
      </w:del>
      <w:r w:rsidR="00927764">
        <w:rPr>
          <w:rFonts w:ascii="Times New Roman" w:eastAsia="Times New Roman" w:hAnsi="Times New Roman" w:cs="Times New Roman"/>
          <w:sz w:val="24"/>
          <w:szCs w:val="24"/>
        </w:rPr>
        <w:t>ulan November-</w:t>
      </w:r>
      <w:r w:rsidR="00927764" w:rsidRPr="00C50A1E">
        <w:rPr>
          <w:rFonts w:ascii="Times New Roman" w:eastAsia="Times New Roman" w:hAnsi="Times New Roman" w:cs="Times New Roman"/>
          <w:sz w:val="24"/>
          <w:szCs w:val="24"/>
        </w:rPr>
        <w:t>Desember 2019, hujan benar-benar datang seperti perkiraan. Sudah sangat terasa</w:t>
      </w:r>
      <w:del w:id="22" w:author="user" w:date="2021-11-06T09:34:00Z">
        <w:r w:rsidR="00927764" w:rsidRPr="00C50A1E" w:rsidDel="008C2C4A">
          <w:rPr>
            <w:rFonts w:ascii="Times New Roman" w:eastAsia="Times New Roman" w:hAnsi="Times New Roman" w:cs="Times New Roman"/>
            <w:sz w:val="24"/>
            <w:szCs w:val="24"/>
          </w:rPr>
          <w:delText xml:space="preserve"> apalagi</w:delText>
        </w:r>
      </w:del>
      <w:r w:rsidR="00927764" w:rsidRPr="00C50A1E">
        <w:rPr>
          <w:rFonts w:ascii="Times New Roman" w:eastAsia="Times New Roman" w:hAnsi="Times New Roman" w:cs="Times New Roman"/>
          <w:sz w:val="24"/>
          <w:szCs w:val="24"/>
        </w:rPr>
        <w:t xml:space="preserve"> sejak awal tahun baru</w:t>
      </w:r>
      <w:ins w:id="23" w:author="user" w:date="2021-11-06T09:36:00Z">
        <w:r w:rsidR="00D7770D">
          <w:rPr>
            <w:rFonts w:ascii="Times New Roman" w:eastAsia="Times New Roman" w:hAnsi="Times New Roman" w:cs="Times New Roman"/>
            <w:sz w:val="24"/>
            <w:szCs w:val="24"/>
          </w:rPr>
          <w:t xml:space="preserve"> ini</w:t>
        </w:r>
      </w:ins>
      <w:del w:id="24" w:author="user" w:date="2021-11-06T09:36:00Z">
        <w:r w:rsidR="00927764" w:rsidRPr="00C50A1E" w:rsidDel="00D7770D">
          <w:rPr>
            <w:rFonts w:ascii="Times New Roman" w:eastAsia="Times New Roman" w:hAnsi="Times New Roman" w:cs="Times New Roman"/>
            <w:sz w:val="24"/>
            <w:szCs w:val="24"/>
          </w:rPr>
          <w:delText xml:space="preserve"> kita</w:delText>
        </w:r>
      </w:del>
      <w:r w:rsidR="00927764" w:rsidRPr="00C50A1E">
        <w:rPr>
          <w:rFonts w:ascii="Times New Roman" w:eastAsia="Times New Roman" w:hAnsi="Times New Roman" w:cs="Times New Roman"/>
          <w:sz w:val="24"/>
          <w:szCs w:val="24"/>
        </w:rPr>
        <w:t>.</w:t>
      </w:r>
    </w:p>
    <w:p w14:paraId="42443639" w14:textId="3F58C3D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w:t>
      </w:r>
      <w:ins w:id="25" w:author="user" w:date="2021-11-06T09:36:00Z">
        <w:r w:rsidR="00D7770D">
          <w:rPr>
            <w:rFonts w:ascii="Times New Roman" w:eastAsia="Times New Roman" w:hAnsi="Times New Roman" w:cs="Times New Roman"/>
            <w:sz w:val="24"/>
            <w:szCs w:val="24"/>
          </w:rPr>
          <w:t xml:space="preserve"> juga</w:t>
        </w:r>
      </w:ins>
      <w:del w:id="26" w:author="user" w:date="2021-11-06T09:36:00Z">
        <w:r w:rsidRPr="00C50A1E" w:rsidDel="00D7770D">
          <w:rPr>
            <w:rFonts w:ascii="Times New Roman" w:eastAsia="Times New Roman" w:hAnsi="Times New Roman" w:cs="Times New Roman"/>
            <w:sz w:val="24"/>
            <w:szCs w:val="24"/>
          </w:rPr>
          <w:delText>, pun</w:delText>
        </w:r>
      </w:del>
      <w:r w:rsidRPr="00C50A1E">
        <w:rPr>
          <w:rFonts w:ascii="Times New Roman" w:eastAsia="Times New Roman" w:hAnsi="Times New Roman" w:cs="Times New Roman"/>
          <w:sz w:val="24"/>
          <w:szCs w:val="24"/>
        </w:rPr>
        <w:t xml:space="preserve"> perilaku kita yang lain. Soal makan. Ya, hujan yang membuat kita jadi sering lapar. Kok bisa ya?</w:t>
      </w:r>
    </w:p>
    <w:p w14:paraId="4DE10086" w14:textId="292D82A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ins w:id="27" w:author="user" w:date="2021-11-06T09:37:00Z">
        <w:r w:rsidR="00D7770D">
          <w:rPr>
            <w:rFonts w:ascii="Times New Roman" w:eastAsia="Times New Roman" w:hAnsi="Times New Roman" w:cs="Times New Roman"/>
            <w:sz w:val="24"/>
            <w:szCs w:val="24"/>
          </w:rPr>
          <w:t>f</w:t>
        </w:r>
      </w:ins>
      <w:del w:id="28" w:author="user" w:date="2021-11-06T09:37:00Z">
        <w:r w:rsidDel="00D7770D">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su makan yang tiba-tiba ikut meningkat?</w:t>
      </w:r>
    </w:p>
    <w:p w14:paraId="4BDDEA06" w14:textId="13EF229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cuma camilan, </w:t>
      </w:r>
      <w:ins w:id="29" w:author="user" w:date="2021-11-06T09:38:00Z">
        <w:r w:rsidR="00FE3624">
          <w:rPr>
            <w:rFonts w:ascii="Times New Roman" w:eastAsia="Times New Roman" w:hAnsi="Times New Roman" w:cs="Times New Roman"/>
            <w:sz w:val="24"/>
            <w:szCs w:val="24"/>
          </w:rPr>
          <w:t>te</w:t>
        </w:r>
      </w:ins>
      <w:r w:rsidRPr="00C50A1E">
        <w:rPr>
          <w:rFonts w:ascii="Times New Roman" w:eastAsia="Times New Roman" w:hAnsi="Times New Roman" w:cs="Times New Roman"/>
          <w:sz w:val="24"/>
          <w:szCs w:val="24"/>
        </w:rPr>
        <w:t>tapi jumlah kalorinya nyaris melebihi makan berat.</w:t>
      </w:r>
    </w:p>
    <w:p w14:paraId="1B67BDC0" w14:textId="26BAC16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w:t>
      </w:r>
      <w:ins w:id="30" w:author="user" w:date="2021-11-06T09:38:00Z">
        <w:r w:rsidR="00FE3624">
          <w:rPr>
            <w:rFonts w:ascii="Times New Roman" w:eastAsia="Times New Roman" w:hAnsi="Times New Roman" w:cs="Times New Roman"/>
            <w:sz w:val="24"/>
            <w:szCs w:val="24"/>
          </w:rPr>
          <w:t>empat</w:t>
        </w:r>
      </w:ins>
      <w:del w:id="31" w:author="user" w:date="2021-11-06T09:38:00Z">
        <w:r w:rsidRPr="00C50A1E" w:rsidDel="00FE3624">
          <w:rPr>
            <w:rFonts w:ascii="Times New Roman" w:eastAsia="Times New Roman" w:hAnsi="Times New Roman" w:cs="Times New Roman"/>
            <w:sz w:val="24"/>
            <w:szCs w:val="24"/>
          </w:rPr>
          <w:delText>4</w:delText>
        </w:r>
      </w:del>
      <w:r w:rsidRPr="00C50A1E">
        <w:rPr>
          <w:rFonts w:ascii="Times New Roman" w:eastAsia="Times New Roman" w:hAnsi="Times New Roman" w:cs="Times New Roman"/>
          <w:sz w:val="24"/>
          <w:szCs w:val="24"/>
        </w:rPr>
        <w:t xml:space="preserve"> porsi</w:t>
      </w:r>
      <w:ins w:id="32" w:author="user" w:date="2021-11-06T09:39:00Z">
        <w:r w:rsidR="00FE3624">
          <w:rPr>
            <w:rFonts w:ascii="Times New Roman" w:eastAsia="Times New Roman" w:hAnsi="Times New Roman" w:cs="Times New Roman"/>
            <w:sz w:val="24"/>
            <w:szCs w:val="24"/>
          </w:rPr>
          <w:t xml:space="preserve"> lansung</w:t>
        </w:r>
      </w:ins>
      <w:r w:rsidRPr="00C50A1E">
        <w:rPr>
          <w:rFonts w:ascii="Times New Roman" w:eastAsia="Times New Roman" w:hAnsi="Times New Roman" w:cs="Times New Roman"/>
          <w:sz w:val="24"/>
          <w:szCs w:val="24"/>
        </w:rPr>
        <w:t xml:space="preserve"> habis</w:t>
      </w:r>
      <w:ins w:id="33" w:author="user" w:date="2021-11-06T09:39:00Z">
        <w:r w:rsidR="00FE3624">
          <w:rPr>
            <w:rFonts w:ascii="Times New Roman" w:eastAsia="Times New Roman" w:hAnsi="Times New Roman" w:cs="Times New Roman"/>
            <w:sz w:val="24"/>
            <w:szCs w:val="24"/>
          </w:rPr>
          <w:t xml:space="preserve"> hanya dalam</w:t>
        </w:r>
      </w:ins>
      <w:r w:rsidRPr="00C50A1E">
        <w:rPr>
          <w:rFonts w:ascii="Times New Roman" w:eastAsia="Times New Roman" w:hAnsi="Times New Roman" w:cs="Times New Roman"/>
          <w:sz w:val="24"/>
          <w:szCs w:val="24"/>
        </w:rPr>
        <w:t xml:space="preserve"> sekali duduk. Belum cukup, tambah lagi gorengannya, satu-dua </w:t>
      </w:r>
      <w:ins w:id="34" w:author="user" w:date="2021-11-06T09:46:00Z">
        <w:r w:rsidR="002267BD">
          <w:rPr>
            <w:rFonts w:ascii="Times New Roman" w:eastAsia="Times New Roman" w:hAnsi="Times New Roman" w:cs="Times New Roman"/>
            <w:sz w:val="24"/>
            <w:szCs w:val="24"/>
          </w:rPr>
          <w:t>buah tiba-ti</w:t>
        </w:r>
      </w:ins>
      <w:ins w:id="35" w:author="user" w:date="2021-11-06T09:47:00Z">
        <w:r w:rsidR="002267BD">
          <w:rPr>
            <w:rFonts w:ascii="Times New Roman" w:eastAsia="Times New Roman" w:hAnsi="Times New Roman" w:cs="Times New Roman"/>
            <w:sz w:val="24"/>
            <w:szCs w:val="24"/>
          </w:rPr>
          <w:t>ba</w:t>
        </w:r>
      </w:ins>
      <w:del w:id="36" w:author="user" w:date="2021-11-06T09:46:00Z">
        <w:r w:rsidRPr="00C50A1E" w:rsidDel="002267BD">
          <w:rPr>
            <w:rFonts w:ascii="Times New Roman" w:eastAsia="Times New Roman" w:hAnsi="Times New Roman" w:cs="Times New Roman"/>
            <w:sz w:val="24"/>
            <w:szCs w:val="24"/>
          </w:rPr>
          <w:delText>biji eh kok</w:delText>
        </w:r>
      </w:del>
      <w:r w:rsidRPr="00C50A1E">
        <w:rPr>
          <w:rFonts w:ascii="Times New Roman" w:eastAsia="Times New Roman" w:hAnsi="Times New Roman" w:cs="Times New Roman"/>
          <w:sz w:val="24"/>
          <w:szCs w:val="24"/>
        </w:rPr>
        <w:t xml:space="preserve"> jadi lima?</w:t>
      </w:r>
    </w:p>
    <w:p w14:paraId="75E732D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w:t>
      </w:r>
      <w:del w:id="37" w:author="user" w:date="2021-11-06T09:43:00Z">
        <w:r w:rsidRPr="00C50A1E" w:rsidDel="0010615C">
          <w:rPr>
            <w:rFonts w:ascii="Times New Roman" w:eastAsia="Times New Roman" w:hAnsi="Times New Roman" w:cs="Times New Roman"/>
            <w:sz w:val="24"/>
            <w:szCs w:val="24"/>
          </w:rPr>
          <w:delText xml:space="preserve"> yang</w:delText>
        </w:r>
      </w:del>
      <w:r w:rsidRPr="00C50A1E">
        <w:rPr>
          <w:rFonts w:ascii="Times New Roman" w:eastAsia="Times New Roman" w:hAnsi="Times New Roman" w:cs="Times New Roman"/>
          <w:sz w:val="24"/>
          <w:szCs w:val="24"/>
        </w:rPr>
        <w:t xml:space="preserve">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41970008" w14:textId="42CD638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w:t>
      </w:r>
      <w:del w:id="38" w:author="user" w:date="2021-11-06T09:42:00Z">
        <w:r w:rsidRPr="00C50A1E" w:rsidDel="0010615C">
          <w:rPr>
            <w:rFonts w:ascii="Times New Roman" w:eastAsia="Times New Roman" w:hAnsi="Times New Roman" w:cs="Times New Roman"/>
            <w:sz w:val="24"/>
            <w:szCs w:val="24"/>
          </w:rPr>
          <w:delText xml:space="preserve"> yang</w:delText>
        </w:r>
      </w:del>
      <w:r w:rsidRPr="00C50A1E">
        <w:rPr>
          <w:rFonts w:ascii="Times New Roman" w:eastAsia="Times New Roman" w:hAnsi="Times New Roman" w:cs="Times New Roman"/>
          <w:sz w:val="24"/>
          <w:szCs w:val="24"/>
        </w:rPr>
        <w:t xml:space="preserve"> seperti tahu bulat digoreng dadakan alias yang masih hangat. </w:t>
      </w:r>
      <w:del w:id="39" w:author="user" w:date="2021-11-06T09:42:00Z">
        <w:r w:rsidRPr="00C50A1E" w:rsidDel="0010615C">
          <w:rPr>
            <w:rFonts w:ascii="Times New Roman" w:eastAsia="Times New Roman" w:hAnsi="Times New Roman" w:cs="Times New Roman"/>
            <w:sz w:val="24"/>
            <w:szCs w:val="24"/>
          </w:rPr>
          <w:delText xml:space="preserve">Apalagi </w:delText>
        </w:r>
      </w:del>
      <w:ins w:id="40" w:author="user" w:date="2021-11-06T09:42:00Z">
        <w:r w:rsidR="0010615C">
          <w:rPr>
            <w:rFonts w:ascii="Times New Roman" w:eastAsia="Times New Roman" w:hAnsi="Times New Roman" w:cs="Times New Roman"/>
            <w:sz w:val="24"/>
            <w:szCs w:val="24"/>
          </w:rPr>
          <w:t>D</w:t>
        </w:r>
      </w:ins>
      <w:del w:id="41" w:author="user" w:date="2021-11-06T09:42:00Z">
        <w:r w:rsidRPr="00C50A1E" w:rsidDel="0010615C">
          <w:rPr>
            <w:rFonts w:ascii="Times New Roman" w:eastAsia="Times New Roman" w:hAnsi="Times New Roman" w:cs="Times New Roman"/>
            <w:sz w:val="24"/>
            <w:szCs w:val="24"/>
          </w:rPr>
          <w:delText>d</w:delText>
        </w:r>
      </w:del>
      <w:r w:rsidRPr="00C50A1E">
        <w:rPr>
          <w:rFonts w:ascii="Times New Roman" w:eastAsia="Times New Roman" w:hAnsi="Times New Roman" w:cs="Times New Roman"/>
          <w:sz w:val="24"/>
          <w:szCs w:val="24"/>
        </w:rPr>
        <w:t xml:space="preserve">engan </w:t>
      </w:r>
      <w:ins w:id="42" w:author="user" w:date="2021-11-06T09:42:00Z">
        <w:r w:rsidR="0010615C">
          <w:rPr>
            <w:rFonts w:ascii="Times New Roman" w:eastAsia="Times New Roman" w:hAnsi="Times New Roman" w:cs="Times New Roman"/>
            <w:sz w:val="24"/>
            <w:szCs w:val="24"/>
          </w:rPr>
          <w:t xml:space="preserve">kita </w:t>
        </w:r>
      </w:ins>
      <w:r w:rsidRPr="00C50A1E">
        <w:rPr>
          <w:rFonts w:ascii="Times New Roman" w:eastAsia="Times New Roman" w:hAnsi="Times New Roman" w:cs="Times New Roman"/>
          <w:sz w:val="24"/>
          <w:szCs w:val="24"/>
        </w:rPr>
        <w:t>makan, tubuh akan mendapat "panas" akibat terjadinya peningkatan metabolisme dalam tubuh. </w:t>
      </w:r>
    </w:p>
    <w:p w14:paraId="58E9122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0069C3C0" w14:textId="0E6128B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Ternyata Ini </w:t>
      </w:r>
      <w:ins w:id="43" w:author="user" w:date="2021-11-06T09:43:00Z">
        <w:r w:rsidR="0010615C">
          <w:rPr>
            <w:rFonts w:ascii="Times New Roman" w:eastAsia="Times New Roman" w:hAnsi="Times New Roman" w:cs="Times New Roman"/>
            <w:b/>
            <w:bCs/>
            <w:sz w:val="24"/>
            <w:szCs w:val="24"/>
          </w:rPr>
          <w:t>Peny</w:t>
        </w:r>
      </w:ins>
      <w:ins w:id="44" w:author="user" w:date="2021-11-06T09:44:00Z">
        <w:r w:rsidR="0010615C">
          <w:rPr>
            <w:rFonts w:ascii="Times New Roman" w:eastAsia="Times New Roman" w:hAnsi="Times New Roman" w:cs="Times New Roman"/>
            <w:b/>
            <w:bCs/>
            <w:sz w:val="24"/>
            <w:szCs w:val="24"/>
          </w:rPr>
          <w:t>ebabnya</w:t>
        </w:r>
      </w:ins>
      <w:del w:id="45" w:author="user" w:date="2021-11-06T09:43:00Z">
        <w:r w:rsidRPr="00C50A1E" w:rsidDel="0010615C">
          <w:rPr>
            <w:rFonts w:ascii="Times New Roman" w:eastAsia="Times New Roman" w:hAnsi="Times New Roman" w:cs="Times New Roman"/>
            <w:b/>
            <w:bCs/>
            <w:sz w:val="24"/>
            <w:szCs w:val="24"/>
          </w:rPr>
          <w:delText>yang Bisa Jadi Sebabnya...</w:delText>
        </w:r>
      </w:del>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w:t>
      </w:r>
      <w:ins w:id="46" w:author="user" w:date="2021-11-06T09:44:00Z">
        <w:r w:rsidR="0010615C">
          <w:rPr>
            <w:rFonts w:ascii="Times New Roman" w:eastAsia="Times New Roman" w:hAnsi="Times New Roman" w:cs="Times New Roman"/>
            <w:sz w:val="24"/>
            <w:szCs w:val="24"/>
          </w:rPr>
          <w:t>,</w:t>
        </w:r>
      </w:ins>
      <w:del w:id="47" w:author="user" w:date="2021-11-06T09:44:00Z">
        <w:r w:rsidRPr="00C50A1E" w:rsidDel="0010615C">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Ehem.</w:t>
      </w:r>
    </w:p>
    <w:p w14:paraId="748759F7" w14:textId="6B7B486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w:t>
      </w:r>
      <w:ins w:id="48" w:author="user" w:date="2021-11-06T09:44:00Z">
        <w:r w:rsidR="00D2278F">
          <w:rPr>
            <w:rFonts w:ascii="Times New Roman" w:eastAsia="Times New Roman" w:hAnsi="Times New Roman" w:cs="Times New Roman"/>
            <w:sz w:val="24"/>
            <w:szCs w:val="24"/>
          </w:rPr>
          <w:t>seperti</w:t>
        </w:r>
      </w:ins>
      <w:del w:id="49" w:author="user" w:date="2021-11-06T09:44:00Z">
        <w:r w:rsidRPr="00C50A1E" w:rsidDel="00D2278F">
          <w:rPr>
            <w:rFonts w:ascii="Times New Roman" w:eastAsia="Times New Roman" w:hAnsi="Times New Roman" w:cs="Times New Roman"/>
            <w:sz w:val="24"/>
            <w:szCs w:val="24"/>
          </w:rPr>
          <w:delText>dalam bentuk</w:delText>
        </w:r>
      </w:del>
      <w:r w:rsidRPr="00C50A1E">
        <w:rPr>
          <w:rFonts w:ascii="Times New Roman" w:eastAsia="Times New Roman" w:hAnsi="Times New Roman" w:cs="Times New Roman"/>
          <w:sz w:val="24"/>
          <w:szCs w:val="24"/>
        </w:rPr>
        <w:t xml:space="preserve"> mie instan, biskuit-biskuit yang </w:t>
      </w:r>
      <w:ins w:id="50" w:author="user" w:date="2021-11-06T09:44:00Z">
        <w:r w:rsidR="00D2278F">
          <w:rPr>
            <w:rFonts w:ascii="Times New Roman" w:eastAsia="Times New Roman" w:hAnsi="Times New Roman" w:cs="Times New Roman"/>
            <w:sz w:val="24"/>
            <w:szCs w:val="24"/>
          </w:rPr>
          <w:t>ada di</w:t>
        </w:r>
      </w:ins>
      <w:del w:id="51" w:author="user" w:date="2021-11-06T09:44:00Z">
        <w:r w:rsidRPr="00C50A1E" w:rsidDel="00D2278F">
          <w:rPr>
            <w:rFonts w:ascii="Times New Roman" w:eastAsia="Times New Roman" w:hAnsi="Times New Roman" w:cs="Times New Roman"/>
            <w:sz w:val="24"/>
            <w:szCs w:val="24"/>
          </w:rPr>
          <w:delText>di</w:delText>
        </w:r>
        <w:r w:rsidDel="00D2278F">
          <w:rPr>
            <w:rFonts w:ascii="Times New Roman" w:eastAsia="Times New Roman" w:hAnsi="Times New Roman" w:cs="Times New Roman"/>
            <w:sz w:val="24"/>
            <w:szCs w:val="24"/>
          </w:rPr>
          <w:delText xml:space="preserve"> </w:delText>
        </w:r>
        <w:r w:rsidRPr="00C50A1E" w:rsidDel="00D2278F">
          <w:rPr>
            <w:rFonts w:ascii="Times New Roman" w:eastAsia="Times New Roman" w:hAnsi="Times New Roman" w:cs="Times New Roman"/>
            <w:sz w:val="24"/>
            <w:szCs w:val="24"/>
          </w:rPr>
          <w:delText>tata</w:delText>
        </w:r>
      </w:del>
      <w:r w:rsidRPr="00C50A1E">
        <w:rPr>
          <w:rFonts w:ascii="Times New Roman" w:eastAsia="Times New Roman" w:hAnsi="Times New Roman" w:cs="Times New Roman"/>
          <w:sz w:val="24"/>
          <w:szCs w:val="24"/>
        </w:rPr>
        <w:t xml:space="preserve"> dalam toples cantik</w:t>
      </w:r>
      <w:del w:id="52" w:author="user" w:date="2021-11-06T09:46:00Z">
        <w:r w:rsidRPr="00C50A1E" w:rsidDel="00D2278F">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atau</w:t>
      </w:r>
      <w:del w:id="53" w:author="user" w:date="2021-11-06T09:45:00Z">
        <w:r w:rsidRPr="00C50A1E" w:rsidDel="00D2278F">
          <w:rPr>
            <w:rFonts w:ascii="Times New Roman" w:eastAsia="Times New Roman" w:hAnsi="Times New Roman" w:cs="Times New Roman"/>
            <w:sz w:val="24"/>
            <w:szCs w:val="24"/>
          </w:rPr>
          <w:delText xml:space="preserve"> bubuk-bubuk</w:delText>
        </w:r>
      </w:del>
      <w:r w:rsidRPr="00C50A1E">
        <w:rPr>
          <w:rFonts w:ascii="Times New Roman" w:eastAsia="Times New Roman" w:hAnsi="Times New Roman" w:cs="Times New Roman"/>
          <w:sz w:val="24"/>
          <w:szCs w:val="24"/>
        </w:rPr>
        <w:t xml:space="preserve"> minuman</w:t>
      </w:r>
      <w:ins w:id="54" w:author="user" w:date="2021-11-06T09:45:00Z">
        <w:r w:rsidR="00D2278F">
          <w:rPr>
            <w:rFonts w:ascii="Times New Roman" w:eastAsia="Times New Roman" w:hAnsi="Times New Roman" w:cs="Times New Roman"/>
            <w:sz w:val="24"/>
            <w:szCs w:val="24"/>
          </w:rPr>
          <w:t>-minuman</w:t>
        </w:r>
      </w:ins>
      <w:r w:rsidRPr="00C50A1E">
        <w:rPr>
          <w:rFonts w:ascii="Times New Roman" w:eastAsia="Times New Roman" w:hAnsi="Times New Roman" w:cs="Times New Roman"/>
          <w:sz w:val="24"/>
          <w:szCs w:val="24"/>
        </w:rPr>
        <w:t xml:space="preserve"> manis dalam kemasan ekonomis. </w:t>
      </w:r>
    </w:p>
    <w:p w14:paraId="079341EF" w14:textId="572A4EF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ins w:id="55" w:author="user" w:date="2021-11-06T09:45:00Z">
        <w:r w:rsidR="00D2278F">
          <w:rPr>
            <w:rFonts w:ascii="Times New Roman" w:eastAsia="Times New Roman" w:hAnsi="Times New Roman" w:cs="Times New Roman"/>
            <w:sz w:val="24"/>
            <w:szCs w:val="24"/>
          </w:rPr>
          <w:t>lemari</w:t>
        </w:r>
      </w:ins>
      <w:del w:id="56" w:author="user" w:date="2021-11-06T09:45:00Z">
        <w:r w:rsidDel="00D2278F">
          <w:rPr>
            <w:rFonts w:ascii="Times New Roman" w:eastAsia="Times New Roman" w:hAnsi="Times New Roman" w:cs="Times New Roman"/>
            <w:sz w:val="24"/>
            <w:szCs w:val="24"/>
          </w:rPr>
          <w:delText>almari</w:delText>
        </w:r>
      </w:del>
      <w:r w:rsidRPr="00C50A1E">
        <w:rPr>
          <w:rFonts w:ascii="Times New Roman" w:eastAsia="Times New Roman" w:hAnsi="Times New Roman" w:cs="Times New Roman"/>
          <w:sz w:val="24"/>
          <w:szCs w:val="24"/>
        </w:rPr>
        <w:t xml:space="preserve"> penyimpanan. Sebagai bahan persediaan karena mau keluar di waktu hujan itu membuat kita berpikir berkali-kali</w:t>
      </w:r>
      <w:ins w:id="57" w:author="user" w:date="2021-11-06T09:47:00Z">
        <w:r w:rsidR="002267BD">
          <w:rPr>
            <w:rFonts w:ascii="Times New Roman" w:eastAsia="Times New Roman" w:hAnsi="Times New Roman" w:cs="Times New Roman"/>
            <w:sz w:val="24"/>
            <w:szCs w:val="24"/>
          </w:rPr>
          <w:t xml:space="preserve"> karena sangat</w:t>
        </w:r>
      </w:ins>
      <w:del w:id="58" w:author="user" w:date="2021-11-06T09:47:00Z">
        <w:r w:rsidRPr="00C50A1E" w:rsidDel="002267BD">
          <w:rPr>
            <w:rFonts w:ascii="Times New Roman" w:eastAsia="Times New Roman" w:hAnsi="Times New Roman" w:cs="Times New Roman"/>
            <w:sz w:val="24"/>
            <w:szCs w:val="24"/>
          </w:rPr>
          <w:delText>. Akan</w:delText>
        </w:r>
      </w:del>
      <w:r w:rsidRPr="00C50A1E">
        <w:rPr>
          <w:rFonts w:ascii="Times New Roman" w:eastAsia="Times New Roman" w:hAnsi="Times New Roman" w:cs="Times New Roman"/>
          <w:sz w:val="24"/>
          <w:szCs w:val="24"/>
        </w:rPr>
        <w:t xml:space="preserve"> merepotkan.</w:t>
      </w:r>
    </w:p>
    <w:p w14:paraId="37553096" w14:textId="561B562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w:t>
      </w:r>
      <w:ins w:id="59" w:author="user" w:date="2021-11-06T09:48:00Z">
        <w:r w:rsidR="002267BD">
          <w:rPr>
            <w:rFonts w:ascii="Times New Roman" w:eastAsia="Times New Roman" w:hAnsi="Times New Roman" w:cs="Times New Roman"/>
            <w:sz w:val="24"/>
            <w:szCs w:val="24"/>
          </w:rPr>
          <w:t>k terkontrol</w:t>
        </w:r>
      </w:ins>
      <w:del w:id="60" w:author="user" w:date="2021-11-06T09:47:00Z">
        <w:r w:rsidRPr="00C50A1E" w:rsidDel="002267BD">
          <w:rPr>
            <w:rFonts w:ascii="Times New Roman" w:eastAsia="Times New Roman" w:hAnsi="Times New Roman" w:cs="Times New Roman"/>
            <w:sz w:val="24"/>
            <w:szCs w:val="24"/>
          </w:rPr>
          <w:delText>k tahu diri</w:delText>
        </w:r>
      </w:del>
      <w:r w:rsidRPr="00C50A1E">
        <w:rPr>
          <w:rFonts w:ascii="Times New Roman" w:eastAsia="Times New Roman" w:hAnsi="Times New Roman" w:cs="Times New Roman"/>
          <w:sz w:val="24"/>
          <w:szCs w:val="24"/>
        </w:rPr>
        <w:t>. Yang penting enak, kalori belakangan?</w:t>
      </w:r>
    </w:p>
    <w:p w14:paraId="5A35BE43" w14:textId="3E3B94A4" w:rsidR="00927764" w:rsidRPr="00C50A1E" w:rsidRDefault="009E3F88" w:rsidP="00927764">
      <w:pPr>
        <w:shd w:val="clear" w:color="auto" w:fill="F5F5F5"/>
        <w:spacing w:after="375"/>
        <w:rPr>
          <w:rFonts w:ascii="Times New Roman" w:eastAsia="Times New Roman" w:hAnsi="Times New Roman" w:cs="Times New Roman"/>
          <w:sz w:val="24"/>
          <w:szCs w:val="24"/>
        </w:rPr>
      </w:pPr>
      <w:ins w:id="61" w:author="user" w:date="2021-11-06T09:48:00Z">
        <w:r>
          <w:rPr>
            <w:rFonts w:ascii="Times New Roman" w:eastAsia="Times New Roman" w:hAnsi="Times New Roman" w:cs="Times New Roman"/>
            <w:sz w:val="24"/>
            <w:szCs w:val="24"/>
          </w:rPr>
          <w:t>M</w:t>
        </w:r>
      </w:ins>
      <w:del w:id="62" w:author="user" w:date="2021-11-06T09:48:00Z">
        <w:r w:rsidR="00927764" w:rsidRPr="00C50A1E" w:rsidDel="002267BD">
          <w:rPr>
            <w:rFonts w:ascii="Times New Roman" w:eastAsia="Times New Roman" w:hAnsi="Times New Roman" w:cs="Times New Roman"/>
            <w:sz w:val="24"/>
            <w:szCs w:val="24"/>
          </w:rPr>
          <w:delText>Coba deh, m</w:delText>
        </w:r>
      </w:del>
      <w:r w:rsidR="00927764" w:rsidRPr="00C50A1E">
        <w:rPr>
          <w:rFonts w:ascii="Times New Roman" w:eastAsia="Times New Roman" w:hAnsi="Times New Roman" w:cs="Times New Roman"/>
          <w:sz w:val="24"/>
          <w:szCs w:val="24"/>
        </w:rPr>
        <w:t>ulai</w:t>
      </w:r>
      <w:ins w:id="63" w:author="user" w:date="2021-11-06T09:48:00Z">
        <w:r>
          <w:rPr>
            <w:rFonts w:ascii="Times New Roman" w:eastAsia="Times New Roman" w:hAnsi="Times New Roman" w:cs="Times New Roman"/>
            <w:sz w:val="24"/>
            <w:szCs w:val="24"/>
          </w:rPr>
          <w:t>lah</w:t>
        </w:r>
      </w:ins>
      <w:r w:rsidR="00927764" w:rsidRPr="00C50A1E">
        <w:rPr>
          <w:rFonts w:ascii="Times New Roman" w:eastAsia="Times New Roman" w:hAnsi="Times New Roman" w:cs="Times New Roman"/>
          <w:sz w:val="24"/>
          <w:szCs w:val="24"/>
        </w:rPr>
        <w:t xml:space="preserve"> </w:t>
      </w:r>
      <w:del w:id="64" w:author="user" w:date="2021-11-06T09:48:00Z">
        <w:r w:rsidR="00927764" w:rsidRPr="00C50A1E" w:rsidDel="009E3F88">
          <w:rPr>
            <w:rFonts w:ascii="Times New Roman" w:eastAsia="Times New Roman" w:hAnsi="Times New Roman" w:cs="Times New Roman"/>
            <w:sz w:val="24"/>
            <w:szCs w:val="24"/>
          </w:rPr>
          <w:delText xml:space="preserve">aja dulu </w:delText>
        </w:r>
      </w:del>
      <w:r w:rsidR="00927764" w:rsidRPr="00C50A1E">
        <w:rPr>
          <w:rFonts w:ascii="Times New Roman" w:eastAsia="Times New Roman" w:hAnsi="Times New Roman" w:cs="Times New Roman"/>
          <w:sz w:val="24"/>
          <w:szCs w:val="24"/>
        </w:rPr>
        <w:t xml:space="preserve">dengan memperhatikan label informasi gizi ketika kamu memakan makanan kemasan. </w:t>
      </w:r>
      <w:ins w:id="65" w:author="user" w:date="2021-11-06T09:49:00Z">
        <w:r>
          <w:rPr>
            <w:rFonts w:ascii="Times New Roman" w:eastAsia="Times New Roman" w:hAnsi="Times New Roman" w:cs="Times New Roman"/>
            <w:sz w:val="24"/>
            <w:szCs w:val="24"/>
          </w:rPr>
          <w:t>J</w:t>
        </w:r>
      </w:ins>
      <w:del w:id="66" w:author="user" w:date="2021-11-06T09:49:00Z">
        <w:r w:rsidR="00927764" w:rsidRPr="00C50A1E" w:rsidDel="009E3F88">
          <w:rPr>
            <w:rFonts w:ascii="Times New Roman" w:eastAsia="Times New Roman" w:hAnsi="Times New Roman" w:cs="Times New Roman"/>
            <w:sz w:val="24"/>
            <w:szCs w:val="24"/>
          </w:rPr>
          <w:delText>Atau j</w:delText>
        </w:r>
      </w:del>
      <w:r w:rsidR="00927764" w:rsidRPr="00C50A1E">
        <w:rPr>
          <w:rFonts w:ascii="Times New Roman" w:eastAsia="Times New Roman" w:hAnsi="Times New Roman" w:cs="Times New Roman"/>
          <w:sz w:val="24"/>
          <w:szCs w:val="24"/>
        </w:rPr>
        <w:t>ika ingin minum yang hangat-hangat, takar gula</w:t>
      </w:r>
      <w:ins w:id="67" w:author="user" w:date="2021-11-06T09:49:00Z">
        <w:r>
          <w:rPr>
            <w:rFonts w:ascii="Times New Roman" w:eastAsia="Times New Roman" w:hAnsi="Times New Roman" w:cs="Times New Roman"/>
            <w:sz w:val="24"/>
            <w:szCs w:val="24"/>
          </w:rPr>
          <w:t>nya terlebih dahulu jangan sampai berlebihan</w:t>
        </w:r>
      </w:ins>
      <w:del w:id="68" w:author="user" w:date="2021-11-06T09:49:00Z">
        <w:r w:rsidR="00927764" w:rsidRPr="00C50A1E" w:rsidDel="009E3F88">
          <w:rPr>
            <w:rFonts w:ascii="Times New Roman" w:eastAsia="Times New Roman" w:hAnsi="Times New Roman" w:cs="Times New Roman"/>
            <w:sz w:val="24"/>
            <w:szCs w:val="24"/>
          </w:rPr>
          <w:delText>nya jangan kelebihan</w:delText>
        </w:r>
      </w:del>
      <w:r w:rsidR="00927764" w:rsidRPr="00C50A1E">
        <w:rPr>
          <w:rFonts w:ascii="Times New Roman" w:eastAsia="Times New Roman" w:hAnsi="Times New Roman" w:cs="Times New Roman"/>
          <w:sz w:val="24"/>
          <w:szCs w:val="24"/>
        </w:rPr>
        <w:t>. Sebab kamu sudah terlalu manis, kata dia </w:t>
      </w:r>
      <w:r w:rsidR="00927764" w:rsidRPr="00C50A1E">
        <w:rPr>
          <w:rFonts w:ascii="Times New Roman" w:eastAsia="Times New Roman" w:hAnsi="Times New Roman" w:cs="Times New Roman"/>
          <w:i/>
          <w:iCs/>
          <w:sz w:val="24"/>
          <w:szCs w:val="24"/>
        </w:rPr>
        <w:t xml:space="preserve">gitu </w:t>
      </w:r>
      <w:ins w:id="69" w:author="user" w:date="2021-11-06T09:49:00Z">
        <w:r>
          <w:rPr>
            <w:rFonts w:ascii="Times New Roman" w:eastAsia="Times New Roman" w:hAnsi="Times New Roman" w:cs="Times New Roman"/>
            <w:i/>
            <w:iCs/>
            <w:sz w:val="24"/>
            <w:szCs w:val="24"/>
          </w:rPr>
          <w:t>kan</w:t>
        </w:r>
      </w:ins>
      <w:del w:id="70" w:author="user" w:date="2021-11-06T09:49:00Z">
        <w:r w:rsidR="00927764" w:rsidRPr="00C50A1E" w:rsidDel="009E3F88">
          <w:rPr>
            <w:rFonts w:ascii="Times New Roman" w:eastAsia="Times New Roman" w:hAnsi="Times New Roman" w:cs="Times New Roman"/>
            <w:i/>
            <w:iCs/>
            <w:sz w:val="24"/>
            <w:szCs w:val="24"/>
          </w:rPr>
          <w:delText>khan</w:delText>
        </w:r>
      </w:del>
      <w:r w:rsidR="00927764" w:rsidRPr="00C50A1E">
        <w:rPr>
          <w:rFonts w:ascii="Times New Roman" w:eastAsia="Times New Roman" w:hAnsi="Times New Roman" w:cs="Times New Roman"/>
          <w:i/>
          <w:iCs/>
          <w:sz w:val="24"/>
          <w:szCs w:val="24"/>
        </w:rPr>
        <w:t>.</w:t>
      </w:r>
    </w:p>
    <w:p w14:paraId="5AD0ED06" w14:textId="0C4774A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w:t>
      </w:r>
      <w:ins w:id="71" w:author="user" w:date="2021-11-06T09:50:00Z">
        <w:r w:rsidR="009E3F88">
          <w:rPr>
            <w:rFonts w:ascii="Times New Roman" w:eastAsia="Times New Roman" w:hAnsi="Times New Roman" w:cs="Times New Roman"/>
            <w:sz w:val="24"/>
            <w:szCs w:val="24"/>
          </w:rPr>
          <w:t xml:space="preserve">menjadi penyebab </w:t>
        </w:r>
        <w:r w:rsidR="008343C5">
          <w:rPr>
            <w:rFonts w:ascii="Times New Roman" w:eastAsia="Times New Roman" w:hAnsi="Times New Roman" w:cs="Times New Roman"/>
            <w:sz w:val="24"/>
            <w:szCs w:val="24"/>
          </w:rPr>
          <w:t>berat badan meningkat</w:t>
        </w:r>
      </w:ins>
      <w:del w:id="72" w:author="user" w:date="2021-11-06T09:50:00Z">
        <w:r w:rsidRPr="00C50A1E" w:rsidDel="009E3F88">
          <w:rPr>
            <w:rFonts w:ascii="Times New Roman" w:eastAsia="Times New Roman" w:hAnsi="Times New Roman" w:cs="Times New Roman"/>
            <w:sz w:val="24"/>
            <w:szCs w:val="24"/>
          </w:rPr>
          <w:delText>biang berat badan yang lebih suka naiknya</w:delText>
        </w:r>
      </w:del>
      <w:r w:rsidRPr="00C50A1E">
        <w:rPr>
          <w:rFonts w:ascii="Times New Roman" w:eastAsia="Times New Roman" w:hAnsi="Times New Roman" w:cs="Times New Roman"/>
          <w:sz w:val="24"/>
          <w:szCs w:val="24"/>
        </w:rPr>
        <w:t>. Apalagi munculnya kaum-kaum rebahan yang kerjaannya</w:t>
      </w:r>
      <w:ins w:id="73" w:author="user" w:date="2021-11-06T09:50:00Z">
        <w:r w:rsidR="008343C5">
          <w:rPr>
            <w:rFonts w:ascii="Times New Roman" w:eastAsia="Times New Roman" w:hAnsi="Times New Roman" w:cs="Times New Roman"/>
            <w:sz w:val="24"/>
            <w:szCs w:val="24"/>
          </w:rPr>
          <w:t xml:space="preserve"> hanya</w:t>
        </w:r>
      </w:ins>
      <w:r w:rsidRPr="00C50A1E">
        <w:rPr>
          <w:rFonts w:ascii="Times New Roman" w:eastAsia="Times New Roman" w:hAnsi="Times New Roman" w:cs="Times New Roman"/>
          <w:sz w:val="24"/>
          <w:szCs w:val="24"/>
        </w:rPr>
        <w:t xml:space="preserve"> tiduran dan hanya buka tutup media sosial atau pura-pura sibuk padahal tidak ada yang </w:t>
      </w:r>
      <w:ins w:id="74" w:author="user" w:date="2021-11-06T09:51:00Z">
        <w:r w:rsidR="008343C5">
          <w:rPr>
            <w:rFonts w:ascii="Times New Roman" w:eastAsia="Times New Roman" w:hAnsi="Times New Roman" w:cs="Times New Roman"/>
            <w:sz w:val="24"/>
            <w:szCs w:val="24"/>
          </w:rPr>
          <w:t xml:space="preserve">mengajak </w:t>
        </w:r>
      </w:ins>
      <w:ins w:id="75" w:author="user" w:date="2021-11-06T09:52:00Z">
        <w:r w:rsidR="008343C5">
          <w:rPr>
            <w:rFonts w:ascii="Times New Roman" w:eastAsia="Times New Roman" w:hAnsi="Times New Roman" w:cs="Times New Roman"/>
            <w:sz w:val="24"/>
            <w:szCs w:val="24"/>
          </w:rPr>
          <w:t>berutukar pesan</w:t>
        </w:r>
      </w:ins>
      <w:del w:id="76" w:author="user" w:date="2021-11-06T09:51:00Z">
        <w:r w:rsidRPr="00C50A1E" w:rsidDel="008343C5">
          <w:rPr>
            <w:rFonts w:ascii="Times New Roman" w:eastAsia="Times New Roman" w:hAnsi="Times New Roman" w:cs="Times New Roman"/>
            <w:sz w:val="24"/>
            <w:szCs w:val="24"/>
          </w:rPr>
          <w:delText>nge-chat</w:delText>
        </w:r>
      </w:del>
      <w:r w:rsidRPr="00C50A1E">
        <w:rPr>
          <w:rFonts w:ascii="Times New Roman" w:eastAsia="Times New Roman" w:hAnsi="Times New Roman" w:cs="Times New Roman"/>
          <w:sz w:val="24"/>
          <w:szCs w:val="24"/>
        </w:rPr>
        <w:t>. </w:t>
      </w:r>
    </w:p>
    <w:p w14:paraId="1C21F379" w14:textId="3D4C3B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Kegiatan seperti inilah yang membuat lemak-lemak yang seharusnya dibakar jadi </w:t>
      </w:r>
      <w:ins w:id="77" w:author="user" w:date="2021-11-06T09:53:00Z">
        <w:r w:rsidR="003901E3">
          <w:rPr>
            <w:rFonts w:ascii="Times New Roman" w:eastAsia="Times New Roman" w:hAnsi="Times New Roman" w:cs="Times New Roman"/>
            <w:sz w:val="24"/>
            <w:szCs w:val="24"/>
          </w:rPr>
          <w:t>tidak terbakar</w:t>
        </w:r>
      </w:ins>
      <w:del w:id="78" w:author="user" w:date="2021-11-06T09:53:00Z">
        <w:r w:rsidRPr="00C50A1E" w:rsidDel="003901E3">
          <w:rPr>
            <w:rFonts w:ascii="Times New Roman" w:eastAsia="Times New Roman" w:hAnsi="Times New Roman" w:cs="Times New Roman"/>
            <w:sz w:val="24"/>
            <w:szCs w:val="24"/>
          </w:rPr>
          <w:delText>memilih ikut</w:delText>
        </w:r>
        <w:r w:rsidDel="003901E3">
          <w:rPr>
            <w:rFonts w:ascii="Times New Roman" w:eastAsia="Times New Roman" w:hAnsi="Times New Roman" w:cs="Times New Roman"/>
            <w:sz w:val="24"/>
            <w:szCs w:val="24"/>
          </w:rPr>
          <w:delText>an ma</w:delText>
        </w:r>
      </w:del>
      <w:del w:id="79" w:author="user" w:date="2021-11-06T09:52:00Z">
        <w:r w:rsidDel="003901E3">
          <w:rPr>
            <w:rFonts w:ascii="Times New Roman" w:eastAsia="Times New Roman" w:hAnsi="Times New Roman" w:cs="Times New Roman"/>
            <w:sz w:val="24"/>
            <w:szCs w:val="24"/>
          </w:rPr>
          <w:delText>ger</w:delText>
        </w:r>
      </w:del>
      <w:r>
        <w:rPr>
          <w:rFonts w:ascii="Times New Roman" w:eastAsia="Times New Roman" w:hAnsi="Times New Roman" w:cs="Times New Roman"/>
          <w:sz w:val="24"/>
          <w:szCs w:val="24"/>
        </w:rPr>
        <w:t xml:space="preserve"> saja. Jadi simpanan di</w:t>
      </w:r>
      <w:ins w:id="80" w:author="user" w:date="2021-11-06T09:53:00Z">
        <w:r w:rsidR="003901E3">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tubuhmu, dimana-mana.</w:t>
      </w:r>
    </w:p>
    <w:p w14:paraId="5D8618D6" w14:textId="490C8BD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 xml:space="preserve">badan </w:t>
      </w:r>
      <w:ins w:id="81" w:author="user" w:date="2021-11-06T09:54:00Z">
        <w:r w:rsidR="003901E3">
          <w:rPr>
            <w:rFonts w:ascii="Times New Roman" w:eastAsia="Times New Roman" w:hAnsi="Times New Roman" w:cs="Times New Roman"/>
            <w:sz w:val="24"/>
            <w:szCs w:val="24"/>
          </w:rPr>
          <w:t>bergerak ke kanan saat menimbang</w:t>
        </w:r>
      </w:ins>
      <w:del w:id="82" w:author="user" w:date="2021-11-06T09:54:00Z">
        <w:r w:rsidDel="003901E3">
          <w:rPr>
            <w:rFonts w:ascii="Times New Roman" w:eastAsia="Times New Roman" w:hAnsi="Times New Roman" w:cs="Times New Roman"/>
            <w:sz w:val="24"/>
            <w:szCs w:val="24"/>
          </w:rPr>
          <w:delText>ikut tergelincir makin ke</w:delText>
        </w:r>
        <w:r w:rsidRPr="00C50A1E" w:rsidDel="003901E3">
          <w:rPr>
            <w:rFonts w:ascii="Times New Roman" w:eastAsia="Times New Roman" w:hAnsi="Times New Roman" w:cs="Times New Roman"/>
            <w:sz w:val="24"/>
            <w:szCs w:val="24"/>
          </w:rPr>
          <w:delText>kanan di saat hujan</w:delText>
        </w:r>
      </w:del>
      <w:r w:rsidRPr="00C50A1E">
        <w:rPr>
          <w:rFonts w:ascii="Times New Roman" w:eastAsia="Times New Roman" w:hAnsi="Times New Roman" w:cs="Times New Roman"/>
          <w:sz w:val="24"/>
          <w:szCs w:val="24"/>
        </w:rPr>
        <w:t>. Coba ingat-ingat apa yang kamu makan saat hujan?</w:t>
      </w:r>
    </w:p>
    <w:p w14:paraId="7C73A63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w:t>
      </w:r>
      <w:del w:id="83" w:author="user" w:date="2021-11-06T09:55:00Z">
        <w:r w:rsidRPr="00C50A1E" w:rsidDel="008877D6">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 xml:space="preserve"> rebus kuah susu ditambah telur. Ya bisalah lebih dari 500 kalori.</w:t>
      </w:r>
      <w:del w:id="84" w:author="user" w:date="2021-11-06T09:55:00Z">
        <w:r w:rsidRPr="00C50A1E" w:rsidDel="008877D6">
          <w:rPr>
            <w:rFonts w:ascii="Times New Roman" w:eastAsia="Times New Roman" w:hAnsi="Times New Roman" w:cs="Times New Roman"/>
            <w:sz w:val="24"/>
            <w:szCs w:val="24"/>
          </w:rPr>
          <w:delText xml:space="preserve"> HAHA.</w:delText>
        </w:r>
      </w:del>
      <w:r w:rsidRPr="00C50A1E">
        <w:rPr>
          <w:rFonts w:ascii="Times New Roman" w:eastAsia="Times New Roman" w:hAnsi="Times New Roman" w:cs="Times New Roman"/>
          <w:sz w:val="24"/>
          <w:szCs w:val="24"/>
        </w:rPr>
        <w:t> </w:t>
      </w:r>
    </w:p>
    <w:p w14:paraId="7BBBF845"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7530781B" w14:textId="77777777" w:rsidR="00927764" w:rsidRPr="00C50A1E" w:rsidRDefault="00927764" w:rsidP="00927764"/>
    <w:p w14:paraId="5F7CAC8D" w14:textId="77777777" w:rsidR="00927764" w:rsidRPr="005A045A" w:rsidRDefault="00927764" w:rsidP="00927764">
      <w:pPr>
        <w:rPr>
          <w:i/>
        </w:rPr>
      </w:pPr>
    </w:p>
    <w:p w14:paraId="4CF48A18"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5C6291A2"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D580B" w14:textId="77777777" w:rsidR="002632B6" w:rsidRDefault="002632B6">
      <w:r>
        <w:separator/>
      </w:r>
    </w:p>
  </w:endnote>
  <w:endnote w:type="continuationSeparator" w:id="0">
    <w:p w14:paraId="7A62D3C0" w14:textId="77777777" w:rsidR="002632B6" w:rsidRDefault="00263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48291"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581E0F3" w14:textId="77777777" w:rsidR="00941E77" w:rsidRDefault="002632B6">
    <w:pPr>
      <w:pStyle w:val="Footer"/>
    </w:pPr>
  </w:p>
  <w:p w14:paraId="529F8FE3" w14:textId="77777777" w:rsidR="00941E77" w:rsidRDefault="00263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1C304" w14:textId="77777777" w:rsidR="002632B6" w:rsidRDefault="002632B6">
      <w:r>
        <w:separator/>
      </w:r>
    </w:p>
  </w:footnote>
  <w:footnote w:type="continuationSeparator" w:id="0">
    <w:p w14:paraId="0D1E24B5" w14:textId="77777777" w:rsidR="002632B6" w:rsidRDefault="00263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0615C"/>
    <w:rsid w:val="0012251A"/>
    <w:rsid w:val="002267BD"/>
    <w:rsid w:val="002318A3"/>
    <w:rsid w:val="002632B6"/>
    <w:rsid w:val="003901E3"/>
    <w:rsid w:val="0042167F"/>
    <w:rsid w:val="005161E6"/>
    <w:rsid w:val="0052206D"/>
    <w:rsid w:val="00646083"/>
    <w:rsid w:val="008343C5"/>
    <w:rsid w:val="008877D6"/>
    <w:rsid w:val="008C2C4A"/>
    <w:rsid w:val="00924DF5"/>
    <w:rsid w:val="00927764"/>
    <w:rsid w:val="009E3F88"/>
    <w:rsid w:val="00C20908"/>
    <w:rsid w:val="00D2278F"/>
    <w:rsid w:val="00D7770D"/>
    <w:rsid w:val="00FE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3790"/>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516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4</cp:revision>
  <dcterms:created xsi:type="dcterms:W3CDTF">2020-08-26T21:16:00Z</dcterms:created>
  <dcterms:modified xsi:type="dcterms:W3CDTF">2021-11-06T02:55:00Z</dcterms:modified>
</cp:coreProperties>
</file>