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459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06D8E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BC71E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66AB68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06659FE" w14:textId="77777777" w:rsidTr="00821BA2">
        <w:tc>
          <w:tcPr>
            <w:tcW w:w="9350" w:type="dxa"/>
          </w:tcPr>
          <w:p w14:paraId="66E88246" w14:textId="77777777" w:rsidR="00BE098E" w:rsidRDefault="00BE098E" w:rsidP="00821BA2">
            <w:pPr>
              <w:pStyle w:val="ListParagraph"/>
              <w:ind w:left="0"/>
            </w:pPr>
          </w:p>
          <w:p w14:paraId="00DAAA9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FCF6A0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3235C19" w14:textId="157BDB2F" w:rsidR="00BE098E" w:rsidRDefault="0091207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Moch. Malik Al Firdaus" w:date="2021-12-16T15:00:00Z">
              <w:r>
                <w:t>M</w:t>
              </w:r>
            </w:ins>
            <w:del w:id="1" w:author="Moch. Malik Al Firdaus" w:date="2021-12-16T15:00:00Z">
              <w:r w:rsidR="00BE098E" w:rsidDel="00912076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Moch. Malik Al Firdaus" w:date="2021-12-16T15:02:00Z">
              <w:r>
                <w:t>P</w:t>
              </w:r>
            </w:ins>
            <w:del w:id="3" w:author="Moch. Malik Al Firdaus" w:date="2021-12-16T15:02:00Z">
              <w:r w:rsidR="00BE098E" w:rsidDel="00912076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untuk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E90E9F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86BD1F7" w14:textId="2016C780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Moch. Malik Al Firdaus" w:date="2021-12-16T15:00:00Z">
              <w:r>
                <w:t>F</w:t>
              </w:r>
            </w:ins>
            <w:del w:id="5" w:author="Moch. Malik Al Firdaus" w:date="2021-12-16T15:00:00Z">
              <w:r w:rsidR="00BE098E" w:rsidDel="00912076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Moch. Malik Al Firdaus" w:date="2021-12-16T15:02:00Z">
              <w:r>
                <w:t>B</w:t>
              </w:r>
            </w:ins>
            <w:del w:id="7" w:author="Moch. Malik Al Firdaus" w:date="2021-12-16T15:02:00Z">
              <w:r w:rsidR="00BE098E" w:rsidDel="00912076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6B62BDAE" w14:textId="4C98BA25" w:rsidR="00BE098E" w:rsidRDefault="0091207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Moch. Malik Al Firdaus" w:date="2021-12-16T15:00:00Z">
              <w:r>
                <w:t>K</w:t>
              </w:r>
            </w:ins>
            <w:del w:id="9" w:author="Moch. Malik Al Firdaus" w:date="2021-12-16T15:00:00Z">
              <w:r w:rsidR="00BE098E" w:rsidDel="00912076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Moch. Malik Al Firdaus" w:date="2021-12-16T15:02:00Z">
              <w:r>
                <w:t>P</w:t>
              </w:r>
            </w:ins>
            <w:del w:id="11" w:author="Moch. Malik Al Firdaus" w:date="2021-12-16T15:02:00Z">
              <w:r w:rsidR="00BE098E" w:rsidDel="00912076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ins w:id="12" w:author="Moch. Malik Al Firdaus" w:date="2021-12-16T15:02:00Z">
              <w:r>
                <w:t>L</w:t>
              </w:r>
            </w:ins>
            <w:del w:id="13" w:author="Moch. Malik Al Firdaus" w:date="2021-12-16T15:02:00Z">
              <w:r w:rsidR="00BE098E" w:rsidDel="00912076">
                <w:delText>l</w:delText>
              </w:r>
            </w:del>
            <w:r w:rsidR="00BE098E">
              <w:t xml:space="preserve">embaga </w:t>
            </w:r>
          </w:p>
          <w:p w14:paraId="4613AAF4" w14:textId="032B4C0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ins w:id="14" w:author="Moch. Malik Al Firdaus" w:date="2021-12-16T15:02:00Z">
              <w:r w:rsidR="00912076">
                <w:t>P</w:t>
              </w:r>
            </w:ins>
            <w:del w:id="15" w:author="Moch. Malik Al Firdaus" w:date="2021-12-16T15:02:00Z">
              <w:r w:rsidDel="00912076">
                <w:delText>p</w:delText>
              </w:r>
            </w:del>
            <w:r>
              <w:t>endidikan.</w:t>
            </w:r>
          </w:p>
          <w:p w14:paraId="7B923E76" w14:textId="3FB7D2CF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6" w:author="Moch. Malik Al Firdaus" w:date="2021-12-16T15:01:00Z">
              <w:r>
                <w:t>I</w:t>
              </w:r>
            </w:ins>
            <w:del w:id="17" w:author="Moch. Malik Al Firdaus" w:date="2021-12-16T15:01:00Z">
              <w:r w:rsidR="00BE098E" w:rsidDel="00912076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8" w:author="Moch. Malik Al Firdaus" w:date="2021-12-16T15:02:00Z">
              <w:r>
                <w:t>P</w:t>
              </w:r>
            </w:ins>
            <w:del w:id="19" w:author="Moch. Malik Al Firdaus" w:date="2021-12-16T15:02:00Z">
              <w:r w:rsidR="00BE098E" w:rsidDel="00912076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34731D51" w14:textId="403DF297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0" w:author="Moch. Malik Al Firdaus" w:date="2021-12-16T15:01:00Z">
              <w:r>
                <w:t>O</w:t>
              </w:r>
            </w:ins>
            <w:del w:id="21" w:author="Moch. Malik Al Firdaus" w:date="2021-12-16T15:01:00Z">
              <w:r w:rsidR="00BE098E" w:rsidDel="00912076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2" w:author="Moch. Malik Al Firdaus" w:date="2021-12-16T15:02:00Z">
              <w:r>
                <w:t>T</w:t>
              </w:r>
            </w:ins>
            <w:del w:id="23" w:author="Moch. Malik Al Firdaus" w:date="2021-12-16T15:02:00Z">
              <w:r w:rsidR="00BE098E" w:rsidDel="00912076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3F388E5C" w14:textId="4E5A5AC3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4" w:author="Moch. Malik Al Firdaus" w:date="2021-12-16T15:01:00Z">
              <w:r>
                <w:t>I</w:t>
              </w:r>
            </w:ins>
            <w:del w:id="25" w:author="Moch. Malik Al Firdaus" w:date="2021-12-16T15:01:00Z">
              <w:r w:rsidR="00BE098E" w:rsidDel="00912076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6" w:author="Moch. Malik Al Firdaus" w:date="2021-12-16T15:03:00Z">
              <w:r>
                <w:t>M</w:t>
              </w:r>
            </w:ins>
            <w:del w:id="27" w:author="Moch. Malik Al Firdaus" w:date="2021-12-16T15:03:00Z">
              <w:r w:rsidR="00BE098E" w:rsidDel="00912076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untuk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7BA22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AC6D875" w14:textId="493FFBBC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8" w:author="Moch. Malik Al Firdaus" w:date="2021-12-16T15:01:00Z">
              <w:r>
                <w:t>K</w:t>
              </w:r>
            </w:ins>
            <w:del w:id="29" w:author="Moch. Malik Al Firdaus" w:date="2021-12-16T15:01:00Z">
              <w:r w:rsidR="00BE098E" w:rsidDel="00912076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0" w:author="Moch. Malik Al Firdaus" w:date="2021-12-16T15:03:00Z">
              <w:r>
                <w:t>B</w:t>
              </w:r>
            </w:ins>
            <w:del w:id="31" w:author="Moch. Malik Al Firdaus" w:date="2021-12-16T15:03:00Z">
              <w:r w:rsidR="00BE098E" w:rsidDel="00912076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796AD0E6" w14:textId="7283F4EE" w:rsidR="00BE098E" w:rsidRDefault="0091207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2" w:author="Moch. Malik Al Firdaus" w:date="2021-12-16T15:01:00Z">
              <w:r>
                <w:t>P</w:t>
              </w:r>
            </w:ins>
            <w:del w:id="33" w:author="Moch. Malik Al Firdaus" w:date="2021-12-16T15:01:00Z">
              <w:r w:rsidR="00BE098E" w:rsidDel="00912076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4" w:author="Moch. Malik Al Firdaus" w:date="2021-12-16T15:03:00Z">
              <w:r>
                <w:t>R</w:t>
              </w:r>
            </w:ins>
            <w:del w:id="35" w:author="Moch. Malik Al Firdaus" w:date="2021-12-16T15:03:00Z">
              <w:r w:rsidR="00BE098E" w:rsidDel="00912076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</w:t>
            </w:r>
            <w:r w:rsidR="00BE098E" w:rsidRPr="00286D8C">
              <w:rPr>
                <w:i/>
                <w:iCs/>
                <w:rPrChange w:id="36" w:author="Moch. Malik Al Firdaus" w:date="2021-12-16T15:04:00Z">
                  <w:rPr/>
                </w:rPrChange>
              </w:rPr>
              <w:t>(</w:t>
            </w:r>
            <w:proofErr w:type="spellStart"/>
            <w:r w:rsidR="00BE098E" w:rsidRPr="00286D8C">
              <w:rPr>
                <w:i/>
                <w:iCs/>
                <w:rPrChange w:id="37" w:author="Moch. Malik Al Firdaus" w:date="2021-12-16T15:04:00Z">
                  <w:rPr/>
                </w:rPrChange>
              </w:rPr>
              <w:t>dalam</w:t>
            </w:r>
            <w:proofErr w:type="spellEnd"/>
            <w:r w:rsidR="00BE098E" w:rsidRPr="00286D8C">
              <w:rPr>
                <w:i/>
                <w:iCs/>
                <w:rPrChange w:id="38" w:author="Moch. Malik Al Firdaus" w:date="2021-12-16T15:04:00Z">
                  <w:rPr/>
                </w:rPrChange>
              </w:rPr>
              <w:t xml:space="preserve"> </w:t>
            </w:r>
            <w:proofErr w:type="spellStart"/>
            <w:r w:rsidR="00BE098E" w:rsidRPr="00286D8C">
              <w:rPr>
                <w:i/>
                <w:iCs/>
                <w:rPrChange w:id="39" w:author="Moch. Malik Al Firdaus" w:date="2021-12-16T15:04:00Z">
                  <w:rPr/>
                </w:rPrChange>
              </w:rPr>
              <w:t>ketatanegaraan</w:t>
            </w:r>
            <w:proofErr w:type="spellEnd"/>
            <w:r w:rsidR="00BE098E" w:rsidRPr="00286D8C">
              <w:rPr>
                <w:i/>
                <w:iCs/>
                <w:rPrChange w:id="40" w:author="Moch. Malik Al Firdaus" w:date="2021-12-16T15:04:00Z">
                  <w:rPr/>
                </w:rPrChange>
              </w:rPr>
              <w:t xml:space="preserve">, </w:t>
            </w:r>
            <w:proofErr w:type="spellStart"/>
            <w:r w:rsidR="00BE098E" w:rsidRPr="00286D8C">
              <w:rPr>
                <w:i/>
                <w:iCs/>
                <w:rPrChange w:id="41" w:author="Moch. Malik Al Firdaus" w:date="2021-12-16T15:04:00Z">
                  <w:rPr/>
                </w:rPrChange>
              </w:rPr>
              <w:t>perekonomian</w:t>
            </w:r>
            <w:proofErr w:type="spellEnd"/>
            <w:r w:rsidR="00BE098E" w:rsidRPr="00286D8C">
              <w:rPr>
                <w:i/>
                <w:iCs/>
                <w:rPrChange w:id="42" w:author="Moch. Malik Al Firdaus" w:date="2021-12-16T15:04:00Z">
                  <w:rPr/>
                </w:rPrChange>
              </w:rPr>
              <w:t xml:space="preserve">, </w:t>
            </w:r>
            <w:proofErr w:type="spellStart"/>
            <w:r w:rsidR="00BE098E" w:rsidRPr="00286D8C">
              <w:rPr>
                <w:i/>
                <w:iCs/>
                <w:rPrChange w:id="43" w:author="Moch. Malik Al Firdaus" w:date="2021-12-16T15:04:00Z">
                  <w:rPr/>
                </w:rPrChange>
              </w:rPr>
              <w:t>dsb</w:t>
            </w:r>
            <w:proofErr w:type="spellEnd"/>
            <w:r w:rsidR="00BE098E" w:rsidRPr="00286D8C">
              <w:rPr>
                <w:i/>
                <w:iCs/>
                <w:rPrChange w:id="44" w:author="Moch. Malik Al Firdaus" w:date="2021-12-16T15:04:00Z">
                  <w:rPr/>
                </w:rPrChange>
              </w:rPr>
              <w:t>)</w:t>
            </w:r>
            <w:r w:rsidR="00BE098E">
              <w:t xml:space="preserve">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11DD03F0" w14:textId="1618C009" w:rsidR="00BE098E" w:rsidRDefault="0091207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45" w:author="Moch. Malik Al Firdaus" w:date="2021-12-16T15:01:00Z">
              <w:r>
                <w:t>K</w:t>
              </w:r>
            </w:ins>
            <w:del w:id="46" w:author="Moch. Malik Al Firdaus" w:date="2021-12-16T15:01:00Z">
              <w:r w:rsidR="00BE098E" w:rsidDel="00912076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7" w:author="Moch. Malik Al Firdaus" w:date="2021-12-16T15:03:00Z">
              <w:r w:rsidR="00286D8C">
                <w:t>U</w:t>
              </w:r>
            </w:ins>
            <w:del w:id="48" w:author="Moch. Malik Al Firdaus" w:date="2021-12-16T15:03:00Z">
              <w:r w:rsidR="00BE098E" w:rsidDel="00286D8C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66ECD5BE" w14:textId="3C12EE6D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9" w:author="Moch. Malik Al Firdaus" w:date="2021-12-16T15:01:00Z">
              <w:r>
                <w:t>M</w:t>
              </w:r>
            </w:ins>
            <w:del w:id="50" w:author="Moch. Malik Al Firdaus" w:date="2021-12-16T15:01:00Z">
              <w:r w:rsidR="00BE098E" w:rsidDel="00912076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1" w:author="Moch. Malik Al Firdaus" w:date="2021-12-16T15:03:00Z">
              <w:r w:rsidR="00286D8C">
                <w:t>I</w:t>
              </w:r>
            </w:ins>
            <w:del w:id="52" w:author="Moch. Malik Al Firdaus" w:date="2021-12-16T15:03:00Z">
              <w:r w:rsidR="00BE098E" w:rsidDel="00286D8C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26D0C5C6" w14:textId="20118C61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3" w:author="Moch. Malik Al Firdaus" w:date="2021-12-16T15:01:00Z">
              <w:r>
                <w:t>N</w:t>
              </w:r>
            </w:ins>
            <w:del w:id="54" w:author="Moch. Malik Al Firdaus" w:date="2021-12-16T15:01:00Z">
              <w:r w:rsidR="00BE098E" w:rsidDel="00912076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5" w:author="Moch. Malik Al Firdaus" w:date="2021-12-16T15:03:00Z">
              <w:r w:rsidR="00286D8C">
                <w:t>A</w:t>
              </w:r>
            </w:ins>
            <w:del w:id="56" w:author="Moch. Malik Al Firdaus" w:date="2021-12-16T15:03:00Z">
              <w:r w:rsidR="00BE098E" w:rsidDel="00286D8C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323FF8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B1BCA4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42B4760" w14:textId="2850BA49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7" w:author="Moch. Malik Al Firdaus" w:date="2021-12-16T15:01:00Z">
              <w:r>
                <w:t>O</w:t>
              </w:r>
            </w:ins>
            <w:del w:id="58" w:author="Moch. Malik Al Firdaus" w:date="2021-12-16T15:01:00Z">
              <w:r w:rsidR="00BE098E" w:rsidDel="00912076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9" w:author="Moch. Malik Al Firdaus" w:date="2021-12-16T15:03:00Z">
              <w:r w:rsidR="00286D8C">
                <w:t>P</w:t>
              </w:r>
            </w:ins>
            <w:del w:id="60" w:author="Moch. Malik Al Firdaus" w:date="2021-12-16T15:03:00Z">
              <w:r w:rsidR="00BE098E" w:rsidDel="00286D8C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1B5E225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5573B3F" w14:textId="48DC3F17" w:rsidR="00BE098E" w:rsidRDefault="00912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1" w:author="Moch. Malik Al Firdaus" w:date="2021-12-16T15:01:00Z">
              <w:r>
                <w:t>P</w:t>
              </w:r>
            </w:ins>
            <w:del w:id="62" w:author="Moch. Malik Al Firdaus" w:date="2021-12-16T15:01:00Z">
              <w:r w:rsidR="00BE098E" w:rsidDel="00912076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3" w:author="Moch. Malik Al Firdaus" w:date="2021-12-16T15:04:00Z">
              <w:r w:rsidR="00286D8C">
                <w:t>T</w:t>
              </w:r>
            </w:ins>
            <w:del w:id="64" w:author="Moch. Malik Al Firdaus" w:date="2021-12-16T15:04:00Z">
              <w:r w:rsidR="00BE098E" w:rsidDel="00286D8C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untuk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7E888DB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7B29228" w14:textId="6C603A5A" w:rsidR="00BE098E" w:rsidRDefault="0091207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5" w:author="Moch. Malik Al Firdaus" w:date="2021-12-16T15:02:00Z">
              <w:r>
                <w:t>I</w:t>
              </w:r>
            </w:ins>
            <w:del w:id="66" w:author="Moch. Malik Al Firdaus" w:date="2021-12-16T15:02:00Z">
              <w:r w:rsidR="00BE098E" w:rsidDel="00912076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7" w:author="Moch. Malik Al Firdaus" w:date="2021-12-16T15:04:00Z">
              <w:r w:rsidR="00286D8C">
                <w:t>P</w:t>
              </w:r>
            </w:ins>
            <w:del w:id="68" w:author="Moch. Malik Al Firdaus" w:date="2021-12-16T15:04:00Z">
              <w:r w:rsidR="00BE098E" w:rsidDel="00286D8C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789DE4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C47251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E4F5BE4" w14:textId="77777777" w:rsidTr="00821BA2">
        <w:tc>
          <w:tcPr>
            <w:tcW w:w="9350" w:type="dxa"/>
          </w:tcPr>
          <w:p w14:paraId="6197241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585311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ch. Malik Al Firdaus">
    <w15:presenceInfo w15:providerId="Windows Live" w15:userId="da298f7129a525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86D8C"/>
    <w:rsid w:val="0042167F"/>
    <w:rsid w:val="0091207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CC2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1207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Moch. Malik Al Firdaus</cp:lastModifiedBy>
  <cp:revision>2</cp:revision>
  <dcterms:created xsi:type="dcterms:W3CDTF">2020-08-26T21:29:00Z</dcterms:created>
  <dcterms:modified xsi:type="dcterms:W3CDTF">2021-12-16T08:05:00Z</dcterms:modified>
</cp:coreProperties>
</file>