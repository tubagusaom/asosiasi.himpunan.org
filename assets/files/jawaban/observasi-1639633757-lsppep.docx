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1C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DD590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AC652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30B1C20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7DC7E0C" w14:textId="77777777" w:rsidTr="00821BA2">
        <w:tc>
          <w:tcPr>
            <w:tcW w:w="9350" w:type="dxa"/>
          </w:tcPr>
          <w:p w14:paraId="2E6CF16A" w14:textId="77777777" w:rsidR="00BE098E" w:rsidRDefault="00BE098E" w:rsidP="00821BA2">
            <w:pPr>
              <w:pStyle w:val="ListParagraph"/>
              <w:ind w:left="0"/>
            </w:pPr>
          </w:p>
          <w:p w14:paraId="247640C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B56E3D">
              <w:rPr>
                <w:rStyle w:val="CommentReference"/>
              </w:rPr>
              <w:commentReference w:id="0"/>
            </w:r>
          </w:p>
          <w:p w14:paraId="67A0FBB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5E6B1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 xml:space="preserve">manajemen </w:t>
            </w:r>
            <w:commentRangeEnd w:id="1"/>
            <w:r w:rsidR="004F06BB">
              <w:rPr>
                <w:rStyle w:val="CommentReference"/>
              </w:rPr>
              <w:commentReference w:id="1"/>
            </w:r>
            <w:r>
              <w:tab/>
              <w:t xml:space="preserve">:  </w:t>
            </w:r>
            <w:r>
              <w:tab/>
            </w:r>
            <w:commentRangeStart w:id="2"/>
            <w:r>
              <w:t>penggunaan</w:t>
            </w:r>
            <w:commentRangeEnd w:id="2"/>
            <w:r w:rsidR="001530C0">
              <w:rPr>
                <w:rStyle w:val="CommentReference"/>
              </w:rPr>
              <w:commentReference w:id="2"/>
            </w:r>
            <w:r>
              <w:t xml:space="preserve"> sumber daya secara efektif untuk mencapai </w:t>
            </w:r>
          </w:p>
          <w:p w14:paraId="1E297B3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386917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>filosofis</w:t>
            </w:r>
            <w:commentRangeEnd w:id="3"/>
            <w:r w:rsidR="001530C0">
              <w:rPr>
                <w:rStyle w:val="CommentReference"/>
              </w:rPr>
              <w:commentReference w:id="3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r>
              <w:t>berdasarkan</w:t>
            </w:r>
            <w:commentRangeEnd w:id="4"/>
            <w:r w:rsidR="001530C0">
              <w:rPr>
                <w:rStyle w:val="CommentReference"/>
              </w:rPr>
              <w:commentReference w:id="4"/>
            </w:r>
            <w:r>
              <w:t xml:space="preserve"> filsafat.</w:t>
            </w:r>
          </w:p>
          <w:p w14:paraId="32AF6D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>kurikulum</w:t>
            </w:r>
            <w:commentRangeEnd w:id="5"/>
            <w:r w:rsidR="00B56E3D">
              <w:rPr>
                <w:rStyle w:val="CommentReference"/>
              </w:rPr>
              <w:commentReference w:id="5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0EF7F05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8CBA7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r>
              <w:t>implementasi</w:t>
            </w:r>
            <w:commentRangeEnd w:id="6"/>
            <w:r w:rsidR="00B56E3D">
              <w:rPr>
                <w:rStyle w:val="CommentReference"/>
              </w:rPr>
              <w:commentReference w:id="6"/>
            </w:r>
            <w:r>
              <w:t xml:space="preserve"> </w:t>
            </w:r>
            <w:r>
              <w:tab/>
              <w:t>:</w:t>
            </w:r>
            <w:r>
              <w:tab/>
              <w:t>pelaksanaan, penerapan.</w:t>
            </w:r>
          </w:p>
          <w:p w14:paraId="17E4A87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r>
              <w:t xml:space="preserve">optimal </w:t>
            </w:r>
            <w:commentRangeEnd w:id="7"/>
            <w:r w:rsidR="00B56E3D">
              <w:rPr>
                <w:rStyle w:val="CommentReference"/>
              </w:rPr>
              <w:commentReference w:id="7"/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A1EEE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8"/>
            <w:r>
              <w:t xml:space="preserve">integral </w:t>
            </w:r>
            <w:commentRangeEnd w:id="8"/>
            <w:r w:rsidR="00B56E3D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4FC138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2A6C2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commentRangeStart w:id="10"/>
            <w:r>
              <w:t xml:space="preserve">konseptual </w:t>
            </w:r>
            <w:commentRangeEnd w:id="9"/>
            <w:r w:rsidR="00F01C54">
              <w:rPr>
                <w:rStyle w:val="CommentReference"/>
              </w:rPr>
              <w:commentReference w:id="9"/>
            </w:r>
            <w:commentRangeEnd w:id="10"/>
            <w:r w:rsidR="00F01C54">
              <w:rPr>
                <w:rStyle w:val="CommentReference"/>
              </w:rPr>
              <w:commentReference w:id="10"/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26F115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49F9EFC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147195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483AC7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A7B8A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07478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F48FE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5E5DCFD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FFA50A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0F5EF3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05E5E5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r>
              <w:t xml:space="preserve">inklusif </w:t>
            </w:r>
            <w:commentRangeEnd w:id="11"/>
            <w:r w:rsidR="00177037">
              <w:rPr>
                <w:rStyle w:val="CommentReference"/>
              </w:rPr>
              <w:commentReference w:id="11"/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F9B4F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643E5F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33571F1" w14:textId="77777777" w:rsidTr="00821BA2">
        <w:tc>
          <w:tcPr>
            <w:tcW w:w="9350" w:type="dxa"/>
          </w:tcPr>
          <w:p w14:paraId="70DC6C5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460FBB3" w14:textId="3682C60C" w:rsidR="00BE098E" w:rsidRDefault="00BE098E" w:rsidP="00BE098E">
      <w:pPr>
        <w:pStyle w:val="ListParagraph"/>
        <w:ind w:left="360"/>
      </w:pPr>
    </w:p>
    <w:p w14:paraId="51F49133" w14:textId="2E733F60" w:rsidR="00B56E3D" w:rsidRDefault="00B56E3D" w:rsidP="00BE098E">
      <w:pPr>
        <w:pStyle w:val="ListParagraph"/>
        <w:ind w:left="360"/>
      </w:pPr>
    </w:p>
    <w:p w14:paraId="1653044B" w14:textId="09D8707D" w:rsidR="00B56E3D" w:rsidRDefault="00B56E3D" w:rsidP="00BE098E">
      <w:pPr>
        <w:pStyle w:val="ListParagraph"/>
        <w:ind w:left="360"/>
      </w:pPr>
    </w:p>
    <w:p w14:paraId="4F602A93" w14:textId="374E27F6" w:rsidR="00B56E3D" w:rsidRDefault="00B56E3D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56E3D" w14:paraId="5C096B57" w14:textId="77777777" w:rsidTr="00CC7974">
        <w:tc>
          <w:tcPr>
            <w:tcW w:w="9350" w:type="dxa"/>
          </w:tcPr>
          <w:p w14:paraId="1B9680A8" w14:textId="77777777" w:rsidR="00B56E3D" w:rsidRDefault="00B56E3D" w:rsidP="00CC7974">
            <w:pPr>
              <w:pStyle w:val="ListParagraph"/>
              <w:ind w:left="0"/>
            </w:pPr>
          </w:p>
          <w:p w14:paraId="77D2684C" w14:textId="77777777" w:rsidR="00B56E3D" w:rsidRPr="003C6054" w:rsidRDefault="00B56E3D" w:rsidP="00CC7974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DF81F72" w14:textId="77777777" w:rsidR="00B56E3D" w:rsidRDefault="00B56E3D" w:rsidP="00CC7974">
            <w:pPr>
              <w:pStyle w:val="ListParagraph"/>
              <w:ind w:left="0"/>
              <w:jc w:val="center"/>
            </w:pPr>
          </w:p>
          <w:p w14:paraId="12DB51BA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r>
              <w:t xml:space="preserve">manajemen </w:t>
            </w:r>
            <w:commentRangeEnd w:id="12"/>
            <w:r>
              <w:rPr>
                <w:rStyle w:val="CommentReference"/>
              </w:rPr>
              <w:commentReference w:id="12"/>
            </w:r>
            <w:r>
              <w:tab/>
              <w:t xml:space="preserve">:  </w:t>
            </w:r>
            <w:r>
              <w:tab/>
            </w:r>
            <w:commentRangeStart w:id="13"/>
            <w:r>
              <w:t>penggunaan</w:t>
            </w:r>
            <w:commentRangeEnd w:id="13"/>
            <w:r>
              <w:rPr>
                <w:rStyle w:val="CommentReference"/>
              </w:rPr>
              <w:commentReference w:id="13"/>
            </w:r>
            <w:r>
              <w:t xml:space="preserve"> sumber daya secara efektif untuk mencapai </w:t>
            </w:r>
          </w:p>
          <w:p w14:paraId="02DB02F9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70DB8FD" w14:textId="35675A41" w:rsidR="00B56E3D" w:rsidDel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Ayu Wulandari" w:date="2021-12-16T12:42:00Z"/>
              </w:rPr>
            </w:pPr>
            <w:commentRangeStart w:id="15"/>
            <w:del w:id="16" w:author="Ayu Wulandari" w:date="2021-12-16T12:42:00Z">
              <w:r w:rsidDel="00B56E3D">
                <w:delText>filosofis</w:delText>
              </w:r>
              <w:commentRangeEnd w:id="15"/>
              <w:r w:rsidDel="00B56E3D">
                <w:rPr>
                  <w:rStyle w:val="CommentReference"/>
                </w:rPr>
                <w:commentReference w:id="15"/>
              </w:r>
              <w:r w:rsidDel="00B56E3D">
                <w:delText xml:space="preserve"> </w:delText>
              </w:r>
              <w:r w:rsidDel="00B56E3D">
                <w:tab/>
                <w:delText xml:space="preserve">: </w:delText>
              </w:r>
              <w:r w:rsidDel="00B56E3D">
                <w:tab/>
              </w:r>
              <w:commentRangeStart w:id="17"/>
              <w:r w:rsidDel="00B56E3D">
                <w:delText>berdasarkan</w:delText>
              </w:r>
              <w:commentRangeEnd w:id="17"/>
              <w:r w:rsidDel="00B56E3D">
                <w:rPr>
                  <w:rStyle w:val="CommentReference"/>
                </w:rPr>
                <w:commentReference w:id="17"/>
              </w:r>
              <w:r w:rsidDel="00B56E3D">
                <w:delText xml:space="preserve"> filsafat.</w:delText>
              </w:r>
            </w:del>
          </w:p>
          <w:p w14:paraId="547E9408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8"/>
            <w:r>
              <w:t>kurikulum</w:t>
            </w:r>
            <w:commentRangeEnd w:id="18"/>
            <w:r>
              <w:rPr>
                <w:rStyle w:val="CommentReference"/>
              </w:rPr>
              <w:commentReference w:id="18"/>
            </w:r>
            <w:r>
              <w:t xml:space="preserve">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1701EAC0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3F97742F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9"/>
            <w:r>
              <w:t>implementasi</w:t>
            </w:r>
            <w:commentRangeEnd w:id="19"/>
            <w:r>
              <w:rPr>
                <w:rStyle w:val="CommentReference"/>
              </w:rPr>
              <w:commentReference w:id="19"/>
            </w:r>
            <w:r>
              <w:t xml:space="preserve"> </w:t>
            </w:r>
            <w:r>
              <w:tab/>
              <w:t>:</w:t>
            </w:r>
            <w:r>
              <w:tab/>
              <w:t>pelaksanaan, penerapan.</w:t>
            </w:r>
          </w:p>
          <w:p w14:paraId="3050FDE6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0"/>
            <w:r>
              <w:t xml:space="preserve">optimal </w:t>
            </w:r>
            <w:commentRangeEnd w:id="20"/>
            <w:r>
              <w:rPr>
                <w:rStyle w:val="CommentReference"/>
              </w:rPr>
              <w:commentReference w:id="20"/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E293DB1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1"/>
            <w:r>
              <w:t xml:space="preserve">integral </w:t>
            </w:r>
            <w:commentRangeEnd w:id="21"/>
            <w:r>
              <w:rPr>
                <w:rStyle w:val="CommentReference"/>
              </w:rPr>
              <w:commentReference w:id="21"/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F3080AB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02C52A5E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0F71091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01438245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15E9314A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2E149B68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679ABA9C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5F5E25A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34F9799A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61BAD9CB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58421A36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7AF45ECF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0BE61933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5615F85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39A2850" w14:textId="77777777" w:rsidR="00B56E3D" w:rsidRDefault="00B56E3D" w:rsidP="00CC797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56E3D" w14:paraId="57424518" w14:textId="77777777" w:rsidTr="00CC7974">
        <w:tc>
          <w:tcPr>
            <w:tcW w:w="9350" w:type="dxa"/>
          </w:tcPr>
          <w:p w14:paraId="7067C01E" w14:textId="77777777" w:rsidR="00B56E3D" w:rsidRDefault="00B56E3D" w:rsidP="00CC7974">
            <w:pPr>
              <w:pStyle w:val="ListParagraph"/>
              <w:ind w:left="0"/>
            </w:pPr>
          </w:p>
        </w:tc>
      </w:tr>
    </w:tbl>
    <w:p w14:paraId="4C5FEB0C" w14:textId="16C90DAB" w:rsidR="00B56E3D" w:rsidRDefault="00B56E3D" w:rsidP="00BE098E">
      <w:pPr>
        <w:pStyle w:val="ListParagraph"/>
        <w:ind w:left="360"/>
      </w:pPr>
    </w:p>
    <w:p w14:paraId="3A1E1896" w14:textId="2FA20690" w:rsidR="00B56E3D" w:rsidRDefault="00B56E3D" w:rsidP="00BE098E">
      <w:pPr>
        <w:pStyle w:val="ListParagraph"/>
        <w:ind w:left="360"/>
      </w:pPr>
    </w:p>
    <w:p w14:paraId="75E29482" w14:textId="10682309" w:rsidR="00B56E3D" w:rsidRDefault="00B56E3D" w:rsidP="00BE098E">
      <w:pPr>
        <w:pStyle w:val="ListParagraph"/>
        <w:ind w:left="360"/>
      </w:pPr>
    </w:p>
    <w:p w14:paraId="0614C1A7" w14:textId="6555CBAD" w:rsidR="00B56E3D" w:rsidRDefault="00B56E3D" w:rsidP="00BE098E">
      <w:pPr>
        <w:pStyle w:val="ListParagraph"/>
        <w:ind w:left="360"/>
      </w:pPr>
    </w:p>
    <w:p w14:paraId="2773ABE7" w14:textId="77777777" w:rsidR="00B56E3D" w:rsidRDefault="00B56E3D" w:rsidP="00BE098E">
      <w:pPr>
        <w:pStyle w:val="ListParagraph"/>
        <w:ind w:left="360"/>
      </w:pPr>
    </w:p>
    <w:sectPr w:rsidR="00B56E3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yu Wulandari" w:date="2021-12-16T12:42:00Z" w:initials="AW">
    <w:p w14:paraId="58FE4867" w14:textId="3C31F8C4" w:rsidR="00B56E3D" w:rsidRDefault="00B56E3D">
      <w:pPr>
        <w:pStyle w:val="CommentText"/>
      </w:pPr>
      <w:r>
        <w:rPr>
          <w:rStyle w:val="CommentReference"/>
        </w:rPr>
        <w:annotationRef/>
      </w:r>
      <w:r>
        <w:t>Penulisan istilah pada glosarium dituli urut alfabet</w:t>
      </w:r>
    </w:p>
  </w:comment>
  <w:comment w:id="1" w:author="Ayu Wulandari" w:date="2021-12-16T12:32:00Z" w:initials="AW">
    <w:p w14:paraId="48152287" w14:textId="4621DA7A" w:rsidR="004F06BB" w:rsidRDefault="004F06BB">
      <w:pPr>
        <w:pStyle w:val="CommentText"/>
      </w:pPr>
      <w:r>
        <w:rPr>
          <w:rStyle w:val="CommentReference"/>
        </w:rPr>
        <w:annotationRef/>
      </w:r>
      <w:r>
        <w:t>M kapital</w:t>
      </w:r>
      <w:r w:rsidR="001530C0">
        <w:t>,</w:t>
      </w:r>
    </w:p>
  </w:comment>
  <w:comment w:id="2" w:author="Ayu Wulandari" w:date="2021-12-16T12:33:00Z" w:initials="AW">
    <w:p w14:paraId="1BC74AA5" w14:textId="2B536818" w:rsidR="001530C0" w:rsidRDefault="001530C0">
      <w:pPr>
        <w:pStyle w:val="CommentText"/>
      </w:pPr>
      <w:r>
        <w:rPr>
          <w:rStyle w:val="CommentReference"/>
        </w:rPr>
        <w:annotationRef/>
      </w:r>
      <w:r>
        <w:t>Penggunaan, menggunakan p kapital</w:t>
      </w:r>
    </w:p>
  </w:comment>
  <w:comment w:id="3" w:author="Ayu Wulandari" w:date="2021-12-16T12:33:00Z" w:initials="AW">
    <w:p w14:paraId="39CD2DBF" w14:textId="124ECAAF" w:rsidR="001530C0" w:rsidRDefault="001530C0">
      <w:pPr>
        <w:pStyle w:val="CommentText"/>
      </w:pPr>
      <w:r>
        <w:rPr>
          <w:rStyle w:val="CommentReference"/>
        </w:rPr>
        <w:annotationRef/>
      </w:r>
      <w:r>
        <w:t>Filosofis, menggunakan  f kapital</w:t>
      </w:r>
    </w:p>
  </w:comment>
  <w:comment w:id="4" w:author="Ayu Wulandari" w:date="2021-12-16T12:34:00Z" w:initials="AW">
    <w:p w14:paraId="73C245E8" w14:textId="22CCC8D5" w:rsidR="001530C0" w:rsidRDefault="001530C0">
      <w:pPr>
        <w:pStyle w:val="CommentText"/>
      </w:pPr>
      <w:r>
        <w:rPr>
          <w:rStyle w:val="CommentReference"/>
        </w:rPr>
        <w:annotationRef/>
      </w:r>
      <w:r>
        <w:t>Berdasarkan, menggunakan b kapital</w:t>
      </w:r>
    </w:p>
  </w:comment>
  <w:comment w:id="5" w:author="Ayu Wulandari" w:date="2021-12-16T12:36:00Z" w:initials="AW">
    <w:p w14:paraId="6FBC1E24" w14:textId="49656ACB" w:rsidR="00B56E3D" w:rsidRDefault="00B56E3D">
      <w:pPr>
        <w:pStyle w:val="CommentText"/>
      </w:pPr>
      <w:r>
        <w:rPr>
          <w:rStyle w:val="CommentReference"/>
        </w:rPr>
        <w:annotationRef/>
      </w:r>
      <w:r>
        <w:t>Kurikulum, K  kapital</w:t>
      </w:r>
    </w:p>
  </w:comment>
  <w:comment w:id="6" w:author="Ayu Wulandari" w:date="2021-12-16T12:37:00Z" w:initials="AW">
    <w:p w14:paraId="52BEDBBD" w14:textId="0FE61164" w:rsidR="00B56E3D" w:rsidRDefault="00B56E3D">
      <w:pPr>
        <w:pStyle w:val="CommentText"/>
      </w:pPr>
      <w:r>
        <w:rPr>
          <w:rStyle w:val="CommentReference"/>
        </w:rPr>
        <w:annotationRef/>
      </w:r>
      <w:r>
        <w:t>Implementasi, I kapital</w:t>
      </w:r>
    </w:p>
  </w:comment>
  <w:comment w:id="7" w:author="Ayu Wulandari" w:date="2021-12-16T12:38:00Z" w:initials="AW">
    <w:p w14:paraId="0835E5A6" w14:textId="3257B589" w:rsidR="00B56E3D" w:rsidRDefault="00B56E3D">
      <w:pPr>
        <w:pStyle w:val="CommentText"/>
      </w:pPr>
      <w:r>
        <w:rPr>
          <w:rStyle w:val="CommentReference"/>
        </w:rPr>
        <w:annotationRef/>
      </w:r>
      <w:r>
        <w:t>Optimal o kapital</w:t>
      </w:r>
    </w:p>
  </w:comment>
  <w:comment w:id="8" w:author="Ayu Wulandari" w:date="2021-12-16T12:39:00Z" w:initials="AW">
    <w:p w14:paraId="69DC22D5" w14:textId="6CAECD01" w:rsidR="00B56E3D" w:rsidRDefault="00B56E3D">
      <w:pPr>
        <w:pStyle w:val="CommentText"/>
      </w:pPr>
      <w:r>
        <w:rPr>
          <w:rStyle w:val="CommentReference"/>
        </w:rPr>
        <w:annotationRef/>
      </w:r>
      <w:r>
        <w:t>I  kapital</w:t>
      </w:r>
    </w:p>
  </w:comment>
  <w:comment w:id="9" w:author="Ayu Wulandari" w:date="2021-12-16T12:45:00Z" w:initials="AW">
    <w:p w14:paraId="08578140" w14:textId="200617C5" w:rsidR="00F01C54" w:rsidRDefault="00F01C54">
      <w:pPr>
        <w:pStyle w:val="CommentText"/>
      </w:pPr>
      <w:r>
        <w:rPr>
          <w:rStyle w:val="CommentReference"/>
        </w:rPr>
        <w:annotationRef/>
      </w:r>
    </w:p>
  </w:comment>
  <w:comment w:id="10" w:author="Ayu Wulandari" w:date="2021-12-16T12:45:00Z" w:initials="AW">
    <w:p w14:paraId="24CA97CA" w14:textId="0B2DF535" w:rsidR="00F01C54" w:rsidRDefault="00F01C54">
      <w:pPr>
        <w:pStyle w:val="CommentText"/>
      </w:pPr>
      <w:r>
        <w:rPr>
          <w:rStyle w:val="CommentReference"/>
        </w:rPr>
        <w:annotationRef/>
      </w:r>
    </w:p>
  </w:comment>
  <w:comment w:id="11" w:author="Ayu Wulandari" w:date="2021-12-16T12:47:00Z" w:initials="AW">
    <w:p w14:paraId="48AC87C2" w14:textId="2B026281" w:rsidR="00177037" w:rsidRDefault="00177037">
      <w:pPr>
        <w:pStyle w:val="CommentText"/>
      </w:pPr>
      <w:r>
        <w:rPr>
          <w:rStyle w:val="CommentReference"/>
        </w:rPr>
        <w:annotationRef/>
      </w:r>
      <w:r>
        <w:t>Inklusif, I kapi</w:t>
      </w:r>
    </w:p>
  </w:comment>
  <w:comment w:id="12" w:author="Ayu Wulandari" w:date="2021-12-16T12:32:00Z" w:initials="AW">
    <w:p w14:paraId="24618FD9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M kapital,</w:t>
      </w:r>
    </w:p>
  </w:comment>
  <w:comment w:id="13" w:author="Ayu Wulandari" w:date="2021-12-16T12:33:00Z" w:initials="AW">
    <w:p w14:paraId="4DD84169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Penggunaan, menggunakan p kapital</w:t>
      </w:r>
    </w:p>
  </w:comment>
  <w:comment w:id="15" w:author="Ayu Wulandari" w:date="2021-12-16T12:33:00Z" w:initials="AW">
    <w:p w14:paraId="7C524137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Filosofis, menggunakan  f kapital</w:t>
      </w:r>
    </w:p>
  </w:comment>
  <w:comment w:id="17" w:author="Ayu Wulandari" w:date="2021-12-16T12:34:00Z" w:initials="AW">
    <w:p w14:paraId="7A9CE6A5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Berdasarkan, menggunakan b kapital</w:t>
      </w:r>
    </w:p>
  </w:comment>
  <w:comment w:id="18" w:author="Ayu Wulandari" w:date="2021-12-16T12:36:00Z" w:initials="AW">
    <w:p w14:paraId="704937F5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Kurikulum, K  kapital</w:t>
      </w:r>
    </w:p>
  </w:comment>
  <w:comment w:id="19" w:author="Ayu Wulandari" w:date="2021-12-16T12:37:00Z" w:initials="AW">
    <w:p w14:paraId="43F4A11F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Implementasi, I kapital</w:t>
      </w:r>
    </w:p>
  </w:comment>
  <w:comment w:id="20" w:author="Ayu Wulandari" w:date="2021-12-16T12:38:00Z" w:initials="AW">
    <w:p w14:paraId="1AD60A7D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Optimal o kapital</w:t>
      </w:r>
    </w:p>
  </w:comment>
  <w:comment w:id="21" w:author="Ayu Wulandari" w:date="2021-12-16T12:39:00Z" w:initials="AW">
    <w:p w14:paraId="205D2A4A" w14:textId="77777777" w:rsidR="00B56E3D" w:rsidRDefault="00B56E3D" w:rsidP="00B56E3D">
      <w:pPr>
        <w:pStyle w:val="CommentText"/>
      </w:pPr>
      <w:r>
        <w:rPr>
          <w:rStyle w:val="CommentReference"/>
        </w:rPr>
        <w:annotationRef/>
      </w:r>
      <w:r>
        <w:t>I  kapital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FE4867" w15:done="0"/>
  <w15:commentEx w15:paraId="48152287" w15:done="0"/>
  <w15:commentEx w15:paraId="1BC74AA5" w15:done="0"/>
  <w15:commentEx w15:paraId="39CD2DBF" w15:done="0"/>
  <w15:commentEx w15:paraId="73C245E8" w15:done="0"/>
  <w15:commentEx w15:paraId="6FBC1E24" w15:done="0"/>
  <w15:commentEx w15:paraId="52BEDBBD" w15:done="0"/>
  <w15:commentEx w15:paraId="0835E5A6" w15:done="0"/>
  <w15:commentEx w15:paraId="69DC22D5" w15:done="0"/>
  <w15:commentEx w15:paraId="08578140" w15:done="0"/>
  <w15:commentEx w15:paraId="24CA97CA" w15:paraIdParent="08578140" w15:done="0"/>
  <w15:commentEx w15:paraId="48AC87C2" w15:done="0"/>
  <w15:commentEx w15:paraId="24618FD9" w15:done="0"/>
  <w15:commentEx w15:paraId="4DD84169" w15:done="0"/>
  <w15:commentEx w15:paraId="7C524137" w15:done="0"/>
  <w15:commentEx w15:paraId="7A9CE6A5" w15:done="0"/>
  <w15:commentEx w15:paraId="704937F5" w15:done="0"/>
  <w15:commentEx w15:paraId="43F4A11F" w15:done="0"/>
  <w15:commentEx w15:paraId="1AD60A7D" w15:done="0"/>
  <w15:commentEx w15:paraId="205D2A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B2D3" w16cex:dateUtc="2021-12-16T05:42:00Z"/>
  <w16cex:commentExtensible w16cex:durableId="2565B05B" w16cex:dateUtc="2021-12-16T05:32:00Z"/>
  <w16cex:commentExtensible w16cex:durableId="2565B083" w16cex:dateUtc="2021-12-16T05:33:00Z"/>
  <w16cex:commentExtensible w16cex:durableId="2565B0B3" w16cex:dateUtc="2021-12-16T05:33:00Z"/>
  <w16cex:commentExtensible w16cex:durableId="2565B0EC" w16cex:dateUtc="2021-12-16T05:34:00Z"/>
  <w16cex:commentExtensible w16cex:durableId="2565B137" w16cex:dateUtc="2021-12-16T05:36:00Z"/>
  <w16cex:commentExtensible w16cex:durableId="2565B195" w16cex:dateUtc="2021-12-16T05:37:00Z"/>
  <w16cex:commentExtensible w16cex:durableId="2565B1C7" w16cex:dateUtc="2021-12-16T05:38:00Z"/>
  <w16cex:commentExtensible w16cex:durableId="2565B208" w16cex:dateUtc="2021-12-16T05:39:00Z"/>
  <w16cex:commentExtensible w16cex:durableId="2565B364" w16cex:dateUtc="2021-12-16T05:45:00Z"/>
  <w16cex:commentExtensible w16cex:durableId="2565B373" w16cex:dateUtc="2021-12-16T05:45:00Z"/>
  <w16cex:commentExtensible w16cex:durableId="2565B3F0" w16cex:dateUtc="2021-12-16T05:47:00Z"/>
  <w16cex:commentExtensible w16cex:durableId="2565B26F" w16cex:dateUtc="2021-12-16T05:32:00Z"/>
  <w16cex:commentExtensible w16cex:durableId="2565B26E" w16cex:dateUtc="2021-12-16T05:33:00Z"/>
  <w16cex:commentExtensible w16cex:durableId="2565B26D" w16cex:dateUtc="2021-12-16T05:33:00Z"/>
  <w16cex:commentExtensible w16cex:durableId="2565B26C" w16cex:dateUtc="2021-12-16T05:34:00Z"/>
  <w16cex:commentExtensible w16cex:durableId="2565B26B" w16cex:dateUtc="2021-12-16T05:36:00Z"/>
  <w16cex:commentExtensible w16cex:durableId="2565B26A" w16cex:dateUtc="2021-12-16T05:37:00Z"/>
  <w16cex:commentExtensible w16cex:durableId="2565B269" w16cex:dateUtc="2021-12-16T05:38:00Z"/>
  <w16cex:commentExtensible w16cex:durableId="2565B268" w16cex:dateUtc="2021-12-16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FE4867" w16cid:durableId="2565B2D3"/>
  <w16cid:commentId w16cid:paraId="48152287" w16cid:durableId="2565B05B"/>
  <w16cid:commentId w16cid:paraId="1BC74AA5" w16cid:durableId="2565B083"/>
  <w16cid:commentId w16cid:paraId="39CD2DBF" w16cid:durableId="2565B0B3"/>
  <w16cid:commentId w16cid:paraId="73C245E8" w16cid:durableId="2565B0EC"/>
  <w16cid:commentId w16cid:paraId="6FBC1E24" w16cid:durableId="2565B137"/>
  <w16cid:commentId w16cid:paraId="52BEDBBD" w16cid:durableId="2565B195"/>
  <w16cid:commentId w16cid:paraId="0835E5A6" w16cid:durableId="2565B1C7"/>
  <w16cid:commentId w16cid:paraId="69DC22D5" w16cid:durableId="2565B208"/>
  <w16cid:commentId w16cid:paraId="08578140" w16cid:durableId="2565B364"/>
  <w16cid:commentId w16cid:paraId="24CA97CA" w16cid:durableId="2565B373"/>
  <w16cid:commentId w16cid:paraId="48AC87C2" w16cid:durableId="2565B3F0"/>
  <w16cid:commentId w16cid:paraId="24618FD9" w16cid:durableId="2565B26F"/>
  <w16cid:commentId w16cid:paraId="4DD84169" w16cid:durableId="2565B26E"/>
  <w16cid:commentId w16cid:paraId="7C524137" w16cid:durableId="2565B26D"/>
  <w16cid:commentId w16cid:paraId="7A9CE6A5" w16cid:durableId="2565B26C"/>
  <w16cid:commentId w16cid:paraId="704937F5" w16cid:durableId="2565B26B"/>
  <w16cid:commentId w16cid:paraId="43F4A11F" w16cid:durableId="2565B26A"/>
  <w16cid:commentId w16cid:paraId="1AD60A7D" w16cid:durableId="2565B269"/>
  <w16cid:commentId w16cid:paraId="205D2A4A" w16cid:durableId="2565B2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u Wulandari">
    <w15:presenceInfo w15:providerId="None" w15:userId="Ayu Wuland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530C0"/>
    <w:rsid w:val="00177037"/>
    <w:rsid w:val="0042167F"/>
    <w:rsid w:val="004F06BB"/>
    <w:rsid w:val="00924DF5"/>
    <w:rsid w:val="00B56E3D"/>
    <w:rsid w:val="00BE098E"/>
    <w:rsid w:val="00F0001C"/>
    <w:rsid w:val="00F0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D81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0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6B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6B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Ayu Wulandari</cp:lastModifiedBy>
  <cp:revision>6</cp:revision>
  <dcterms:created xsi:type="dcterms:W3CDTF">2021-12-16T05:00:00Z</dcterms:created>
  <dcterms:modified xsi:type="dcterms:W3CDTF">2021-12-16T05:49:00Z</dcterms:modified>
</cp:coreProperties>
</file>