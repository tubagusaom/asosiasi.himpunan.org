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40D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369F01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2D9194" w14:textId="77777777" w:rsidR="007952C3" w:rsidRDefault="007952C3"/>
    <w:p w14:paraId="3936BD1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20F8022" w14:textId="77777777" w:rsidTr="00E0626E">
        <w:tc>
          <w:tcPr>
            <w:tcW w:w="9350" w:type="dxa"/>
          </w:tcPr>
          <w:p w14:paraId="0400415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8873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C8418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2EF0" w14:textId="77777777" w:rsidR="007952C3" w:rsidRPr="00A16D9B" w:rsidRDefault="007952C3" w:rsidP="006B77B5">
            <w:pPr>
              <w:spacing w:line="480" w:lineRule="auto"/>
              <w:ind w:left="1298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32084EE" w14:textId="77777777" w:rsidR="007952C3" w:rsidRPr="00A16D9B" w:rsidRDefault="007952C3" w:rsidP="006B77B5">
            <w:pPr>
              <w:spacing w:line="480" w:lineRule="auto"/>
              <w:ind w:left="1298" w:hanging="709"/>
              <w:rPr>
                <w:rFonts w:ascii="Times New Roman" w:hAnsi="Times New Roman" w:cs="Times New Roman"/>
                <w:sz w:val="24"/>
                <w:szCs w:val="24"/>
              </w:rPr>
              <w:pPrChange w:id="0" w:author="Umaya Maulina" w:date="2021-07-29T12:0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986CD6" w14:textId="77777777" w:rsidR="007952C3" w:rsidRPr="00A16D9B" w:rsidRDefault="007952C3" w:rsidP="006B77B5">
            <w:pPr>
              <w:spacing w:line="480" w:lineRule="auto"/>
              <w:ind w:firstLine="589"/>
              <w:rPr>
                <w:rFonts w:ascii="Times New Roman" w:hAnsi="Times New Roman" w:cs="Times New Roman"/>
                <w:sz w:val="24"/>
                <w:szCs w:val="24"/>
              </w:rPr>
              <w:pPrChange w:id="1" w:author="Umaya Maulina" w:date="2021-07-29T12:0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F94276F" w14:textId="77777777" w:rsidR="007952C3" w:rsidRPr="00A16D9B" w:rsidRDefault="007952C3" w:rsidP="006B77B5">
            <w:pPr>
              <w:spacing w:line="480" w:lineRule="auto"/>
              <w:ind w:left="1298" w:hanging="709"/>
              <w:rPr>
                <w:rFonts w:ascii="Times New Roman" w:hAnsi="Times New Roman" w:cs="Times New Roman"/>
                <w:sz w:val="24"/>
                <w:szCs w:val="24"/>
              </w:rPr>
              <w:pPrChange w:id="2" w:author="Umaya Maulina" w:date="2021-07-29T12:0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1B9910F" w14:textId="77777777" w:rsidR="007952C3" w:rsidRPr="00A16D9B" w:rsidRDefault="007952C3" w:rsidP="006B77B5">
            <w:pPr>
              <w:spacing w:line="480" w:lineRule="auto"/>
              <w:ind w:left="1298" w:hanging="709"/>
              <w:rPr>
                <w:rFonts w:ascii="Times New Roman" w:hAnsi="Times New Roman" w:cs="Times New Roman"/>
                <w:sz w:val="24"/>
                <w:szCs w:val="24"/>
              </w:rPr>
              <w:pPrChange w:id="3" w:author="Umaya Maulina" w:date="2021-07-29T12:09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FECE15" w14:textId="2FC5A5C9" w:rsidR="007952C3" w:rsidDel="006B77B5" w:rsidRDefault="007952C3" w:rsidP="006B77B5">
            <w:pPr>
              <w:spacing w:line="480" w:lineRule="auto"/>
              <w:ind w:left="1298" w:hanging="709"/>
              <w:rPr>
                <w:del w:id="4" w:author="Umaya Maulina" w:date="2021-07-29T12:09:00Z"/>
                <w:rFonts w:ascii="Times New Roman" w:hAnsi="Times New Roman" w:cs="Times New Roman"/>
                <w:sz w:val="24"/>
                <w:szCs w:val="24"/>
              </w:rPr>
              <w:pPrChange w:id="5" w:author="Umaya Maulina" w:date="2021-07-29T12:10:00Z">
                <w:pPr>
                  <w:spacing w:line="480" w:lineRule="auto"/>
                  <w:ind w:firstLine="58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C75EB95" w14:textId="77777777" w:rsidR="006B77B5" w:rsidRPr="006B77B5" w:rsidRDefault="006B77B5" w:rsidP="006B77B5">
            <w:pPr>
              <w:spacing w:line="480" w:lineRule="auto"/>
              <w:ind w:left="1298" w:hanging="709"/>
              <w:rPr>
                <w:ins w:id="6" w:author="Umaya Maulina" w:date="2021-07-29T12:09:00Z"/>
                <w:rFonts w:ascii="Times New Roman" w:hAnsi="Times New Roman" w:cs="Times New Roman"/>
                <w:sz w:val="24"/>
                <w:szCs w:val="24"/>
                <w:lang w:val="en-GB"/>
                <w:rPrChange w:id="7" w:author="Umaya Maulina" w:date="2021-07-29T12:09:00Z">
                  <w:rPr>
                    <w:ins w:id="8" w:author="Umaya Maulina" w:date="2021-07-29T12:0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9" w:author="Umaya Maulina" w:date="2021-07-29T12:10:00Z">
                <w:pPr>
                  <w:spacing w:line="480" w:lineRule="auto"/>
                </w:pPr>
              </w:pPrChange>
            </w:pPr>
          </w:p>
          <w:p w14:paraId="1834C91C" w14:textId="77777777" w:rsidR="007952C3" w:rsidRPr="00A16D9B" w:rsidDel="006B77B5" w:rsidRDefault="007952C3" w:rsidP="006B77B5">
            <w:pPr>
              <w:spacing w:line="480" w:lineRule="auto"/>
              <w:ind w:left="1298" w:hanging="709"/>
              <w:rPr>
                <w:del w:id="10" w:author="Umaya Maulina" w:date="2021-07-29T12:08:00Z"/>
                <w:rFonts w:ascii="Times New Roman" w:hAnsi="Times New Roman" w:cs="Times New Roman"/>
                <w:sz w:val="24"/>
                <w:szCs w:val="24"/>
              </w:rPr>
              <w:pPrChange w:id="11" w:author="Umaya Maulina" w:date="2021-07-29T12:1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C13E39B" w14:textId="5947950C" w:rsidR="006B77B5" w:rsidRPr="00A16D9B" w:rsidRDefault="006B77B5" w:rsidP="006B77B5">
            <w:pPr>
              <w:spacing w:line="480" w:lineRule="auto"/>
              <w:ind w:left="1298" w:hanging="709"/>
              <w:rPr>
                <w:rFonts w:ascii="Times New Roman" w:hAnsi="Times New Roman" w:cs="Times New Roman"/>
                <w:sz w:val="24"/>
                <w:szCs w:val="24"/>
              </w:rPr>
              <w:pPrChange w:id="12" w:author="Umaya Maulina" w:date="2021-07-29T12:10:00Z">
                <w:pPr>
                  <w:spacing w:line="312" w:lineRule="auto"/>
                </w:pPr>
              </w:pPrChange>
            </w:pPr>
          </w:p>
        </w:tc>
      </w:tr>
    </w:tbl>
    <w:p w14:paraId="07B3757E" w14:textId="77777777" w:rsidR="007952C3" w:rsidRDefault="007952C3"/>
    <w:p w14:paraId="0AAF0DC9" w14:textId="72B3F63E" w:rsidR="007952C3" w:rsidRDefault="007952C3"/>
    <w:p w14:paraId="78B09588" w14:textId="77777777" w:rsidR="007952C3" w:rsidRDefault="007952C3"/>
    <w:p w14:paraId="2965877B" w14:textId="77777777" w:rsidR="007952C3" w:rsidRDefault="007952C3"/>
    <w:p w14:paraId="370B43F0" w14:textId="7CFAACEB" w:rsidR="007952C3" w:rsidRDefault="006B77B5">
      <w:ins w:id="13" w:author="Umaya Maulina" w:date="2021-07-29T12:08:00Z">
        <w:r>
          <w:t xml:space="preserve"> </w:t>
        </w:r>
      </w:ins>
    </w:p>
    <w:p w14:paraId="463A2840" w14:textId="77777777" w:rsidR="007952C3" w:rsidRDefault="007952C3"/>
    <w:p w14:paraId="402705D4" w14:textId="77777777" w:rsidR="007952C3" w:rsidRDefault="007952C3"/>
    <w:p w14:paraId="3417630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maya Maulina">
    <w15:presenceInfo w15:providerId="Windows Live" w15:userId="e7c8c71e64525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B77B5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538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Umaya Maulina</cp:lastModifiedBy>
  <cp:revision>2</cp:revision>
  <dcterms:created xsi:type="dcterms:W3CDTF">2020-07-24T23:53:00Z</dcterms:created>
  <dcterms:modified xsi:type="dcterms:W3CDTF">2021-07-29T05:12:00Z</dcterms:modified>
</cp:coreProperties>
</file>