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DC18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8F7250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C54391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61FD09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D9246DE" w14:textId="77777777" w:rsidR="00927764" w:rsidRPr="0094076B" w:rsidRDefault="00927764" w:rsidP="00927764">
      <w:pPr>
        <w:rPr>
          <w:rFonts w:ascii="Cambria" w:hAnsi="Cambria"/>
        </w:rPr>
      </w:pPr>
    </w:p>
    <w:p w14:paraId="3FB5587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B1082D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37813E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3F2AAB1" wp14:editId="6F8B40C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355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D2A71A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0576F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636542" w14:textId="66C6B0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del w:id="1" w:author="USER" w:date="2020-11-17T13:46:00Z">
        <w:r w:rsidRPr="00C50A1E" w:rsidDel="00B92DA1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2" w:author="USER" w:date="2020-11-17T13:46:00Z">
        <w:r w:rsidR="00B92DA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ehari-hari</w:t>
      </w:r>
      <w:commentRangeEnd w:id="0"/>
      <w:proofErr w:type="spellEnd"/>
      <w:r w:rsidR="00B92DA1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B92DA1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4"/>
      <w:proofErr w:type="spellEnd"/>
      <w:r w:rsidR="00B92DA1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307E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commentRangeEnd w:id="5"/>
      <w:proofErr w:type="spellEnd"/>
      <w:r w:rsidR="00B92DA1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5F9F5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70D3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946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19FA6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B916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A10A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C09E2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406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B92DA1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C96AD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commentRangeEnd w:id="7"/>
      <w:r w:rsidR="00B92DA1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80B5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8"/>
      <w:proofErr w:type="spellEnd"/>
      <w:r w:rsidR="00B92DA1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CB85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1DF1E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79D84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0F68F2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DD9F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A42D27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091D2CF" w14:textId="77777777" w:rsidR="00927764" w:rsidRPr="00C50A1E" w:rsidRDefault="00927764" w:rsidP="00927764"/>
    <w:p w14:paraId="55514164" w14:textId="77777777" w:rsidR="00927764" w:rsidRPr="005A045A" w:rsidRDefault="00927764" w:rsidP="00927764">
      <w:pPr>
        <w:rPr>
          <w:i/>
        </w:rPr>
      </w:pPr>
    </w:p>
    <w:p w14:paraId="29466C4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bookmarkStart w:id="9" w:name="_GoBack"/>
      <w:bookmarkEnd w:id="9"/>
    </w:p>
    <w:p w14:paraId="0DB49632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ER" w:date="2020-11-17T13:46:00Z" w:initials="U">
    <w:p w14:paraId="54CCF5CD" w14:textId="7AE4490C" w:rsidR="00B92DA1" w:rsidRDefault="00B92DA1">
      <w:pPr>
        <w:pStyle w:val="CommentText"/>
      </w:pPr>
      <w:r>
        <w:rPr>
          <w:rStyle w:val="CommentReference"/>
        </w:rPr>
        <w:annotationRef/>
      </w:r>
      <w:proofErr w:type="spellStart"/>
      <w:r>
        <w:t>seharian</w:t>
      </w:r>
      <w:proofErr w:type="spellEnd"/>
    </w:p>
  </w:comment>
  <w:comment w:id="3" w:author="USER" w:date="2020-11-17T13:45:00Z" w:initials="U">
    <w:p w14:paraId="3B3AABC3" w14:textId="3B3E0184" w:rsidR="00B92DA1" w:rsidRDefault="00B92DA1">
      <w:pPr>
        <w:pStyle w:val="CommentText"/>
      </w:pPr>
      <w:r>
        <w:rPr>
          <w:rStyle w:val="CommentReference"/>
        </w:rPr>
        <w:annotationRef/>
      </w:r>
      <w:proofErr w:type="spellStart"/>
      <w:r>
        <w:t>Akhirnya</w:t>
      </w:r>
      <w:proofErr w:type="spellEnd"/>
      <w:r>
        <w:t xml:space="preserve"> </w:t>
      </w:r>
    </w:p>
  </w:comment>
  <w:comment w:id="4" w:author="USER" w:date="2020-11-17T13:46:00Z" w:initials="U">
    <w:p w14:paraId="6F65A91F" w14:textId="32F07633" w:rsidR="00B92DA1" w:rsidRDefault="00B92DA1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</w:p>
  </w:comment>
  <w:comment w:id="5" w:author="USER" w:date="2020-11-17T13:47:00Z" w:initials="U">
    <w:p w14:paraId="4DF341EB" w14:textId="105F3E35" w:rsidR="00B92DA1" w:rsidRDefault="00B92DA1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</w:p>
  </w:comment>
  <w:comment w:id="6" w:author="USER" w:date="2020-11-17T13:48:00Z" w:initials="U">
    <w:p w14:paraId="30E236A5" w14:textId="5DAB7D11" w:rsidR="00B92DA1" w:rsidRDefault="00B92DA1">
      <w:pPr>
        <w:pStyle w:val="CommentText"/>
      </w:pPr>
      <w:r>
        <w:rPr>
          <w:rStyle w:val="CommentReference"/>
        </w:rPr>
        <w:annotationRef/>
      </w:r>
      <w:proofErr w:type="spellStart"/>
      <w:r>
        <w:t>bubuk</w:t>
      </w:r>
      <w:proofErr w:type="spellEnd"/>
    </w:p>
  </w:comment>
  <w:comment w:id="7" w:author="USER" w:date="2020-11-17T13:49:00Z" w:initials="U">
    <w:p w14:paraId="16E9CA86" w14:textId="4515563D" w:rsidR="00B92DA1" w:rsidRDefault="00B92DA1">
      <w:pPr>
        <w:pStyle w:val="CommentText"/>
      </w:pPr>
      <w:r>
        <w:rPr>
          <w:rStyle w:val="CommentReference"/>
        </w:rPr>
        <w:annotationRef/>
      </w:r>
      <w:proofErr w:type="spellStart"/>
      <w:r>
        <w:t>tentu</w:t>
      </w:r>
      <w:proofErr w:type="spellEnd"/>
    </w:p>
  </w:comment>
  <w:comment w:id="8" w:author="USER" w:date="2020-11-17T13:49:00Z" w:initials="U">
    <w:p w14:paraId="5E9A473D" w14:textId="1FBFF03B" w:rsidR="00B92DA1" w:rsidRDefault="00B92DA1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CCF5CD" w15:done="0"/>
  <w15:commentEx w15:paraId="3B3AABC3" w15:done="0"/>
  <w15:commentEx w15:paraId="6F65A91F" w15:done="0"/>
  <w15:commentEx w15:paraId="4DF341EB" w15:done="0"/>
  <w15:commentEx w15:paraId="30E236A5" w15:done="0"/>
  <w15:commentEx w15:paraId="16E9CA86" w15:done="0"/>
  <w15:commentEx w15:paraId="5E9A47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52A6" w16cex:dateUtc="2020-11-17T06:46:00Z"/>
  <w16cex:commentExtensible w16cex:durableId="235E5288" w16cex:dateUtc="2020-11-17T06:45:00Z"/>
  <w16cex:commentExtensible w16cex:durableId="235E52BB" w16cex:dateUtc="2020-11-17T06:46:00Z"/>
  <w16cex:commentExtensible w16cex:durableId="235E52E7" w16cex:dateUtc="2020-11-17T06:47:00Z"/>
  <w16cex:commentExtensible w16cex:durableId="235E533B" w16cex:dateUtc="2020-11-17T06:48:00Z"/>
  <w16cex:commentExtensible w16cex:durableId="235E5350" w16cex:dateUtc="2020-11-17T06:49:00Z"/>
  <w16cex:commentExtensible w16cex:durableId="235E536E" w16cex:dateUtc="2020-11-17T0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CCF5CD" w16cid:durableId="235E52A6"/>
  <w16cid:commentId w16cid:paraId="3B3AABC3" w16cid:durableId="235E5288"/>
  <w16cid:commentId w16cid:paraId="6F65A91F" w16cid:durableId="235E52BB"/>
  <w16cid:commentId w16cid:paraId="4DF341EB" w16cid:durableId="235E52E7"/>
  <w16cid:commentId w16cid:paraId="30E236A5" w16cid:durableId="235E533B"/>
  <w16cid:commentId w16cid:paraId="16E9CA86" w16cid:durableId="235E5350"/>
  <w16cid:commentId w16cid:paraId="5E9A473D" w16cid:durableId="235E53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A8349" w14:textId="77777777" w:rsidR="00A01CA8" w:rsidRDefault="00A01CA8">
      <w:r>
        <w:separator/>
      </w:r>
    </w:p>
  </w:endnote>
  <w:endnote w:type="continuationSeparator" w:id="0">
    <w:p w14:paraId="758728D9" w14:textId="77777777" w:rsidR="00A01CA8" w:rsidRDefault="00A0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5416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F0C1CB9" w14:textId="77777777" w:rsidR="00941E77" w:rsidRDefault="00A01CA8">
    <w:pPr>
      <w:pStyle w:val="Footer"/>
    </w:pPr>
  </w:p>
  <w:p w14:paraId="6EB6BBE6" w14:textId="77777777" w:rsidR="00941E77" w:rsidRDefault="00A01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44844" w14:textId="77777777" w:rsidR="00A01CA8" w:rsidRDefault="00A01CA8">
      <w:r>
        <w:separator/>
      </w:r>
    </w:p>
  </w:footnote>
  <w:footnote w:type="continuationSeparator" w:id="0">
    <w:p w14:paraId="0C0F9719" w14:textId="77777777" w:rsidR="00A01CA8" w:rsidRDefault="00A01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924DF5"/>
    <w:rsid w:val="00927764"/>
    <w:rsid w:val="00A01CA8"/>
    <w:rsid w:val="00B92DA1"/>
    <w:rsid w:val="00F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A5D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92D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D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D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D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D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D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2020-11-17T06:41:00Z</dcterms:created>
  <dcterms:modified xsi:type="dcterms:W3CDTF">2020-11-17T06:50:00Z</dcterms:modified>
</cp:coreProperties>
</file>