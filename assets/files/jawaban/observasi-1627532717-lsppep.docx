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ins w:id="0" w:author="Windows User" w:date="2021-07-29T11:05:00Z">
        <w:r w:rsidR="00792AD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hubungan</w:t>
        </w:r>
        <w:proofErr w:type="spellEnd"/>
        <w:r w:rsidR="00792AD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792AD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Anda</w:t>
        </w:r>
        <w:proofErr w:type="spellEnd"/>
        <w:r w:rsidR="00792AD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792AD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  <w:proofErr w:type="spellEnd"/>
        <w:r w:rsidR="00792AD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792AD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dia</w:t>
        </w:r>
        <w:proofErr w:type="spellEnd"/>
        <w:r w:rsidR="00792AD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792AD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  <w:proofErr w:type="spellEnd"/>
        <w:r w:rsidR="00792AD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792AD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hanya</w:t>
        </w:r>
        <w:proofErr w:type="spellEnd"/>
        <w:r w:rsidR="00792AD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792AD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teman</w:t>
        </w:r>
        <w:proofErr w:type="spellEnd"/>
        <w:r w:rsidR="00792AD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. </w:t>
        </w:r>
      </w:ins>
      <w:del w:id="1" w:author="Windows User" w:date="2021-07-29T11:05:00Z">
        <w:r w:rsidRPr="00C50A1E" w:rsidDel="00792AD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hubungan sama dia tet</w:delText>
        </w:r>
      </w:del>
      <w:del w:id="2" w:author="Windows User" w:date="2021-07-29T11:04:00Z">
        <w:r w:rsidRPr="00C50A1E" w:rsidDel="00792AD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del w:id="3" w:author="Windows User" w:date="2021-07-29T11:05:00Z">
        <w:r w:rsidRPr="00C50A1E" w:rsidDel="00792AD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p temenan aja. Huft.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Windows User" w:date="2021-07-29T11:05:00Z">
        <w:r w:rsidRPr="00C50A1E" w:rsidDel="00792AD3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5" w:author="Windows User" w:date="2021-07-29T11:06:00Z">
        <w:r w:rsidR="00792AD3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6" w:author="Windows User" w:date="2021-07-29T11:06:00Z">
        <w:r w:rsidRPr="00C50A1E" w:rsidDel="00792AD3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7" w:author="Windows User" w:date="2021-07-29T11:06:00Z">
        <w:r w:rsidR="00792AD3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8" w:author="Windows User" w:date="2021-07-29T11:06:00Z">
        <w:r w:rsidRPr="00C50A1E" w:rsidDel="00792AD3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" w:author="Windows User" w:date="2021-07-29T11:07:00Z">
        <w:r w:rsidR="00792AD3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perkira</w:t>
      </w:r>
      <w:ins w:id="10" w:author="Windows User" w:date="2021-07-29T11:07:00Z">
        <w:r w:rsidR="00792AD3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1" w:author="Windows User" w:date="2021-07-29T11:06:00Z">
        <w:r w:rsidR="00792AD3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>su</w:t>
        </w:r>
      </w:ins>
      <w:del w:id="12" w:author="Windows User" w:date="2021-07-29T11:06:00Z">
        <w:r w:rsidRPr="00C50A1E" w:rsidDel="00792AD3">
          <w:rPr>
            <w:rFonts w:ascii="Times New Roman" w:eastAsia="Times New Roman" w:hAnsi="Times New Roman" w:cs="Times New Roman"/>
            <w:sz w:val="24"/>
            <w:szCs w:val="24"/>
          </w:rPr>
          <w:delText>Su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3" w:author="Windows User" w:date="2021-07-29T11:07:00Z">
        <w:r w:rsidRPr="00C50A1E" w:rsidDel="00792AD3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4" w:author="Windows User" w:date="2021-07-29T11:07:00Z">
        <w:r w:rsidRPr="00C50A1E" w:rsidDel="00792AD3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proofErr w:type="spellStart"/>
      <w:ins w:id="15" w:author="Windows User" w:date="2021-07-29T11:07:00Z">
        <w:r w:rsidR="00792AD3">
          <w:rPr>
            <w:rFonts w:ascii="Times New Roman" w:eastAsia="Times New Roman" w:hAnsi="Times New Roman" w:cs="Times New Roman"/>
            <w:sz w:val="24"/>
            <w:szCs w:val="24"/>
          </w:rPr>
          <w:t>terluka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del w:id="16" w:author="Windows User" w:date="2021-07-29T11:07:00Z">
        <w:r w:rsidRPr="00C50A1E" w:rsidDel="00792AD3">
          <w:rPr>
            <w:rFonts w:ascii="Times New Roman" w:eastAsia="Times New Roman" w:hAnsi="Times New Roman" w:cs="Times New Roman"/>
            <w:sz w:val="24"/>
            <w:szCs w:val="24"/>
          </w:rPr>
          <w:delText>Soal makan</w:delText>
        </w:r>
      </w:del>
      <w:proofErr w:type="spellStart"/>
      <w:ins w:id="17" w:author="Windows User" w:date="2021-07-29T11:07:00Z">
        <w:r w:rsidR="00792AD3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>perihal</w:t>
        </w:r>
        <w:proofErr w:type="spellEnd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8" w:author="Windows User" w:date="2021-07-29T11:07:00Z">
        <w:r w:rsidRPr="00C50A1E" w:rsidDel="00792AD3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9" w:author="Windows User" w:date="2021-07-29T11:07:00Z">
        <w:r w:rsidR="00792AD3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20" w:author="Windows User" w:date="2021-07-29T11:07:00Z">
        <w:r w:rsidRPr="00C50A1E" w:rsidDel="00792AD3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1" w:author="Windows User" w:date="2021-07-29T11:08:00Z">
        <w:r w:rsidR="00792AD3">
          <w:rPr>
            <w:rFonts w:ascii="Times New Roman" w:eastAsia="Times New Roman" w:hAnsi="Times New Roman" w:cs="Times New Roman"/>
            <w:sz w:val="24"/>
            <w:szCs w:val="24"/>
          </w:rPr>
          <w:t>memang</w:t>
        </w:r>
        <w:proofErr w:type="spellEnd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2" w:author="Windows User" w:date="2021-07-29T11:08:00Z">
        <w:r w:rsidRPr="00C50A1E" w:rsidDel="00792AD3">
          <w:rPr>
            <w:rFonts w:ascii="Times New Roman" w:eastAsia="Times New Roman" w:hAnsi="Times New Roman" w:cs="Times New Roman"/>
            <w:sz w:val="24"/>
            <w:szCs w:val="24"/>
          </w:rPr>
          <w:delText>Kok bisa ya</w:delText>
        </w:r>
      </w:del>
      <w:proofErr w:type="spellStart"/>
      <w:ins w:id="23" w:author="Windows User" w:date="2021-07-29T11:08:00Z">
        <w:r w:rsidR="00792AD3">
          <w:rPr>
            <w:rFonts w:ascii="Times New Roman" w:eastAsia="Times New Roman" w:hAnsi="Times New Roman" w:cs="Times New Roman"/>
            <w:sz w:val="24"/>
            <w:szCs w:val="24"/>
          </w:rPr>
          <w:t>Mengapa</w:t>
        </w:r>
        <w:proofErr w:type="spellEnd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>hal</w:t>
        </w:r>
        <w:proofErr w:type="spellEnd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>terjadi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4" w:author="Windows User" w:date="2021-07-29T11:08:00Z">
        <w:r w:rsidR="00792AD3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5" w:author="Windows User" w:date="2021-07-29T11:08:00Z">
        <w:r w:rsidDel="00792AD3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6" w:author="Windows User" w:date="2021-07-29T11:09:00Z">
        <w:r w:rsidR="00792AD3">
          <w:rPr>
            <w:rFonts w:ascii="Times New Roman" w:eastAsia="Times New Roman" w:hAnsi="Times New Roman" w:cs="Times New Roman"/>
            <w:sz w:val="24"/>
            <w:szCs w:val="24"/>
          </w:rPr>
          <w:t>kahadiran</w:t>
        </w:r>
        <w:proofErr w:type="spellEnd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27" w:author="Windows User" w:date="2021-07-29T11:09:00Z">
        <w:r w:rsidR="00792AD3">
          <w:rPr>
            <w:rFonts w:ascii="Times New Roman" w:eastAsia="Times New Roman" w:hAnsi="Times New Roman" w:cs="Times New Roman"/>
            <w:sz w:val="24"/>
            <w:szCs w:val="24"/>
          </w:rPr>
          <w:t>Walaun</w:t>
        </w:r>
        <w:proofErr w:type="spellEnd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28" w:author="Windows User" w:date="2021-07-29T11:09:00Z">
        <w:r w:rsidRPr="00C50A1E" w:rsidDel="00792AD3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" w:author="Windows User" w:date="2021-07-29T11:09:00Z">
        <w:r w:rsidRPr="00C50A1E" w:rsidDel="00792AD3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ins w:id="30" w:author="Windows User" w:date="2021-07-29T11:09:00Z">
        <w:r w:rsidR="00792AD3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="00792AD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31" w:author="Windows User" w:date="2021-07-29T11:10:00Z">
        <w:r w:rsidRPr="00C50A1E" w:rsidDel="00792AD3">
          <w:rPr>
            <w:rFonts w:ascii="Times New Roman" w:eastAsia="Times New Roman" w:hAnsi="Times New Roman" w:cs="Times New Roman"/>
            <w:sz w:val="24"/>
            <w:szCs w:val="24"/>
          </w:rPr>
          <w:delText xml:space="preserve">tapi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2" w:author="Windows User" w:date="2021-07-29T11:10:00Z">
        <w:r w:rsidR="00792AD3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33" w:author="Windows User" w:date="2021-07-29T11:10:00Z">
        <w:r w:rsidRPr="00C50A1E" w:rsidDel="00792AD3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del w:id="34" w:author="Windows User" w:date="2021-07-29T11:10:00Z">
        <w:r w:rsidRPr="00C50A1E" w:rsidDel="00792AD3">
          <w:rPr>
            <w:rFonts w:ascii="Times New Roman" w:eastAsia="Times New Roman" w:hAnsi="Times New Roman" w:cs="Times New Roman"/>
            <w:sz w:val="24"/>
            <w:szCs w:val="24"/>
          </w:rPr>
          <w:delText>Belum cukup</w:delText>
        </w:r>
      </w:del>
      <w:proofErr w:type="spellStart"/>
      <w:ins w:id="35" w:author="Windows User" w:date="2021-07-29T11:10:00Z">
        <w:r w:rsidR="00792AD3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>itu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36" w:author="Windows User" w:date="2021-07-29T11:10:00Z">
        <w:r w:rsidR="00792AD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7" w:author="Windows User" w:date="2021-07-29T11:10:00Z">
        <w:r w:rsidRPr="00C50A1E" w:rsidDel="00792AD3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8" w:author="Windows User" w:date="2021-07-29T11:11:00Z">
        <w:r w:rsidRPr="00C50A1E" w:rsidDel="00792AD3">
          <w:rPr>
            <w:rFonts w:ascii="Times New Roman" w:eastAsia="Times New Roman" w:hAnsi="Times New Roman" w:cs="Times New Roman"/>
            <w:sz w:val="24"/>
            <w:szCs w:val="24"/>
          </w:rPr>
          <w:delText xml:space="preserve">eh </w:delText>
        </w:r>
      </w:del>
      <w:ins w:id="39" w:author="Windows User" w:date="2021-07-29T11:11:00Z">
        <w:r w:rsidR="00792AD3">
          <w:rPr>
            <w:rFonts w:ascii="Times New Roman" w:eastAsia="Times New Roman" w:hAnsi="Times New Roman" w:cs="Times New Roman"/>
            <w:sz w:val="24"/>
            <w:szCs w:val="24"/>
          </w:rPr>
          <w:t>lama-lama</w:t>
        </w:r>
        <w:r w:rsidR="00792AD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0" w:author="Windows User" w:date="2021-07-29T11:11:00Z">
        <w:r w:rsidRPr="00C50A1E" w:rsidDel="00792AD3">
          <w:rPr>
            <w:rFonts w:ascii="Times New Roman" w:eastAsia="Times New Roman" w:hAnsi="Times New Roman" w:cs="Times New Roman"/>
            <w:sz w:val="24"/>
            <w:szCs w:val="24"/>
          </w:rPr>
          <w:delText>kok jadi</w:delText>
        </w:r>
      </w:del>
      <w:proofErr w:type="spellStart"/>
      <w:ins w:id="41" w:author="Windows User" w:date="2021-07-29T11:11:00Z">
        <w:r w:rsidR="00792AD3">
          <w:rPr>
            <w:rFonts w:ascii="Times New Roman" w:eastAsia="Times New Roman" w:hAnsi="Times New Roman" w:cs="Times New Roman"/>
            <w:sz w:val="24"/>
            <w:szCs w:val="24"/>
          </w:rPr>
          <w:t>bertambah</w:t>
        </w:r>
        <w:proofErr w:type="spellEnd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92AD3">
          <w:rPr>
            <w:rFonts w:ascii="Times New Roman" w:eastAsia="Times New Roman" w:hAnsi="Times New Roman" w:cs="Times New Roman"/>
            <w:sz w:val="24"/>
            <w:szCs w:val="24"/>
          </w:rPr>
          <w:t>jadi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42" w:author="Windows User" w:date="2021-07-29T11:11:00Z">
        <w:r w:rsidRPr="00C50A1E" w:rsidDel="00792AD3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792AD3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3" w:author="Windows User" w:date="2021-07-29T11:11:00Z">
        <w:r w:rsidRPr="00C50A1E" w:rsidDel="00792AD3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44" w:author="Windows User" w:date="2021-07-29T11:13:00Z">
        <w:r w:rsidR="00792AD3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5" w:author="Windows User" w:date="2021-07-29T11:13:00Z">
        <w:r w:rsidRPr="00C50A1E" w:rsidDel="00792AD3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:rsidR="00792AD3" w:rsidRDefault="00927764" w:rsidP="00927764">
      <w:pPr>
        <w:shd w:val="clear" w:color="auto" w:fill="F5F5F5"/>
        <w:spacing w:after="375"/>
        <w:rPr>
          <w:ins w:id="46" w:author="Windows User" w:date="2021-07-29T11:1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7" w:author="Windows User" w:date="2021-07-29T11:13:00Z">
        <w:r w:rsidRPr="00C50A1E" w:rsidDel="00792AD3">
          <w:rPr>
            <w:rFonts w:ascii="Times New Roman" w:eastAsia="Times New Roman" w:hAnsi="Times New Roman" w:cs="Times New Roman"/>
            <w:sz w:val="24"/>
            <w:szCs w:val="24"/>
          </w:rPr>
          <w:delText xml:space="preserve">berlindung </w:delText>
        </w:r>
      </w:del>
      <w:proofErr w:type="spellStart"/>
      <w:ins w:id="48" w:author="Windows User" w:date="2021-07-29T11:13:00Z">
        <w:r w:rsidR="00792AD3">
          <w:rPr>
            <w:rFonts w:ascii="Times New Roman" w:eastAsia="Times New Roman" w:hAnsi="Times New Roman" w:cs="Times New Roman"/>
            <w:sz w:val="24"/>
            <w:szCs w:val="24"/>
          </w:rPr>
          <w:t>berada</w:t>
        </w:r>
        <w:proofErr w:type="spellEnd"/>
        <w:r w:rsidR="00792AD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27764" w:rsidRPr="00C50A1E" w:rsidDel="00792AD3" w:rsidRDefault="00927764" w:rsidP="00927764">
      <w:pPr>
        <w:shd w:val="clear" w:color="auto" w:fill="F5F5F5"/>
        <w:spacing w:after="375"/>
        <w:rPr>
          <w:del w:id="49" w:author="Windows User" w:date="2021-07-29T11:13:00Z"/>
          <w:rFonts w:ascii="Times New Roman" w:eastAsia="Times New Roman" w:hAnsi="Times New Roman" w:cs="Times New Roman"/>
          <w:sz w:val="24"/>
          <w:szCs w:val="24"/>
        </w:rPr>
      </w:pPr>
      <w:del w:id="50" w:author="Windows User" w:date="2021-07-29T11:13:00Z">
        <w:r w:rsidRPr="00C50A1E" w:rsidDel="00792AD3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51" w:author="Windows User" w:date="2021-07-29T11:14:00Z">
        <w:r w:rsidDel="00204EEC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204EE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52" w:author="Windows User" w:date="2021-07-29T11:14:00Z">
        <w:r w:rsidR="00204EEC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204EE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53" w:author="Windows User" w:date="2021-07-29T11:15:00Z"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4" w:author="Windows User" w:date="2021-07-29T11:15:00Z">
        <w:r w:rsidRPr="00C50A1E" w:rsidDel="00204EEC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55" w:author="Windows User" w:date="2021-07-29T11:15:00Z">
        <w:r w:rsidR="00204EEC">
          <w:rPr>
            <w:rFonts w:ascii="Times New Roman" w:eastAsia="Times New Roman" w:hAnsi="Times New Roman" w:cs="Times New Roman"/>
            <w:sz w:val="24"/>
            <w:szCs w:val="24"/>
          </w:rPr>
          <w:t>kalau</w:t>
        </w:r>
        <w:proofErr w:type="spellEnd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>hal</w:t>
        </w:r>
        <w:proofErr w:type="spellEnd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56" w:author="Windows User" w:date="2021-07-29T11:15:00Z">
        <w:r w:rsidRPr="00C50A1E" w:rsidDel="00204EEC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57" w:author="Windows User" w:date="2021-07-29T11:15:00Z"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Kita </w:t>
        </w:r>
        <w:proofErr w:type="spellStart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>pasti</w:t>
        </w:r>
      </w:ins>
      <w:proofErr w:type="spellEnd"/>
      <w:ins w:id="58" w:author="Windows User" w:date="2021-07-29T11:16:00Z"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</w:ins>
      <w:proofErr w:type="spellEnd"/>
      <w:ins w:id="59" w:author="Windows User" w:date="2021-07-29T11:15:00Z"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>memilih</w:t>
        </w:r>
        <w:proofErr w:type="spellEnd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 y</w:t>
        </w:r>
      </w:ins>
      <w:del w:id="60" w:author="Windows User" w:date="2021-07-29T11:15:00Z">
        <w:r w:rsidRPr="00C50A1E" w:rsidDel="00204EEC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del w:id="61" w:author="Windows User" w:date="2021-07-29T11:15:00Z">
        <w:r w:rsidRPr="00C50A1E" w:rsidDel="00204EEC">
          <w:rPr>
            <w:rFonts w:ascii="Times New Roman" w:eastAsia="Times New Roman" w:hAnsi="Times New Roman" w:cs="Times New Roman"/>
            <w:sz w:val="24"/>
            <w:szCs w:val="24"/>
          </w:rPr>
          <w:delText xml:space="preserve">penting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ins w:id="62" w:author="Windows User" w:date="2021-07-29T11:16:00Z"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>daripada</w:t>
        </w:r>
        <w:proofErr w:type="spellEnd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>memikirkan</w:t>
        </w:r>
      </w:ins>
      <w:proofErr w:type="spellEnd"/>
      <w:del w:id="63" w:author="Windows User" w:date="2021-07-29T11:16:00Z">
        <w:r w:rsidRPr="00C50A1E" w:rsidDel="00204EE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64" w:author="Windows User" w:date="2021-07-29T11:16:00Z">
        <w:r w:rsidR="00204EE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5" w:author="Windows User" w:date="2021-07-29T11:16:00Z">
        <w:r w:rsidRPr="00C50A1E" w:rsidDel="00204EEC">
          <w:rPr>
            <w:rFonts w:ascii="Times New Roman" w:eastAsia="Times New Roman" w:hAnsi="Times New Roman" w:cs="Times New Roman"/>
            <w:sz w:val="24"/>
            <w:szCs w:val="24"/>
          </w:rPr>
          <w:delText xml:space="preserve"> belakangan?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6" w:author="Windows User" w:date="2021-07-29T11:16:00Z">
        <w:r w:rsidRPr="00C50A1E" w:rsidDel="00204EEC">
          <w:rPr>
            <w:rFonts w:ascii="Times New Roman" w:eastAsia="Times New Roman" w:hAnsi="Times New Roman" w:cs="Times New Roman"/>
            <w:sz w:val="24"/>
            <w:szCs w:val="24"/>
          </w:rPr>
          <w:delText>deh</w:delText>
        </w:r>
      </w:del>
      <w:proofErr w:type="spellStart"/>
      <w:ins w:id="67" w:author="Windows User" w:date="2021-07-29T11:16:00Z">
        <w:r w:rsidR="00204EEC">
          <w:rPr>
            <w:rFonts w:ascii="Times New Roman" w:eastAsia="Times New Roman" w:hAnsi="Times New Roman" w:cs="Times New Roman"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8" w:author="Windows User" w:date="2021-07-29T11:16:00Z">
        <w:r w:rsidRPr="00C50A1E" w:rsidDel="00204EEC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proofErr w:type="spellStart"/>
      <w:ins w:id="69" w:author="Windows User" w:date="2021-07-29T11:16:00Z">
        <w:r w:rsidR="00204EEC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70" w:author="Windows User" w:date="2021-07-29T11:16:00Z">
        <w:r w:rsidRPr="00C50A1E" w:rsidDel="00204EEC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1" w:author="Windows User" w:date="2021-07-29T11:17:00Z">
        <w:r w:rsidRPr="00C50A1E" w:rsidDel="00204EEC">
          <w:rPr>
            <w:rFonts w:ascii="Times New Roman" w:eastAsia="Times New Roman" w:hAnsi="Times New Roman" w:cs="Times New Roman"/>
            <w:sz w:val="24"/>
            <w:szCs w:val="24"/>
          </w:rPr>
          <w:delText xml:space="preserve">jangan </w:delText>
        </w:r>
      </w:del>
      <w:proofErr w:type="spellStart"/>
      <w:ins w:id="72" w:author="Windows User" w:date="2021-07-29T11:17:00Z">
        <w:r w:rsidR="00204EEC">
          <w:rPr>
            <w:rFonts w:ascii="Times New Roman" w:eastAsia="Times New Roman" w:hAnsi="Times New Roman" w:cs="Times New Roman"/>
            <w:sz w:val="24"/>
            <w:szCs w:val="24"/>
          </w:rPr>
          <w:t>supaya</w:t>
        </w:r>
        <w:proofErr w:type="spellEnd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204EE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3" w:author="Windows User" w:date="2021-07-29T11:17:00Z">
        <w:r w:rsidRPr="00C50A1E" w:rsidDel="00204EEC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proofErr w:type="spellStart"/>
      <w:ins w:id="74" w:author="Windows User" w:date="2021-07-29T11:17:00Z">
        <w:r w:rsidR="00204EEC">
          <w:rPr>
            <w:rFonts w:ascii="Times New Roman" w:eastAsia="Times New Roman" w:hAnsi="Times New Roman" w:cs="Times New Roman"/>
            <w:sz w:val="24"/>
            <w:szCs w:val="24"/>
          </w:rPr>
          <w:t>terlalu</w:t>
        </w:r>
        <w:proofErr w:type="spellEnd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>banyak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75" w:author="Windows User" w:date="2021-07-29T11:18:00Z">
        <w:r w:rsidRPr="00C50A1E" w:rsidDel="00204EEC">
          <w:rPr>
            <w:rFonts w:ascii="Times New Roman" w:eastAsia="Times New Roman" w:hAnsi="Times New Roman" w:cs="Times New Roman"/>
            <w:sz w:val="24"/>
            <w:szCs w:val="24"/>
          </w:rPr>
          <w:delText>Sebab kamu sudah terlalu manis, kata dia </w:delText>
        </w:r>
        <w:r w:rsidRPr="00C50A1E" w:rsidDel="00204EE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6" w:author="Windows User" w:date="2021-07-29T11:18:00Z">
        <w:r w:rsidR="00204EEC">
          <w:rPr>
            <w:rFonts w:ascii="Times New Roman" w:eastAsia="Times New Roman" w:hAnsi="Times New Roman" w:cs="Times New Roman"/>
            <w:sz w:val="24"/>
            <w:szCs w:val="24"/>
          </w:rPr>
          <w:t>masalah</w:t>
        </w:r>
        <w:proofErr w:type="spellEnd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>naiknya</w:t>
        </w:r>
        <w:proofErr w:type="spellEnd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>badan</w:t>
        </w:r>
        <w:proofErr w:type="spellEnd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77" w:author="Windows User" w:date="2021-07-29T11:18:00Z">
        <w:r w:rsidRPr="00C50A1E" w:rsidDel="00204EEC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berat badan yang lebih suka naiknya.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78" w:author="Windows User" w:date="2021-07-29T11:19:00Z">
        <w:r w:rsidRPr="00C50A1E" w:rsidDel="00204EEC">
          <w:rPr>
            <w:rFonts w:ascii="Times New Roman" w:eastAsia="Times New Roman" w:hAnsi="Times New Roman" w:cs="Times New Roman"/>
            <w:sz w:val="24"/>
            <w:szCs w:val="24"/>
          </w:rPr>
          <w:delText>nge-chat</w:delText>
        </w:r>
      </w:del>
      <w:proofErr w:type="spellStart"/>
      <w:ins w:id="79" w:author="Windows User" w:date="2021-07-29T11:19:00Z">
        <w:r w:rsidR="00204EEC">
          <w:rPr>
            <w:rFonts w:ascii="Times New Roman" w:eastAsia="Times New Roman" w:hAnsi="Times New Roman" w:cs="Times New Roman"/>
            <w:sz w:val="24"/>
            <w:szCs w:val="24"/>
          </w:rPr>
          <w:t>menghubungi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0" w:author="Windows User" w:date="2021-07-29T11:19:00Z">
        <w:r w:rsidRPr="00C50A1E" w:rsidDel="00204EEC">
          <w:rPr>
            <w:rFonts w:ascii="Times New Roman" w:eastAsia="Times New Roman" w:hAnsi="Times New Roman" w:cs="Times New Roman"/>
            <w:sz w:val="24"/>
            <w:szCs w:val="24"/>
          </w:rPr>
          <w:delText>ikut</w:delText>
        </w:r>
        <w:r w:rsidDel="00204EEC">
          <w:rPr>
            <w:rFonts w:ascii="Times New Roman" w:eastAsia="Times New Roman" w:hAnsi="Times New Roman" w:cs="Times New Roman"/>
            <w:sz w:val="24"/>
            <w:szCs w:val="24"/>
          </w:rPr>
          <w:delText xml:space="preserve">an mager </w:delText>
        </w:r>
      </w:del>
      <w:proofErr w:type="spellStart"/>
      <w:ins w:id="81" w:author="Windows User" w:date="2021-07-29T11:19:00Z">
        <w:r w:rsidR="00204EEC">
          <w:rPr>
            <w:rFonts w:ascii="Times New Roman" w:eastAsia="Times New Roman" w:hAnsi="Times New Roman" w:cs="Times New Roman"/>
            <w:sz w:val="24"/>
            <w:szCs w:val="24"/>
          </w:rPr>
          <w:t>diam</w:t>
        </w:r>
        <w:proofErr w:type="spellEnd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82" w:author="Windows User" w:date="2021-07-29T11:19:00Z"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>menja</w:t>
        </w:r>
      </w:ins>
      <w:del w:id="83" w:author="Windows User" w:date="2021-07-29T11:19:00Z">
        <w:r w:rsidDel="00204EEC">
          <w:rPr>
            <w:rFonts w:ascii="Times New Roman" w:eastAsia="Times New Roman" w:hAnsi="Times New Roman" w:cs="Times New Roman"/>
            <w:sz w:val="24"/>
            <w:szCs w:val="24"/>
          </w:rPr>
          <w:delText>. 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</w:t>
      </w:r>
      <w:bookmarkStart w:id="84" w:name="_GoBack"/>
      <w:bookmarkEnd w:id="84"/>
      <w:r w:rsidRPr="00C50A1E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ins w:id="85" w:author="Windows User" w:date="2021-07-29T11:20:00Z"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>heran</w:t>
        </w:r>
        <w:proofErr w:type="spellEnd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>jikan</w:t>
        </w:r>
        <w:proofErr w:type="spellEnd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>kalorinya</w:t>
        </w:r>
        <w:proofErr w:type="spellEnd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="00204EEC">
          <w:rPr>
            <w:rFonts w:ascii="Times New Roman" w:eastAsia="Times New Roman" w:hAnsi="Times New Roman" w:cs="Times New Roman"/>
            <w:sz w:val="24"/>
            <w:szCs w:val="24"/>
          </w:rPr>
          <w:t xml:space="preserve"> 500.</w:t>
        </w:r>
      </w:ins>
      <w:del w:id="86" w:author="Windows User" w:date="2021-07-29T11:20:00Z">
        <w:r w:rsidRPr="00C50A1E" w:rsidDel="00204EE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del w:id="87" w:author="Windows User" w:date="2021-07-29T11:21:00Z">
        <w:r w:rsidRPr="00C50A1E" w:rsidDel="00204EEC">
          <w:rPr>
            <w:rFonts w:ascii="Times New Roman" w:eastAsia="Times New Roman" w:hAnsi="Times New Roman" w:cs="Times New Roman"/>
            <w:sz w:val="24"/>
            <w:szCs w:val="24"/>
          </w:rPr>
          <w:delText xml:space="preserve"> Ya bisalah lebih dari 500 kalori. HAHA. </w:delText>
        </w:r>
      </w:del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0D1" w:rsidRDefault="00FB40D1">
      <w:r>
        <w:separator/>
      </w:r>
    </w:p>
  </w:endnote>
  <w:endnote w:type="continuationSeparator" w:id="0">
    <w:p w:rsidR="00FB40D1" w:rsidRDefault="00FB4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B40D1">
    <w:pPr>
      <w:pStyle w:val="Footer"/>
    </w:pPr>
  </w:p>
  <w:p w:rsidR="00941E77" w:rsidRDefault="00FB4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0D1" w:rsidRDefault="00FB40D1">
      <w:r>
        <w:separator/>
      </w:r>
    </w:p>
  </w:footnote>
  <w:footnote w:type="continuationSeparator" w:id="0">
    <w:p w:rsidR="00FB40D1" w:rsidRDefault="00FB4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204EEC"/>
    <w:rsid w:val="0042167F"/>
    <w:rsid w:val="00792AD3"/>
    <w:rsid w:val="00924DF5"/>
    <w:rsid w:val="00927764"/>
    <w:rsid w:val="00FB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0BC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2020-07-24T23:46:00Z</dcterms:created>
  <dcterms:modified xsi:type="dcterms:W3CDTF">2021-07-29T04:21:00Z</dcterms:modified>
</cp:coreProperties>
</file>