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F4F0D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6B88C27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0E57341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2D838292" w14:textId="77777777" w:rsidR="00927764" w:rsidRPr="00D42AC1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  <w:lang w:val="pt-BR"/>
        </w:rPr>
      </w:pPr>
      <w:proofErr w:type="spellStart"/>
      <w:r w:rsidRPr="00D42AC1">
        <w:rPr>
          <w:rFonts w:ascii="Cambria" w:hAnsi="Cambria" w:cs="Times New Roman"/>
          <w:sz w:val="24"/>
          <w:szCs w:val="24"/>
          <w:lang w:val="pt-BR"/>
        </w:rPr>
        <w:t>Suntinglah</w:t>
      </w:r>
      <w:proofErr w:type="spellEnd"/>
      <w:r w:rsidRPr="00D42AC1">
        <w:rPr>
          <w:rFonts w:ascii="Cambria" w:hAnsi="Cambria" w:cs="Times New Roman"/>
          <w:sz w:val="24"/>
          <w:szCs w:val="24"/>
          <w:lang w:val="pt-BR"/>
        </w:rPr>
        <w:t xml:space="preserve"> </w:t>
      </w:r>
      <w:proofErr w:type="spellStart"/>
      <w:r w:rsidRPr="00D42AC1">
        <w:rPr>
          <w:rFonts w:ascii="Cambria" w:hAnsi="Cambria" w:cs="Times New Roman"/>
          <w:sz w:val="24"/>
          <w:szCs w:val="24"/>
          <w:lang w:val="pt-BR"/>
        </w:rPr>
        <w:t>artikel</w:t>
      </w:r>
      <w:proofErr w:type="spellEnd"/>
      <w:r w:rsidRPr="00D42AC1">
        <w:rPr>
          <w:rFonts w:ascii="Cambria" w:hAnsi="Cambria" w:cs="Times New Roman"/>
          <w:sz w:val="24"/>
          <w:szCs w:val="24"/>
          <w:lang w:val="pt-BR"/>
        </w:rPr>
        <w:t xml:space="preserve"> </w:t>
      </w:r>
      <w:proofErr w:type="spellStart"/>
      <w:r w:rsidRPr="00D42AC1">
        <w:rPr>
          <w:rFonts w:ascii="Cambria" w:hAnsi="Cambria" w:cs="Times New Roman"/>
          <w:sz w:val="24"/>
          <w:szCs w:val="24"/>
          <w:lang w:val="pt-BR"/>
        </w:rPr>
        <w:t>berikut</w:t>
      </w:r>
      <w:proofErr w:type="spellEnd"/>
      <w:r w:rsidRPr="00D42AC1">
        <w:rPr>
          <w:rFonts w:ascii="Cambria" w:hAnsi="Cambria" w:cs="Times New Roman"/>
          <w:sz w:val="24"/>
          <w:szCs w:val="24"/>
          <w:lang w:val="pt-BR"/>
        </w:rPr>
        <w:t xml:space="preserve"> </w:t>
      </w:r>
      <w:proofErr w:type="spellStart"/>
      <w:r w:rsidRPr="00D42AC1">
        <w:rPr>
          <w:rFonts w:ascii="Cambria" w:hAnsi="Cambria" w:cs="Times New Roman"/>
          <w:sz w:val="24"/>
          <w:szCs w:val="24"/>
          <w:lang w:val="pt-BR"/>
        </w:rPr>
        <w:t>ini</w:t>
      </w:r>
      <w:proofErr w:type="spellEnd"/>
      <w:r w:rsidRPr="00D42AC1">
        <w:rPr>
          <w:rFonts w:ascii="Cambria" w:hAnsi="Cambria" w:cs="Times New Roman"/>
          <w:sz w:val="24"/>
          <w:szCs w:val="24"/>
          <w:lang w:val="pt-BR"/>
        </w:rPr>
        <w:t xml:space="preserve"> </w:t>
      </w:r>
      <w:r w:rsidR="00C20908" w:rsidRPr="00D42AC1">
        <w:rPr>
          <w:rFonts w:ascii="Cambria" w:hAnsi="Cambria" w:cs="Times New Roman"/>
          <w:sz w:val="24"/>
          <w:szCs w:val="24"/>
          <w:lang w:val="pt-BR"/>
        </w:rPr>
        <w:t>secara digital!</w:t>
      </w:r>
    </w:p>
    <w:p w14:paraId="2934DB8E" w14:textId="0B8DA8EE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</w:t>
      </w:r>
      <w:ins w:id="0" w:author="nidia sofa" w:date="2021-11-26T09:47:00Z">
        <w:r w:rsidR="00D42AC1">
          <w:rPr>
            <w:rFonts w:ascii="Times New Roman" w:eastAsia="Times New Roman" w:hAnsi="Times New Roman" w:cs="Times New Roman"/>
            <w:kern w:val="36"/>
            <w:sz w:val="54"/>
            <w:szCs w:val="54"/>
          </w:rPr>
          <w:t xml:space="preserve"> </w:t>
        </w:r>
      </w:ins>
      <w:ins w:id="1" w:author="nidia sofa" w:date="2021-11-26T09:48:00Z">
        <w:r w:rsidR="00B14163">
          <w:rPr>
            <w:rFonts w:ascii="Times New Roman" w:eastAsia="Times New Roman" w:hAnsi="Times New Roman" w:cs="Times New Roman"/>
            <w:kern w:val="36"/>
            <w:sz w:val="54"/>
            <w:szCs w:val="54"/>
          </w:rPr>
          <w:t>Pun</w:t>
        </w:r>
      </w:ins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commentRangeStart w:id="2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commentRangeEnd w:id="2"/>
      <w:r w:rsidR="00D42AC1">
        <w:rPr>
          <w:rStyle w:val="CommentReference"/>
        </w:rPr>
        <w:commentReference w:id="2"/>
      </w:r>
    </w:p>
    <w:p w14:paraId="6BD7991F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491A1F7D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2F508A6" wp14:editId="4D59A5AA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6E78A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775D4689" w14:textId="2AE9C2B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ins w:id="3" w:author="nidia sofa" w:date="2021-11-26T10:13:00Z">
        <w:r w:rsidR="00D426E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pun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Start w:id="4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commentRangeEnd w:id="4"/>
      <w:r w:rsidR="00D42AC1">
        <w:rPr>
          <w:rStyle w:val="CommentReference"/>
        </w:rPr>
        <w:commentReference w:id="4"/>
      </w:r>
      <w:ins w:id="5" w:author="nidia sofa" w:date="2021-11-26T09:49:00Z">
        <w:r w:rsidR="00D42AC1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naik</w:t>
      </w:r>
      <w:ins w:id="6" w:author="nidia sofa" w:date="2021-11-26T09:49:00Z">
        <w:r w:rsidR="00D42AC1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.</w:t>
        </w:r>
      </w:ins>
      <w:del w:id="7" w:author="nidia sofa" w:date="2021-11-26T09:49:00Z">
        <w:r w:rsidRPr="00C50A1E" w:rsidDel="00D42AC1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ins w:id="8" w:author="nidia sofa" w:date="2021-11-26T09:49:00Z">
        <w:r w:rsidR="00D42AC1" w:rsidRPr="00D42AC1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pt-BR"/>
            <w:rPrChange w:id="9" w:author="nidia sofa" w:date="2021-11-26T09:50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t>H</w:t>
        </w:r>
      </w:ins>
      <w:del w:id="10" w:author="nidia sofa" w:date="2021-11-26T09:49:00Z">
        <w:r w:rsidRPr="00D42AC1" w:rsidDel="00D42AC1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pt-BR"/>
            <w:rPrChange w:id="11" w:author="nidia sofa" w:date="2021-11-26T09:50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h</w:delText>
        </w:r>
      </w:del>
      <w:r w:rsidRPr="00D42AC1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  <w:rPrChange w:id="12" w:author="nidia sofa" w:date="2021-11-26T09:5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ubungan</w:t>
      </w:r>
      <w:proofErr w:type="spellEnd"/>
      <w:r w:rsidRPr="00D42AC1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  <w:rPrChange w:id="13" w:author="nidia sofa" w:date="2021-11-26T09:5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D42AC1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  <w:rPrChange w:id="14" w:author="nidia sofa" w:date="2021-11-26T09:5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sama</w:t>
      </w:r>
      <w:proofErr w:type="spellEnd"/>
      <w:r w:rsidRPr="00D42AC1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  <w:rPrChange w:id="15" w:author="nidia sofa" w:date="2021-11-26T09:5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dia</w:t>
      </w:r>
      <w:ins w:id="16" w:author="nidia sofa" w:date="2021-11-26T09:49:00Z">
        <w:r w:rsidR="00D42AC1" w:rsidRPr="00D42AC1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pt-BR"/>
            <w:rPrChange w:id="17" w:author="nidia sofa" w:date="2021-11-26T09:50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t>,</w:t>
        </w:r>
      </w:ins>
      <w:r w:rsidRPr="00D42AC1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  <w:rPrChange w:id="18" w:author="nidia sofa" w:date="2021-11-26T09:5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D42AC1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  <w:rPrChange w:id="19" w:author="nidia sofa" w:date="2021-11-26T09:5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tetep</w:t>
      </w:r>
      <w:proofErr w:type="spellEnd"/>
      <w:r w:rsidRPr="00D42AC1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  <w:rPrChange w:id="20" w:author="nidia sofa" w:date="2021-11-26T09:5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D42AC1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  <w:rPrChange w:id="21" w:author="nidia sofa" w:date="2021-11-26T09:5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temenan</w:t>
      </w:r>
      <w:proofErr w:type="spellEnd"/>
      <w:r w:rsidRPr="00D42AC1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  <w:rPrChange w:id="22" w:author="nidia sofa" w:date="2021-11-26T09:5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aja.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067F8D2" w14:textId="5614DD4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3" w:author="nidia sofa" w:date="2021-11-26T09:55:00Z">
        <w:r w:rsidR="00D42AC1">
          <w:rPr>
            <w:rFonts w:ascii="Times New Roman" w:eastAsia="Times New Roman" w:hAnsi="Times New Roman" w:cs="Times New Roman"/>
            <w:sz w:val="24"/>
            <w:szCs w:val="24"/>
          </w:rPr>
          <w:t>menggugah</w:t>
        </w:r>
        <w:proofErr w:type="spellEnd"/>
        <w:r w:rsidR="00D42A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42AC1">
          <w:rPr>
            <w:rFonts w:ascii="Times New Roman" w:eastAsia="Times New Roman" w:hAnsi="Times New Roman" w:cs="Times New Roman"/>
            <w:sz w:val="24"/>
            <w:szCs w:val="24"/>
          </w:rPr>
          <w:t>selera</w:t>
        </w:r>
        <w:proofErr w:type="spellEnd"/>
        <w:r w:rsidR="00D42AC1">
          <w:rPr>
            <w:rFonts w:ascii="Times New Roman" w:eastAsia="Times New Roman" w:hAnsi="Times New Roman" w:cs="Times New Roman"/>
            <w:sz w:val="24"/>
            <w:szCs w:val="24"/>
          </w:rPr>
          <w:t xml:space="preserve"> da</w:t>
        </w:r>
      </w:ins>
      <w:del w:id="24" w:author="nidia sofa" w:date="2021-11-26T09:55:00Z">
        <w:r w:rsidRPr="00C50A1E" w:rsidDel="00D42AC1">
          <w:rPr>
            <w:rFonts w:ascii="Times New Roman" w:eastAsia="Times New Roman" w:hAnsi="Times New Roman" w:cs="Times New Roman"/>
            <w:sz w:val="24"/>
            <w:szCs w:val="24"/>
          </w:rPr>
          <w:delText>aduhai</w:delText>
        </w:r>
      </w:del>
      <w:ins w:id="25" w:author="nidia sofa" w:date="2021-11-26T09:55:00Z">
        <w:r w:rsidR="00D42AC1">
          <w:rPr>
            <w:rFonts w:ascii="Times New Roman" w:eastAsia="Times New Roman" w:hAnsi="Times New Roman" w:cs="Times New Roman"/>
            <w:sz w:val="24"/>
            <w:szCs w:val="24"/>
          </w:rPr>
          <w:t>n</w:t>
        </w:r>
      </w:ins>
      <w:ins w:id="26" w:author="nidia sofa" w:date="2021-11-26T09:50:00Z">
        <w:r w:rsidR="00D42A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7" w:author="nidia sofa" w:date="2021-11-26T09:50:00Z">
        <w:r w:rsidRPr="00C50A1E" w:rsidDel="00D42AC1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28" w:author="nidia sofa" w:date="2021-11-26T09:51:00Z">
        <w:r w:rsidR="00D42AC1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29" w:author="nidia sofa" w:date="2021-11-26T09:50:00Z">
        <w:r w:rsidRPr="00C50A1E" w:rsidDel="00D42AC1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ins w:id="30" w:author="nidia sofa" w:date="2021-11-26T09:56:00Z">
        <w:r w:rsidR="00D42AC1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D42AC1">
          <w:rPr>
            <w:rFonts w:ascii="Times New Roman" w:eastAsia="Times New Roman" w:hAnsi="Times New Roman" w:cs="Times New Roman"/>
            <w:sz w:val="24"/>
            <w:szCs w:val="24"/>
          </w:rPr>
          <w:t>atau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1" w:author="nidia sofa" w:date="2021-11-26T09:51:00Z">
        <w:r w:rsidRPr="00C50A1E" w:rsidDel="00D42AC1">
          <w:rPr>
            <w:rFonts w:ascii="Times New Roman" w:eastAsia="Times New Roman" w:hAnsi="Times New Roman" w:cs="Times New Roman"/>
            <w:sz w:val="24"/>
            <w:szCs w:val="24"/>
          </w:rPr>
          <w:delText>i</w:delText>
        </w:r>
      </w:del>
      <w:del w:id="32" w:author="nidia sofa" w:date="2021-11-26T09:50:00Z">
        <w:r w:rsidRPr="00C50A1E" w:rsidDel="00D42AC1">
          <w:rPr>
            <w:rFonts w:ascii="Times New Roman" w:eastAsia="Times New Roman" w:hAnsi="Times New Roman" w:cs="Times New Roman"/>
            <w:sz w:val="24"/>
            <w:szCs w:val="24"/>
          </w:rPr>
          <w:delText xml:space="preserve">tu </w:delText>
        </w:r>
      </w:del>
      <w:del w:id="33" w:author="nidia sofa" w:date="2021-11-26T09:56:00Z">
        <w:r w:rsidRPr="00C50A1E" w:rsidDel="00D42AC1">
          <w:rPr>
            <w:rFonts w:ascii="Times New Roman" w:eastAsia="Times New Roman" w:hAnsi="Times New Roman" w:cs="Times New Roman"/>
            <w:sz w:val="24"/>
            <w:szCs w:val="24"/>
          </w:rPr>
          <w:delText xml:space="preserve">atau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FC15E4A" w14:textId="5FC640EB" w:rsidR="00927764" w:rsidRPr="00D42AC1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ins w:id="34" w:author="nidia sofa" w:date="2021-11-26T09:52:00Z">
        <w:r w:rsidR="00D42A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5" w:author="nidia sofa" w:date="2021-11-26T09:52:00Z">
        <w:r w:rsidRPr="00C50A1E" w:rsidDel="00D42AC1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del w:id="36" w:author="nidia sofa" w:date="2021-11-26T09:51:00Z">
        <w:r w:rsidRPr="00C50A1E" w:rsidDel="00D42AC1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del w:id="37" w:author="nidia sofa" w:date="2021-11-26T09:52:00Z">
        <w:r w:rsidRPr="00C50A1E" w:rsidDel="00D42AC1">
          <w:rPr>
            <w:rFonts w:ascii="Times New Roman" w:eastAsia="Times New Roman" w:hAnsi="Times New Roman" w:cs="Times New Roman"/>
            <w:sz w:val="24"/>
            <w:szCs w:val="24"/>
          </w:rPr>
          <w:delText xml:space="preserve"> kata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38" w:author="nidia sofa" w:date="2021-11-26T09:52:00Z">
        <w:r w:rsidR="00D42AC1">
          <w:rPr>
            <w:rFonts w:ascii="Times New Roman" w:eastAsia="Times New Roman" w:hAnsi="Times New Roman" w:cs="Times New Roman"/>
            <w:sz w:val="24"/>
            <w:szCs w:val="24"/>
          </w:rPr>
          <w:t>Ternyata</w:t>
        </w:r>
        <w:proofErr w:type="spellEnd"/>
        <w:r w:rsidR="00D42A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42AC1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39" w:author="nidia sofa" w:date="2021-11-26T09:52:00Z">
        <w:r w:rsidRPr="00C50A1E" w:rsidDel="00D42AC1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0" w:author="nidia sofa" w:date="2021-11-26T09:53:00Z">
        <w:r w:rsidR="00D42AC1"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  <w:proofErr w:type="spellStart"/>
        <w:r w:rsidR="00D42AC1">
          <w:rPr>
            <w:rFonts w:ascii="Times New Roman" w:eastAsia="Times New Roman" w:hAnsi="Times New Roman" w:cs="Times New Roman"/>
            <w:sz w:val="24"/>
            <w:szCs w:val="24"/>
          </w:rPr>
          <w:t>bulan</w:t>
        </w:r>
        <w:proofErr w:type="spellEnd"/>
        <w:r w:rsidR="00D42A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42AC1">
          <w:rPr>
            <w:rFonts w:ascii="Times New Roman" w:eastAsia="Times New Roman" w:hAnsi="Times New Roman" w:cs="Times New Roman"/>
            <w:sz w:val="24"/>
            <w:szCs w:val="24"/>
          </w:rPr>
          <w:t>Januari</w:t>
        </w:r>
        <w:proofErr w:type="spellEnd"/>
        <w:r w:rsidR="00D42A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41" w:author="nidia sofa" w:date="2021-11-26T09:52:00Z">
        <w:r w:rsidR="00D42AC1" w:rsidRPr="00D42AC1">
          <w:rPr>
            <w:rFonts w:ascii="Times New Roman" w:eastAsia="Times New Roman" w:hAnsi="Times New Roman" w:cs="Times New Roman"/>
            <w:sz w:val="24"/>
            <w:szCs w:val="24"/>
          </w:rPr>
          <w:t xml:space="preserve">Hal </w:t>
        </w:r>
        <w:proofErr w:type="spellStart"/>
        <w:r w:rsidR="00D42AC1" w:rsidRPr="00D42AC1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="00D42AC1" w:rsidRPr="00D42A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42AC1" w:rsidRPr="00D42AC1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42" w:author="nidia sofa" w:date="2021-11-26T09:52:00Z">
        <w:r w:rsidRPr="00D42AC1" w:rsidDel="00D42AC1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D42AC1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Pr="00D4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2AC1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D4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2AC1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ins w:id="43" w:author="nidia sofa" w:date="2021-11-26T09:56:00Z">
        <w:r w:rsidR="00D42AC1" w:rsidRPr="00D42AC1">
          <w:rPr>
            <w:rFonts w:ascii="Times New Roman" w:eastAsia="Times New Roman" w:hAnsi="Times New Roman" w:cs="Times New Roman"/>
            <w:sz w:val="24"/>
            <w:szCs w:val="24"/>
            <w:rPrChange w:id="44" w:author="nidia sofa" w:date="2021-11-26T09:57:00Z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rPrChange>
          </w:rPr>
          <w:t xml:space="preserve"> </w:t>
        </w:r>
      </w:ins>
      <w:del w:id="45" w:author="nidia sofa" w:date="2021-11-26T09:53:00Z">
        <w:r w:rsidRPr="00D42AC1" w:rsidDel="00D42AC1">
          <w:rPr>
            <w:rFonts w:ascii="Times New Roman" w:eastAsia="Times New Roman" w:hAnsi="Times New Roman" w:cs="Times New Roman"/>
            <w:sz w:val="24"/>
            <w:szCs w:val="24"/>
          </w:rPr>
          <w:delText xml:space="preserve"> apalagi </w:delText>
        </w:r>
      </w:del>
      <w:proofErr w:type="spellStart"/>
      <w:r w:rsidRPr="00D42AC1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D4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2AC1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D4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2AC1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D4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2AC1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46" w:author="nidia sofa" w:date="2021-11-26T09:52:00Z">
        <w:r w:rsidRPr="00D42AC1" w:rsidDel="00D42AC1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D42A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4B1A17" w14:textId="02569EF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2AC1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D42AC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42AC1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D4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2AC1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D4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2AC1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D4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2AC1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D4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2AC1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47" w:author="nidia sofa" w:date="2021-11-26T09:54:00Z">
        <w:r w:rsidR="00D42AC1" w:rsidRPr="00D42AC1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D4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2AC1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D4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2AC1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D4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2AC1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D4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2AC1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D4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2AC1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D4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2AC1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D4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2AC1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D4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8" w:author="nidia sofa" w:date="2021-11-26T09:53:00Z">
        <w:r w:rsidRPr="00D42AC1" w:rsidDel="00D42AC1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ins w:id="49" w:author="nidia sofa" w:date="2021-11-26T09:56:00Z">
        <w:r w:rsidR="00D42AC1" w:rsidRPr="00D42AC1">
          <w:rPr>
            <w:rFonts w:ascii="Times New Roman" w:eastAsia="Times New Roman" w:hAnsi="Times New Roman" w:cs="Times New Roman"/>
            <w:sz w:val="24"/>
            <w:szCs w:val="24"/>
            <w:rPrChange w:id="50" w:author="nidia sofa" w:date="2021-11-26T09:57:00Z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rPrChange>
          </w:rPr>
          <w:t>melan</w:t>
        </w:r>
      </w:ins>
      <w:ins w:id="51" w:author="nidia sofa" w:date="2021-11-26T09:57:00Z">
        <w:r w:rsidR="00D42AC1" w:rsidRPr="00D42AC1">
          <w:rPr>
            <w:rFonts w:ascii="Times New Roman" w:eastAsia="Times New Roman" w:hAnsi="Times New Roman" w:cs="Times New Roman"/>
            <w:sz w:val="24"/>
            <w:szCs w:val="24"/>
            <w:rPrChange w:id="52" w:author="nidia sofa" w:date="2021-11-26T09:57:00Z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rPrChange>
          </w:rPr>
          <w:t>kolis</w:t>
        </w:r>
      </w:ins>
      <w:proofErr w:type="spellEnd"/>
      <w:del w:id="53" w:author="nidia sofa" w:date="2021-11-26T09:56:00Z">
        <w:r w:rsidRPr="00D42AC1" w:rsidDel="00D42AC1">
          <w:rPr>
            <w:rFonts w:ascii="Times New Roman" w:eastAsia="Times New Roman" w:hAnsi="Times New Roman" w:cs="Times New Roman"/>
            <w:sz w:val="24"/>
            <w:szCs w:val="24"/>
          </w:rPr>
          <w:delText>ambyar</w:delText>
        </w:r>
      </w:del>
      <w:ins w:id="54" w:author="nidia sofa" w:date="2021-11-26T09:53:00Z">
        <w:r w:rsidR="00D42AC1" w:rsidRPr="00D42AC1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="00D42AC1" w:rsidRPr="00D42AC1">
          <w:rPr>
            <w:rFonts w:ascii="Times New Roman" w:eastAsia="Times New Roman" w:hAnsi="Times New Roman" w:cs="Times New Roman"/>
            <w:sz w:val="24"/>
            <w:szCs w:val="24"/>
            <w:lang w:val="en-ID"/>
            <w:rPrChange w:id="55" w:author="nidia sofa" w:date="2021-11-26T09:54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Hujan</w:t>
        </w:r>
        <w:proofErr w:type="spellEnd"/>
        <w:r w:rsidR="00D42AC1" w:rsidRPr="00D42AC1">
          <w:rPr>
            <w:rFonts w:ascii="Times New Roman" w:eastAsia="Times New Roman" w:hAnsi="Times New Roman" w:cs="Times New Roman"/>
            <w:sz w:val="24"/>
            <w:szCs w:val="24"/>
            <w:lang w:val="en-ID"/>
            <w:rPrChange w:id="56" w:author="nidia sofa" w:date="2021-11-26T09:54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del w:id="57" w:author="nidia sofa" w:date="2021-11-26T09:53:00Z">
        <w:r w:rsidRPr="00D42AC1" w:rsidDel="00D42AC1">
          <w:rPr>
            <w:rFonts w:ascii="Times New Roman" w:eastAsia="Times New Roman" w:hAnsi="Times New Roman" w:cs="Times New Roman"/>
            <w:sz w:val="24"/>
            <w:szCs w:val="24"/>
            <w:lang w:val="en-ID"/>
            <w:rPrChange w:id="58" w:author="nidia sofa" w:date="2021-11-26T09:54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, </w:delText>
        </w:r>
      </w:del>
      <w:r w:rsidRPr="00D42AC1">
        <w:rPr>
          <w:rFonts w:ascii="Times New Roman" w:eastAsia="Times New Roman" w:hAnsi="Times New Roman" w:cs="Times New Roman"/>
          <w:sz w:val="24"/>
          <w:szCs w:val="24"/>
          <w:lang w:val="en-ID"/>
          <w:rPrChange w:id="59" w:author="nidia sofa" w:date="2021-11-26T09:5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pun </w:t>
      </w:r>
      <w:proofErr w:type="spellStart"/>
      <w:ins w:id="60" w:author="nidia sofa" w:date="2021-11-26T09:54:00Z">
        <w:r w:rsidR="00D42AC1" w:rsidRPr="00D42AC1">
          <w:rPr>
            <w:rFonts w:ascii="Times New Roman" w:eastAsia="Times New Roman" w:hAnsi="Times New Roman" w:cs="Times New Roman"/>
            <w:sz w:val="24"/>
            <w:szCs w:val="24"/>
            <w:lang w:val="en-ID"/>
            <w:rPrChange w:id="61" w:author="nidia sofa" w:date="2021-11-26T09:54:00Z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rPrChange>
          </w:rPr>
          <w:t>mengubah</w:t>
        </w:r>
        <w:proofErr w:type="spellEnd"/>
        <w:r w:rsidR="00D42AC1" w:rsidRPr="00D42AC1">
          <w:rPr>
            <w:rFonts w:ascii="Times New Roman" w:eastAsia="Times New Roman" w:hAnsi="Times New Roman" w:cs="Times New Roman"/>
            <w:sz w:val="24"/>
            <w:szCs w:val="24"/>
            <w:lang w:val="en-ID"/>
            <w:rPrChange w:id="62" w:author="nidia sofa" w:date="2021-11-26T09:54:00Z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rPrChange>
          </w:rPr>
          <w:t xml:space="preserve"> </w:t>
        </w:r>
      </w:ins>
      <w:proofErr w:type="spellStart"/>
      <w:r w:rsidRPr="00D42AC1">
        <w:rPr>
          <w:rFonts w:ascii="Times New Roman" w:eastAsia="Times New Roman" w:hAnsi="Times New Roman" w:cs="Times New Roman"/>
          <w:sz w:val="24"/>
          <w:szCs w:val="24"/>
          <w:lang w:val="en-ID"/>
          <w:rPrChange w:id="63" w:author="nidia sofa" w:date="2021-11-26T09:5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perilaku</w:t>
      </w:r>
      <w:proofErr w:type="spellEnd"/>
      <w:r w:rsidRPr="00D42AC1">
        <w:rPr>
          <w:rFonts w:ascii="Times New Roman" w:eastAsia="Times New Roman" w:hAnsi="Times New Roman" w:cs="Times New Roman"/>
          <w:sz w:val="24"/>
          <w:szCs w:val="24"/>
          <w:lang w:val="en-ID"/>
          <w:rPrChange w:id="64" w:author="nidia sofa" w:date="2021-11-26T09:5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D42AC1">
        <w:rPr>
          <w:rFonts w:ascii="Times New Roman" w:eastAsia="Times New Roman" w:hAnsi="Times New Roman" w:cs="Times New Roman"/>
          <w:sz w:val="24"/>
          <w:szCs w:val="24"/>
          <w:lang w:val="en-ID"/>
          <w:rPrChange w:id="65" w:author="nidia sofa" w:date="2021-11-26T09:5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D42AC1">
        <w:rPr>
          <w:rFonts w:ascii="Times New Roman" w:eastAsia="Times New Roman" w:hAnsi="Times New Roman" w:cs="Times New Roman"/>
          <w:sz w:val="24"/>
          <w:szCs w:val="24"/>
          <w:lang w:val="en-ID"/>
          <w:rPrChange w:id="66" w:author="nidia sofa" w:date="2021-11-26T09:5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lai</w:t>
      </w:r>
      <w:ins w:id="67" w:author="nidia sofa" w:date="2021-11-26T09:54:00Z">
        <w:r w:rsidR="00D42AC1">
          <w:rPr>
            <w:rFonts w:ascii="Times New Roman" w:eastAsia="Times New Roman" w:hAnsi="Times New Roman" w:cs="Times New Roman"/>
            <w:sz w:val="24"/>
            <w:szCs w:val="24"/>
            <w:lang w:val="en-ID"/>
          </w:rPr>
          <w:t xml:space="preserve">n, </w:t>
        </w:r>
        <w:proofErr w:type="spellStart"/>
        <w:r w:rsidR="00D42AC1">
          <w:rPr>
            <w:rFonts w:ascii="Times New Roman" w:eastAsia="Times New Roman" w:hAnsi="Times New Roman" w:cs="Times New Roman"/>
            <w:sz w:val="24"/>
            <w:szCs w:val="24"/>
            <w:lang w:val="en-ID"/>
          </w:rPr>
          <w:t>terutama</w:t>
        </w:r>
      </w:ins>
      <w:proofErr w:type="spellEnd"/>
      <w:del w:id="68" w:author="nidia sofa" w:date="2021-11-26T09:54:00Z">
        <w:r w:rsidRPr="00D42AC1" w:rsidDel="00D42AC1">
          <w:rPr>
            <w:rFonts w:ascii="Times New Roman" w:eastAsia="Times New Roman" w:hAnsi="Times New Roman" w:cs="Times New Roman"/>
            <w:sz w:val="24"/>
            <w:szCs w:val="24"/>
            <w:lang w:val="en-ID"/>
            <w:rPrChange w:id="69" w:author="nidia sofa" w:date="2021-11-26T09:54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n. </w:delText>
        </w:r>
      </w:del>
      <w:ins w:id="70" w:author="nidia sofa" w:date="2021-11-26T09:54:00Z">
        <w:r w:rsidR="00D42A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42AC1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71" w:author="nidia sofa" w:date="2021-11-26T09:54:00Z">
        <w:r w:rsidRPr="00C50A1E" w:rsidDel="00D42AC1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2" w:author="nidia sofa" w:date="2021-11-26T09:54:00Z">
        <w:r w:rsidRPr="00C50A1E" w:rsidDel="00D42AC1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73" w:author="nidia sofa" w:date="2021-11-26T09:54:00Z">
        <w:r w:rsidR="00D42AC1">
          <w:rPr>
            <w:rFonts w:ascii="Times New Roman" w:eastAsia="Times New Roman" w:hAnsi="Times New Roman" w:cs="Times New Roman"/>
            <w:sz w:val="24"/>
            <w:szCs w:val="24"/>
          </w:rPr>
          <w:t>Bagaimana</w:t>
        </w:r>
      </w:ins>
      <w:proofErr w:type="spellEnd"/>
      <w:del w:id="74" w:author="nidia sofa" w:date="2021-11-26T09:54:00Z">
        <w:r w:rsidRPr="00C50A1E" w:rsidDel="00D42AC1">
          <w:rPr>
            <w:rFonts w:ascii="Times New Roman" w:eastAsia="Times New Roman" w:hAnsi="Times New Roman" w:cs="Times New Roman"/>
            <w:sz w:val="24"/>
            <w:szCs w:val="24"/>
          </w:rPr>
          <w:delText>Kok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434E30E" w14:textId="1CB921F2" w:rsidR="00927764" w:rsidDel="00F934C5" w:rsidRDefault="00927764" w:rsidP="00927764">
      <w:pPr>
        <w:shd w:val="clear" w:color="auto" w:fill="F5F5F5"/>
        <w:spacing w:after="375"/>
        <w:rPr>
          <w:del w:id="75" w:author="nidia sofa" w:date="2021-11-26T09:58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Siapa yang </w:t>
      </w:r>
      <w:proofErr w:type="spellStart"/>
      <w:ins w:id="76" w:author="nidia sofa" w:date="2021-11-26T09:57:00Z">
        <w:r w:rsidR="00F934C5">
          <w:rPr>
            <w:rFonts w:ascii="Times New Roman" w:eastAsia="Times New Roman" w:hAnsi="Times New Roman" w:cs="Times New Roman"/>
            <w:sz w:val="24"/>
            <w:szCs w:val="24"/>
          </w:rPr>
          <w:t>suka</w:t>
        </w:r>
        <w:proofErr w:type="spellEnd"/>
        <w:r w:rsidR="00F934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77" w:author="nidia sofa" w:date="2021-11-26T09:57:00Z">
        <w:r w:rsidRPr="00C50A1E" w:rsidDel="00F934C5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ins w:id="78" w:author="nidia sofa" w:date="2021-11-26T09:57:00Z">
        <w:r w:rsidR="00F934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934C5">
          <w:rPr>
            <w:rFonts w:ascii="Times New Roman" w:eastAsia="Times New Roman" w:hAnsi="Times New Roman" w:cs="Times New Roman"/>
            <w:sz w:val="24"/>
            <w:szCs w:val="24"/>
          </w:rPr>
          <w:t>kalau</w:t>
        </w:r>
      </w:ins>
      <w:proofErr w:type="spellEnd"/>
      <w:del w:id="79" w:author="nidia sofa" w:date="2021-11-26T09:57:00Z">
        <w:r w:rsidDel="00F934C5">
          <w:rPr>
            <w:rFonts w:ascii="Times New Roman" w:eastAsia="Times New Roman" w:hAnsi="Times New Roman" w:cs="Times New Roman"/>
            <w:sz w:val="24"/>
            <w:szCs w:val="24"/>
          </w:rPr>
          <w:delText xml:space="preserve"> bahwa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80" w:author="nidia sofa" w:date="2021-11-26T09:57:00Z">
        <w:r w:rsidR="00F934C5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81" w:author="nidia sofa" w:date="2021-11-26T09:57:00Z">
        <w:r w:rsidDel="00F934C5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2" w:author="nidia sofa" w:date="2021-11-26T09:57:00Z">
        <w:r w:rsidRPr="00C50A1E" w:rsidDel="00F934C5">
          <w:rPr>
            <w:rFonts w:ascii="Times New Roman" w:eastAsia="Times New Roman" w:hAnsi="Times New Roman" w:cs="Times New Roman"/>
            <w:sz w:val="24"/>
            <w:szCs w:val="24"/>
          </w:rPr>
          <w:delText xml:space="preserve">ikut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557FF2F" w14:textId="77777777" w:rsidR="00F934C5" w:rsidRPr="00C50A1E" w:rsidRDefault="00F934C5" w:rsidP="00927764">
      <w:pPr>
        <w:shd w:val="clear" w:color="auto" w:fill="F5F5F5"/>
        <w:spacing w:after="375"/>
        <w:rPr>
          <w:ins w:id="83" w:author="nidia sofa" w:date="2021-11-26T09:58:00Z"/>
          <w:rFonts w:ascii="Times New Roman" w:eastAsia="Times New Roman" w:hAnsi="Times New Roman" w:cs="Times New Roman"/>
          <w:sz w:val="24"/>
          <w:szCs w:val="24"/>
        </w:rPr>
      </w:pPr>
    </w:p>
    <w:p w14:paraId="2BF79649" w14:textId="64428A42" w:rsidR="00927764" w:rsidRPr="00C50A1E" w:rsidDel="00F934C5" w:rsidRDefault="00927764" w:rsidP="00927764">
      <w:pPr>
        <w:shd w:val="clear" w:color="auto" w:fill="F5F5F5"/>
        <w:spacing w:after="375"/>
        <w:rPr>
          <w:del w:id="84" w:author="nidia sofa" w:date="2021-11-26T09:58:00Z"/>
          <w:rFonts w:ascii="Times New Roman" w:eastAsia="Times New Roman" w:hAnsi="Times New Roman" w:cs="Times New Roman"/>
          <w:sz w:val="24"/>
          <w:szCs w:val="24"/>
        </w:rPr>
      </w:pPr>
      <w:del w:id="85" w:author="nidia sofa" w:date="2021-11-26T09:58:00Z">
        <w:r w:rsidRPr="00C50A1E" w:rsidDel="00F934C5">
          <w:rPr>
            <w:rFonts w:ascii="Times New Roman" w:eastAsia="Times New Roman" w:hAnsi="Times New Roman" w:cs="Times New Roman"/>
            <w:sz w:val="24"/>
            <w:szCs w:val="24"/>
          </w:rPr>
          <w:delText xml:space="preserve">Selain mengenang dia, kegiatan yang paling asyik di saat hujan turun adalah makan.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ins w:id="86" w:author="nidia sofa" w:date="2021-11-26T09:58:00Z">
        <w:r w:rsidR="00F934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544D2E48" w14:textId="594036C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7" w:author="nidia sofa" w:date="2021-11-26T09:58:00Z">
        <w:r w:rsidR="00F934C5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</w:ins>
      <w:proofErr w:type="spellEnd"/>
      <w:del w:id="88" w:author="nidia sofa" w:date="2021-11-26T09:58:00Z">
        <w:r w:rsidRPr="00C50A1E" w:rsidDel="00F934C5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del w:id="89" w:author="nidia sofa" w:date="2021-11-26T09:58:00Z">
        <w:r w:rsidRPr="00C50A1E" w:rsidDel="00F934C5">
          <w:rPr>
            <w:rFonts w:ascii="Times New Roman" w:eastAsia="Times New Roman" w:hAnsi="Times New Roman" w:cs="Times New Roman"/>
            <w:sz w:val="24"/>
            <w:szCs w:val="24"/>
          </w:rPr>
          <w:delText>Belum cukup</w:delText>
        </w:r>
      </w:del>
      <w:proofErr w:type="spellStart"/>
      <w:ins w:id="90" w:author="nidia sofa" w:date="2021-11-26T09:58:00Z">
        <w:r w:rsidR="00F934C5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F934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934C5">
          <w:rPr>
            <w:rFonts w:ascii="Times New Roman" w:eastAsia="Times New Roman" w:hAnsi="Times New Roman" w:cs="Times New Roman"/>
            <w:sz w:val="24"/>
            <w:szCs w:val="24"/>
          </w:rPr>
          <w:t>cukup</w:t>
        </w:r>
        <w:proofErr w:type="spellEnd"/>
        <w:r w:rsidR="00F934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934C5">
          <w:rPr>
            <w:rFonts w:ascii="Times New Roman" w:eastAsia="Times New Roman" w:hAnsi="Times New Roman" w:cs="Times New Roman"/>
            <w:sz w:val="24"/>
            <w:szCs w:val="24"/>
          </w:rPr>
          <w:t>sam</w:t>
        </w:r>
      </w:ins>
      <w:ins w:id="91" w:author="nidia sofa" w:date="2021-11-26T09:59:00Z">
        <w:r w:rsidR="00F934C5">
          <w:rPr>
            <w:rFonts w:ascii="Times New Roman" w:eastAsia="Times New Roman" w:hAnsi="Times New Roman" w:cs="Times New Roman"/>
            <w:sz w:val="24"/>
            <w:szCs w:val="24"/>
          </w:rPr>
          <w:t>pai</w:t>
        </w:r>
        <w:proofErr w:type="spellEnd"/>
        <w:r w:rsidR="00F934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934C5">
          <w:rPr>
            <w:rFonts w:ascii="Times New Roman" w:eastAsia="Times New Roman" w:hAnsi="Times New Roman" w:cs="Times New Roman"/>
            <w:sz w:val="24"/>
            <w:szCs w:val="24"/>
          </w:rPr>
          <w:t>disitu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92" w:author="nidia sofa" w:date="2021-11-26T09:59:00Z">
        <w:r w:rsidR="00F934C5">
          <w:rPr>
            <w:rFonts w:ascii="Times New Roman" w:eastAsia="Times New Roman" w:hAnsi="Times New Roman" w:cs="Times New Roman"/>
            <w:sz w:val="24"/>
            <w:szCs w:val="24"/>
          </w:rPr>
          <w:t>biasanya</w:t>
        </w:r>
        <w:proofErr w:type="spellEnd"/>
        <w:r w:rsidR="00F934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934C5">
          <w:rPr>
            <w:rFonts w:ascii="Times New Roman" w:eastAsia="Times New Roman" w:hAnsi="Times New Roman" w:cs="Times New Roman"/>
            <w:sz w:val="24"/>
            <w:szCs w:val="24"/>
          </w:rPr>
          <w:t>kegiatan</w:t>
        </w:r>
        <w:proofErr w:type="spellEnd"/>
        <w:r w:rsidR="00F934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934C5">
          <w:rPr>
            <w:rFonts w:ascii="Times New Roman" w:eastAsia="Times New Roman" w:hAnsi="Times New Roman" w:cs="Times New Roman"/>
            <w:sz w:val="24"/>
            <w:szCs w:val="24"/>
          </w:rPr>
          <w:t>camilan</w:t>
        </w:r>
        <w:proofErr w:type="spellEnd"/>
        <w:r w:rsidR="00F934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934C5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 w:rsidR="00F934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934C5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3" w:author="nidia sofa" w:date="2021-11-26T09:59:00Z">
        <w:r w:rsidR="00F934C5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F934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</w:t>
      </w:r>
      <w:proofErr w:type="spellEnd"/>
      <w:del w:id="94" w:author="nidia sofa" w:date="2021-11-26T09:59:00Z">
        <w:r w:rsidRPr="00C50A1E" w:rsidDel="00F934C5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ins w:id="95" w:author="nidia sofa" w:date="2021-11-26T09:59:00Z">
        <w:r w:rsidR="00F934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96" w:author="nidia sofa" w:date="2021-11-26T09:59:00Z">
        <w:r w:rsidRPr="00C50A1E" w:rsidDel="00F934C5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ins w:id="97" w:author="nidia sofa" w:date="2021-11-26T09:59:00Z">
        <w:r w:rsidR="00F934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934C5">
          <w:rPr>
            <w:rFonts w:ascii="Times New Roman" w:eastAsia="Times New Roman" w:hAnsi="Times New Roman" w:cs="Times New Roman"/>
            <w:sz w:val="24"/>
            <w:szCs w:val="24"/>
          </w:rPr>
          <w:t>atau</w:t>
        </w:r>
        <w:proofErr w:type="spellEnd"/>
        <w:r w:rsidR="00F934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98" w:author="nidia sofa" w:date="2021-11-26T09:59:00Z">
        <w:r w:rsidRPr="00C50A1E" w:rsidDel="00F934C5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99" w:author="nidia sofa" w:date="2021-11-26T09:59:00Z">
        <w:r w:rsidR="00F934C5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  <w:proofErr w:type="spellStart"/>
        <w:r w:rsidR="00F934C5">
          <w:rPr>
            <w:rFonts w:ascii="Times New Roman" w:eastAsia="Times New Roman" w:hAnsi="Times New Roman" w:cs="Times New Roman"/>
            <w:sz w:val="24"/>
            <w:szCs w:val="24"/>
          </w:rPr>
          <w:t>tanpa</w:t>
        </w:r>
        <w:proofErr w:type="spellEnd"/>
        <w:r w:rsidR="00F934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934C5">
          <w:rPr>
            <w:rFonts w:ascii="Times New Roman" w:eastAsia="Times New Roman" w:hAnsi="Times New Roman" w:cs="Times New Roman"/>
            <w:sz w:val="24"/>
            <w:szCs w:val="24"/>
          </w:rPr>
          <w:t>disadari</w:t>
        </w:r>
        <w:proofErr w:type="spellEnd"/>
        <w:r w:rsidR="00F934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100" w:author="nidia sofa" w:date="2021-11-26T10:00:00Z">
        <w:r w:rsidR="00F934C5">
          <w:rPr>
            <w:rFonts w:ascii="Times New Roman" w:eastAsia="Times New Roman" w:hAnsi="Times New Roman" w:cs="Times New Roman"/>
            <w:sz w:val="24"/>
            <w:szCs w:val="24"/>
          </w:rPr>
          <w:t>malah</w:t>
        </w:r>
        <w:proofErr w:type="spellEnd"/>
        <w:r w:rsidR="00F934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101" w:author="nidia sofa" w:date="2021-11-26T09:59:00Z">
        <w:r w:rsidR="00F934C5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</w:ins>
      <w:proofErr w:type="spellEnd"/>
      <w:del w:id="102" w:author="nidia sofa" w:date="2021-11-26T09:59:00Z">
        <w:r w:rsidRPr="00C50A1E" w:rsidDel="00F934C5">
          <w:rPr>
            <w:rFonts w:ascii="Times New Roman" w:eastAsia="Times New Roman" w:hAnsi="Times New Roman" w:cs="Times New Roman"/>
            <w:sz w:val="24"/>
            <w:szCs w:val="24"/>
          </w:rPr>
          <w:delText>eh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3" w:author="nidia sofa" w:date="2021-11-26T09:59:00Z">
        <w:r w:rsidRPr="00C50A1E" w:rsidDel="00F934C5">
          <w:rPr>
            <w:rFonts w:ascii="Times New Roman" w:eastAsia="Times New Roman" w:hAnsi="Times New Roman" w:cs="Times New Roman"/>
            <w:sz w:val="24"/>
            <w:szCs w:val="24"/>
          </w:rPr>
          <w:delText xml:space="preserve">kok jadi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ins w:id="104" w:author="nidia sofa" w:date="2021-11-26T10:00:00Z">
        <w:r w:rsidR="00F934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934C5">
          <w:rPr>
            <w:rFonts w:ascii="Times New Roman" w:eastAsia="Times New Roman" w:hAnsi="Times New Roman" w:cs="Times New Roman"/>
            <w:sz w:val="24"/>
            <w:szCs w:val="24"/>
          </w:rPr>
          <w:t>biji</w:t>
        </w:r>
      </w:ins>
      <w:proofErr w:type="spellEnd"/>
      <w:ins w:id="105" w:author="nidia sofa" w:date="2021-11-26T09:59:00Z">
        <w:r w:rsidR="00F934C5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06" w:author="nidia sofa" w:date="2021-11-26T09:59:00Z">
        <w:r w:rsidRPr="00C50A1E" w:rsidDel="00F934C5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2FF5701A" w14:textId="5441600E" w:rsidR="00927764" w:rsidRPr="00C50A1E" w:rsidDel="00F934C5" w:rsidRDefault="00927764" w:rsidP="00927764">
      <w:pPr>
        <w:shd w:val="clear" w:color="auto" w:fill="F5F5F5"/>
        <w:spacing w:after="375"/>
        <w:rPr>
          <w:del w:id="107" w:author="nidia sofa" w:date="2021-11-26T10:00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ins w:id="108" w:author="nidia sofa" w:date="2021-11-26T10:00:00Z">
        <w:r w:rsidR="00F934C5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09" w:author="nidia sofa" w:date="2021-11-26T10:00:00Z">
        <w:r w:rsidRPr="00C50A1E" w:rsidDel="00F934C5">
          <w:rPr>
            <w:rFonts w:ascii="Times New Roman" w:eastAsia="Times New Roman" w:hAnsi="Times New Roman" w:cs="Times New Roman"/>
            <w:sz w:val="24"/>
            <w:szCs w:val="24"/>
          </w:rPr>
          <w:delText xml:space="preserve"> -</w:delText>
        </w:r>
        <w:r w:rsidRPr="00C50A1E" w:rsidDel="00F934C5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  <w:r w:rsidRPr="00C50A1E" w:rsidDel="00F934C5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14:paraId="75DA5728" w14:textId="5BA139B9" w:rsidR="00927764" w:rsidRPr="00C50A1E" w:rsidDel="00F934C5" w:rsidRDefault="00927764" w:rsidP="00927764">
      <w:pPr>
        <w:shd w:val="clear" w:color="auto" w:fill="F5F5F5"/>
        <w:spacing w:after="375"/>
        <w:rPr>
          <w:del w:id="110" w:author="nidia sofa" w:date="2021-11-26T10:01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111" w:author="nidia sofa" w:date="2021-11-26T10:00:00Z">
        <w:r w:rsidRPr="00C50A1E" w:rsidDel="00F934C5">
          <w:rPr>
            <w:rFonts w:ascii="Times New Roman" w:eastAsia="Times New Roman" w:hAnsi="Times New Roman" w:cs="Times New Roman"/>
            <w:sz w:val="24"/>
            <w:szCs w:val="24"/>
          </w:rPr>
          <w:delText xml:space="preserve">seperti tahu bulat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112" w:author="nidia sofa" w:date="2021-11-26T10:00:00Z">
        <w:r w:rsidR="00F934C5">
          <w:rPr>
            <w:rFonts w:ascii="Times New Roman" w:eastAsia="Times New Roman" w:hAnsi="Times New Roman" w:cs="Times New Roman"/>
            <w:sz w:val="24"/>
            <w:szCs w:val="24"/>
          </w:rPr>
          <w:t>Melalui</w:t>
        </w:r>
        <w:proofErr w:type="spellEnd"/>
        <w:r w:rsidR="00F934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934C5">
          <w:rPr>
            <w:rFonts w:ascii="Times New Roman" w:eastAsia="Times New Roman" w:hAnsi="Times New Roman" w:cs="Times New Roman"/>
            <w:sz w:val="24"/>
            <w:szCs w:val="24"/>
          </w:rPr>
          <w:t>kegiatan</w:t>
        </w:r>
        <w:proofErr w:type="spellEnd"/>
        <w:r w:rsidR="00F934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13" w:author="nidia sofa" w:date="2021-11-26T10:00:00Z">
        <w:r w:rsidRPr="00C50A1E" w:rsidDel="00F934C5">
          <w:rPr>
            <w:rFonts w:ascii="Times New Roman" w:eastAsia="Times New Roman" w:hAnsi="Times New Roman" w:cs="Times New Roman"/>
            <w:sz w:val="24"/>
            <w:szCs w:val="24"/>
          </w:rPr>
          <w:delText xml:space="preserve">Apalagi dengan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14:paraId="544E7ED5" w14:textId="242F053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114" w:author="nidia sofa" w:date="2021-11-26T10:14:00Z">
        <w:r w:rsidRPr="00C50A1E" w:rsidDel="00D426EC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115" w:author="nidia sofa" w:date="2021-11-26T10:14:00Z">
        <w:r w:rsidR="00D426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426EC">
          <w:rPr>
            <w:rFonts w:ascii="Times New Roman" w:eastAsia="Times New Roman" w:hAnsi="Times New Roman" w:cs="Times New Roman"/>
            <w:sz w:val="24"/>
            <w:szCs w:val="24"/>
          </w:rPr>
          <w:t>t</w:t>
        </w:r>
      </w:ins>
      <w:ins w:id="116" w:author="nidia sofa" w:date="2021-11-26T10:03:00Z">
        <w:r w:rsidR="00F934C5">
          <w:rPr>
            <w:rFonts w:ascii="Times New Roman" w:eastAsia="Times New Roman" w:hAnsi="Times New Roman" w:cs="Times New Roman"/>
            <w:sz w:val="24"/>
            <w:szCs w:val="24"/>
          </w:rPr>
          <w:t>idak</w:t>
        </w:r>
        <w:proofErr w:type="spellEnd"/>
        <w:r w:rsidR="00F934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17" w:author="nidia sofa" w:date="2021-11-26T10:03:00Z">
        <w:r w:rsidRPr="00F934C5" w:rsidDel="00F934C5">
          <w:rPr>
            <w:rFonts w:ascii="Times New Roman" w:eastAsia="Times New Roman" w:hAnsi="Times New Roman" w:cs="Times New Roman"/>
            <w:sz w:val="24"/>
            <w:szCs w:val="24"/>
          </w:rPr>
          <w:delText>tida</w:delText>
        </w:r>
      </w:del>
      <w:del w:id="118" w:author="nidia sofa" w:date="2021-11-26T10:01:00Z">
        <w:r w:rsidRPr="00F934C5" w:rsidDel="00F934C5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del w:id="119" w:author="nidia sofa" w:date="2021-11-26T10:03:00Z">
        <w:r w:rsidRPr="00F934C5" w:rsidDel="00F934C5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120" w:author="nidia sofa" w:date="2021-11-26T10:03:00Z">
        <w:r w:rsidR="00F934C5" w:rsidRPr="00F934C5">
          <w:rPr>
            <w:rFonts w:ascii="Times New Roman" w:eastAsia="Times New Roman" w:hAnsi="Times New Roman" w:cs="Times New Roman"/>
            <w:sz w:val="24"/>
            <w:szCs w:val="24"/>
            <w:rPrChange w:id="121" w:author="nidia sofa" w:date="2021-11-26T10:03:00Z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rPrChange>
          </w:rPr>
          <w:t>sepenuhnya</w:t>
        </w:r>
      </w:ins>
      <w:proofErr w:type="spellEnd"/>
      <w:del w:id="122" w:author="nidia sofa" w:date="2021-11-26T10:03:00Z">
        <w:r w:rsidRPr="00F934C5" w:rsidDel="00F934C5">
          <w:rPr>
            <w:rFonts w:ascii="Times New Roman" w:eastAsia="Times New Roman" w:hAnsi="Times New Roman" w:cs="Times New Roman"/>
            <w:sz w:val="24"/>
            <w:szCs w:val="24"/>
          </w:rPr>
          <w:delText>benar-benar</w:delText>
        </w:r>
      </w:del>
      <w:r w:rsidRPr="00F93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C5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F93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C5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F93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C5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F93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C5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F93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C5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F93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C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93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C5">
        <w:rPr>
          <w:rFonts w:ascii="Times New Roman" w:eastAsia="Times New Roman" w:hAnsi="Times New Roman" w:cs="Times New Roman"/>
          <w:sz w:val="24"/>
          <w:szCs w:val="24"/>
        </w:rPr>
        <w:t>makana</w:t>
      </w:r>
      <w:ins w:id="123" w:author="nidia sofa" w:date="2021-11-26T10:14:00Z">
        <w:r w:rsidR="00945A31">
          <w:rPr>
            <w:rFonts w:ascii="Times New Roman" w:eastAsia="Times New Roman" w:hAnsi="Times New Roman" w:cs="Times New Roman"/>
            <w:sz w:val="24"/>
            <w:szCs w:val="24"/>
          </w:rPr>
          <w:t>n</w:t>
        </w:r>
      </w:ins>
      <w:proofErr w:type="spellEnd"/>
      <w:del w:id="124" w:author="nidia sofa" w:date="2021-11-26T10:14:00Z">
        <w:r w:rsidRPr="00F934C5" w:rsidDel="00945A31">
          <w:rPr>
            <w:rFonts w:ascii="Times New Roman" w:eastAsia="Times New Roman" w:hAnsi="Times New Roman" w:cs="Times New Roman"/>
            <w:sz w:val="24"/>
            <w:szCs w:val="24"/>
          </w:rPr>
          <w:delText>nmu, lho</w:delText>
        </w:r>
      </w:del>
      <w:r w:rsidRPr="00F934C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ins w:id="125" w:author="nidia sofa" w:date="2021-11-26T10:03:00Z">
        <w:r w:rsidR="00F934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934C5">
          <w:rPr>
            <w:rFonts w:ascii="Times New Roman" w:eastAsia="Times New Roman" w:hAnsi="Times New Roman" w:cs="Times New Roman"/>
            <w:sz w:val="24"/>
            <w:szCs w:val="24"/>
          </w:rPr>
          <w:t>rasakan</w:t>
        </w:r>
      </w:ins>
      <w:proofErr w:type="spellEnd"/>
      <w:del w:id="126" w:author="nidia sofa" w:date="2021-11-26T10:03:00Z">
        <w:r w:rsidRPr="00C50A1E" w:rsidDel="00F934C5">
          <w:rPr>
            <w:rFonts w:ascii="Times New Roman" w:eastAsia="Times New Roman" w:hAnsi="Times New Roman" w:cs="Times New Roman"/>
            <w:sz w:val="24"/>
            <w:szCs w:val="24"/>
          </w:rPr>
          <w:delText xml:space="preserve"> kira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ins w:id="127" w:author="nidia sofa" w:date="2021-11-26T10:03:00Z">
        <w:r w:rsidR="00F934C5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28" w:author="nidia sofa" w:date="2021-11-26T10:03:00Z">
        <w:r w:rsidRPr="00C50A1E" w:rsidDel="00F934C5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14:paraId="6264A165" w14:textId="59057B1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del w:id="129" w:author="nidia sofa" w:date="2021-11-26T10:03:00Z">
        <w:r w:rsidRPr="00C50A1E" w:rsidDel="00F934C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yang Bisa Jadi </w:delText>
        </w:r>
      </w:del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</w:t>
      </w:r>
      <w:ins w:id="130" w:author="nidia sofa" w:date="2021-11-26T10:03:00Z">
        <w:r w:rsidR="00F934C5">
          <w:rPr>
            <w:rFonts w:ascii="Times New Roman" w:eastAsia="Times New Roman" w:hAnsi="Times New Roman" w:cs="Times New Roman"/>
            <w:sz w:val="24"/>
            <w:szCs w:val="24"/>
          </w:rPr>
          <w:t>aat</w:t>
        </w:r>
      </w:ins>
      <w:proofErr w:type="spellEnd"/>
      <w:del w:id="131" w:author="nidia sofa" w:date="2021-11-26T10:03:00Z">
        <w:r w:rsidRPr="00C50A1E" w:rsidDel="00F934C5">
          <w:rPr>
            <w:rFonts w:ascii="Times New Roman" w:eastAsia="Times New Roman" w:hAnsi="Times New Roman" w:cs="Times New Roman"/>
            <w:sz w:val="24"/>
            <w:szCs w:val="24"/>
          </w:rPr>
          <w:delText>elama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32" w:author="nidia sofa" w:date="2021-11-26T10:04:00Z">
        <w:r w:rsidR="00F934C5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="00F934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ins w:id="133" w:author="nidia sofa" w:date="2021-11-26T10:04:00Z">
        <w:r w:rsidR="00F934C5">
          <w:rPr>
            <w:rFonts w:ascii="Times New Roman" w:eastAsia="Times New Roman" w:hAnsi="Times New Roman" w:cs="Times New Roman"/>
            <w:sz w:val="24"/>
            <w:szCs w:val="24"/>
          </w:rPr>
          <w:t>kemudian</w:t>
        </w:r>
        <w:proofErr w:type="spellEnd"/>
        <w:r w:rsidR="00F934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34" w:author="nidia sofa" w:date="2021-11-26T10:04:00Z">
        <w:r w:rsidR="00F934C5">
          <w:rPr>
            <w:rFonts w:ascii="Times New Roman" w:eastAsia="Times New Roman" w:hAnsi="Times New Roman" w:cs="Times New Roman"/>
            <w:sz w:val="24"/>
            <w:szCs w:val="24"/>
          </w:rPr>
          <w:t>se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35" w:author="nidia sofa" w:date="2021-11-26T10:04:00Z">
        <w:r w:rsidR="00F934C5">
          <w:rPr>
            <w:rFonts w:ascii="Times New Roman" w:eastAsia="Times New Roman" w:hAnsi="Times New Roman" w:cs="Times New Roman"/>
            <w:sz w:val="24"/>
            <w:szCs w:val="24"/>
          </w:rPr>
          <w:t>semua</w:t>
        </w:r>
        <w:proofErr w:type="spellEnd"/>
        <w:r w:rsidR="00F934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136" w:author="nidia sofa" w:date="2021-11-26T10:04:00Z">
        <w:r w:rsidRPr="00C50A1E" w:rsidDel="00F934C5">
          <w:rPr>
            <w:rFonts w:ascii="Times New Roman" w:eastAsia="Times New Roman" w:hAnsi="Times New Roman" w:cs="Times New Roman"/>
            <w:sz w:val="24"/>
            <w:szCs w:val="24"/>
          </w:rPr>
          <w:delText xml:space="preserve"> Ehem.</w:delText>
        </w:r>
      </w:del>
    </w:p>
    <w:p w14:paraId="49908EBC" w14:textId="28363240" w:rsidR="00927764" w:rsidRPr="00C50A1E" w:rsidDel="00F934C5" w:rsidRDefault="00F934C5" w:rsidP="00927764">
      <w:pPr>
        <w:shd w:val="clear" w:color="auto" w:fill="F5F5F5"/>
        <w:spacing w:after="375"/>
        <w:rPr>
          <w:del w:id="137" w:author="nidia sofa" w:date="2021-11-26T10:04:00Z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138" w:author="nidia sofa" w:date="2021-11-26T10:04:00Z">
        <w:r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139" w:author="nidia sofa" w:date="2021-11-26T10:04:00Z">
        <w:r w:rsidR="00927764" w:rsidRPr="00C50A1E" w:rsidDel="00F934C5">
          <w:rPr>
            <w:rFonts w:ascii="Times New Roman" w:eastAsia="Times New Roman" w:hAnsi="Times New Roman" w:cs="Times New Roman"/>
            <w:sz w:val="24"/>
            <w:szCs w:val="24"/>
          </w:rPr>
          <w:delText>Mulai dari s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egala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ins w:id="140" w:author="nidia sofa" w:date="2021-11-26T10:04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mulai</w:t>
        </w:r>
      </w:ins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ins w:id="141" w:author="nidia sofa" w:date="2021-11-26T10:04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142" w:author="nidia sofa" w:date="2021-11-26T10:04:00Z">
        <w:r w:rsidR="00927764" w:rsidRPr="00C50A1E" w:rsidDel="00F934C5">
          <w:rPr>
            <w:rFonts w:ascii="Times New Roman" w:eastAsia="Times New Roman" w:hAnsi="Times New Roman" w:cs="Times New Roman"/>
            <w:sz w:val="24"/>
            <w:szCs w:val="24"/>
          </w:rPr>
          <w:delText>. </w:delText>
        </w:r>
      </w:del>
    </w:p>
    <w:p w14:paraId="49C0A37B" w14:textId="705F3F7D" w:rsidR="00927764" w:rsidRPr="00F934C5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rPrChange w:id="143" w:author="nidia sofa" w:date="2021-11-26T10:05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</w:pPr>
      <w:del w:id="144" w:author="nidia sofa" w:date="2021-11-26T10:04:00Z">
        <w:r w:rsidRPr="00F934C5" w:rsidDel="00F934C5">
          <w:rPr>
            <w:rFonts w:ascii="Times New Roman" w:eastAsia="Times New Roman" w:hAnsi="Times New Roman" w:cs="Times New Roman"/>
            <w:sz w:val="24"/>
            <w:szCs w:val="24"/>
            <w:rPrChange w:id="145" w:author="nidia sofa" w:date="2021-11-26T10:05:00Z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rPrChange>
          </w:rPr>
          <w:delText>S</w:delText>
        </w:r>
      </w:del>
      <w:r w:rsidRPr="00F934C5">
        <w:rPr>
          <w:rFonts w:ascii="Times New Roman" w:eastAsia="Times New Roman" w:hAnsi="Times New Roman" w:cs="Times New Roman"/>
          <w:sz w:val="24"/>
          <w:szCs w:val="24"/>
          <w:rPrChange w:id="146" w:author="nidia sofa" w:date="2021-11-26T10:05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>emua</w:t>
      </w:r>
      <w:ins w:id="147" w:author="nidia sofa" w:date="2021-11-26T10:04:00Z">
        <w:r w:rsidR="00F934C5" w:rsidRPr="00F934C5">
          <w:rPr>
            <w:rFonts w:ascii="Times New Roman" w:eastAsia="Times New Roman" w:hAnsi="Times New Roman" w:cs="Times New Roman"/>
            <w:sz w:val="24"/>
            <w:szCs w:val="24"/>
            <w:rPrChange w:id="148" w:author="nidia sofa" w:date="2021-11-26T10:05:00Z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rPrChange>
          </w:rPr>
          <w:t>nya</w:t>
        </w:r>
      </w:ins>
      <w:proofErr w:type="spellEnd"/>
      <w:r w:rsidRPr="00F934C5">
        <w:rPr>
          <w:rFonts w:ascii="Times New Roman" w:eastAsia="Times New Roman" w:hAnsi="Times New Roman" w:cs="Times New Roman"/>
          <w:sz w:val="24"/>
          <w:szCs w:val="24"/>
          <w:rPrChange w:id="149" w:author="nidia sofa" w:date="2021-11-26T10:05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 xml:space="preserve"> </w:t>
      </w:r>
      <w:proofErr w:type="spellStart"/>
      <w:r w:rsidRPr="00F934C5">
        <w:rPr>
          <w:rFonts w:ascii="Times New Roman" w:eastAsia="Times New Roman" w:hAnsi="Times New Roman" w:cs="Times New Roman"/>
          <w:sz w:val="24"/>
          <w:szCs w:val="24"/>
          <w:rPrChange w:id="150" w:author="nidia sofa" w:date="2021-11-26T10:05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>harus</w:t>
      </w:r>
      <w:proofErr w:type="spellEnd"/>
      <w:r w:rsidRPr="00F934C5">
        <w:rPr>
          <w:rFonts w:ascii="Times New Roman" w:eastAsia="Times New Roman" w:hAnsi="Times New Roman" w:cs="Times New Roman"/>
          <w:sz w:val="24"/>
          <w:szCs w:val="24"/>
          <w:rPrChange w:id="151" w:author="nidia sofa" w:date="2021-11-26T10:05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 xml:space="preserve"> </w:t>
      </w:r>
      <w:proofErr w:type="spellStart"/>
      <w:ins w:id="152" w:author="nidia sofa" w:date="2021-11-26T10:04:00Z">
        <w:r w:rsidR="00F934C5" w:rsidRPr="00F934C5">
          <w:rPr>
            <w:rFonts w:ascii="Times New Roman" w:eastAsia="Times New Roman" w:hAnsi="Times New Roman" w:cs="Times New Roman"/>
            <w:sz w:val="24"/>
            <w:szCs w:val="24"/>
            <w:rPrChange w:id="153" w:author="nidia sofa" w:date="2021-11-26T10:05:00Z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rPrChange>
          </w:rPr>
          <w:t>d</w:t>
        </w:r>
      </w:ins>
      <w:ins w:id="154" w:author="nidia sofa" w:date="2021-11-26T10:05:00Z">
        <w:r w:rsidR="00F934C5" w:rsidRPr="00F934C5">
          <w:rPr>
            <w:rFonts w:ascii="Times New Roman" w:eastAsia="Times New Roman" w:hAnsi="Times New Roman" w:cs="Times New Roman"/>
            <w:sz w:val="24"/>
            <w:szCs w:val="24"/>
            <w:rPrChange w:id="155" w:author="nidia sofa" w:date="2021-11-26T10:05:00Z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rPrChange>
          </w:rPr>
          <w:t>isimpan</w:t>
        </w:r>
        <w:proofErr w:type="spellEnd"/>
        <w:r w:rsidR="00F934C5" w:rsidRPr="00F934C5">
          <w:rPr>
            <w:rFonts w:ascii="Times New Roman" w:eastAsia="Times New Roman" w:hAnsi="Times New Roman" w:cs="Times New Roman"/>
            <w:sz w:val="24"/>
            <w:szCs w:val="24"/>
            <w:rPrChange w:id="156" w:author="nidia sofa" w:date="2021-11-26T10:05:00Z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rPrChange>
          </w:rPr>
          <w:t xml:space="preserve"> di </w:t>
        </w:r>
      </w:ins>
      <w:del w:id="157" w:author="nidia sofa" w:date="2021-11-26T10:04:00Z">
        <w:r w:rsidRPr="00F934C5" w:rsidDel="00F934C5">
          <w:rPr>
            <w:rFonts w:ascii="Times New Roman" w:eastAsia="Times New Roman" w:hAnsi="Times New Roman" w:cs="Times New Roman"/>
            <w:sz w:val="24"/>
            <w:szCs w:val="24"/>
            <w:rPrChange w:id="158" w:author="nidia sofa" w:date="2021-11-26T10:05:00Z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rPrChange>
          </w:rPr>
          <w:delText xml:space="preserve">ada di </w:delText>
        </w:r>
      </w:del>
      <w:proofErr w:type="spellStart"/>
      <w:r w:rsidRPr="00F934C5">
        <w:rPr>
          <w:rFonts w:ascii="Times New Roman" w:eastAsia="Times New Roman" w:hAnsi="Times New Roman" w:cs="Times New Roman"/>
          <w:sz w:val="24"/>
          <w:szCs w:val="24"/>
          <w:rPrChange w:id="159" w:author="nidia sofa" w:date="2021-11-26T10:05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>almari</w:t>
      </w:r>
      <w:proofErr w:type="spellEnd"/>
      <w:r w:rsidRPr="00F934C5">
        <w:rPr>
          <w:rFonts w:ascii="Times New Roman" w:eastAsia="Times New Roman" w:hAnsi="Times New Roman" w:cs="Times New Roman"/>
          <w:sz w:val="24"/>
          <w:szCs w:val="24"/>
          <w:rPrChange w:id="160" w:author="nidia sofa" w:date="2021-11-26T10:05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 xml:space="preserve"> </w:t>
      </w:r>
      <w:proofErr w:type="spellStart"/>
      <w:r w:rsidRPr="00F934C5">
        <w:rPr>
          <w:rFonts w:ascii="Times New Roman" w:eastAsia="Times New Roman" w:hAnsi="Times New Roman" w:cs="Times New Roman"/>
          <w:sz w:val="24"/>
          <w:szCs w:val="24"/>
          <w:rPrChange w:id="161" w:author="nidia sofa" w:date="2021-11-26T10:05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>penyimpanan</w:t>
      </w:r>
      <w:proofErr w:type="spellEnd"/>
      <w:r w:rsidRPr="00F934C5">
        <w:rPr>
          <w:rFonts w:ascii="Times New Roman" w:eastAsia="Times New Roman" w:hAnsi="Times New Roman" w:cs="Times New Roman"/>
          <w:sz w:val="24"/>
          <w:szCs w:val="24"/>
          <w:rPrChange w:id="162" w:author="nidia sofa" w:date="2021-11-26T10:05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 xml:space="preserve">. </w:t>
      </w:r>
      <w:proofErr w:type="spellStart"/>
      <w:r w:rsidRPr="00F934C5">
        <w:rPr>
          <w:rFonts w:ascii="Times New Roman" w:eastAsia="Times New Roman" w:hAnsi="Times New Roman" w:cs="Times New Roman"/>
          <w:sz w:val="24"/>
          <w:szCs w:val="24"/>
          <w:rPrChange w:id="163" w:author="nidia sofa" w:date="2021-11-26T10:05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>S</w:t>
      </w:r>
      <w:ins w:id="164" w:author="nidia sofa" w:date="2021-11-26T10:05:00Z">
        <w:r w:rsidR="00F934C5" w:rsidRPr="00F934C5">
          <w:rPr>
            <w:rFonts w:ascii="Times New Roman" w:eastAsia="Times New Roman" w:hAnsi="Times New Roman" w:cs="Times New Roman"/>
            <w:sz w:val="24"/>
            <w:szCs w:val="24"/>
            <w:rPrChange w:id="165" w:author="nidia sofa" w:date="2021-11-26T10:05:00Z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rPrChange>
          </w:rPr>
          <w:t>ehingga</w:t>
        </w:r>
        <w:proofErr w:type="spellEnd"/>
        <w:r w:rsidR="00F934C5" w:rsidRPr="00F934C5">
          <w:rPr>
            <w:rFonts w:ascii="Times New Roman" w:eastAsia="Times New Roman" w:hAnsi="Times New Roman" w:cs="Times New Roman"/>
            <w:sz w:val="24"/>
            <w:szCs w:val="24"/>
            <w:rPrChange w:id="166" w:author="nidia sofa" w:date="2021-11-26T10:05:00Z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rPrChange>
          </w:rPr>
          <w:t xml:space="preserve"> </w:t>
        </w:r>
        <w:proofErr w:type="spellStart"/>
        <w:r w:rsidR="00F934C5" w:rsidRPr="00F934C5">
          <w:rPr>
            <w:rFonts w:ascii="Times New Roman" w:eastAsia="Times New Roman" w:hAnsi="Times New Roman" w:cs="Times New Roman"/>
            <w:sz w:val="24"/>
            <w:szCs w:val="24"/>
            <w:rPrChange w:id="167" w:author="nidia sofa" w:date="2021-11-26T10:05:00Z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rPrChange>
          </w:rPr>
          <w:t>jika</w:t>
        </w:r>
        <w:proofErr w:type="spellEnd"/>
        <w:r w:rsidR="00F934C5" w:rsidRPr="00F934C5">
          <w:rPr>
            <w:rFonts w:ascii="Times New Roman" w:eastAsia="Times New Roman" w:hAnsi="Times New Roman" w:cs="Times New Roman"/>
            <w:sz w:val="24"/>
            <w:szCs w:val="24"/>
            <w:rPrChange w:id="168" w:author="nidia sofa" w:date="2021-11-26T10:05:00Z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rPrChange>
          </w:rPr>
          <w:t xml:space="preserve"> </w:t>
        </w:r>
        <w:proofErr w:type="spellStart"/>
        <w:r w:rsidR="00F934C5" w:rsidRPr="00F934C5">
          <w:rPr>
            <w:rFonts w:ascii="Times New Roman" w:eastAsia="Times New Roman" w:hAnsi="Times New Roman" w:cs="Times New Roman"/>
            <w:sz w:val="24"/>
            <w:szCs w:val="24"/>
            <w:rPrChange w:id="169" w:author="nidia sofa" w:date="2021-11-26T10:05:00Z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rPrChange>
          </w:rPr>
          <w:t>harus</w:t>
        </w:r>
        <w:proofErr w:type="spellEnd"/>
        <w:r w:rsidR="00F934C5" w:rsidRPr="00F934C5">
          <w:rPr>
            <w:rFonts w:ascii="Times New Roman" w:eastAsia="Times New Roman" w:hAnsi="Times New Roman" w:cs="Times New Roman"/>
            <w:sz w:val="24"/>
            <w:szCs w:val="24"/>
            <w:rPrChange w:id="170" w:author="nidia sofa" w:date="2021-11-26T10:05:00Z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rPrChange>
          </w:rPr>
          <w:t xml:space="preserve"> </w:t>
        </w:r>
        <w:proofErr w:type="spellStart"/>
        <w:r w:rsidR="00F934C5" w:rsidRPr="00F934C5">
          <w:rPr>
            <w:rFonts w:ascii="Times New Roman" w:eastAsia="Times New Roman" w:hAnsi="Times New Roman" w:cs="Times New Roman"/>
            <w:sz w:val="24"/>
            <w:szCs w:val="24"/>
            <w:rPrChange w:id="171" w:author="nidia sofa" w:date="2021-11-26T10:05:00Z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rPrChange>
          </w:rPr>
          <w:t>dikeluarkan</w:t>
        </w:r>
        <w:proofErr w:type="spellEnd"/>
        <w:r w:rsidR="00F934C5" w:rsidRPr="00F934C5">
          <w:rPr>
            <w:rFonts w:ascii="Times New Roman" w:eastAsia="Times New Roman" w:hAnsi="Times New Roman" w:cs="Times New Roman"/>
            <w:sz w:val="24"/>
            <w:szCs w:val="24"/>
            <w:rPrChange w:id="172" w:author="nidia sofa" w:date="2021-11-26T10:05:00Z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rPrChange>
          </w:rPr>
          <w:t xml:space="preserve"> </w:t>
        </w:r>
        <w:proofErr w:type="spellStart"/>
        <w:r w:rsidR="00F934C5" w:rsidRPr="00F934C5">
          <w:rPr>
            <w:rFonts w:ascii="Times New Roman" w:eastAsia="Times New Roman" w:hAnsi="Times New Roman" w:cs="Times New Roman"/>
            <w:sz w:val="24"/>
            <w:szCs w:val="24"/>
            <w:rPrChange w:id="173" w:author="nidia sofa" w:date="2021-11-26T10:05:00Z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rPrChange>
          </w:rPr>
          <w:t>saat</w:t>
        </w:r>
        <w:proofErr w:type="spellEnd"/>
        <w:r w:rsidR="00F934C5" w:rsidRPr="00F934C5">
          <w:rPr>
            <w:rFonts w:ascii="Times New Roman" w:eastAsia="Times New Roman" w:hAnsi="Times New Roman" w:cs="Times New Roman"/>
            <w:sz w:val="24"/>
            <w:szCs w:val="24"/>
            <w:rPrChange w:id="174" w:author="nidia sofa" w:date="2021-11-26T10:05:00Z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rPrChange>
          </w:rPr>
          <w:t xml:space="preserve"> </w:t>
        </w:r>
        <w:proofErr w:type="spellStart"/>
        <w:r w:rsidR="00F934C5" w:rsidRPr="00F934C5">
          <w:rPr>
            <w:rFonts w:ascii="Times New Roman" w:eastAsia="Times New Roman" w:hAnsi="Times New Roman" w:cs="Times New Roman"/>
            <w:sz w:val="24"/>
            <w:szCs w:val="24"/>
            <w:rPrChange w:id="175" w:author="nidia sofa" w:date="2021-11-26T10:05:00Z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rPrChange>
          </w:rPr>
          <w:t>cuaca</w:t>
        </w:r>
        <w:proofErr w:type="spellEnd"/>
        <w:r w:rsidR="00F934C5" w:rsidRPr="00F934C5">
          <w:rPr>
            <w:rFonts w:ascii="Times New Roman" w:eastAsia="Times New Roman" w:hAnsi="Times New Roman" w:cs="Times New Roman"/>
            <w:sz w:val="24"/>
            <w:szCs w:val="24"/>
            <w:rPrChange w:id="176" w:author="nidia sofa" w:date="2021-11-26T10:05:00Z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rPrChange>
          </w:rPr>
          <w:t xml:space="preserve"> </w:t>
        </w:r>
        <w:proofErr w:type="spellStart"/>
        <w:r w:rsidR="00F934C5" w:rsidRPr="00F934C5">
          <w:rPr>
            <w:rFonts w:ascii="Times New Roman" w:eastAsia="Times New Roman" w:hAnsi="Times New Roman" w:cs="Times New Roman"/>
            <w:sz w:val="24"/>
            <w:szCs w:val="24"/>
            <w:rPrChange w:id="177" w:author="nidia sofa" w:date="2021-11-26T10:05:00Z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rPrChange>
          </w:rPr>
          <w:t>sedang</w:t>
        </w:r>
        <w:proofErr w:type="spellEnd"/>
        <w:r w:rsidR="00F934C5" w:rsidRPr="00F934C5">
          <w:rPr>
            <w:rFonts w:ascii="Times New Roman" w:eastAsia="Times New Roman" w:hAnsi="Times New Roman" w:cs="Times New Roman"/>
            <w:sz w:val="24"/>
            <w:szCs w:val="24"/>
            <w:rPrChange w:id="178" w:author="nidia sofa" w:date="2021-11-26T10:05:00Z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rPrChange>
          </w:rPr>
          <w:t xml:space="preserve"> </w:t>
        </w:r>
        <w:proofErr w:type="spellStart"/>
        <w:r w:rsidR="00F934C5" w:rsidRPr="00F934C5">
          <w:rPr>
            <w:rFonts w:ascii="Times New Roman" w:eastAsia="Times New Roman" w:hAnsi="Times New Roman" w:cs="Times New Roman"/>
            <w:sz w:val="24"/>
            <w:szCs w:val="24"/>
            <w:rPrChange w:id="179" w:author="nidia sofa" w:date="2021-11-26T10:05:00Z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rPrChange>
          </w:rPr>
          <w:t>hujan</w:t>
        </w:r>
        <w:proofErr w:type="spellEnd"/>
        <w:r w:rsidR="00F934C5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F934C5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 w:rsidR="00F934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80" w:author="nidia sofa" w:date="2021-11-26T10:05:00Z">
        <w:r w:rsidRPr="00F934C5" w:rsidDel="00F934C5">
          <w:rPr>
            <w:rFonts w:ascii="Times New Roman" w:eastAsia="Times New Roman" w:hAnsi="Times New Roman" w:cs="Times New Roman"/>
            <w:sz w:val="24"/>
            <w:szCs w:val="24"/>
            <w:rPrChange w:id="181" w:author="nidia sofa" w:date="2021-11-26T10:05:00Z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rPrChange>
          </w:rPr>
          <w:delText xml:space="preserve">ebagai bahan persediaan karena mau keluar di waktu hujan itu </w:delText>
        </w:r>
      </w:del>
      <w:proofErr w:type="spellStart"/>
      <w:r w:rsidRPr="00F934C5">
        <w:rPr>
          <w:rFonts w:ascii="Times New Roman" w:eastAsia="Times New Roman" w:hAnsi="Times New Roman" w:cs="Times New Roman"/>
          <w:sz w:val="24"/>
          <w:szCs w:val="24"/>
          <w:rPrChange w:id="182" w:author="nidia sofa" w:date="2021-11-26T10:05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>membuat</w:t>
      </w:r>
      <w:proofErr w:type="spellEnd"/>
      <w:r w:rsidRPr="00F934C5">
        <w:rPr>
          <w:rFonts w:ascii="Times New Roman" w:eastAsia="Times New Roman" w:hAnsi="Times New Roman" w:cs="Times New Roman"/>
          <w:sz w:val="24"/>
          <w:szCs w:val="24"/>
          <w:rPrChange w:id="183" w:author="nidia sofa" w:date="2021-11-26T10:05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 xml:space="preserve"> </w:t>
      </w:r>
      <w:proofErr w:type="spellStart"/>
      <w:r w:rsidRPr="00F934C5">
        <w:rPr>
          <w:rFonts w:ascii="Times New Roman" w:eastAsia="Times New Roman" w:hAnsi="Times New Roman" w:cs="Times New Roman"/>
          <w:sz w:val="24"/>
          <w:szCs w:val="24"/>
          <w:rPrChange w:id="184" w:author="nidia sofa" w:date="2021-11-26T10:05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>kita</w:t>
      </w:r>
      <w:proofErr w:type="spellEnd"/>
      <w:r w:rsidRPr="00F934C5">
        <w:rPr>
          <w:rFonts w:ascii="Times New Roman" w:eastAsia="Times New Roman" w:hAnsi="Times New Roman" w:cs="Times New Roman"/>
          <w:sz w:val="24"/>
          <w:szCs w:val="24"/>
          <w:rPrChange w:id="185" w:author="nidia sofa" w:date="2021-11-26T10:05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 xml:space="preserve"> </w:t>
      </w:r>
      <w:proofErr w:type="spellStart"/>
      <w:r w:rsidRPr="00F934C5">
        <w:rPr>
          <w:rFonts w:ascii="Times New Roman" w:eastAsia="Times New Roman" w:hAnsi="Times New Roman" w:cs="Times New Roman"/>
          <w:sz w:val="24"/>
          <w:szCs w:val="24"/>
          <w:rPrChange w:id="186" w:author="nidia sofa" w:date="2021-11-26T10:05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>berpikir</w:t>
      </w:r>
      <w:proofErr w:type="spellEnd"/>
      <w:r w:rsidRPr="00F934C5">
        <w:rPr>
          <w:rFonts w:ascii="Times New Roman" w:eastAsia="Times New Roman" w:hAnsi="Times New Roman" w:cs="Times New Roman"/>
          <w:sz w:val="24"/>
          <w:szCs w:val="24"/>
          <w:rPrChange w:id="187" w:author="nidia sofa" w:date="2021-11-26T10:05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 xml:space="preserve"> </w:t>
      </w:r>
      <w:del w:id="188" w:author="nidia sofa" w:date="2021-11-26T10:05:00Z">
        <w:r w:rsidRPr="00F934C5" w:rsidDel="00F934C5">
          <w:rPr>
            <w:rFonts w:ascii="Times New Roman" w:eastAsia="Times New Roman" w:hAnsi="Times New Roman" w:cs="Times New Roman"/>
            <w:sz w:val="24"/>
            <w:szCs w:val="24"/>
            <w:rPrChange w:id="189" w:author="nidia sofa" w:date="2021-11-26T10:05:00Z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rPrChange>
          </w:rPr>
          <w:delText>berkali-kali</w:delText>
        </w:r>
      </w:del>
      <w:proofErr w:type="spellStart"/>
      <w:ins w:id="190" w:author="nidia sofa" w:date="2021-11-26T10:05:00Z">
        <w:r w:rsidR="00F934C5">
          <w:rPr>
            <w:rFonts w:ascii="Times New Roman" w:eastAsia="Times New Roman" w:hAnsi="Times New Roman" w:cs="Times New Roman"/>
            <w:sz w:val="24"/>
            <w:szCs w:val="24"/>
          </w:rPr>
          <w:t>berulang</w:t>
        </w:r>
        <w:proofErr w:type="spellEnd"/>
        <w:r w:rsidR="00F934C5">
          <w:rPr>
            <w:rFonts w:ascii="Times New Roman" w:eastAsia="Times New Roman" w:hAnsi="Times New Roman" w:cs="Times New Roman"/>
            <w:sz w:val="24"/>
            <w:szCs w:val="24"/>
          </w:rPr>
          <w:t xml:space="preserve"> kali </w:t>
        </w:r>
        <w:proofErr w:type="spellStart"/>
        <w:r w:rsidR="00F934C5">
          <w:rPr>
            <w:rFonts w:ascii="Times New Roman" w:eastAsia="Times New Roman" w:hAnsi="Times New Roman" w:cs="Times New Roman"/>
            <w:sz w:val="24"/>
            <w:szCs w:val="24"/>
          </w:rPr>
          <w:t>untuk</w:t>
        </w:r>
        <w:proofErr w:type="spellEnd"/>
        <w:r w:rsidR="00F934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934C5">
          <w:rPr>
            <w:rFonts w:ascii="Times New Roman" w:eastAsia="Times New Roman" w:hAnsi="Times New Roman" w:cs="Times New Roman"/>
            <w:sz w:val="24"/>
            <w:szCs w:val="24"/>
          </w:rPr>
          <w:t>mengambilnya</w:t>
        </w:r>
        <w:proofErr w:type="spellEnd"/>
        <w:r w:rsidR="00F934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934C5"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  <w:proofErr w:type="spellEnd"/>
        <w:r w:rsidR="00F934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191" w:author="nidia sofa" w:date="2021-11-26T10:06:00Z">
        <w:r w:rsidR="00F934C5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192" w:author="nidia sofa" w:date="2021-11-26T10:06:00Z">
        <w:r w:rsidRPr="00F934C5" w:rsidDel="00F934C5">
          <w:rPr>
            <w:rFonts w:ascii="Times New Roman" w:eastAsia="Times New Roman" w:hAnsi="Times New Roman" w:cs="Times New Roman"/>
            <w:sz w:val="24"/>
            <w:szCs w:val="24"/>
            <w:rPrChange w:id="193" w:author="nidia sofa" w:date="2021-11-26T10:05:00Z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rPrChange>
          </w:rPr>
          <w:delText xml:space="preserve">. </w:delText>
        </w:r>
      </w:del>
      <w:del w:id="194" w:author="nidia sofa" w:date="2021-11-26T10:05:00Z">
        <w:r w:rsidRPr="00F934C5" w:rsidDel="00F934C5">
          <w:rPr>
            <w:rFonts w:ascii="Times New Roman" w:eastAsia="Times New Roman" w:hAnsi="Times New Roman" w:cs="Times New Roman"/>
            <w:sz w:val="24"/>
            <w:szCs w:val="24"/>
            <w:rPrChange w:id="195" w:author="nidia sofa" w:date="2021-11-26T10:05:00Z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rPrChange>
          </w:rPr>
          <w:delText>A</w:delText>
        </w:r>
      </w:del>
      <w:r w:rsidRPr="00F934C5">
        <w:rPr>
          <w:rFonts w:ascii="Times New Roman" w:eastAsia="Times New Roman" w:hAnsi="Times New Roman" w:cs="Times New Roman"/>
          <w:sz w:val="24"/>
          <w:szCs w:val="24"/>
          <w:rPrChange w:id="196" w:author="nidia sofa" w:date="2021-11-26T10:05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>kan</w:t>
      </w:r>
      <w:proofErr w:type="spellEnd"/>
      <w:r w:rsidRPr="00F934C5">
        <w:rPr>
          <w:rFonts w:ascii="Times New Roman" w:eastAsia="Times New Roman" w:hAnsi="Times New Roman" w:cs="Times New Roman"/>
          <w:sz w:val="24"/>
          <w:szCs w:val="24"/>
          <w:rPrChange w:id="197" w:author="nidia sofa" w:date="2021-11-26T10:05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 xml:space="preserve"> </w:t>
      </w:r>
      <w:proofErr w:type="spellStart"/>
      <w:r w:rsidRPr="00F934C5">
        <w:rPr>
          <w:rFonts w:ascii="Times New Roman" w:eastAsia="Times New Roman" w:hAnsi="Times New Roman" w:cs="Times New Roman"/>
          <w:sz w:val="24"/>
          <w:szCs w:val="24"/>
          <w:rPrChange w:id="198" w:author="nidia sofa" w:date="2021-11-26T10:05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>merepotkan</w:t>
      </w:r>
      <w:proofErr w:type="spellEnd"/>
      <w:r w:rsidRPr="00F934C5">
        <w:rPr>
          <w:rFonts w:ascii="Times New Roman" w:eastAsia="Times New Roman" w:hAnsi="Times New Roman" w:cs="Times New Roman"/>
          <w:sz w:val="24"/>
          <w:szCs w:val="24"/>
          <w:rPrChange w:id="199" w:author="nidia sofa" w:date="2021-11-26T10:05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>.</w:t>
      </w:r>
    </w:p>
    <w:p w14:paraId="7E4C6FB6" w14:textId="766FBE6B" w:rsidR="00927764" w:rsidRPr="00F934C5" w:rsidRDefault="00F934C5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en-ID"/>
          <w:rPrChange w:id="200" w:author="nidia sofa" w:date="2021-11-26T10:07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</w:pPr>
      <w:proofErr w:type="spellStart"/>
      <w:ins w:id="201" w:author="nidia sofa" w:date="2021-11-26T10:06:00Z">
        <w:r w:rsidRPr="00F934C5">
          <w:rPr>
            <w:rFonts w:ascii="Times New Roman" w:eastAsia="Times New Roman" w:hAnsi="Times New Roman" w:cs="Times New Roman"/>
            <w:sz w:val="24"/>
            <w:szCs w:val="24"/>
            <w:rPrChange w:id="202" w:author="nidia sofa" w:date="2021-11-26T10:06:00Z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rPrChange>
          </w:rPr>
          <w:t>Sebenanrnya</w:t>
        </w:r>
        <w:proofErr w:type="spellEnd"/>
        <w:r w:rsidRPr="00F934C5">
          <w:rPr>
            <w:rFonts w:ascii="Times New Roman" w:eastAsia="Times New Roman" w:hAnsi="Times New Roman" w:cs="Times New Roman"/>
            <w:sz w:val="24"/>
            <w:szCs w:val="24"/>
            <w:rPrChange w:id="203" w:author="nidia sofa" w:date="2021-11-26T10:06:00Z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rPrChange>
          </w:rPr>
          <w:t xml:space="preserve"> </w:t>
        </w:r>
        <w:proofErr w:type="spellStart"/>
        <w:r w:rsidRPr="00F934C5">
          <w:rPr>
            <w:rFonts w:ascii="Times New Roman" w:eastAsia="Times New Roman" w:hAnsi="Times New Roman" w:cs="Times New Roman"/>
            <w:sz w:val="24"/>
            <w:szCs w:val="24"/>
            <w:rPrChange w:id="204" w:author="nidia sofa" w:date="2021-11-26T10:06:00Z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rPrChange>
          </w:rPr>
          <w:t>t</w:t>
        </w:r>
      </w:ins>
      <w:del w:id="205" w:author="nidia sofa" w:date="2021-11-26T10:06:00Z">
        <w:r w:rsidR="00927764" w:rsidRPr="00F934C5" w:rsidDel="00F934C5">
          <w:rPr>
            <w:rFonts w:ascii="Times New Roman" w:eastAsia="Times New Roman" w:hAnsi="Times New Roman" w:cs="Times New Roman"/>
            <w:sz w:val="24"/>
            <w:szCs w:val="24"/>
            <w:rPrChange w:id="206" w:author="nidia sofa" w:date="2021-11-26T10:06:00Z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rPrChange>
          </w:rPr>
          <w:delText>T</w:delText>
        </w:r>
      </w:del>
      <w:r w:rsidR="00927764" w:rsidRPr="00F934C5">
        <w:rPr>
          <w:rFonts w:ascii="Times New Roman" w:eastAsia="Times New Roman" w:hAnsi="Times New Roman" w:cs="Times New Roman"/>
          <w:sz w:val="24"/>
          <w:szCs w:val="24"/>
          <w:rPrChange w:id="207" w:author="nidia sofa" w:date="2021-11-26T10:06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>idak</w:t>
      </w:r>
      <w:proofErr w:type="spellEnd"/>
      <w:r w:rsidR="00927764" w:rsidRPr="00F934C5">
        <w:rPr>
          <w:rFonts w:ascii="Times New Roman" w:eastAsia="Times New Roman" w:hAnsi="Times New Roman" w:cs="Times New Roman"/>
          <w:sz w:val="24"/>
          <w:szCs w:val="24"/>
          <w:rPrChange w:id="208" w:author="nidia sofa" w:date="2021-11-26T10:06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 xml:space="preserve"> </w:t>
      </w:r>
      <w:proofErr w:type="spellStart"/>
      <w:r w:rsidR="00927764" w:rsidRPr="00F934C5">
        <w:rPr>
          <w:rFonts w:ascii="Times New Roman" w:eastAsia="Times New Roman" w:hAnsi="Times New Roman" w:cs="Times New Roman"/>
          <w:sz w:val="24"/>
          <w:szCs w:val="24"/>
          <w:rPrChange w:id="209" w:author="nidia sofa" w:date="2021-11-26T10:06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>ada</w:t>
      </w:r>
      <w:proofErr w:type="spellEnd"/>
      <w:r w:rsidR="00927764" w:rsidRPr="00F934C5">
        <w:rPr>
          <w:rFonts w:ascii="Times New Roman" w:eastAsia="Times New Roman" w:hAnsi="Times New Roman" w:cs="Times New Roman"/>
          <w:sz w:val="24"/>
          <w:szCs w:val="24"/>
          <w:rPrChange w:id="210" w:author="nidia sofa" w:date="2021-11-26T10:06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 xml:space="preserve"> </w:t>
      </w:r>
      <w:proofErr w:type="spellStart"/>
      <w:r w:rsidR="00927764" w:rsidRPr="00F934C5">
        <w:rPr>
          <w:rFonts w:ascii="Times New Roman" w:eastAsia="Times New Roman" w:hAnsi="Times New Roman" w:cs="Times New Roman"/>
          <w:sz w:val="24"/>
          <w:szCs w:val="24"/>
          <w:rPrChange w:id="211" w:author="nidia sofa" w:date="2021-11-26T10:06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>salahnya</w:t>
      </w:r>
      <w:proofErr w:type="spellEnd"/>
      <w:r w:rsidR="00927764" w:rsidRPr="00F934C5">
        <w:rPr>
          <w:rFonts w:ascii="Times New Roman" w:eastAsia="Times New Roman" w:hAnsi="Times New Roman" w:cs="Times New Roman"/>
          <w:sz w:val="24"/>
          <w:szCs w:val="24"/>
          <w:rPrChange w:id="212" w:author="nidia sofa" w:date="2021-11-26T10:06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 xml:space="preserve"> </w:t>
      </w:r>
      <w:proofErr w:type="spellStart"/>
      <w:r w:rsidR="00927764" w:rsidRPr="00F934C5">
        <w:rPr>
          <w:rFonts w:ascii="Times New Roman" w:eastAsia="Times New Roman" w:hAnsi="Times New Roman" w:cs="Times New Roman"/>
          <w:sz w:val="24"/>
          <w:szCs w:val="24"/>
          <w:rPrChange w:id="213" w:author="nidia sofa" w:date="2021-11-26T10:06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>makan</w:t>
      </w:r>
      <w:proofErr w:type="spellEnd"/>
      <w:r w:rsidR="00927764" w:rsidRPr="00F934C5">
        <w:rPr>
          <w:rFonts w:ascii="Times New Roman" w:eastAsia="Times New Roman" w:hAnsi="Times New Roman" w:cs="Times New Roman"/>
          <w:sz w:val="24"/>
          <w:szCs w:val="24"/>
          <w:rPrChange w:id="214" w:author="nidia sofa" w:date="2021-11-26T10:06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 xml:space="preserve"> </w:t>
      </w:r>
      <w:ins w:id="215" w:author="nidia sofa" w:date="2021-11-26T10:06:00Z">
        <w:r w:rsidRPr="00F934C5">
          <w:rPr>
            <w:rFonts w:ascii="Times New Roman" w:eastAsia="Times New Roman" w:hAnsi="Times New Roman" w:cs="Times New Roman"/>
            <w:sz w:val="24"/>
            <w:szCs w:val="24"/>
            <w:rPrChange w:id="216" w:author="nidia sofa" w:date="2021-11-26T10:06:00Z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rPrChange>
          </w:rPr>
          <w:t xml:space="preserve">di </w:t>
        </w:r>
      </w:ins>
      <w:proofErr w:type="spellStart"/>
      <w:r w:rsidR="00927764" w:rsidRPr="00F934C5">
        <w:rPr>
          <w:rFonts w:ascii="Times New Roman" w:eastAsia="Times New Roman" w:hAnsi="Times New Roman" w:cs="Times New Roman"/>
          <w:sz w:val="24"/>
          <w:szCs w:val="24"/>
          <w:rPrChange w:id="217" w:author="nidia sofa" w:date="2021-11-26T10:06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>saat</w:t>
      </w:r>
      <w:proofErr w:type="spellEnd"/>
      <w:r w:rsidR="00927764" w:rsidRPr="00F934C5">
        <w:rPr>
          <w:rFonts w:ascii="Times New Roman" w:eastAsia="Times New Roman" w:hAnsi="Times New Roman" w:cs="Times New Roman"/>
          <w:sz w:val="24"/>
          <w:szCs w:val="24"/>
          <w:rPrChange w:id="218" w:author="nidia sofa" w:date="2021-11-26T10:06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 xml:space="preserve"> </w:t>
      </w:r>
      <w:proofErr w:type="spellStart"/>
      <w:r w:rsidR="00927764" w:rsidRPr="00F934C5">
        <w:rPr>
          <w:rFonts w:ascii="Times New Roman" w:eastAsia="Times New Roman" w:hAnsi="Times New Roman" w:cs="Times New Roman"/>
          <w:sz w:val="24"/>
          <w:szCs w:val="24"/>
          <w:rPrChange w:id="219" w:author="nidia sofa" w:date="2021-11-26T10:06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>hujan</w:t>
      </w:r>
      <w:proofErr w:type="spellEnd"/>
      <w:r w:rsidR="00927764" w:rsidRPr="00F934C5">
        <w:rPr>
          <w:rFonts w:ascii="Times New Roman" w:eastAsia="Times New Roman" w:hAnsi="Times New Roman" w:cs="Times New Roman"/>
          <w:sz w:val="24"/>
          <w:szCs w:val="24"/>
          <w:rPrChange w:id="220" w:author="nidia sofa" w:date="2021-11-26T10:06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>.</w:t>
      </w:r>
      <w:ins w:id="221" w:author="nidia sofa" w:date="2021-11-26T10:06:00Z">
        <w:r>
          <w:rPr>
            <w:rFonts w:ascii="Times New Roman" w:eastAsia="Times New Roman" w:hAnsi="Times New Roman" w:cs="Times New Roman"/>
            <w:sz w:val="24"/>
            <w:szCs w:val="24"/>
            <w:lang w:val="en-ID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  <w:lang w:val="en-ID"/>
          </w:rPr>
          <w:t>Kesalahan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  <w:lang w:val="en-ID"/>
          </w:rPr>
          <w:t xml:space="preserve"> yang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  <w:lang w:val="en-ID"/>
          </w:rPr>
          <w:t>sering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  <w:lang w:val="en-ID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  <w:lang w:val="en-ID"/>
          </w:rPr>
          <w:t>dibuat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  <w:lang w:val="en-ID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  <w:lang w:val="en-ID"/>
          </w:rPr>
          <w:t>adalah</w:t>
        </w:r>
      </w:ins>
      <w:proofErr w:type="spellEnd"/>
      <w:del w:id="222" w:author="nidia sofa" w:date="2021-11-26T10:06:00Z">
        <w:r w:rsidR="00927764" w:rsidRPr="00F934C5" w:rsidDel="00F934C5">
          <w:rPr>
            <w:rFonts w:ascii="Times New Roman" w:eastAsia="Times New Roman" w:hAnsi="Times New Roman" w:cs="Times New Roman"/>
            <w:sz w:val="24"/>
            <w:szCs w:val="24"/>
            <w:rPrChange w:id="223" w:author="nidia sofa" w:date="2021-11-26T10:06:00Z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rPrChange>
          </w:rPr>
          <w:delText xml:space="preserve"> </w:delText>
        </w:r>
        <w:r w:rsidR="00927764" w:rsidRPr="00F934C5" w:rsidDel="00F934C5">
          <w:rPr>
            <w:rFonts w:ascii="Times New Roman" w:eastAsia="Times New Roman" w:hAnsi="Times New Roman" w:cs="Times New Roman"/>
            <w:sz w:val="24"/>
            <w:szCs w:val="24"/>
            <w:lang w:val="en-ID"/>
            <w:rPrChange w:id="224" w:author="nidia sofa" w:date="2021-11-26T10:06:00Z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rPrChange>
          </w:rPr>
          <w:delText>Yang sering membuatnya</w:delText>
        </w:r>
      </w:del>
      <w:r w:rsidR="00927764" w:rsidRPr="00F934C5">
        <w:rPr>
          <w:rFonts w:ascii="Times New Roman" w:eastAsia="Times New Roman" w:hAnsi="Times New Roman" w:cs="Times New Roman"/>
          <w:sz w:val="24"/>
          <w:szCs w:val="24"/>
          <w:lang w:val="en-ID"/>
          <w:rPrChange w:id="225" w:author="nidia sofa" w:date="2021-11-26T10:06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 xml:space="preserve"> </w:t>
      </w:r>
      <w:del w:id="226" w:author="nidia sofa" w:date="2021-11-26T10:06:00Z">
        <w:r w:rsidR="00927764" w:rsidRPr="00F934C5" w:rsidDel="00F934C5">
          <w:rPr>
            <w:rFonts w:ascii="Times New Roman" w:eastAsia="Times New Roman" w:hAnsi="Times New Roman" w:cs="Times New Roman"/>
            <w:sz w:val="24"/>
            <w:szCs w:val="24"/>
            <w:lang w:val="en-ID"/>
            <w:rPrChange w:id="227" w:author="nidia sofa" w:date="2021-11-26T10:06:00Z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rPrChange>
          </w:rPr>
          <w:delText>salah adalah</w:delText>
        </w:r>
      </w:del>
      <w:proofErr w:type="spellStart"/>
      <w:ins w:id="228" w:author="nidia sofa" w:date="2021-11-26T10:06:00Z">
        <w:r>
          <w:rPr>
            <w:rFonts w:ascii="Times New Roman" w:eastAsia="Times New Roman" w:hAnsi="Times New Roman" w:cs="Times New Roman"/>
            <w:sz w:val="24"/>
            <w:szCs w:val="24"/>
            <w:lang w:val="en-ID"/>
          </w:rPr>
          <w:t>dalam</w:t>
        </w:r>
      </w:ins>
      <w:proofErr w:type="spellEnd"/>
      <w:r w:rsidR="00927764" w:rsidRPr="00F934C5">
        <w:rPr>
          <w:rFonts w:ascii="Times New Roman" w:eastAsia="Times New Roman" w:hAnsi="Times New Roman" w:cs="Times New Roman"/>
          <w:sz w:val="24"/>
          <w:szCs w:val="24"/>
          <w:lang w:val="en-ID"/>
          <w:rPrChange w:id="229" w:author="nidia sofa" w:date="2021-11-26T10:06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 xml:space="preserve"> </w:t>
      </w:r>
      <w:proofErr w:type="spellStart"/>
      <w:r w:rsidR="00927764" w:rsidRPr="00F934C5">
        <w:rPr>
          <w:rFonts w:ascii="Times New Roman" w:eastAsia="Times New Roman" w:hAnsi="Times New Roman" w:cs="Times New Roman"/>
          <w:sz w:val="24"/>
          <w:szCs w:val="24"/>
          <w:lang w:val="en-ID"/>
          <w:rPrChange w:id="230" w:author="nidia sofa" w:date="2021-11-26T10:06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>pemilihan</w:t>
      </w:r>
      <w:proofErr w:type="spellEnd"/>
      <w:r w:rsidR="00927764" w:rsidRPr="00F934C5">
        <w:rPr>
          <w:rFonts w:ascii="Times New Roman" w:eastAsia="Times New Roman" w:hAnsi="Times New Roman" w:cs="Times New Roman"/>
          <w:sz w:val="24"/>
          <w:szCs w:val="24"/>
          <w:lang w:val="en-ID"/>
          <w:rPrChange w:id="231" w:author="nidia sofa" w:date="2021-11-26T10:06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 xml:space="preserve"> </w:t>
      </w:r>
      <w:proofErr w:type="spellStart"/>
      <w:r w:rsidR="00927764" w:rsidRPr="00F934C5">
        <w:rPr>
          <w:rFonts w:ascii="Times New Roman" w:eastAsia="Times New Roman" w:hAnsi="Times New Roman" w:cs="Times New Roman"/>
          <w:sz w:val="24"/>
          <w:szCs w:val="24"/>
          <w:lang w:val="en-ID"/>
          <w:rPrChange w:id="232" w:author="nidia sofa" w:date="2021-11-26T10:06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>makanan</w:t>
      </w:r>
      <w:proofErr w:type="spellEnd"/>
      <w:ins w:id="233" w:author="nidia sofa" w:date="2021-11-26T10:06:00Z">
        <w:r>
          <w:rPr>
            <w:rFonts w:ascii="Times New Roman" w:eastAsia="Times New Roman" w:hAnsi="Times New Roman" w:cs="Times New Roman"/>
            <w:sz w:val="24"/>
            <w:szCs w:val="24"/>
            <w:lang w:val="en-ID"/>
          </w:rPr>
          <w:t xml:space="preserve">. Kita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  <w:lang w:val="en-ID"/>
          </w:rPr>
          <w:t>sering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  <w:lang w:val="en-ID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  <w:lang w:val="en-ID"/>
          </w:rPr>
          <w:t>tidak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  <w:lang w:val="en-ID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  <w:lang w:val="en-ID"/>
          </w:rPr>
          <w:t>menyadari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  <w:lang w:val="en-ID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  <w:lang w:val="en-ID"/>
          </w:rPr>
          <w:t>kandungannya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  <w:lang w:val="en-ID"/>
          </w:rPr>
          <w:t xml:space="preserve">. </w:t>
        </w:r>
      </w:ins>
      <w:del w:id="234" w:author="nidia sofa" w:date="2021-11-26T10:06:00Z">
        <w:r w:rsidR="00927764" w:rsidRPr="00F934C5" w:rsidDel="00F934C5">
          <w:rPr>
            <w:rFonts w:ascii="Times New Roman" w:eastAsia="Times New Roman" w:hAnsi="Times New Roman" w:cs="Times New Roman"/>
            <w:sz w:val="24"/>
            <w:szCs w:val="24"/>
            <w:lang w:val="en-ID"/>
            <w:rPrChange w:id="235" w:author="nidia sofa" w:date="2021-11-26T10:06:00Z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rPrChange>
          </w:rPr>
          <w:delText xml:space="preserve"> kita yang tidak tahu diri. </w:delText>
        </w:r>
      </w:del>
      <w:r w:rsidR="00927764" w:rsidRPr="00F934C5">
        <w:rPr>
          <w:rFonts w:ascii="Times New Roman" w:eastAsia="Times New Roman" w:hAnsi="Times New Roman" w:cs="Times New Roman"/>
          <w:sz w:val="24"/>
          <w:szCs w:val="24"/>
          <w:lang w:val="en-ID"/>
          <w:rPrChange w:id="236" w:author="nidia sofa" w:date="2021-11-26T10:07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 xml:space="preserve">Yang </w:t>
      </w:r>
      <w:proofErr w:type="spellStart"/>
      <w:r w:rsidR="00927764" w:rsidRPr="00F934C5">
        <w:rPr>
          <w:rFonts w:ascii="Times New Roman" w:eastAsia="Times New Roman" w:hAnsi="Times New Roman" w:cs="Times New Roman"/>
          <w:sz w:val="24"/>
          <w:szCs w:val="24"/>
          <w:lang w:val="en-ID"/>
          <w:rPrChange w:id="237" w:author="nidia sofa" w:date="2021-11-26T10:07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>penting</w:t>
      </w:r>
      <w:proofErr w:type="spellEnd"/>
      <w:r w:rsidR="00927764" w:rsidRPr="00F934C5">
        <w:rPr>
          <w:rFonts w:ascii="Times New Roman" w:eastAsia="Times New Roman" w:hAnsi="Times New Roman" w:cs="Times New Roman"/>
          <w:sz w:val="24"/>
          <w:szCs w:val="24"/>
          <w:lang w:val="en-ID"/>
          <w:rPrChange w:id="238" w:author="nidia sofa" w:date="2021-11-26T10:07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 xml:space="preserve"> </w:t>
      </w:r>
      <w:proofErr w:type="spellStart"/>
      <w:r w:rsidR="00927764" w:rsidRPr="00F934C5">
        <w:rPr>
          <w:rFonts w:ascii="Times New Roman" w:eastAsia="Times New Roman" w:hAnsi="Times New Roman" w:cs="Times New Roman"/>
          <w:sz w:val="24"/>
          <w:szCs w:val="24"/>
          <w:lang w:val="en-ID"/>
          <w:rPrChange w:id="239" w:author="nidia sofa" w:date="2021-11-26T10:07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>enak</w:t>
      </w:r>
      <w:proofErr w:type="spellEnd"/>
      <w:r w:rsidR="00927764" w:rsidRPr="00F934C5">
        <w:rPr>
          <w:rFonts w:ascii="Times New Roman" w:eastAsia="Times New Roman" w:hAnsi="Times New Roman" w:cs="Times New Roman"/>
          <w:sz w:val="24"/>
          <w:szCs w:val="24"/>
          <w:lang w:val="en-ID"/>
          <w:rPrChange w:id="240" w:author="nidia sofa" w:date="2021-11-26T10:07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 xml:space="preserve">, </w:t>
      </w:r>
      <w:proofErr w:type="spellStart"/>
      <w:r w:rsidR="00927764" w:rsidRPr="00F934C5">
        <w:rPr>
          <w:rFonts w:ascii="Times New Roman" w:eastAsia="Times New Roman" w:hAnsi="Times New Roman" w:cs="Times New Roman"/>
          <w:sz w:val="24"/>
          <w:szCs w:val="24"/>
          <w:lang w:val="en-ID"/>
          <w:rPrChange w:id="241" w:author="nidia sofa" w:date="2021-11-26T10:07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>kalori</w:t>
      </w:r>
      <w:proofErr w:type="spellEnd"/>
      <w:r w:rsidR="00927764" w:rsidRPr="00F934C5">
        <w:rPr>
          <w:rFonts w:ascii="Times New Roman" w:eastAsia="Times New Roman" w:hAnsi="Times New Roman" w:cs="Times New Roman"/>
          <w:sz w:val="24"/>
          <w:szCs w:val="24"/>
          <w:lang w:val="en-ID"/>
          <w:rPrChange w:id="242" w:author="nidia sofa" w:date="2021-11-26T10:07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 xml:space="preserve"> </w:t>
      </w:r>
      <w:proofErr w:type="spellStart"/>
      <w:r w:rsidR="00927764" w:rsidRPr="00F934C5">
        <w:rPr>
          <w:rFonts w:ascii="Times New Roman" w:eastAsia="Times New Roman" w:hAnsi="Times New Roman" w:cs="Times New Roman"/>
          <w:sz w:val="24"/>
          <w:szCs w:val="24"/>
          <w:lang w:val="en-ID"/>
          <w:rPrChange w:id="243" w:author="nidia sofa" w:date="2021-11-26T10:07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>belakangan</w:t>
      </w:r>
      <w:proofErr w:type="spellEnd"/>
      <w:ins w:id="244" w:author="nidia sofa" w:date="2021-11-26T10:07:00Z">
        <w:r>
          <w:rPr>
            <w:rFonts w:ascii="Times New Roman" w:eastAsia="Times New Roman" w:hAnsi="Times New Roman" w:cs="Times New Roman"/>
            <w:sz w:val="24"/>
            <w:szCs w:val="24"/>
            <w:lang w:val="en-ID"/>
          </w:rPr>
          <w:t>.</w:t>
        </w:r>
      </w:ins>
      <w:del w:id="245" w:author="nidia sofa" w:date="2021-11-26T10:06:00Z">
        <w:r w:rsidR="00927764" w:rsidRPr="00F934C5" w:rsidDel="00F934C5">
          <w:rPr>
            <w:rFonts w:ascii="Times New Roman" w:eastAsia="Times New Roman" w:hAnsi="Times New Roman" w:cs="Times New Roman"/>
            <w:sz w:val="24"/>
            <w:szCs w:val="24"/>
            <w:lang w:val="en-ID"/>
            <w:rPrChange w:id="246" w:author="nidia sofa" w:date="2021-11-26T10:07:00Z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rPrChange>
          </w:rPr>
          <w:delText>?</w:delText>
        </w:r>
      </w:del>
    </w:p>
    <w:p w14:paraId="556684A3" w14:textId="266B8FBC" w:rsidR="00927764" w:rsidRPr="00C50A1E" w:rsidRDefault="00F934C5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ins w:id="247" w:author="nidia sofa" w:date="2021-11-26T10:07:00Z">
        <w:r w:rsidRPr="00F934C5">
          <w:rPr>
            <w:rFonts w:ascii="Times New Roman" w:eastAsia="Times New Roman" w:hAnsi="Times New Roman" w:cs="Times New Roman"/>
            <w:sz w:val="24"/>
            <w:szCs w:val="24"/>
            <w:lang w:val="en-ID"/>
            <w:rPrChange w:id="248" w:author="nidia sofa" w:date="2021-11-26T10:07:00Z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rPrChange>
          </w:rPr>
          <w:t>Penilaian</w:t>
        </w:r>
        <w:proofErr w:type="spellEnd"/>
        <w:r w:rsidRPr="00F934C5">
          <w:rPr>
            <w:rFonts w:ascii="Times New Roman" w:eastAsia="Times New Roman" w:hAnsi="Times New Roman" w:cs="Times New Roman"/>
            <w:sz w:val="24"/>
            <w:szCs w:val="24"/>
            <w:lang w:val="en-ID"/>
            <w:rPrChange w:id="249" w:author="nidia sofa" w:date="2021-11-26T10:07:00Z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rPrChange>
          </w:rPr>
          <w:t xml:space="preserve"> </w:t>
        </w:r>
        <w:proofErr w:type="spellStart"/>
        <w:r w:rsidRPr="00F934C5">
          <w:rPr>
            <w:rFonts w:ascii="Times New Roman" w:eastAsia="Times New Roman" w:hAnsi="Times New Roman" w:cs="Times New Roman"/>
            <w:sz w:val="24"/>
            <w:szCs w:val="24"/>
            <w:lang w:val="en-ID"/>
            <w:rPrChange w:id="250" w:author="nidia sofa" w:date="2021-11-26T10:07:00Z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rPrChange>
          </w:rPr>
          <w:t>makanan</w:t>
        </w:r>
        <w:proofErr w:type="spellEnd"/>
        <w:r w:rsidRPr="00F934C5">
          <w:rPr>
            <w:rFonts w:ascii="Times New Roman" w:eastAsia="Times New Roman" w:hAnsi="Times New Roman" w:cs="Times New Roman"/>
            <w:sz w:val="24"/>
            <w:szCs w:val="24"/>
            <w:lang w:val="en-ID"/>
            <w:rPrChange w:id="251" w:author="nidia sofa" w:date="2021-11-26T10:07:00Z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rPrChange>
          </w:rPr>
          <w:t xml:space="preserve"> </w:t>
        </w:r>
        <w:proofErr w:type="spellStart"/>
        <w:r w:rsidRPr="00F934C5">
          <w:rPr>
            <w:rFonts w:ascii="Times New Roman" w:eastAsia="Times New Roman" w:hAnsi="Times New Roman" w:cs="Times New Roman"/>
            <w:sz w:val="24"/>
            <w:szCs w:val="24"/>
            <w:lang w:val="en-ID"/>
            <w:rPrChange w:id="252" w:author="nidia sofa" w:date="2021-11-26T10:07:00Z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rPrChange>
          </w:rPr>
          <w:t>bisa</w:t>
        </w:r>
        <w:proofErr w:type="spellEnd"/>
        <w:r w:rsidRPr="00F934C5">
          <w:rPr>
            <w:rFonts w:ascii="Times New Roman" w:eastAsia="Times New Roman" w:hAnsi="Times New Roman" w:cs="Times New Roman"/>
            <w:sz w:val="24"/>
            <w:szCs w:val="24"/>
            <w:lang w:val="en-ID"/>
            <w:rPrChange w:id="253" w:author="nidia sofa" w:date="2021-11-26T10:07:00Z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rPrChange>
          </w:rPr>
          <w:t xml:space="preserve"> </w:t>
        </w:r>
        <w:proofErr w:type="spellStart"/>
        <w:r w:rsidRPr="00F934C5">
          <w:rPr>
            <w:rFonts w:ascii="Times New Roman" w:eastAsia="Times New Roman" w:hAnsi="Times New Roman" w:cs="Times New Roman"/>
            <w:sz w:val="24"/>
            <w:szCs w:val="24"/>
            <w:lang w:val="en-ID"/>
            <w:rPrChange w:id="254" w:author="nidia sofa" w:date="2021-11-26T10:07:00Z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rPrChange>
          </w:rPr>
          <w:t>di</w:t>
        </w:r>
      </w:ins>
      <w:del w:id="255" w:author="nidia sofa" w:date="2021-11-26T10:07:00Z">
        <w:r w:rsidR="00927764" w:rsidRPr="00F934C5" w:rsidDel="00F934C5">
          <w:rPr>
            <w:rFonts w:ascii="Times New Roman" w:eastAsia="Times New Roman" w:hAnsi="Times New Roman" w:cs="Times New Roman"/>
            <w:sz w:val="24"/>
            <w:szCs w:val="24"/>
            <w:lang w:val="en-ID"/>
            <w:rPrChange w:id="256" w:author="nidia sofa" w:date="2021-11-26T10:07:00Z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rPrChange>
          </w:rPr>
          <w:delText xml:space="preserve">Coba deh, </w:delText>
        </w:r>
      </w:del>
      <w:r w:rsidR="00927764" w:rsidRPr="00F934C5">
        <w:rPr>
          <w:rFonts w:ascii="Times New Roman" w:eastAsia="Times New Roman" w:hAnsi="Times New Roman" w:cs="Times New Roman"/>
          <w:sz w:val="24"/>
          <w:szCs w:val="24"/>
          <w:lang w:val="en-ID"/>
          <w:rPrChange w:id="257" w:author="nidia sofa" w:date="2021-11-26T10:07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>mulai</w:t>
      </w:r>
      <w:proofErr w:type="spellEnd"/>
      <w:r w:rsidR="00927764" w:rsidRPr="00F934C5">
        <w:rPr>
          <w:rFonts w:ascii="Times New Roman" w:eastAsia="Times New Roman" w:hAnsi="Times New Roman" w:cs="Times New Roman"/>
          <w:sz w:val="24"/>
          <w:szCs w:val="24"/>
          <w:lang w:val="en-ID"/>
          <w:rPrChange w:id="258" w:author="nidia sofa" w:date="2021-11-26T10:07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 xml:space="preserve"> </w:t>
      </w:r>
      <w:del w:id="259" w:author="nidia sofa" w:date="2021-11-26T10:07:00Z">
        <w:r w:rsidR="00927764" w:rsidRPr="00F934C5" w:rsidDel="00F934C5">
          <w:rPr>
            <w:rFonts w:ascii="Times New Roman" w:eastAsia="Times New Roman" w:hAnsi="Times New Roman" w:cs="Times New Roman"/>
            <w:sz w:val="24"/>
            <w:szCs w:val="24"/>
            <w:lang w:val="en-ID"/>
            <w:rPrChange w:id="260" w:author="nidia sofa" w:date="2021-11-26T10:07:00Z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rPrChange>
          </w:rPr>
          <w:delText xml:space="preserve">aja </w:delText>
        </w:r>
      </w:del>
      <w:proofErr w:type="spellStart"/>
      <w:ins w:id="261" w:author="nidia sofa" w:date="2021-11-26T10:07:00Z">
        <w:r w:rsidR="00775A91">
          <w:rPr>
            <w:rFonts w:ascii="Times New Roman" w:eastAsia="Times New Roman" w:hAnsi="Times New Roman" w:cs="Times New Roman"/>
            <w:sz w:val="24"/>
            <w:szCs w:val="24"/>
            <w:lang w:val="en-ID"/>
          </w:rPr>
          <w:t>terlebih</w:t>
        </w:r>
        <w:proofErr w:type="spellEnd"/>
        <w:r w:rsidR="00775A91">
          <w:rPr>
            <w:rFonts w:ascii="Times New Roman" w:eastAsia="Times New Roman" w:hAnsi="Times New Roman" w:cs="Times New Roman"/>
            <w:sz w:val="24"/>
            <w:szCs w:val="24"/>
            <w:lang w:val="en-ID"/>
          </w:rPr>
          <w:t xml:space="preserve"> </w:t>
        </w:r>
        <w:proofErr w:type="spellStart"/>
        <w:r w:rsidR="00775A91">
          <w:rPr>
            <w:rFonts w:ascii="Times New Roman" w:eastAsia="Times New Roman" w:hAnsi="Times New Roman" w:cs="Times New Roman"/>
            <w:sz w:val="24"/>
            <w:szCs w:val="24"/>
            <w:lang w:val="en-ID"/>
          </w:rPr>
          <w:t>dahulu</w:t>
        </w:r>
        <w:proofErr w:type="spellEnd"/>
        <w:r w:rsidR="00775A91">
          <w:rPr>
            <w:rFonts w:ascii="Times New Roman" w:eastAsia="Times New Roman" w:hAnsi="Times New Roman" w:cs="Times New Roman"/>
            <w:sz w:val="24"/>
            <w:szCs w:val="24"/>
            <w:lang w:val="en-ID"/>
          </w:rPr>
          <w:t xml:space="preserve"> </w:t>
        </w:r>
      </w:ins>
      <w:del w:id="262" w:author="nidia sofa" w:date="2021-11-26T10:07:00Z">
        <w:r w:rsidR="00927764" w:rsidRPr="00F934C5" w:rsidDel="00775A91">
          <w:rPr>
            <w:rFonts w:ascii="Times New Roman" w:eastAsia="Times New Roman" w:hAnsi="Times New Roman" w:cs="Times New Roman"/>
            <w:sz w:val="24"/>
            <w:szCs w:val="24"/>
            <w:lang w:val="en-ID"/>
            <w:rPrChange w:id="263" w:author="nidia sofa" w:date="2021-11-26T10:07:00Z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rPrChange>
          </w:rPr>
          <w:delText xml:space="preserve">dulu </w:delText>
        </w:r>
      </w:del>
      <w:proofErr w:type="spellStart"/>
      <w:r w:rsidR="00927764" w:rsidRPr="00F934C5">
        <w:rPr>
          <w:rFonts w:ascii="Times New Roman" w:eastAsia="Times New Roman" w:hAnsi="Times New Roman" w:cs="Times New Roman"/>
          <w:sz w:val="24"/>
          <w:szCs w:val="24"/>
          <w:lang w:val="en-ID"/>
          <w:rPrChange w:id="264" w:author="nidia sofa" w:date="2021-11-26T10:07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>dengan</w:t>
      </w:r>
      <w:proofErr w:type="spellEnd"/>
      <w:r w:rsidR="00927764" w:rsidRPr="00F934C5">
        <w:rPr>
          <w:rFonts w:ascii="Times New Roman" w:eastAsia="Times New Roman" w:hAnsi="Times New Roman" w:cs="Times New Roman"/>
          <w:sz w:val="24"/>
          <w:szCs w:val="24"/>
          <w:lang w:val="en-ID"/>
          <w:rPrChange w:id="265" w:author="nidia sofa" w:date="2021-11-26T10:07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 xml:space="preserve"> </w:t>
      </w:r>
      <w:proofErr w:type="spellStart"/>
      <w:r w:rsidR="00927764" w:rsidRPr="00F934C5">
        <w:rPr>
          <w:rFonts w:ascii="Times New Roman" w:eastAsia="Times New Roman" w:hAnsi="Times New Roman" w:cs="Times New Roman"/>
          <w:sz w:val="24"/>
          <w:szCs w:val="24"/>
          <w:lang w:val="en-ID"/>
          <w:rPrChange w:id="266" w:author="nidia sofa" w:date="2021-11-26T10:07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>memperhatikan</w:t>
      </w:r>
      <w:proofErr w:type="spellEnd"/>
      <w:r w:rsidR="00927764" w:rsidRPr="00F934C5">
        <w:rPr>
          <w:rFonts w:ascii="Times New Roman" w:eastAsia="Times New Roman" w:hAnsi="Times New Roman" w:cs="Times New Roman"/>
          <w:sz w:val="24"/>
          <w:szCs w:val="24"/>
          <w:lang w:val="en-ID"/>
          <w:rPrChange w:id="267" w:author="nidia sofa" w:date="2021-11-26T10:07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 xml:space="preserve"> label </w:t>
      </w:r>
      <w:proofErr w:type="spellStart"/>
      <w:r w:rsidR="00927764" w:rsidRPr="00F934C5">
        <w:rPr>
          <w:rFonts w:ascii="Times New Roman" w:eastAsia="Times New Roman" w:hAnsi="Times New Roman" w:cs="Times New Roman"/>
          <w:sz w:val="24"/>
          <w:szCs w:val="24"/>
          <w:lang w:val="en-ID"/>
          <w:rPrChange w:id="268" w:author="nidia sofa" w:date="2021-11-26T10:07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>informasi</w:t>
      </w:r>
      <w:proofErr w:type="spellEnd"/>
      <w:r w:rsidR="00927764" w:rsidRPr="00F934C5">
        <w:rPr>
          <w:rFonts w:ascii="Times New Roman" w:eastAsia="Times New Roman" w:hAnsi="Times New Roman" w:cs="Times New Roman"/>
          <w:sz w:val="24"/>
          <w:szCs w:val="24"/>
          <w:lang w:val="en-ID"/>
          <w:rPrChange w:id="269" w:author="nidia sofa" w:date="2021-11-26T10:07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 xml:space="preserve"> </w:t>
      </w:r>
      <w:proofErr w:type="spellStart"/>
      <w:r w:rsidR="00927764" w:rsidRPr="00F934C5">
        <w:rPr>
          <w:rFonts w:ascii="Times New Roman" w:eastAsia="Times New Roman" w:hAnsi="Times New Roman" w:cs="Times New Roman"/>
          <w:sz w:val="24"/>
          <w:szCs w:val="24"/>
          <w:lang w:val="en-ID"/>
          <w:rPrChange w:id="270" w:author="nidia sofa" w:date="2021-11-26T10:07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>gizi</w:t>
      </w:r>
      <w:proofErr w:type="spellEnd"/>
      <w:r w:rsidR="00927764" w:rsidRPr="00F934C5">
        <w:rPr>
          <w:rFonts w:ascii="Times New Roman" w:eastAsia="Times New Roman" w:hAnsi="Times New Roman" w:cs="Times New Roman"/>
          <w:sz w:val="24"/>
          <w:szCs w:val="24"/>
          <w:lang w:val="en-ID"/>
          <w:rPrChange w:id="271" w:author="nidia sofa" w:date="2021-11-26T10:07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 xml:space="preserve"> </w:t>
      </w:r>
      <w:proofErr w:type="spellStart"/>
      <w:r w:rsidR="00927764" w:rsidRPr="00F934C5">
        <w:rPr>
          <w:rFonts w:ascii="Times New Roman" w:eastAsia="Times New Roman" w:hAnsi="Times New Roman" w:cs="Times New Roman"/>
          <w:sz w:val="24"/>
          <w:szCs w:val="24"/>
          <w:lang w:val="en-ID"/>
          <w:rPrChange w:id="272" w:author="nidia sofa" w:date="2021-11-26T10:07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>ketika</w:t>
      </w:r>
      <w:proofErr w:type="spellEnd"/>
      <w:r w:rsidR="00927764" w:rsidRPr="00F934C5">
        <w:rPr>
          <w:rFonts w:ascii="Times New Roman" w:eastAsia="Times New Roman" w:hAnsi="Times New Roman" w:cs="Times New Roman"/>
          <w:sz w:val="24"/>
          <w:szCs w:val="24"/>
          <w:lang w:val="en-ID"/>
          <w:rPrChange w:id="273" w:author="nidia sofa" w:date="2021-11-26T10:07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 xml:space="preserve"> </w:t>
      </w:r>
      <w:proofErr w:type="spellStart"/>
      <w:r w:rsidR="00927764" w:rsidRPr="00F934C5">
        <w:rPr>
          <w:rFonts w:ascii="Times New Roman" w:eastAsia="Times New Roman" w:hAnsi="Times New Roman" w:cs="Times New Roman"/>
          <w:sz w:val="24"/>
          <w:szCs w:val="24"/>
          <w:lang w:val="en-ID"/>
          <w:rPrChange w:id="274" w:author="nidia sofa" w:date="2021-11-26T10:07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>kamu</w:t>
      </w:r>
      <w:proofErr w:type="spellEnd"/>
      <w:r w:rsidR="00927764" w:rsidRPr="00F934C5">
        <w:rPr>
          <w:rFonts w:ascii="Times New Roman" w:eastAsia="Times New Roman" w:hAnsi="Times New Roman" w:cs="Times New Roman"/>
          <w:sz w:val="24"/>
          <w:szCs w:val="24"/>
          <w:lang w:val="en-ID"/>
          <w:rPrChange w:id="275" w:author="nidia sofa" w:date="2021-11-26T10:07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 xml:space="preserve"> </w:t>
      </w:r>
      <w:del w:id="276" w:author="nidia sofa" w:date="2021-11-26T10:07:00Z">
        <w:r w:rsidR="00927764" w:rsidRPr="00F934C5" w:rsidDel="00F934C5">
          <w:rPr>
            <w:rFonts w:ascii="Times New Roman" w:eastAsia="Times New Roman" w:hAnsi="Times New Roman" w:cs="Times New Roman"/>
            <w:sz w:val="24"/>
            <w:szCs w:val="24"/>
            <w:lang w:val="en-ID"/>
            <w:rPrChange w:id="277" w:author="nidia sofa" w:date="2021-11-26T10:07:00Z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rPrChange>
          </w:rPr>
          <w:delText xml:space="preserve">memakan </w:delText>
        </w:r>
      </w:del>
      <w:proofErr w:type="spellStart"/>
      <w:ins w:id="278" w:author="nidia sofa" w:date="2021-11-26T10:07:00Z">
        <w:r>
          <w:rPr>
            <w:rFonts w:ascii="Times New Roman" w:eastAsia="Times New Roman" w:hAnsi="Times New Roman" w:cs="Times New Roman"/>
            <w:sz w:val="24"/>
            <w:szCs w:val="24"/>
            <w:lang w:val="en-ID"/>
          </w:rPr>
          <w:t>akan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  <w:lang w:val="en-ID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  <w:lang w:val="en-ID"/>
          </w:rPr>
          <w:t>mengkonsumsi</w:t>
        </w:r>
        <w:proofErr w:type="spellEnd"/>
        <w:r w:rsidRPr="00F934C5">
          <w:rPr>
            <w:rFonts w:ascii="Times New Roman" w:eastAsia="Times New Roman" w:hAnsi="Times New Roman" w:cs="Times New Roman"/>
            <w:sz w:val="24"/>
            <w:szCs w:val="24"/>
            <w:lang w:val="en-ID"/>
            <w:rPrChange w:id="279" w:author="nidia sofa" w:date="2021-11-26T10:07:00Z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rPrChange>
          </w:rPr>
          <w:t xml:space="preserve"> </w:t>
        </w:r>
      </w:ins>
      <w:proofErr w:type="spellStart"/>
      <w:r w:rsidR="00927764" w:rsidRPr="00F934C5">
        <w:rPr>
          <w:rFonts w:ascii="Times New Roman" w:eastAsia="Times New Roman" w:hAnsi="Times New Roman" w:cs="Times New Roman"/>
          <w:sz w:val="24"/>
          <w:szCs w:val="24"/>
          <w:lang w:val="en-ID"/>
          <w:rPrChange w:id="280" w:author="nidia sofa" w:date="2021-11-26T10:07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>makanan</w:t>
      </w:r>
      <w:proofErr w:type="spellEnd"/>
      <w:r w:rsidR="00927764" w:rsidRPr="00F934C5">
        <w:rPr>
          <w:rFonts w:ascii="Times New Roman" w:eastAsia="Times New Roman" w:hAnsi="Times New Roman" w:cs="Times New Roman"/>
          <w:sz w:val="24"/>
          <w:szCs w:val="24"/>
          <w:lang w:val="en-ID"/>
          <w:rPrChange w:id="281" w:author="nidia sofa" w:date="2021-11-26T10:07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 xml:space="preserve"> </w:t>
      </w:r>
      <w:proofErr w:type="spellStart"/>
      <w:r w:rsidR="00927764" w:rsidRPr="00F934C5">
        <w:rPr>
          <w:rFonts w:ascii="Times New Roman" w:eastAsia="Times New Roman" w:hAnsi="Times New Roman" w:cs="Times New Roman"/>
          <w:sz w:val="24"/>
          <w:szCs w:val="24"/>
          <w:lang w:val="en-ID"/>
          <w:rPrChange w:id="282" w:author="nidia sofa" w:date="2021-11-26T10:07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>kemasan</w:t>
      </w:r>
      <w:proofErr w:type="spellEnd"/>
      <w:r w:rsidR="00927764" w:rsidRPr="00F934C5">
        <w:rPr>
          <w:rFonts w:ascii="Times New Roman" w:eastAsia="Times New Roman" w:hAnsi="Times New Roman" w:cs="Times New Roman"/>
          <w:sz w:val="24"/>
          <w:szCs w:val="24"/>
          <w:lang w:val="en-ID"/>
          <w:rPrChange w:id="283" w:author="nidia sofa" w:date="2021-11-26T10:07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t>.</w:t>
      </w:r>
      <w:ins w:id="284" w:author="nidia sofa" w:date="2021-11-26T10:07:00Z">
        <w:r w:rsidR="00775A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85" w:author="nidia sofa" w:date="2021-11-26T10:07:00Z">
        <w:r w:rsidR="00927764" w:rsidRPr="00F934C5" w:rsidDel="00775A91">
          <w:rPr>
            <w:rFonts w:ascii="Times New Roman" w:eastAsia="Times New Roman" w:hAnsi="Times New Roman" w:cs="Times New Roman"/>
            <w:sz w:val="24"/>
            <w:szCs w:val="24"/>
            <w:lang w:val="en-ID"/>
            <w:rPrChange w:id="286" w:author="nidia sofa" w:date="2021-11-26T10:07:00Z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rPrChange>
          </w:rPr>
          <w:delText xml:space="preserve"> </w:delText>
        </w:r>
        <w:r w:rsidR="00927764" w:rsidRPr="00C50A1E" w:rsidDel="00775A91">
          <w:rPr>
            <w:rFonts w:ascii="Times New Roman" w:eastAsia="Times New Roman" w:hAnsi="Times New Roman" w:cs="Times New Roman"/>
            <w:sz w:val="24"/>
            <w:szCs w:val="24"/>
          </w:rPr>
          <w:delText>Atau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87" w:author="nidia sofa" w:date="2021-11-26T10:08:00Z">
        <w:r w:rsidR="00775A91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del w:id="288" w:author="nidia sofa" w:date="2021-11-26T10:08:00Z">
        <w:r w:rsidR="00927764" w:rsidRPr="00C50A1E" w:rsidDel="00775A91">
          <w:rPr>
            <w:rFonts w:ascii="Times New Roman" w:eastAsia="Times New Roman" w:hAnsi="Times New Roman" w:cs="Times New Roman"/>
            <w:sz w:val="24"/>
            <w:szCs w:val="24"/>
          </w:rPr>
          <w:delText>j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ika </w:t>
      </w:r>
      <w:proofErr w:type="spellStart"/>
      <w:ins w:id="289" w:author="nidia sofa" w:date="2021-11-26T10:08:00Z">
        <w:r w:rsidR="00775A91">
          <w:rPr>
            <w:rFonts w:ascii="Times New Roman" w:eastAsia="Times New Roman" w:hAnsi="Times New Roman" w:cs="Times New Roman"/>
            <w:sz w:val="24"/>
            <w:szCs w:val="24"/>
          </w:rPr>
          <w:t>kamu</w:t>
        </w:r>
        <w:proofErr w:type="spellEnd"/>
        <w:r w:rsidR="00775A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ins w:id="290" w:author="nidia sofa" w:date="2021-11-26T10:08:00Z">
        <w:r w:rsidR="00775A91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del w:id="291" w:author="nidia sofa" w:date="2021-11-26T10:08:00Z">
        <w:r w:rsidR="00927764" w:rsidRPr="00C50A1E" w:rsidDel="00775A91">
          <w:rPr>
            <w:rFonts w:ascii="Times New Roman" w:eastAsia="Times New Roman" w:hAnsi="Times New Roman" w:cs="Times New Roman"/>
            <w:sz w:val="24"/>
            <w:szCs w:val="24"/>
          </w:rPr>
          <w:delText>-hangat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ins w:id="292" w:author="nidia sofa" w:date="2021-11-26T10:08:00Z">
        <w:r w:rsidR="00775A91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ins w:id="293" w:author="nidia sofa" w:date="2021-11-26T10:08:00Z">
        <w:r w:rsidR="00775A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75A91">
          <w:rPr>
            <w:rFonts w:ascii="Times New Roman" w:eastAsia="Times New Roman" w:hAnsi="Times New Roman" w:cs="Times New Roman"/>
            <w:sz w:val="24"/>
            <w:szCs w:val="24"/>
          </w:rPr>
          <w:t>harus</w:t>
        </w:r>
        <w:proofErr w:type="spellEnd"/>
        <w:r w:rsidR="00775A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75A91">
          <w:rPr>
            <w:rFonts w:ascii="Times New Roman" w:eastAsia="Times New Roman" w:hAnsi="Times New Roman" w:cs="Times New Roman"/>
            <w:sz w:val="24"/>
            <w:szCs w:val="24"/>
          </w:rPr>
          <w:t>diperhatikan</w:t>
        </w:r>
        <w:proofErr w:type="spellEnd"/>
        <w:r w:rsidR="00775A91">
          <w:rPr>
            <w:rFonts w:ascii="Times New Roman" w:eastAsia="Times New Roman" w:hAnsi="Times New Roman" w:cs="Times New Roman"/>
            <w:sz w:val="24"/>
            <w:szCs w:val="24"/>
          </w:rPr>
          <w:t xml:space="preserve"> agar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94" w:author="nidia sofa" w:date="2021-11-26T10:08:00Z">
        <w:r w:rsidR="00775A91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</w:ins>
      <w:proofErr w:type="spellEnd"/>
      <w:del w:id="295" w:author="nidia sofa" w:date="2021-11-26T10:08:00Z">
        <w:r w:rsidR="00927764" w:rsidRPr="00C50A1E" w:rsidDel="00775A91">
          <w:rPr>
            <w:rFonts w:ascii="Times New Roman" w:eastAsia="Times New Roman" w:hAnsi="Times New Roman" w:cs="Times New Roman"/>
            <w:sz w:val="24"/>
            <w:szCs w:val="24"/>
          </w:rPr>
          <w:delText>jangan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296" w:author="nidia sofa" w:date="2021-11-26T10:08:00Z">
        <w:r w:rsidR="00927764" w:rsidRPr="00C50A1E" w:rsidDel="00775A91">
          <w:rPr>
            <w:rFonts w:ascii="Times New Roman" w:eastAsia="Times New Roman" w:hAnsi="Times New Roman" w:cs="Times New Roman"/>
            <w:sz w:val="24"/>
            <w:szCs w:val="24"/>
          </w:rPr>
          <w:delText>Sebab kamu sudah terlalu manis, kata dia </w:delText>
        </w:r>
        <w:r w:rsidR="00927764" w:rsidRPr="00C50A1E" w:rsidDel="00775A91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khan.</w:delText>
        </w:r>
      </w:del>
    </w:p>
    <w:p w14:paraId="58FB543B" w14:textId="19939532" w:rsidR="00927764" w:rsidRPr="00C50A1E" w:rsidRDefault="00775A91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ins w:id="297" w:author="nidia sofa" w:date="2021-11-26T10:08:00Z">
        <w:r>
          <w:rPr>
            <w:rFonts w:ascii="Times New Roman" w:eastAsia="Times New Roman" w:hAnsi="Times New Roman" w:cs="Times New Roman"/>
            <w:sz w:val="24"/>
            <w:szCs w:val="24"/>
          </w:rPr>
          <w:t>Saat</w:t>
        </w:r>
      </w:ins>
      <w:proofErr w:type="spellEnd"/>
      <w:del w:id="298" w:author="nidia sofa" w:date="2021-11-26T10:08:00Z">
        <w:r w:rsidR="00927764" w:rsidRPr="00C50A1E" w:rsidDel="00775A91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299" w:author="nidia sofa" w:date="2021-11-26T10:08:00Z">
        <w:r w:rsidR="00927764" w:rsidRPr="00C50A1E" w:rsidDel="00775A91">
          <w:rPr>
            <w:rFonts w:ascii="Times New Roman" w:eastAsia="Times New Roman" w:hAnsi="Times New Roman" w:cs="Times New Roman"/>
            <w:sz w:val="24"/>
            <w:szCs w:val="24"/>
          </w:rPr>
          <w:delText>rasa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malas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00" w:author="nidia sofa" w:date="2021-11-26T10:09:00Z">
        <w:r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</w:ins>
      <w:proofErr w:type="spellEnd"/>
      <w:del w:id="301" w:author="nidia sofa" w:date="2021-11-26T10:08:00Z">
        <w:r w:rsidR="00927764" w:rsidRPr="00C50A1E" w:rsidDel="00775A91">
          <w:rPr>
            <w:rFonts w:ascii="Times New Roman" w:eastAsia="Times New Roman" w:hAnsi="Times New Roman" w:cs="Times New Roman"/>
            <w:sz w:val="24"/>
            <w:szCs w:val="24"/>
          </w:rPr>
          <w:delText>jadi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02" w:author="nidia sofa" w:date="2021-11-26T10:09:00Z">
        <w:r>
          <w:rPr>
            <w:rFonts w:ascii="Times New Roman" w:eastAsia="Times New Roman" w:hAnsi="Times New Roman" w:cs="Times New Roman"/>
            <w:sz w:val="24"/>
            <w:szCs w:val="24"/>
          </w:rPr>
          <w:t>penyebab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naiknya</w:t>
        </w:r>
      </w:ins>
      <w:proofErr w:type="spellEnd"/>
      <w:del w:id="303" w:author="nidia sofa" w:date="2021-11-26T10:09:00Z">
        <w:r w:rsidR="00927764" w:rsidRPr="00C50A1E" w:rsidDel="00775A91">
          <w:rPr>
            <w:rFonts w:ascii="Times New Roman" w:eastAsia="Times New Roman" w:hAnsi="Times New Roman" w:cs="Times New Roman"/>
            <w:sz w:val="24"/>
            <w:szCs w:val="24"/>
          </w:rPr>
          <w:delText>biang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</w:t>
      </w:r>
      <w:del w:id="304" w:author="nidia sofa" w:date="2021-11-26T10:09:00Z">
        <w:r w:rsidR="00927764" w:rsidRPr="00C50A1E" w:rsidDel="00775A91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lebih suka naiknya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05" w:author="nidia sofa" w:date="2021-11-26T10:09:00Z">
        <w:r>
          <w:rPr>
            <w:rFonts w:ascii="Times New Roman" w:eastAsia="Times New Roman" w:hAnsi="Times New Roman" w:cs="Times New Roman"/>
            <w:sz w:val="24"/>
            <w:szCs w:val="24"/>
          </w:rPr>
          <w:t>sejak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istilah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06" w:author="nidia sofa" w:date="2021-11-26T10:09:00Z">
        <w:r w:rsidR="00927764" w:rsidRPr="00C50A1E" w:rsidDel="00775A91">
          <w:rPr>
            <w:rFonts w:ascii="Times New Roman" w:eastAsia="Times New Roman" w:hAnsi="Times New Roman" w:cs="Times New Roman"/>
            <w:sz w:val="24"/>
            <w:szCs w:val="24"/>
          </w:rPr>
          <w:delText>munculnya kaum-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ins w:id="307" w:author="nidia sofa" w:date="2021-11-26T10:09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muncu</w:t>
        </w:r>
      </w:ins>
      <w:ins w:id="308" w:author="nidia sofa" w:date="2021-11-26T10:10:00Z">
        <w:r>
          <w:rPr>
            <w:rFonts w:ascii="Times New Roman" w:eastAsia="Times New Roman" w:hAnsi="Times New Roman" w:cs="Times New Roman"/>
            <w:sz w:val="24"/>
            <w:szCs w:val="24"/>
          </w:rPr>
          <w:t>l</w:t>
        </w:r>
      </w:ins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309" w:author="nidia sofa" w:date="2021-11-26T10:09:00Z">
        <w:r w:rsidR="00927764" w:rsidRPr="00C50A1E" w:rsidDel="00775A91">
          <w:rPr>
            <w:rFonts w:ascii="Times New Roman" w:eastAsia="Times New Roman" w:hAnsi="Times New Roman" w:cs="Times New Roman"/>
            <w:sz w:val="24"/>
            <w:szCs w:val="24"/>
          </w:rPr>
          <w:delText xml:space="preserve">kerjaannya </w:delText>
        </w:r>
      </w:del>
      <w:proofErr w:type="spellStart"/>
      <w:ins w:id="310" w:author="nidia sofa" w:date="2021-11-26T10:09:00Z">
        <w:r>
          <w:rPr>
            <w:rFonts w:ascii="Times New Roman" w:eastAsia="Times New Roman" w:hAnsi="Times New Roman" w:cs="Times New Roman"/>
            <w:sz w:val="24"/>
            <w:szCs w:val="24"/>
          </w:rPr>
          <w:t>kegiatannya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lebih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banyak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ins w:id="311" w:author="nidia sofa" w:date="2021-11-26T10:10:00Z">
        <w:r>
          <w:rPr>
            <w:rFonts w:ascii="Times New Roman" w:eastAsia="Times New Roman" w:hAnsi="Times New Roman" w:cs="Times New Roman"/>
            <w:sz w:val="24"/>
            <w:szCs w:val="24"/>
          </w:rPr>
          <w:t>;</w:t>
        </w:r>
      </w:ins>
      <w:del w:id="312" w:author="nidia sofa" w:date="2021-11-26T10:10:00Z">
        <w:r w:rsidR="00927764" w:rsidRPr="00C50A1E" w:rsidDel="00775A91">
          <w:rPr>
            <w:rFonts w:ascii="Times New Roman" w:eastAsia="Times New Roman" w:hAnsi="Times New Roman" w:cs="Times New Roman"/>
            <w:sz w:val="24"/>
            <w:szCs w:val="24"/>
          </w:rPr>
          <w:delText xml:space="preserve"> dan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13" w:author="nidia sofa" w:date="2021-11-26T10:10:00Z">
        <w:r w:rsidR="00927764" w:rsidRPr="00C50A1E" w:rsidDel="00775A91">
          <w:rPr>
            <w:rFonts w:ascii="Times New Roman" w:eastAsia="Times New Roman" w:hAnsi="Times New Roman" w:cs="Times New Roman"/>
            <w:sz w:val="24"/>
            <w:szCs w:val="24"/>
          </w:rPr>
          <w:delText xml:space="preserve">hanya </w:delText>
        </w:r>
      </w:del>
      <w:del w:id="314" w:author="nidia sofa" w:date="2021-11-26T10:09:00Z">
        <w:r w:rsidR="00927764" w:rsidRPr="00C50A1E" w:rsidDel="00775A91">
          <w:rPr>
            <w:rFonts w:ascii="Times New Roman" w:eastAsia="Times New Roman" w:hAnsi="Times New Roman" w:cs="Times New Roman"/>
            <w:sz w:val="24"/>
            <w:szCs w:val="24"/>
          </w:rPr>
          <w:delText xml:space="preserve">buka </w:delText>
        </w:r>
      </w:del>
      <w:proofErr w:type="spellStart"/>
      <w:ins w:id="315" w:author="nidia sofa" w:date="2021-11-26T10:09:00Z">
        <w:r>
          <w:rPr>
            <w:rFonts w:ascii="Times New Roman" w:eastAsia="Times New Roman" w:hAnsi="Times New Roman" w:cs="Times New Roman"/>
            <w:sz w:val="24"/>
            <w:szCs w:val="24"/>
          </w:rPr>
          <w:t>mengakses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16" w:author="nidia sofa" w:date="2021-11-26T10:10:00Z">
        <w:r w:rsidR="00927764" w:rsidRPr="00C50A1E" w:rsidDel="00775A91">
          <w:rPr>
            <w:rFonts w:ascii="Times New Roman" w:eastAsia="Times New Roman" w:hAnsi="Times New Roman" w:cs="Times New Roman"/>
            <w:sz w:val="24"/>
            <w:szCs w:val="24"/>
          </w:rPr>
          <w:delText xml:space="preserve">tutup 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media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17" w:author="nidia sofa" w:date="2021-11-26T10:10:00Z">
        <w:r w:rsidR="00927764" w:rsidRPr="00C50A1E" w:rsidDel="00775A91">
          <w:rPr>
            <w:rFonts w:ascii="Times New Roman" w:eastAsia="Times New Roman" w:hAnsi="Times New Roman" w:cs="Times New Roman"/>
            <w:sz w:val="24"/>
            <w:szCs w:val="24"/>
          </w:rPr>
          <w:delText>pura-pura</w:delText>
        </w:r>
      </w:del>
      <w:proofErr w:type="spellStart"/>
      <w:ins w:id="318" w:author="nidia sofa" w:date="2021-11-26T10:10:00Z">
        <w:r>
          <w:rPr>
            <w:rFonts w:ascii="Times New Roman" w:eastAsia="Times New Roman" w:hAnsi="Times New Roman" w:cs="Times New Roman"/>
            <w:sz w:val="24"/>
            <w:szCs w:val="24"/>
          </w:rPr>
          <w:t>mengaku</w:t>
        </w:r>
      </w:ins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19" w:author="nidia sofa" w:date="2021-11-26T10:10:00Z">
        <w:r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ada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hal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penting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dikerjakan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320" w:author="nidia sofa" w:date="2021-11-26T10:10:00Z">
        <w:r w:rsidR="00927764" w:rsidRPr="00C50A1E" w:rsidDel="00775A91">
          <w:rPr>
            <w:rFonts w:ascii="Times New Roman" w:eastAsia="Times New Roman" w:hAnsi="Times New Roman" w:cs="Times New Roman"/>
            <w:sz w:val="24"/>
            <w:szCs w:val="24"/>
          </w:rPr>
          <w:delText>tidak ada yang nge-chat. </w:delText>
        </w:r>
      </w:del>
    </w:p>
    <w:p w14:paraId="3CDB2E4E" w14:textId="1FCB959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</w:t>
      </w:r>
      <w:ins w:id="321" w:author="nidia sofa" w:date="2021-11-26T10:10:00Z">
        <w:r w:rsidR="00775A91">
          <w:rPr>
            <w:rFonts w:ascii="Times New Roman" w:eastAsia="Times New Roman" w:hAnsi="Times New Roman" w:cs="Times New Roman"/>
            <w:sz w:val="24"/>
            <w:szCs w:val="24"/>
          </w:rPr>
          <w:t xml:space="preserve"> di</w:t>
        </w:r>
      </w:ins>
      <w:ins w:id="322" w:author="nidia sofa" w:date="2021-11-26T10:11:00Z">
        <w:r w:rsidR="00775A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75A91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775A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75A91">
          <w:rPr>
            <w:rFonts w:ascii="Times New Roman" w:eastAsia="Times New Roman" w:hAnsi="Times New Roman" w:cs="Times New Roman"/>
            <w:sz w:val="24"/>
            <w:szCs w:val="24"/>
          </w:rPr>
          <w:t>tubuhmu</w:t>
        </w:r>
        <w:proofErr w:type="spellEnd"/>
        <w:r w:rsidR="00775A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75A91">
          <w:rPr>
            <w:rFonts w:ascii="Times New Roman" w:eastAsia="Times New Roman" w:hAnsi="Times New Roman" w:cs="Times New Roman"/>
            <w:sz w:val="24"/>
            <w:szCs w:val="24"/>
          </w:rPr>
          <w:t>semakin</w:t>
        </w:r>
        <w:proofErr w:type="spellEnd"/>
        <w:r w:rsidR="00775A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75A91">
          <w:rPr>
            <w:rFonts w:ascii="Times New Roman" w:eastAsia="Times New Roman" w:hAnsi="Times New Roman" w:cs="Times New Roman"/>
            <w:sz w:val="24"/>
            <w:szCs w:val="24"/>
          </w:rPr>
          <w:t>menumpuk</w:t>
        </w:r>
        <w:proofErr w:type="spellEnd"/>
        <w:r w:rsidR="00775A91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323" w:author="nidia sofa" w:date="2021-11-26T10:10:00Z">
        <w:r w:rsidRPr="00C50A1E" w:rsidDel="00775A91">
          <w:rPr>
            <w:rFonts w:ascii="Times New Roman" w:eastAsia="Times New Roman" w:hAnsi="Times New Roman" w:cs="Times New Roman"/>
            <w:sz w:val="24"/>
            <w:szCs w:val="24"/>
          </w:rPr>
          <w:delText>-lemak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24" w:author="nidia sofa" w:date="2021-11-26T10:11:00Z">
        <w:r w:rsidRPr="00C50A1E" w:rsidDel="00775A91">
          <w:rPr>
            <w:rFonts w:ascii="Times New Roman" w:eastAsia="Times New Roman" w:hAnsi="Times New Roman" w:cs="Times New Roman"/>
            <w:sz w:val="24"/>
            <w:szCs w:val="24"/>
          </w:rPr>
          <w:delText>yang seharusnya dibakar jadi memilih ikut</w:delText>
        </w:r>
        <w:r w:rsidDel="00775A91">
          <w:rPr>
            <w:rFonts w:ascii="Times New Roman" w:eastAsia="Times New Roman" w:hAnsi="Times New Roman" w:cs="Times New Roman"/>
            <w:sz w:val="24"/>
            <w:szCs w:val="24"/>
          </w:rPr>
          <w:delText>an mager saja. Jadi simpanan di</w:delText>
        </w:r>
        <w:r w:rsidRPr="00C50A1E" w:rsidDel="00775A91">
          <w:rPr>
            <w:rFonts w:ascii="Times New Roman" w:eastAsia="Times New Roman" w:hAnsi="Times New Roman" w:cs="Times New Roman"/>
            <w:sz w:val="24"/>
            <w:szCs w:val="24"/>
          </w:rPr>
          <w:delText>tubuhmu, dimana-mana.</w:delText>
        </w:r>
      </w:del>
    </w:p>
    <w:p w14:paraId="3F8C3C21" w14:textId="18CB5CE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</w:t>
      </w:r>
      <w:ins w:id="325" w:author="nidia sofa" w:date="2021-11-26T10:11:00Z">
        <w:r w:rsidR="00775A91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proofErr w:type="spellEnd"/>
      <w:ins w:id="326" w:author="nidia sofa" w:date="2021-11-26T10:12:00Z">
        <w:r w:rsidR="00775A91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ins w:id="327" w:author="nidia sofa" w:date="2021-11-26T10:11:00Z">
        <w:r w:rsidR="00775A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328" w:author="nidia sofa" w:date="2021-11-26T10:12:00Z">
        <w:r w:rsidR="00775A91">
          <w:rPr>
            <w:rFonts w:ascii="Times New Roman" w:eastAsia="Times New Roman" w:hAnsi="Times New Roman" w:cs="Times New Roman"/>
            <w:sz w:val="24"/>
            <w:szCs w:val="24"/>
          </w:rPr>
          <w:t>N</w:t>
        </w:r>
      </w:ins>
      <w:ins w:id="329" w:author="nidia sofa" w:date="2021-11-26T10:11:00Z">
        <w:r w:rsidR="00775A91">
          <w:rPr>
            <w:rFonts w:ascii="Times New Roman" w:eastAsia="Times New Roman" w:hAnsi="Times New Roman" w:cs="Times New Roman"/>
            <w:sz w:val="24"/>
            <w:szCs w:val="24"/>
          </w:rPr>
          <w:t>afsu</w:t>
        </w:r>
        <w:proofErr w:type="spellEnd"/>
        <w:r w:rsidR="00775A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75A91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="00775A91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775A91">
          <w:rPr>
            <w:rFonts w:ascii="Times New Roman" w:eastAsia="Times New Roman" w:hAnsi="Times New Roman" w:cs="Times New Roman"/>
            <w:sz w:val="24"/>
            <w:szCs w:val="24"/>
          </w:rPr>
          <w:t>muncul</w:t>
        </w:r>
        <w:proofErr w:type="spellEnd"/>
        <w:r w:rsidR="00775A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75A91"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 w:rsidR="00775A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75A91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775A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75A91">
          <w:rPr>
            <w:rFonts w:ascii="Times New Roman" w:eastAsia="Times New Roman" w:hAnsi="Times New Roman" w:cs="Times New Roman"/>
            <w:sz w:val="24"/>
            <w:szCs w:val="24"/>
          </w:rPr>
          <w:t>sepenuhnya</w:t>
        </w:r>
        <w:proofErr w:type="spellEnd"/>
        <w:r w:rsidR="00775A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75A91">
          <w:rPr>
            <w:rFonts w:ascii="Times New Roman" w:eastAsia="Times New Roman" w:hAnsi="Times New Roman" w:cs="Times New Roman"/>
            <w:sz w:val="24"/>
            <w:szCs w:val="24"/>
          </w:rPr>
          <w:t>kesalahan</w:t>
        </w:r>
      </w:ins>
      <w:proofErr w:type="spellEnd"/>
      <w:ins w:id="330" w:author="nidia sofa" w:date="2021-11-26T10:12:00Z">
        <w:r w:rsidR="00775A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75A91">
          <w:rPr>
            <w:rFonts w:ascii="Times New Roman" w:eastAsia="Times New Roman" w:hAnsi="Times New Roman" w:cs="Times New Roman"/>
            <w:sz w:val="24"/>
            <w:szCs w:val="24"/>
          </w:rPr>
          <w:t>kita</w:t>
        </w:r>
      </w:ins>
      <w:proofErr w:type="spellEnd"/>
      <w:del w:id="331" w:author="nidia sofa" w:date="2021-11-26T10:11:00Z">
        <w:r w:rsidRPr="00C50A1E" w:rsidDel="00775A91">
          <w:rPr>
            <w:rFonts w:ascii="Times New Roman" w:eastAsia="Times New Roman" w:hAnsi="Times New Roman" w:cs="Times New Roman"/>
            <w:sz w:val="24"/>
            <w:szCs w:val="24"/>
          </w:rPr>
          <w:delText xml:space="preserve">a. Soal nafsu makan ini lebih banyak salahnya di kamu. </w:delText>
        </w:r>
      </w:del>
      <w:del w:id="332" w:author="nidia sofa" w:date="2021-11-26T10:12:00Z">
        <w:r w:rsidRPr="00C50A1E" w:rsidDel="00775A91">
          <w:rPr>
            <w:rFonts w:ascii="Times New Roman" w:eastAsia="Times New Roman" w:hAnsi="Times New Roman" w:cs="Times New Roman"/>
            <w:sz w:val="24"/>
            <w:szCs w:val="24"/>
          </w:rPr>
          <w:delText xml:space="preserve">Kamu </w:delText>
        </w:r>
      </w:del>
      <w:ins w:id="333" w:author="nidia sofa" w:date="2021-11-26T10:12:00Z">
        <w:r w:rsidR="00775A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34" w:author="nidia sofa" w:date="2021-11-26T10:13:00Z">
        <w:r w:rsidR="00775A91">
          <w:rPr>
            <w:rFonts w:ascii="Times New Roman" w:eastAsia="Times New Roman" w:hAnsi="Times New Roman" w:cs="Times New Roman"/>
            <w:sz w:val="24"/>
            <w:szCs w:val="24"/>
          </w:rPr>
          <w:t>mampu</w:t>
        </w:r>
      </w:ins>
      <w:proofErr w:type="spellEnd"/>
      <w:del w:id="335" w:author="nidia sofa" w:date="2021-11-26T10:13:00Z">
        <w:r w:rsidRPr="00C50A1E" w:rsidDel="00775A91">
          <w:rPr>
            <w:rFonts w:ascii="Times New Roman" w:eastAsia="Times New Roman" w:hAnsi="Times New Roman" w:cs="Times New Roman"/>
            <w:sz w:val="24"/>
            <w:szCs w:val="24"/>
          </w:rPr>
          <w:delText>bisa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336" w:author="nidia sofa" w:date="2021-11-26T10:12:00Z">
        <w:r w:rsidR="00775A91">
          <w:rPr>
            <w:rFonts w:ascii="Times New Roman" w:eastAsia="Times New Roman" w:hAnsi="Times New Roman" w:cs="Times New Roman"/>
            <w:sz w:val="24"/>
            <w:szCs w:val="24"/>
          </w:rPr>
          <w:t xml:space="preserve">Nah, </w:t>
        </w:r>
        <w:proofErr w:type="spellStart"/>
        <w:r w:rsidR="00775A91">
          <w:rPr>
            <w:rFonts w:ascii="Times New Roman" w:eastAsia="Times New Roman" w:hAnsi="Times New Roman" w:cs="Times New Roman"/>
            <w:sz w:val="24"/>
            <w:szCs w:val="24"/>
          </w:rPr>
          <w:t>mari</w:t>
        </w:r>
        <w:proofErr w:type="spellEnd"/>
        <w:r w:rsidR="00775A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75A91">
          <w:rPr>
            <w:rFonts w:ascii="Times New Roman" w:eastAsia="Times New Roman" w:hAnsi="Times New Roman" w:cs="Times New Roman"/>
            <w:sz w:val="24"/>
            <w:szCs w:val="24"/>
          </w:rPr>
          <w:t>ingat</w:t>
        </w:r>
        <w:proofErr w:type="spellEnd"/>
        <w:r w:rsidR="00775A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75A91">
          <w:rPr>
            <w:rFonts w:ascii="Times New Roman" w:eastAsia="Times New Roman" w:hAnsi="Times New Roman" w:cs="Times New Roman"/>
            <w:sz w:val="24"/>
            <w:szCs w:val="24"/>
          </w:rPr>
          <w:t>lagi</w:t>
        </w:r>
      </w:ins>
      <w:proofErr w:type="spellEnd"/>
      <w:del w:id="337" w:author="nidia sofa" w:date="2021-11-26T10:12:00Z">
        <w:r w:rsidRPr="00C50A1E" w:rsidDel="00775A91">
          <w:rPr>
            <w:rFonts w:ascii="Times New Roman" w:eastAsia="Times New Roman" w:hAnsi="Times New Roman" w:cs="Times New Roman"/>
            <w:sz w:val="24"/>
            <w:szCs w:val="24"/>
          </w:rPr>
          <w:delText xml:space="preserve">Kalau tiba-tiba berat </w:delText>
        </w:r>
        <w:r w:rsidDel="00775A91">
          <w:rPr>
            <w:rFonts w:ascii="Times New Roman" w:eastAsia="Times New Roman" w:hAnsi="Times New Roman" w:cs="Times New Roman"/>
            <w:sz w:val="24"/>
            <w:szCs w:val="24"/>
          </w:rPr>
          <w:delText>badan ikut tergelincir makin ke</w:delText>
        </w:r>
        <w:r w:rsidRPr="00C50A1E" w:rsidDel="00775A91">
          <w:rPr>
            <w:rFonts w:ascii="Times New Roman" w:eastAsia="Times New Roman" w:hAnsi="Times New Roman" w:cs="Times New Roman"/>
            <w:sz w:val="24"/>
            <w:szCs w:val="24"/>
          </w:rPr>
          <w:delText>kanan di saat hujan.</w:delText>
        </w:r>
      </w:del>
      <w:ins w:id="338" w:author="nidia sofa" w:date="2021-11-26T10:12:00Z">
        <w:r w:rsidR="00775A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75A91">
          <w:rPr>
            <w:rFonts w:ascii="Times New Roman" w:eastAsia="Times New Roman" w:hAnsi="Times New Roman" w:cs="Times New Roman"/>
            <w:sz w:val="24"/>
            <w:szCs w:val="24"/>
          </w:rPr>
          <w:t>apa</w:t>
        </w:r>
        <w:proofErr w:type="spellEnd"/>
        <w:r w:rsidR="00775A91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775A91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775A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75A91">
          <w:rPr>
            <w:rFonts w:ascii="Times New Roman" w:eastAsia="Times New Roman" w:hAnsi="Times New Roman" w:cs="Times New Roman"/>
            <w:sz w:val="24"/>
            <w:szCs w:val="24"/>
          </w:rPr>
          <w:t>konsumsi</w:t>
        </w:r>
        <w:proofErr w:type="spellEnd"/>
        <w:r w:rsidR="00775A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39" w:author="nidia sofa" w:date="2021-11-26T10:12:00Z">
        <w:r w:rsidRPr="00C50A1E" w:rsidDel="00775A91">
          <w:rPr>
            <w:rFonts w:ascii="Times New Roman" w:eastAsia="Times New Roman" w:hAnsi="Times New Roman" w:cs="Times New Roman"/>
            <w:sz w:val="24"/>
            <w:szCs w:val="24"/>
          </w:rPr>
          <w:delText xml:space="preserve"> Coba ingat-ingat apa yang kamu </w:delText>
        </w:r>
      </w:del>
      <w:del w:id="340" w:author="nidia sofa" w:date="2021-11-26T10:13:00Z">
        <w:r w:rsidRPr="00C50A1E" w:rsidDel="00775A91">
          <w:rPr>
            <w:rFonts w:ascii="Times New Roman" w:eastAsia="Times New Roman" w:hAnsi="Times New Roman" w:cs="Times New Roman"/>
            <w:sz w:val="24"/>
            <w:szCs w:val="24"/>
          </w:rPr>
          <w:delText xml:space="preserve">makan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41" w:author="nidia sofa" w:date="2021-11-26T10:13:00Z">
        <w:r w:rsidR="00775A91">
          <w:rPr>
            <w:rFonts w:ascii="Times New Roman" w:eastAsia="Times New Roman" w:hAnsi="Times New Roman" w:cs="Times New Roman"/>
            <w:sz w:val="24"/>
            <w:szCs w:val="24"/>
          </w:rPr>
          <w:t>cuaca</w:t>
        </w:r>
        <w:proofErr w:type="spellEnd"/>
        <w:r w:rsidR="00775A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75A91">
          <w:rPr>
            <w:rFonts w:ascii="Times New Roman" w:eastAsia="Times New Roman" w:hAnsi="Times New Roman" w:cs="Times New Roman"/>
            <w:sz w:val="24"/>
            <w:szCs w:val="24"/>
          </w:rPr>
          <w:t>sedang</w:t>
        </w:r>
        <w:proofErr w:type="spellEnd"/>
        <w:r w:rsidR="00775A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1EB9702" w14:textId="02748733" w:rsidR="00927764" w:rsidRPr="00C50A1E" w:rsidDel="00775A91" w:rsidRDefault="00927764" w:rsidP="00927764">
      <w:pPr>
        <w:shd w:val="clear" w:color="auto" w:fill="F5F5F5"/>
        <w:spacing w:after="375"/>
        <w:rPr>
          <w:del w:id="342" w:author="nidia sofa" w:date="2021-11-26T10:13:00Z"/>
          <w:rFonts w:ascii="Times New Roman" w:eastAsia="Times New Roman" w:hAnsi="Times New Roman" w:cs="Times New Roman"/>
          <w:sz w:val="24"/>
          <w:szCs w:val="24"/>
        </w:rPr>
      </w:pPr>
      <w:del w:id="343" w:author="nidia sofa" w:date="2021-11-26T10:13:00Z">
        <w:r w:rsidRPr="00C50A1E" w:rsidDel="00775A91">
          <w:rPr>
            <w:rFonts w:ascii="Times New Roman" w:eastAsia="Times New Roman" w:hAnsi="Times New Roman" w:cs="Times New Roman"/>
            <w:sz w:val="24"/>
            <w:szCs w:val="24"/>
          </w:rPr>
          <w:delText xml:space="preserve">Mie rebus kuah susu ditambah telur. </w:delText>
        </w:r>
        <w:r w:rsidRPr="00D42AC1" w:rsidDel="00775A91">
          <w:rPr>
            <w:rFonts w:ascii="Times New Roman" w:eastAsia="Times New Roman" w:hAnsi="Times New Roman" w:cs="Times New Roman"/>
            <w:sz w:val="24"/>
            <w:szCs w:val="24"/>
            <w:lang w:val="pt-BR"/>
          </w:rPr>
          <w:delText xml:space="preserve">Ya bisalah lebih dari 500 kalori. </w:delText>
        </w:r>
        <w:r w:rsidRPr="00C50A1E" w:rsidDel="00775A91">
          <w:rPr>
            <w:rFonts w:ascii="Times New Roman" w:eastAsia="Times New Roman" w:hAnsi="Times New Roman" w:cs="Times New Roman"/>
            <w:sz w:val="24"/>
            <w:szCs w:val="24"/>
          </w:rPr>
          <w:delText>HAHA. </w:delText>
        </w:r>
      </w:del>
    </w:p>
    <w:p w14:paraId="460CD31C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750BB987" w14:textId="77777777" w:rsidR="00927764" w:rsidRPr="00C50A1E" w:rsidRDefault="00927764" w:rsidP="00927764"/>
    <w:p w14:paraId="5DD97783" w14:textId="77777777" w:rsidR="00927764" w:rsidRPr="005A045A" w:rsidRDefault="00927764" w:rsidP="00927764">
      <w:pPr>
        <w:rPr>
          <w:i/>
        </w:rPr>
      </w:pPr>
    </w:p>
    <w:p w14:paraId="7ACAC603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01B50BB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nidia sofa" w:date="2021-11-26T09:46:00Z" w:initials="ns">
    <w:p w14:paraId="782280BD" w14:textId="5EB1C719" w:rsidR="00D42AC1" w:rsidRDefault="00D42AC1">
      <w:pPr>
        <w:pStyle w:val="CommentText"/>
      </w:pPr>
      <w:r>
        <w:rPr>
          <w:rStyle w:val="CommentReference"/>
        </w:rPr>
        <w:annotationRef/>
      </w:r>
    </w:p>
  </w:comment>
  <w:comment w:id="4" w:author="nidia sofa" w:date="2021-11-26T09:49:00Z" w:initials="ns">
    <w:p w14:paraId="12B212EE" w14:textId="47870BF9" w:rsidR="00D42AC1" w:rsidRPr="00D42AC1" w:rsidRDefault="00D42AC1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proofErr w:type="spellStart"/>
      <w:r w:rsidRPr="00D42AC1">
        <w:rPr>
          <w:lang w:val="pt-BR"/>
        </w:rPr>
        <w:t>Menambah</w:t>
      </w:r>
      <w:proofErr w:type="spellEnd"/>
      <w:r w:rsidRPr="00D42AC1">
        <w:rPr>
          <w:lang w:val="pt-BR"/>
        </w:rPr>
        <w:t xml:space="preserve"> </w:t>
      </w:r>
      <w:proofErr w:type="spellStart"/>
      <w:r w:rsidRPr="00D42AC1">
        <w:rPr>
          <w:lang w:val="pt-BR"/>
        </w:rPr>
        <w:t>kata</w:t>
      </w:r>
      <w:proofErr w:type="spellEnd"/>
      <w:r w:rsidRPr="00D42AC1">
        <w:rPr>
          <w:lang w:val="pt-BR"/>
        </w:rPr>
        <w:t xml:space="preserve"> “</w:t>
      </w:r>
      <w:proofErr w:type="spellStart"/>
      <w:r w:rsidRPr="00D42AC1">
        <w:rPr>
          <w:lang w:val="pt-BR"/>
        </w:rPr>
        <w:t>pun</w:t>
      </w:r>
      <w:proofErr w:type="spellEnd"/>
      <w:r w:rsidRPr="00D42AC1">
        <w:rPr>
          <w:lang w:val="pt-BR"/>
        </w:rPr>
        <w:t xml:space="preserve">” </w:t>
      </w:r>
      <w:proofErr w:type="spellStart"/>
      <w:r w:rsidRPr="00D42AC1">
        <w:rPr>
          <w:lang w:val="pt-BR"/>
        </w:rPr>
        <w:t>setelah</w:t>
      </w:r>
      <w:proofErr w:type="spellEnd"/>
      <w:r w:rsidRPr="00D42AC1">
        <w:rPr>
          <w:lang w:val="pt-BR"/>
        </w:rPr>
        <w:t xml:space="preserve"> </w:t>
      </w:r>
      <w:proofErr w:type="spellStart"/>
      <w:r w:rsidRPr="00D42AC1">
        <w:rPr>
          <w:lang w:val="pt-BR"/>
        </w:rPr>
        <w:t>kata</w:t>
      </w:r>
      <w:proofErr w:type="spellEnd"/>
      <w:r w:rsidRPr="00D42AC1">
        <w:rPr>
          <w:lang w:val="pt-BR"/>
        </w:rPr>
        <w:t xml:space="preserve"> </w:t>
      </w:r>
      <w:proofErr w:type="spellStart"/>
      <w:r w:rsidRPr="00D42AC1">
        <w:rPr>
          <w:lang w:val="pt-BR"/>
        </w:rPr>
        <w:t>berat</w:t>
      </w:r>
      <w:proofErr w:type="spellEnd"/>
      <w:r>
        <w:rPr>
          <w:lang w:val="pt-BR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2280BD" w15:done="0"/>
  <w15:commentEx w15:paraId="12B212E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B2B93" w16cex:dateUtc="2021-11-26T02:46:00Z"/>
  <w16cex:commentExtensible w16cex:durableId="254B2C0F" w16cex:dateUtc="2021-11-26T02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2280BD" w16cid:durableId="254B2B93"/>
  <w16cid:commentId w16cid:paraId="12B212EE" w16cid:durableId="254B2C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BF8EE" w14:textId="77777777" w:rsidR="00B14163" w:rsidRDefault="00B14163">
      <w:r>
        <w:separator/>
      </w:r>
    </w:p>
  </w:endnote>
  <w:endnote w:type="continuationSeparator" w:id="0">
    <w:p w14:paraId="18B5FF5F" w14:textId="77777777" w:rsidR="00B14163" w:rsidRDefault="00B14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C3F5D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3097B1B8" w14:textId="77777777" w:rsidR="00941E77" w:rsidRDefault="00B14163">
    <w:pPr>
      <w:pStyle w:val="Footer"/>
    </w:pPr>
  </w:p>
  <w:p w14:paraId="4689BF01" w14:textId="77777777" w:rsidR="00941E77" w:rsidRDefault="00B141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35D48" w14:textId="77777777" w:rsidR="00B14163" w:rsidRDefault="00B14163">
      <w:r>
        <w:separator/>
      </w:r>
    </w:p>
  </w:footnote>
  <w:footnote w:type="continuationSeparator" w:id="0">
    <w:p w14:paraId="2E94FEC4" w14:textId="77777777" w:rsidR="00B14163" w:rsidRDefault="00B14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dia sofa">
    <w15:presenceInfo w15:providerId="Windows Live" w15:userId="ebd09f14c2d75a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775A91"/>
    <w:rsid w:val="00924DF5"/>
    <w:rsid w:val="00927764"/>
    <w:rsid w:val="00945A31"/>
    <w:rsid w:val="00B14163"/>
    <w:rsid w:val="00C20908"/>
    <w:rsid w:val="00D426EC"/>
    <w:rsid w:val="00D42AC1"/>
    <w:rsid w:val="00F9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60AD7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D42A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2AC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2A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2A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2AC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42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ssets-a2.kompasiana.com/items/album/2020/01/05/photo-1561497268-131821f92985-5e11e63d097f362701721a02.jpeg?t=o&amp;v=76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nidia sofa</cp:lastModifiedBy>
  <cp:revision>6</cp:revision>
  <dcterms:created xsi:type="dcterms:W3CDTF">2020-08-26T21:16:00Z</dcterms:created>
  <dcterms:modified xsi:type="dcterms:W3CDTF">2021-11-26T03:15:00Z</dcterms:modified>
</cp:coreProperties>
</file>