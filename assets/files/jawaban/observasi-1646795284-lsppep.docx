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0" w:author="Ahmad Firdaus" w:date="2022-03-09T09:37:00Z">
        <w:r w:rsidRPr="00C50A1E" w:rsidDel="00EC303C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" w:author="Ahmad Firdaus" w:date="2022-03-09T09:37:00Z">
        <w:r w:rsidR="00EC303C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EC303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2" w:author="Ahmad Firdaus" w:date="2022-03-09T09:38:00Z">
        <w:r w:rsidR="00EC303C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3" w:author="Ahmad Firdaus" w:date="2022-03-09T09:38:00Z">
        <w:r w:rsidRPr="00C50A1E" w:rsidDel="00EC303C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Ahmad Firdaus" w:date="2022-03-09T09:39:00Z">
        <w:r w:rsidRPr="00C50A1E" w:rsidDel="00EC303C">
          <w:rPr>
            <w:rFonts w:ascii="Times New Roman" w:eastAsia="Times New Roman" w:hAnsi="Times New Roman" w:cs="Times New Roman"/>
            <w:sz w:val="24"/>
            <w:szCs w:val="24"/>
          </w:rPr>
          <w:delText xml:space="preserve">di tahun ini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</w:t>
      </w:r>
      <w:ins w:id="5" w:author="Ahmad Firdaus" w:date="2022-03-09T09:39:00Z">
        <w:r w:rsidR="00EC303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C303C">
          <w:rPr>
            <w:rFonts w:ascii="Times New Roman" w:eastAsia="Times New Roman" w:hAnsi="Times New Roman" w:cs="Times New Roman"/>
            <w:sz w:val="24"/>
            <w:szCs w:val="24"/>
          </w:rPr>
          <w:t>tahun</w:t>
        </w:r>
        <w:proofErr w:type="spellEnd"/>
        <w:r w:rsidR="00EC303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C303C">
          <w:rPr>
            <w:rFonts w:ascii="Times New Roman" w:eastAsia="Times New Roman" w:hAnsi="Times New Roman" w:cs="Times New Roman"/>
            <w:sz w:val="24"/>
            <w:szCs w:val="24"/>
          </w:rPr>
          <w:t>ini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6" w:author="Ahmad Firdaus" w:date="2022-03-09T09:40:00Z">
        <w:r w:rsidRPr="00C50A1E" w:rsidDel="00EC303C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7" w:author="Ahmad Firdaus" w:date="2022-03-09T09:41:00Z">
        <w:r w:rsidRPr="00C50A1E" w:rsidDel="00EC303C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proofErr w:type="spellStart"/>
      <w:ins w:id="8" w:author="Ahmad Firdaus" w:date="2022-03-09T09:41:00Z">
        <w:r w:rsidR="00EC303C">
          <w:rPr>
            <w:rFonts w:ascii="Times New Roman" w:eastAsia="Times New Roman" w:hAnsi="Times New Roman" w:cs="Times New Roman"/>
            <w:sz w:val="24"/>
            <w:szCs w:val="24"/>
          </w:rPr>
          <w:t>sedih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9" w:author="Ahmad Firdaus" w:date="2022-03-09T09:41:00Z">
        <w:r w:rsidRPr="00C50A1E" w:rsidDel="00EC303C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0" w:author="Ahmad Firdaus" w:date="2022-03-09T09:41:00Z">
        <w:r w:rsidR="00EC303C">
          <w:rPr>
            <w:rFonts w:ascii="Times New Roman" w:eastAsia="Times New Roman" w:hAnsi="Times New Roman" w:cs="Times New Roman"/>
            <w:sz w:val="24"/>
            <w:szCs w:val="24"/>
          </w:rPr>
          <w:t>?</w:t>
        </w:r>
        <w:r w:rsidR="00EC303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1" w:author="Ahmad Firdaus" w:date="2022-03-09T09:41:00Z">
        <w:r w:rsidRPr="00C50A1E" w:rsidDel="00EC303C">
          <w:rPr>
            <w:rFonts w:ascii="Times New Roman" w:eastAsia="Times New Roman" w:hAnsi="Times New Roman" w:cs="Times New Roman"/>
            <w:sz w:val="24"/>
            <w:szCs w:val="24"/>
          </w:rPr>
          <w:delText xml:space="preserve">Kok </w:delText>
        </w:r>
      </w:del>
      <w:proofErr w:type="spellStart"/>
      <w:ins w:id="12" w:author="Ahmad Firdaus" w:date="2022-03-09T09:41:00Z">
        <w:r w:rsidR="00EC303C">
          <w:rPr>
            <w:rFonts w:ascii="Times New Roman" w:eastAsia="Times New Roman" w:hAnsi="Times New Roman" w:cs="Times New Roman"/>
            <w:sz w:val="24"/>
            <w:szCs w:val="24"/>
          </w:rPr>
          <w:t>Kenapa</w:t>
        </w:r>
        <w:proofErr w:type="spellEnd"/>
        <w:r w:rsidR="00EC303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3" w:author="Ahmad Firdaus" w:date="2022-03-09T09:42:00Z">
        <w:r w:rsidRPr="00C50A1E" w:rsidDel="00EC303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Mengapa </w:delText>
        </w:r>
      </w:del>
      <w:proofErr w:type="spellStart"/>
      <w:ins w:id="14" w:author="Ahmad Firdaus" w:date="2022-03-09T09:42:00Z">
        <w:r w:rsidR="00EC303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Kenapa</w:t>
        </w:r>
        <w:proofErr w:type="spellEnd"/>
        <w:r w:rsidR="00EC303C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Ahmad Firdaus" w:date="2022-03-09T09:42:00Z">
        <w:r w:rsidRPr="00C50A1E" w:rsidDel="00EC303C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16" w:author="Ahmad Firdaus" w:date="2022-03-09T09:43:00Z">
        <w:r w:rsidR="00EC303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ins w:id="17" w:author="Ahmad Firdaus" w:date="2022-03-09T09:44:00Z">
        <w:r w:rsidR="00EC303C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18" w:author="Ahmad Firdaus" w:date="2022-03-09T09:44:00Z">
        <w:r w:rsidRPr="00C50A1E" w:rsidDel="00EC303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Ahmad Firdaus" w:date="2022-03-09T09:45:00Z">
        <w:r w:rsidRPr="00C50A1E" w:rsidDel="00EC303C">
          <w:rPr>
            <w:rFonts w:ascii="Times New Roman" w:eastAsia="Times New Roman" w:hAnsi="Times New Roman" w:cs="Times New Roman"/>
            <w:sz w:val="24"/>
            <w:szCs w:val="24"/>
          </w:rPr>
          <w:delText xml:space="preserve">biji </w:delText>
        </w:r>
      </w:del>
      <w:proofErr w:type="spellStart"/>
      <w:ins w:id="20" w:author="Ahmad Firdaus" w:date="2022-03-09T09:45:00Z">
        <w:r w:rsidR="00EC303C">
          <w:rPr>
            <w:rFonts w:ascii="Times New Roman" w:eastAsia="Times New Roman" w:hAnsi="Times New Roman" w:cs="Times New Roman"/>
            <w:sz w:val="24"/>
            <w:szCs w:val="24"/>
          </w:rPr>
          <w:t>buah</w:t>
        </w:r>
        <w:proofErr w:type="spellEnd"/>
        <w:r w:rsidR="00EC303C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EC303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del w:id="21" w:author="Ahmad Firdaus" w:date="2022-03-09T09:45:00Z">
        <w:r w:rsidRPr="00C50A1E" w:rsidDel="00EC303C">
          <w:rPr>
            <w:rFonts w:ascii="Times New Roman" w:eastAsia="Times New Roman" w:hAnsi="Times New Roman" w:cs="Times New Roman"/>
            <w:sz w:val="24"/>
            <w:szCs w:val="24"/>
          </w:rPr>
          <w:delText xml:space="preserve">kok </w:delText>
        </w:r>
      </w:del>
      <w:proofErr w:type="spellStart"/>
      <w:ins w:id="22" w:author="Ahmad Firdaus" w:date="2022-03-09T09:45:00Z">
        <w:r w:rsidR="00EC303C">
          <w:rPr>
            <w:rFonts w:ascii="Times New Roman" w:eastAsia="Times New Roman" w:hAnsi="Times New Roman" w:cs="Times New Roman"/>
            <w:sz w:val="24"/>
            <w:szCs w:val="24"/>
          </w:rPr>
          <w:t>kenapa</w:t>
        </w:r>
        <w:proofErr w:type="spellEnd"/>
        <w:r w:rsidR="00EC303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del w:id="23" w:author="Ahmad Firdaus" w:date="2022-03-09T09:45:00Z">
        <w:r w:rsidRPr="00C50A1E" w:rsidDel="00F70E5F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Ahmad Firdaus" w:date="2022-03-09T09:45:00Z">
        <w:r w:rsidRPr="00C50A1E" w:rsidDel="00F70E5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del w:id="25" w:author="Ahmad Firdaus" w:date="2022-03-09T09:47:00Z">
        <w:r w:rsidRPr="00C50A1E" w:rsidDel="00F70E5F">
          <w:rPr>
            <w:rFonts w:ascii="Times New Roman" w:eastAsia="Times New Roman" w:hAnsi="Times New Roman" w:cs="Times New Roman"/>
            <w:sz w:val="24"/>
            <w:szCs w:val="24"/>
          </w:rPr>
          <w:delText xml:space="preserve">Selama </w:delText>
        </w:r>
      </w:del>
      <w:proofErr w:type="spellStart"/>
      <w:ins w:id="26" w:author="Ahmad Firdaus" w:date="2022-03-09T09:47:00Z">
        <w:r w:rsidR="00F70E5F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F70E5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7" w:author="Ahmad Firdaus" w:date="2022-03-09T09:47:00Z">
        <w:r w:rsidR="00F70E5F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8" w:author="Ahmad Firdaus" w:date="2022-03-09T09:48:00Z">
        <w:r w:rsidR="00F70E5F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29" w:author="Ahmad Firdaus" w:date="2022-03-09T09:48:00Z">
        <w:r w:rsidRPr="00C50A1E" w:rsidDel="00F70E5F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0" w:author="Ahmad Firdaus" w:date="2022-03-09T09:48:00Z">
        <w:r w:rsidRPr="00C50A1E" w:rsidDel="00F70E5F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31" w:author="Ahmad Firdaus" w:date="2022-03-09T09:48:00Z">
        <w:r w:rsidRPr="00C50A1E" w:rsidDel="00F70E5F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32" w:author="Ahmad Firdaus" w:date="2022-03-09T09:50:00Z">
        <w:r w:rsidRPr="00C50A1E" w:rsidDel="00F70E5F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3" w:author="Ahmad Firdaus" w:date="2022-03-09T09:49:00Z">
        <w:r w:rsidDel="00F70E5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4" w:author="Ahmad Firdaus" w:date="2022-03-09T09:50:00Z">
        <w:r w:rsidRPr="00C50A1E" w:rsidDel="00F70E5F">
          <w:rPr>
            <w:rFonts w:ascii="Times New Roman" w:eastAsia="Times New Roman" w:hAnsi="Times New Roman" w:cs="Times New Roman"/>
            <w:sz w:val="24"/>
            <w:szCs w:val="24"/>
          </w:rPr>
          <w:delText>bubuk</w:delText>
        </w:r>
      </w:del>
      <w:proofErr w:type="spellStart"/>
      <w:ins w:id="35" w:author="Ahmad Firdaus" w:date="2022-03-09T09:50:00Z">
        <w:r w:rsidR="00F70E5F">
          <w:rPr>
            <w:rFonts w:ascii="Times New Roman" w:eastAsia="Times New Roman" w:hAnsi="Times New Roman" w:cs="Times New Roman"/>
            <w:sz w:val="24"/>
            <w:szCs w:val="24"/>
          </w:rPr>
          <w:t>ser</w:t>
        </w:r>
        <w:r w:rsidR="00F70E5F" w:rsidRPr="00C50A1E">
          <w:rPr>
            <w:rFonts w:ascii="Times New Roman" w:eastAsia="Times New Roman" w:hAnsi="Times New Roman" w:cs="Times New Roman"/>
            <w:sz w:val="24"/>
            <w:szCs w:val="24"/>
          </w:rPr>
          <w:t>buk</w:t>
        </w:r>
      </w:ins>
      <w:proofErr w:type="spellEnd"/>
      <w:del w:id="36" w:author="Ahmad Firdaus" w:date="2022-03-09T09:50:00Z">
        <w:r w:rsidRPr="00C50A1E" w:rsidDel="00F70E5F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37" w:author="Ahmad Firdaus" w:date="2022-03-09T09:51:00Z">
        <w:r w:rsidR="00F70E5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8" w:author="Ahmad Firdaus" w:date="2022-03-09T09:51:00Z">
        <w:r w:rsidRPr="00C50A1E" w:rsidDel="00F70E5F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</w:t>
      </w:r>
      <w:ins w:id="39" w:author="Ahmad Firdaus" w:date="2022-03-09T09:51:00Z">
        <w:r w:rsidR="00F70E5F">
          <w:rPr>
            <w:rFonts w:ascii="Times New Roman" w:eastAsia="Times New Roman" w:hAnsi="Times New Roman" w:cs="Times New Roman"/>
            <w:sz w:val="24"/>
            <w:szCs w:val="24"/>
          </w:rPr>
          <w:t>ulang</w:t>
        </w:r>
        <w:proofErr w:type="spellEnd"/>
        <w:r w:rsidR="00F70E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kali</w:t>
      </w:r>
      <w:del w:id="40" w:author="Ahmad Firdaus" w:date="2022-03-09T09:51:00Z">
        <w:r w:rsidRPr="00C50A1E" w:rsidDel="00F70E5F">
          <w:rPr>
            <w:rFonts w:ascii="Times New Roman" w:eastAsia="Times New Roman" w:hAnsi="Times New Roman" w:cs="Times New Roman"/>
            <w:sz w:val="24"/>
            <w:szCs w:val="24"/>
          </w:rPr>
          <w:delText>-kali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41" w:author="Ahmad Firdaus" w:date="2022-03-09T09:52:00Z">
        <w:r w:rsidR="00F70E5F">
          <w:rPr>
            <w:rFonts w:ascii="Times New Roman" w:eastAsia="Times New Roman" w:hAnsi="Times New Roman" w:cs="Times New Roman"/>
            <w:sz w:val="24"/>
            <w:szCs w:val="24"/>
          </w:rPr>
          <w:t xml:space="preserve"> 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Ahmad Firdaus" w:date="2022-03-09T09:52:00Z">
        <w:r w:rsidRPr="00C50A1E" w:rsidDel="00F70E5F">
          <w:rPr>
            <w:rFonts w:ascii="Times New Roman" w:eastAsia="Times New Roman" w:hAnsi="Times New Roman" w:cs="Times New Roman"/>
            <w:sz w:val="24"/>
            <w:szCs w:val="24"/>
          </w:rPr>
          <w:delText>deh</w:delText>
        </w:r>
      </w:del>
      <w:proofErr w:type="spellStart"/>
      <w:ins w:id="43" w:author="Ahmad Firdaus" w:date="2022-03-09T09:52:00Z">
        <w:r w:rsidR="00F70E5F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4" w:author="Ahmad Firdaus" w:date="2022-03-09T09:52:00Z">
        <w:r w:rsidR="00F70E5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45" w:author="Ahmad Firdaus" w:date="2022-03-09T09:53:00Z">
        <w:r w:rsidR="00F70E5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46" w:author="Ahmad Firdaus" w:date="2022-03-09T09:53:00Z">
        <w:r w:rsidRPr="00C50A1E" w:rsidDel="00F70E5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7" w:author="Ahmad Firdaus" w:date="2022-03-09T09:53:00Z">
        <w:r w:rsidRPr="00C50A1E" w:rsidDel="00F70E5F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proofErr w:type="spellStart"/>
      <w:ins w:id="48" w:author="Ahmad Firdaus" w:date="2022-03-09T09:53:00Z">
        <w:r w:rsidR="00F70E5F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r w:rsidR="00F70E5F" w:rsidRPr="00C50A1E">
          <w:rPr>
            <w:rFonts w:ascii="Times New Roman" w:eastAsia="Times New Roman" w:hAnsi="Times New Roman" w:cs="Times New Roman"/>
            <w:sz w:val="24"/>
            <w:szCs w:val="24"/>
          </w:rPr>
          <w:t>tau</w:t>
        </w:r>
        <w:proofErr w:type="spellEnd"/>
        <w:r w:rsidR="00F70E5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49" w:author="Ahmad Firdaus" w:date="2022-03-09T09:53:00Z">
        <w:r w:rsidRPr="00C50A1E" w:rsidDel="00F70E5F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0" w:author="Ahmad Firdaus" w:date="2022-03-09T09:54:00Z">
        <w:r w:rsidRPr="00C50A1E" w:rsidDel="00F70E5F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51" w:author="Ahmad Firdaus" w:date="2022-03-09T09:54:00Z">
        <w:r w:rsidR="00F70E5F">
          <w:rPr>
            <w:rFonts w:ascii="Times New Roman" w:eastAsia="Times New Roman" w:hAnsi="Times New Roman" w:cs="Times New Roman"/>
            <w:sz w:val="24"/>
            <w:szCs w:val="24"/>
          </w:rPr>
          <w:t>mudah</w:t>
        </w:r>
        <w:proofErr w:type="spellEnd"/>
        <w:r w:rsidR="00F70E5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52" w:author="Ahmad Firdaus" w:date="2022-03-09T09:55:00Z">
        <w:r w:rsidRPr="00C50A1E" w:rsidDel="00F70E5F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</w:t>
      </w:r>
      <w:del w:id="53" w:author="Ahmad Firdaus" w:date="2022-03-09T09:55:00Z">
        <w:r w:rsidRPr="00C50A1E" w:rsidDel="00F70E5F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4" w:author="Ahmad Firdaus" w:date="2022-03-09T09:55:00Z">
        <w:r w:rsidRPr="00C50A1E" w:rsidDel="000C5977">
          <w:rPr>
            <w:rFonts w:ascii="Times New Roman" w:eastAsia="Times New Roman" w:hAnsi="Times New Roman" w:cs="Times New Roman"/>
            <w:sz w:val="24"/>
            <w:szCs w:val="24"/>
          </w:rPr>
          <w:delText xml:space="preserve">buka </w:delText>
        </w:r>
      </w:del>
      <w:proofErr w:type="spellStart"/>
      <w:ins w:id="55" w:author="Ahmad Firdaus" w:date="2022-03-09T09:55:00Z">
        <w:r w:rsidR="000C5977" w:rsidRPr="00C50A1E">
          <w:rPr>
            <w:rFonts w:ascii="Times New Roman" w:eastAsia="Times New Roman" w:hAnsi="Times New Roman" w:cs="Times New Roman"/>
            <w:sz w:val="24"/>
            <w:szCs w:val="24"/>
          </w:rPr>
          <w:t>buka</w:t>
        </w:r>
        <w:r w:rsidR="000C5977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C5977">
        <w:rPr>
          <w:rFonts w:ascii="Times New Roman" w:eastAsia="Times New Roman" w:hAnsi="Times New Roman" w:cs="Times New Roman"/>
          <w:i/>
          <w:sz w:val="24"/>
          <w:szCs w:val="24"/>
          <w:rPrChange w:id="56" w:author="Ahmad Firdaus" w:date="2022-03-09T09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7" w:author="Ahmad Firdaus" w:date="2022-03-09T09:56:00Z">
        <w:r w:rsidR="000C5977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977">
        <w:rPr>
          <w:rFonts w:ascii="Times New Roman" w:eastAsia="Times New Roman" w:hAnsi="Times New Roman" w:cs="Times New Roman"/>
          <w:i/>
          <w:sz w:val="24"/>
          <w:szCs w:val="24"/>
          <w:rPrChange w:id="58" w:author="Ahmad Firdaus" w:date="2022-03-09T09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59" w:author="Ahmad Firdaus" w:date="2022-03-09T09:56:00Z">
        <w:r w:rsidR="000C597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60" w:author="Ahmad Firdaus" w:date="2022-03-09T09:56:00Z">
        <w:r w:rsidRPr="00C50A1E" w:rsidDel="000C5977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61" w:author="Ahmad Firdaus" w:date="2022-03-09T09:56:00Z">
        <w:r w:rsidR="000C597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C5977">
          <w:rPr>
            <w:rFonts w:ascii="Times New Roman" w:eastAsia="Times New Roman" w:hAnsi="Times New Roman" w:cs="Times New Roman"/>
            <w:sz w:val="24"/>
            <w:szCs w:val="24"/>
          </w:rPr>
          <w:t>ada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62" w:author="Ahmad Firdaus" w:date="2022-03-09T09:57:00Z">
        <w:r w:rsidR="000C597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63" w:author="Ahmad Firdaus" w:date="2022-03-09T09:57:00Z">
        <w:r w:rsidRPr="00C50A1E" w:rsidDel="000C5977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4" w:author="Ahmad Firdaus" w:date="2022-03-09T09:58:00Z">
        <w:r w:rsidR="000C5977">
          <w:rPr>
            <w:rFonts w:ascii="Times New Roman" w:eastAsia="Times New Roman" w:hAnsi="Times New Roman" w:cs="Times New Roman"/>
            <w:sz w:val="24"/>
            <w:szCs w:val="24"/>
          </w:rPr>
          <w:t>kamu</w:t>
        </w:r>
        <w:proofErr w:type="spellEnd"/>
        <w:r w:rsidR="000C597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del w:id="65" w:author="Ahmad Firdaus" w:date="2022-03-09T09:58:00Z">
        <w:r w:rsidRPr="00C50A1E" w:rsidDel="000C5977">
          <w:rPr>
            <w:rFonts w:ascii="Times New Roman" w:eastAsia="Times New Roman" w:hAnsi="Times New Roman" w:cs="Times New Roman"/>
            <w:sz w:val="24"/>
            <w:szCs w:val="24"/>
          </w:rPr>
          <w:delText xml:space="preserve"> di 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6" w:author="Ahmad Firdaus" w:date="2022-03-09T09:58:00Z">
        <w:r w:rsidR="000C5977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bookmarkStart w:id="67" w:name="_GoBack"/>
      <w:bookmarkEnd w:id="67"/>
      <w:del w:id="68" w:author="Ahmad Firdaus" w:date="2022-03-09T09:58:00Z">
        <w:r w:rsidRPr="00C50A1E" w:rsidDel="000C5977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3E7" w:rsidRDefault="00B933E7">
      <w:r>
        <w:separator/>
      </w:r>
    </w:p>
  </w:endnote>
  <w:endnote w:type="continuationSeparator" w:id="0">
    <w:p w:rsidR="00B933E7" w:rsidRDefault="00B93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933E7">
    <w:pPr>
      <w:pStyle w:val="Footer"/>
    </w:pPr>
  </w:p>
  <w:p w:rsidR="00941E77" w:rsidRDefault="00B933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3E7" w:rsidRDefault="00B933E7">
      <w:r>
        <w:separator/>
      </w:r>
    </w:p>
  </w:footnote>
  <w:footnote w:type="continuationSeparator" w:id="0">
    <w:p w:rsidR="00B933E7" w:rsidRDefault="00B93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ad Firdaus">
    <w15:presenceInfo w15:providerId="Windows Live" w15:userId="2df4dc8c2c1426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C5977"/>
    <w:rsid w:val="0012251A"/>
    <w:rsid w:val="0042167F"/>
    <w:rsid w:val="00924DF5"/>
    <w:rsid w:val="00927764"/>
    <w:rsid w:val="00B933E7"/>
    <w:rsid w:val="00EC303C"/>
    <w:rsid w:val="00F7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EC303C"/>
  </w:style>
  <w:style w:type="paragraph" w:styleId="BalloonText">
    <w:name w:val="Balloon Text"/>
    <w:basedOn w:val="Normal"/>
    <w:link w:val="BalloonTextChar"/>
    <w:uiPriority w:val="99"/>
    <w:semiHidden/>
    <w:unhideWhenUsed/>
    <w:rsid w:val="00EC30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0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Ahmad Firdaus</cp:lastModifiedBy>
  <cp:revision>2</cp:revision>
  <dcterms:created xsi:type="dcterms:W3CDTF">2020-07-24T23:46:00Z</dcterms:created>
  <dcterms:modified xsi:type="dcterms:W3CDTF">2022-03-09T02:58:00Z</dcterms:modified>
</cp:coreProperties>
</file>