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="00A171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A171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A171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A171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171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718E" w:rsidRPr="00A16D9B" w:rsidRDefault="00A171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ins w:id="1" w:author="FAI UN58 07" w:date="2021-11-30T14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2" w:author="FAI UN58 07" w:date="2021-11-30T14:57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ubilee.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1718E" w:rsidRPr="00A16D9B" w:rsidRDefault="00A171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del w:id="3" w:author="FAI UN58 07" w:date="2021-11-30T14:57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Muri</w:delText>
              </w:r>
            </w:del>
            <w:ins w:id="4" w:author="FAI UN58 07" w:date="2021-11-30T14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5" w:author="FAI UN58 07" w:date="2021-11-30T14:58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1718E" w:rsidRPr="00A16D9B" w:rsidRDefault="00A171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6" w:author="FAI UN58 07" w:date="2021-11-30T14:57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</w:del>
            <w:ins w:id="7" w:author="FAI UN58 07" w:date="2021-11-30T14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8" w:author="FAI UN58 07" w:date="2021-11-30T14:58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1718E" w:rsidRPr="00A16D9B" w:rsidRDefault="00A171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9" w:author="FAI UN58 07" w:date="2021-11-30T14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" w:author="FAI UN58 07" w:date="2021-11-30T14:54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Helianthusonfri, Jefferly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1718E" w:rsidRPr="00A16D9B" w:rsidRDefault="00A171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del w:id="11" w:author="FAI UN58 07" w:date="2021-11-30T14:57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Joko</w:delText>
              </w:r>
            </w:del>
            <w:ins w:id="12" w:author="FAI UN58 07" w:date="2021-11-30T14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13" w:author="FAI UN58 07" w:date="2021-11-30T14:59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1718E" w:rsidRPr="00A16D9B" w:rsidRDefault="00A171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del w:id="14" w:author="FAI UN58 07" w:date="2021-11-30T14:57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Feri</w:delText>
              </w:r>
            </w:del>
            <w:ins w:id="15" w:author="FAI UN58 07" w:date="2021-11-30T14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F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16" w:author="FAI UN58 07" w:date="2021-11-30T14:58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1718E" w:rsidRPr="00A16D9B" w:rsidRDefault="00A171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del w:id="17" w:author="FAI UN58 07" w:date="2021-11-30T14:57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Jony</w:delText>
              </w:r>
            </w:del>
            <w:ins w:id="18" w:author="FAI UN58 07" w:date="2021-11-30T14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19" w:author="FAI UN58 07" w:date="2021-11-30T14:58:00Z">
              <w:r w:rsidRPr="00A16D9B" w:rsidDel="00A1718E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952C3"/>
    <w:rsid w:val="00924DF5"/>
    <w:rsid w:val="00A1718E"/>
    <w:rsid w:val="00FE5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FAI UN58 07</cp:lastModifiedBy>
  <cp:revision>2</cp:revision>
  <dcterms:created xsi:type="dcterms:W3CDTF">2021-11-30T07:59:00Z</dcterms:created>
  <dcterms:modified xsi:type="dcterms:W3CDTF">2021-11-30T07:59:00Z</dcterms:modified>
</cp:coreProperties>
</file>