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240AE5">
        <w:tc>
          <w:tcPr>
            <w:tcW w:w="8883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240AE5" w:rsidRDefault="00BE098E" w:rsidP="00821BA2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240AE5">
              <w:rPr>
                <w:b/>
                <w:sz w:val="28"/>
                <w:szCs w:val="28"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inklusif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gram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End"/>
            <w:proofErr w:type="gramStart"/>
            <w:r>
              <w:t>integral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kurikulum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240AE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manajemen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 w:rsidR="00BE098E">
              <w:t>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norma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dalam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240AE5" w:rsidRDefault="00240AE5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orientasi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240AE5" w:rsidDel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owais" w:date="2021-04-07T15:42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  <w:bookmarkStart w:id="1" w:name="_GoBack"/>
            <w:bookmarkEnd w:id="1"/>
          </w:p>
          <w:p w:rsidR="00240AE5" w:rsidRDefault="00240AE5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240AE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prosedur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240AE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12251A"/>
    <w:rsid w:val="00240AE5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40AE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40AE5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owais</cp:lastModifiedBy>
  <cp:revision>2</cp:revision>
  <dcterms:created xsi:type="dcterms:W3CDTF">2021-04-07T08:44:00Z</dcterms:created>
  <dcterms:modified xsi:type="dcterms:W3CDTF">2021-04-07T08:44:00Z</dcterms:modified>
</cp:coreProperties>
</file>