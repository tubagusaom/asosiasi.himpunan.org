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FEB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DDBC75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37C118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9BA351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CF692D" w14:textId="77777777" w:rsidTr="00821BA2">
        <w:tc>
          <w:tcPr>
            <w:tcW w:w="9350" w:type="dxa"/>
          </w:tcPr>
          <w:p w14:paraId="0793E8F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05DCA6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92B0732" w14:textId="17D9C6E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Masriani" w:date="2021-09-20T09:59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1" w:author="Masriani" w:date="2021-09-20T09:42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2" w:author="Masriani" w:date="2021-09-20T09:42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Masriani" w:date="2021-09-20T09:59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Masriani" w:date="2021-09-20T10:00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5" w:author="Masriani" w:date="2021-09-20T10:00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del w:id="6" w:author="Masriani" w:date="2021-09-20T09:43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7" w:author="Masriani" w:date="2021-09-20T09:43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BFD5F7" w14:textId="23337A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Masriani" w:date="2021-09-20T10:00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Masriani" w:date="2021-09-20T09:43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0" w:author="Masriani" w:date="2021-09-20T10:00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11" w:name="_GoBack"/>
            <w:bookmarkEnd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Masriani" w:date="2021-09-20T09:43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804589" w14:textId="37F1503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Masriani" w:date="2021-09-20T09:43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Masriani" w:date="2021-09-20T09:44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dari terciptanya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5" w:author="Masriani" w:date="2021-09-20T09:44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F88CAF" w14:textId="642B7CC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6" w:author="Masriani" w:date="2021-09-20T09:44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Masriani" w:date="2021-09-20T09:44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ins w:id="18" w:author="Masriani" w:date="2021-09-20T09:44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9" w:author="Masriani" w:date="2021-09-20T09:45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0" w:author="Masriani" w:date="2021-09-20T09:45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1" w:author="Masriani" w:date="2021-09-20T09:45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Masriani" w:date="2021-09-20T09:45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Masriani" w:date="2021-09-20T09:45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24" w:author="Masriani" w:date="2021-09-20T09:46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proofErr w:type="gramStart"/>
            <w:ins w:id="25" w:author="Masriani" w:date="2021-09-20T09:46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spellEnd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6" w:author="Masriani" w:date="2021-09-20T09:46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Masriani" w:date="2021-09-20T09:46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28" w:author="Masriani" w:date="2021-09-20T09:46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539EF56" w14:textId="1BC9EFB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9" w:author="Masriani" w:date="2021-09-20T09:47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4A9FA74F" w14:textId="2CFD2056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del w:id="31" w:author="Masriani" w:date="2021-09-20T09:47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/kebutuhan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E25F48" w14:textId="6D8CF456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2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3" w:author="Masriani" w:date="2021-09-20T09:48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34" w:author="Masriani" w:date="2021-09-20T09:47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35" w:author="Masriani" w:date="2021-09-20T09:48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ins w:id="36" w:author="Masriani" w:date="2021-09-20T09:48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Masriani" w:date="2021-09-20T09:47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38" w:author="Masriani" w:date="2021-09-20T09:49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Masriani" w:date="2021-09-20T09:49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0" w:author="Masriani" w:date="2021-09-20T09:49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1" w:author="Masriani" w:date="2021-09-20T09:49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2" w:author="Masriani" w:date="2021-09-20T09:49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6E4857" w14:textId="77777777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3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D9FCC3" w14:textId="1FBC3E25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4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5" w:author="Masriani" w:date="2021-09-20T09:48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46" w:author="Masriani" w:date="2021-09-20T09:49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Masriani" w:date="2021-09-20T09:49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Masriani" w:date="2021-09-20T09:50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9" w:author="Masriani" w:date="2021-09-20T09:50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Masriani" w:date="2021-09-20T09:50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dalam mencari</w:delText>
              </w:r>
            </w:del>
            <w:ins w:id="51" w:author="Masriani" w:date="2021-09-20T09:50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menelusuri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C27F6F" w14:textId="77777777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2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69FA0D1" w14:textId="67E1E5F0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3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54" w:author="Masriani" w:date="2021-09-20T09:50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55" w:author="Masriani" w:date="2021-09-20T09:50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56" w:author="Masriani" w:date="2021-09-20T09:51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memberikan </w:delText>
              </w:r>
            </w:del>
            <w:ins w:id="57" w:author="Masriani" w:date="2021-09-20T09:51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  <w:proofErr w:type="spellEnd"/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4E91D17" w14:textId="77777777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8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E0DA071" w14:textId="069481A6" w:rsidR="00125355" w:rsidRPr="00EC6F38" w:rsidRDefault="00125355" w:rsidP="008A48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9" w:author="Masriani" w:date="2021-09-20T09:5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0" w:author="Masriani" w:date="2021-09-20T09:51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61" w:author="Masriani" w:date="2021-09-20T09:51:00Z">
              <w:r w:rsidR="00B93A0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62" w:author="Masriani" w:date="2021-09-20T09:51:00Z">
              <w:r w:rsidRPr="00EC6F38" w:rsidDel="00B93A06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10BE1" w14:textId="5086F3A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63" w:author="Masriani" w:date="2021-09-20T09:52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DC1A841" w14:textId="77777777" w:rsidR="00125355" w:rsidRPr="00EC6F38" w:rsidRDefault="00125355" w:rsidP="008A48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4" w:author="Masriani" w:date="2021-09-20T09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960A6A6" w14:textId="77777777" w:rsidR="00125355" w:rsidRPr="00EC6F38" w:rsidRDefault="00125355" w:rsidP="008A48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5" w:author="Masriani" w:date="2021-09-20T09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E5EA66" w14:textId="77777777" w:rsidR="00125355" w:rsidRPr="00EC6F38" w:rsidRDefault="00125355" w:rsidP="008A48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6" w:author="Masriani" w:date="2021-09-20T09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E5E1875" w14:textId="77777777" w:rsidR="00125355" w:rsidRPr="00EC6F38" w:rsidRDefault="00125355" w:rsidP="008A48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7" w:author="Masriani" w:date="2021-09-20T09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ADD0C54" w14:textId="77777777" w:rsidR="00125355" w:rsidRPr="00EC6F38" w:rsidRDefault="00125355" w:rsidP="008A48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8" w:author="Masriani" w:date="2021-09-20T09:5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D2EEBD3" w14:textId="77DB2F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69" w:author="Masriani" w:date="2021-09-20T09:53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Masriani" w:date="2021-09-20T09:54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1" w:author="Masriani" w:date="2021-09-20T09:54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ins w:id="72" w:author="Masriani" w:date="2021-09-20T09:54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ins w:id="73" w:author="Masriani" w:date="2021-09-20T09:54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4" w:author="Masriani" w:date="2021-09-20T09:54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5" w:author="Masriani" w:date="2021-09-20T09:54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6" w:author="Masriani" w:date="2021-09-20T09:54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7" w:author="Masriani" w:date="2021-09-20T09:54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Masriani" w:date="2021-09-20T09:55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19DA7D" w14:textId="3C783BA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9" w:author="Masriani" w:date="2021-09-20T09:55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80" w:author="Masriani" w:date="2021-09-20T09:55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1" w:author="Masriani" w:date="2021-09-20T09:55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Masriani" w:date="2021-09-20T09:56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yang mucul </w:delText>
              </w:r>
            </w:del>
            <w:ins w:id="83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dimulai</w:t>
              </w:r>
              <w:proofErr w:type="spell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Masriani" w:date="2021-09-20T09:55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pemikiran </w:delText>
              </w:r>
            </w:del>
            <w:ins w:id="85" w:author="Masriani" w:date="2021-09-20T09:55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pikiran</w:t>
              </w:r>
              <w:proofErr w:type="spell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86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Masriani" w:date="2021-09-20T09:56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Masriani" w:date="2021-09-20T09:56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89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0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92" w:author="Masriani" w:date="2021-09-20T09:56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Masriani" w:date="2021-09-20T09:57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DFC946" w14:textId="5C25E31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4" w:author="Masriani" w:date="2021-09-20T09:57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5" w:author="Masriani" w:date="2021-09-20T09:57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6" w:author="Masriani" w:date="2021-09-20T09:57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proofErr w:type="gramEnd"/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7" w:author="Masriani" w:date="2021-09-20T09:57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Masriani" w:date="2021-09-20T09:57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kolaborasi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39506F" w14:textId="056C44C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99" w:author="Masriani" w:date="2021-09-20T09:58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00" w:author="Masriani" w:date="2021-09-20T09:58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01" w:author="Masriani" w:date="2021-09-20T09:58:00Z">
              <w:r w:rsidRPr="00EC6F38" w:rsidDel="008A4894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2" w:author="Masriani" w:date="2021-09-20T09:58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3" w:author="Masriani" w:date="2021-09-20T09:58:00Z">
              <w:r w:rsidR="008A489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F02955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716E2"/>
    <w:multiLevelType w:val="multilevel"/>
    <w:tmpl w:val="179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64C5D"/>
    <w:multiLevelType w:val="multilevel"/>
    <w:tmpl w:val="84A2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sriani">
    <w15:presenceInfo w15:providerId="None" w15:userId="Masri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A4894"/>
    <w:rsid w:val="00924DF5"/>
    <w:rsid w:val="00B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C1A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2</cp:revision>
  <dcterms:created xsi:type="dcterms:W3CDTF">2021-09-20T03:01:00Z</dcterms:created>
  <dcterms:modified xsi:type="dcterms:W3CDTF">2021-09-20T03:01:00Z</dcterms:modified>
</cp:coreProperties>
</file>