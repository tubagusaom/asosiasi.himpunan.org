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7518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3FBF48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3E0E4F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5BBBBCF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E20A7E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Hujan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15D6092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>: 6 Januari 2020   05:43  61  10 3</w:t>
      </w:r>
    </w:p>
    <w:p w14:paraId="4F292A6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349B6A5" wp14:editId="5DF09AD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B9A9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47654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2A830509" w14:textId="5CDE4D6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0" w:author="Ilanka" w:date="2022-03-09T14:33:00Z">
        <w:r w:rsidR="00945DEF">
          <w:rPr>
            <w:rFonts w:ascii="Times New Roman" w:eastAsia="Times New Roman" w:hAnsi="Times New Roman" w:cs="Times New Roman"/>
            <w:sz w:val="24"/>
            <w:szCs w:val="24"/>
          </w:rPr>
          <w:t xml:space="preserve">di kala </w:t>
        </w:r>
        <w:proofErr w:type="spellStart"/>
        <w:r w:rsidR="00945DEF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945DE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" w:author="Ilanka" w:date="2022-03-09T14:33:00Z">
        <w:r w:rsidRPr="00C50A1E" w:rsidDel="00945DEF">
          <w:rPr>
            <w:rFonts w:ascii="Times New Roman" w:eastAsia="Times New Roman" w:hAnsi="Times New Roman" w:cs="Times New Roman"/>
            <w:sz w:val="24"/>
            <w:szCs w:val="24"/>
          </w:rPr>
          <w:delText xml:space="preserve">dari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Ilanka" w:date="2022-03-09T14:34:00Z">
        <w:r w:rsidRPr="00C50A1E" w:rsidDel="00945DEF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del w:id="3" w:author="Ilanka" w:date="2022-03-09T14:34:00Z">
        <w:r w:rsidRPr="00C50A1E" w:rsidDel="00945DEF">
          <w:rPr>
            <w:rFonts w:ascii="Times New Roman" w:eastAsia="Times New Roman" w:hAnsi="Times New Roman" w:cs="Times New Roman"/>
            <w:sz w:val="24"/>
            <w:szCs w:val="24"/>
          </w:rPr>
          <w:delText xml:space="preserve"> di kala hujan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F64F857" w14:textId="38163CA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Ilanka" w:date="2022-03-09T14:36:00Z">
        <w:r w:rsidRPr="00C50A1E" w:rsidDel="00F947F7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Ilanka" w:date="2022-03-09T14:37:00Z">
        <w:r w:rsidDel="00F947F7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proofErr w:type="spellStart"/>
      <w:ins w:id="6" w:author="Ilanka" w:date="2022-03-09T14:37:00Z">
        <w:r w:rsidR="00F947F7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F947F7">
          <w:rPr>
            <w:rFonts w:ascii="Times New Roman" w:eastAsia="Times New Roman" w:hAnsi="Times New Roman" w:cs="Times New Roman"/>
            <w:sz w:val="24"/>
            <w:szCs w:val="24"/>
          </w:rPr>
          <w:t>ulan</w:t>
        </w:r>
        <w:proofErr w:type="spellEnd"/>
        <w:r w:rsidR="00F947F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7" w:author="Ilanka" w:date="2022-03-09T14:36:00Z">
        <w:r w:rsidRPr="00C50A1E" w:rsidDel="00945DEF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982C25" w14:textId="0DA9212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8" w:author="Ilanka" w:date="2022-03-09T14:36:00Z">
        <w:r w:rsidR="00945DE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9" w:author="Ilanka" w:date="2022-03-09T14:36:00Z">
        <w:r w:rsidR="00945DEF">
          <w:rPr>
            <w:rFonts w:ascii="Times New Roman" w:eastAsia="Times New Roman" w:hAnsi="Times New Roman" w:cs="Times New Roman"/>
            <w:sz w:val="24"/>
            <w:szCs w:val="24"/>
          </w:rPr>
          <w:t>atau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0" w:author="Ilanka" w:date="2022-03-09T14:43:00Z">
        <w:r w:rsidRPr="00C50A1E" w:rsidDel="00080705">
          <w:rPr>
            <w:rFonts w:ascii="Times New Roman" w:eastAsia="Times New Roman" w:hAnsi="Times New Roman" w:cs="Times New Roman"/>
            <w:sz w:val="24"/>
            <w:szCs w:val="24"/>
          </w:rPr>
          <w:delText>Ya,</w:delText>
        </w:r>
      </w:del>
      <w:proofErr w:type="spellStart"/>
      <w:ins w:id="11" w:author="Ilanka" w:date="2022-03-09T14:43:00Z">
        <w:r w:rsidR="00080705">
          <w:rPr>
            <w:rFonts w:ascii="Times New Roman" w:eastAsia="Times New Roman" w:hAnsi="Times New Roman" w:cs="Times New Roman"/>
            <w:sz w:val="24"/>
            <w:szCs w:val="24"/>
          </w:rPr>
          <w:t>mengapa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2" w:author="Ilanka" w:date="2022-03-09T14:43:00Z">
        <w:r w:rsidRPr="00C50A1E" w:rsidDel="00080705">
          <w:rPr>
            <w:rFonts w:ascii="Times New Roman" w:eastAsia="Times New Roman" w:hAnsi="Times New Roman" w:cs="Times New Roman"/>
            <w:sz w:val="24"/>
            <w:szCs w:val="24"/>
          </w:rPr>
          <w:delText>Kok bisa ya?</w:delText>
        </w:r>
      </w:del>
    </w:p>
    <w:p w14:paraId="6BE28219" w14:textId="59F0A5E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ins w:id="13" w:author="Ilanka" w:date="2022-03-09T14:38:00Z">
        <w:r w:rsidR="00F947F7">
          <w:rPr>
            <w:rFonts w:ascii="Times New Roman" w:eastAsia="Times New Roman" w:hAnsi="Times New Roman" w:cs="Times New Roman"/>
            <w:sz w:val="24"/>
            <w:szCs w:val="24"/>
          </w:rPr>
          <w:t>an</w:t>
        </w:r>
        <w:proofErr w:type="spellEnd"/>
        <w:r w:rsidR="00F947F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947F7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Ilanka" w:date="2022-03-09T14:48:00Z">
        <w:r w:rsidDel="00B96416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B96416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15" w:author="Ilanka" w:date="2022-03-09T14:48:00Z">
        <w:r w:rsidR="00B96416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r w:rsidR="00B96416">
          <w:rPr>
            <w:rFonts w:ascii="Times New Roman" w:eastAsia="Times New Roman" w:hAnsi="Times New Roman" w:cs="Times New Roman"/>
            <w:sz w:val="24"/>
            <w:szCs w:val="24"/>
          </w:rPr>
          <w:t>f</w:t>
        </w:r>
        <w:r w:rsidR="00B96416"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="00B964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BA5E02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964284" w14:textId="33A0689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Ilanka" w:date="2022-03-09T14:39:00Z">
        <w:r w:rsidRPr="00C50A1E" w:rsidDel="00F947F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dalam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Ilanka" w:date="2022-03-09T14:39:00Z">
        <w:r w:rsidRPr="00C50A1E" w:rsidDel="00F947F7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proofErr w:type="spellStart"/>
      <w:ins w:id="18" w:author="Ilanka" w:date="2022-03-09T14:39:00Z">
        <w:r w:rsidR="00F947F7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F947F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0829AE6" w14:textId="1D6B14E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Hujan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del w:id="19" w:author="Ilanka" w:date="2022-03-09T14:40:00Z">
        <w:r w:rsidRPr="00C50A1E" w:rsidDel="00F947F7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Ilanka" w:date="2022-03-09T14:41:00Z">
        <w:r w:rsidRPr="00C50A1E" w:rsidDel="00F947F7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21" w:author="Ilanka" w:date="2022-03-09T14:41:00Z">
        <w:r w:rsidR="00F947F7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F947F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Ilanka" w:date="2022-03-09T14:41:00Z">
        <w:r w:rsidRPr="00C50A1E" w:rsidDel="00F947F7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D7D0DF9" w14:textId="3EA62BF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Ilanka" w:date="2022-03-09T14:41:00Z">
        <w:r w:rsidRPr="00C50A1E" w:rsidDel="00F947F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Ilanka" w:date="2022-03-09T14:41:00Z">
        <w:r w:rsidRPr="00C50A1E" w:rsidDel="00F947F7">
          <w:rPr>
            <w:rFonts w:ascii="Times New Roman" w:eastAsia="Times New Roman" w:hAnsi="Times New Roman" w:cs="Times New Roman"/>
            <w:sz w:val="24"/>
            <w:szCs w:val="24"/>
          </w:rPr>
          <w:delText xml:space="preserve">digoreng dadakan alias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18DC793" w14:textId="2C6A903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25" w:author="Ilanka" w:date="2022-03-09T14:42:00Z">
        <w:r w:rsidRPr="00C50A1E" w:rsidDel="00080705">
          <w:rPr>
            <w:rFonts w:ascii="Times New Roman" w:eastAsia="Times New Roman" w:hAnsi="Times New Roman" w:cs="Times New Roman"/>
            <w:sz w:val="24"/>
            <w:szCs w:val="24"/>
          </w:rPr>
          <w:delText>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26" w:author="Ilanka" w:date="2022-03-09T14:43:00Z">
        <w:r w:rsidRPr="00C50A1E" w:rsidDel="00080705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272E27A3" w14:textId="4DE6E48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7" w:author="Ilanka" w:date="2022-03-09T14:43:00Z">
        <w:r w:rsidR="00080705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28" w:author="Ilanka" w:date="2022-03-09T14:43:00Z">
        <w:r w:rsidRPr="00C50A1E" w:rsidDel="00080705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9" w:author="Ilanka" w:date="2022-03-09T14:44:00Z">
        <w:r w:rsidRPr="00C50A1E" w:rsidDel="00080705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30B35026" w14:textId="22090FB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30" w:author="Ilanka" w:date="2022-03-09T14:44:00Z">
        <w:r w:rsidRPr="00C50A1E" w:rsidDel="00080705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31" w:author="Ilanka" w:date="2022-03-09T14:44:00Z">
        <w:r w:rsidRPr="00C50A1E" w:rsidDel="00080705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A169F47" w14:textId="50ADA56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del w:id="32" w:author="Ilanka" w:date="2022-03-09T14:44:00Z">
        <w:r w:rsidRPr="00C50A1E" w:rsidDel="00080705">
          <w:rPr>
            <w:rFonts w:ascii="Times New Roman" w:eastAsia="Times New Roman" w:hAnsi="Times New Roman" w:cs="Times New Roman"/>
            <w:sz w:val="24"/>
            <w:szCs w:val="24"/>
          </w:rPr>
          <w:delText>Akan merepotkan.</w:delText>
        </w:r>
      </w:del>
    </w:p>
    <w:p w14:paraId="00E9445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EFA22A" w14:textId="598B00C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33" w:author="Ilanka" w:date="2022-03-09T14:45:00Z">
        <w:r w:rsidRPr="00C50A1E" w:rsidDel="00080705">
          <w:rPr>
            <w:rFonts w:ascii="Times New Roman" w:eastAsia="Times New Roman" w:hAnsi="Times New Roman" w:cs="Times New Roman"/>
            <w:sz w:val="24"/>
            <w:szCs w:val="24"/>
          </w:rPr>
          <w:delText>Coba deh,</w:delText>
        </w:r>
      </w:del>
      <w:ins w:id="34" w:author="Ilanka" w:date="2022-03-09T14:45:00Z">
        <w:r w:rsidR="00080705">
          <w:rPr>
            <w:rFonts w:ascii="Times New Roman" w:eastAsia="Times New Roman" w:hAnsi="Times New Roman" w:cs="Times New Roman"/>
            <w:sz w:val="24"/>
            <w:szCs w:val="24"/>
          </w:rPr>
          <w:t xml:space="preserve">Mari </w:t>
        </w:r>
        <w:proofErr w:type="spellStart"/>
        <w:r w:rsidR="00080705">
          <w:rPr>
            <w:rFonts w:ascii="Times New Roman" w:eastAsia="Times New Roman" w:hAnsi="Times New Roman" w:cs="Times New Roman"/>
            <w:sz w:val="24"/>
            <w:szCs w:val="24"/>
          </w:rPr>
          <w:t>mencoba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5" w:author="Ilanka" w:date="2022-03-09T14:45:00Z">
        <w:r w:rsidRPr="00C50A1E" w:rsidDel="00080705">
          <w:rPr>
            <w:rFonts w:ascii="Times New Roman" w:eastAsia="Times New Roman" w:hAnsi="Times New Roman" w:cs="Times New Roman"/>
            <w:sz w:val="24"/>
            <w:szCs w:val="24"/>
          </w:rPr>
          <w:delText>mulai aja dulu dengan</w:delText>
        </w:r>
      </w:del>
      <w:proofErr w:type="spellStart"/>
      <w:ins w:id="36" w:author="Ilanka" w:date="2022-03-09T14:45:00Z">
        <w:r w:rsidR="00080705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Ilanka" w:date="2022-03-09T14:45:00Z">
        <w:r w:rsidRPr="00C50A1E" w:rsidDel="00080705">
          <w:rPr>
            <w:rFonts w:ascii="Times New Roman" w:eastAsia="Times New Roman" w:hAnsi="Times New Roman" w:cs="Times New Roman"/>
            <w:sz w:val="24"/>
            <w:szCs w:val="24"/>
          </w:rPr>
          <w:delText>me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38" w:author="Ilanka" w:date="2022-03-09T14:46:00Z">
        <w:r w:rsidRPr="00C50A1E" w:rsidDel="00080705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Ilanka" w:date="2022-03-09T14:46:00Z">
        <w:r w:rsidRPr="00C50A1E" w:rsidDel="00080705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proofErr w:type="spellStart"/>
      <w:ins w:id="40" w:author="Ilanka" w:date="2022-03-09T14:46:00Z">
        <w:r w:rsidR="00080705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08070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80705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72CCF97" w14:textId="39585C5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del w:id="41" w:author="Ilanka" w:date="2022-03-09T14:46:00Z">
        <w:r w:rsidRPr="00C50A1E" w:rsidDel="00080705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42" w:author="Ilanka" w:date="2022-03-09T14:46:00Z">
        <w:r w:rsidRPr="00C50A1E" w:rsidDel="00080705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43" w:author="Ilanka" w:date="2022-03-09T14:46:00Z">
        <w:r w:rsidRPr="00C50A1E" w:rsidDel="00B96416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del w:id="44" w:author="Ilanka" w:date="2022-03-09T14:47:00Z">
        <w:r w:rsidRPr="00C50A1E" w:rsidDel="00B96416">
          <w:rPr>
            <w:rFonts w:ascii="Times New Roman" w:eastAsia="Times New Roman" w:hAnsi="Times New Roman" w:cs="Times New Roman"/>
            <w:sz w:val="24"/>
            <w:szCs w:val="24"/>
          </w:rPr>
          <w:delText xml:space="preserve"> kerjaannya</w:delText>
        </w:r>
      </w:del>
      <w:ins w:id="45" w:author="Ilanka" w:date="2022-03-09T14:47:00Z">
        <w:r w:rsidR="00B96416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del w:id="46" w:author="Ilanka" w:date="2022-03-09T14:47:00Z">
        <w:r w:rsidRPr="00C50A1E" w:rsidDel="00B96416">
          <w:rPr>
            <w:rFonts w:ascii="Times New Roman" w:eastAsia="Times New Roman" w:hAnsi="Times New Roman" w:cs="Times New Roman"/>
            <w:sz w:val="24"/>
            <w:szCs w:val="24"/>
          </w:rPr>
          <w:delText xml:space="preserve">hanya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0D24D14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87C4A02" w14:textId="001A6A7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7" w:author="Ilanka" w:date="2022-03-09T14:48:00Z">
        <w:r w:rsidRPr="00C50A1E" w:rsidDel="00B9641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300C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5638D3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72E13B5" w14:textId="77777777" w:rsidR="00927764" w:rsidRPr="00C50A1E" w:rsidRDefault="00927764" w:rsidP="00927764"/>
    <w:p w14:paraId="6DB6E995" w14:textId="77777777" w:rsidR="00927764" w:rsidRPr="005A045A" w:rsidRDefault="00927764" w:rsidP="00927764">
      <w:pPr>
        <w:rPr>
          <w:i/>
        </w:rPr>
      </w:pPr>
    </w:p>
    <w:p w14:paraId="1D2BE96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8A4BF3F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9DED3" w14:textId="77777777" w:rsidR="00A61FD6" w:rsidRDefault="00A61FD6">
      <w:r>
        <w:separator/>
      </w:r>
    </w:p>
  </w:endnote>
  <w:endnote w:type="continuationSeparator" w:id="0">
    <w:p w14:paraId="7B9534CD" w14:textId="77777777" w:rsidR="00A61FD6" w:rsidRDefault="00A61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63A04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38C56E9" w14:textId="77777777" w:rsidR="00941E77" w:rsidRDefault="00A61FD6">
    <w:pPr>
      <w:pStyle w:val="Footer"/>
    </w:pPr>
  </w:p>
  <w:p w14:paraId="49EF0FF8" w14:textId="77777777" w:rsidR="00941E77" w:rsidRDefault="00A61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FEFAC" w14:textId="77777777" w:rsidR="00A61FD6" w:rsidRDefault="00A61FD6">
      <w:r>
        <w:separator/>
      </w:r>
    </w:p>
  </w:footnote>
  <w:footnote w:type="continuationSeparator" w:id="0">
    <w:p w14:paraId="3635C373" w14:textId="77777777" w:rsidR="00A61FD6" w:rsidRDefault="00A61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lanka">
    <w15:presenceInfo w15:providerId="None" w15:userId="Ilan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080705"/>
    <w:rsid w:val="0012251A"/>
    <w:rsid w:val="002318A3"/>
    <w:rsid w:val="0042167F"/>
    <w:rsid w:val="00924DF5"/>
    <w:rsid w:val="00927764"/>
    <w:rsid w:val="00945DEF"/>
    <w:rsid w:val="00A61FD6"/>
    <w:rsid w:val="00B96416"/>
    <w:rsid w:val="00C20908"/>
    <w:rsid w:val="00F9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883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Ilanka</cp:lastModifiedBy>
  <cp:revision>4</cp:revision>
  <dcterms:created xsi:type="dcterms:W3CDTF">2020-08-26T21:16:00Z</dcterms:created>
  <dcterms:modified xsi:type="dcterms:W3CDTF">2022-03-09T07:48:00Z</dcterms:modified>
</cp:coreProperties>
</file>