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Pr="000F5FEA" w:rsidRDefault="000F5FE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0" w:author="user" w:date="2021-08-11T12:16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M</w:t>
              </w:r>
            </w:ins>
            <w:del w:id="1" w:author="user" w:date="2021-08-11T12:16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anajemen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2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P</w:t>
              </w:r>
            </w:ins>
            <w:del w:id="3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enggunaan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mencapai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098E" w:rsidRPr="000F5FE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proofErr w:type="gram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4" w:author="user" w:date="2021-08-11T12:16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F</w:t>
              </w:r>
            </w:ins>
            <w:del w:id="5" w:author="user" w:date="2021-08-11T12:16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f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ilosofis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6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B</w:t>
              </w:r>
            </w:ins>
            <w:del w:id="7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erdasarkan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filsafat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8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K</w:t>
              </w:r>
            </w:ins>
            <w:del w:id="9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urikulum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10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P</w:t>
              </w:r>
            </w:ins>
            <w:del w:id="11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erangkat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098E" w:rsidRPr="000F5FE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proofErr w:type="gram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12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I</w:t>
              </w:r>
            </w:ins>
            <w:del w:id="13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i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mplementasi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14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P</w:t>
              </w:r>
            </w:ins>
            <w:del w:id="15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elaksanaan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16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O</w:t>
              </w:r>
            </w:ins>
            <w:del w:id="17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ptimal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18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T</w:t>
              </w:r>
            </w:ins>
            <w:del w:id="19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t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ertinggi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; paling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menguntungkan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20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I</w:t>
              </w:r>
            </w:ins>
            <w:del w:id="21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i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ntegral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22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M</w:t>
              </w:r>
            </w:ins>
            <w:del w:id="23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eliputi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menjadikan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098E" w:rsidRPr="000F5FE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proofErr w:type="gram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24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K</w:t>
              </w:r>
            </w:ins>
            <w:del w:id="25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onseptual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26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B</w:t>
              </w:r>
            </w:ins>
            <w:del w:id="27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erhubungan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28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P</w:t>
              </w:r>
            </w:ins>
            <w:del w:id="29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30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R</w:t>
              </w:r>
            </w:ins>
            <w:del w:id="31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r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ancangan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asas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ketatanegaraan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perekonomian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dsb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32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K</w:t>
              </w:r>
            </w:ins>
            <w:del w:id="33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riteria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34" w:author="user" w:date="2021-08-11T12:20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U</w:t>
              </w:r>
            </w:ins>
            <w:del w:id="35" w:author="user" w:date="2021-08-11T12:20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u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kuran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36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M</w:t>
              </w:r>
            </w:ins>
            <w:del w:id="37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m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etodologi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38" w:author="user" w:date="2021-08-11T12:21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I</w:t>
              </w:r>
            </w:ins>
            <w:del w:id="39" w:author="user" w:date="2021-08-11T12:21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i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lmu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40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N</w:t>
              </w:r>
            </w:ins>
            <w:del w:id="41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n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orma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42" w:author="user" w:date="2021-08-11T12:21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A</w:t>
              </w:r>
            </w:ins>
            <w:del w:id="43" w:author="user" w:date="2021-08-11T12:21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a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turan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mengikat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098E" w:rsidRPr="000F5FE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tatanan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098E" w:rsidRPr="000F5FE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pengendali</w:t>
            </w:r>
            <w:proofErr w:type="spellEnd"/>
            <w:proofErr w:type="gram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tingkah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laku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berterima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44" w:author="user" w:date="2021-08-11T12:17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O</w:t>
              </w:r>
            </w:ins>
            <w:del w:id="45" w:author="user" w:date="2021-08-11T12:17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o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rientasi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46" w:author="user" w:date="2021-08-11T12:21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P</w:t>
              </w:r>
            </w:ins>
            <w:del w:id="47" w:author="user" w:date="2021-08-11T12:21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andangan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mendasari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pikiran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perhatian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kecen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E098E" w:rsidRPr="000F5FEA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derungan</w:t>
            </w:r>
            <w:proofErr w:type="spellEnd"/>
            <w:proofErr w:type="gram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48" w:author="user" w:date="2021-08-11T12:18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P</w:t>
              </w:r>
            </w:ins>
            <w:del w:id="49" w:author="user" w:date="2021-08-11T12:18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rosedur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50" w:author="user" w:date="2021-08-11T12:21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T</w:t>
              </w:r>
            </w:ins>
            <w:del w:id="51" w:author="user" w:date="2021-08-11T12:21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t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ahap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098E" w:rsidRPr="000F5FE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proofErr w:type="gram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demi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Pr="000F5FEA" w:rsidRDefault="000F5FE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ins w:id="52" w:author="user" w:date="2021-08-11T12:18:00Z">
              <w:r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I</w:t>
              </w:r>
            </w:ins>
            <w:del w:id="53" w:author="user" w:date="2021-08-11T12:18:00Z">
              <w:r w:rsidR="00BE098E" w:rsidRPr="000F5FEA" w:rsidDel="000F5FEA">
                <w:rPr>
                  <w:rFonts w:ascii="Times New Roman" w:hAnsi="Times New Roman" w:cs="Times New Roman"/>
                  <w:sz w:val="24"/>
                  <w:szCs w:val="24"/>
                </w:rPr>
                <w:delText>i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nklusif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ins w:id="54" w:author="user" w:date="2021-08-11T12:21:00Z">
              <w:r w:rsidR="00EB5114">
                <w:rPr>
                  <w:rFonts w:ascii="Times New Roman" w:hAnsi="Times New Roman" w:cs="Times New Roman"/>
                  <w:sz w:val="24"/>
                  <w:szCs w:val="24"/>
                  <w:lang w:val="id-ID"/>
                </w:rPr>
                <w:t>P</w:t>
              </w:r>
            </w:ins>
            <w:bookmarkStart w:id="55" w:name="_GoBack"/>
            <w:bookmarkEnd w:id="55"/>
            <w:del w:id="56" w:author="user" w:date="2021-08-11T12:21:00Z">
              <w:r w:rsidR="00BE098E" w:rsidRPr="000F5FEA" w:rsidDel="00EB5114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enempatan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berkebutuhan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="00BE098E" w:rsidRPr="000F5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E098E" w:rsidRPr="000F5FE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F5FE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reguler</w:t>
            </w:r>
            <w:proofErr w:type="spellEnd"/>
            <w:proofErr w:type="gramEnd"/>
            <w:r w:rsidRPr="000F5F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F5FEA"/>
    <w:rsid w:val="0012251A"/>
    <w:rsid w:val="0042167F"/>
    <w:rsid w:val="00924DF5"/>
    <w:rsid w:val="00BE098E"/>
    <w:rsid w:val="00E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2020-08-26T21:29:00Z</dcterms:created>
  <dcterms:modified xsi:type="dcterms:W3CDTF">2021-08-11T05:21:00Z</dcterms:modified>
</cp:coreProperties>
</file>