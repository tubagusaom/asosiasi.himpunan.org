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285D" w14:textId="77777777" w:rsidR="00D80F46" w:rsidRPr="00A16D9B" w:rsidRDefault="00D80F46" w:rsidP="00F03E99">
      <w:pPr>
        <w:pStyle w:val="Judul2"/>
      </w:pPr>
      <w:r w:rsidRPr="00A16D9B">
        <w:t>SOAL OBSERVASI</w:t>
      </w:r>
    </w:p>
    <w:p w14:paraId="2E0B4B68" w14:textId="77777777" w:rsidR="00D80F46" w:rsidRPr="00A16D9B" w:rsidRDefault="00D80F46" w:rsidP="008D1AF7">
      <w:pPr>
        <w:pStyle w:val="DaftarParagraf"/>
        <w:spacing w:line="312" w:lineRule="auto"/>
        <w:rPr>
          <w:rFonts w:ascii="Times New Roman" w:hAnsi="Times New Roman" w:cs="Times New Roman"/>
          <w:sz w:val="24"/>
          <w:szCs w:val="24"/>
        </w:rPr>
      </w:pPr>
    </w:p>
    <w:p w14:paraId="0258A389" w14:textId="77777777" w:rsidR="00D80F46" w:rsidRPr="00A16D9B" w:rsidRDefault="00D80F46" w:rsidP="008D1AF7">
      <w:pPr>
        <w:pStyle w:val="DaftarParagraf"/>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1D866E94" w14:textId="77777777" w:rsidR="00D80F46" w:rsidRPr="00A16D9B" w:rsidRDefault="00D80F46" w:rsidP="008D1AF7">
      <w:pPr>
        <w:spacing w:line="312" w:lineRule="auto"/>
        <w:rPr>
          <w:rFonts w:ascii="Times New Roman" w:hAnsi="Times New Roman" w:cs="Times New Roman"/>
          <w:sz w:val="24"/>
          <w:szCs w:val="24"/>
        </w:rPr>
      </w:pPr>
    </w:p>
    <w:tbl>
      <w:tblPr>
        <w:tblStyle w:val="KisiTabel"/>
        <w:tblW w:w="0" w:type="auto"/>
        <w:tblLook w:val="04A0" w:firstRow="1" w:lastRow="0" w:firstColumn="1" w:lastColumn="0" w:noHBand="0" w:noVBand="1"/>
      </w:tblPr>
      <w:tblGrid>
        <w:gridCol w:w="9017"/>
      </w:tblGrid>
      <w:tr w:rsidR="00D80F46" w:rsidRPr="00A16D9B" w14:paraId="02228D8D" w14:textId="77777777" w:rsidTr="00D810B0">
        <w:tc>
          <w:tcPr>
            <w:tcW w:w="9350" w:type="dxa"/>
          </w:tcPr>
          <w:p w14:paraId="494CD2E6" w14:textId="77777777" w:rsidR="00D80F46" w:rsidRPr="00A16D9B" w:rsidRDefault="00D80F46" w:rsidP="008D1AF7">
            <w:pPr>
              <w:spacing w:line="312" w:lineRule="auto"/>
              <w:rPr>
                <w:rFonts w:ascii="Times New Roman" w:hAnsi="Times New Roman" w:cs="Times New Roman"/>
                <w:sz w:val="24"/>
                <w:szCs w:val="24"/>
              </w:rPr>
            </w:pPr>
          </w:p>
          <w:p w14:paraId="234395B4"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72D2CD30" w14:textId="77777777" w:rsidR="00D80F46" w:rsidRPr="00A16D9B" w:rsidRDefault="00D80F46" w:rsidP="008D1AF7">
            <w:pPr>
              <w:spacing w:line="312" w:lineRule="auto"/>
              <w:rPr>
                <w:rFonts w:ascii="Times New Roman" w:hAnsi="Times New Roman" w:cs="Times New Roman"/>
                <w:sz w:val="24"/>
                <w:szCs w:val="24"/>
              </w:rPr>
            </w:pPr>
          </w:p>
          <w:p w14:paraId="1C16B07D" w14:textId="50457A05"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w:t>
            </w:r>
            <w:proofErr w:type="spellStart"/>
            <w:ins w:id="0" w:author="user" w:date="2021-07-02T14:37:00Z">
              <w:r w:rsidR="00F03E99">
                <w:rPr>
                  <w:rFonts w:ascii="Times New Roman" w:hAnsi="Times New Roman" w:cs="Times New Roman"/>
                  <w:sz w:val="24"/>
                  <w:szCs w:val="24"/>
                  <w:lang w:val="en-US"/>
                </w:rPr>
                <w:t>buku</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praktikum</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Jaringan</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Komputer</w:t>
              </w:r>
              <w:proofErr w:type="spellEnd"/>
              <w:r w:rsidR="00F03E99">
                <w:rPr>
                  <w:rFonts w:ascii="Times New Roman" w:hAnsi="Times New Roman" w:cs="Times New Roman"/>
                  <w:sz w:val="24"/>
                  <w:szCs w:val="24"/>
                  <w:lang w:val="en-US"/>
                </w:rPr>
                <w:t xml:space="preserve"> program D3/D4 </w:t>
              </w:r>
              <w:proofErr w:type="spellStart"/>
              <w:r w:rsidR="00F03E99">
                <w:rPr>
                  <w:rFonts w:ascii="Times New Roman" w:hAnsi="Times New Roman" w:cs="Times New Roman"/>
                  <w:sz w:val="24"/>
                  <w:szCs w:val="24"/>
                  <w:lang w:val="en-US"/>
                </w:rPr>
                <w:t>telah</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selesai</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penulis</w:t>
              </w:r>
              <w:proofErr w:type="spellEnd"/>
              <w:r w:rsidR="00F03E99">
                <w:rPr>
                  <w:rFonts w:ascii="Times New Roman" w:hAnsi="Times New Roman" w:cs="Times New Roman"/>
                  <w:sz w:val="24"/>
                  <w:szCs w:val="24"/>
                  <w:lang w:val="en-US"/>
                </w:rPr>
                <w:t xml:space="preserve"> </w:t>
              </w:r>
            </w:ins>
            <w:proofErr w:type="spellStart"/>
            <w:ins w:id="1" w:author="user" w:date="2021-07-02T14:38:00Z">
              <w:r w:rsidR="00F03E99">
                <w:rPr>
                  <w:rFonts w:ascii="Times New Roman" w:hAnsi="Times New Roman" w:cs="Times New Roman"/>
                  <w:sz w:val="24"/>
                  <w:szCs w:val="24"/>
                  <w:lang w:val="en-US"/>
                </w:rPr>
                <w:t>susun</w:t>
              </w:r>
              <w:proofErr w:type="spellEnd"/>
              <w:r w:rsidR="00F03E99">
                <w:rPr>
                  <w:rFonts w:ascii="Times New Roman" w:hAnsi="Times New Roman" w:cs="Times New Roman"/>
                  <w:sz w:val="24"/>
                  <w:szCs w:val="24"/>
                  <w:lang w:val="en-US"/>
                </w:rPr>
                <w:t xml:space="preserve"> dan </w:t>
              </w:r>
              <w:proofErr w:type="spellStart"/>
              <w:r w:rsidR="00F03E99">
                <w:rPr>
                  <w:rFonts w:ascii="Times New Roman" w:hAnsi="Times New Roman" w:cs="Times New Roman"/>
                  <w:sz w:val="24"/>
                  <w:szCs w:val="24"/>
                  <w:lang w:val="en-US"/>
                </w:rPr>
                <w:t>dapat</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diterbitkan</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tepat</w:t>
              </w:r>
              <w:proofErr w:type="spellEnd"/>
              <w:r w:rsidR="00F03E99">
                <w:rPr>
                  <w:rFonts w:ascii="Times New Roman" w:hAnsi="Times New Roman" w:cs="Times New Roman"/>
                  <w:sz w:val="24"/>
                  <w:szCs w:val="24"/>
                  <w:lang w:val="en-US"/>
                </w:rPr>
                <w:t xml:space="preserve"> </w:t>
              </w:r>
              <w:proofErr w:type="spellStart"/>
              <w:r w:rsidR="00F03E99">
                <w:rPr>
                  <w:rFonts w:ascii="Times New Roman" w:hAnsi="Times New Roman" w:cs="Times New Roman"/>
                  <w:sz w:val="24"/>
                  <w:szCs w:val="24"/>
                  <w:lang w:val="en-US"/>
                </w:rPr>
                <w:t>waktu</w:t>
              </w:r>
              <w:proofErr w:type="spellEnd"/>
              <w:r w:rsidR="00F03E99">
                <w:rPr>
                  <w:rFonts w:ascii="Times New Roman" w:hAnsi="Times New Roman" w:cs="Times New Roman"/>
                  <w:sz w:val="24"/>
                  <w:szCs w:val="24"/>
                  <w:lang w:val="en-US"/>
                </w:rPr>
                <w:t>.</w:t>
              </w:r>
            </w:ins>
            <w:r w:rsidRPr="00A16D9B">
              <w:rPr>
                <w:rFonts w:ascii="Times New Roman" w:hAnsi="Times New Roman" w:cs="Times New Roman"/>
                <w:sz w:val="24"/>
                <w:szCs w:val="24"/>
              </w:rPr>
              <w:t xml:space="preserve"> </w:t>
            </w:r>
            <w:del w:id="2" w:author="user" w:date="2021-07-02T14:38:00Z">
              <w:r w:rsidRPr="00A16D9B" w:rsidDel="00D90A17">
                <w:rPr>
                  <w:rFonts w:ascii="Times New Roman" w:hAnsi="Times New Roman" w:cs="Times New Roman"/>
                  <w:sz w:val="24"/>
                  <w:szCs w:val="24"/>
                </w:rPr>
                <w:delText xml:space="preserve">segala  puji  bagi  Allah  yang  telah  memberikan  segala  bimbingan-Nya  kepada penulis untuk menyelesaikan buku praktikum Jaringan Komputer ini. </w:delText>
              </w:r>
            </w:del>
          </w:p>
          <w:p w14:paraId="2D7D5D3D" w14:textId="77777777" w:rsidR="00D80F46" w:rsidRPr="00A16D9B" w:rsidRDefault="00D80F46" w:rsidP="008D1AF7">
            <w:pPr>
              <w:spacing w:line="312" w:lineRule="auto"/>
              <w:jc w:val="both"/>
              <w:rPr>
                <w:rFonts w:ascii="Times New Roman" w:hAnsi="Times New Roman" w:cs="Times New Roman"/>
                <w:sz w:val="24"/>
                <w:szCs w:val="24"/>
              </w:rPr>
            </w:pPr>
          </w:p>
          <w:p w14:paraId="3D6EBEFB"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5CA18A82" w14:textId="77777777" w:rsidR="00D80F46" w:rsidRPr="00A16D9B" w:rsidRDefault="00D80F46" w:rsidP="008D1AF7">
            <w:pPr>
              <w:spacing w:line="312" w:lineRule="auto"/>
              <w:jc w:val="both"/>
              <w:rPr>
                <w:rFonts w:ascii="Times New Roman" w:hAnsi="Times New Roman" w:cs="Times New Roman"/>
                <w:sz w:val="24"/>
                <w:szCs w:val="24"/>
              </w:rPr>
            </w:pPr>
          </w:p>
          <w:p w14:paraId="3C4B8993" w14:textId="35AF0F91" w:rsidR="00D80F46" w:rsidRPr="00A16D9B" w:rsidRDefault="00F03E99" w:rsidP="008D1AF7">
            <w:pPr>
              <w:spacing w:line="312" w:lineRule="auto"/>
              <w:jc w:val="both"/>
              <w:rPr>
                <w:rFonts w:ascii="Times New Roman" w:hAnsi="Times New Roman" w:cs="Times New Roman"/>
                <w:sz w:val="24"/>
                <w:szCs w:val="24"/>
              </w:rPr>
            </w:pPr>
            <w:proofErr w:type="spellStart"/>
            <w:ins w:id="3" w:author="user" w:date="2021-07-02T14:32:00Z">
              <w:r>
                <w:rPr>
                  <w:rFonts w:ascii="Times New Roman" w:hAnsi="Times New Roman" w:cs="Times New Roman"/>
                  <w:sz w:val="24"/>
                  <w:szCs w:val="24"/>
                  <w:lang w:val="en-US"/>
                </w:rPr>
                <w:t>Keunggulan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ins>
            <w:proofErr w:type="spellEnd"/>
            <w:ins w:id="4" w:author="user" w:date="2021-07-02T14:33:00Z">
              <w:r>
                <w:rPr>
                  <w:rFonts w:ascii="Times New Roman" w:hAnsi="Times New Roman" w:cs="Times New Roman"/>
                  <w:sz w:val="24"/>
                  <w:szCs w:val="24"/>
                  <w:lang w:val="en-US"/>
                </w:rPr>
                <w:t xml:space="preserve"> </w:t>
              </w:r>
            </w:ins>
            <w:proofErr w:type="spellStart"/>
            <w:ins w:id="5" w:author="user" w:date="2021-07-02T14:34:00Z">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runut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w:t>
              </w:r>
            </w:ins>
            <w:ins w:id="6" w:author="user" w:date="2021-07-02T14:35:00Z">
              <w:r>
                <w:rPr>
                  <w:rFonts w:ascii="Times New Roman" w:hAnsi="Times New Roman" w:cs="Times New Roman"/>
                  <w:sz w:val="24"/>
                  <w:szCs w:val="24"/>
                  <w:lang w:val="en-US"/>
                </w:rPr>
                <w:t>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oleh </w:t>
              </w:r>
            </w:ins>
            <w:proofErr w:type="spellStart"/>
            <w:ins w:id="7" w:author="user" w:date="2021-07-02T14:32:00Z">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ins>
            <w:proofErr w:type="spellStart"/>
            <w:ins w:id="8" w:author="user" w:date="2021-07-02T14:33:00Z">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melaksanakan</w:t>
              </w:r>
              <w:proofErr w:type="spellEnd"/>
              <w:r>
                <w:rPr>
                  <w:rFonts w:ascii="Times New Roman" w:hAnsi="Times New Roman" w:cs="Times New Roman"/>
                  <w:sz w:val="24"/>
                  <w:szCs w:val="24"/>
                  <w:lang w:val="en-US"/>
                </w:rPr>
                <w:t xml:space="preserve"> uji </w:t>
              </w:r>
              <w:proofErr w:type="spellStart"/>
              <w:r>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w:t>
              </w:r>
            </w:ins>
            <w:del w:id="9" w:author="user" w:date="2021-07-02T14:32:00Z">
              <w:r w:rsidR="00D80F46" w:rsidRPr="00A16D9B" w:rsidDel="00F03E99">
                <w:rPr>
                  <w:rFonts w:ascii="Times New Roman" w:hAnsi="Times New Roman" w:cs="Times New Roman"/>
                  <w:sz w:val="24"/>
                  <w:szCs w:val="24"/>
                </w:rPr>
                <w:delText>Penulis  menyadari  bahwa  buku  ini  jauh  dari  sempurna,  oleh  karena  itu  penulis  akan  memperbaikinya  secara  berkala</w:delText>
              </w:r>
            </w:del>
            <w:r w:rsidR="00D80F46" w:rsidRPr="00A16D9B">
              <w:rPr>
                <w:rFonts w:ascii="Times New Roman" w:hAnsi="Times New Roman" w:cs="Times New Roman"/>
                <w:sz w:val="24"/>
                <w:szCs w:val="24"/>
              </w:rPr>
              <w:t xml:space="preserve">.Saran  dan  kritik  untuk  perbaikan  buku  ini  sangat  kami  harapkan.  </w:t>
            </w:r>
          </w:p>
          <w:p w14:paraId="38E998E8" w14:textId="77777777" w:rsidR="00D80F46" w:rsidRPr="00A16D9B" w:rsidRDefault="00D80F46" w:rsidP="008D1AF7">
            <w:pPr>
              <w:spacing w:line="312" w:lineRule="auto"/>
              <w:jc w:val="both"/>
              <w:rPr>
                <w:rFonts w:ascii="Times New Roman" w:hAnsi="Times New Roman" w:cs="Times New Roman"/>
                <w:sz w:val="24"/>
                <w:szCs w:val="24"/>
              </w:rPr>
            </w:pPr>
          </w:p>
          <w:p w14:paraId="749BC136" w14:textId="3B64FDAF"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w:t>
            </w:r>
            <w:proofErr w:type="spellStart"/>
            <w:ins w:id="10" w:author="user" w:date="2021-07-02T14:36:00Z">
              <w:r w:rsidR="00F03E99">
                <w:rPr>
                  <w:rFonts w:ascii="Times New Roman" w:hAnsi="Times New Roman" w:cs="Times New Roman"/>
                  <w:sz w:val="24"/>
                  <w:szCs w:val="24"/>
                  <w:lang w:val="en-US"/>
                </w:rPr>
                <w:t>dapat</w:t>
              </w:r>
              <w:proofErr w:type="spellEnd"/>
              <w:r w:rsidR="00F03E99">
                <w:rPr>
                  <w:rFonts w:ascii="Times New Roman" w:hAnsi="Times New Roman" w:cs="Times New Roman"/>
                  <w:sz w:val="24"/>
                  <w:szCs w:val="24"/>
                  <w:lang w:val="en-US"/>
                </w:rPr>
                <w:t xml:space="preserve"> </w:t>
              </w:r>
            </w:ins>
            <w:r w:rsidRPr="00A16D9B">
              <w:rPr>
                <w:rFonts w:ascii="Times New Roman" w:hAnsi="Times New Roman" w:cs="Times New Roman"/>
                <w:sz w:val="24"/>
                <w:szCs w:val="24"/>
              </w:rPr>
              <w:t xml:space="preserve">bermanfaat  bagi  mahasiswa  dalam  mempelajari  mata  kuliah  Jaringan Komputer. </w:t>
            </w:r>
            <w:del w:id="11" w:author="user" w:date="2021-07-02T14:36:00Z">
              <w:r w:rsidRPr="00A16D9B" w:rsidDel="00F03E99">
                <w:rPr>
                  <w:rFonts w:ascii="Times New Roman" w:hAnsi="Times New Roman" w:cs="Times New Roman"/>
                  <w:sz w:val="24"/>
                  <w:szCs w:val="24"/>
                </w:rPr>
                <w:delText xml:space="preserve">Amin. </w:delText>
              </w:r>
            </w:del>
          </w:p>
          <w:p w14:paraId="16503905" w14:textId="77777777" w:rsidR="00D80F46" w:rsidRPr="00A16D9B" w:rsidRDefault="00D80F46" w:rsidP="008D1AF7">
            <w:pPr>
              <w:spacing w:line="312" w:lineRule="auto"/>
              <w:jc w:val="right"/>
              <w:rPr>
                <w:rFonts w:ascii="Times New Roman" w:hAnsi="Times New Roman" w:cs="Times New Roman"/>
                <w:sz w:val="24"/>
                <w:szCs w:val="24"/>
              </w:rPr>
            </w:pPr>
          </w:p>
          <w:p w14:paraId="0B7C26A8" w14:textId="77777777" w:rsidR="00F03E99" w:rsidRDefault="00D80F46" w:rsidP="008D1AF7">
            <w:pPr>
              <w:spacing w:line="312" w:lineRule="auto"/>
              <w:jc w:val="right"/>
              <w:rPr>
                <w:ins w:id="12" w:author="user" w:date="2021-07-02T14:30:00Z"/>
                <w:rFonts w:ascii="Times New Roman" w:hAnsi="Times New Roman" w:cs="Times New Roman"/>
                <w:sz w:val="24"/>
                <w:szCs w:val="24"/>
              </w:rPr>
            </w:pPr>
            <w:r w:rsidRPr="00A16D9B">
              <w:rPr>
                <w:rFonts w:ascii="Times New Roman" w:hAnsi="Times New Roman" w:cs="Times New Roman"/>
                <w:sz w:val="24"/>
                <w:szCs w:val="24"/>
              </w:rPr>
              <w:t>Surabaya, 24 Januari 2007</w:t>
            </w:r>
          </w:p>
          <w:p w14:paraId="1EA826CC" w14:textId="1E1E4CFC"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            </w:t>
            </w:r>
          </w:p>
          <w:p w14:paraId="33E51981"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771048F2" w14:textId="77777777" w:rsidR="00D80F46" w:rsidRPr="00A16D9B" w:rsidRDefault="00D80F46" w:rsidP="008D1AF7">
            <w:pPr>
              <w:spacing w:line="312" w:lineRule="auto"/>
              <w:jc w:val="right"/>
              <w:rPr>
                <w:rFonts w:ascii="Times New Roman" w:hAnsi="Times New Roman" w:cs="Times New Roman"/>
                <w:sz w:val="24"/>
                <w:szCs w:val="24"/>
              </w:rPr>
            </w:pPr>
          </w:p>
          <w:p w14:paraId="46CB5902"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029D1C50" w14:textId="77777777" w:rsidR="00D80F46" w:rsidRPr="00A16D9B" w:rsidRDefault="00D80F46" w:rsidP="008D1AF7">
      <w:pPr>
        <w:pStyle w:val="DaftarParagraf"/>
        <w:spacing w:line="312" w:lineRule="auto"/>
        <w:rPr>
          <w:rFonts w:ascii="Times New Roman" w:hAnsi="Times New Roman" w:cs="Times New Roman"/>
          <w:sz w:val="24"/>
          <w:szCs w:val="24"/>
        </w:rPr>
      </w:pPr>
    </w:p>
    <w:p w14:paraId="6053E47B" w14:textId="77777777" w:rsidR="00D80F46" w:rsidRDefault="00D80F46" w:rsidP="008D1AF7">
      <w:pPr>
        <w:pStyle w:val="DaftarParagraf"/>
        <w:spacing w:line="312" w:lineRule="auto"/>
        <w:rPr>
          <w:rFonts w:ascii="Times New Roman" w:hAnsi="Times New Roman" w:cs="Times New Roman"/>
          <w:sz w:val="24"/>
          <w:szCs w:val="24"/>
        </w:rPr>
      </w:pPr>
    </w:p>
    <w:p w14:paraId="0D713519" w14:textId="77777777" w:rsidR="008D1AF7" w:rsidRDefault="008D1AF7" w:rsidP="008D1AF7">
      <w:pPr>
        <w:pStyle w:val="DaftarParagraf"/>
        <w:spacing w:line="312" w:lineRule="auto"/>
        <w:rPr>
          <w:rFonts w:ascii="Times New Roman" w:hAnsi="Times New Roman" w:cs="Times New Roman"/>
          <w:sz w:val="24"/>
          <w:szCs w:val="24"/>
        </w:rPr>
      </w:pPr>
    </w:p>
    <w:p w14:paraId="4B0EB9ED" w14:textId="77777777" w:rsidR="008D1AF7" w:rsidRDefault="008D1AF7" w:rsidP="008D1AF7">
      <w:pPr>
        <w:pStyle w:val="DaftarParagraf"/>
        <w:spacing w:line="312" w:lineRule="auto"/>
        <w:rPr>
          <w:rFonts w:ascii="Times New Roman" w:hAnsi="Times New Roman" w:cs="Times New Roman"/>
          <w:sz w:val="24"/>
          <w:szCs w:val="24"/>
        </w:rPr>
      </w:pPr>
    </w:p>
    <w:p w14:paraId="0EFF9BA2" w14:textId="77777777" w:rsidR="008D1AF7" w:rsidRDefault="008D1AF7" w:rsidP="008D1AF7">
      <w:pPr>
        <w:pStyle w:val="DaftarParagraf"/>
        <w:spacing w:line="312" w:lineRule="auto"/>
        <w:rPr>
          <w:rFonts w:ascii="Times New Roman" w:hAnsi="Times New Roman" w:cs="Times New Roman"/>
          <w:sz w:val="24"/>
          <w:szCs w:val="24"/>
        </w:rPr>
      </w:pPr>
    </w:p>
    <w:p w14:paraId="7F0243DB" w14:textId="77777777" w:rsidR="008D1AF7" w:rsidRDefault="008D1AF7" w:rsidP="008D1AF7">
      <w:pPr>
        <w:pStyle w:val="DaftarParagraf"/>
        <w:spacing w:line="312" w:lineRule="auto"/>
        <w:rPr>
          <w:rFonts w:ascii="Times New Roman" w:hAnsi="Times New Roman" w:cs="Times New Roman"/>
          <w:sz w:val="24"/>
          <w:szCs w:val="24"/>
        </w:rPr>
      </w:pPr>
    </w:p>
    <w:p w14:paraId="14F216A2" w14:textId="77777777" w:rsidR="008D1AF7" w:rsidRDefault="008D1AF7" w:rsidP="008D1AF7">
      <w:pPr>
        <w:pStyle w:val="DaftarParagraf"/>
        <w:spacing w:line="312" w:lineRule="auto"/>
        <w:rPr>
          <w:rFonts w:ascii="Times New Roman" w:hAnsi="Times New Roman" w:cs="Times New Roman"/>
          <w:sz w:val="24"/>
          <w:szCs w:val="24"/>
        </w:rPr>
      </w:pPr>
    </w:p>
    <w:p w14:paraId="265AF1E3" w14:textId="77777777" w:rsidR="008D1AF7" w:rsidRPr="00A16D9B" w:rsidRDefault="008D1AF7" w:rsidP="008D1AF7">
      <w:pPr>
        <w:pStyle w:val="DaftarParagraf"/>
        <w:spacing w:line="312" w:lineRule="auto"/>
        <w:rPr>
          <w:rFonts w:ascii="Times New Roman" w:hAnsi="Times New Roman" w:cs="Times New Roman"/>
          <w:sz w:val="24"/>
          <w:szCs w:val="24"/>
        </w:rPr>
      </w:pPr>
    </w:p>
    <w:p w14:paraId="09FE4B50"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2660" w14:textId="77777777" w:rsidR="00A27F41" w:rsidRDefault="00A27F41" w:rsidP="00D80F46">
      <w:r>
        <w:separator/>
      </w:r>
    </w:p>
  </w:endnote>
  <w:endnote w:type="continuationSeparator" w:id="0">
    <w:p w14:paraId="1BCE9255" w14:textId="77777777" w:rsidR="00A27F41" w:rsidRDefault="00A27F4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AB65" w14:textId="77777777" w:rsidR="00D80F46" w:rsidRDefault="00D80F46">
    <w:pPr>
      <w:pStyle w:val="Footer"/>
    </w:pPr>
    <w:r>
      <w:t>CLO-4</w:t>
    </w:r>
  </w:p>
  <w:p w14:paraId="6E8615F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346C" w14:textId="77777777" w:rsidR="00A27F41" w:rsidRDefault="00A27F41" w:rsidP="00D80F46">
      <w:r>
        <w:separator/>
      </w:r>
    </w:p>
  </w:footnote>
  <w:footnote w:type="continuationSeparator" w:id="0">
    <w:p w14:paraId="1A3ACCE3" w14:textId="77777777" w:rsidR="00A27F41" w:rsidRDefault="00A27F41"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27F41"/>
    <w:rsid w:val="00A86167"/>
    <w:rsid w:val="00AC5E1B"/>
    <w:rsid w:val="00AF28E1"/>
    <w:rsid w:val="00D80F46"/>
    <w:rsid w:val="00D90A17"/>
    <w:rsid w:val="00F0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3F9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paragraph" w:styleId="Judul2">
    <w:name w:val="heading 2"/>
    <w:basedOn w:val="Normal"/>
    <w:next w:val="Normal"/>
    <w:link w:val="Judul2KAR"/>
    <w:uiPriority w:val="9"/>
    <w:unhideWhenUsed/>
    <w:qFormat/>
    <w:rsid w:val="00F03E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80F46"/>
    <w:pPr>
      <w:ind w:left="720"/>
      <w:contextualSpacing/>
    </w:pPr>
  </w:style>
  <w:style w:type="table" w:styleId="KisiTabel">
    <w:name w:val="Table Grid"/>
    <w:basedOn w:val="Tabel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D80F46"/>
    <w:pPr>
      <w:tabs>
        <w:tab w:val="center" w:pos="4680"/>
        <w:tab w:val="right" w:pos="9360"/>
      </w:tabs>
    </w:pPr>
  </w:style>
  <w:style w:type="character" w:customStyle="1" w:styleId="HeaderKAR">
    <w:name w:val="Header KAR"/>
    <w:basedOn w:val="FontParagrafDefault"/>
    <w:link w:val="Header"/>
    <w:uiPriority w:val="99"/>
    <w:rsid w:val="00D80F46"/>
  </w:style>
  <w:style w:type="paragraph" w:styleId="Footer">
    <w:name w:val="footer"/>
    <w:basedOn w:val="Normal"/>
    <w:link w:val="FooterKAR"/>
    <w:uiPriority w:val="99"/>
    <w:unhideWhenUsed/>
    <w:rsid w:val="00D80F46"/>
    <w:pPr>
      <w:tabs>
        <w:tab w:val="center" w:pos="4680"/>
        <w:tab w:val="right" w:pos="9360"/>
      </w:tabs>
    </w:pPr>
  </w:style>
  <w:style w:type="character" w:customStyle="1" w:styleId="FooterKAR">
    <w:name w:val="Footer KAR"/>
    <w:basedOn w:val="FontParagrafDefault"/>
    <w:link w:val="Footer"/>
    <w:uiPriority w:val="99"/>
    <w:rsid w:val="00D80F46"/>
  </w:style>
  <w:style w:type="character" w:customStyle="1" w:styleId="Judul2KAR">
    <w:name w:val="Judul 2 KAR"/>
    <w:basedOn w:val="FontParagrafDefault"/>
    <w:link w:val="Judul2"/>
    <w:uiPriority w:val="9"/>
    <w:rsid w:val="00F03E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2021-07-02T07:40:00Z</dcterms:created>
  <dcterms:modified xsi:type="dcterms:W3CDTF">2021-07-02T07:40:00Z</dcterms:modified>
</cp:coreProperties>
</file>