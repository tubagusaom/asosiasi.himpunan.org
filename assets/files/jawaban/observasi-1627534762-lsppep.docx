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B587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9C7B27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D156DF1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1A27AF0A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67160412" w14:textId="77777777" w:rsidTr="00D810B0">
        <w:tc>
          <w:tcPr>
            <w:tcW w:w="9350" w:type="dxa"/>
          </w:tcPr>
          <w:p w14:paraId="7F72C91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9ECAB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391950A3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74214" w14:textId="0C8A3F92" w:rsidR="00D80F46" w:rsidRPr="00A16D9B" w:rsidRDefault="005D41C9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ins w:id="0" w:author="gabrielratri87@gmail.com" w:date="2021-07-29T11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Puji syukur kehadirat Tuhan Yang Maha Esa</w:t>
              </w:r>
            </w:ins>
            <w:del w:id="1" w:author="gabrielratri87@gmail.com" w:date="2021-07-29T11:48:00Z">
              <w:r w:rsidR="00D80F46"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>Alhamdulillah</w:delText>
              </w:r>
            </w:del>
            <w:del w:id="2" w:author="gabrielratri87@gmail.com" w:date="2021-07-29T11:49:00Z">
              <w:r w:rsidR="00D80F46"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>,  segala  puji  bagi  Allah</w:delText>
              </w:r>
            </w:del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yang  telah  memberikan  segala  bimbingan-Nya  kepada penulis </w:t>
            </w:r>
            <w:ins w:id="3" w:author="gabrielratri87@gmail.com" w:date="2021-07-29T11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sehingga penulis dapat </w:t>
              </w:r>
            </w:ins>
            <w:del w:id="4" w:author="gabrielratri87@gmail.com" w:date="2021-07-29T11:49:00Z">
              <w:r w:rsidR="00D80F46"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untuk </w:delText>
              </w:r>
            </w:del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menyelesaikan buku praktikum Jaringan Komputer ini. </w:t>
            </w:r>
          </w:p>
          <w:p w14:paraId="31EEA9F8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B6B7B" w14:textId="4B7153D3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</w:t>
            </w:r>
            <w:ins w:id="5" w:author="gabrielratri87@gmail.com" w:date="2021-07-29T11:50:00Z">
              <w:r w:rsidR="005D41C9">
                <w:rPr>
                  <w:rFonts w:ascii="Times New Roman" w:hAnsi="Times New Roman" w:cs="Times New Roman"/>
                  <w:sz w:val="24"/>
                  <w:szCs w:val="24"/>
                </w:rPr>
                <w:t>disusun</w:t>
              </w:r>
            </w:ins>
            <w:del w:id="6" w:author="gabrielratri87@gmail.com" w:date="2021-07-29T11:50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>dipergunakan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sebagai  modul  ajar  praktikum  Jaringan  Komputer  program  D3/D4 di Politeknik Elektronika Negeri Surabaya. </w:t>
            </w:r>
            <w:del w:id="7" w:author="gabrielratri87@gmail.com" w:date="2021-07-29T11:51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>Sasaran dari</w:delText>
              </w:r>
            </w:del>
            <w:ins w:id="8" w:author="gabrielratri87@gmail.com" w:date="2021-07-29T11:51:00Z">
              <w:r w:rsidR="005D41C9">
                <w:rPr>
                  <w:rFonts w:ascii="Times New Roman" w:hAnsi="Times New Roman" w:cs="Times New Roman"/>
                  <w:sz w:val="24"/>
                  <w:szCs w:val="24"/>
                </w:rPr>
                <w:t>Buku ini bertujuan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9" w:author="gabrielratri87@gmail.com" w:date="2021-07-29T11:52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praktikum Jaringan Komputer ini  adalah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memberikan  pengetahuan  kepada  mahasiswa  tentang  teknik</w:t>
            </w:r>
            <w:del w:id="10" w:author="gabrielratri87@gmail.com" w:date="2021-07-29T11:53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membangun  sistem  Jaringan  Komputer  berbasis  Linux  mulai </w:t>
            </w:r>
            <w:del w:id="11" w:author="gabrielratri87@gmail.com" w:date="2021-07-29T11:53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del w:id="12" w:author="gabrielratri87@gmail.com" w:date="2021-07-29T11:53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instalasi</w:t>
            </w:r>
            <w:del w:id="13" w:author="gabrielratri87@gmail.com" w:date="2021-07-29T11:53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  <w:del w:id="14" w:author="gabrielratri87@gmail.com" w:date="2021-07-29T11:53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operasi,</w:t>
            </w:r>
            <w:ins w:id="15" w:author="gabrielratri87@gmail.com" w:date="2021-07-29T11:53:00Z">
              <w:r w:rsidR="005D41C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6" w:author="gabrielratri87@gmail.com" w:date="2021-07-29T11:53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perintah-perintah </w:t>
            </w:r>
            <w:del w:id="17" w:author="gabrielratri87@gmail.com" w:date="2021-07-29T11:53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ins w:id="18" w:author="gabrielratri87@gmail.com" w:date="2021-07-29T11:53:00Z">
              <w:r w:rsidR="005D41C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9" w:author="gabrielratri87@gmail.com" w:date="2021-07-29T11:53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Linux sampai dengan membangun internet server yang meliputi mail server, DNS server, web server,  proxy  server, </w:t>
            </w:r>
            <w:del w:id="20" w:author="gabrielratri87@gmail.com" w:date="2021-07-29T11:53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del w:id="21" w:author="gabrielratri87@gmail.com" w:date="2021-07-29T11:53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lain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sebagainya. </w:t>
            </w:r>
            <w:del w:id="22" w:author="gabrielratri87@gmail.com" w:date="2021-07-29T11:53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Selain  itu</w:t>
            </w:r>
            <w:ins w:id="23" w:author="gabrielratri87@gmail.com" w:date="2021-07-29T11:53:00Z">
              <w:r w:rsidR="005D41C9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</w:p>
          <w:p w14:paraId="6757261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D73D0" w14:textId="7D54CDA9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ins w:id="24" w:author="gabrielratri87@gmail.com" w:date="2021-07-29T11:54:00Z">
              <w:r w:rsidR="005D41C9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  <w:del w:id="25" w:author="gabrielratri87@gmail.com" w:date="2021-07-29T11:54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,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ins w:id="26" w:author="gabrielratri87@gmail.com" w:date="2021-07-29T11:54:00Z">
              <w:r w:rsidR="005D41C9">
                <w:rPr>
                  <w:rFonts w:ascii="Times New Roman" w:hAnsi="Times New Roman" w:cs="Times New Roman"/>
                  <w:sz w:val="24"/>
                  <w:szCs w:val="24"/>
                </w:rPr>
                <w:t>O</w:t>
              </w:r>
            </w:ins>
            <w:del w:id="27" w:author="gabrielratri87@gmail.com" w:date="2021-07-29T11:54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>o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leh  karena  itu</w:t>
            </w:r>
            <w:ins w:id="28" w:author="gabrielratri87@gmail.com" w:date="2021-07-29T11:54:00Z">
              <w:r w:rsidR="005D41C9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penulis  akan  memperbaikinya  secara  berkala.</w:t>
            </w:r>
            <w:ins w:id="29" w:author="gabrielratri87@gmail.com" w:date="2021-07-29T11:54:00Z">
              <w:r w:rsidR="005D41C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</w:t>
            </w:r>
            <w:ins w:id="30" w:author="gabrielratri87@gmail.com" w:date="2021-07-29T11:54:00Z">
              <w:r w:rsidR="005D41C9">
                <w:rPr>
                  <w:rFonts w:ascii="Times New Roman" w:hAnsi="Times New Roman" w:cs="Times New Roman"/>
                  <w:sz w:val="24"/>
                  <w:szCs w:val="24"/>
                </w:rPr>
                <w:t>penulis</w:t>
              </w:r>
            </w:ins>
            <w:del w:id="31" w:author="gabrielratri87@gmail.com" w:date="2021-07-29T11:54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>kami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harapkan.  </w:t>
            </w:r>
          </w:p>
          <w:p w14:paraId="3D30A72A" w14:textId="77777777" w:rsidR="00D80F46" w:rsidRPr="00A16D9B" w:rsidDel="005D41C9" w:rsidRDefault="00D80F46" w:rsidP="008D1AF7">
            <w:pPr>
              <w:spacing w:line="312" w:lineRule="auto"/>
              <w:jc w:val="both"/>
              <w:rPr>
                <w:del w:id="32" w:author="gabrielratri87@gmail.com" w:date="2021-07-29T11:55:00Z"/>
                <w:rFonts w:ascii="Times New Roman" w:hAnsi="Times New Roman" w:cs="Times New Roman"/>
                <w:sz w:val="24"/>
                <w:szCs w:val="24"/>
              </w:rPr>
            </w:pPr>
          </w:p>
          <w:p w14:paraId="0E89BD5E" w14:textId="43E3B86F" w:rsidR="00D80F46" w:rsidRPr="00A16D9B" w:rsidDel="005D41C9" w:rsidRDefault="00D80F46" w:rsidP="005D41C9">
            <w:pPr>
              <w:spacing w:line="312" w:lineRule="auto"/>
              <w:rPr>
                <w:del w:id="33" w:author="gabrielratri87@gmail.com" w:date="2021-07-29T11:55:00Z"/>
                <w:rFonts w:ascii="Times New Roman" w:hAnsi="Times New Roman" w:cs="Times New Roman"/>
                <w:sz w:val="24"/>
                <w:szCs w:val="24"/>
              </w:rPr>
              <w:pPrChange w:id="34" w:author="gabrielratri87@gmail.com" w:date="2021-07-29T11:55:00Z">
                <w:pPr>
                  <w:spacing w:line="312" w:lineRule="auto"/>
                  <w:jc w:val="both"/>
                </w:pPr>
              </w:pPrChange>
            </w:pPr>
            <w:del w:id="35" w:author="gabrielratri87@gmail.com" w:date="2021-07-29T11:55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>Akhir</w:delText>
              </w:r>
            </w:del>
            <w:del w:id="36" w:author="gabrielratri87@gmail.com" w:date="2021-07-29T11:54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37" w:author="gabrielratri87@gmail.com" w:date="2021-07-29T11:55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kata,</w:delText>
              </w:r>
            </w:del>
            <w:del w:id="38" w:author="gabrielratri87@gmail.com" w:date="2021-07-29T11:54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39" w:author="gabrielratri87@gmail.com" w:date="2021-07-29T11:55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semoga</w:delText>
              </w:r>
            </w:del>
            <w:del w:id="40" w:author="gabrielratri87@gmail.com" w:date="2021-07-29T11:54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41" w:author="gabrielratri87@gmail.com" w:date="2021-07-29T11:55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buku  ini  bermanfaat  bagi  mahasiswa  dalam  mempelajari  mata  kuliah  Jaringan Komputer. Amin. </w:delText>
              </w:r>
            </w:del>
          </w:p>
          <w:p w14:paraId="55328116" w14:textId="77777777" w:rsidR="00D80F46" w:rsidRPr="00A16D9B" w:rsidRDefault="00D80F46" w:rsidP="005D41C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  <w:pPrChange w:id="42" w:author="gabrielratri87@gmail.com" w:date="2021-07-29T11:55:00Z">
                <w:pPr>
                  <w:spacing w:line="312" w:lineRule="auto"/>
                  <w:jc w:val="right"/>
                </w:pPr>
              </w:pPrChange>
            </w:pPr>
          </w:p>
          <w:p w14:paraId="0D8EFCD7" w14:textId="77777777" w:rsidR="00D80F46" w:rsidRPr="00A16D9B" w:rsidDel="005D41C9" w:rsidRDefault="00D80F46" w:rsidP="005D41C9">
            <w:pPr>
              <w:spacing w:line="312" w:lineRule="auto"/>
              <w:rPr>
                <w:del w:id="43" w:author="gabrielratri87@gmail.com" w:date="2021-07-29T11:55:00Z"/>
                <w:rFonts w:ascii="Times New Roman" w:hAnsi="Times New Roman" w:cs="Times New Roman"/>
                <w:sz w:val="24"/>
                <w:szCs w:val="24"/>
              </w:rPr>
              <w:pPrChange w:id="44" w:author="gabrielratri87@gmail.com" w:date="2021-07-29T11:55:00Z">
                <w:pPr>
                  <w:spacing w:line="312" w:lineRule="auto"/>
                  <w:jc w:val="right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41868166" w14:textId="77777777" w:rsidR="00D80F46" w:rsidRPr="00A16D9B" w:rsidRDefault="00D80F46" w:rsidP="005D41C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  <w:pPrChange w:id="45" w:author="gabrielratri87@gmail.com" w:date="2021-07-29T11:55:00Z">
                <w:pPr>
                  <w:spacing w:line="312" w:lineRule="auto"/>
                  <w:jc w:val="right"/>
                </w:pPr>
              </w:pPrChange>
            </w:pPr>
            <w:del w:id="46" w:author="gabrielratri87@gmail.com" w:date="2021-07-29T11:55:00Z">
              <w:r w:rsidRPr="00A16D9B" w:rsidDel="005D41C9">
                <w:rPr>
                  <w:rFonts w:ascii="Times New Roman" w:hAnsi="Times New Roman" w:cs="Times New Roman"/>
                  <w:sz w:val="24"/>
                  <w:szCs w:val="24"/>
                </w:rPr>
                <w:delText>Hormat kami,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601EEFD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4A18B" w14:textId="77777777" w:rsidR="00D80F46" w:rsidRPr="00A16D9B" w:rsidRDefault="00D80F46" w:rsidP="005D41C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  <w:pPrChange w:id="47" w:author="gabrielratri87@gmail.com" w:date="2021-07-29T11:55:00Z">
                <w:pPr>
                  <w:spacing w:line="312" w:lineRule="auto"/>
                  <w:jc w:val="right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52A717A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F4452B0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B251A0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964748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DD848A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D67D2B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30B51C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44C3773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AF804A1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68DA4" w14:textId="77777777" w:rsidR="004329FD" w:rsidRDefault="004329FD" w:rsidP="00D80F46">
      <w:r>
        <w:separator/>
      </w:r>
    </w:p>
  </w:endnote>
  <w:endnote w:type="continuationSeparator" w:id="0">
    <w:p w14:paraId="411F3D2E" w14:textId="77777777" w:rsidR="004329FD" w:rsidRDefault="004329F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675C3" w14:textId="77777777" w:rsidR="00D80F46" w:rsidRDefault="00D80F46">
    <w:pPr>
      <w:pStyle w:val="Footer"/>
    </w:pPr>
    <w:r>
      <w:t>CLO-4</w:t>
    </w:r>
  </w:p>
  <w:p w14:paraId="63E074A8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6EFBA" w14:textId="77777777" w:rsidR="004329FD" w:rsidRDefault="004329FD" w:rsidP="00D80F46">
      <w:r>
        <w:separator/>
      </w:r>
    </w:p>
  </w:footnote>
  <w:footnote w:type="continuationSeparator" w:id="0">
    <w:p w14:paraId="4D9A487C" w14:textId="77777777" w:rsidR="004329FD" w:rsidRDefault="004329F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brielratri87@gmail.com">
    <w15:presenceInfo w15:providerId="Windows Live" w15:userId="b64f53c6cc0b45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329FD"/>
    <w:rsid w:val="0046485C"/>
    <w:rsid w:val="004F5D73"/>
    <w:rsid w:val="005D41C9"/>
    <w:rsid w:val="00771E9D"/>
    <w:rsid w:val="008D1AF7"/>
    <w:rsid w:val="00924DF5"/>
    <w:rsid w:val="00A16D9B"/>
    <w:rsid w:val="00A86167"/>
    <w:rsid w:val="00AF28E1"/>
    <w:rsid w:val="00D80F46"/>
    <w:rsid w:val="00DF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B96FC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gabrielratri87@gmail.com</cp:lastModifiedBy>
  <cp:revision>2</cp:revision>
  <dcterms:created xsi:type="dcterms:W3CDTF">2021-07-29T04:58:00Z</dcterms:created>
  <dcterms:modified xsi:type="dcterms:W3CDTF">2021-07-29T04:58:00Z</dcterms:modified>
</cp:coreProperties>
</file>