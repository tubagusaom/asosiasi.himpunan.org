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w:t>
      </w:r>
      <w:proofErr w:type="spellStart"/>
      <w:r w:rsidRPr="001D038C">
        <w:rPr>
          <w:rFonts w:ascii="Minion Pro" w:hAnsi="Minion Pro"/>
        </w:rPr>
        <w:t>pada</w:t>
      </w:r>
      <w:proofErr w:type="spellEnd"/>
      <w:r w:rsidRPr="001D038C">
        <w:rPr>
          <w:rFonts w:ascii="Minion Pro" w:hAnsi="Minion Pro"/>
        </w:rPr>
        <w:t xml:space="preserve">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w:t>
      </w:r>
      <w:proofErr w:type="spellStart"/>
      <w:r w:rsidRPr="001D038C">
        <w:rPr>
          <w:rFonts w:ascii="Minion Pro" w:hAnsi="Minion Pro"/>
        </w:rPr>
        <w:t>Anda</w:t>
      </w:r>
      <w:proofErr w:type="spellEnd"/>
      <w:r w:rsidRPr="001D038C">
        <w:rPr>
          <w:rFonts w:ascii="Minion Pro" w:hAnsi="Minion Pro"/>
        </w:rPr>
        <w:t xml:space="preserve">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243"/>
      </w:tblGrid>
      <w:tr w:rsidR="00125355" w:rsidTr="00C171C3">
        <w:tc>
          <w:tcPr>
            <w:tcW w:w="9243" w:type="dxa"/>
          </w:tcPr>
          <w:p w:rsidR="00125355" w:rsidRDefault="00125355" w:rsidP="00C171C3">
            <w:pPr>
              <w:pStyle w:val="Heading3"/>
              <w:jc w:val="center"/>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proofErr w:type="gramStart"/>
            <w:r>
              <w:t>Usia</w:t>
            </w:r>
            <w:proofErr w:type="spellEnd"/>
            <w:proofErr w:type="gramEnd"/>
            <w:r>
              <w:t xml:space="preserve"> </w:t>
            </w:r>
            <w:proofErr w:type="spellStart"/>
            <w:r>
              <w:t>Dini</w:t>
            </w:r>
            <w:proofErr w:type="spellEnd"/>
          </w:p>
          <w:p w:rsidR="00125355" w:rsidRDefault="00125355" w:rsidP="00C171C3">
            <w:pPr>
              <w:spacing w:before="100" w:beforeAutospacing="1" w:after="100" w:afterAutospacing="1" w:line="240" w:lineRule="auto"/>
              <w:contextualSpacing w:val="0"/>
              <w:jc w:val="center"/>
              <w:rPr>
                <w:rFonts w:ascii="Times New Roman" w:eastAsia="Times New Roman" w:hAnsi="Times New Roman" w:cs="Times New Roman"/>
                <w:szCs w:val="24"/>
              </w:rPr>
            </w:pPr>
            <w:proofErr w:type="spellStart"/>
            <w:r>
              <w:rPr>
                <w:rFonts w:ascii="Times New Roman" w:eastAsia="Times New Roman" w:hAnsi="Times New Roman" w:cs="Times New Roman"/>
                <w:szCs w:val="24"/>
              </w:rPr>
              <w:t>Oleh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0" w:author="HP" w:date="2021-10-11T12:30: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zaman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zona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del w:id="1" w:author="HP" w:date="2021-10-11T12:30:00Z">
              <w:r w:rsidRPr="00EC6F38" w:rsidDel="00C171C3">
                <w:rPr>
                  <w:rFonts w:ascii="Times New Roman" w:eastAsia="Times New Roman" w:hAnsi="Times New Roman" w:cs="Times New Roman"/>
                  <w:szCs w:val="24"/>
                </w:rPr>
                <w:delText>extream</w:delText>
              </w:r>
            </w:del>
            <w:proofErr w:type="spellStart"/>
            <w:ins w:id="2" w:author="HP" w:date="2021-10-11T12:30:00Z">
              <w:r w:rsidR="00C171C3">
                <w:rPr>
                  <w:rFonts w:ascii="Times New Roman" w:eastAsia="Times New Roman" w:hAnsi="Times New Roman" w:cs="Times New Roman"/>
                  <w:szCs w:val="24"/>
                </w:rPr>
                <w:t>ekstrem</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w:t>
            </w:r>
            <w:proofErr w:type="spellStart"/>
            <w:r w:rsidRPr="00EC6F38">
              <w:rPr>
                <w:rFonts w:ascii="Times New Roman" w:eastAsia="Times New Roman" w:hAnsi="Times New Roman" w:cs="Times New Roman"/>
                <w:szCs w:val="24"/>
              </w:rPr>
              <w:t>Istilah</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3" w:author="HP" w:date="2021-10-11T12:30: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Bagi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maupun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peserta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4" w:author="HP" w:date="2021-10-11T12:30: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w:t>
            </w:r>
            <w:del w:id="5" w:author="HP" w:date="2021-10-11T12:30:00Z">
              <w:r w:rsidRPr="00EC6F38" w:rsidDel="00C171C3">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6" w:author="HP" w:date="2021-10-11T12:30: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7" w:author="HP" w:date="2021-10-11T12:31: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w:t>
            </w:r>
            <w:proofErr w:type="spellStart"/>
            <w:r w:rsidRPr="00EC6F38">
              <w:rPr>
                <w:rFonts w:ascii="Times New Roman" w:eastAsia="Times New Roman" w:hAnsi="Times New Roman" w:cs="Times New Roman"/>
                <w:szCs w:val="24"/>
              </w:rPr>
              <w:t>di</w:t>
            </w:r>
            <w:del w:id="8" w:author="HP" w:date="2021-10-11T12:31: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w:t>
            </w:r>
            <w:ins w:id="9" w:author="HP" w:date="2021-10-11T12:31:00Z">
              <w:r w:rsidR="00C171C3">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rPr>
                <w:rFonts w:ascii="Times New Roman" w:eastAsia="Times New Roman" w:hAnsi="Times New Roman" w:cs="Times New Roman"/>
                <w:szCs w:val="24"/>
              </w:rPr>
              <w:pPrChange w:id="10" w:author="HP" w:date="2021-10-11T12:31: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11" w:author="HP" w:date="2021-10-11T12:31: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w:t>
            </w:r>
            <w:ins w:id="12" w:author="HP" w:date="2021-10-11T12:31:00Z">
              <w:r w:rsidR="00C171C3">
                <w:rPr>
                  <w:rFonts w:ascii="Times New Roman" w:eastAsia="Times New Roman" w:hAnsi="Times New Roman" w:cs="Times New Roman"/>
                  <w:szCs w:val="24"/>
                </w:rPr>
                <w:t>p</w:t>
              </w:r>
            </w:ins>
            <w:del w:id="13" w:author="HP" w:date="2021-10-11T12:31:00Z">
              <w:r w:rsidRPr="00EC6F38" w:rsidDel="00C171C3">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w:t>
            </w:r>
            <w:ins w:id="14" w:author="HP" w:date="2021-10-11T12:31:00Z">
              <w:r w:rsidR="00C171C3">
                <w:rPr>
                  <w:rFonts w:ascii="Times New Roman" w:eastAsia="Times New Roman" w:hAnsi="Times New Roman" w:cs="Times New Roman"/>
                  <w:szCs w:val="24"/>
                </w:rPr>
                <w:t xml:space="preserve"> </w:t>
              </w:r>
              <w:proofErr w:type="spellStart"/>
              <w:r w:rsidR="00C171C3">
                <w:rPr>
                  <w:rFonts w:ascii="Times New Roman" w:eastAsia="Times New Roman" w:hAnsi="Times New Roman" w:cs="Times New Roman"/>
                  <w:szCs w:val="24"/>
                </w:rPr>
                <w:t>dan</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ins w:id="15" w:author="HP" w:date="2021-10-11T12:31:00Z">
              <w:r w:rsidR="00C171C3">
                <w:rPr>
                  <w:rFonts w:ascii="Times New Roman" w:eastAsia="Times New Roman" w:hAnsi="Times New Roman" w:cs="Times New Roman"/>
                  <w:szCs w:val="24"/>
                </w:rPr>
                <w:t>?</w:t>
              </w:r>
            </w:ins>
            <w:del w:id="16" w:author="HP" w:date="2021-10-11T12:31:00Z">
              <w:r w:rsidRPr="00EC6F38" w:rsidDel="00C171C3">
                <w:rPr>
                  <w:rFonts w:ascii="Times New Roman" w:eastAsia="Times New Roman" w:hAnsi="Times New Roman" w:cs="Times New Roman"/>
                  <w:szCs w:val="24"/>
                </w:rPr>
                <w:delText xml:space="preserve"> p</w:delText>
              </w:r>
            </w:del>
            <w:ins w:id="17" w:author="HP" w:date="2021-10-11T12:31:00Z">
              <w:r w:rsidR="00C171C3">
                <w:rPr>
                  <w:rFonts w:ascii="Times New Roman" w:eastAsia="Times New Roman" w:hAnsi="Times New Roman" w:cs="Times New Roman"/>
                  <w:szCs w:val="24"/>
                </w:rPr>
                <w:t>P</w:t>
              </w:r>
            </w:ins>
            <w:r w:rsidRPr="00EC6F38">
              <w:rPr>
                <w:rFonts w:ascii="Times New Roman" w:eastAsia="Times New Roman" w:hAnsi="Times New Roman" w:cs="Times New Roman"/>
                <w:szCs w:val="24"/>
              </w:rPr>
              <w:t>endidikan</w:t>
            </w:r>
            <w:proofErr w:type="spellEnd"/>
            <w:r w:rsidRPr="00EC6F38">
              <w:rPr>
                <w:rFonts w:ascii="Times New Roman" w:eastAsia="Times New Roman" w:hAnsi="Times New Roman" w:cs="Times New Roman"/>
                <w:szCs w:val="24"/>
              </w:rPr>
              <w:t xml:space="preserve"> 4.0</w:t>
            </w:r>
            <w:ins w:id="18" w:author="HP" w:date="2021-10-11T12:31:00Z">
              <w:r w:rsidR="00C171C3">
                <w:rPr>
                  <w:rFonts w:ascii="Times New Roman" w:eastAsia="Times New Roman" w:hAnsi="Times New Roman" w:cs="Times New Roman"/>
                  <w:szCs w:val="24"/>
                </w:rPr>
                <w:t xml:space="preserve"> </w:t>
              </w:r>
            </w:ins>
            <w:del w:id="19" w:author="HP" w:date="2021-10-11T12:31:00Z">
              <w:r w:rsidRPr="00EC6F38" w:rsidDel="00C171C3">
                <w:rPr>
                  <w:rFonts w:ascii="Times New Roman" w:eastAsia="Times New Roman" w:hAnsi="Times New Roman" w:cs="Times New Roman"/>
                  <w:szCs w:val="24"/>
                </w:rPr>
                <w:delText xml:space="preserve"> ini </w:delText>
              </w:r>
            </w:del>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gencar-gencarnya</w:t>
            </w:r>
            <w:proofErr w:type="spellEnd"/>
            <w:r w:rsidRPr="00EC6F38">
              <w:rPr>
                <w:rFonts w:ascii="Times New Roman" w:eastAsia="Times New Roman" w:hAnsi="Times New Roman" w:cs="Times New Roman"/>
                <w:szCs w:val="24"/>
              </w:rPr>
              <w:t xml:space="preserve"> di</w:t>
            </w:r>
            <w:ins w:id="20" w:author="HP" w:date="2021-10-11T12:31:00Z">
              <w:r w:rsidR="00C171C3">
                <w:rPr>
                  <w:rFonts w:ascii="Times New Roman" w:eastAsia="Times New Roman" w:hAnsi="Times New Roman" w:cs="Times New Roman"/>
                  <w:szCs w:val="24"/>
                </w:rPr>
                <w:t>-</w:t>
              </w:r>
            </w:ins>
            <w:del w:id="21" w:author="HP" w:date="2021-10-11T12:31:00Z">
              <w:r w:rsidRPr="00EC6F38" w:rsidDel="00C171C3">
                <w:rPr>
                  <w:rFonts w:ascii="Times New Roman" w:eastAsia="Times New Roman" w:hAnsi="Times New Roman" w:cs="Times New Roman"/>
                  <w:szCs w:val="24"/>
                </w:rPr>
                <w:delText xml:space="preserve"> </w:delText>
              </w:r>
            </w:del>
            <w:r w:rsidRPr="00C171C3">
              <w:rPr>
                <w:rFonts w:ascii="Times New Roman" w:eastAsia="Times New Roman" w:hAnsi="Times New Roman" w:cs="Times New Roman"/>
                <w:i/>
                <w:szCs w:val="24"/>
                <w:rPrChange w:id="22" w:author="HP" w:date="2021-10-11T12:31:00Z">
                  <w:rPr>
                    <w:rFonts w:ascii="Times New Roman" w:eastAsia="Times New Roman" w:hAnsi="Times New Roman" w:cs="Times New Roman"/>
                    <w:szCs w:val="24"/>
                  </w:rPr>
                </w:rPrChange>
              </w:rPr>
              <w:t>publis</w:t>
            </w:r>
            <w:ins w:id="23" w:author="HP" w:date="2021-10-11T12:31:00Z">
              <w:r w:rsidR="00C171C3" w:rsidRPr="00C171C3">
                <w:rPr>
                  <w:rFonts w:ascii="Times New Roman" w:eastAsia="Times New Roman" w:hAnsi="Times New Roman" w:cs="Times New Roman"/>
                  <w:i/>
                  <w:szCs w:val="24"/>
                  <w:rPrChange w:id="24" w:author="HP" w:date="2021-10-11T12:31:00Z">
                    <w:rPr>
                      <w:rFonts w:ascii="Times New Roman" w:eastAsia="Times New Roman" w:hAnsi="Times New Roman" w:cs="Times New Roman"/>
                      <w:szCs w:val="24"/>
                    </w:rPr>
                  </w:rPrChange>
                </w:rPr>
                <w:t>h</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p>
          <w:p w:rsidR="00125355" w:rsidRPr="00EC6F38" w:rsidRDefault="00125355" w:rsidP="00C171C3">
            <w:pPr>
              <w:spacing w:before="100" w:beforeAutospacing="1" w:after="100" w:afterAutospacing="1" w:line="240" w:lineRule="auto"/>
              <w:ind w:firstLine="720"/>
              <w:contextualSpacing w:val="0"/>
              <w:rPr>
                <w:rFonts w:ascii="Times New Roman" w:eastAsia="Times New Roman" w:hAnsi="Times New Roman" w:cs="Times New Roman"/>
                <w:szCs w:val="24"/>
              </w:rPr>
              <w:pPrChange w:id="25" w:author="HP" w:date="2021-10-11T12:32: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6" w:author="HP" w:date="2021-10-11T12:32: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taha</w:t>
            </w:r>
            <w:ins w:id="27" w:author="HP" w:date="2021-10-11T12:32:00Z">
              <w:r w:rsidR="00C171C3">
                <w:rPr>
                  <w:rFonts w:ascii="Times New Roman" w:eastAsia="Times New Roman" w:hAnsi="Times New Roman" w:cs="Times New Roman"/>
                  <w:szCs w:val="24"/>
                </w:rPr>
                <w:t>p</w:t>
              </w:r>
            </w:ins>
            <w:proofErr w:type="spellEnd"/>
            <w:del w:id="28" w:author="HP" w:date="2021-10-11T12:32:00Z">
              <w:r w:rsidRPr="00EC6F38" w:rsidDel="00C171C3">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di</w:t>
            </w:r>
            <w:del w:id="29" w:author="HP" w:date="2021-10-11T12:32: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30" w:author="HP" w:date="2021-10-11T12:32:00Z">
              <w:r w:rsidR="00C171C3">
                <w:rPr>
                  <w:rFonts w:ascii="Times New Roman" w:eastAsia="Times New Roman" w:hAnsi="Times New Roman" w:cs="Times New Roman"/>
                  <w:szCs w:val="24"/>
                </w:rPr>
                <w:t>n</w:t>
              </w:r>
            </w:ins>
            <w:r w:rsidRPr="00EC6F38">
              <w:rPr>
                <w:rFonts w:ascii="Times New Roman" w:eastAsia="Times New Roman" w:hAnsi="Times New Roman" w:cs="Times New Roman"/>
                <w:szCs w:val="24"/>
              </w:rPr>
              <w:t>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1" w:author="HP" w:date="2021-10-11T12:32: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2" w:author="HP" w:date="2021-10-11T12:32: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33" w:author="HP" w:date="2021-10-11T12:32: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t>
            </w:r>
            <w:ins w:id="34" w:author="HP" w:date="2021-10-11T12:32:00Z">
              <w:r w:rsidR="00C171C3">
                <w:rPr>
                  <w:rFonts w:ascii="Times New Roman" w:eastAsia="Times New Roman" w:hAnsi="Times New Roman" w:cs="Times New Roman"/>
                  <w:szCs w:val="24"/>
                </w:rPr>
                <w:t>s</w:t>
              </w:r>
            </w:ins>
            <w:r w:rsidRPr="00EC6F38">
              <w:rPr>
                <w:rFonts w:ascii="Times New Roman" w:eastAsia="Times New Roman" w:hAnsi="Times New Roman" w:cs="Times New Roman"/>
                <w:szCs w:val="24"/>
              </w:rPr>
              <w:t>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5" w:author="HP" w:date="2021-10-11T12:32: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6" w:author="HP" w:date="2021-10-11T12:32: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w:t>
            </w:r>
            <w:ins w:id="37" w:author="HP" w:date="2021-10-11T12:32:00Z">
              <w:r w:rsidR="00C171C3">
                <w:rPr>
                  <w:rFonts w:ascii="Times New Roman" w:eastAsia="Times New Roman" w:hAnsi="Times New Roman" w:cs="Times New Roman"/>
                  <w:szCs w:val="24"/>
                </w:rPr>
                <w:t>u</w:t>
              </w:r>
            </w:ins>
            <w:del w:id="38" w:author="HP" w:date="2021-10-11T12:32:00Z">
              <w:r w:rsidRPr="00EC6F38" w:rsidDel="00C171C3">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proofErr w:type="gramStart"/>
            <w:r w:rsidRPr="00EC6F38">
              <w:rPr>
                <w:rFonts w:ascii="Times New Roman" w:eastAsia="Times New Roman" w:hAnsi="Times New Roman" w:cs="Times New Roman"/>
                <w:szCs w:val="24"/>
              </w:rPr>
              <w:t>cara</w:t>
            </w:r>
            <w:proofErr w:type="spellEnd"/>
            <w:proofErr w:type="gram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39" w:author="HP" w:date="2021-10-11T12:32: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rsidR="00125355" w:rsidRPr="00EC6F38" w:rsidRDefault="00125355" w:rsidP="00C171C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40" w:author="HP" w:date="2021-10-11T12:32: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Di</w:t>
            </w:r>
            <w:ins w:id="41" w:author="HP" w:date="2021-10-11T12:32:00Z">
              <w:r w:rsidR="00C171C3">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mana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42" w:author="HP" w:date="2021-10-11T12:32: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di</w:t>
            </w:r>
            <w:del w:id="43" w:author="HP" w:date="2021-10-11T12:32: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Penelitian</w:t>
            </w:r>
            <w:proofErr w:type="spellEnd"/>
          </w:p>
          <w:p w:rsidR="00125355" w:rsidRPr="00EC6F38" w:rsidRDefault="00125355" w:rsidP="00C171C3">
            <w:pPr>
              <w:spacing w:before="100" w:beforeAutospacing="1" w:after="100" w:afterAutospacing="1" w:line="240" w:lineRule="auto"/>
              <w:ind w:firstLine="810"/>
              <w:contextualSpacing w:val="0"/>
              <w:rPr>
                <w:rFonts w:ascii="Times New Roman" w:eastAsia="Times New Roman" w:hAnsi="Times New Roman" w:cs="Times New Roman"/>
                <w:szCs w:val="24"/>
              </w:rPr>
              <w:pPrChange w:id="44" w:author="HP" w:date="2021-10-11T12:33: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lastRenderedPageBreak/>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45" w:author="HP" w:date="2021-10-11T12:33: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46" w:author="HP" w:date="2021-10-11T12:33: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w:t>
            </w:r>
            <w:ins w:id="47" w:author="HP" w:date="2021-10-11T12:33:00Z">
              <w:r w:rsidR="00C171C3">
                <w:rPr>
                  <w:rFonts w:ascii="Times New Roman" w:eastAsia="Times New Roman" w:hAnsi="Times New Roman" w:cs="Times New Roman"/>
                  <w:szCs w:val="24"/>
                </w:rPr>
                <w:t>n</w:t>
              </w:r>
            </w:ins>
            <w:r w:rsidRPr="00EC6F38">
              <w:rPr>
                <w:rFonts w:ascii="Times New Roman" w:eastAsia="Times New Roman" w:hAnsi="Times New Roman" w:cs="Times New Roman"/>
                <w:szCs w:val="24"/>
              </w:rPr>
              <w:t>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w:t>
            </w:r>
            <w:proofErr w:type="spellStart"/>
            <w:del w:id="48" w:author="HP" w:date="2021-10-11T12:33:00Z">
              <w:r w:rsidRPr="00EC6F38" w:rsidDel="00C171C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prakt</w:t>
            </w:r>
            <w:ins w:id="49" w:author="HP" w:date="2021-10-11T12:33:00Z">
              <w:r w:rsidR="00C171C3">
                <w:rPr>
                  <w:rFonts w:ascii="Times New Roman" w:eastAsia="Times New Roman" w:hAnsi="Times New Roman" w:cs="Times New Roman"/>
                  <w:szCs w:val="24"/>
                </w:rPr>
                <w:t>i</w:t>
              </w:r>
            </w:ins>
            <w:del w:id="50" w:author="HP" w:date="2021-10-11T12:33:00Z">
              <w:r w:rsidRPr="00EC6F38" w:rsidDel="00C171C3">
                <w:rPr>
                  <w:rFonts w:ascii="Times New Roman" w:eastAsia="Times New Roman" w:hAnsi="Times New Roman" w:cs="Times New Roman"/>
                  <w:szCs w:val="24"/>
                </w:rPr>
                <w:delText>e</w:delText>
              </w:r>
            </w:del>
            <w:r w:rsidRPr="00EC6F38">
              <w:rPr>
                <w:rFonts w:ascii="Times New Roman" w:eastAsia="Times New Roman" w:hAnsi="Times New Roman" w:cs="Times New Roman"/>
                <w:szCs w:val="24"/>
              </w:rPr>
              <w:t>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51" w:author="HP" w:date="2021-10-11T12:33: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Setelah</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rsidR="00125355" w:rsidRPr="00EC6F38" w:rsidRDefault="00125355" w:rsidP="00C171C3">
            <w:pPr>
              <w:spacing w:before="100" w:beforeAutospacing="1" w:after="100" w:afterAutospacing="1" w:line="240" w:lineRule="auto"/>
              <w:ind w:firstLine="720"/>
              <w:contextualSpacing w:val="0"/>
              <w:jc w:val="both"/>
              <w:rPr>
                <w:rFonts w:ascii="Times New Roman" w:eastAsia="Times New Roman" w:hAnsi="Times New Roman" w:cs="Times New Roman"/>
                <w:szCs w:val="24"/>
              </w:rPr>
              <w:pPrChange w:id="52" w:author="HP" w:date="2021-10-11T12:34: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w:t>
            </w:r>
            <w:ins w:id="53" w:author="HP" w:date="2021-10-11T12:34:00Z">
              <w:r w:rsidR="00C171C3">
                <w:rPr>
                  <w:rFonts w:ascii="Times New Roman" w:eastAsia="Times New Roman" w:hAnsi="Times New Roman" w:cs="Times New Roman"/>
                  <w:szCs w:val="24"/>
                </w:rPr>
                <w:t>k</w:t>
              </w:r>
            </w:ins>
            <w:r w:rsidRPr="00EC6F38">
              <w:rPr>
                <w:rFonts w:ascii="Times New Roman" w:eastAsia="Times New Roman" w:hAnsi="Times New Roman" w:cs="Times New Roman"/>
                <w:szCs w:val="24"/>
              </w:rPr>
              <w:t>hir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tuntutan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p>
        </w:tc>
      </w:tr>
    </w:tbl>
    <w:p w:rsidR="00C171C3" w:rsidDel="00C171C3" w:rsidRDefault="00C171C3" w:rsidP="00C171C3">
      <w:pPr>
        <w:pStyle w:val="Heading3"/>
        <w:jc w:val="center"/>
        <w:rPr>
          <w:del w:id="54" w:author="HP" w:date="2021-10-11T12:34:00Z"/>
          <w:rFonts w:ascii="Times New Roman" w:hAnsi="Times New Roman"/>
          <w:sz w:val="48"/>
        </w:rPr>
      </w:pPr>
      <w:del w:id="55" w:author="HP" w:date="2021-10-11T12:34:00Z">
        <w:r w:rsidDel="00C171C3">
          <w:lastRenderedPageBreak/>
          <w:delText>Pembelajaran di Era "Revolusi Industri 4</w:delText>
        </w:r>
        <w:bookmarkStart w:id="56" w:name="_GoBack"/>
        <w:bookmarkEnd w:id="56"/>
        <w:r w:rsidDel="00C171C3">
          <w:delText>.0" bagi Anak Usia Dini</w:delText>
        </w:r>
      </w:del>
    </w:p>
    <w:p w:rsidR="00C171C3" w:rsidDel="00C171C3" w:rsidRDefault="00C171C3" w:rsidP="00C171C3">
      <w:pPr>
        <w:spacing w:before="100" w:beforeAutospacing="1" w:after="100" w:afterAutospacing="1" w:line="240" w:lineRule="auto"/>
        <w:contextualSpacing w:val="0"/>
        <w:jc w:val="center"/>
        <w:rPr>
          <w:del w:id="57" w:author="HP" w:date="2021-10-11T12:34:00Z"/>
          <w:rFonts w:ascii="Times New Roman" w:eastAsia="Times New Roman" w:hAnsi="Times New Roman" w:cs="Times New Roman"/>
          <w:szCs w:val="24"/>
        </w:rPr>
      </w:pPr>
      <w:del w:id="58" w:author="HP" w:date="2021-10-11T12:34:00Z">
        <w:r w:rsidDel="00C171C3">
          <w:rPr>
            <w:rFonts w:ascii="Times New Roman" w:eastAsia="Times New Roman" w:hAnsi="Times New Roman" w:cs="Times New Roman"/>
            <w:szCs w:val="24"/>
          </w:rPr>
          <w:delText>Oleh Kodar Akbar</w:delText>
        </w:r>
      </w:del>
    </w:p>
    <w:p w:rsidR="00C171C3" w:rsidRPr="00EC6F38" w:rsidDel="00C171C3" w:rsidRDefault="00C171C3" w:rsidP="00C171C3">
      <w:pPr>
        <w:spacing w:before="100" w:beforeAutospacing="1" w:after="100" w:afterAutospacing="1" w:line="240" w:lineRule="auto"/>
        <w:ind w:firstLine="720"/>
        <w:contextualSpacing w:val="0"/>
        <w:jc w:val="both"/>
        <w:rPr>
          <w:del w:id="59" w:author="HP" w:date="2021-10-11T12:34:00Z"/>
          <w:rFonts w:ascii="Times New Roman" w:eastAsia="Times New Roman" w:hAnsi="Times New Roman" w:cs="Times New Roman"/>
          <w:szCs w:val="24"/>
        </w:rPr>
      </w:pPr>
      <w:del w:id="60" w:author="HP" w:date="2021-10-11T12:34:00Z">
        <w:r w:rsidRPr="00EC6F38" w:rsidDel="00C171C3">
          <w:rPr>
            <w:rFonts w:ascii="Times New Roman" w:eastAsia="Times New Roman" w:hAnsi="Times New Roman" w:cs="Times New Roman"/>
            <w:szCs w:val="24"/>
          </w:rPr>
          <w:delText>Pada zaman ini kita berada pad</w:delText>
        </w:r>
        <w:r w:rsidDel="00C171C3">
          <w:rPr>
            <w:rFonts w:ascii="Times New Roman" w:eastAsia="Times New Roman" w:hAnsi="Times New Roman" w:cs="Times New Roman"/>
            <w:szCs w:val="24"/>
          </w:rPr>
          <w:delText>a zona industri yang sangat ekstrem</w:delText>
        </w:r>
        <w:r w:rsidRPr="00EC6F38" w:rsidDel="00C171C3">
          <w:rPr>
            <w:rFonts w:ascii="Times New Roman" w:eastAsia="Times New Roman" w:hAnsi="Times New Roman" w:cs="Times New Roman"/>
            <w:szCs w:val="24"/>
          </w:rPr>
          <w:delText>. Industri yang tiap menit bahkan detik dia akan berubah semakin maju, yang sering kita sebut dengan revolusi industr</w:delText>
        </w:r>
        <w:r w:rsidDel="00C171C3">
          <w:rPr>
            <w:rFonts w:ascii="Times New Roman" w:eastAsia="Times New Roman" w:hAnsi="Times New Roman" w:cs="Times New Roman"/>
            <w:szCs w:val="24"/>
          </w:rPr>
          <w:delText>i</w:delText>
        </w:r>
        <w:r w:rsidRPr="00EC6F38" w:rsidDel="00C171C3">
          <w:rPr>
            <w:rFonts w:ascii="Times New Roman" w:eastAsia="Times New Roman" w:hAnsi="Times New Roman" w:cs="Times New Roman"/>
            <w:szCs w:val="24"/>
          </w:rPr>
          <w:delText xml:space="preserve"> 4.0. Istilah yang masih jarang kita dengar bahkan banyak yang masih awam.</w:delText>
        </w:r>
      </w:del>
    </w:p>
    <w:p w:rsidR="00C171C3" w:rsidRPr="00EC6F38" w:rsidDel="00C171C3" w:rsidRDefault="00C171C3" w:rsidP="00C171C3">
      <w:pPr>
        <w:spacing w:before="100" w:beforeAutospacing="1" w:after="100" w:afterAutospacing="1" w:line="240" w:lineRule="auto"/>
        <w:ind w:firstLine="720"/>
        <w:contextualSpacing w:val="0"/>
        <w:jc w:val="both"/>
        <w:rPr>
          <w:del w:id="61" w:author="HP" w:date="2021-10-11T12:34:00Z"/>
          <w:rFonts w:ascii="Times New Roman" w:eastAsia="Times New Roman" w:hAnsi="Times New Roman" w:cs="Times New Roman"/>
          <w:szCs w:val="24"/>
        </w:rPr>
      </w:pPr>
      <w:del w:id="62" w:author="HP" w:date="2021-10-11T12:34:00Z">
        <w:r w:rsidRPr="00EC6F38" w:rsidDel="00C171C3">
          <w:rPr>
            <w:rFonts w:ascii="Times New Roman" w:eastAsia="Times New Roman" w:hAnsi="Times New Roman" w:cs="Times New Roman"/>
            <w:szCs w:val="24"/>
          </w:rPr>
          <w:delText>Bagi pendidik maupun</w:delText>
        </w:r>
        <w:r w:rsidDel="00C171C3">
          <w:rPr>
            <w:rFonts w:ascii="Times New Roman" w:eastAsia="Times New Roman" w:hAnsi="Times New Roman" w:cs="Times New Roman"/>
            <w:szCs w:val="24"/>
          </w:rPr>
          <w:delText xml:space="preserve"> peserta didik hari ini kita di</w:delText>
        </w:r>
        <w:r w:rsidRPr="00EC6F38" w:rsidDel="00C171C3">
          <w:rPr>
            <w:rFonts w:ascii="Times New Roman" w:eastAsia="Times New Roman" w:hAnsi="Times New Roman" w:cs="Times New Roman"/>
            <w:szCs w:val="24"/>
          </w:rPr>
          <w:delText xml:space="preserve">siapkan untuk memasuki </w:delText>
        </w:r>
        <w:r w:rsidDel="00C171C3">
          <w:rPr>
            <w:rFonts w:ascii="Times New Roman" w:eastAsia="Times New Roman" w:hAnsi="Times New Roman" w:cs="Times New Roman"/>
            <w:szCs w:val="24"/>
          </w:rPr>
          <w:delText>dunia kerja namun bukan lagi pekerja, tetapi kita di</w:delText>
        </w:r>
        <w:r w:rsidRPr="00EC6F38" w:rsidDel="00C171C3">
          <w:rPr>
            <w:rFonts w:ascii="Times New Roman" w:eastAsia="Times New Roman" w:hAnsi="Times New Roman" w:cs="Times New Roman"/>
            <w:szCs w:val="24"/>
          </w:rPr>
          <w:delText>siapkan untuk membuat lapangan kerja baru yang belum tercipta, dengan menggunakan kemampuan teknologi dan ide kreatif kita.</w:delText>
        </w:r>
      </w:del>
    </w:p>
    <w:p w:rsidR="00C171C3" w:rsidRPr="00EC6F38" w:rsidDel="00C171C3" w:rsidRDefault="00C171C3" w:rsidP="00C171C3">
      <w:pPr>
        <w:spacing w:before="100" w:beforeAutospacing="1" w:after="100" w:afterAutospacing="1" w:line="240" w:lineRule="auto"/>
        <w:ind w:firstLine="720"/>
        <w:contextualSpacing w:val="0"/>
        <w:jc w:val="both"/>
        <w:rPr>
          <w:del w:id="63" w:author="HP" w:date="2021-10-11T12:34:00Z"/>
          <w:rFonts w:ascii="Times New Roman" w:eastAsia="Times New Roman" w:hAnsi="Times New Roman" w:cs="Times New Roman"/>
          <w:szCs w:val="24"/>
        </w:rPr>
      </w:pPr>
      <w:del w:id="64" w:author="HP" w:date="2021-10-11T12:34:00Z">
        <w:r w:rsidRPr="00EC6F38" w:rsidDel="00C171C3">
          <w:rPr>
            <w:rFonts w:ascii="Times New Roman" w:eastAsia="Times New Roman" w:hAnsi="Times New Roman" w:cs="Times New Roman"/>
            <w:szCs w:val="24"/>
          </w:rPr>
          <w:delText>Pendidikan 4</w:delText>
        </w:r>
        <w:r w:rsidDel="00C171C3">
          <w:rPr>
            <w:rFonts w:ascii="Times New Roman" w:eastAsia="Times New Roman" w:hAnsi="Times New Roman" w:cs="Times New Roman"/>
            <w:szCs w:val="24"/>
          </w:rPr>
          <w:delText>.0 adalah suatu program yang di</w:delText>
        </w:r>
        <w:r w:rsidRPr="00EC6F38" w:rsidDel="00C171C3">
          <w:rPr>
            <w:rFonts w:ascii="Times New Roman" w:eastAsia="Times New Roman" w:hAnsi="Times New Roman" w:cs="Times New Roman"/>
            <w:szCs w:val="24"/>
          </w:rPr>
          <w:delText>buat untuk mewujudkan pendidikan yang cerdas dan kreatif. Tujuan dari terciptanya pendidikan 4.0 ini adalah peningkatan dan pemerataan pendidikan, dengan cara mem</w:delText>
        </w:r>
        <w:r w:rsidDel="00C171C3">
          <w:rPr>
            <w:rFonts w:ascii="Times New Roman" w:eastAsia="Times New Roman" w:hAnsi="Times New Roman" w:cs="Times New Roman"/>
            <w:szCs w:val="24"/>
          </w:rPr>
          <w:delText>p</w:delText>
        </w:r>
        <w:r w:rsidRPr="00EC6F38" w:rsidDel="00C171C3">
          <w:rPr>
            <w:rFonts w:ascii="Times New Roman" w:eastAsia="Times New Roman" w:hAnsi="Times New Roman" w:cs="Times New Roman"/>
            <w:szCs w:val="24"/>
          </w:rPr>
          <w:delText>erluas akses dan memanfaatkan teknologi.</w:delText>
        </w:r>
      </w:del>
    </w:p>
    <w:p w:rsidR="00C171C3" w:rsidRPr="00EC6F38" w:rsidDel="00C171C3" w:rsidRDefault="00C171C3" w:rsidP="00C171C3">
      <w:pPr>
        <w:spacing w:before="100" w:beforeAutospacing="1" w:after="100" w:afterAutospacing="1" w:line="240" w:lineRule="auto"/>
        <w:ind w:firstLine="720"/>
        <w:contextualSpacing w:val="0"/>
        <w:jc w:val="both"/>
        <w:rPr>
          <w:del w:id="65" w:author="HP" w:date="2021-10-11T12:34:00Z"/>
          <w:rFonts w:ascii="Times New Roman" w:eastAsia="Times New Roman" w:hAnsi="Times New Roman" w:cs="Times New Roman"/>
          <w:szCs w:val="24"/>
        </w:rPr>
      </w:pPr>
      <w:del w:id="66" w:author="HP" w:date="2021-10-11T12:34:00Z">
        <w:r w:rsidRPr="00EC6F38" w:rsidDel="00C171C3">
          <w:rPr>
            <w:rFonts w:ascii="Times New Roman" w:eastAsia="Times New Roman" w:hAnsi="Times New Roman" w:cs="Times New Roman"/>
            <w:szCs w:val="24"/>
          </w:rPr>
          <w:delText>Tidak hanya itu pendidikan 4.0 meng</w:delText>
        </w:r>
        <w:r w:rsidDel="00C171C3">
          <w:rPr>
            <w:rFonts w:ascii="Times New Roman" w:eastAsia="Times New Roman" w:hAnsi="Times New Roman" w:cs="Times New Roman"/>
            <w:szCs w:val="24"/>
          </w:rPr>
          <w:delText>hasilkan 4 aspek yang sangat di</w:delText>
        </w:r>
        <w:r w:rsidRPr="00EC6F38" w:rsidDel="00C171C3">
          <w:rPr>
            <w:rFonts w:ascii="Times New Roman" w:eastAsia="Times New Roman" w:hAnsi="Times New Roman" w:cs="Times New Roman"/>
            <w:szCs w:val="24"/>
          </w:rPr>
          <w:delText>butuhkan di era milenial ini yait</w:delText>
        </w:r>
        <w:r w:rsidDel="00C171C3">
          <w:rPr>
            <w:rFonts w:ascii="Times New Roman" w:eastAsia="Times New Roman" w:hAnsi="Times New Roman" w:cs="Times New Roman"/>
            <w:szCs w:val="24"/>
          </w:rPr>
          <w:delText>u kolaboratif, komunikatif, berp</w:delText>
        </w:r>
        <w:r w:rsidRPr="00EC6F38" w:rsidDel="00C171C3">
          <w:rPr>
            <w:rFonts w:ascii="Times New Roman" w:eastAsia="Times New Roman" w:hAnsi="Times New Roman" w:cs="Times New Roman"/>
            <w:szCs w:val="24"/>
          </w:rPr>
          <w:delText>ikir kritis, kreatif. Mengapa demikian</w:delText>
        </w:r>
        <w:r w:rsidDel="00C171C3">
          <w:rPr>
            <w:rFonts w:ascii="Times New Roman" w:eastAsia="Times New Roman" w:hAnsi="Times New Roman" w:cs="Times New Roman"/>
            <w:szCs w:val="24"/>
          </w:rPr>
          <w:delText>? P</w:delText>
        </w:r>
        <w:r w:rsidRPr="00EC6F38" w:rsidDel="00C171C3">
          <w:rPr>
            <w:rFonts w:ascii="Times New Roman" w:eastAsia="Times New Roman" w:hAnsi="Times New Roman" w:cs="Times New Roman"/>
            <w:szCs w:val="24"/>
          </w:rPr>
          <w:delText>endidikan 4.0 ini hari ini sedang gencar-g</w:delText>
        </w:r>
        <w:r w:rsidDel="00C171C3">
          <w:rPr>
            <w:rFonts w:ascii="Times New Roman" w:eastAsia="Times New Roman" w:hAnsi="Times New Roman" w:cs="Times New Roman"/>
            <w:szCs w:val="24"/>
          </w:rPr>
          <w:delText>encarnya di-</w:delText>
        </w:r>
        <w:r w:rsidRPr="00C171C3" w:rsidDel="00C171C3">
          <w:rPr>
            <w:rFonts w:ascii="Times New Roman" w:eastAsia="Times New Roman" w:hAnsi="Times New Roman" w:cs="Times New Roman"/>
            <w:i/>
            <w:szCs w:val="24"/>
          </w:rPr>
          <w:delText>publis</w:delText>
        </w:r>
        <w:r w:rsidRPr="00C171C3" w:rsidDel="00C171C3">
          <w:rPr>
            <w:rFonts w:ascii="Times New Roman" w:eastAsia="Times New Roman" w:hAnsi="Times New Roman" w:cs="Times New Roman"/>
            <w:i/>
            <w:szCs w:val="24"/>
          </w:rPr>
          <w:delText>h</w:delText>
        </w:r>
        <w:r w:rsidRPr="00EC6F38" w:rsidDel="00C171C3">
          <w:rPr>
            <w:rFonts w:ascii="Times New Roman" w:eastAsia="Times New Roman" w:hAnsi="Times New Roman" w:cs="Times New Roman"/>
            <w:szCs w:val="24"/>
          </w:rPr>
          <w:delText>, karena di era ini kita harus mempersiapkan diri atau generasi muda untuk memasuki dunia revolusi industri 4.0.</w:delText>
        </w:r>
      </w:del>
    </w:p>
    <w:p w:rsidR="00C171C3" w:rsidRPr="00EC6F38" w:rsidDel="00C171C3" w:rsidRDefault="00C171C3" w:rsidP="00C171C3">
      <w:pPr>
        <w:spacing w:before="100" w:beforeAutospacing="1" w:after="100" w:afterAutospacing="1" w:line="240" w:lineRule="auto"/>
        <w:contextualSpacing w:val="0"/>
        <w:rPr>
          <w:del w:id="67" w:author="HP" w:date="2021-10-11T12:34:00Z"/>
          <w:rFonts w:ascii="Times New Roman" w:eastAsia="Times New Roman" w:hAnsi="Times New Roman" w:cs="Times New Roman"/>
          <w:szCs w:val="24"/>
        </w:rPr>
      </w:pPr>
      <w:del w:id="68" w:author="HP" w:date="2021-10-11T12:34:00Z">
        <w:r w:rsidRPr="00EC6F38" w:rsidDel="00C171C3">
          <w:rPr>
            <w:rFonts w:ascii="Times New Roman" w:eastAsia="Times New Roman" w:hAnsi="Times New Roman" w:cs="Times New Roman"/>
            <w:szCs w:val="24"/>
          </w:rPr>
          <w:delText>Karakteristik pendidikan 4.0</w:delText>
        </w:r>
        <w:r w:rsidDel="00C171C3">
          <w:rPr>
            <w:rFonts w:ascii="Times New Roman" w:eastAsia="Times New Roman" w:hAnsi="Times New Roman" w:cs="Times New Roman"/>
            <w:szCs w:val="24"/>
          </w:rPr>
          <w:delText>:</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69" w:author="HP" w:date="2021-10-11T12:34:00Z"/>
          <w:rFonts w:ascii="Times New Roman" w:eastAsia="Times New Roman" w:hAnsi="Times New Roman" w:cs="Times New Roman"/>
          <w:szCs w:val="24"/>
        </w:rPr>
      </w:pPr>
      <w:del w:id="70" w:author="HP" w:date="2021-10-11T12:34:00Z">
        <w:r w:rsidRPr="00EC6F38" w:rsidDel="00C171C3">
          <w:rPr>
            <w:rFonts w:ascii="Times New Roman" w:eastAsia="Times New Roman" w:hAnsi="Times New Roman" w:cs="Times New Roman"/>
            <w:szCs w:val="24"/>
          </w:rPr>
          <w:delText>Tahapan belajar sesuai dengan kemampuan dan minat/kebutuhan siswa.</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71" w:author="HP" w:date="2021-10-11T12:34:00Z"/>
          <w:rFonts w:ascii="Times New Roman" w:eastAsia="Times New Roman" w:hAnsi="Times New Roman" w:cs="Times New Roman"/>
          <w:szCs w:val="24"/>
        </w:rPr>
      </w:pPr>
      <w:del w:id="72" w:author="HP" w:date="2021-10-11T12:34:00Z">
        <w:r w:rsidRPr="00EC6F38" w:rsidDel="00C171C3">
          <w:rPr>
            <w:rFonts w:ascii="Times New Roman" w:eastAsia="Times New Roman" w:hAnsi="Times New Roman" w:cs="Times New Roman"/>
            <w:szCs w:val="24"/>
          </w:rPr>
          <w:delText>Pada taha</w:delText>
        </w:r>
      </w:del>
      <w:del w:id="73" w:author="HP" w:date="2021-10-11T12:29:00Z">
        <w:r w:rsidRPr="00EC6F38" w:rsidDel="00C171C3">
          <w:rPr>
            <w:rFonts w:ascii="Times New Roman" w:eastAsia="Times New Roman" w:hAnsi="Times New Roman" w:cs="Times New Roman"/>
            <w:szCs w:val="24"/>
          </w:rPr>
          <w:delText>b</w:delText>
        </w:r>
      </w:del>
      <w:del w:id="74" w:author="HP" w:date="2021-10-11T12:34:00Z">
        <w:r w:rsidRPr="00EC6F38" w:rsidDel="00C171C3">
          <w:rPr>
            <w:rFonts w:ascii="Times New Roman" w:eastAsia="Times New Roman" w:hAnsi="Times New Roman" w:cs="Times New Roman"/>
            <w:szCs w:val="24"/>
          </w:rPr>
          <w:delText xml:space="preserve"> ini guru di tutut untuk merancang pembelajaran sesuai dengan minat dan bakat/kebutuhan siswa.</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75" w:author="HP" w:date="2021-10-11T12:34:00Z"/>
          <w:rFonts w:ascii="Times New Roman" w:eastAsia="Times New Roman" w:hAnsi="Times New Roman" w:cs="Times New Roman"/>
          <w:szCs w:val="24"/>
        </w:rPr>
      </w:pPr>
      <w:del w:id="76" w:author="HP" w:date="2021-10-11T12:34:00Z">
        <w:r w:rsidRPr="00EC6F38" w:rsidDel="00C171C3">
          <w:rPr>
            <w:rFonts w:ascii="Times New Roman" w:eastAsia="Times New Roman" w:hAnsi="Times New Roman" w:cs="Times New Roman"/>
            <w:szCs w:val="24"/>
          </w:rPr>
          <w:delText>Menggunakan penilaian formatif.</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77" w:author="HP" w:date="2021-10-11T12:34:00Z"/>
          <w:rFonts w:ascii="Times New Roman" w:eastAsia="Times New Roman" w:hAnsi="Times New Roman" w:cs="Times New Roman"/>
          <w:szCs w:val="24"/>
        </w:rPr>
      </w:pPr>
      <w:del w:id="78" w:author="HP" w:date="2021-10-11T12:34:00Z">
        <w:r w:rsidRPr="00EC6F38" w:rsidDel="00C171C3">
          <w:rPr>
            <w:rFonts w:ascii="Times New Roman" w:eastAsia="Times New Roman" w:hAnsi="Times New Roman" w:cs="Times New Roman"/>
            <w:szCs w:val="24"/>
          </w:rPr>
          <w:delText>Yaitu guru di sini di tuntut untuk membantu siwa dalam mencari kemampuan dan bakat siswa.</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79" w:author="HP" w:date="2021-10-11T12:34:00Z"/>
          <w:rFonts w:ascii="Times New Roman" w:eastAsia="Times New Roman" w:hAnsi="Times New Roman" w:cs="Times New Roman"/>
          <w:szCs w:val="24"/>
        </w:rPr>
      </w:pPr>
      <w:del w:id="80" w:author="HP" w:date="2021-10-11T12:34:00Z">
        <w:r w:rsidRPr="00EC6F38" w:rsidDel="00C171C3">
          <w:rPr>
            <w:rFonts w:ascii="Times New Roman" w:eastAsia="Times New Roman" w:hAnsi="Times New Roman" w:cs="Times New Roman"/>
            <w:szCs w:val="24"/>
          </w:rPr>
          <w:delText>Menempatkan guru sebagai mentor.</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81" w:author="HP" w:date="2021-10-11T12:34:00Z"/>
          <w:rFonts w:ascii="Times New Roman" w:eastAsia="Times New Roman" w:hAnsi="Times New Roman" w:cs="Times New Roman"/>
          <w:szCs w:val="24"/>
        </w:rPr>
      </w:pPr>
      <w:del w:id="82" w:author="HP" w:date="2021-10-11T12:34:00Z">
        <w:r w:rsidRPr="00EC6F38" w:rsidDel="00C171C3">
          <w:rPr>
            <w:rFonts w:ascii="Times New Roman" w:eastAsia="Times New Roman" w:hAnsi="Times New Roman" w:cs="Times New Roman"/>
            <w:szCs w:val="24"/>
          </w:rPr>
          <w:delText>Guri dilatih untuk mengembangkan kurikulum dan memberikan kebebasan untuk menentukan cara belajar mengajar siswa.</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83" w:author="HP" w:date="2021-10-11T12:34:00Z"/>
          <w:rFonts w:ascii="Times New Roman" w:eastAsia="Times New Roman" w:hAnsi="Times New Roman" w:cs="Times New Roman"/>
          <w:szCs w:val="24"/>
        </w:rPr>
      </w:pPr>
      <w:del w:id="84" w:author="HP" w:date="2021-10-11T12:34:00Z">
        <w:r w:rsidRPr="00EC6F38" w:rsidDel="00C171C3">
          <w:rPr>
            <w:rFonts w:ascii="Times New Roman" w:eastAsia="Times New Roman" w:hAnsi="Times New Roman" w:cs="Times New Roman"/>
            <w:szCs w:val="24"/>
          </w:rPr>
          <w:delText>Pengembangan profesi guru.</w:delText>
        </w:r>
      </w:del>
    </w:p>
    <w:p w:rsidR="00C171C3" w:rsidRPr="00EC6F38" w:rsidDel="00C171C3" w:rsidRDefault="00C171C3" w:rsidP="00C171C3">
      <w:pPr>
        <w:numPr>
          <w:ilvl w:val="0"/>
          <w:numId w:val="1"/>
        </w:numPr>
        <w:spacing w:before="100" w:beforeAutospacing="1" w:after="100" w:afterAutospacing="1" w:line="240" w:lineRule="auto"/>
        <w:contextualSpacing w:val="0"/>
        <w:rPr>
          <w:del w:id="85" w:author="HP" w:date="2021-10-11T12:34:00Z"/>
          <w:rFonts w:ascii="Times New Roman" w:eastAsia="Times New Roman" w:hAnsi="Times New Roman" w:cs="Times New Roman"/>
          <w:szCs w:val="24"/>
        </w:rPr>
      </w:pPr>
      <w:del w:id="86" w:author="HP" w:date="2021-10-11T12:34:00Z">
        <w:r w:rsidRPr="00EC6F38" w:rsidDel="00C171C3">
          <w:rPr>
            <w:rFonts w:ascii="Times New Roman" w:eastAsia="Times New Roman" w:hAnsi="Times New Roman" w:cs="Times New Roman"/>
            <w:szCs w:val="24"/>
          </w:rPr>
          <w:lastRenderedPageBreak/>
          <w:delText>Dimana guru sebagai pendidik di era 4.0 maka guru tidak boleh menetap dengan satu strata, harus selalu berkembang agar dapat mengajarkan pendidikan sesuai dengan eranya.</w:delText>
        </w:r>
      </w:del>
    </w:p>
    <w:p w:rsidR="00C171C3" w:rsidRPr="00EC6F38" w:rsidDel="00C171C3" w:rsidRDefault="00C171C3" w:rsidP="00C171C3">
      <w:pPr>
        <w:spacing w:before="100" w:beforeAutospacing="1" w:after="100" w:afterAutospacing="1" w:line="240" w:lineRule="auto"/>
        <w:contextualSpacing w:val="0"/>
        <w:rPr>
          <w:del w:id="87" w:author="HP" w:date="2021-10-11T12:34:00Z"/>
          <w:rFonts w:ascii="Times New Roman" w:eastAsia="Times New Roman" w:hAnsi="Times New Roman" w:cs="Times New Roman"/>
          <w:szCs w:val="24"/>
        </w:rPr>
      </w:pPr>
      <w:del w:id="88" w:author="HP" w:date="2021-10-11T12:34:00Z">
        <w:r w:rsidRPr="00EC6F38" w:rsidDel="00C171C3">
          <w:rPr>
            <w:rFonts w:ascii="Times New Roman" w:eastAsia="Times New Roman" w:hAnsi="Times New Roman" w:cs="Times New Roman"/>
            <w:szCs w:val="24"/>
          </w:rPr>
          <w:delText> Di dalam pendidikan revolusi industri ini ada 5 aspek yang di tekankan pada proses pembelajaran yaitu:</w:delText>
        </w:r>
      </w:del>
    </w:p>
    <w:p w:rsidR="00C171C3" w:rsidRPr="00EC6F38" w:rsidDel="00C171C3" w:rsidRDefault="00C171C3" w:rsidP="00C171C3">
      <w:pPr>
        <w:numPr>
          <w:ilvl w:val="0"/>
          <w:numId w:val="2"/>
        </w:numPr>
        <w:spacing w:before="100" w:beforeAutospacing="1" w:after="100" w:afterAutospacing="1" w:line="240" w:lineRule="auto"/>
        <w:contextualSpacing w:val="0"/>
        <w:rPr>
          <w:del w:id="89" w:author="HP" w:date="2021-10-11T12:34:00Z"/>
          <w:rFonts w:ascii="Times New Roman" w:eastAsia="Times New Roman" w:hAnsi="Times New Roman" w:cs="Times New Roman"/>
          <w:szCs w:val="24"/>
        </w:rPr>
      </w:pPr>
      <w:del w:id="90" w:author="HP" w:date="2021-10-11T12:34:00Z">
        <w:r w:rsidRPr="00EC6F38" w:rsidDel="00C171C3">
          <w:rPr>
            <w:rFonts w:ascii="Times New Roman" w:eastAsia="Times New Roman" w:hAnsi="Times New Roman" w:cs="Times New Roman"/>
            <w:szCs w:val="24"/>
          </w:rPr>
          <w:delText>Mengamati</w:delText>
        </w:r>
      </w:del>
    </w:p>
    <w:p w:rsidR="00C171C3" w:rsidRPr="00EC6F38" w:rsidDel="00C171C3" w:rsidRDefault="00C171C3" w:rsidP="00C171C3">
      <w:pPr>
        <w:numPr>
          <w:ilvl w:val="0"/>
          <w:numId w:val="2"/>
        </w:numPr>
        <w:spacing w:before="100" w:beforeAutospacing="1" w:after="100" w:afterAutospacing="1" w:line="240" w:lineRule="auto"/>
        <w:contextualSpacing w:val="0"/>
        <w:rPr>
          <w:del w:id="91" w:author="HP" w:date="2021-10-11T12:34:00Z"/>
          <w:rFonts w:ascii="Times New Roman" w:eastAsia="Times New Roman" w:hAnsi="Times New Roman" w:cs="Times New Roman"/>
          <w:szCs w:val="24"/>
        </w:rPr>
      </w:pPr>
      <w:del w:id="92" w:author="HP" w:date="2021-10-11T12:34:00Z">
        <w:r w:rsidRPr="00EC6F38" w:rsidDel="00C171C3">
          <w:rPr>
            <w:rFonts w:ascii="Times New Roman" w:eastAsia="Times New Roman" w:hAnsi="Times New Roman" w:cs="Times New Roman"/>
            <w:szCs w:val="24"/>
          </w:rPr>
          <w:delText>Memahami</w:delText>
        </w:r>
      </w:del>
    </w:p>
    <w:p w:rsidR="00C171C3" w:rsidRPr="00EC6F38" w:rsidDel="00C171C3" w:rsidRDefault="00C171C3" w:rsidP="00C171C3">
      <w:pPr>
        <w:numPr>
          <w:ilvl w:val="0"/>
          <w:numId w:val="2"/>
        </w:numPr>
        <w:spacing w:before="100" w:beforeAutospacing="1" w:after="100" w:afterAutospacing="1" w:line="240" w:lineRule="auto"/>
        <w:contextualSpacing w:val="0"/>
        <w:rPr>
          <w:del w:id="93" w:author="HP" w:date="2021-10-11T12:34:00Z"/>
          <w:rFonts w:ascii="Times New Roman" w:eastAsia="Times New Roman" w:hAnsi="Times New Roman" w:cs="Times New Roman"/>
          <w:szCs w:val="24"/>
        </w:rPr>
      </w:pPr>
      <w:del w:id="94" w:author="HP" w:date="2021-10-11T12:34:00Z">
        <w:r w:rsidRPr="00EC6F38" w:rsidDel="00C171C3">
          <w:rPr>
            <w:rFonts w:ascii="Times New Roman" w:eastAsia="Times New Roman" w:hAnsi="Times New Roman" w:cs="Times New Roman"/>
            <w:szCs w:val="24"/>
          </w:rPr>
          <w:delText>Mencoba</w:delText>
        </w:r>
      </w:del>
    </w:p>
    <w:p w:rsidR="00C171C3" w:rsidRPr="00EC6F38" w:rsidDel="00C171C3" w:rsidRDefault="00C171C3" w:rsidP="00C171C3">
      <w:pPr>
        <w:numPr>
          <w:ilvl w:val="0"/>
          <w:numId w:val="2"/>
        </w:numPr>
        <w:spacing w:before="100" w:beforeAutospacing="1" w:after="100" w:afterAutospacing="1" w:line="240" w:lineRule="auto"/>
        <w:contextualSpacing w:val="0"/>
        <w:rPr>
          <w:del w:id="95" w:author="HP" w:date="2021-10-11T12:34:00Z"/>
          <w:rFonts w:ascii="Times New Roman" w:eastAsia="Times New Roman" w:hAnsi="Times New Roman" w:cs="Times New Roman"/>
          <w:szCs w:val="24"/>
        </w:rPr>
      </w:pPr>
      <w:del w:id="96" w:author="HP" w:date="2021-10-11T12:34:00Z">
        <w:r w:rsidRPr="00EC6F38" w:rsidDel="00C171C3">
          <w:rPr>
            <w:rFonts w:ascii="Times New Roman" w:eastAsia="Times New Roman" w:hAnsi="Times New Roman" w:cs="Times New Roman"/>
            <w:szCs w:val="24"/>
          </w:rPr>
          <w:delText>Mendiskusikan</w:delText>
        </w:r>
      </w:del>
    </w:p>
    <w:p w:rsidR="00C171C3" w:rsidRPr="00EC6F38" w:rsidDel="00C171C3" w:rsidRDefault="00C171C3" w:rsidP="00C171C3">
      <w:pPr>
        <w:numPr>
          <w:ilvl w:val="0"/>
          <w:numId w:val="2"/>
        </w:numPr>
        <w:spacing w:before="100" w:beforeAutospacing="1" w:after="100" w:afterAutospacing="1" w:line="240" w:lineRule="auto"/>
        <w:contextualSpacing w:val="0"/>
        <w:rPr>
          <w:del w:id="97" w:author="HP" w:date="2021-10-11T12:34:00Z"/>
          <w:rFonts w:ascii="Times New Roman" w:eastAsia="Times New Roman" w:hAnsi="Times New Roman" w:cs="Times New Roman"/>
          <w:szCs w:val="24"/>
        </w:rPr>
      </w:pPr>
      <w:del w:id="98" w:author="HP" w:date="2021-10-11T12:34:00Z">
        <w:r w:rsidRPr="00EC6F38" w:rsidDel="00C171C3">
          <w:rPr>
            <w:rFonts w:ascii="Times New Roman" w:eastAsia="Times New Roman" w:hAnsi="Times New Roman" w:cs="Times New Roman"/>
            <w:szCs w:val="24"/>
          </w:rPr>
          <w:delText>Penelitian</w:delText>
        </w:r>
      </w:del>
    </w:p>
    <w:p w:rsidR="00C171C3" w:rsidRPr="00EC6F38" w:rsidDel="00C171C3" w:rsidRDefault="00C171C3" w:rsidP="00C171C3">
      <w:pPr>
        <w:spacing w:before="100" w:beforeAutospacing="1" w:after="100" w:afterAutospacing="1" w:line="240" w:lineRule="auto"/>
        <w:contextualSpacing w:val="0"/>
        <w:rPr>
          <w:del w:id="99" w:author="HP" w:date="2021-10-11T12:34:00Z"/>
          <w:rFonts w:ascii="Times New Roman" w:eastAsia="Times New Roman" w:hAnsi="Times New Roman" w:cs="Times New Roman"/>
          <w:szCs w:val="24"/>
        </w:rPr>
      </w:pPr>
      <w:del w:id="100" w:author="HP" w:date="2021-10-11T12:34:00Z">
        <w:r w:rsidRPr="00EC6F38" w:rsidDel="00C171C3">
          <w:rPr>
            <w:rFonts w:ascii="Times New Roman" w:eastAsia="Times New Roman" w:hAnsi="Times New Roman" w:cs="Times New Roman"/>
            <w:szCs w:val="24"/>
          </w:rPr>
          <w:delText>Pada dasarnya kita bisa lihat proses mengamati dan memahami ini sebenarnya jadi satu kesatuan, pada proses mengamati dan memahami kita bisa memiliki pikiran yang kritis. Pikiran kritis sangat di butuhkan karena dengan pikiran yang kritis maka akan timbul sebuah ide atau gagasan.</w:delText>
        </w:r>
      </w:del>
    </w:p>
    <w:p w:rsidR="00C171C3" w:rsidRPr="00EC6F38" w:rsidDel="00C171C3" w:rsidRDefault="00C171C3" w:rsidP="00C171C3">
      <w:pPr>
        <w:spacing w:before="100" w:beforeAutospacing="1" w:after="100" w:afterAutospacing="1" w:line="240" w:lineRule="auto"/>
        <w:contextualSpacing w:val="0"/>
        <w:rPr>
          <w:del w:id="101" w:author="HP" w:date="2021-10-11T12:34:00Z"/>
          <w:rFonts w:ascii="Times New Roman" w:eastAsia="Times New Roman" w:hAnsi="Times New Roman" w:cs="Times New Roman"/>
          <w:szCs w:val="24"/>
        </w:rPr>
      </w:pPr>
      <w:del w:id="102" w:author="HP" w:date="2021-10-11T12:34:00Z">
        <w:r w:rsidRPr="00EC6F38" w:rsidDel="00C171C3">
          <w:rPr>
            <w:rFonts w:ascii="Times New Roman" w:eastAsia="Times New Roman" w:hAnsi="Times New Roman" w:cs="Times New Roman"/>
            <w:szCs w:val="24"/>
          </w:rPr>
          <w:delText>Dari gagasan yang mucul dari pemikiran kritis tadi maka proses selanjutnya yaitu mencoba/ pengaplikasian. Pada revolusi 4.0 ini lebih banyak praktek karena lebih menyiapkan anak pada bagaimana kita menumbuhkan ide baru atau gagasan.</w:delText>
        </w:r>
      </w:del>
    </w:p>
    <w:p w:rsidR="00C171C3" w:rsidRPr="00EC6F38" w:rsidDel="00C171C3" w:rsidRDefault="00C171C3" w:rsidP="00C171C3">
      <w:pPr>
        <w:spacing w:before="100" w:beforeAutospacing="1" w:after="100" w:afterAutospacing="1" w:line="240" w:lineRule="auto"/>
        <w:contextualSpacing w:val="0"/>
        <w:rPr>
          <w:del w:id="103" w:author="HP" w:date="2021-10-11T12:34:00Z"/>
          <w:rFonts w:ascii="Times New Roman" w:eastAsia="Times New Roman" w:hAnsi="Times New Roman" w:cs="Times New Roman"/>
          <w:szCs w:val="24"/>
        </w:rPr>
      </w:pPr>
      <w:del w:id="104" w:author="HP" w:date="2021-10-11T12:34:00Z">
        <w:r w:rsidRPr="00EC6F38" w:rsidDel="00C171C3">
          <w:rPr>
            <w:rFonts w:ascii="Times New Roman" w:eastAsia="Times New Roman" w:hAnsi="Times New Roman" w:cs="Times New Roman"/>
            <w:szCs w:val="24"/>
          </w:rPr>
          <w:delText>Setelah proses mencoba proses selanjutnya yaitu mendiskusikan. Mendiskusikan di sini bukan hanya satu atau dua orang tapi banyak kolaborasi komunikasi dengan banyak orang. Hal ini dilakukan karena banyak pandangan yang berbeda atau ide-ide yang baru akan muncul.</w:delText>
        </w:r>
      </w:del>
    </w:p>
    <w:p w:rsidR="00924DF5" w:rsidRDefault="00C171C3" w:rsidP="00C171C3">
      <w:del w:id="105" w:author="HP" w:date="2021-10-11T12:34:00Z">
        <w:r w:rsidRPr="00EC6F38" w:rsidDel="00C171C3">
          <w:rPr>
            <w:rFonts w:ascii="Times New Roman" w:eastAsia="Times New Roman" w:hAnsi="Times New Roman" w:cs="Times New Roman"/>
            <w:szCs w:val="24"/>
          </w:rPr>
          <w:delText>Yang terahir adalah melakukan penelitian, tuntutan 4.0 ini adalah kreatif dan inovatif. Dengan melakukan penelitian kita bisa lihat proses kreatif dan inovatif kita.</w:delText>
        </w:r>
      </w:del>
      <w:r w:rsidRPr="00EC6F38">
        <w:rPr>
          <w:rFonts w:ascii="Times New Roman" w:eastAsia="Times New Roman" w:hAnsi="Times New Roman" w:cs="Times New Roman"/>
          <w:szCs w:val="24"/>
        </w:rPr>
        <w:t> </w:t>
      </w:r>
    </w:p>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924DF5"/>
    <w:rsid w:val="00C171C3"/>
    <w:rsid w:val="00F8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C1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C1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4</cp:revision>
  <dcterms:created xsi:type="dcterms:W3CDTF">2020-08-26T22:03:00Z</dcterms:created>
  <dcterms:modified xsi:type="dcterms:W3CDTF">2021-10-11T05:34:00Z</dcterms:modified>
</cp:coreProperties>
</file>