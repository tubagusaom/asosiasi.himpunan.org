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017BC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B8B4A5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9B074B4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7179E9BD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32ACE18F" w14:textId="77777777" w:rsidTr="00821BA2">
        <w:tc>
          <w:tcPr>
            <w:tcW w:w="9350" w:type="dxa"/>
          </w:tcPr>
          <w:p w14:paraId="6D08FB62" w14:textId="77777777" w:rsidR="00BE098E" w:rsidRDefault="00BE098E" w:rsidP="00821BA2">
            <w:pPr>
              <w:pStyle w:val="ListParagraph"/>
              <w:ind w:left="0"/>
            </w:pPr>
          </w:p>
          <w:p w14:paraId="0CA0C50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B38313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17B828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r>
              <w:t xml:space="preserve">manajemen </w:t>
            </w:r>
            <w:commentRangeEnd w:id="1"/>
            <w:r w:rsidR="00F94B03">
              <w:rPr>
                <w:rStyle w:val="CommentReference"/>
              </w:rPr>
              <w:commentReference w:id="1"/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0EE729C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553A002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14:paraId="2D24714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6A1A38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0AE868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14:paraId="110D967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14:paraId="515191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414869B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20B84F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5EF9C80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2F7AD65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14:paraId="167E54E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078BCE5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14:paraId="1978218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30AAC87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22D8DB8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14:paraId="746A147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14:paraId="24A01E4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14:paraId="2DB7609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6F015AE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2209CFF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6D7B6A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3B2BCB7" w14:textId="77777777" w:rsidTr="00821BA2">
        <w:tc>
          <w:tcPr>
            <w:tcW w:w="9350" w:type="dxa"/>
          </w:tcPr>
          <w:p w14:paraId="2D55E804" w14:textId="77777777" w:rsidR="00BE098E" w:rsidRDefault="00BE098E" w:rsidP="00821BA2">
            <w:pPr>
              <w:pStyle w:val="ListParagraph"/>
              <w:ind w:left="0"/>
            </w:pPr>
          </w:p>
        </w:tc>
      </w:tr>
    </w:tbl>
    <w:commentRangeEnd w:id="0"/>
    <w:p w14:paraId="0AFE9B77" w14:textId="77777777" w:rsidR="00F94B03" w:rsidRDefault="00F94B03" w:rsidP="00BE098E">
      <w:pPr>
        <w:pStyle w:val="ListParagraph"/>
        <w:ind w:left="360"/>
      </w:pPr>
      <w:r>
        <w:rPr>
          <w:rStyle w:val="CommentReference"/>
        </w:rPr>
        <w:commentReference w:id="0"/>
      </w:r>
    </w:p>
    <w:p w14:paraId="649ED5AE" w14:textId="77777777" w:rsidR="00F94B03" w:rsidRDefault="00F94B03">
      <w:pPr>
        <w:spacing w:after="0" w:line="240" w:lineRule="auto"/>
        <w:contextualSpacing w:val="0"/>
        <w:jc w:val="left"/>
      </w:pPr>
      <w:r>
        <w:br w:type="page"/>
      </w:r>
    </w:p>
    <w:p w14:paraId="3C786FEB" w14:textId="77777777" w:rsidR="00F94B03" w:rsidRDefault="00F94B03" w:rsidP="00F94B03">
      <w:pPr>
        <w:tabs>
          <w:tab w:val="left" w:pos="2064"/>
          <w:tab w:val="left" w:pos="2513"/>
        </w:tabs>
        <w:ind w:left="360"/>
        <w:jc w:val="left"/>
      </w:pPr>
    </w:p>
    <w:p w14:paraId="736A5FF0" w14:textId="77777777" w:rsidR="00596712" w:rsidRPr="00596712" w:rsidRDefault="00596712" w:rsidP="00596712">
      <w:pPr>
        <w:tabs>
          <w:tab w:val="left" w:pos="2064"/>
          <w:tab w:val="left" w:pos="2513"/>
        </w:tabs>
        <w:ind w:left="360"/>
        <w:jc w:val="center"/>
        <w:rPr>
          <w:b/>
        </w:rPr>
      </w:pPr>
      <w:r w:rsidRPr="00596712">
        <w:rPr>
          <w:b/>
        </w:rPr>
        <w:t>GLOSARIUM</w:t>
      </w:r>
    </w:p>
    <w:p w14:paraId="52EF64A9" w14:textId="77777777" w:rsidR="00596712" w:rsidRDefault="00596712" w:rsidP="00F94B03">
      <w:pPr>
        <w:tabs>
          <w:tab w:val="left" w:pos="2064"/>
          <w:tab w:val="left" w:pos="2513"/>
        </w:tabs>
        <w:ind w:left="360"/>
        <w:jc w:val="left"/>
      </w:pPr>
    </w:p>
    <w:tbl>
      <w:tblPr>
        <w:tblStyle w:val="TableGrid"/>
        <w:tblW w:w="942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7518"/>
      </w:tblGrid>
      <w:tr w:rsidR="00596712" w14:paraId="4EB84EA4" w14:textId="77777777" w:rsidTr="00596712">
        <w:tc>
          <w:tcPr>
            <w:tcW w:w="1903" w:type="dxa"/>
          </w:tcPr>
          <w:p w14:paraId="44F58594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commentRangeStart w:id="2"/>
            <w:r>
              <w:rPr>
                <w:rStyle w:val="CommentReference"/>
              </w:rPr>
              <w:commentReference w:id="3"/>
            </w:r>
            <w:r>
              <w:t xml:space="preserve"> Filosofis</w:t>
            </w:r>
          </w:p>
        </w:tc>
        <w:tc>
          <w:tcPr>
            <w:tcW w:w="7518" w:type="dxa"/>
          </w:tcPr>
          <w:p w14:paraId="1A1264F8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Berdasarkan filsafat.</w:t>
            </w:r>
          </w:p>
        </w:tc>
      </w:tr>
      <w:tr w:rsidR="00596712" w14:paraId="797FD21F" w14:textId="77777777" w:rsidTr="00596712">
        <w:tc>
          <w:tcPr>
            <w:tcW w:w="1903" w:type="dxa"/>
          </w:tcPr>
          <w:p w14:paraId="0FADCD89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  <w:rPr>
                <w:rStyle w:val="CommentReference"/>
              </w:rPr>
            </w:pPr>
            <w:r>
              <w:t>Implementasi</w:t>
            </w:r>
          </w:p>
        </w:tc>
        <w:tc>
          <w:tcPr>
            <w:tcW w:w="7518" w:type="dxa"/>
          </w:tcPr>
          <w:p w14:paraId="19B2C016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Pelaksanaan, penerapan.</w:t>
            </w:r>
          </w:p>
        </w:tc>
      </w:tr>
      <w:tr w:rsidR="00596712" w14:paraId="28669B4E" w14:textId="77777777" w:rsidTr="00596712">
        <w:tc>
          <w:tcPr>
            <w:tcW w:w="1903" w:type="dxa"/>
          </w:tcPr>
          <w:p w14:paraId="37ACF010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  <w:rPr>
                <w:rStyle w:val="CommentReference"/>
              </w:rPr>
            </w:pPr>
            <w:r>
              <w:t>Inklusif</w:t>
            </w:r>
          </w:p>
        </w:tc>
        <w:tc>
          <w:tcPr>
            <w:tcW w:w="7518" w:type="dxa"/>
          </w:tcPr>
          <w:p w14:paraId="008278F2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Penempatan siswa berkebutuhan khusus di dalam kelas  reguler</w:t>
            </w:r>
          </w:p>
        </w:tc>
      </w:tr>
      <w:tr w:rsidR="00596712" w14:paraId="2DBF34F1" w14:textId="77777777" w:rsidTr="00596712">
        <w:tc>
          <w:tcPr>
            <w:tcW w:w="1903" w:type="dxa"/>
          </w:tcPr>
          <w:p w14:paraId="0360CC71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  <w:rPr>
                <w:rStyle w:val="CommentReference"/>
              </w:rPr>
            </w:pPr>
            <w:r>
              <w:t>Integral</w:t>
            </w:r>
          </w:p>
        </w:tc>
        <w:tc>
          <w:tcPr>
            <w:tcW w:w="7518" w:type="dxa"/>
          </w:tcPr>
          <w:p w14:paraId="338FC682" w14:textId="270B3FD0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 xml:space="preserve"> </w:t>
            </w:r>
            <w:ins w:id="4" w:author="Microsoft account" w:date="2020-09-02T12:54:00Z">
              <w:r w:rsidR="002A19BE">
                <w:t xml:space="preserve">: </w:t>
              </w:r>
            </w:ins>
            <w:bookmarkStart w:id="5" w:name="_GoBack"/>
            <w:bookmarkEnd w:id="5"/>
            <w:r>
              <w:t>Meliputi seluruh bagian yang perlu untuk menjadikan  lengkap;    utuh; bulat; sempurna</w:t>
            </w:r>
          </w:p>
        </w:tc>
      </w:tr>
      <w:tr w:rsidR="00596712" w14:paraId="0CA0C4B7" w14:textId="77777777" w:rsidTr="00596712">
        <w:tc>
          <w:tcPr>
            <w:tcW w:w="1903" w:type="dxa"/>
          </w:tcPr>
          <w:p w14:paraId="1B5EDD3A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  <w:rPr>
                <w:rStyle w:val="CommentReference"/>
              </w:rPr>
            </w:pPr>
            <w:r>
              <w:t>Konseptual</w:t>
            </w:r>
          </w:p>
        </w:tc>
        <w:tc>
          <w:tcPr>
            <w:tcW w:w="7518" w:type="dxa"/>
          </w:tcPr>
          <w:p w14:paraId="2159C9D5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Berhubungan dengan konsep.</w:t>
            </w:r>
          </w:p>
        </w:tc>
      </w:tr>
      <w:tr w:rsidR="00596712" w14:paraId="4D0BE7CA" w14:textId="77777777" w:rsidTr="00596712">
        <w:tc>
          <w:tcPr>
            <w:tcW w:w="1903" w:type="dxa"/>
          </w:tcPr>
          <w:p w14:paraId="0EA75186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  <w:rPr>
                <w:rStyle w:val="CommentReference"/>
              </w:rPr>
            </w:pPr>
            <w:r>
              <w:t>Kriteria</w:t>
            </w:r>
          </w:p>
        </w:tc>
        <w:tc>
          <w:tcPr>
            <w:tcW w:w="7518" w:type="dxa"/>
          </w:tcPr>
          <w:p w14:paraId="43EF43E1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Ukuran yang menjadi dasar penilaian atau penetapan sesuatu.</w:t>
            </w:r>
          </w:p>
        </w:tc>
      </w:tr>
      <w:tr w:rsidR="00596712" w14:paraId="1B9A514F" w14:textId="77777777" w:rsidTr="00596712">
        <w:tc>
          <w:tcPr>
            <w:tcW w:w="1903" w:type="dxa"/>
          </w:tcPr>
          <w:p w14:paraId="5CC818D5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Kurikulum</w:t>
            </w:r>
          </w:p>
        </w:tc>
        <w:tc>
          <w:tcPr>
            <w:tcW w:w="7518" w:type="dxa"/>
          </w:tcPr>
          <w:p w14:paraId="036D852A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Perangkat mata pelajaran yang diajarkan pada lembaga pendidikan.</w:t>
            </w:r>
          </w:p>
        </w:tc>
      </w:tr>
      <w:tr w:rsidR="00596712" w14:paraId="3BB23E88" w14:textId="77777777" w:rsidTr="00596712">
        <w:tc>
          <w:tcPr>
            <w:tcW w:w="1903" w:type="dxa"/>
          </w:tcPr>
          <w:p w14:paraId="0A2E0E42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Manajemen</w:t>
            </w:r>
          </w:p>
        </w:tc>
        <w:tc>
          <w:tcPr>
            <w:tcW w:w="7518" w:type="dxa"/>
          </w:tcPr>
          <w:p w14:paraId="23E5A330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Penggunaan sumber daya secara efektif untuk mencapai  sasaran.</w:t>
            </w:r>
          </w:p>
        </w:tc>
      </w:tr>
      <w:tr w:rsidR="00596712" w14:paraId="140D54DA" w14:textId="77777777" w:rsidTr="00596712">
        <w:tc>
          <w:tcPr>
            <w:tcW w:w="1903" w:type="dxa"/>
          </w:tcPr>
          <w:p w14:paraId="4015B5EE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Metodologi</w:t>
            </w:r>
          </w:p>
        </w:tc>
        <w:tc>
          <w:tcPr>
            <w:tcW w:w="7518" w:type="dxa"/>
          </w:tcPr>
          <w:p w14:paraId="1BF15317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Ilmu tentang metode</w:t>
            </w:r>
          </w:p>
        </w:tc>
      </w:tr>
      <w:tr w:rsidR="00596712" w14:paraId="4EEAA975" w14:textId="77777777" w:rsidTr="00596712">
        <w:tc>
          <w:tcPr>
            <w:tcW w:w="1903" w:type="dxa"/>
          </w:tcPr>
          <w:p w14:paraId="5E7CEB36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Norma</w:t>
            </w:r>
          </w:p>
        </w:tc>
        <w:tc>
          <w:tcPr>
            <w:tcW w:w="7518" w:type="dxa"/>
          </w:tcPr>
          <w:p w14:paraId="79586369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Aturan atau ketentuan yang mengikat warga kelompok  dalam masyarakat, dipakai sebagai panduan, tatanan, dan  pengendali tingkah laku yang sesuai dan berterima.</w:t>
            </w:r>
          </w:p>
        </w:tc>
      </w:tr>
      <w:tr w:rsidR="00596712" w14:paraId="76285376" w14:textId="77777777" w:rsidTr="00596712">
        <w:tc>
          <w:tcPr>
            <w:tcW w:w="1903" w:type="dxa"/>
          </w:tcPr>
          <w:p w14:paraId="1B73C027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Optimal</w:t>
            </w:r>
          </w:p>
        </w:tc>
        <w:tc>
          <w:tcPr>
            <w:tcW w:w="7518" w:type="dxa"/>
          </w:tcPr>
          <w:p w14:paraId="429F590E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Tertinggi; paling menguntungkan</w:t>
            </w:r>
          </w:p>
        </w:tc>
      </w:tr>
      <w:tr w:rsidR="00596712" w14:paraId="7D670A74" w14:textId="77777777" w:rsidTr="00596712">
        <w:tc>
          <w:tcPr>
            <w:tcW w:w="1903" w:type="dxa"/>
          </w:tcPr>
          <w:p w14:paraId="0416CCDB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Orientasi</w:t>
            </w:r>
          </w:p>
        </w:tc>
        <w:tc>
          <w:tcPr>
            <w:tcW w:w="7518" w:type="dxa"/>
          </w:tcPr>
          <w:p w14:paraId="79BDB21D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Pandangan yang mendasari pikiran, perhatian, atau kecenderungan.</w:t>
            </w:r>
          </w:p>
        </w:tc>
      </w:tr>
      <w:tr w:rsidR="00596712" w14:paraId="115EE9E8" w14:textId="77777777" w:rsidTr="00596712">
        <w:tc>
          <w:tcPr>
            <w:tcW w:w="1903" w:type="dxa"/>
          </w:tcPr>
          <w:p w14:paraId="7508F129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Program</w:t>
            </w:r>
          </w:p>
        </w:tc>
        <w:tc>
          <w:tcPr>
            <w:tcW w:w="7518" w:type="dxa"/>
          </w:tcPr>
          <w:p w14:paraId="731896D2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Rancangan mengenai asas serta usaha (dalam ketatanegaraan, perekonomian, dsb) yang akan dijalankan.</w:t>
            </w:r>
          </w:p>
        </w:tc>
      </w:tr>
      <w:tr w:rsidR="00596712" w14:paraId="33A643E4" w14:textId="77777777" w:rsidTr="00596712">
        <w:tc>
          <w:tcPr>
            <w:tcW w:w="1903" w:type="dxa"/>
          </w:tcPr>
          <w:p w14:paraId="01402740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Prosedur</w:t>
            </w:r>
          </w:p>
        </w:tc>
        <w:tc>
          <w:tcPr>
            <w:tcW w:w="7518" w:type="dxa"/>
          </w:tcPr>
          <w:p w14:paraId="152E7E0C" w14:textId="77777777" w:rsidR="00596712" w:rsidRDefault="00596712" w:rsidP="00223FE0">
            <w:pPr>
              <w:tabs>
                <w:tab w:val="left" w:pos="2064"/>
                <w:tab w:val="left" w:pos="2513"/>
              </w:tabs>
              <w:jc w:val="left"/>
            </w:pPr>
            <w:r>
              <w:t>: Tahap kegiatan untuk menyelesaikan suatu aktivitas; metode langkah demi langkah secara pasti dalam memecahkan suatu masalah.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0C874348" w14:textId="77777777" w:rsidR="00596712" w:rsidRDefault="00596712" w:rsidP="00F94B03">
      <w:pPr>
        <w:tabs>
          <w:tab w:val="left" w:pos="2064"/>
          <w:tab w:val="left" w:pos="2513"/>
        </w:tabs>
        <w:ind w:left="360"/>
        <w:jc w:val="left"/>
      </w:pPr>
    </w:p>
    <w:p w14:paraId="3C2CDAE4" w14:textId="77777777" w:rsidR="00F94B03" w:rsidRDefault="00F94B03" w:rsidP="00F94B03">
      <w:pPr>
        <w:tabs>
          <w:tab w:val="left" w:pos="2064"/>
          <w:tab w:val="left" w:pos="2513"/>
        </w:tabs>
        <w:ind w:left="360"/>
        <w:jc w:val="left"/>
      </w:pPr>
      <w:r>
        <w:tab/>
      </w:r>
    </w:p>
    <w:sectPr w:rsidR="00F94B0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account" w:date="2020-09-02T11:29:00Z" w:initials="Ma">
    <w:p w14:paraId="13972B4D" w14:textId="77777777" w:rsidR="00F94B03" w:rsidRDefault="00F94B03">
      <w:pPr>
        <w:pStyle w:val="CommentText"/>
      </w:pPr>
      <w:r>
        <w:rPr>
          <w:rStyle w:val="CommentReference"/>
        </w:rPr>
        <w:annotationRef/>
      </w:r>
      <w:r>
        <w:t>Diawali dengan huruf kapital</w:t>
      </w:r>
    </w:p>
  </w:comment>
  <w:comment w:id="0" w:author="Microsoft account" w:date="2020-09-02T11:28:00Z" w:initials="Ma">
    <w:p w14:paraId="2964D8A1" w14:textId="77777777" w:rsidR="00F94B03" w:rsidRDefault="00F94B03">
      <w:pPr>
        <w:pStyle w:val="CommentText"/>
      </w:pPr>
      <w:r>
        <w:rPr>
          <w:rStyle w:val="CommentReference"/>
        </w:rPr>
        <w:annotationRef/>
      </w:r>
      <w:r>
        <w:t>Glosarium disusun berdasarkan alfabet</w:t>
      </w:r>
    </w:p>
  </w:comment>
  <w:comment w:id="3" w:author="Microsoft account" w:date="2020-09-02T11:22:00Z" w:initials="Ma">
    <w:p w14:paraId="1CD7600C" w14:textId="77777777" w:rsidR="00596712" w:rsidRDefault="00596712" w:rsidP="00596712">
      <w:pPr>
        <w:pStyle w:val="CommentText"/>
      </w:pPr>
      <w:r>
        <w:rPr>
          <w:rStyle w:val="CommentReference"/>
        </w:rPr>
        <w:annotationRef/>
      </w:r>
      <w:r>
        <w:t>Disusun secara alfabet</w:t>
      </w:r>
    </w:p>
  </w:comment>
  <w:comment w:id="2" w:author="Microsoft account" w:date="2020-09-02T11:32:00Z" w:initials="Ma">
    <w:p w14:paraId="0D8C71BF" w14:textId="77777777" w:rsidR="00596712" w:rsidRDefault="00596712" w:rsidP="00596712">
      <w:pPr>
        <w:pStyle w:val="CommentText"/>
      </w:pPr>
      <w:r>
        <w:rPr>
          <w:rStyle w:val="CommentReference"/>
        </w:rPr>
        <w:annotationRef/>
      </w:r>
      <w:r>
        <w:t>Menggunakan tabel untuk merapihkan agar tabulasi rapi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972B4D" w15:done="0"/>
  <w15:commentEx w15:paraId="2964D8A1" w15:done="0"/>
  <w15:commentEx w15:paraId="1CD7600C" w15:done="0"/>
  <w15:commentEx w15:paraId="0D8C71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796"/>
    <w:multiLevelType w:val="hybridMultilevel"/>
    <w:tmpl w:val="C03A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e85dca02dddaa6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A19BE"/>
    <w:rsid w:val="0042167F"/>
    <w:rsid w:val="00596712"/>
    <w:rsid w:val="00924DF5"/>
    <w:rsid w:val="00BE098E"/>
    <w:rsid w:val="00F9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51D1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94B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0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0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B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B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4</cp:revision>
  <dcterms:created xsi:type="dcterms:W3CDTF">2020-08-26T21:29:00Z</dcterms:created>
  <dcterms:modified xsi:type="dcterms:W3CDTF">2020-09-02T05:54:00Z</dcterms:modified>
</cp:coreProperties>
</file>