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ACER" w:date="2022-01-18T09:45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del w:id="1" w:author="ACER" w:date="2022-01-18T09:45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extre</w:delText>
              </w:r>
            </w:del>
            <w:ins w:id="2" w:author="ACER" w:date="2022-01-18T09:45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proofErr w:type="spellEnd"/>
            <w:del w:id="3" w:author="ACER" w:date="2022-01-18T09:44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del w:id="4" w:author="ACER" w:date="2022-01-18T09:45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ACER" w:date="2022-01-18T09:45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del w:id="6" w:author="ACER" w:date="2022-01-18T09:45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del w:id="7" w:author="ACER" w:date="2022-01-18T09:46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del w:id="8" w:author="ACER" w:date="2022-01-18T09:45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9" w:author="ACER" w:date="2022-01-18T09:46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0" w:author="ACER" w:date="2022-01-18T09:46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11" w:author="ACER" w:date="2022-01-18T09:46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 xml:space="preserve"> namun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2" w:author="ACER" w:date="2022-01-18T09:46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3" w:author="ACER" w:date="2022-01-18T09:46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, tetapi k</w:delText>
              </w:r>
            </w:del>
            <w:del w:id="14" w:author="ACER" w:date="2022-01-18T09:47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" w:author="ACER" w:date="2022-01-18T09:47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Kita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del w:id="16" w:author="ACER" w:date="2022-01-18T09:47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del w:id="17" w:author="ACER" w:date="2022-01-18T09:47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</w:t>
            </w:r>
            <w:ins w:id="18" w:author="ACER" w:date="2022-01-18T09:47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ACER" w:date="2022-01-18T09:47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del w:id="20" w:author="ACER" w:date="2022-01-18T09:48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1" w:author="ACER" w:date="2022-01-18T09:48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</w:ins>
            <w:proofErr w:type="spellEnd"/>
            <w:del w:id="22" w:author="ACER" w:date="2022-01-18T09:48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memerluas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3" w:author="ACER" w:date="2022-01-18T09:48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</w:ins>
            <w:del w:id="24" w:author="ACER" w:date="2022-01-18T09:48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ins w:id="25" w:author="ACER" w:date="2022-01-18T09:48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/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angka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diganti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huruf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ACER" w:date="2022-01-18T09:49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27" w:author="ACER" w:date="2022-01-18T09:49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8" w:author="ACER" w:date="2022-01-18T09:49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berfikir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ACER" w:date="2022-01-18T09:49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ins w:id="30" w:author="ACER" w:date="2022-01-18T09:49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digalakan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" w:author="ACER" w:date="2022-01-18T09:49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di publis, karena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ACER" w:date="2022-01-18T09:49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del w:id="33" w:author="ACER" w:date="2022-01-18T09:50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 xml:space="preserve"> pendidikan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4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del w:id="35" w:author="ACER" w:date="2022-01-18T09:51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36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7" w:author="ACER" w:date="2022-01-18T09:51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ins w:id="38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9" w:author="ACER" w:date="2022-01-18T09:51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0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1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2" w:author="ACER" w:date="2022-01-18T09:51:00Z">
              <w:r w:rsidRPr="00EC6F38" w:rsidDel="00FD67C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3" w:author="ACER" w:date="2022-01-18T09:51:00Z"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FD67C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4" w:author="ACER" w:date="2022-01-18T09:52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</w:delText>
              </w:r>
            </w:del>
            <w:ins w:id="45" w:author="ACER" w:date="2022-01-18T09:52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</w:ins>
            <w:del w:id="46" w:author="ACER" w:date="2022-01-18T09:52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47" w:author="ACER" w:date="2022-01-18T09:52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8" w:author="ACER" w:date="2022-01-18T09:52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9E3914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49" w:author="ACER" w:date="2022-01-18T09:5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del w:id="50" w:author="ACER" w:date="2022-01-18T09:52:00Z">
              <w:r w:rsidR="00125355"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51" w:author="ACER" w:date="2022-01-18T09:52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2" w:author="ACER" w:date="2022-01-18T09:53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ACER" w:date="2022-01-18T09:53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  <w:ins w:id="54" w:author="ACER" w:date="2022-01-18T09:53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55" w:author="ACER" w:date="2022-01-18T09:53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, 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6" w:author="ACER" w:date="2022-01-18T09:53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ACER" w:date="2022-01-18T09:53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8" w:author="ACER" w:date="2022-01-18T09:53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9" w:author="ACER" w:date="2022-01-18T09:54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0" w:author="ACER" w:date="2022-01-18T09:54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ACER" w:date="2022-01-18T09:54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praktek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2" w:author="ACER" w:date="2022-01-18T09:54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3" w:author="ACER" w:date="2022-01-18T09:54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4" w:author="ACER" w:date="2022-01-18T09:54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guna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del w:id="65" w:author="ACER" w:date="2022-01-18T09:54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 xml:space="preserve"> 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6" w:author="ACER" w:date="2022-01-18T09:54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supaya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7" w:author="ACER" w:date="2022-01-18T09:55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8" w:author="ACER" w:date="2022-01-18T09:55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ACER" w:date="2022-01-18T09:55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0" w:author="ACER" w:date="2022-01-18T09:55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71" w:author="ACER" w:date="2022-01-18T09:55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dengan 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2" w:author="ACER" w:date="2022-01-18T09:55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Yang terahir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3" w:author="ACER" w:date="2022-01-18T09:55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4" w:author="ACER" w:date="2022-01-18T09:56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5" w:author="ACER" w:date="2022-01-18T09:56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76" w:author="ACER" w:date="2022-01-18T09:55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 xml:space="preserve"> tuntutan</w:delText>
              </w:r>
            </w:del>
            <w:ins w:id="77" w:author="ACER" w:date="2022-01-18T09:56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8" w:author="ACER" w:date="2022-01-18T09:56:00Z"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para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E3914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</w:ins>
            <w:bookmarkStart w:id="79" w:name="_GoBack"/>
            <w:bookmarkEnd w:id="79"/>
            <w:proofErr w:type="spellEnd"/>
            <w:del w:id="80" w:author="ACER" w:date="2022-01-18T09:56:00Z">
              <w:r w:rsidRPr="00EC6F38" w:rsidDel="009E3914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E3914"/>
    <w:rsid w:val="00FD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D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C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7C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D67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7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7C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7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7C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2022-01-18T02:57:00Z</dcterms:created>
  <dcterms:modified xsi:type="dcterms:W3CDTF">2022-01-18T02:57:00Z</dcterms:modified>
</cp:coreProperties>
</file>