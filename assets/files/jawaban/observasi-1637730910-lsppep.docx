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985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52952E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5DD66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3F65A78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CF9AAE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11D21D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5A77C4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A67547F" wp14:editId="49216B3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C8A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A1776EE" w14:textId="7DC637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E97D9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ins w:id="0" w:author="Jaka Aminata" w:date="2021-11-24T11:42:00Z">
        <w:r w:rsidR="00E97D9A" w:rsidRPr="00E97D9A">
          <w:rPr>
            <w:rFonts w:ascii="Times New Roman" w:eastAsia="Times New Roman" w:hAnsi="Times New Roman" w:cs="Times New Roman"/>
            <w:b/>
            <w:bCs/>
            <w:i/>
            <w:iCs/>
            <w:color w:val="1F4E79" w:themeColor="accent1" w:themeShade="80"/>
            <w:sz w:val="24"/>
            <w:szCs w:val="24"/>
          </w:rPr>
          <w:t>tetapi</w:t>
        </w:r>
        <w:proofErr w:type="spellEnd"/>
        <w:r w:rsidR="00E97D9A" w:rsidRPr="00E97D9A">
          <w:rPr>
            <w:rFonts w:ascii="Times New Roman" w:eastAsia="Times New Roman" w:hAnsi="Times New Roman" w:cs="Times New Roman"/>
            <w:i/>
            <w:iCs/>
            <w:color w:val="1F4E79" w:themeColor="accent1" w:themeShade="80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13A59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83E50A" w14:textId="3C996F3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97D9A" w:rsidRPr="00E97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Hal </w:t>
      </w:r>
      <w:proofErr w:type="spellStart"/>
      <w:r w:rsidR="00E97D9A" w:rsidRPr="00E97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itu</w:t>
      </w:r>
      <w:proofErr w:type="spellEnd"/>
      <w:r w:rsidR="00E97D9A" w:rsidRPr="00E97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proofErr w:type="spellStart"/>
      <w:r w:rsidR="00E97D9A" w:rsidRPr="00E97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65B57" w14:textId="6C7A57C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</w:t>
      </w:r>
      <w:r w:rsidRPr="00E97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Contohnya</w:t>
      </w:r>
      <w:proofErr w:type="spellEnd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adalah</w:t>
      </w:r>
      <w:proofErr w:type="spellEnd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97D9A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Ya</w:t>
      </w:r>
      <w:proofErr w:type="spellEnd"/>
      <w:r w:rsidRPr="00E97D9A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, </w:t>
      </w:r>
      <w:proofErr w:type="spellStart"/>
      <w:r w:rsidRPr="00E97D9A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hujan</w:t>
      </w:r>
      <w:proofErr w:type="spellEnd"/>
      <w:r w:rsidRPr="00E97D9A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yang </w:t>
      </w:r>
      <w:proofErr w:type="spellStart"/>
      <w:r w:rsidR="00E97D9A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="00E97D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7D9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E97D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membuat</w:t>
      </w:r>
      <w:proofErr w:type="spellEnd"/>
      <w:r w:rsidRPr="00E97D9A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E97D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Bisa </w:t>
      </w:r>
      <w:proofErr w:type="spellStart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kita</w:t>
      </w:r>
      <w:proofErr w:type="spellEnd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telusuri</w:t>
      </w:r>
      <w:proofErr w:type="spellEnd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hal</w:t>
      </w:r>
      <w:proofErr w:type="spellEnd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tsersebut</w:t>
      </w:r>
      <w:proofErr w:type="spellEnd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sebagai</w:t>
      </w:r>
      <w:proofErr w:type="spellEnd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berikut</w:t>
      </w:r>
      <w:proofErr w:type="spellEnd"/>
      <w:r w:rsidR="00E97D9A" w:rsidRPr="00E97D9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:</w:t>
      </w:r>
    </w:p>
    <w:p w14:paraId="721B06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E76D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6686C" w14:textId="34E218D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r w:rsidR="00E97D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7D9A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Merupakah</w:t>
      </w:r>
      <w:proofErr w:type="spellEnd"/>
      <w:r w:rsidR="00E97D9A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E97D9A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hal</w:t>
      </w:r>
      <w:proofErr w:type="spellEnd"/>
      <w:r w:rsidR="00E97D9A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yang normal dan </w:t>
      </w:r>
      <w:proofErr w:type="spellStart"/>
      <w:r w:rsidR="00E97D9A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wajar</w:t>
      </w:r>
      <w:proofErr w:type="spellEnd"/>
      <w:r w:rsidR="00E97D9A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. </w:t>
      </w:r>
      <w:proofErr w:type="gramStart"/>
      <w:r w:rsidR="00E97D9A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Karena </w:t>
      </w:r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merasa</w:t>
      </w:r>
      <w:proofErr w:type="spellEnd"/>
      <w:proofErr w:type="gram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asyik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sekali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dengan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berbagai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model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camilan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itu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</w:p>
    <w:p w14:paraId="51C0DF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469F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34F7CA7" w14:textId="4B0C884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541A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Boleh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percaya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boleh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tidak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="00541A77" w:rsidRPr="00541A7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</w:p>
    <w:p w14:paraId="1B6DD3A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A77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541A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541A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541A77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541A77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541A7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5CB3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6BFC40" w14:textId="346BA313" w:rsidR="00927764" w:rsidRPr="00541A7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1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2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3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4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harus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5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ada di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6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7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8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penyimpanan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9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10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11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12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13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14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15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16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17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18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19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20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21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22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23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24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25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26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27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28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29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kita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30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31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32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33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-kali. </w:t>
      </w:r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val="fr-FR"/>
        </w:rPr>
        <w:t xml:space="preserve">Hal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val="fr-FR"/>
        </w:rPr>
        <w:t>tersebut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lang w:val="fr-FR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</w:t>
      </w:r>
      <w:r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34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kan</w:t>
      </w:r>
      <w:proofErr w:type="spellEnd"/>
      <w:r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35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</w:t>
      </w:r>
      <w:proofErr w:type="spellStart"/>
      <w:r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36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repotka</w:t>
      </w:r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n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dan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menjadi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tidak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efisien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</w:p>
    <w:p w14:paraId="03B8DF1F" w14:textId="20DD5DA0" w:rsidR="00927764" w:rsidRPr="00541A7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37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541A77">
        <w:rPr>
          <w:rFonts w:ascii="Times New Roman" w:eastAsia="Times New Roman" w:hAnsi="Times New Roman" w:cs="Times New Roman"/>
          <w:sz w:val="24"/>
          <w:szCs w:val="24"/>
          <w:rPrChange w:id="38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541A77">
        <w:rPr>
          <w:rFonts w:ascii="Times New Roman" w:eastAsia="Times New Roman" w:hAnsi="Times New Roman" w:cs="Times New Roman"/>
          <w:sz w:val="24"/>
          <w:szCs w:val="24"/>
          <w:rPrChange w:id="39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z w:val="24"/>
          <w:szCs w:val="24"/>
          <w:rPrChange w:id="40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541A77">
        <w:rPr>
          <w:rFonts w:ascii="Times New Roman" w:eastAsia="Times New Roman" w:hAnsi="Times New Roman" w:cs="Times New Roman"/>
          <w:sz w:val="24"/>
          <w:szCs w:val="24"/>
          <w:rPrChange w:id="41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z w:val="24"/>
          <w:szCs w:val="24"/>
          <w:rPrChange w:id="42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541A77">
        <w:rPr>
          <w:rFonts w:ascii="Times New Roman" w:eastAsia="Times New Roman" w:hAnsi="Times New Roman" w:cs="Times New Roman"/>
          <w:sz w:val="24"/>
          <w:szCs w:val="24"/>
          <w:rPrChange w:id="43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z w:val="24"/>
          <w:szCs w:val="24"/>
          <w:rPrChange w:id="44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541A77">
        <w:rPr>
          <w:rFonts w:ascii="Times New Roman" w:eastAsia="Times New Roman" w:hAnsi="Times New Roman" w:cs="Times New Roman"/>
          <w:sz w:val="24"/>
          <w:szCs w:val="24"/>
          <w:rPrChange w:id="45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z w:val="24"/>
          <w:szCs w:val="24"/>
          <w:rPrChange w:id="46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541A77">
        <w:rPr>
          <w:rFonts w:ascii="Times New Roman" w:eastAsia="Times New Roman" w:hAnsi="Times New Roman" w:cs="Times New Roman"/>
          <w:sz w:val="24"/>
          <w:szCs w:val="24"/>
          <w:rPrChange w:id="47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z w:val="24"/>
          <w:szCs w:val="24"/>
          <w:rPrChange w:id="48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541A77">
        <w:rPr>
          <w:rFonts w:ascii="Times New Roman" w:eastAsia="Times New Roman" w:hAnsi="Times New Roman" w:cs="Times New Roman"/>
          <w:sz w:val="24"/>
          <w:szCs w:val="24"/>
          <w:rPrChange w:id="49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541A77">
        <w:rPr>
          <w:rFonts w:ascii="Times New Roman" w:eastAsia="Times New Roman" w:hAnsi="Times New Roman" w:cs="Times New Roman"/>
          <w:sz w:val="24"/>
          <w:szCs w:val="24"/>
          <w:rPrChange w:id="50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541A77">
        <w:rPr>
          <w:rFonts w:ascii="Times New Roman" w:eastAsia="Times New Roman" w:hAnsi="Times New Roman" w:cs="Times New Roman"/>
          <w:sz w:val="24"/>
          <w:szCs w:val="24"/>
          <w:rPrChange w:id="51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z w:val="24"/>
          <w:szCs w:val="24"/>
          <w:rPrChange w:id="52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membuatnya</w:t>
      </w:r>
      <w:proofErr w:type="spellEnd"/>
      <w:r w:rsidRPr="00541A77">
        <w:rPr>
          <w:rFonts w:ascii="Times New Roman" w:eastAsia="Times New Roman" w:hAnsi="Times New Roman" w:cs="Times New Roman"/>
          <w:sz w:val="24"/>
          <w:szCs w:val="24"/>
          <w:rPrChange w:id="53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541A77">
        <w:rPr>
          <w:rFonts w:ascii="Times New Roman" w:eastAsia="Times New Roman" w:hAnsi="Times New Roman" w:cs="Times New Roman"/>
          <w:sz w:val="24"/>
          <w:szCs w:val="24"/>
          <w:rPrChange w:id="54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541A77">
        <w:rPr>
          <w:rFonts w:ascii="Times New Roman" w:eastAsia="Times New Roman" w:hAnsi="Times New Roman" w:cs="Times New Roman"/>
          <w:sz w:val="24"/>
          <w:szCs w:val="24"/>
          <w:rPrChange w:id="55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z w:val="24"/>
          <w:szCs w:val="24"/>
          <w:rPrChange w:id="56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pemilihan</w:t>
      </w:r>
      <w:proofErr w:type="spellEnd"/>
      <w:r w:rsidR="00541A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1A77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541A7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41A77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541A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Seharusnya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r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57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memilih</w:t>
      </w:r>
      <w:proofErr w:type="spellEnd"/>
      <w:proofErr w:type="gram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58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59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baik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dan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sehat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bagi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tubuh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atau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jasmani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kita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. </w:t>
      </w:r>
    </w:p>
    <w:p w14:paraId="665460C2" w14:textId="083739D3" w:rsidR="00927764" w:rsidRPr="00541A7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60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61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62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63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64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65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66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67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68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dulu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69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70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71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72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memperhatikan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73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label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74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informasi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75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76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gizi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77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78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ketika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79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80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81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82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memakan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83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84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proofErr w:type="gram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85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86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E97D9A">
        <w:rPr>
          <w:rFonts w:ascii="Times New Roman" w:eastAsia="Times New Roman" w:hAnsi="Times New Roman" w:cs="Times New Roman"/>
          <w:sz w:val="24"/>
          <w:szCs w:val="24"/>
          <w:lang w:val="fr-FR"/>
          <w:rPrChange w:id="87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41A7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Sebab</w:t>
      </w:r>
      <w:proofErr w:type="spellEnd"/>
      <w:r w:rsidRPr="00541A7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kamu</w:t>
      </w:r>
      <w:proofErr w:type="spellEnd"/>
      <w:r w:rsidRPr="00541A7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sudah</w:t>
      </w:r>
      <w:proofErr w:type="spellEnd"/>
      <w:r w:rsidRPr="00541A7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terlalu</w:t>
      </w:r>
      <w:proofErr w:type="spellEnd"/>
      <w:r w:rsidRPr="00541A7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manis</w:t>
      </w:r>
      <w:proofErr w:type="spellEnd"/>
      <w:r w:rsidRPr="00541A7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, kata </w:t>
      </w:r>
      <w:proofErr w:type="spellStart"/>
      <w:r w:rsidRPr="00541A7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dia</w:t>
      </w:r>
      <w:proofErr w:type="spellEnd"/>
      <w:r w:rsidRPr="00541A77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 </w:t>
      </w:r>
      <w:proofErr w:type="spellStart"/>
      <w:r w:rsidRPr="00541A77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>gitu</w:t>
      </w:r>
      <w:proofErr w:type="spellEnd"/>
      <w:r w:rsidRPr="00541A77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 xml:space="preserve"> khan.</w:t>
      </w:r>
      <w:r w:rsidR="00541A77">
        <w:rPr>
          <w:rFonts w:ascii="Times New Roman" w:eastAsia="Times New Roman" w:hAnsi="Times New Roman" w:cs="Times New Roman"/>
          <w:i/>
          <w:iCs/>
          <w:strike/>
          <w:color w:val="FF0000"/>
          <w:sz w:val="24"/>
          <w:szCs w:val="24"/>
        </w:rPr>
        <w:t xml:space="preserve"> </w:t>
      </w:r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Karena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kalau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kadar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gulanya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berlebihan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akan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berbaya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bagi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tubuh</w:t>
      </w:r>
      <w:proofErr w:type="spellEnd"/>
      <w:r w:rsidR="00541A77" w:rsidRPr="00541A7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</w:p>
    <w:p w14:paraId="563730A7" w14:textId="77777777" w:rsidR="00541A77" w:rsidRPr="00541A77" w:rsidRDefault="00541A7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10E1A9" w14:textId="303980CA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Di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musim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rasa malas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bergerak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juga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bisa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biang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berat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badan yang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naiknya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munculnya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kaum-kaum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rebahan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kerjaannya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tiduran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dan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hanya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buka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tutup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media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sosial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atau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pura-pura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sibuk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padahal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ada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nge</w:t>
      </w:r>
      <w:proofErr w:type="spellEnd"/>
      <w:r w:rsidRPr="00541A77">
        <w:rPr>
          <w:rFonts w:ascii="Times New Roman" w:eastAsia="Times New Roman" w:hAnsi="Times New Roman" w:cs="Times New Roman"/>
          <w:strike/>
          <w:sz w:val="24"/>
          <w:szCs w:val="24"/>
        </w:rPr>
        <w:t>-chat. </w:t>
      </w:r>
    </w:p>
    <w:p w14:paraId="78ADF03A" w14:textId="09D95489" w:rsidR="00927764" w:rsidRPr="00C50A1E" w:rsidRDefault="00541A7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Kurang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olah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raga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atau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hanya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rebahan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saja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setiap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hari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akan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berbahaya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bagi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Kesehatan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jika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tidak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diibangi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dengan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olah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raga. Bahasa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mudahnya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adalah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;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k</w:t>
      </w:r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egiatan</w:t>
      </w:r>
      <w:proofErr w:type="spellEnd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seperti</w:t>
      </w:r>
      <w:proofErr w:type="spellEnd"/>
      <w:r w:rsidR="00927764" w:rsidRPr="0051011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proofErr w:type="spellStart"/>
      <w:r w:rsidR="00927764" w:rsidRPr="00510116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inilah</w:t>
      </w:r>
      <w:proofErr w:type="spellEnd"/>
      <w:r w:rsidR="00927764" w:rsidRPr="00510116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="00510116"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 w:rsidR="00510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yang m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3E5C71F" w14:textId="37057096" w:rsidR="00927764" w:rsidRPr="0051011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510116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510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510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1011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1011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510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510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10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510116">
        <w:rPr>
          <w:rFonts w:ascii="Times New Roman" w:eastAsia="Times New Roman" w:hAnsi="Times New Roman" w:cs="Times New Roman"/>
          <w:sz w:val="24"/>
          <w:szCs w:val="24"/>
        </w:rPr>
        <w:t>?</w:t>
      </w:r>
      <w:r w:rsidR="00510116" w:rsidRPr="00510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Merupakan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hal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penting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untuk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kita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renungkan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dan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pikirkan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dengan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matang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,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manfaat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maupun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kelemahannya</w:t>
      </w:r>
      <w:proofErr w:type="spellEnd"/>
      <w:r w:rsidR="00510116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</w:t>
      </w:r>
      <w:r w:rsidR="00510116" w:rsidRPr="0051011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</w:p>
    <w:p w14:paraId="6114D962" w14:textId="72A95257" w:rsidR="00927764" w:rsidRPr="00510116" w:rsidRDefault="0051011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proofErr w:type="spellStart"/>
      <w:r w:rsidRPr="00510116">
        <w:rPr>
          <w:rFonts w:ascii="Times New Roman" w:eastAsia="Times New Roman" w:hAnsi="Times New Roman" w:cs="Times New Roman"/>
          <w:sz w:val="24"/>
          <w:szCs w:val="24"/>
        </w:rPr>
        <w:t>Camkankan</w:t>
      </w:r>
      <w:proofErr w:type="spellEnd"/>
      <w:r w:rsidRPr="00510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sz w:val="24"/>
          <w:szCs w:val="24"/>
        </w:rPr>
        <w:t>anekdot</w:t>
      </w:r>
      <w:proofErr w:type="spellEnd"/>
      <w:r w:rsidRPr="00510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011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!;</w:t>
      </w:r>
      <w:proofErr w:type="gramEnd"/>
      <w:r w:rsidRPr="00510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sz w:val="24"/>
          <w:szCs w:val="24"/>
        </w:rPr>
        <w:t>betapa</w:t>
      </w:r>
      <w:proofErr w:type="spellEnd"/>
      <w:r w:rsidRPr="00510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sz w:val="24"/>
          <w:szCs w:val="24"/>
        </w:rPr>
        <w:t>baha</w:t>
      </w:r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Mie rebus </w:t>
      </w:r>
      <w:proofErr w:type="spellStart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kuah</w:t>
      </w:r>
      <w:proofErr w:type="spellEnd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susu </w:t>
      </w:r>
      <w:proofErr w:type="spellStart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ditambah</w:t>
      </w:r>
      <w:proofErr w:type="spellEnd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telur</w:t>
      </w:r>
      <w:proofErr w:type="spellEnd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. </w:t>
      </w:r>
      <w:proofErr w:type="spellStart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88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89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90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bisalah</w:t>
      </w:r>
      <w:proofErr w:type="spellEnd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91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92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93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94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95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500 </w:t>
      </w:r>
      <w:proofErr w:type="spellStart"/>
      <w:r w:rsidR="00927764"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rPrChange w:id="96" w:author="Jaka Aminata" w:date="2021-11-2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,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bahaya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sekali</w:t>
      </w:r>
      <w:proofErr w:type="spell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proofErr w:type="spell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kan</w:t>
      </w:r>
      <w:proofErr w:type="spellEnd"/>
      <w:proofErr w:type="gramStart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!...</w:t>
      </w:r>
      <w:proofErr w:type="gramEnd"/>
      <w:r w:rsidRPr="00510116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. : )</w:t>
      </w:r>
    </w:p>
    <w:p w14:paraId="77E47EBB" w14:textId="77777777" w:rsidR="00927764" w:rsidRPr="00510116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510116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5101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10116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510116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3DECEFC" w14:textId="77777777" w:rsidR="00927764" w:rsidRPr="00510116" w:rsidRDefault="00927764" w:rsidP="00927764"/>
    <w:p w14:paraId="65B7678C" w14:textId="77777777" w:rsidR="00927764" w:rsidRPr="00510116" w:rsidRDefault="00927764" w:rsidP="00927764">
      <w:pPr>
        <w:rPr>
          <w:i/>
        </w:rPr>
      </w:pPr>
    </w:p>
    <w:p w14:paraId="480C431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975E1E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19B28" w14:textId="77777777" w:rsidR="007E569A" w:rsidRDefault="007E569A">
      <w:r>
        <w:separator/>
      </w:r>
    </w:p>
  </w:endnote>
  <w:endnote w:type="continuationSeparator" w:id="0">
    <w:p w14:paraId="20B6BEE0" w14:textId="77777777" w:rsidR="007E569A" w:rsidRDefault="007E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790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99CC2CF" w14:textId="77777777" w:rsidR="00941E77" w:rsidRDefault="007E569A">
    <w:pPr>
      <w:pStyle w:val="Footer"/>
    </w:pPr>
  </w:p>
  <w:p w14:paraId="5DEA3AB1" w14:textId="77777777" w:rsidR="00941E77" w:rsidRDefault="007E5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28F99" w14:textId="77777777" w:rsidR="007E569A" w:rsidRDefault="007E569A">
      <w:r>
        <w:separator/>
      </w:r>
    </w:p>
  </w:footnote>
  <w:footnote w:type="continuationSeparator" w:id="0">
    <w:p w14:paraId="250CE8D6" w14:textId="77777777" w:rsidR="007E569A" w:rsidRDefault="007E5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a Aminata">
    <w15:presenceInfo w15:providerId="Windows Live" w15:userId="15ad92a8bd1d25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10116"/>
    <w:rsid w:val="00541A77"/>
    <w:rsid w:val="007E569A"/>
    <w:rsid w:val="00924DF5"/>
    <w:rsid w:val="00927764"/>
    <w:rsid w:val="00C20908"/>
    <w:rsid w:val="00E97D9A"/>
    <w:rsid w:val="00F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4D6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Jaka Aminata</cp:lastModifiedBy>
  <cp:revision>2</cp:revision>
  <dcterms:created xsi:type="dcterms:W3CDTF">2021-11-24T04:55:00Z</dcterms:created>
  <dcterms:modified xsi:type="dcterms:W3CDTF">2021-11-24T04:55:00Z</dcterms:modified>
</cp:coreProperties>
</file>