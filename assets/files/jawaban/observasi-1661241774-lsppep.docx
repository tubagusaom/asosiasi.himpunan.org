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5F3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DCFED2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CC927B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C06573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A4C1BB1" w14:textId="77777777" w:rsidR="00927764" w:rsidRPr="0094076B" w:rsidRDefault="00927764" w:rsidP="00927764">
      <w:pPr>
        <w:rPr>
          <w:rFonts w:ascii="Cambria" w:hAnsi="Cambria"/>
        </w:rPr>
      </w:pPr>
    </w:p>
    <w:p w14:paraId="24CF18D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7F7B04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432E0B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9CE9640" wp14:editId="7566EA9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EAE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8B69321" w14:textId="2C8B95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0" w:author="USER" w:date="2022-08-23T14:51:00Z">
        <w:r w:rsidR="00A87D0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F372736" w14:textId="5A37213A" w:rsidR="00927764" w:rsidRPr="00C50A1E" w:rsidRDefault="00927764" w:rsidP="00A22DF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" w:author="USER" w:date="2022-08-23T14:2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USER" w:date="2022-08-23T14:22:00Z">
        <w:r w:rsidRPr="00C50A1E" w:rsidDel="00A22DFB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E834BD" w14:textId="7352907A" w:rsidR="00927764" w:rsidRPr="00C50A1E" w:rsidRDefault="00927764" w:rsidP="00A22DF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" w:author="USER" w:date="2022-08-23T14:2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USER" w:date="2022-08-23T14:22:00Z">
        <w:r w:rsidR="00A22DF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" w:author="USER" w:date="2022-08-23T14:22:00Z">
        <w:r w:rsidRPr="00C50A1E" w:rsidDel="00A22DF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USER" w:date="2022-08-23T14:22:00Z">
        <w:r w:rsidRPr="00C50A1E" w:rsidDel="00A22DFB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7" w:author="USER" w:date="2022-08-23T14:22:00Z">
        <w:r w:rsidR="00A22DFB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USER" w:date="2022-08-23T14:23:00Z">
        <w:r w:rsidR="00A22DFB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9" w:author="USER" w:date="2022-08-23T14:23:00Z">
        <w:r w:rsidDel="00A22DFB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0" w:author="USER" w:date="2022-08-23T14:37:00Z">
        <w:r w:rsidR="00306410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11" w:author="USER" w:date="2022-08-23T14:37:00Z">
        <w:r w:rsidDel="00306410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ins w:id="12" w:author="USER" w:date="2022-08-23T14:37:00Z">
        <w:r w:rsidR="00306410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del w:id="13" w:author="USER" w:date="2022-08-23T14:38:00Z">
        <w:r w:rsidRPr="00C50A1E" w:rsidDel="00306410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14" w:author="USER" w:date="2022-08-23T14:38:00Z">
        <w:r w:rsidR="003064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641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USER" w:date="2022-08-23T14:38:00Z">
        <w:r w:rsidRPr="00C50A1E" w:rsidDel="00306410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6" w:author="USER" w:date="2022-08-23T14:38:00Z">
        <w:r w:rsidRPr="00C50A1E" w:rsidDel="00306410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BDC59" w14:textId="400FFEAD" w:rsidR="00927764" w:rsidRPr="00C50A1E" w:rsidRDefault="00927764" w:rsidP="00BD4F9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7" w:author="USER" w:date="2022-08-23T14:2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USER" w:date="2022-08-23T14:25:00Z">
        <w:r w:rsidRPr="00C50A1E" w:rsidDel="00BD4F9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9" w:author="USER" w:date="2022-08-23T14:25:00Z">
        <w:r w:rsidRPr="00C50A1E" w:rsidDel="00BD4F9C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20" w:author="USER" w:date="2022-08-23T14:25:00Z">
        <w:r w:rsidR="00BD4F9C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BD4F9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21" w:author="USER" w:date="2022-08-23T14:52:00Z">
        <w:r w:rsidR="00A87D06">
          <w:rPr>
            <w:rFonts w:ascii="Times New Roman" w:eastAsia="Times New Roman" w:hAnsi="Times New Roman" w:cs="Times New Roman"/>
            <w:sz w:val="24"/>
            <w:szCs w:val="24"/>
          </w:rPr>
          <w:t>jug</w:t>
        </w:r>
      </w:ins>
      <w:ins w:id="22" w:author="USER" w:date="2022-08-23T14:53:00Z">
        <w:r w:rsidR="00A87D06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proofErr w:type="spellStart"/>
      <w:ins w:id="23" w:author="USER" w:date="2022-08-23T14:38:00Z">
        <w:r w:rsidR="002319D0">
          <w:rPr>
            <w:rFonts w:ascii="Times New Roman" w:eastAsia="Times New Roman" w:hAnsi="Times New Roman" w:cs="Times New Roman"/>
            <w:sz w:val="24"/>
            <w:szCs w:val="24"/>
          </w:rPr>
          <w:t>mengundang</w:t>
        </w:r>
      </w:ins>
      <w:proofErr w:type="spellEnd"/>
      <w:ins w:id="24" w:author="USER" w:date="2022-08-23T14:39:00Z">
        <w:r w:rsidR="002319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25" w:author="USER" w:date="2022-08-23T14:39:00Z">
        <w:r w:rsidR="002319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319D0">
          <w:rPr>
            <w:rFonts w:ascii="Times New Roman" w:eastAsia="Times New Roman" w:hAnsi="Times New Roman" w:cs="Times New Roman"/>
            <w:sz w:val="24"/>
            <w:szCs w:val="24"/>
          </w:rPr>
          <w:t>misalnya</w:t>
        </w:r>
      </w:ins>
      <w:proofErr w:type="spellEnd"/>
      <w:del w:id="26" w:author="USER" w:date="2022-08-23T14:39:00Z">
        <w:r w:rsidRPr="00C50A1E" w:rsidDel="002319D0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27" w:author="USER" w:date="2022-08-23T14:39:00Z">
        <w:r w:rsidR="002319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319D0">
          <w:rPr>
            <w:rFonts w:ascii="Times New Roman" w:eastAsia="Times New Roman" w:hAnsi="Times New Roman" w:cs="Times New Roman"/>
            <w:sz w:val="24"/>
            <w:szCs w:val="24"/>
          </w:rPr>
          <w:t>aktifitas</w:t>
        </w:r>
      </w:ins>
      <w:proofErr w:type="spellEnd"/>
      <w:del w:id="28" w:author="USER" w:date="2022-08-23T14:39:00Z">
        <w:r w:rsidRPr="00C50A1E" w:rsidDel="002319D0">
          <w:rPr>
            <w:rFonts w:ascii="Times New Roman" w:eastAsia="Times New Roman" w:hAnsi="Times New Roman" w:cs="Times New Roman"/>
            <w:sz w:val="24"/>
            <w:szCs w:val="24"/>
          </w:rPr>
          <w:delText>oal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ins w:id="29" w:author="USER" w:date="2022-08-23T14:25:00Z">
        <w:r w:rsidR="00BD4F9C">
          <w:rPr>
            <w:rFonts w:ascii="Times New Roman" w:eastAsia="Times New Roman" w:hAnsi="Times New Roman" w:cs="Times New Roman"/>
            <w:sz w:val="24"/>
            <w:szCs w:val="24"/>
          </w:rPr>
          <w:t>enapa</w:t>
        </w:r>
      </w:ins>
      <w:proofErr w:type="spellEnd"/>
      <w:del w:id="30" w:author="USER" w:date="2022-08-23T14:25:00Z">
        <w:r w:rsidRPr="00C50A1E" w:rsidDel="00BD4F9C">
          <w:rPr>
            <w:rFonts w:ascii="Times New Roman" w:eastAsia="Times New Roman" w:hAnsi="Times New Roman" w:cs="Times New Roman"/>
            <w:sz w:val="24"/>
            <w:szCs w:val="24"/>
          </w:rPr>
          <w:delText>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6C88C7" w14:textId="77777777" w:rsidR="00306410" w:rsidRDefault="00927764" w:rsidP="00306410">
      <w:pPr>
        <w:shd w:val="clear" w:color="auto" w:fill="F5F5F5"/>
        <w:jc w:val="both"/>
        <w:rPr>
          <w:ins w:id="31" w:author="USER" w:date="2022-08-23T14:33:00Z"/>
          <w:rFonts w:ascii="Times New Roman" w:eastAsia="Times New Roman" w:hAnsi="Times New Roman" w:cs="Times New Roman"/>
          <w:b/>
          <w:bCs/>
          <w:sz w:val="24"/>
          <w:szCs w:val="24"/>
        </w:rPr>
        <w:pPrChange w:id="32" w:author="USER" w:date="2022-08-23T14:34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33" w:author="USER" w:date="2022-08-23T14:33:00Z">
        <w:r w:rsidR="0030641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</w:p>
    <w:p w14:paraId="47812A2F" w14:textId="0DAEA0BD" w:rsidR="00927764" w:rsidRPr="00C50A1E" w:rsidRDefault="00927764" w:rsidP="003064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USER" w:date="2022-08-23T14:33:00Z">
          <w:pPr>
            <w:shd w:val="clear" w:color="auto" w:fill="F5F5F5"/>
            <w:spacing w:after="375"/>
          </w:pPr>
        </w:pPrChange>
      </w:pPr>
      <w:del w:id="35" w:author="USER" w:date="2022-08-23T14:33:00Z">
        <w:r w:rsidRPr="00C50A1E" w:rsidDel="00306410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6" w:author="USER" w:date="2022-08-23T14:34:00Z">
        <w:r w:rsidRPr="00C50A1E" w:rsidDel="00306410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37" w:author="USER" w:date="2022-08-23T14:34:00Z">
        <w:r w:rsidR="00306410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30641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3C347A" w14:textId="7D5C64A1" w:rsidR="00927764" w:rsidRPr="00C50A1E" w:rsidRDefault="00927764" w:rsidP="00BD4F9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USER" w:date="2022-08-23T14:2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9" w:author="USER" w:date="2022-08-23T14:27:00Z">
        <w:r w:rsidR="00BD4F9C">
          <w:rPr>
            <w:rFonts w:ascii="Times New Roman" w:eastAsia="Times New Roman" w:hAnsi="Times New Roman" w:cs="Times New Roman"/>
            <w:sz w:val="24"/>
            <w:szCs w:val="24"/>
          </w:rPr>
          <w:t>Aktifitas</w:t>
        </w:r>
        <w:proofErr w:type="spellEnd"/>
        <w:r w:rsidR="00BD4F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D4F9C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BD4F9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0" w:author="USER" w:date="2022-08-23T14:27:00Z">
        <w:r w:rsidRPr="00C50A1E" w:rsidDel="00BD4F9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41" w:author="USER" w:date="2022-08-23T14:27:00Z">
        <w:r w:rsidR="00BD4F9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USER" w:date="2022-08-23T14:27:00Z">
        <w:r w:rsidRPr="00C50A1E" w:rsidDel="00BD4F9C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43" w:author="USER" w:date="2022-08-23T14:27:00Z">
        <w:r w:rsidR="00BD4F9C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BD4F9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44" w:author="USER" w:date="2022-08-23T14:27:00Z">
        <w:r w:rsidR="00BD4F9C">
          <w:rPr>
            <w:rFonts w:ascii="Times New Roman" w:eastAsia="Times New Roman" w:hAnsi="Times New Roman" w:cs="Times New Roman"/>
            <w:sz w:val="24"/>
            <w:szCs w:val="24"/>
          </w:rPr>
          <w:t>et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ins w:id="45" w:author="USER" w:date="2022-08-23T14:40:00Z">
        <w:r w:rsidR="002319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319D0">
          <w:rPr>
            <w:rFonts w:ascii="Times New Roman" w:eastAsia="Times New Roman" w:hAnsi="Times New Roman" w:cs="Times New Roman"/>
            <w:sz w:val="24"/>
            <w:szCs w:val="24"/>
          </w:rPr>
          <w:t>justru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B5F946" w14:textId="0DE4B654" w:rsidR="00927764" w:rsidRPr="00C50A1E" w:rsidRDefault="00927764" w:rsidP="00BD4F9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6" w:author="USER" w:date="2022-08-23T14:2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47" w:author="USER" w:date="2022-08-23T14:27:00Z">
        <w:r w:rsidR="00BD4F9C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BD4F9C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8" w:author="USER" w:date="2022-08-23T14:41:00Z">
        <w:r w:rsidR="002319D0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2319D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49" w:author="USER" w:date="2022-08-23T14:57:00Z">
        <w:r w:rsidR="0056323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3236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56323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3236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0" w:author="USER" w:date="2022-08-23T14:57:00Z">
        <w:r w:rsidR="00563236">
          <w:rPr>
            <w:rFonts w:ascii="Times New Roman" w:eastAsia="Times New Roman" w:hAnsi="Times New Roman" w:cs="Times New Roman"/>
            <w:sz w:val="24"/>
            <w:szCs w:val="24"/>
          </w:rPr>
          <w:t>seringali</w:t>
        </w:r>
        <w:proofErr w:type="spellEnd"/>
        <w:r w:rsidR="0056323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3236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1" w:author="USER" w:date="2022-08-23T14:57:00Z">
        <w:r w:rsidRPr="00C50A1E" w:rsidDel="00563236">
          <w:rPr>
            <w:rFonts w:ascii="Times New Roman" w:eastAsia="Times New Roman" w:hAnsi="Times New Roman" w:cs="Times New Roman"/>
            <w:sz w:val="24"/>
            <w:szCs w:val="24"/>
          </w:rPr>
          <w:delText xml:space="preserve">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del w:id="52" w:author="USER" w:date="2022-08-23T14:57:00Z">
        <w:r w:rsidRPr="00C50A1E" w:rsidDel="0056323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53" w:author="USER" w:date="2022-08-23T14:57:00Z">
        <w:r w:rsidR="0056323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USER" w:date="2022-08-23T14:57:00Z">
        <w:r w:rsidRPr="00C50A1E" w:rsidDel="00563236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55" w:author="USER" w:date="2022-08-23T14:57:00Z">
        <w:r w:rsidR="0056323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atu-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928BAD0" w14:textId="33CD8FBD" w:rsidR="00927764" w:rsidRPr="00C50A1E" w:rsidRDefault="00927764" w:rsidP="003064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6" w:author="USER" w:date="2022-08-23T14:3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563236">
        <w:rPr>
          <w:rFonts w:ascii="Times New Roman" w:eastAsia="Times New Roman" w:hAnsi="Times New Roman" w:cs="Times New Roman"/>
          <w:sz w:val="24"/>
          <w:szCs w:val="24"/>
          <w:rPrChange w:id="57" w:author="USER" w:date="2022-08-23T14:5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563236">
        <w:rPr>
          <w:rFonts w:ascii="Times New Roman" w:eastAsia="Times New Roman" w:hAnsi="Times New Roman" w:cs="Times New Roman"/>
          <w:sz w:val="24"/>
          <w:szCs w:val="24"/>
          <w:rPrChange w:id="58" w:author="USER" w:date="2022-08-23T14:5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563236">
        <w:rPr>
          <w:rFonts w:ascii="Times New Roman" w:eastAsia="Times New Roman" w:hAnsi="Times New Roman" w:cs="Times New Roman"/>
          <w:sz w:val="24"/>
          <w:szCs w:val="24"/>
          <w:rPrChange w:id="59" w:author="USER" w:date="2022-08-23T14:5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563236">
        <w:rPr>
          <w:rFonts w:ascii="Times New Roman" w:eastAsia="Times New Roman" w:hAnsi="Times New Roman" w:cs="Times New Roman"/>
          <w:sz w:val="24"/>
          <w:szCs w:val="24"/>
          <w:rPrChange w:id="60" w:author="USER" w:date="2022-08-23T14:5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563236">
        <w:rPr>
          <w:rFonts w:ascii="Times New Roman" w:eastAsia="Times New Roman" w:hAnsi="Times New Roman" w:cs="Times New Roman"/>
          <w:sz w:val="24"/>
          <w:szCs w:val="24"/>
          <w:rPrChange w:id="61" w:author="USER" w:date="2022-08-23T14:5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2" w:author="USER" w:date="2022-08-23T14:42:00Z">
        <w:r w:rsidR="002319D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9382DE" w14:textId="77777777" w:rsidR="00927764" w:rsidRPr="00C50A1E" w:rsidRDefault="00927764" w:rsidP="003064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3" w:author="USER" w:date="2022-08-23T14:3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8107F87" w14:textId="77777777" w:rsidR="00927764" w:rsidRPr="00C50A1E" w:rsidRDefault="00927764" w:rsidP="003064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4" w:author="USER" w:date="2022-08-23T14:3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D7CFEFA" w14:textId="77777777" w:rsidR="00823A6D" w:rsidRDefault="00927764" w:rsidP="00823A6D">
      <w:pPr>
        <w:shd w:val="clear" w:color="auto" w:fill="F5F5F5"/>
        <w:jc w:val="both"/>
        <w:rPr>
          <w:ins w:id="65" w:author="USER" w:date="2022-08-23T14:43:00Z"/>
          <w:rFonts w:ascii="Times New Roman" w:eastAsia="Times New Roman" w:hAnsi="Times New Roman" w:cs="Times New Roman"/>
          <w:b/>
          <w:bCs/>
          <w:sz w:val="24"/>
          <w:szCs w:val="24"/>
        </w:rPr>
        <w:pPrChange w:id="66" w:author="USER" w:date="2022-08-23T14:43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del w:id="67" w:author="USER" w:date="2022-08-23T14:58:00Z">
        <w:r w:rsidRPr="00C50A1E" w:rsidDel="0080208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</w:delText>
        </w:r>
      </w:del>
    </w:p>
    <w:p w14:paraId="7BF921B3" w14:textId="5ABF15F1" w:rsidR="00927764" w:rsidRPr="00C50A1E" w:rsidRDefault="00927764" w:rsidP="00823A6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8" w:author="USER" w:date="2022-08-23T14:43:00Z">
          <w:pPr>
            <w:shd w:val="clear" w:color="auto" w:fill="F5F5F5"/>
            <w:spacing w:after="375"/>
          </w:pPr>
        </w:pPrChange>
      </w:pPr>
      <w:del w:id="69" w:author="USER" w:date="2022-08-23T14:43:00Z">
        <w:r w:rsidRPr="00C50A1E" w:rsidDel="00823A6D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0" w:author="USER" w:date="2022-08-23T14:35:00Z">
        <w:r w:rsidR="00306410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71" w:author="USER" w:date="2022-08-23T14:44:00Z">
        <w:r w:rsidRPr="00C50A1E" w:rsidDel="00823A6D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72" w:author="USER" w:date="2022-08-23T14:35:00Z">
        <w:r w:rsidR="0030641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73" w:author="USER" w:date="2022-08-23T14:35:00Z">
        <w:r w:rsidR="00306410">
          <w:rPr>
            <w:rFonts w:ascii="Times New Roman" w:eastAsia="Times New Roman" w:hAnsi="Times New Roman" w:cs="Times New Roman"/>
            <w:sz w:val="24"/>
            <w:szCs w:val="24"/>
          </w:rPr>
          <w:t>ida</w:t>
        </w:r>
      </w:ins>
      <w:del w:id="74" w:author="USER" w:date="2022-08-23T14:35:00Z">
        <w:r w:rsidRPr="00C50A1E" w:rsidDel="00306410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ED10E" w14:textId="78D03D21" w:rsidR="00927764" w:rsidRPr="00C50A1E" w:rsidDel="00823A6D" w:rsidRDefault="00927764" w:rsidP="00823A6D">
      <w:pPr>
        <w:shd w:val="clear" w:color="auto" w:fill="F5F5F5"/>
        <w:spacing w:after="375"/>
        <w:jc w:val="both"/>
        <w:rPr>
          <w:del w:id="75" w:author="USER" w:date="2022-08-23T14:44:00Z"/>
          <w:rFonts w:ascii="Times New Roman" w:eastAsia="Times New Roman" w:hAnsi="Times New Roman" w:cs="Times New Roman"/>
          <w:sz w:val="24"/>
          <w:szCs w:val="24"/>
        </w:rPr>
        <w:pPrChange w:id="76" w:author="USER" w:date="2022-08-23T14:4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77" w:author="USER" w:date="2022-08-23T14:36:00Z">
        <w:r w:rsidDel="0030641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ins w:id="78" w:author="USER" w:date="2022-08-23T14:44:00Z">
        <w:r w:rsidR="00823A6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79" w:author="USER" w:date="2022-08-23T14:44:00Z">
        <w:r w:rsidRPr="00C50A1E" w:rsidDel="00823A6D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44F6D7D5" w14:textId="40F4DCE7" w:rsidR="00927764" w:rsidRPr="00C50A1E" w:rsidRDefault="00823A6D" w:rsidP="00823A6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0" w:author="USER" w:date="2022-08-23T14:45:00Z">
          <w:pPr>
            <w:shd w:val="clear" w:color="auto" w:fill="F5F5F5"/>
            <w:spacing w:after="375"/>
          </w:pPr>
        </w:pPrChange>
      </w:pPr>
      <w:ins w:id="81" w:author="USER" w:date="2022-08-23T14:4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2" w:author="USER" w:date="2022-08-23T14:44:00Z">
        <w:r w:rsidR="00927764" w:rsidRPr="00C50A1E" w:rsidDel="00823A6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83" w:author="USER" w:date="2022-08-23T14:44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84" w:author="USER" w:date="2022-08-23T14:44:00Z">
        <w:r w:rsidR="00927764" w:rsidRPr="00C50A1E" w:rsidDel="00823A6D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85" w:author="USER" w:date="2022-08-23T14:4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6" w:author="USER" w:date="2022-08-23T14:45:00Z">
        <w:r w:rsidR="00927764" w:rsidRPr="00C50A1E" w:rsidDel="00823A6D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87" w:author="USER" w:date="2022-08-23T14:45:00Z">
        <w:r>
          <w:rPr>
            <w:rFonts w:ascii="Times New Roman" w:eastAsia="Times New Roman" w:hAnsi="Times New Roman" w:cs="Times New Roman"/>
            <w:sz w:val="24"/>
            <w:szCs w:val="24"/>
          </w:rPr>
          <w:t>keinginan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8" w:author="USER" w:date="2022-08-23T14:45:00Z">
        <w:r w:rsidR="00927764" w:rsidRPr="00C50A1E" w:rsidDel="00823A6D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ins w:id="89" w:author="USER" w:date="2022-08-23T14:45:00Z">
        <w:r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90" w:author="USER" w:date="2022-08-23T14:4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sangat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91" w:author="USER" w:date="2022-08-23T14:46:00Z">
        <w:r w:rsidR="00927764" w:rsidRPr="00C50A1E" w:rsidDel="00823A6D">
          <w:rPr>
            <w:rFonts w:ascii="Times New Roman" w:eastAsia="Times New Roman" w:hAnsi="Times New Roman" w:cs="Times New Roman"/>
            <w:sz w:val="24"/>
            <w:szCs w:val="24"/>
          </w:rPr>
          <w:delText>. Akan merepotkan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2E6BC" w14:textId="361A1FB4" w:rsidR="00927764" w:rsidRPr="00C50A1E" w:rsidRDefault="00927764" w:rsidP="00823A6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2" w:author="USER" w:date="2022-08-23T14:4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93" w:author="USER" w:date="2022-08-23T14:59:00Z">
        <w:r w:rsidR="0080208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4" w:author="USER" w:date="2022-08-23T14:59:00Z">
        <w:r w:rsidRPr="00C50A1E" w:rsidDel="0080208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6C1AAAC3" w14:textId="11E5E2BF" w:rsidR="00927764" w:rsidRPr="00C50A1E" w:rsidRDefault="00927764" w:rsidP="00823A6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5" w:author="USER" w:date="2022-08-23T14:4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6" w:author="USER" w:date="2022-08-23T14:47:00Z">
        <w:r w:rsidR="00823A6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97" w:author="USER" w:date="2022-08-23T14:47:00Z">
        <w:r w:rsidRPr="00C50A1E" w:rsidDel="00823A6D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98" w:author="USER" w:date="2022-08-23T14:47:00Z">
        <w:r w:rsidR="00823A6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23A6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9" w:author="USER" w:date="2022-08-23T15:00:00Z">
        <w:r w:rsidR="00802082">
          <w:rPr>
            <w:rFonts w:ascii="Times New Roman" w:eastAsia="Times New Roman" w:hAnsi="Times New Roman" w:cs="Times New Roman"/>
            <w:sz w:val="24"/>
            <w:szCs w:val="24"/>
          </w:rPr>
          <w:t>supaya</w:t>
        </w:r>
        <w:proofErr w:type="spellEnd"/>
        <w:r w:rsidR="008020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0" w:author="USER" w:date="2022-08-23T15:00:00Z">
        <w:r w:rsidRPr="00C50A1E" w:rsidDel="00802082">
          <w:rPr>
            <w:rFonts w:ascii="Times New Roman" w:eastAsia="Times New Roman" w:hAnsi="Times New Roman" w:cs="Times New Roman"/>
            <w:sz w:val="24"/>
            <w:szCs w:val="24"/>
          </w:rPr>
          <w:delText xml:space="preserve">jangan </w:delText>
        </w:r>
      </w:del>
      <w:proofErr w:type="spellStart"/>
      <w:ins w:id="101" w:author="USER" w:date="2022-08-23T15:00:00Z">
        <w:r w:rsidR="00802082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8020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02082">
        <w:rPr>
          <w:rFonts w:ascii="Times New Roman" w:eastAsia="Times New Roman" w:hAnsi="Times New Roman" w:cs="Times New Roman"/>
          <w:sz w:val="24"/>
          <w:szCs w:val="24"/>
          <w:rPrChange w:id="102" w:author="USER" w:date="2022-08-23T14:5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802082">
        <w:rPr>
          <w:rFonts w:ascii="Times New Roman" w:eastAsia="Times New Roman" w:hAnsi="Times New Roman" w:cs="Times New Roman"/>
          <w:sz w:val="24"/>
          <w:szCs w:val="24"/>
          <w:rPrChange w:id="103" w:author="USER" w:date="2022-08-23T14:5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802082">
        <w:rPr>
          <w:rFonts w:ascii="Times New Roman" w:eastAsia="Times New Roman" w:hAnsi="Times New Roman" w:cs="Times New Roman"/>
          <w:sz w:val="24"/>
          <w:szCs w:val="24"/>
          <w:rPrChange w:id="104" w:author="USER" w:date="2022-08-23T14:5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105" w:author="USER" w:date="2022-08-23T14:47:00Z">
        <w:r w:rsidRPr="00802082" w:rsidDel="00823A6D">
          <w:rPr>
            <w:rFonts w:ascii="Times New Roman" w:eastAsia="Times New Roman" w:hAnsi="Times New Roman" w:cs="Times New Roman"/>
            <w:sz w:val="24"/>
            <w:szCs w:val="24"/>
            <w:rPrChange w:id="106" w:author="USER" w:date="2022-08-23T14:59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802082">
        <w:rPr>
          <w:rFonts w:ascii="Times New Roman" w:eastAsia="Times New Roman" w:hAnsi="Times New Roman" w:cs="Times New Roman"/>
          <w:sz w:val="24"/>
          <w:szCs w:val="24"/>
          <w:rPrChange w:id="107" w:author="USER" w:date="2022-08-23T14:5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proofErr w:type="spellEnd"/>
      <w:ins w:id="108" w:author="USER" w:date="2022-08-23T14:48:00Z">
        <w:r w:rsidR="00A87D06" w:rsidRPr="00802082">
          <w:rPr>
            <w:rFonts w:ascii="Times New Roman" w:eastAsia="Times New Roman" w:hAnsi="Times New Roman" w:cs="Times New Roman"/>
            <w:sz w:val="24"/>
            <w:szCs w:val="24"/>
            <w:rPrChange w:id="109" w:author="USER" w:date="2022-08-23T14:59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?</w:t>
        </w:r>
      </w:ins>
      <w:del w:id="110" w:author="USER" w:date="2022-08-23T14:48:00Z">
        <w:r w:rsidRPr="00C50A1E" w:rsidDel="00A87D0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5615ED54" w14:textId="03F92A04" w:rsidR="00927764" w:rsidRPr="00C50A1E" w:rsidRDefault="00927764" w:rsidP="00A87D0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1" w:author="USER" w:date="2022-08-23T14:4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112" w:author="USER" w:date="2022-08-23T14:49:00Z">
        <w:r w:rsidRPr="00C50A1E" w:rsidDel="00A87D06">
          <w:rPr>
            <w:rFonts w:ascii="Times New Roman" w:eastAsia="Times New Roman" w:hAnsi="Times New Roman" w:cs="Times New Roman"/>
            <w:sz w:val="24"/>
            <w:szCs w:val="24"/>
          </w:rPr>
          <w:delText>l</w:delText>
        </w:r>
      </w:del>
      <w:del w:id="113" w:author="USER" w:date="2022-08-23T14:48:00Z">
        <w:r w:rsidRPr="00C50A1E" w:rsidDel="00A87D06">
          <w:rPr>
            <w:rFonts w:ascii="Times New Roman" w:eastAsia="Times New Roman" w:hAnsi="Times New Roman" w:cs="Times New Roman"/>
            <w:sz w:val="24"/>
            <w:szCs w:val="24"/>
          </w:rPr>
          <w:delText>ebih suka</w:delText>
        </w:r>
      </w:del>
      <w:del w:id="114" w:author="USER" w:date="2022-08-23T14:49:00Z">
        <w:r w:rsidRPr="00C50A1E" w:rsidDel="00A87D0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115" w:author="USER" w:date="2022-08-23T14:49:00Z">
        <w:r w:rsidRPr="00C50A1E" w:rsidDel="00A87D06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23E9E56" w14:textId="22B432B0" w:rsidR="00927764" w:rsidRPr="00C50A1E" w:rsidRDefault="00927764" w:rsidP="00A87D0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6" w:author="USER" w:date="2022-08-23T14:4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7" w:author="USER" w:date="2022-08-23T15:00:00Z">
        <w:r w:rsidR="0080208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18" w:author="USER" w:date="2022-08-23T15:01:00Z">
        <w:r w:rsidR="00802082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802082">
          <w:rPr>
            <w:rFonts w:ascii="Times New Roman" w:eastAsia="Times New Roman" w:hAnsi="Times New Roman" w:cs="Times New Roman"/>
            <w:sz w:val="24"/>
            <w:szCs w:val="24"/>
          </w:rPr>
          <w:t>menj</w:t>
        </w:r>
      </w:ins>
      <w:del w:id="119" w:author="USER" w:date="2022-08-23T15:01:00Z">
        <w:r w:rsidDel="00802082">
          <w:rPr>
            <w:rFonts w:ascii="Times New Roman" w:eastAsia="Times New Roman" w:hAnsi="Times New Roman" w:cs="Times New Roman"/>
            <w:sz w:val="24"/>
            <w:szCs w:val="24"/>
          </w:rPr>
          <w:delText>. 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120" w:author="USER" w:date="2022-08-23T15:01:00Z">
        <w:r w:rsidR="0080208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1" w:author="USER" w:date="2022-08-23T15:01:00Z">
        <w:r w:rsidRPr="00C50A1E" w:rsidDel="0080208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2" w:author="USER" w:date="2022-08-23T15:01:00Z">
        <w:r w:rsidRPr="00C50A1E" w:rsidDel="00802082">
          <w:rPr>
            <w:rFonts w:ascii="Times New Roman" w:eastAsia="Times New Roman" w:hAnsi="Times New Roman" w:cs="Times New Roman"/>
            <w:sz w:val="24"/>
            <w:szCs w:val="24"/>
          </w:rPr>
          <w:delText>dimana-mana.</w:delText>
        </w:r>
      </w:del>
    </w:p>
    <w:p w14:paraId="574D1585" w14:textId="28E0FA91" w:rsidR="00927764" w:rsidRPr="00C50A1E" w:rsidRDefault="00927764" w:rsidP="00A87D0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3" w:author="USER" w:date="2022-08-23T14:4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ins w:id="124" w:author="USER" w:date="2022-08-23T14:49:00Z">
        <w:r w:rsidR="00A87D06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125" w:author="USER" w:date="2022-08-23T14:49:00Z">
        <w:r w:rsidRPr="00C50A1E" w:rsidDel="00A87D06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26" w:author="USER" w:date="2022-08-23T14:49:00Z">
        <w:r w:rsidR="00A87D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27" w:author="USER" w:date="2022-08-23T15:02:00Z">
        <w:r w:rsidR="0080208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28" w:author="USER" w:date="2022-08-23T15:02:00Z">
        <w:r w:rsidRPr="00C50A1E" w:rsidDel="00802082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proofErr w:type="spellStart"/>
      <w:ins w:id="129" w:author="USER" w:date="2022-08-23T15:02:00Z">
        <w:r w:rsidR="00802082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3F65B5" w14:textId="0A50AD53" w:rsidR="00927764" w:rsidRPr="00C50A1E" w:rsidRDefault="00927764" w:rsidP="00A87D0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0" w:author="USER" w:date="2022-08-23T14:5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1" w:author="USER" w:date="2022-08-23T14:51:00Z">
        <w:r w:rsidR="00A87D06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87D06"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2DBB2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F719E4F" w14:textId="77777777" w:rsidR="00927764" w:rsidRPr="00C50A1E" w:rsidRDefault="00927764" w:rsidP="00927764"/>
    <w:p w14:paraId="24D32022" w14:textId="77777777" w:rsidR="00927764" w:rsidRPr="005A045A" w:rsidRDefault="00927764" w:rsidP="00927764">
      <w:pPr>
        <w:rPr>
          <w:i/>
        </w:rPr>
      </w:pPr>
    </w:p>
    <w:p w14:paraId="52846D4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D60133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E310" w14:textId="77777777" w:rsidR="00000000" w:rsidRDefault="00802082">
      <w:r>
        <w:separator/>
      </w:r>
    </w:p>
  </w:endnote>
  <w:endnote w:type="continuationSeparator" w:id="0">
    <w:p w14:paraId="7962821F" w14:textId="77777777" w:rsidR="00000000" w:rsidRDefault="0080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BAE1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6537FAE" w14:textId="77777777" w:rsidR="00941E77" w:rsidRDefault="00802082">
    <w:pPr>
      <w:pStyle w:val="Footer"/>
    </w:pPr>
  </w:p>
  <w:p w14:paraId="1C55F454" w14:textId="77777777" w:rsidR="00941E77" w:rsidRDefault="00802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29ECA" w14:textId="77777777" w:rsidR="00000000" w:rsidRDefault="00802082">
      <w:r>
        <w:separator/>
      </w:r>
    </w:p>
  </w:footnote>
  <w:footnote w:type="continuationSeparator" w:id="0">
    <w:p w14:paraId="6A11D29F" w14:textId="77777777" w:rsidR="00000000" w:rsidRDefault="00802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867364">
    <w:abstractNumId w:val="0"/>
  </w:num>
  <w:num w:numId="2" w16cid:durableId="1772363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3NDI3NzW2NDA0s7RU0lEKTi0uzszPAykwrAUAsDqBniwAAAA="/>
  </w:docVars>
  <w:rsids>
    <w:rsidRoot w:val="00927764"/>
    <w:rsid w:val="0012251A"/>
    <w:rsid w:val="002319D0"/>
    <w:rsid w:val="00306410"/>
    <w:rsid w:val="0042167F"/>
    <w:rsid w:val="00563236"/>
    <w:rsid w:val="00802082"/>
    <w:rsid w:val="00823A6D"/>
    <w:rsid w:val="00924DF5"/>
    <w:rsid w:val="00927764"/>
    <w:rsid w:val="00A22DFB"/>
    <w:rsid w:val="00A87D06"/>
    <w:rsid w:val="00BD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55DF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A22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2022-08-23T08:02:00Z</dcterms:created>
  <dcterms:modified xsi:type="dcterms:W3CDTF">2022-08-23T08:02:00Z</dcterms:modified>
</cp:coreProperties>
</file>