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74826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5277A06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6811611" w14:textId="77777777" w:rsidR="007952C3" w:rsidRDefault="007952C3"/>
    <w:p w14:paraId="01386B83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50072990" w14:textId="77777777" w:rsidTr="00E0626E">
        <w:tc>
          <w:tcPr>
            <w:tcW w:w="9350" w:type="dxa"/>
          </w:tcPr>
          <w:p w14:paraId="6C813231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6F6515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385AF91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B08FB5" w14:textId="4F266CE6" w:rsidR="00947248" w:rsidRPr="00A16D9B" w:rsidRDefault="00947248" w:rsidP="00947248">
            <w:pPr>
              <w:spacing w:line="480" w:lineRule="auto"/>
              <w:rPr>
                <w:ins w:id="0" w:author="Pranasti Kusuma" w:date="2021-07-29T10:57:00Z"/>
                <w:rFonts w:ascii="Times New Roman" w:hAnsi="Times New Roman" w:cs="Times New Roman"/>
                <w:sz w:val="24"/>
                <w:szCs w:val="24"/>
              </w:rPr>
            </w:pPr>
            <w:ins w:id="1" w:author="Pranasti Kusuma" w:date="2021-07-29T10:5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Instagram </w:t>
              </w:r>
            </w:ins>
            <w:ins w:id="2" w:author="Pranasti Kusuma" w:date="2021-07-29T11:02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</w:ins>
            <w:ins w:id="3" w:author="Pranasti Kusuma" w:date="2021-07-29T10:57:00Z"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4AAD3ED1" w14:textId="699A9F88" w:rsidR="007952C3" w:rsidRPr="00A16D9B" w:rsidDel="00947248" w:rsidRDefault="007952C3" w:rsidP="00E0626E">
            <w:pPr>
              <w:spacing w:line="480" w:lineRule="auto"/>
              <w:rPr>
                <w:del w:id="4" w:author="Pranasti Kusuma" w:date="2021-07-29T10:58:00Z"/>
                <w:rFonts w:ascii="Times New Roman" w:hAnsi="Times New Roman" w:cs="Times New Roman"/>
                <w:sz w:val="24"/>
                <w:szCs w:val="24"/>
              </w:rPr>
            </w:pPr>
            <w:del w:id="5" w:author="Pranasti Kusuma" w:date="2021-07-29T10:58:00Z">
              <w:r w:rsidRPr="00A16D9B" w:rsidDel="0094724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Pr="00A16D9B" w:rsidDel="00947248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Pr="00A16D9B" w:rsidDel="0094724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Elex Media Komputindo. </w:delText>
              </w:r>
            </w:del>
          </w:p>
          <w:p w14:paraId="4CF94AFE" w14:textId="77777777" w:rsidR="00947248" w:rsidRDefault="00947248" w:rsidP="00947248">
            <w:pPr>
              <w:spacing w:line="480" w:lineRule="auto"/>
              <w:rPr>
                <w:ins w:id="6" w:author="Pranasti Kusuma" w:date="2021-07-29T10:59:00Z"/>
                <w:rFonts w:ascii="Times New Roman" w:hAnsi="Times New Roman" w:cs="Times New Roman"/>
                <w:sz w:val="24"/>
                <w:szCs w:val="24"/>
              </w:rPr>
            </w:pPr>
            <w:ins w:id="7" w:author="Pranasti Kusuma" w:date="2021-07-29T10:5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14:paraId="734FBC67" w14:textId="4083716A" w:rsidR="007952C3" w:rsidRPr="00A16D9B" w:rsidDel="00947248" w:rsidRDefault="007952C3" w:rsidP="00E0626E">
            <w:pPr>
              <w:spacing w:line="480" w:lineRule="auto"/>
              <w:rPr>
                <w:del w:id="8" w:author="Pranasti Kusuma" w:date="2021-07-29T11:01:00Z"/>
                <w:rFonts w:ascii="Times New Roman" w:hAnsi="Times New Roman" w:cs="Times New Roman"/>
                <w:sz w:val="24"/>
                <w:szCs w:val="24"/>
              </w:rPr>
            </w:pPr>
            <w:del w:id="9" w:author="Pranasti Kusuma" w:date="2021-07-29T11:01:00Z">
              <w:r w:rsidRPr="00A16D9B" w:rsidDel="0094724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947248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947248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54FBAB82" w14:textId="20B53DB2" w:rsidR="007952C3" w:rsidRPr="00A16D9B" w:rsidDel="00947248" w:rsidRDefault="007952C3" w:rsidP="00E0626E">
            <w:pPr>
              <w:spacing w:line="480" w:lineRule="auto"/>
              <w:rPr>
                <w:del w:id="10" w:author="Pranasti Kusuma" w:date="2021-07-29T11:01:00Z"/>
                <w:rFonts w:ascii="Times New Roman" w:hAnsi="Times New Roman" w:cs="Times New Roman"/>
                <w:sz w:val="24"/>
                <w:szCs w:val="24"/>
              </w:rPr>
            </w:pPr>
            <w:del w:id="11" w:author="Pranasti Kusuma" w:date="2021-07-29T11:01:00Z">
              <w:r w:rsidRPr="00A16D9B" w:rsidDel="0094724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947248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947248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55EF903D" w14:textId="102C9377" w:rsidR="007952C3" w:rsidRDefault="007952C3" w:rsidP="00E0626E">
            <w:pPr>
              <w:spacing w:line="480" w:lineRule="auto"/>
              <w:rPr>
                <w:ins w:id="12" w:author="Pranasti Kusuma" w:date="2021-07-29T11:01:00Z"/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ins w:id="13" w:author="Pranasti Kusuma" w:date="2021-07-29T11:05:00Z">
              <w:r w:rsidR="00947248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d</w:t>
              </w:r>
            </w:ins>
            <w:del w:id="14" w:author="Pranasti Kusuma" w:date="2021-07-29T11:05:00Z">
              <w:r w:rsidRPr="00A16D9B" w:rsidDel="00947248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D</w:delText>
              </w:r>
            </w:del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D5AFC67" w14:textId="7C76097F" w:rsidR="00947248" w:rsidRPr="00A16D9B" w:rsidDel="00947248" w:rsidRDefault="00947248" w:rsidP="00E0626E">
            <w:pPr>
              <w:spacing w:line="480" w:lineRule="auto"/>
              <w:rPr>
                <w:del w:id="15" w:author="Pranasti Kusuma" w:date="2021-07-29T11:01:00Z"/>
                <w:rFonts w:ascii="Times New Roman" w:hAnsi="Times New Roman" w:cs="Times New Roman"/>
                <w:sz w:val="24"/>
                <w:szCs w:val="24"/>
              </w:rPr>
            </w:pPr>
            <w:ins w:id="16" w:author="Pranasti Kusuma" w:date="2021-07-29T11:01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627D5138" w14:textId="575751C2" w:rsidR="007952C3" w:rsidRDefault="007952C3" w:rsidP="00E0626E">
            <w:pPr>
              <w:spacing w:line="480" w:lineRule="auto"/>
              <w:rPr>
                <w:ins w:id="17" w:author="Pranasti Kusuma" w:date="2021-07-29T11:05:00Z"/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Social Media </w:t>
            </w:r>
            <w:ins w:id="18" w:author="Pranasti Kusuma" w:date="2021-07-29T11:06:00Z">
              <w:r w:rsidR="00947248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</w:ins>
            <w:del w:id="19" w:author="Pranasti Kusuma" w:date="2021-07-29T11:06:00Z">
              <w:r w:rsidRPr="00A16D9B" w:rsidDel="00947248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U</w:delText>
              </w:r>
            </w:del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CAFA877" w14:textId="49DE9E91" w:rsidR="00947248" w:rsidRPr="00A16D9B" w:rsidRDefault="00947248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ins w:id="20" w:author="Pranasti Kusuma" w:date="2021-07-29T11:05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7CA1C21C" w14:textId="309E29A6" w:rsidR="007952C3" w:rsidRPr="00A16D9B" w:rsidDel="00947248" w:rsidRDefault="007952C3" w:rsidP="00E0626E">
            <w:pPr>
              <w:spacing w:line="480" w:lineRule="auto"/>
              <w:rPr>
                <w:del w:id="21" w:author="Pranasti Kusuma" w:date="2021-07-29T10:57:00Z"/>
                <w:rFonts w:ascii="Times New Roman" w:hAnsi="Times New Roman" w:cs="Times New Roman"/>
                <w:sz w:val="24"/>
                <w:szCs w:val="24"/>
              </w:rPr>
            </w:pPr>
            <w:del w:id="22" w:author="Pranasti Kusuma" w:date="2021-07-29T10:57:00Z">
              <w:r w:rsidRPr="00A16D9B" w:rsidDel="0094724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947248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947248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5F68A7C6" w14:textId="77777777" w:rsidR="00947248" w:rsidRDefault="007952C3" w:rsidP="00947248">
            <w:pPr>
              <w:spacing w:line="480" w:lineRule="auto"/>
              <w:rPr>
                <w:ins w:id="23" w:author="Pranasti Kusuma" w:date="2021-07-29T10:59:00Z"/>
                <w:rFonts w:ascii="Times New Roman" w:hAnsi="Times New Roman" w:cs="Times New Roman"/>
                <w:sz w:val="24"/>
                <w:szCs w:val="24"/>
              </w:rPr>
            </w:pPr>
            <w:del w:id="24" w:author="Pranasti Kusuma" w:date="2021-07-29T10:59:00Z">
              <w:r w:rsidRPr="00A16D9B" w:rsidDel="0094724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947248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947248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14:paraId="1582287E" w14:textId="34E56536" w:rsidR="00947248" w:rsidRPr="00A16D9B" w:rsidRDefault="00947248" w:rsidP="00947248">
            <w:pPr>
              <w:spacing w:line="480" w:lineRule="auto"/>
              <w:rPr>
                <w:ins w:id="25" w:author="Pranasti Kusuma" w:date="2021-07-29T10:58:00Z"/>
                <w:rFonts w:ascii="Times New Roman" w:hAnsi="Times New Roman" w:cs="Times New Roman"/>
                <w:sz w:val="24"/>
                <w:szCs w:val="24"/>
              </w:rPr>
            </w:pPr>
            <w:ins w:id="26" w:author="Pranasti Kusuma" w:date="2021-07-29T10:5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Elex Media Komputindo. </w:t>
              </w:r>
            </w:ins>
          </w:p>
          <w:p w14:paraId="186C8049" w14:textId="77777777" w:rsidR="00947248" w:rsidRPr="00A16D9B" w:rsidRDefault="00947248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613A51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D26822" w14:textId="77777777" w:rsidR="007952C3" w:rsidRDefault="007952C3"/>
    <w:p w14:paraId="4BF1ACA1" w14:textId="77777777" w:rsidR="007952C3" w:rsidRDefault="007952C3"/>
    <w:p w14:paraId="117872E2" w14:textId="77777777" w:rsidR="007952C3" w:rsidRDefault="007952C3"/>
    <w:p w14:paraId="54DC0C23" w14:textId="77777777" w:rsidR="007952C3" w:rsidRDefault="007952C3"/>
    <w:p w14:paraId="18CA71DC" w14:textId="77777777" w:rsidR="007952C3" w:rsidRDefault="007952C3"/>
    <w:p w14:paraId="297EC1EA" w14:textId="77777777" w:rsidR="007952C3" w:rsidRDefault="007952C3"/>
    <w:p w14:paraId="7EE2024C" w14:textId="77777777" w:rsidR="007952C3" w:rsidRDefault="007952C3"/>
    <w:p w14:paraId="3F7F2B13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ranasti Kusuma">
    <w15:presenceInfo w15:providerId="Windows Live" w15:userId="291dc48e1d001a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94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4BBD6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Pranasti Kusuma</cp:lastModifiedBy>
  <cp:revision>2</cp:revision>
  <dcterms:created xsi:type="dcterms:W3CDTF">2020-07-24T23:53:00Z</dcterms:created>
  <dcterms:modified xsi:type="dcterms:W3CDTF">2021-07-29T04:06:00Z</dcterms:modified>
</cp:coreProperties>
</file>