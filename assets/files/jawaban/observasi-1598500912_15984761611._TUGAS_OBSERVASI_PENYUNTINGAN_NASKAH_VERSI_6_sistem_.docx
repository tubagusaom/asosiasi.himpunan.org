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>Suntinglah</w:t>
      </w:r>
      <w:r w:rsidR="00A8631E">
        <w:rPr>
          <w:rFonts w:ascii="Cambria" w:hAnsi="Cambria" w:cs="Times New Roman"/>
          <w:sz w:val="24"/>
          <w:szCs w:val="24"/>
        </w:rPr>
        <w:t xml:space="preserve"> </w:t>
      </w:r>
      <w:r w:rsidRPr="00C20908">
        <w:rPr>
          <w:rFonts w:ascii="Cambria" w:hAnsi="Cambria" w:cs="Times New Roman"/>
          <w:sz w:val="24"/>
          <w:szCs w:val="24"/>
        </w:rPr>
        <w:t>artikel</w:t>
      </w:r>
      <w:r w:rsidR="00A8631E">
        <w:rPr>
          <w:rFonts w:ascii="Cambria" w:hAnsi="Cambria" w:cs="Times New Roman"/>
          <w:sz w:val="24"/>
          <w:szCs w:val="24"/>
        </w:rPr>
        <w:t xml:space="preserve"> </w:t>
      </w:r>
      <w:r w:rsidRPr="00C20908">
        <w:rPr>
          <w:rFonts w:ascii="Cambria" w:hAnsi="Cambria" w:cs="Times New Roman"/>
          <w:sz w:val="24"/>
          <w:szCs w:val="24"/>
        </w:rPr>
        <w:t>berikut</w:t>
      </w:r>
      <w:r w:rsidR="00A8631E">
        <w:rPr>
          <w:rFonts w:ascii="Cambria" w:hAnsi="Cambria" w:cs="Times New Roman"/>
          <w:sz w:val="24"/>
          <w:szCs w:val="24"/>
        </w:rPr>
        <w:t xml:space="preserve"> </w:t>
      </w:r>
      <w:r w:rsidRPr="00C20908">
        <w:rPr>
          <w:rFonts w:ascii="Cambria" w:hAnsi="Cambria" w:cs="Times New Roman"/>
          <w:sz w:val="24"/>
          <w:szCs w:val="24"/>
        </w:rPr>
        <w:t>ini</w:t>
      </w:r>
      <w:r w:rsidR="00A8631E">
        <w:rPr>
          <w:rFonts w:ascii="Cambria" w:hAnsi="Cambria" w:cs="Times New Roman"/>
          <w:sz w:val="24"/>
          <w:szCs w:val="24"/>
        </w:rPr>
        <w:t xml:space="preserve">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HujanTurun, BeratBadanNaik</w:t>
      </w:r>
      <w:bookmarkStart w:id="0" w:name="_GoBack"/>
      <w:bookmarkEnd w:id="0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ins w:id="1" w:author="User" w:date="2020-08-27T10:51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turun, berat</w:t>
      </w:r>
      <w:ins w:id="2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ins w:id="3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naik, hubungan</w:t>
      </w:r>
      <w:ins w:id="4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ins w:id="5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ins w:id="6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7" w:author="User" w:date="2020-08-27T10:56:00Z">
        <w:r w:rsidRPr="00C50A1E" w:rsidDel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</w:delText>
        </w:r>
      </w:del>
      <w:ins w:id="8" w:author="User" w:date="2020-08-27T10:56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tetap </w:t>
        </w:r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ins w:id="9" w:author="User" w:date="2020-08-27T10:52:00Z">
        <w:r w:rsidR="00A863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aja. Huft.</w:t>
      </w:r>
    </w:p>
    <w:p w:rsidR="00927764" w:rsidRPr="00C50A1E" w:rsidRDefault="00927764" w:rsidP="00A8631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0" w:author="User" w:date="2020-08-27T10:5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</w:t>
      </w:r>
      <w:ins w:id="11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ins w:id="12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13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ins w:id="14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ins w:id="15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ins w:id="16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ins w:id="17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putih yang aromanya</w:t>
      </w:r>
      <w:ins w:id="18" w:author="User" w:date="2020-08-27T10:5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ins w:id="19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ins w:id="20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ins w:id="21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ins w:id="22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ins w:id="23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24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</w:t>
      </w:r>
      <w:ins w:id="25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ins w:id="26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27" w:author="User" w:date="2020-08-27T10:5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penggorengan di kala hujan?</w:t>
      </w:r>
    </w:p>
    <w:p w:rsidR="00927764" w:rsidRPr="00C50A1E" w:rsidRDefault="00927764" w:rsidP="00A8631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8" w:author="User" w:date="2020-08-27T10:5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</w:t>
      </w:r>
      <w:ins w:id="29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sehari-hari, begitu kata orang sering</w:t>
      </w:r>
      <w:ins w:id="30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mengartikannya. Benar</w:t>
      </w:r>
      <w:ins w:id="31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saja. Meski di tahun</w:t>
      </w:r>
      <w:ins w:id="32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ins w:id="33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ins w:id="34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ins w:id="35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</w:t>
      </w:r>
      <w:ins w:id="36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</w:t>
      </w:r>
      <w:ins w:id="37" w:author="User" w:date="2020-08-27T10:5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ins w:id="38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ins w:id="39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ins w:id="40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perkiraan. Sudah</w:t>
      </w:r>
      <w:ins w:id="41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ins w:id="42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ins w:id="43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ins w:id="44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ins w:id="45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ins w:id="46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ins w:id="47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ins w:id="48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kita.</w:t>
      </w:r>
    </w:p>
    <w:p w:rsidR="00927764" w:rsidRPr="00C50A1E" w:rsidRDefault="00927764" w:rsidP="00A8631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9" w:author="User" w:date="2020-08-27T10:56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</w:t>
      </w:r>
      <w:ins w:id="50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ins w:id="51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ins w:id="52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ins w:id="53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ins w:id="54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ins w:id="55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ins w:id="56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ins w:id="57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ins w:id="58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59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ins w:id="60" w:author="User" w:date="2020-08-27T10:5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hatimu yang ambyar, pun perilaku</w:t>
      </w:r>
      <w:ins w:id="61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 yang lain. Soal</w:t>
      </w:r>
      <w:ins w:id="62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makan. Ya, hujan yang membuat</w:t>
      </w:r>
      <w:ins w:id="63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64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65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ins w:id="66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lapar. Kok</w:t>
      </w:r>
      <w:ins w:id="67" w:author="User" w:date="2020-08-27T10:56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del w:id="68" w:author="User" w:date="2020-08-27T10:56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8631E" w:rsidRDefault="00927764" w:rsidP="00A8631E">
      <w:pPr>
        <w:shd w:val="clear" w:color="auto" w:fill="F5F5F5"/>
        <w:rPr>
          <w:ins w:id="69" w:author="User" w:date="2020-08-27T10:57:00Z"/>
          <w:rFonts w:ascii="Times New Roman" w:eastAsia="Times New Roman" w:hAnsi="Times New Roman" w:cs="Times New Roman"/>
          <w:b/>
          <w:bCs/>
          <w:sz w:val="24"/>
          <w:szCs w:val="24"/>
        </w:rPr>
        <w:pPrChange w:id="70" w:author="User" w:date="2020-08-27T10:5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</w:t>
      </w:r>
      <w:ins w:id="71" w:author="User" w:date="2020-08-27T10:57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ins w:id="72" w:author="User" w:date="2020-08-27T10:57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ins w:id="73" w:author="User" w:date="2020-08-27T10:57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</w:p>
    <w:p w:rsidR="00927764" w:rsidRPr="00C50A1E" w:rsidRDefault="00927764" w:rsidP="00A8631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4" w:author="User" w:date="2020-08-27T10:58:00Z">
          <w:pPr>
            <w:shd w:val="clear" w:color="auto" w:fill="F5F5F5"/>
            <w:spacing w:after="375"/>
          </w:pPr>
        </w:pPrChange>
      </w:pPr>
      <w:del w:id="75" w:author="User" w:date="2020-08-27T10:57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Siapa yang suka</w:t>
      </w:r>
      <w:ins w:id="76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ins w:id="77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ins w:id="78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ins w:id="79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ins w:id="80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ins w:id="81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ins w:id="82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</w:t>
      </w:r>
      <w:ins w:id="83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ins w:id="84" w:author="User" w:date="2020-08-27T10:57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:rsidR="00927764" w:rsidRPr="00C50A1E" w:rsidRDefault="00927764" w:rsidP="00A8631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5" w:author="User" w:date="2020-08-27T10:58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ins w:id="86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ins w:id="87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dia, kegiatan yang paling asyik di saat</w:t>
      </w:r>
      <w:ins w:id="88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89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ins w:id="90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ins w:id="91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makan. Sering</w:t>
      </w:r>
      <w:ins w:id="92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ins w:id="93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ins w:id="94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</w:t>
      </w:r>
      <w:ins w:id="95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ins w:id="96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ins w:id="97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ins w:id="98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ins w:id="99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100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:rsidR="00927764" w:rsidRPr="00C50A1E" w:rsidRDefault="00927764" w:rsidP="00A8631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01" w:author="User" w:date="2020-08-27T10:5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ins w:id="102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keripik yang dalam</w:t>
      </w:r>
      <w:ins w:id="103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ins w:id="104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ins w:id="105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dikonsumsi 4 porsi</w:t>
      </w:r>
      <w:ins w:id="106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ins w:id="107" w:author="User" w:date="2020-08-27T10:58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sekali duduk. Belum</w:t>
      </w:r>
      <w:ins w:id="108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cukup, tambah</w:t>
      </w:r>
      <w:ins w:id="109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ins w:id="110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gorengannya, satu-dua</w:t>
      </w:r>
      <w:ins w:id="111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biji eh kok</w:t>
      </w:r>
      <w:ins w:id="112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 lima?</w:t>
      </w:r>
    </w:p>
    <w:p w:rsidR="00927764" w:rsidRPr="00C50A1E" w:rsidRDefault="00927764" w:rsidP="00A8631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13" w:author="User" w:date="2020-08-27T11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</w:t>
      </w:r>
      <w:ins w:id="114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ins w:id="115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116" w:author="User" w:date="2020-08-27T10:59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117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dingin </w:t>
      </w:r>
      <w:del w:id="118" w:author="User" w:date="2020-08-27T11:00:00Z">
        <w:r w:rsidRPr="00A8631E" w:rsidDel="00A8631E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119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>–</w:t>
        </w:r>
      </w:ins>
      <w:r w:rsidRPr="00A8631E">
        <w:rPr>
          <w:rFonts w:ascii="Times New Roman" w:eastAsia="Times New Roman" w:hAnsi="Times New Roman" w:cs="Times New Roman"/>
          <w:sz w:val="24"/>
          <w:szCs w:val="24"/>
          <w:rPrChange w:id="120" w:author="User" w:date="2020-08-27T11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ins w:id="121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A8631E">
        <w:rPr>
          <w:rFonts w:ascii="Times New Roman" w:eastAsia="Times New Roman" w:hAnsi="Times New Roman" w:cs="Times New Roman"/>
          <w:sz w:val="24"/>
          <w:szCs w:val="24"/>
          <w:rPrChange w:id="122" w:author="User" w:date="2020-08-27T11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ins w:id="123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A8631E">
        <w:rPr>
          <w:rFonts w:ascii="Times New Roman" w:eastAsia="Times New Roman" w:hAnsi="Times New Roman" w:cs="Times New Roman"/>
          <w:sz w:val="24"/>
          <w:szCs w:val="24"/>
          <w:rPrChange w:id="124" w:author="User" w:date="2020-08-27T11:00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</w:t>
      </w:r>
      <w:ins w:id="125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ins w:id="126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127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ins w:id="128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ins w:id="129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ins w:id="130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ins w:id="131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132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133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ins w:id="134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makan. </w:t>
      </w:r>
    </w:p>
    <w:p w:rsidR="00927764" w:rsidRPr="00C50A1E" w:rsidRDefault="00927764" w:rsidP="00A8631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5" w:author="User" w:date="2020-08-27T11:0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ins w:id="136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seperti</w:t>
      </w:r>
      <w:ins w:id="137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ins w:id="138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ins w:id="139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ins w:id="140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dadakan alias yang masih hangat. Apalagi</w:t>
      </w:r>
      <w:ins w:id="141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ins w:id="142" w:author="User" w:date="2020-08-27T11:00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makan, tubuh</w:t>
      </w:r>
      <w:ins w:id="143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ins w:id="144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mendapat "panas" akibat</w:t>
      </w:r>
      <w:ins w:id="145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ins w:id="146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ins w:id="147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ins w:id="148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49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tubuh. </w:t>
      </w:r>
    </w:p>
    <w:p w:rsidR="00927764" w:rsidRPr="00C50A1E" w:rsidRDefault="00927764" w:rsidP="00A8631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50" w:author="User" w:date="2020-08-27T11:0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ins w:id="151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dingin yang terjadi</w:t>
      </w:r>
      <w:ins w:id="152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ins w:id="153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 tidak benar-benar</w:t>
      </w:r>
      <w:ins w:id="154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155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ins w:id="156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ins w:id="157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ins w:id="158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ins w:id="159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160" w:author="User" w:date="2020-08-27T11:01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del w:id="161" w:author="User" w:date="2020-08-27T11:02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lho. Dingin yang kita</w:t>
      </w:r>
      <w:ins w:id="162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ins w:id="163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</w:t>
      </w:r>
      <w:ins w:id="164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del w:id="165" w:author="User" w:date="2020-08-27T11:02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166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A8631E" w:rsidRDefault="00927764" w:rsidP="00A8631E">
      <w:pPr>
        <w:shd w:val="clear" w:color="auto" w:fill="F5F5F5"/>
        <w:rPr>
          <w:ins w:id="167" w:author="User" w:date="2020-08-27T11:02:00Z"/>
          <w:rFonts w:ascii="Times New Roman" w:eastAsia="Times New Roman" w:hAnsi="Times New Roman" w:cs="Times New Roman"/>
          <w:b/>
          <w:bCs/>
          <w:sz w:val="24"/>
          <w:szCs w:val="24"/>
        </w:rPr>
        <w:pPrChange w:id="168" w:author="User" w:date="2020-08-27T11:02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ins w:id="169" w:author="User" w:date="2020-08-27T11:02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 yang Bisa</w:t>
      </w:r>
      <w:ins w:id="170" w:author="User" w:date="2020-08-27T11:02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ins w:id="171" w:author="User" w:date="2020-08-27T11:02:00Z">
        <w:r w:rsidR="00A863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Sebabnya...</w:t>
      </w:r>
    </w:p>
    <w:p w:rsidR="00927764" w:rsidRPr="00C50A1E" w:rsidRDefault="00927764" w:rsidP="00A8631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72" w:author="User" w:date="2020-08-27T11:03:00Z">
          <w:pPr>
            <w:shd w:val="clear" w:color="auto" w:fill="F5F5F5"/>
            <w:spacing w:after="375"/>
          </w:pPr>
        </w:pPrChange>
      </w:pPr>
      <w:del w:id="173" w:author="User" w:date="2020-08-27T11:02:00Z">
        <w:r w:rsidRPr="00C50A1E" w:rsidDel="00A8631E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ins w:id="174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175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datang, tentu</w:t>
      </w:r>
      <w:ins w:id="176" w:author="User" w:date="2020-08-27T11:02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177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ins w:id="178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179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ins w:id="180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ins w:id="181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182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ins w:id="183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saja. Ruangan yang membuat</w:t>
      </w:r>
      <w:ins w:id="184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ins w:id="185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186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ins w:id="187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188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ins w:id="189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ins w:id="190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saja. Ya, ini</w:t>
      </w:r>
      <w:ins w:id="191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ins w:id="192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ins w:id="193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jadi</w:t>
      </w:r>
      <w:ins w:id="194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ins w:id="195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ins w:id="196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berjarak. Ehem.</w:t>
      </w:r>
    </w:p>
    <w:p w:rsidR="00927764" w:rsidRPr="00C50A1E" w:rsidRDefault="00927764" w:rsidP="00A8631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97" w:author="User" w:date="2020-08-27T11:03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ins w:id="198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199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ins w:id="200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ins w:id="201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ins w:id="202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203" w:author="User" w:date="2020-08-27T11:03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ins w:id="204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ins w:id="205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instan, biskuit-biskuit yang ditata</w:t>
      </w:r>
      <w:ins w:id="206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207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ins w:id="208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cantik, atau</w:t>
      </w:r>
      <w:ins w:id="209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ins w:id="210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ins w:id="211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ins w:id="212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213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ins w:id="214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ekonomis. </w:t>
      </w:r>
    </w:p>
    <w:p w:rsidR="00927764" w:rsidRPr="00C50A1E" w:rsidRDefault="00927764" w:rsidP="00A8631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15" w:author="User" w:date="2020-08-27T11:04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ins w:id="216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harusa</w:t>
      </w:r>
      <w:ins w:id="217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 di </w:t>
      </w:r>
      <w:del w:id="218" w:author="User" w:date="2020-08-27T11:04:00Z">
        <w:r w:rsidDel="00A8631E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</w:del>
      <w:ins w:id="219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</w:t>
      </w:r>
      <w:ins w:id="220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ins w:id="221" w:author="User" w:date="2020-08-27T11:04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ins w:id="222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ins w:id="223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ins w:id="224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</w:t>
      </w:r>
      <w:ins w:id="225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226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ins w:id="227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228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229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ins w:id="230" w:author="User" w:date="2020-08-27T11:05:00Z">
        <w:r w:rsidR="00A863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berkali-kali</w:t>
      </w:r>
      <w:del w:id="231" w:author="User" w:date="2020-08-27T11:05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232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dan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3" w:author="User" w:date="2020-08-27T11:05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ins w:id="234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 merepotkan.</w:t>
      </w:r>
    </w:p>
    <w:p w:rsidR="00927764" w:rsidRPr="00C50A1E" w:rsidRDefault="00927764" w:rsidP="001A74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35" w:author="User" w:date="2020-08-27T11:05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</w:t>
      </w:r>
      <w:ins w:id="236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ins w:id="237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238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ins w:id="239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hujan. Yang sering</w:t>
      </w:r>
      <w:ins w:id="240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ins w:id="241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ins w:id="242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ins w:id="243" w:author="User" w:date="2020-08-27T11:05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ins w:id="244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245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 yang tidak tahu</w:t>
      </w:r>
      <w:ins w:id="246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diri. Yang penting</w:t>
      </w:r>
      <w:ins w:id="247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enak, kalori</w:t>
      </w:r>
      <w:ins w:id="248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belakangan?</w:t>
      </w:r>
    </w:p>
    <w:p w:rsidR="00927764" w:rsidRPr="00C50A1E" w:rsidRDefault="00927764" w:rsidP="001A74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49" w:author="User" w:date="2020-08-27T11:06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ins w:id="250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deh, mulai</w:t>
      </w:r>
      <w:ins w:id="251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ins w:id="252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ins w:id="253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ins w:id="254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 label informasi</w:t>
      </w:r>
      <w:ins w:id="255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ins w:id="256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ins w:id="257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ins w:id="258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ins w:id="259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260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kemasan. Atau</w:t>
      </w:r>
      <w:ins w:id="261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ins w:id="262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ins w:id="263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minum yang hangat-hangat, takar</w:t>
      </w:r>
      <w:ins w:id="264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ins w:id="265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ins w:id="266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kelebihan. Sebab</w:t>
      </w:r>
      <w:ins w:id="267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ins w:id="268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ins w:id="269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ins w:id="270" w:author="User" w:date="2020-08-27T11:06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manis, kata dia</w:t>
      </w:r>
      <w:del w:id="271" w:author="User" w:date="2020-08-27T11:07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  <w:r w:rsidRPr="00C50A1E" w:rsidDel="001A74C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1A74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72" w:author="User" w:date="2020-08-27T11:07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</w:t>
      </w:r>
      <w:ins w:id="273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hujan, rasa malas</w:t>
      </w:r>
      <w:ins w:id="274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ins w:id="275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ins w:id="276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ins w:id="277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278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ins w:id="279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ins w:id="280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badan yang lebih</w:t>
      </w:r>
      <w:ins w:id="281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ins w:id="282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naiknya. Apalagi</w:t>
      </w:r>
      <w:ins w:id="283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ins w:id="284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ins w:id="285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rebahan yang kerjaannya</w:t>
      </w:r>
      <w:ins w:id="286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ins w:id="287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ins w:id="288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ins w:id="289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ins w:id="290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tutup media sosial</w:t>
      </w:r>
      <w:ins w:id="291" w:author="User" w:date="2020-08-27T11:07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292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ins w:id="293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ins w:id="294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padahal tidak ada yang nge-chat. </w:t>
      </w:r>
    </w:p>
    <w:p w:rsidR="00927764" w:rsidRPr="00C50A1E" w:rsidRDefault="00927764" w:rsidP="001A74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95" w:author="User" w:date="2020-08-27T11:08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ins w:id="296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ins w:id="297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inilah yang membuat</w:t>
      </w:r>
      <w:ins w:id="298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lemak-lemak yang seharusnya</w:t>
      </w:r>
      <w:ins w:id="299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ins w:id="300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ins w:id="301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ins w:id="302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ins w:id="303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04" w:author="User" w:date="2020-08-27T11:08:00Z">
        <w:r w:rsidDel="001A74C1">
          <w:rPr>
            <w:rFonts w:ascii="Times New Roman" w:eastAsia="Times New Roman" w:hAnsi="Times New Roman" w:cs="Times New Roman"/>
            <w:sz w:val="24"/>
            <w:szCs w:val="24"/>
          </w:rPr>
          <w:delText>mager</w:delText>
        </w:r>
      </w:del>
      <w:ins w:id="305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diam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saja. Jadi</w:t>
      </w:r>
      <w:ins w:id="306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ins w:id="307" w:author="User" w:date="2020-08-27T11:08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C50A1E" w:rsidRDefault="00927764" w:rsidP="001A74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08" w:author="User" w:date="2020-08-27T11:09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</w:t>
      </w:r>
      <w:ins w:id="309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ins w:id="310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hujannya. Soal</w:t>
      </w:r>
      <w:ins w:id="311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ins w:id="312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313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ins w:id="314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315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ins w:id="316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salahnya di kamu. Kamu yang tidak bisa</w:t>
      </w:r>
      <w:ins w:id="317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ins w:id="318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diri. Kalau</w:t>
      </w:r>
      <w:ins w:id="319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ins w:id="320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ins w:id="321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ins w:id="322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ikut</w:t>
      </w:r>
      <w:ins w:id="323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ins w:id="324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ins w:id="325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ke</w:t>
      </w:r>
      <w:ins w:id="326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</w:t>
      </w:r>
      <w:ins w:id="327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hujan. Coba</w:t>
      </w:r>
      <w:ins w:id="328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ins w:id="329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apa yang kamu</w:t>
      </w:r>
      <w:ins w:id="330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331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ins w:id="332" w:author="User" w:date="2020-08-27T11:09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:rsidR="00927764" w:rsidRPr="00C50A1E" w:rsidRDefault="00927764" w:rsidP="001A74C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333" w:author="User" w:date="2020-08-27T11:10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</w:t>
      </w:r>
      <w:del w:id="334" w:author="User" w:date="2020-08-27T11:10:00Z">
        <w:r w:rsidRPr="00C50A1E" w:rsidDel="001A74C1">
          <w:rPr>
            <w:rFonts w:ascii="Times New Roman" w:eastAsia="Times New Roman" w:hAnsi="Times New Roman" w:cs="Times New Roman"/>
            <w:sz w:val="24"/>
            <w:szCs w:val="24"/>
          </w:rPr>
          <w:delText xml:space="preserve"> kuah</w:delText>
        </w:r>
      </w:del>
      <w:ins w:id="335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ins w:id="336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ins w:id="337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telur. Ya</w:t>
      </w:r>
      <w:ins w:id="338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ins w:id="339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340" w:author="User" w:date="2020-08-27T11:10:00Z">
        <w:r w:rsidR="001A74C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lastRenderedPageBreak/>
        <w:t xml:space="preserve">Sumber: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25E" w:rsidRDefault="00C7625E">
      <w:r>
        <w:separator/>
      </w:r>
    </w:p>
  </w:endnote>
  <w:endnote w:type="continuationSeparator" w:id="1">
    <w:p w:rsidR="00C7625E" w:rsidRDefault="00C76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</w:t>
    </w:r>
    <w:ins w:id="341" w:author="User" w:date="2020-08-27T10:59:00Z">
      <w:r w:rsidR="00A8631E">
        <w:rPr>
          <w:rFonts w:ascii="Cambria" w:hAnsi="Cambria"/>
          <w:b/>
          <w:i/>
          <w:sz w:val="18"/>
          <w:szCs w:val="18"/>
        </w:rPr>
        <w:t xml:space="preserve"> </w:t>
      </w:r>
    </w:ins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ins w:id="342" w:author="User" w:date="2020-08-27T10:59:00Z">
      <w:r w:rsidR="00A8631E">
        <w:rPr>
          <w:rFonts w:ascii="Cambria" w:hAnsi="Cambria"/>
          <w:b/>
          <w:i/>
          <w:sz w:val="18"/>
          <w:szCs w:val="18"/>
        </w:rPr>
        <w:t xml:space="preserve"> </w:t>
      </w:r>
    </w:ins>
    <w:r>
      <w:rPr>
        <w:rFonts w:ascii="Cambria" w:hAnsi="Cambria"/>
        <w:b/>
        <w:i/>
        <w:sz w:val="18"/>
        <w:szCs w:val="18"/>
      </w:rPr>
      <w:t>versi 6</w:t>
    </w:r>
  </w:p>
  <w:p w:rsidR="00941E77" w:rsidRDefault="00C7625E">
    <w:pPr>
      <w:pStyle w:val="Footer"/>
    </w:pPr>
  </w:p>
  <w:p w:rsidR="00941E77" w:rsidRDefault="00C762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25E" w:rsidRDefault="00C7625E">
      <w:r>
        <w:separator/>
      </w:r>
    </w:p>
  </w:footnote>
  <w:footnote w:type="continuationSeparator" w:id="1">
    <w:p w:rsidR="00C7625E" w:rsidRDefault="00C762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0728F3"/>
    <w:rsid w:val="000F6C49"/>
    <w:rsid w:val="0012251A"/>
    <w:rsid w:val="001A74C1"/>
    <w:rsid w:val="002318A3"/>
    <w:rsid w:val="0042167F"/>
    <w:rsid w:val="00924DF5"/>
    <w:rsid w:val="00927764"/>
    <w:rsid w:val="00A8631E"/>
    <w:rsid w:val="00C20908"/>
    <w:rsid w:val="00C76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863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86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3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5CE4C-5D57-4370-8F5F-7E132965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2020-08-26T21:16:00Z</dcterms:created>
  <dcterms:modified xsi:type="dcterms:W3CDTF">2020-08-27T04:10:00Z</dcterms:modified>
</cp:coreProperties>
</file>