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E36" w14:textId="77777777" w:rsidR="00927764" w:rsidRPr="0094076B" w:rsidRDefault="000728F3" w:rsidP="00FB3937">
      <w:pPr>
        <w:tabs>
          <w:tab w:val="left" w:pos="8647"/>
        </w:tabs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4F27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B53B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FC710F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2E3834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0D2F9AE1" w14:textId="7B61975A" w:rsidR="00927764" w:rsidRDefault="00927764" w:rsidP="00927764">
      <w:pPr>
        <w:shd w:val="clear" w:color="auto" w:fill="F5F5F5"/>
        <w:spacing w:line="270" w:lineRule="atLeast"/>
        <w:rPr>
          <w:ins w:id="0" w:author="Reviewer" w:date="2021-11-11T12:11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F84803" w14:textId="77777777" w:rsidR="00FB3937" w:rsidRPr="00C50A1E" w:rsidRDefault="00FB3937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76554E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D99BCEB" wp14:editId="7DF14E2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31BE" w14:textId="4A989502" w:rsidR="00927764" w:rsidRDefault="00927764" w:rsidP="00927764">
      <w:pPr>
        <w:spacing w:line="270" w:lineRule="atLeast"/>
        <w:jc w:val="center"/>
        <w:rPr>
          <w:ins w:id="1" w:author="Reviewer" w:date="2021-11-11T12:11:00Z"/>
          <w:rFonts w:ascii="Times New Roman" w:eastAsia="Times New Roman" w:hAnsi="Times New Roman" w:cs="Times New Roman"/>
          <w:sz w:val="18"/>
          <w:szCs w:val="18"/>
        </w:rPr>
      </w:pPr>
      <w:commentRangeStart w:id="2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commentRangeEnd w:id="2"/>
      <w:r w:rsidR="00FB393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A9937AE" w14:textId="77777777" w:rsidR="00FB3937" w:rsidRPr="00C50A1E" w:rsidRDefault="00FB3937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25919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3F2B3E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3" w:author="Reviewer" w:date="2021-11-11T12:12:00Z">
        <w:r w:rsidRPr="00C50A1E" w:rsidDel="00FB393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indera penciuman itu atau bakwan yang baru diangkat dari penggorengan di kala hujan?</w:t>
      </w:r>
    </w:p>
    <w:p w14:paraId="79035403" w14:textId="3FBD8C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ins w:id="4" w:author="Reviewer" w:date="2021-11-11T12:13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Reviewer" w:date="2021-11-11T12:13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Reviewer" w:date="2021-11-11T12:13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ins w:id="7" w:author="Reviewer" w:date="2021-11-11T12:13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8" w:author="Reviewer" w:date="2021-11-11T12:13:00Z">
        <w:r w:rsidDel="001613D8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9" w:author="Reviewer" w:date="2021-11-11T12:13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1613D8">
          <w:rPr>
            <w:rFonts w:ascii="Times New Roman" w:eastAsia="Times New Roman" w:hAnsi="Times New Roman" w:cs="Times New Roman"/>
            <w:sz w:val="24"/>
            <w:szCs w:val="24"/>
          </w:rPr>
          <w:t xml:space="preserve">ulan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10" w:author="Reviewer" w:date="2021-11-11T12:13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ins w:id="11" w:author="Reviewer" w:date="2021-11-11T12:14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2" w:author="Reviewer" w:date="2021-11-11T12:13:00Z">
        <w:r w:rsidDel="001613D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ins w:id="13" w:author="Reviewer" w:date="2021-11-11T12:14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sejak awal tahun baru kita.</w:t>
      </w:r>
    </w:p>
    <w:p w14:paraId="0FBAF114" w14:textId="6B842E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 yang ambyar, pun perilaku kita yang lain. Soal makan</w:t>
      </w:r>
      <w:ins w:id="14" w:author="Reviewer" w:date="2021-11-11T12:15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" w:author="Reviewer" w:date="2021-11-11T12:15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6" w:author="Reviewer" w:date="2021-11-11T12:15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Reviewer" w:date="2021-11-11T12:15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a, hujan yang membuat kita jadi sering lapar. Kok bisa ya?</w:t>
      </w:r>
    </w:p>
    <w:p w14:paraId="11BF34A8" w14:textId="225B13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del w:id="18" w:author="Reviewer" w:date="2021-11-11T12:15:00Z">
        <w:r w:rsidDel="001613D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19" w:author="Reviewer" w:date="2021-11-11T12:15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6F53C0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7B19A7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</w:p>
    <w:p w14:paraId="22318C61" w14:textId="60C429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del w:id="20" w:author="Reviewer" w:date="2021-11-11T12:17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61E328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62881B82" w14:textId="7E4EE1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</w:t>
      </w:r>
      <w:del w:id="21" w:author="Reviewer" w:date="2021-11-11T12:18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lho. Dingin yang kita kira ternyata tidak sedingin kenyataannya</w:t>
      </w:r>
      <w:del w:id="22" w:author="Reviewer" w:date="2021-11-11T12:19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</w:t>
      </w:r>
      <w:ins w:id="23" w:author="Reviewer" w:date="2021-11-11T12:19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4" w:author="Reviewer" w:date="2021-11-11T12:19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A9445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</w:t>
      </w:r>
      <w:del w:id="25" w:author="Reviewer" w:date="2021-11-11T12:19:00Z">
        <w:r w:rsidRPr="00C50A1E" w:rsidDel="001613D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26" w:author="Reviewer" w:date="2021-11-11T12:19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</w:t>
      </w:r>
      <w:del w:id="27" w:author="Reviewer" w:date="2021-11-11T12:20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452938F2" w14:textId="6B13D9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</w:t>
      </w:r>
      <w:del w:id="28" w:author="Reviewer" w:date="2021-11-11T12:20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29" w:author="Reviewer" w:date="2021-11-11T12:20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97A6B1D" w14:textId="7F6FF8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0" w:author="Reviewer" w:date="2021-11-11T12:22:00Z">
        <w:r w:rsidDel="001613D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1" w:author="Reviewer" w:date="2021-11-11T12:22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1613D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32" w:author="Reviewer" w:date="2021-11-11T12:23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Reviewer" w:date="2021-11-11T12:23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34" w:author="Reviewer" w:date="2021-11-11T12:23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35" w:author="Reviewer" w:date="2021-11-11T12:23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 </w:t>
      </w:r>
      <w:ins w:id="36" w:author="Reviewer" w:date="2021-11-11T12:23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</w:ins>
      <w:del w:id="37" w:author="Reviewer" w:date="2021-11-11T12:23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del w:id="38" w:author="Reviewer" w:date="2021-11-11T12:24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di waktu hujan </w:t>
      </w:r>
      <w:del w:id="39" w:author="Reviewer" w:date="2021-11-11T12:24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40" w:author="Reviewer" w:date="2021-11-11T12:24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r w:rsidR="002777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berpikir berkali-kali</w:t>
      </w:r>
      <w:del w:id="41" w:author="Reviewer" w:date="2021-11-11T12:24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42" w:author="Reviewer" w:date="2021-11-11T12:24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 karena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14:paraId="486C1126" w14:textId="671097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ins w:id="43" w:author="Reviewer" w:date="2021-11-11T12:25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del w:id="44" w:author="Reviewer" w:date="2021-11-11T12:25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45" w:author="Reviewer" w:date="2021-11-11T12:25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 kita yang tidak tahu diri. Yang penting enak, kalori belakangan?</w:t>
      </w:r>
    </w:p>
    <w:p w14:paraId="74DAC1EF" w14:textId="44E30E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del w:id="46" w:author="Reviewer" w:date="2021-11-11T12:25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ins w:id="47" w:author="Reviewer" w:date="2021-11-11T12:25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r w:rsidR="002777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 dengan memperhatikan label informasi gizi ketika kamu memakan makanan kemasan</w:t>
      </w:r>
      <w:ins w:id="48" w:author="Reviewer" w:date="2021-11-11T12:26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Reviewer" w:date="2021-11-11T12:26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50" w:author="Reviewer" w:date="2021-11-11T12:26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yang hangat-hangat, takar gulanya jangan </w:t>
      </w:r>
      <w:del w:id="51" w:author="Reviewer" w:date="2021-11-11T12:26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52" w:author="Reviewer" w:date="2021-11-11T12:26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del w:id="53" w:author="Reviewer" w:date="2021-11-11T12:27:00Z">
        <w:r w:rsidRPr="00277737" w:rsidDel="00277737">
          <w:rPr>
            <w:rFonts w:ascii="Times New Roman" w:eastAsia="Times New Roman" w:hAnsi="Times New Roman" w:cs="Times New Roman"/>
            <w:sz w:val="24"/>
            <w:szCs w:val="24"/>
            <w:rPrChange w:id="54" w:author="Reviewer" w:date="2021-11-11T12:2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gitu </w:delText>
        </w:r>
      </w:del>
      <w:ins w:id="55" w:author="Reviewer" w:date="2021-11-11T12:27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r w:rsidR="00277737" w:rsidRPr="00277737">
          <w:rPr>
            <w:rFonts w:ascii="Times New Roman" w:eastAsia="Times New Roman" w:hAnsi="Times New Roman" w:cs="Times New Roman"/>
            <w:sz w:val="24"/>
            <w:szCs w:val="24"/>
            <w:rPrChange w:id="56" w:author="Reviewer" w:date="2021-11-11T12:2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  <w:del w:id="57" w:author="Reviewer" w:date="2021-11-11T12:27:00Z">
        <w:r w:rsidRPr="00277737" w:rsidDel="00277737">
          <w:rPr>
            <w:rFonts w:ascii="Times New Roman" w:eastAsia="Times New Roman" w:hAnsi="Times New Roman" w:cs="Times New Roman"/>
            <w:sz w:val="24"/>
            <w:szCs w:val="24"/>
            <w:rPrChange w:id="58" w:author="Reviewer" w:date="2021-11-11T12:2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khan</w:delText>
        </w:r>
      </w:del>
      <w:ins w:id="59" w:author="Reviewer" w:date="2021-11-11T12:27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4ED3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</w:t>
      </w:r>
      <w:r w:rsidRPr="00277737">
        <w:rPr>
          <w:rFonts w:ascii="Times New Roman" w:eastAsia="Times New Roman" w:hAnsi="Times New Roman" w:cs="Times New Roman"/>
          <w:i/>
          <w:iCs/>
          <w:sz w:val="24"/>
          <w:szCs w:val="24"/>
          <w:rPrChange w:id="60" w:author="Reviewer" w:date="2021-11-11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17A204" w14:textId="4BD5AF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61" w:author="Reviewer" w:date="2021-11-11T12:28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2" w:author="Reviewer" w:date="2021-11-11T12:28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 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3" w:author="Reviewer" w:date="2021-11-11T12:29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03AF57B6" w14:textId="1C0FB1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64" w:author="Reviewer" w:date="2021-11-11T12:30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5" w:author="Reviewer" w:date="2021-11-11T12:30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ins w:id="66" w:author="Reviewer" w:date="2021-11-11T12:30:00Z">
        <w:r w:rsidR="00277737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</w:t>
      </w:r>
      <w:del w:id="67" w:author="Reviewer" w:date="2021-11-11T12:30:00Z">
        <w:r w:rsidRPr="00C50A1E" w:rsidDel="00277737">
          <w:rPr>
            <w:rFonts w:ascii="Times New Roman" w:eastAsia="Times New Roman" w:hAnsi="Times New Roman" w:cs="Times New Roman"/>
            <w:sz w:val="24"/>
            <w:szCs w:val="24"/>
          </w:rPr>
          <w:delText xml:space="preserve"> saat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C49617" w14:textId="4ED8B7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8" w:author="Reviewer" w:date="2021-11-11T12:20:00Z">
        <w:r w:rsidRPr="00C50A1E" w:rsidDel="001613D8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69" w:author="Reviewer" w:date="2021-11-11T12:20:00Z">
        <w:r w:rsidR="001613D8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 bisalah lebih dari 500 kalori. HAHA. </w:t>
      </w:r>
    </w:p>
    <w:p w14:paraId="28BEDA4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3CC9B62E" w14:textId="77777777" w:rsidR="00927764" w:rsidRPr="00C50A1E" w:rsidRDefault="00927764" w:rsidP="00927764"/>
    <w:p w14:paraId="215EE65E" w14:textId="77777777" w:rsidR="00927764" w:rsidRPr="005A045A" w:rsidRDefault="00927764" w:rsidP="00927764">
      <w:pPr>
        <w:rPr>
          <w:i/>
        </w:rPr>
      </w:pPr>
    </w:p>
    <w:p w14:paraId="50B86DF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E5F004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eviewer" w:date="2021-11-11T12:11:00Z" w:initials="Reviewer">
    <w:p w14:paraId="5C16B4A9" w14:textId="2132A12C" w:rsidR="00FB3937" w:rsidRDefault="00FB3937">
      <w:pPr>
        <w:pStyle w:val="CommentText"/>
      </w:pPr>
      <w:r>
        <w:rPr>
          <w:rStyle w:val="CommentReference"/>
        </w:rPr>
        <w:annotationRef/>
      </w:r>
      <w:r>
        <w:t>Kurang memberikan keterangan gambar yang jelas.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16B4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8709" w16cex:dateUtc="2021-11-11T0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16B4A9" w16cid:durableId="253787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82C0" w14:textId="77777777" w:rsidR="00357EFC" w:rsidRDefault="00357EFC">
      <w:r>
        <w:separator/>
      </w:r>
    </w:p>
  </w:endnote>
  <w:endnote w:type="continuationSeparator" w:id="0">
    <w:p w14:paraId="3AB4CF4A" w14:textId="77777777" w:rsidR="00357EFC" w:rsidRDefault="0035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32B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4CB85A4" w14:textId="77777777" w:rsidR="00941E77" w:rsidRDefault="00357EFC">
    <w:pPr>
      <w:pStyle w:val="Footer"/>
    </w:pPr>
  </w:p>
  <w:p w14:paraId="1ED2C982" w14:textId="77777777" w:rsidR="00941E77" w:rsidRDefault="0035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62CF" w14:textId="77777777" w:rsidR="00357EFC" w:rsidRDefault="00357EFC">
      <w:r>
        <w:separator/>
      </w:r>
    </w:p>
  </w:footnote>
  <w:footnote w:type="continuationSeparator" w:id="0">
    <w:p w14:paraId="2D3835C1" w14:textId="77777777" w:rsidR="00357EFC" w:rsidRDefault="0035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613D8"/>
    <w:rsid w:val="002318A3"/>
    <w:rsid w:val="00277737"/>
    <w:rsid w:val="002A6B59"/>
    <w:rsid w:val="00357EFC"/>
    <w:rsid w:val="0042167F"/>
    <w:rsid w:val="00924DF5"/>
    <w:rsid w:val="00927764"/>
    <w:rsid w:val="00C20908"/>
    <w:rsid w:val="00FB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53A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B3937"/>
  </w:style>
  <w:style w:type="character" w:styleId="CommentReference">
    <w:name w:val="annotation reference"/>
    <w:basedOn w:val="DefaultParagraphFont"/>
    <w:uiPriority w:val="99"/>
    <w:semiHidden/>
    <w:unhideWhenUsed/>
    <w:rsid w:val="00FB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9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2020-08-26T21:16:00Z</dcterms:created>
  <dcterms:modified xsi:type="dcterms:W3CDTF">2021-11-11T05:44:00Z</dcterms:modified>
</cp:coreProperties>
</file>