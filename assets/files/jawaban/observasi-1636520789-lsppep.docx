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</w:t>
            </w:r>
            <w:proofErr w:type="spellEnd"/>
            <w:ins w:id="1" w:author="Windows User" w:date="2021-11-10T11:48:00Z">
              <w:r w:rsidR="00FF7E30">
                <w:rPr>
                  <w:lang w:val="id-ID"/>
                </w:rPr>
                <w:t xml:space="preserve"> </w:t>
              </w:r>
            </w:ins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ins w:id="2" w:author="Windows User" w:date="2021-11-10T11:48:00Z">
              <w:r w:rsidR="00FF7E30">
                <w:rPr>
                  <w:lang w:val="id-ID"/>
                </w:rPr>
                <w:t xml:space="preserve"> </w:t>
              </w:r>
            </w:ins>
            <w:proofErr w:type="spellStart"/>
            <w:r>
              <w:t>Anak</w:t>
            </w:r>
            <w:proofErr w:type="spellEnd"/>
            <w:ins w:id="3" w:author="Windows User" w:date="2021-11-10T11:48:00Z">
              <w:r w:rsidR="00FF7E30">
                <w:rPr>
                  <w:lang w:val="id-ID"/>
                </w:rPr>
                <w:t xml:space="preserve"> </w:t>
              </w:r>
            </w:ins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4" w:author="Windows User" w:date="2021-11-10T11:4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FF7E3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5" w:author="Windows User" w:date="2021-11-10T11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Windows User" w:date="2021-11-10T11:50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zaman </w:delText>
              </w:r>
            </w:del>
            <w:ins w:id="7" w:author="Windows User" w:date="2021-11-10T11:5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saat</w:t>
              </w:r>
              <w:r w:rsidR="00FF7E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" w:author="Windows User" w:date="2021-11-10T11:5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 perkembangan industri semakin meningkat. Setiap menit bahkan detik</w:t>
              </w:r>
            </w:ins>
            <w:ins w:id="9" w:author="Windows User" w:date="2021-11-10T11:5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ins w:id="10" w:author="Windows User" w:date="2021-11-10T11:5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industri terus </w:t>
              </w:r>
            </w:ins>
            <w:ins w:id="11" w:author="Windows User" w:date="2021-11-10T11:5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berubah</w:t>
              </w:r>
            </w:ins>
            <w:ins w:id="12" w:author="Windows User" w:date="2021-11-10T11:53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semakin maju. Hal ini sering disebut dengan revolusi industri 4.0.</w:t>
              </w:r>
            </w:ins>
            <w:ins w:id="13" w:author="Windows User" w:date="2021-11-10T11:54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Istilah ini masih awam atau jarang kita dengar.</w:t>
              </w:r>
            </w:ins>
            <w:ins w:id="14" w:author="Windows User" w:date="2021-11-10T11:5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15" w:author="Windows User" w:date="2021-11-10T11:54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kitaberadapada zona industri yang sangatextream. Industri yang tiapmenitbahkandetikdiaakanberubahsemakinmaju, yang seringkitasebutdenganrevolusi industry 4.0. Istilah yang masih jarangkitadengarbahkanbanyak yang masih awam.</w:delText>
              </w:r>
            </w:del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ins w:id="16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ins w:id="17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ins w:id="18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ins w:id="19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20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ins w:id="21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2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Windows User" w:date="2021-11-10T11:55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ins w:id="24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harus siap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25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26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27" w:author="Windows User" w:date="2021-11-10T11:5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8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yang </w:t>
              </w:r>
            </w:ins>
            <w:ins w:id="29" w:author="Windows User" w:date="2021-11-10T11:5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baru. </w:t>
              </w:r>
            </w:ins>
            <w:del w:id="30" w:author="Windows User" w:date="2021-11-10T11:56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del w:id="31" w:author="Windows User" w:date="2021-11-10T11:57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amun</w:delText>
              </w:r>
            </w:del>
            <w:ins w:id="32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B</w:t>
              </w:r>
            </w:ins>
            <w:del w:id="33" w:author="Windows User" w:date="2021-11-10T11:59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ukan</w:t>
            </w:r>
            <w:proofErr w:type="spellEnd"/>
            <w:ins w:id="34" w:author="Windows User" w:date="2021-11-10T11:5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ins w:id="35" w:author="Windows User" w:date="2021-11-10T11:5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ins w:id="36" w:author="Windows User" w:date="2021-11-10T11:5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7" w:author="Windows User" w:date="2021-11-10T11:5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harus mampu menyiapkan</w:t>
              </w:r>
            </w:ins>
            <w:del w:id="38" w:author="Windows User" w:date="2021-11-10T11:56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di siapkanuntuk</w:delText>
              </w:r>
            </w:del>
            <w:del w:id="39" w:author="Windows User" w:date="2021-11-10T11:57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membuat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ins w:id="40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41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ins w:id="42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43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44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45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ins w:id="46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ins w:id="47" w:author="Windows User" w:date="2021-11-10T11:5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48" w:author="Windows User" w:date="2021-11-10T11:59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adalah</w:delText>
              </w:r>
            </w:del>
            <w:ins w:id="49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merupakan</w:t>
              </w:r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0" w:author="Windows User" w:date="2021-11-10T12:00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ins w:id="51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52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ins w:id="53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ins w:id="54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55" w:author="Windows User" w:date="2021-11-10T11:59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ins w:id="56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ins w:id="57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ins w:id="58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59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ins w:id="60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ins w:id="61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2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ins w:id="63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64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ins w:id="65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ins w:id="66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ins w:id="67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68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ins w:id="69" w:author="Windows User" w:date="2021-11-10T12:00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ins w:id="70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71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2" w:author="Windows User" w:date="2021-11-10T12:01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ins w:id="73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  <w:r w:rsidR="00FF7E3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4" w:author="Windows User" w:date="2021-11-10T12:01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75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76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77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ins w:id="78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79" w:author="Windows User" w:date="2021-11-10T12:01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0" w:author="Windows User" w:date="2021-11-10T12:01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81" w:author="Windows User" w:date="2021-11-10T12:02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Mengapa</w:delText>
              </w:r>
            </w:del>
            <w:ins w:id="82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Dengan</w:t>
              </w:r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83" w:author="Windows User" w:date="2021-11-10T12:04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del w:id="84" w:author="Windows User" w:date="2021-11-10T12:03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5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del w:id="86" w:author="Windows User" w:date="2021-11-10T12:04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hariinisedanggencar-gencarnya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87" w:author="Windows User" w:date="2021-11-10T12:02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ins w:id="88" w:author="Windows User" w:date="2021-11-10T12:04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secara gencar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89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90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91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ins w:id="92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ins w:id="93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ins w:id="94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ins w:id="95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ins w:id="96" w:author="Windows User" w:date="2021-11-10T12:02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ins w:id="97" w:author="Windows User" w:date="2021-11-10T12:03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ins w:id="98" w:author="Windows User" w:date="2021-11-10T12:03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ins w:id="99" w:author="Windows User" w:date="2021-11-10T12:03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00" w:author="Windows User" w:date="2021-11-10T12:03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FF7E30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1" w:author="Windows User" w:date="2021-11-10T12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</w:t>
            </w:r>
            <w:proofErr w:type="spellEnd"/>
            <w:ins w:id="102" w:author="Windows User" w:date="2021-11-10T12:0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k</w:t>
              </w:r>
            </w:ins>
            <w:del w:id="103" w:author="Windows User" w:date="2021-11-10T12:05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104" w:author="Windows User" w:date="2021-11-10T12:05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adalah sebagai berikut: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ins w:id="105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ins w:id="106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07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08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09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10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ins w:id="111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12" w:author="Windows User" w:date="2021-11-10T12:06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Padatahabini guru di tututuntuk</w:delText>
              </w:r>
            </w:del>
            <w:ins w:id="113" w:author="Windows User" w:date="2021-11-10T12:06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ins w:id="114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15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16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17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ins w:id="118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19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ins w:id="120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ins w:id="121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22" w:author="Windows User" w:date="2021-11-10T12:07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Yaitu guru di sini di tuntutuntuk</w:delText>
              </w:r>
            </w:del>
            <w:ins w:id="123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ins w:id="124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proofErr w:type="spellEnd"/>
            <w:ins w:id="125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s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ins w:id="126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27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ins w:id="128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ins w:id="129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ins w:id="130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ins w:id="131" w:author="Windows User" w:date="2021-11-10T12:07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2" w:author="Windows User" w:date="2021-11-10T12:08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Guridilatihuntukmengembangkankurikulumdanmemberikankebebasanuntukmenentukancarabelajarmengajarsiswa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ins w:id="133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4" w:author="Windows User" w:date="2021-11-10T12:08:00Z">
              <w:r w:rsidRPr="00EC6F38" w:rsidDel="00FF7E30">
                <w:rPr>
                  <w:rFonts w:ascii="Times New Roman" w:eastAsia="Times New Roman" w:hAnsi="Times New Roman" w:cs="Times New Roman"/>
                  <w:szCs w:val="24"/>
                </w:rPr>
                <w:delText>Dimana guru sebagaipendidik di era 4.0 maka guru tidak bolehmenetapdengansatu strata,</w:delText>
              </w:r>
            </w:del>
            <w:ins w:id="135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Guru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ins w:id="136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ins w:id="137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ins w:id="138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ins w:id="139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40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ins w:id="141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ins w:id="142" w:author="Windows User" w:date="2021-11-10T12:08:00Z">
              <w:r w:rsidR="00FF7E30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ins w:id="143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ins w:id="144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ins w:id="145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ins w:id="146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47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8" w:author="Windows User" w:date="2021-11-10T12:09:00Z">
              <w:r w:rsidRPr="00EC6F38" w:rsidDel="007C75D3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149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lima</w:t>
              </w:r>
              <w:r w:rsidR="007C75D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50" w:author="Windows User" w:date="2021-11-10T12:09:00Z">
              <w:r w:rsidRPr="00EC6F38" w:rsidDel="007C75D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ins w:id="151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52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ins w:id="153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54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ins w:id="155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ins w:id="156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ins w:id="157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danmemahamiinisebenarnyajadisatukesatuan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mengamatidanmemahamikitabisamemilikipikiran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Pikirankritissangat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butuhkankarenadenganpikiran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kritismakaakantimbulsebuah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muculdari</w:t>
            </w:r>
            <w:proofErr w:type="spellEnd"/>
            <w:ins w:id="158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ins w:id="159" w:author="Windows User" w:date="2021-11-10T12:09:00Z">
              <w:r w:rsidR="007C75D3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kritistadimaka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inilebihbanyakpraktekkarenalebihmenyiapkananakpadabagaimanakitamenumbuhkan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baruataugagasan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selanjutnyayaitumendiskusikan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sinibukanhanyasatuataudua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tapibanyakkolaborasikomunikasidenganbanyak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inidilakukankarenabanyakpandangan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baruakanmuncul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terahiradalahmelakukanpenelitian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iniadalahkreatifdaninovatif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Denganmelakukanpenelitiankitabisalihat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kreatifdaninovatifkita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12251A"/>
    <w:rsid w:val="00125355"/>
    <w:rsid w:val="001D038C"/>
    <w:rsid w:val="00240407"/>
    <w:rsid w:val="0042167F"/>
    <w:rsid w:val="007C75D3"/>
    <w:rsid w:val="00924DF5"/>
    <w:rsid w:val="00D5285B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5</cp:revision>
  <dcterms:created xsi:type="dcterms:W3CDTF">2020-08-26T22:03:00Z</dcterms:created>
  <dcterms:modified xsi:type="dcterms:W3CDTF">2021-11-10T05:10:00Z</dcterms:modified>
</cp:coreProperties>
</file>