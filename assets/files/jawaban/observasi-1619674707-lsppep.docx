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2441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211A7D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61590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13A0F434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20C52B23" w14:textId="77777777" w:rsidR="00927764" w:rsidRPr="0094076B" w:rsidRDefault="00927764" w:rsidP="00927764">
      <w:pPr>
        <w:rPr>
          <w:rFonts w:ascii="Cambria" w:hAnsi="Cambria"/>
        </w:rPr>
      </w:pPr>
    </w:p>
    <w:p w14:paraId="471492B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del w:id="1" w:author="ASUS" w:date="2021-04-29T12:22:00Z">
        <w:r w:rsidRPr="00C50A1E" w:rsidDel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delText>Badan Naik</w:delText>
        </w:r>
        <w:commentRangeEnd w:id="0"/>
        <w:r w:rsidR="006A5DA3" w:rsidDel="002C5623">
          <w:rPr>
            <w:rStyle w:val="CommentReference"/>
          </w:rPr>
          <w:commentReference w:id="0"/>
        </w:r>
      </w:del>
      <w:proofErr w:type="spellStart"/>
      <w:ins w:id="2" w:author="ASUS" w:date="2021-04-29T12:22:00Z"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Naik</w:t>
        </w:r>
        <w:proofErr w:type="spellEnd"/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(</w:t>
        </w:r>
        <w:proofErr w:type="spellStart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3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>Tidak</w:t>
        </w:r>
        <w:proofErr w:type="spellEnd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4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 xml:space="preserve"> </w:t>
        </w:r>
        <w:proofErr w:type="spellStart"/>
        <w:r w:rsidR="002C5623" w:rsidRPr="002C5623">
          <w:rPr>
            <w:rFonts w:ascii="Times New Roman" w:eastAsia="Times New Roman" w:hAnsi="Times New Roman" w:cs="Times New Roman"/>
            <w:color w:val="FF0000"/>
            <w:kern w:val="36"/>
            <w:sz w:val="54"/>
            <w:szCs w:val="54"/>
            <w:rPrChange w:id="5" w:author="ASUS" w:date="2021-04-29T12:23:00Z">
              <w:rPr>
                <w:rFonts w:ascii="Times New Roman" w:eastAsia="Times New Roman" w:hAnsi="Times New Roman" w:cs="Times New Roman"/>
                <w:kern w:val="36"/>
                <w:sz w:val="54"/>
                <w:szCs w:val="54"/>
              </w:rPr>
            </w:rPrChange>
          </w:rPr>
          <w:t>Turun</w:t>
        </w:r>
      </w:ins>
      <w:proofErr w:type="spellEnd"/>
      <w:ins w:id="6" w:author="ASUS" w:date="2021-04-29T12:23:00Z">
        <w:r w:rsidR="002C5623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)</w:t>
        </w:r>
      </w:ins>
    </w:p>
    <w:p w14:paraId="7B4C53E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3A3AFF29" w14:textId="77777777" w:rsidR="00927764" w:rsidRPr="00C50A1E" w:rsidRDefault="002C5623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ins w:id="7" w:author="ASUS" w:date="2021-04-29T12:23:00Z">
        <w:r>
          <w:rPr>
            <w:rFonts w:ascii="Times New Roman" w:eastAsia="Times New Roman" w:hAnsi="Times New Roman" w:cs="Times New Roman"/>
            <w:noProof/>
            <w:sz w:val="21"/>
            <w:szCs w:val="21"/>
          </w:rPr>
          <w:t>)</w:t>
        </w:r>
      </w:ins>
      <w:r w:rsidR="00927764"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B1CBA4B" wp14:editId="4823BCB7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B9DB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9BD41F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C97FF62" w14:textId="77777777" w:rsidR="00927764" w:rsidRPr="00C50A1E" w:rsidDel="002C5623" w:rsidRDefault="00927764" w:rsidP="00927764">
      <w:pPr>
        <w:shd w:val="clear" w:color="auto" w:fill="F5F5F5"/>
        <w:spacing w:after="375"/>
        <w:rPr>
          <w:del w:id="8" w:author="ASUS" w:date="2021-04-29T12:25:00Z"/>
          <w:rFonts w:ascii="Times New Roman" w:eastAsia="Times New Roman" w:hAnsi="Times New Roman" w:cs="Times New Roman"/>
          <w:sz w:val="24"/>
          <w:szCs w:val="24"/>
        </w:rPr>
      </w:pP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hujan?</w:t>
      </w:r>
      <w:commentRangeEnd w:id="9"/>
      <w:r w:rsidR="006A5DA3">
        <w:rPr>
          <w:rStyle w:val="CommentReference"/>
        </w:rPr>
        <w:commentReference w:id="9"/>
      </w:r>
    </w:p>
    <w:p w14:paraId="6E2D5952" w14:textId="77777777" w:rsidR="002C5623" w:rsidRDefault="002C5623" w:rsidP="00927764">
      <w:pPr>
        <w:shd w:val="clear" w:color="auto" w:fill="F5F5F5"/>
        <w:spacing w:after="375"/>
        <w:rPr>
          <w:ins w:id="10" w:author="ASUS" w:date="2021-04-29T12:25:00Z"/>
          <w:rFonts w:ascii="Times New Roman" w:eastAsia="Times New Roman" w:hAnsi="Times New Roman" w:cs="Times New Roman"/>
          <w:sz w:val="24"/>
          <w:szCs w:val="24"/>
        </w:rPr>
      </w:pPr>
      <w:proofErr w:type="spellEnd"/>
    </w:p>
    <w:p w14:paraId="5CC88F6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1" w:author="ASUS" w:date="2021-04-29T12:24:00Z">
        <w:r w:rsidR="002C5623">
          <w:rPr>
            <w:rFonts w:ascii="Times New Roman" w:eastAsia="Times New Roman" w:hAnsi="Times New Roman" w:cs="Times New Roman"/>
            <w:sz w:val="24"/>
            <w:szCs w:val="24"/>
          </w:rPr>
          <w:t>(</w:t>
        </w:r>
      </w:ins>
      <w:proofErr w:type="spellStart"/>
      <w:ins w:id="12" w:author="ASUS" w:date="2021-04-29T12:23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3" w:author="ASUS" w:date="2021-04-29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Bulan</w:t>
        </w:r>
      </w:ins>
      <w:proofErr w:type="spellEnd"/>
      <w:ins w:id="14" w:author="ASUS" w:date="2021-04-29T12:24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5" w:author="ASUS" w:date="2021-04-29T12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)</w:t>
        </w:r>
        <w:r w:rsidR="002C5623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262E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909BE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5EE06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73A18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A0828F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61911D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CDDA6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4009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B899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CCB1637" w14:textId="77777777" w:rsidR="002C5623" w:rsidRPr="002C5623" w:rsidDel="002C5623" w:rsidRDefault="00927764" w:rsidP="00927764">
      <w:pPr>
        <w:shd w:val="clear" w:color="auto" w:fill="F5F5F5"/>
        <w:spacing w:after="375"/>
        <w:rPr>
          <w:del w:id="16" w:author="ASUS" w:date="2021-04-29T12:28:00Z"/>
          <w:rFonts w:ascii="Times New Roman" w:eastAsia="Times New Roman" w:hAnsi="Times New Roman" w:cs="Times New Roman"/>
          <w:color w:val="FF0000"/>
          <w:sz w:val="24"/>
          <w:szCs w:val="24"/>
          <w:rPrChange w:id="17" w:author="ASUS" w:date="2021-04-29T12:28:00Z">
            <w:rPr>
              <w:del w:id="18" w:author="ASUS" w:date="2021-04-29T12:28:00Z"/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Semua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harus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almari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penyimpanan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2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Sebagai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bahan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persediaan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karena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3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keluar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di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waktu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itu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4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berpikir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berkali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-kali. Akan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merepotkan.</w:t>
      </w:r>
    </w:p>
    <w:p w14:paraId="36200F14" w14:textId="77777777" w:rsidR="00927764" w:rsidRPr="002C5623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color w:val="FF0000"/>
          <w:sz w:val="24"/>
          <w:szCs w:val="24"/>
          <w:rPrChange w:id="5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</w:pPr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5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salahnya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saat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hujan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6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sering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membuatnya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salah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adalah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pemilihan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7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makanan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kita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tidak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tahu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7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diri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8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. Yang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8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penting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1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enak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2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,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3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kalori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4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5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belakangan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6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?</w:t>
      </w:r>
    </w:p>
    <w:p w14:paraId="06EF369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97" w:author="ASUS" w:date="2021-04-29T12:28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98" w:author="ASUS" w:date="2021-04-29T12:28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 xml:space="preserve">(s) </w:t>
        </w:r>
      </w:ins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99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aja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0" w:author="ASUS" w:date="2021-04-29T12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220E7E9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1" w:author="ASUS" w:date="2021-04-29T12:29:00Z">
        <w:r w:rsidR="002C5623" w:rsidRPr="002C5623">
          <w:rPr>
            <w:rFonts w:ascii="Times New Roman" w:eastAsia="Times New Roman" w:hAnsi="Times New Roman" w:cs="Times New Roman"/>
            <w:color w:val="FF0000"/>
            <w:sz w:val="24"/>
            <w:szCs w:val="24"/>
            <w:rPrChange w:id="102" w:author="ASUS" w:date="2021-04-29T12:29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(mem)</w:t>
        </w:r>
      </w:ins>
      <w:proofErr w:type="spellStart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3" w:author="ASUS" w:date="2021-04-29T12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buka</w:t>
      </w:r>
      <w:proofErr w:type="spellEnd"/>
      <w:r w:rsidRPr="002C5623">
        <w:rPr>
          <w:rFonts w:ascii="Times New Roman" w:eastAsia="Times New Roman" w:hAnsi="Times New Roman" w:cs="Times New Roman"/>
          <w:color w:val="FF0000"/>
          <w:sz w:val="24"/>
          <w:szCs w:val="24"/>
          <w:rPrChange w:id="104" w:author="ASUS" w:date="2021-04-29T12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C5623">
        <w:rPr>
          <w:rFonts w:ascii="Times New Roman" w:eastAsia="Times New Roman" w:hAnsi="Times New Roman" w:cs="Times New Roman"/>
          <w:i/>
          <w:color w:val="FF0000"/>
          <w:sz w:val="24"/>
          <w:szCs w:val="24"/>
          <w:rPrChange w:id="105" w:author="ASUS" w:date="2021-04-29T12:2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11B86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3801E5E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</w:t>
      </w:r>
      <w:bookmarkStart w:id="106" w:name="_GoBack"/>
      <w:bookmarkEnd w:id="106"/>
      <w:r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BDEDAD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F7E3BD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8CAFA8D" w14:textId="77777777" w:rsidR="00927764" w:rsidRPr="00C50A1E" w:rsidRDefault="00927764" w:rsidP="00927764"/>
    <w:p w14:paraId="7DFAE3D6" w14:textId="77777777" w:rsidR="00927764" w:rsidRPr="005A045A" w:rsidRDefault="00927764" w:rsidP="00927764">
      <w:pPr>
        <w:rPr>
          <w:i/>
        </w:rPr>
      </w:pPr>
    </w:p>
    <w:p w14:paraId="1D03892C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2BB21D59" w14:textId="77777777"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SUS" w:date="2021-04-29T12:14:00Z" w:initials="A">
    <w:p w14:paraId="0FEB8738" w14:textId="77777777" w:rsidR="006A5DA3" w:rsidRDefault="006A5DA3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Judul</w:t>
      </w:r>
      <w:proofErr w:type="spellEnd"/>
      <w:r>
        <w:t xml:space="preserve">  </w:t>
      </w:r>
      <w:proofErr w:type="spellStart"/>
      <w:r>
        <w:t>kurang</w:t>
      </w:r>
      <w:proofErr w:type="spellEnd"/>
      <w:proofErr w:type="gramEnd"/>
      <w:r>
        <w:t xml:space="preserve"> </w:t>
      </w:r>
      <w:proofErr w:type="spellStart"/>
      <w:r>
        <w:t>menariK</w:t>
      </w:r>
      <w:proofErr w:type="spellEnd"/>
      <w:r>
        <w:t>, “</w:t>
      </w:r>
      <w:proofErr w:type="spellStart"/>
      <w:r>
        <w:t>Hujan</w:t>
      </w:r>
      <w:proofErr w:type="spellEnd"/>
      <w:r>
        <w:t xml:space="preserve"> </w:t>
      </w:r>
      <w:proofErr w:type="spellStart"/>
      <w:r>
        <w:t>Tutun</w:t>
      </w:r>
      <w:proofErr w:type="spellEnd"/>
      <w:r>
        <w:t xml:space="preserve">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Turun</w:t>
      </w:r>
      <w:proofErr w:type="spellEnd"/>
      <w:r>
        <w:t>.</w:t>
      </w:r>
    </w:p>
  </w:comment>
  <w:comment w:id="9" w:author="ASUS" w:date="2021-04-29T12:17:00Z" w:initials="A">
    <w:p w14:paraId="59AF1EC6" w14:textId="77777777" w:rsidR="006A5DA3" w:rsidRDefault="006A5DA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Tidak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memenuhi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asas</w:t>
      </w:r>
      <w:proofErr w:type="spellEnd"/>
      <w:r>
        <w:rPr>
          <w:rStyle w:val="CommentReference"/>
        </w:rPr>
        <w:t xml:space="preserve"> </w:t>
      </w:r>
      <w:proofErr w:type="spellStart"/>
      <w:r>
        <w:rPr>
          <w:rStyle w:val="CommentReference"/>
        </w:rPr>
        <w:t>kelengkapan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EB8738" w15:done="0"/>
  <w15:commentEx w15:paraId="59AF1EC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FE1A18" w14:textId="77777777" w:rsidR="00CD3FF4" w:rsidRDefault="00CD3FF4">
      <w:r>
        <w:separator/>
      </w:r>
    </w:p>
  </w:endnote>
  <w:endnote w:type="continuationSeparator" w:id="0">
    <w:p w14:paraId="77101DE8" w14:textId="77777777" w:rsidR="00CD3FF4" w:rsidRDefault="00CD3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64029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3CC3F455" w14:textId="77777777" w:rsidR="00941E77" w:rsidRDefault="00CD3FF4">
    <w:pPr>
      <w:pStyle w:val="Footer"/>
    </w:pPr>
  </w:p>
  <w:p w14:paraId="4481316D" w14:textId="77777777" w:rsidR="00941E77" w:rsidRDefault="00CD3F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0EC97" w14:textId="77777777" w:rsidR="00CD3FF4" w:rsidRDefault="00CD3FF4">
      <w:r>
        <w:separator/>
      </w:r>
    </w:p>
  </w:footnote>
  <w:footnote w:type="continuationSeparator" w:id="0">
    <w:p w14:paraId="0120C85E" w14:textId="77777777" w:rsidR="00CD3FF4" w:rsidRDefault="00CD3F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12251A"/>
    <w:rsid w:val="00182625"/>
    <w:rsid w:val="002C5623"/>
    <w:rsid w:val="0042167F"/>
    <w:rsid w:val="006A5DA3"/>
    <w:rsid w:val="00924DF5"/>
    <w:rsid w:val="00927764"/>
    <w:rsid w:val="00BB4221"/>
    <w:rsid w:val="00CD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A336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A5D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5D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5D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5D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5D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D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DA3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C5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2021-04-29T04:43:00Z</dcterms:created>
  <dcterms:modified xsi:type="dcterms:W3CDTF">2021-04-29T05:30:00Z</dcterms:modified>
</cp:coreProperties>
</file>