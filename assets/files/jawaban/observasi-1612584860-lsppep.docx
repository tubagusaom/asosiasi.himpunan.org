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59F75"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20031576"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315B0E0F" w14:textId="77777777" w:rsidR="00125355" w:rsidRPr="001D038C" w:rsidRDefault="00125355" w:rsidP="00125355">
      <w:pPr>
        <w:spacing w:after="0"/>
        <w:jc w:val="center"/>
        <w:rPr>
          <w:rFonts w:ascii="Minion Pro" w:hAnsi="Minion Pro"/>
          <w:b/>
          <w:sz w:val="36"/>
          <w:szCs w:val="36"/>
        </w:rPr>
      </w:pPr>
    </w:p>
    <w:p w14:paraId="0D372627"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2429C4D3" w14:textId="77777777" w:rsidTr="00821BA2">
        <w:tc>
          <w:tcPr>
            <w:tcW w:w="9350" w:type="dxa"/>
          </w:tcPr>
          <w:p w14:paraId="17BF4B56" w14:textId="77777777" w:rsidR="00125355" w:rsidRDefault="00125355" w:rsidP="00821BA2">
            <w:pPr>
              <w:pStyle w:val="Heading3"/>
              <w:rPr>
                <w:rFonts w:ascii="Times New Roman" w:hAnsi="Times New Roman"/>
                <w:sz w:val="48"/>
              </w:rPr>
            </w:pPr>
            <w:commentRangeStart w:id="0"/>
            <w:r>
              <w:lastRenderedPageBreak/>
              <w:t xml:space="preserve">Pembelajaran di Era "Revolusi Industri 4.0" bagi Anak Usia Dini </w:t>
            </w:r>
          </w:p>
          <w:p w14:paraId="20B9D951"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commentRangeEnd w:id="0"/>
            <w:r w:rsidR="005A45A4">
              <w:rPr>
                <w:rStyle w:val="CommentReference"/>
              </w:rPr>
              <w:commentReference w:id="0"/>
            </w:r>
          </w:p>
          <w:p w14:paraId="14D2BF50" w14:textId="0C98781F"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zaman ini kita berada pada zona industri yang sangat extr</w:t>
            </w:r>
            <w:del w:id="1" w:author="Erika Rosdiana" w:date="2021-02-06T09:49:00Z">
              <w:r w:rsidRPr="00EC6F38" w:rsidDel="005A45A4">
                <w:rPr>
                  <w:rFonts w:ascii="Times New Roman" w:eastAsia="Times New Roman" w:hAnsi="Times New Roman" w:cs="Times New Roman"/>
                  <w:szCs w:val="24"/>
                </w:rPr>
                <w:delText>e</w:delText>
              </w:r>
            </w:del>
            <w:r w:rsidRPr="00EC6F38">
              <w:rPr>
                <w:rFonts w:ascii="Times New Roman" w:eastAsia="Times New Roman" w:hAnsi="Times New Roman" w:cs="Times New Roman"/>
                <w:szCs w:val="24"/>
              </w:rPr>
              <w:t>am. Industri yang tiap menit bahkan detik dia akan berubah semakin maju, yang sering kita sebut dengan revolusi industry 4.0. Istilah yang masih jarang kita dengar bahkan banyak yang masih awam.</w:t>
            </w:r>
          </w:p>
          <w:p w14:paraId="74020D17"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 siapkan untuk memasuki dunia kerja namun bukan lagi pe</w:t>
            </w:r>
            <w:del w:id="2" w:author="Erika Rosdiana" w:date="2021-02-06T09:52:00Z">
              <w:r w:rsidRPr="00EC6F38" w:rsidDel="005A45A4">
                <w:rPr>
                  <w:rFonts w:ascii="Times New Roman" w:eastAsia="Times New Roman" w:hAnsi="Times New Roman" w:cs="Times New Roman"/>
                  <w:szCs w:val="24"/>
                </w:rPr>
                <w:delText>r</w:delText>
              </w:r>
            </w:del>
            <w:r w:rsidRPr="00EC6F38">
              <w:rPr>
                <w:rFonts w:ascii="Times New Roman" w:eastAsia="Times New Roman" w:hAnsi="Times New Roman" w:cs="Times New Roman"/>
                <w:szCs w:val="24"/>
              </w:rPr>
              <w:t>kerja, tetapi kita di siapkan untuk membuat lapangan kerja baru yang belum tercipta, dengan menggunakan kemampuan teknologi dan ide kreatif kita.</w:t>
            </w:r>
          </w:p>
          <w:p w14:paraId="0DBD31EE" w14:textId="5044E5F2"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w:t>
            </w:r>
            <w:del w:id="3" w:author="Erika Rosdiana" w:date="2021-02-06T09:52:00Z">
              <w:r w:rsidRPr="00EC6F38" w:rsidDel="005A45A4">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buat untuk mewujudkan pendidikan yang cerdas dan kreatif. Tujuan dari terciptanya pendidikan 4.0 ini adalah peningkatan dan pemerataan pendidikan, dengan cara mem</w:t>
            </w:r>
            <w:ins w:id="4" w:author="Erika Rosdiana" w:date="2021-02-06T09:52:00Z">
              <w:r w:rsidR="005A45A4">
                <w:rPr>
                  <w:rFonts w:ascii="Times New Roman" w:eastAsia="Times New Roman" w:hAnsi="Times New Roman" w:cs="Times New Roman"/>
                  <w:szCs w:val="24"/>
                </w:rPr>
                <w:t>p</w:t>
              </w:r>
            </w:ins>
            <w:r w:rsidRPr="00EC6F38">
              <w:rPr>
                <w:rFonts w:ascii="Times New Roman" w:eastAsia="Times New Roman" w:hAnsi="Times New Roman" w:cs="Times New Roman"/>
                <w:szCs w:val="24"/>
              </w:rPr>
              <w:t>erluas akses dan memanfaatkan teknologi.</w:t>
            </w:r>
          </w:p>
          <w:p w14:paraId="2E3133A1"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p>
          <w:p w14:paraId="30967BDC"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181A6EA2"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4912E9CF" w14:textId="20A62C9E"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w:t>
            </w:r>
            <w:ins w:id="5" w:author="Erika Rosdiana" w:date="2021-02-06T09:50:00Z">
              <w:r w:rsidR="005A45A4">
                <w:rPr>
                  <w:rFonts w:ascii="Times New Roman" w:eastAsia="Times New Roman" w:hAnsi="Times New Roman" w:cs="Times New Roman"/>
                  <w:szCs w:val="24"/>
                </w:rPr>
                <w:t>p</w:t>
              </w:r>
            </w:ins>
            <w:del w:id="6" w:author="Erika Rosdiana" w:date="2021-02-06T09:50:00Z">
              <w:r w:rsidRPr="00EC6F38" w:rsidDel="005A45A4">
                <w:rPr>
                  <w:rFonts w:ascii="Times New Roman" w:eastAsia="Times New Roman" w:hAnsi="Times New Roman" w:cs="Times New Roman"/>
                  <w:szCs w:val="24"/>
                </w:rPr>
                <w:delText>b</w:delText>
              </w:r>
            </w:del>
            <w:r w:rsidRPr="00EC6F38">
              <w:rPr>
                <w:rFonts w:ascii="Times New Roman" w:eastAsia="Times New Roman" w:hAnsi="Times New Roman" w:cs="Times New Roman"/>
                <w:szCs w:val="24"/>
              </w:rPr>
              <w:t xml:space="preserve"> ini guru di tutut untuk merancang pembelajaran sesuai dengan minat dan bakat/kebutuhan siswa.</w:t>
            </w:r>
          </w:p>
          <w:p w14:paraId="75A08370"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29DF465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7" w:author="Erika Rosdiana" w:date="2021-02-06T09:51:00Z">
              <w:r w:rsidRPr="00EC6F38" w:rsidDel="005A45A4">
                <w:rPr>
                  <w:rFonts w:ascii="Times New Roman" w:eastAsia="Times New Roman" w:hAnsi="Times New Roman" w:cs="Times New Roman"/>
                  <w:szCs w:val="24"/>
                </w:rPr>
                <w:delText>Yaitu</w:delText>
              </w:r>
            </w:del>
            <w:r w:rsidRPr="00EC6F38">
              <w:rPr>
                <w:rFonts w:ascii="Times New Roman" w:eastAsia="Times New Roman" w:hAnsi="Times New Roman" w:cs="Times New Roman"/>
                <w:szCs w:val="24"/>
              </w:rPr>
              <w:t xml:space="preserve"> guru di sini di tuntut untuk membantu siwa dalam mencari kemampuan dan bakat siswa.</w:t>
            </w:r>
          </w:p>
          <w:p w14:paraId="759A4BBF"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3B58DDEA" w14:textId="7E3666F4"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w:t>
            </w:r>
            <w:del w:id="8" w:author="Erika Rosdiana" w:date="2021-02-06T09:53:00Z">
              <w:r w:rsidRPr="00EC6F38" w:rsidDel="005A45A4">
                <w:rPr>
                  <w:rFonts w:ascii="Times New Roman" w:eastAsia="Times New Roman" w:hAnsi="Times New Roman" w:cs="Times New Roman"/>
                  <w:szCs w:val="24"/>
                </w:rPr>
                <w:delText>i</w:delText>
              </w:r>
            </w:del>
            <w:ins w:id="9" w:author="Erika Rosdiana" w:date="2021-02-06T09:53:00Z">
              <w:r w:rsidR="005A45A4">
                <w:rPr>
                  <w:rFonts w:ascii="Times New Roman" w:eastAsia="Times New Roman" w:hAnsi="Times New Roman" w:cs="Times New Roman"/>
                  <w:szCs w:val="24"/>
                </w:rPr>
                <w:t>u</w:t>
              </w:r>
            </w:ins>
            <w:r w:rsidRPr="00EC6F38">
              <w:rPr>
                <w:rFonts w:ascii="Times New Roman" w:eastAsia="Times New Roman" w:hAnsi="Times New Roman" w:cs="Times New Roman"/>
                <w:szCs w:val="24"/>
              </w:rPr>
              <w:t xml:space="preserve"> dilatih untuk mengembangkan kurikulum dan memberikan kebebasan untuk menentukan cara belajar mengajar siswa.</w:t>
            </w:r>
          </w:p>
          <w:p w14:paraId="5B4639D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3025D32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36228E82"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66C1D70F"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35643F61"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61E0396A"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720774CA"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23186F0F"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7B6947B8"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14:paraId="10F163A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14:paraId="17895A7C"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0B6105D7"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14:paraId="7170A392"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rika Rosdiana" w:date="2021-02-06T09:48:00Z" w:initials="ER">
    <w:p w14:paraId="04BEAAB2" w14:textId="7C3D1D03" w:rsidR="005A45A4" w:rsidRDefault="005A45A4">
      <w:pPr>
        <w:pStyle w:val="CommentText"/>
      </w:pPr>
      <w:r>
        <w:rPr>
          <w:rStyle w:val="CommentReference"/>
        </w:rPr>
        <w:annotationRef/>
      </w:r>
      <w:r>
        <w:t>Judul sebaiknya ditengah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BEAA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8E472" w16cex:dateUtc="2021-02-06T0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BEAAB2" w16cid:durableId="23C8E4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ka Rosdiana">
    <w15:presenceInfo w15:providerId="Windows Live" w15:userId="d3ebca07472c9c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16A1F"/>
    <w:rsid w:val="00240407"/>
    <w:rsid w:val="0042167F"/>
    <w:rsid w:val="005A45A4"/>
    <w:rsid w:val="0092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BC8E3"/>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5A45A4"/>
    <w:rPr>
      <w:sz w:val="16"/>
      <w:szCs w:val="16"/>
    </w:rPr>
  </w:style>
  <w:style w:type="paragraph" w:styleId="CommentText">
    <w:name w:val="annotation text"/>
    <w:basedOn w:val="Normal"/>
    <w:link w:val="CommentTextChar"/>
    <w:uiPriority w:val="99"/>
    <w:semiHidden/>
    <w:unhideWhenUsed/>
    <w:rsid w:val="005A45A4"/>
    <w:pPr>
      <w:spacing w:line="240" w:lineRule="auto"/>
    </w:pPr>
    <w:rPr>
      <w:sz w:val="20"/>
      <w:szCs w:val="20"/>
    </w:rPr>
  </w:style>
  <w:style w:type="character" w:customStyle="1" w:styleId="CommentTextChar">
    <w:name w:val="Comment Text Char"/>
    <w:basedOn w:val="DefaultParagraphFont"/>
    <w:link w:val="CommentText"/>
    <w:uiPriority w:val="99"/>
    <w:semiHidden/>
    <w:rsid w:val="005A45A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A45A4"/>
    <w:rPr>
      <w:b/>
      <w:bCs/>
    </w:rPr>
  </w:style>
  <w:style w:type="character" w:customStyle="1" w:styleId="CommentSubjectChar">
    <w:name w:val="Comment Subject Char"/>
    <w:basedOn w:val="CommentTextChar"/>
    <w:link w:val="CommentSubject"/>
    <w:uiPriority w:val="99"/>
    <w:semiHidden/>
    <w:rsid w:val="005A45A4"/>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R</dc:creator>
  <cp:keywords/>
  <dc:description/>
  <cp:lastModifiedBy>Erika Rosdiana</cp:lastModifiedBy>
  <cp:revision>3</cp:revision>
  <dcterms:created xsi:type="dcterms:W3CDTF">2021-02-06T02:47:00Z</dcterms:created>
  <dcterms:modified xsi:type="dcterms:W3CDTF">2021-02-06T02:53:00Z</dcterms:modified>
</cp:coreProperties>
</file>