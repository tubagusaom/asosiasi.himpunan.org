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E99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09156F" w14:textId="0039BFBB" w:rsidR="00BE098E" w:rsidRDefault="00B925A8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HASIL</w:t>
      </w:r>
      <w:r w:rsidR="00BE098E" w:rsidRPr="0094076B">
        <w:rPr>
          <w:rFonts w:ascii="Bookman Old Style" w:hAnsi="Bookman Old Style"/>
          <w:b/>
          <w:sz w:val="28"/>
          <w:szCs w:val="28"/>
        </w:rPr>
        <w:t xml:space="preserve"> PENYUNTINGAN NASKAH</w:t>
      </w:r>
    </w:p>
    <w:p w14:paraId="28701DD0" w14:textId="77777777" w:rsidR="00494B12" w:rsidRPr="003C6054" w:rsidRDefault="00494B12" w:rsidP="00494B12">
      <w:pPr>
        <w:pStyle w:val="ListParagraph"/>
        <w:ind w:left="0"/>
        <w:jc w:val="center"/>
        <w:rPr>
          <w:b/>
        </w:rPr>
      </w:pPr>
      <w:r w:rsidRPr="003C6054">
        <w:rPr>
          <w:b/>
        </w:rPr>
        <w:t>GLOSARIUM</w:t>
      </w:r>
    </w:p>
    <w:p w14:paraId="6A842E9C" w14:textId="3FFCD7CF" w:rsidR="00BE098E" w:rsidRDefault="00BE098E" w:rsidP="00BE098E">
      <w:pPr>
        <w:pStyle w:val="ListParagraph"/>
        <w:ind w:left="360"/>
        <w:rPr>
          <w:ins w:id="0" w:author="Lenovo" w:date="2021-08-21T13:00:00Z"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283"/>
        <w:gridCol w:w="6187"/>
      </w:tblGrid>
      <w:tr w:rsidR="00B925A8" w14:paraId="3AFC3D67" w14:textId="77777777" w:rsidTr="00494B12">
        <w:tc>
          <w:tcPr>
            <w:tcW w:w="2187" w:type="dxa"/>
          </w:tcPr>
          <w:p w14:paraId="6F50E4A1" w14:textId="35454EEA" w:rsidR="00B925A8" w:rsidRDefault="00B925A8" w:rsidP="00BE098E">
            <w:pPr>
              <w:pStyle w:val="ListParagraph"/>
              <w:ind w:left="0"/>
            </w:pPr>
            <w:r>
              <w:t>filosofis</w:t>
            </w:r>
          </w:p>
        </w:tc>
        <w:tc>
          <w:tcPr>
            <w:tcW w:w="283" w:type="dxa"/>
          </w:tcPr>
          <w:p w14:paraId="0D5FEC01" w14:textId="70348602" w:rsidR="00B925A8" w:rsidRDefault="00494B12" w:rsidP="00BE098E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6187" w:type="dxa"/>
          </w:tcPr>
          <w:p w14:paraId="33ED8B0D" w14:textId="41E166C6" w:rsidR="00B925A8" w:rsidRDefault="00B925A8" w:rsidP="00BE098E">
            <w:pPr>
              <w:pStyle w:val="ListParagraph"/>
              <w:ind w:left="0"/>
            </w:pPr>
            <w:r>
              <w:t>berdasarkan filsafat.</w:t>
            </w:r>
          </w:p>
        </w:tc>
      </w:tr>
      <w:tr w:rsidR="00494B12" w14:paraId="796125C0" w14:textId="77777777" w:rsidTr="00494B12">
        <w:tc>
          <w:tcPr>
            <w:tcW w:w="2187" w:type="dxa"/>
          </w:tcPr>
          <w:p w14:paraId="1FF5EE86" w14:textId="2E502700" w:rsidR="00494B12" w:rsidRDefault="00494B12" w:rsidP="00494B12">
            <w:pPr>
              <w:pStyle w:val="ListParagraph"/>
              <w:ind w:left="0"/>
            </w:pPr>
            <w:r>
              <w:t>implementasi</w:t>
            </w:r>
          </w:p>
        </w:tc>
        <w:tc>
          <w:tcPr>
            <w:tcW w:w="283" w:type="dxa"/>
          </w:tcPr>
          <w:p w14:paraId="38CC4400" w14:textId="7B0D46DB" w:rsidR="00494B12" w:rsidRDefault="00494B12" w:rsidP="00494B12">
            <w:pPr>
              <w:pStyle w:val="ListParagraph"/>
              <w:ind w:left="0"/>
            </w:pPr>
            <w:r w:rsidRPr="00152174">
              <w:t>:</w:t>
            </w:r>
          </w:p>
        </w:tc>
        <w:tc>
          <w:tcPr>
            <w:tcW w:w="6187" w:type="dxa"/>
          </w:tcPr>
          <w:p w14:paraId="0F598C1E" w14:textId="53CF5EFE" w:rsidR="00494B12" w:rsidRDefault="00494B12" w:rsidP="00494B12">
            <w:pPr>
              <w:pStyle w:val="ListParagraph"/>
              <w:ind w:left="0"/>
            </w:pPr>
            <w:r>
              <w:t>pelaksanaan, penerapan.</w:t>
            </w:r>
          </w:p>
        </w:tc>
      </w:tr>
      <w:tr w:rsidR="009E1941" w14:paraId="572653D7" w14:textId="77777777" w:rsidTr="00494B12">
        <w:tc>
          <w:tcPr>
            <w:tcW w:w="2187" w:type="dxa"/>
          </w:tcPr>
          <w:p w14:paraId="5C21251D" w14:textId="07E19C29" w:rsidR="009E1941" w:rsidRDefault="009E1941" w:rsidP="009E1941">
            <w:pPr>
              <w:pStyle w:val="ListParagraph"/>
              <w:ind w:left="0"/>
            </w:pPr>
            <w:r>
              <w:t>inklusif</w:t>
            </w:r>
          </w:p>
        </w:tc>
        <w:tc>
          <w:tcPr>
            <w:tcW w:w="283" w:type="dxa"/>
          </w:tcPr>
          <w:p w14:paraId="7E99A039" w14:textId="75308544" w:rsidR="009E1941" w:rsidRDefault="009E1941" w:rsidP="009E1941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6187" w:type="dxa"/>
          </w:tcPr>
          <w:p w14:paraId="617580A1" w14:textId="77777777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 xml:space="preserve">penempatan siswa berkebutuhan khusus di dalam kelas </w:t>
            </w:r>
          </w:p>
          <w:p w14:paraId="66A4B0FA" w14:textId="73D4954C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reguler.</w:t>
            </w:r>
          </w:p>
        </w:tc>
      </w:tr>
      <w:tr w:rsidR="009E1941" w14:paraId="484761C7" w14:textId="77777777" w:rsidTr="00494B12">
        <w:tc>
          <w:tcPr>
            <w:tcW w:w="2187" w:type="dxa"/>
          </w:tcPr>
          <w:p w14:paraId="037FE092" w14:textId="72659B91" w:rsidR="009E1941" w:rsidRDefault="009E1941" w:rsidP="009E1941">
            <w:pPr>
              <w:pStyle w:val="ListParagraph"/>
              <w:ind w:left="0"/>
            </w:pPr>
            <w:r>
              <w:t>integral</w:t>
            </w:r>
          </w:p>
        </w:tc>
        <w:tc>
          <w:tcPr>
            <w:tcW w:w="283" w:type="dxa"/>
          </w:tcPr>
          <w:p w14:paraId="5BD6ECCC" w14:textId="3F0E00AA" w:rsidR="009E1941" w:rsidRPr="00152174" w:rsidRDefault="009E1941" w:rsidP="009E1941">
            <w:pPr>
              <w:pStyle w:val="ListParagraph"/>
              <w:ind w:left="0"/>
            </w:pPr>
            <w:r w:rsidRPr="00152174">
              <w:t>:</w:t>
            </w:r>
          </w:p>
        </w:tc>
        <w:tc>
          <w:tcPr>
            <w:tcW w:w="6187" w:type="dxa"/>
          </w:tcPr>
          <w:p w14:paraId="5F472AF2" w14:textId="173C3E52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meliputi seluruh bagian yang perlu untuk menjadikan lengkap; utuh; bulat; sempurna.</w:t>
            </w:r>
          </w:p>
        </w:tc>
      </w:tr>
      <w:tr w:rsidR="009E1941" w14:paraId="4F98BB34" w14:textId="77777777" w:rsidTr="00494B12">
        <w:tc>
          <w:tcPr>
            <w:tcW w:w="2187" w:type="dxa"/>
          </w:tcPr>
          <w:p w14:paraId="060EFF67" w14:textId="5CEDB2ED" w:rsidR="009E1941" w:rsidRDefault="009E1941" w:rsidP="009E1941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283" w:type="dxa"/>
          </w:tcPr>
          <w:p w14:paraId="0868C00E" w14:textId="68E110C3" w:rsidR="009E1941" w:rsidRDefault="009E1941" w:rsidP="009E1941">
            <w:pPr>
              <w:pStyle w:val="ListParagraph"/>
              <w:ind w:left="0"/>
            </w:pPr>
            <w:r w:rsidRPr="00152174">
              <w:t>:</w:t>
            </w:r>
          </w:p>
        </w:tc>
        <w:tc>
          <w:tcPr>
            <w:tcW w:w="6187" w:type="dxa"/>
          </w:tcPr>
          <w:p w14:paraId="359C7DF4" w14:textId="224BACA6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berhubungan dengan konsep.</w:t>
            </w:r>
          </w:p>
        </w:tc>
      </w:tr>
      <w:tr w:rsidR="009E1941" w14:paraId="741B4E8A" w14:textId="77777777" w:rsidTr="00494B12">
        <w:tc>
          <w:tcPr>
            <w:tcW w:w="2187" w:type="dxa"/>
          </w:tcPr>
          <w:p w14:paraId="495EDD3A" w14:textId="305797BF" w:rsidR="009E1941" w:rsidRDefault="009E1941" w:rsidP="009E1941">
            <w:pPr>
              <w:pStyle w:val="ListParagraph"/>
              <w:ind w:left="0"/>
            </w:pPr>
            <w:r>
              <w:t>kriteria</w:t>
            </w:r>
          </w:p>
        </w:tc>
        <w:tc>
          <w:tcPr>
            <w:tcW w:w="283" w:type="dxa"/>
          </w:tcPr>
          <w:p w14:paraId="5759DFBF" w14:textId="1D4CF198" w:rsidR="009E1941" w:rsidRDefault="009E1941" w:rsidP="009E1941">
            <w:pPr>
              <w:pStyle w:val="ListParagraph"/>
              <w:ind w:left="0"/>
            </w:pPr>
            <w:r w:rsidRPr="00152174">
              <w:t>:</w:t>
            </w:r>
          </w:p>
        </w:tc>
        <w:tc>
          <w:tcPr>
            <w:tcW w:w="6187" w:type="dxa"/>
          </w:tcPr>
          <w:p w14:paraId="2DE98EE2" w14:textId="472E7656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ukuran yang menjadi dasar penilaian atau penetapan sesuatu.</w:t>
            </w:r>
          </w:p>
        </w:tc>
      </w:tr>
      <w:tr w:rsidR="009E1941" w14:paraId="5E3D412D" w14:textId="77777777" w:rsidTr="00494B12">
        <w:tc>
          <w:tcPr>
            <w:tcW w:w="2187" w:type="dxa"/>
          </w:tcPr>
          <w:p w14:paraId="31ECF9FB" w14:textId="7A0D6D2C" w:rsidR="009E1941" w:rsidRDefault="009E1941" w:rsidP="009E1941">
            <w:pPr>
              <w:pStyle w:val="ListParagraph"/>
              <w:ind w:left="0"/>
            </w:pPr>
            <w:r>
              <w:t>kurikulum</w:t>
            </w:r>
          </w:p>
        </w:tc>
        <w:tc>
          <w:tcPr>
            <w:tcW w:w="283" w:type="dxa"/>
          </w:tcPr>
          <w:p w14:paraId="6B3EEF18" w14:textId="2BDD0526" w:rsidR="009E1941" w:rsidRDefault="009E1941" w:rsidP="009E1941">
            <w:pPr>
              <w:pStyle w:val="ListParagraph"/>
              <w:ind w:left="0"/>
            </w:pPr>
            <w:r w:rsidRPr="00152174">
              <w:t>:</w:t>
            </w:r>
          </w:p>
        </w:tc>
        <w:tc>
          <w:tcPr>
            <w:tcW w:w="6187" w:type="dxa"/>
          </w:tcPr>
          <w:p w14:paraId="68674E8C" w14:textId="68397B9F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perangkat mata pelajaran yang diajarkan pada lembaga pendidikan.</w:t>
            </w:r>
          </w:p>
        </w:tc>
      </w:tr>
      <w:tr w:rsidR="009E1941" w14:paraId="76A16763" w14:textId="77777777" w:rsidTr="00494B12">
        <w:tc>
          <w:tcPr>
            <w:tcW w:w="2187" w:type="dxa"/>
          </w:tcPr>
          <w:p w14:paraId="68D17267" w14:textId="4ABB5DFD" w:rsidR="009E1941" w:rsidRDefault="009E1941" w:rsidP="009E1941">
            <w:pPr>
              <w:pStyle w:val="ListParagraph"/>
              <w:ind w:left="0"/>
            </w:pPr>
            <w:r>
              <w:t>manajemen</w:t>
            </w:r>
          </w:p>
        </w:tc>
        <w:tc>
          <w:tcPr>
            <w:tcW w:w="283" w:type="dxa"/>
          </w:tcPr>
          <w:p w14:paraId="461EC28B" w14:textId="591B4DBB" w:rsidR="009E1941" w:rsidRDefault="009E1941" w:rsidP="009E1941">
            <w:pPr>
              <w:pStyle w:val="ListParagraph"/>
              <w:ind w:left="0"/>
            </w:pPr>
            <w:r w:rsidRPr="00152174">
              <w:t>:</w:t>
            </w:r>
          </w:p>
        </w:tc>
        <w:tc>
          <w:tcPr>
            <w:tcW w:w="6187" w:type="dxa"/>
          </w:tcPr>
          <w:p w14:paraId="251A2245" w14:textId="0365C48A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penggunaan sumber daya secara efektif untuk mencapai sasaran.</w:t>
            </w:r>
          </w:p>
        </w:tc>
      </w:tr>
      <w:tr w:rsidR="009E1941" w14:paraId="6EFE55EA" w14:textId="77777777" w:rsidTr="00494B12">
        <w:tc>
          <w:tcPr>
            <w:tcW w:w="2187" w:type="dxa"/>
          </w:tcPr>
          <w:p w14:paraId="4E404863" w14:textId="6DCD0F3A" w:rsidR="009E1941" w:rsidRDefault="009E1941" w:rsidP="009E1941">
            <w:pPr>
              <w:pStyle w:val="ListParagraph"/>
              <w:ind w:left="0"/>
            </w:pPr>
            <w:r>
              <w:t>metodologi</w:t>
            </w:r>
          </w:p>
        </w:tc>
        <w:tc>
          <w:tcPr>
            <w:tcW w:w="283" w:type="dxa"/>
          </w:tcPr>
          <w:p w14:paraId="1325DFD3" w14:textId="0781F15A" w:rsidR="009E1941" w:rsidRDefault="009E1941" w:rsidP="009E1941">
            <w:pPr>
              <w:pStyle w:val="ListParagraph"/>
              <w:ind w:left="0"/>
            </w:pPr>
            <w:r w:rsidRPr="00152174">
              <w:t>:</w:t>
            </w:r>
          </w:p>
        </w:tc>
        <w:tc>
          <w:tcPr>
            <w:tcW w:w="6187" w:type="dxa"/>
          </w:tcPr>
          <w:p w14:paraId="2F085DAC" w14:textId="763D5C78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ilmu tentang metode.</w:t>
            </w:r>
          </w:p>
        </w:tc>
      </w:tr>
      <w:tr w:rsidR="009E1941" w14:paraId="313C50BB" w14:textId="77777777" w:rsidTr="00494B12">
        <w:tc>
          <w:tcPr>
            <w:tcW w:w="2187" w:type="dxa"/>
          </w:tcPr>
          <w:p w14:paraId="167B955E" w14:textId="23DB1FB3" w:rsidR="009E1941" w:rsidRDefault="009E1941" w:rsidP="009E1941">
            <w:pPr>
              <w:pStyle w:val="ListParagraph"/>
              <w:ind w:left="0"/>
            </w:pPr>
            <w:r>
              <w:t>norma</w:t>
            </w:r>
          </w:p>
        </w:tc>
        <w:tc>
          <w:tcPr>
            <w:tcW w:w="283" w:type="dxa"/>
          </w:tcPr>
          <w:p w14:paraId="1E1DE65B" w14:textId="285BC8FB" w:rsidR="009E1941" w:rsidRPr="00152174" w:rsidRDefault="009E1941" w:rsidP="009E1941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6187" w:type="dxa"/>
          </w:tcPr>
          <w:p w14:paraId="7C1AF52A" w14:textId="21493AC7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aturan atau ketentuan yang mengikat warga kelompok dalam masyarakat, dipakai sebagai panduan, tatanan, dan pengendali tingkah laku yang sesuai dan berterima.</w:t>
            </w:r>
          </w:p>
        </w:tc>
      </w:tr>
      <w:tr w:rsidR="009E1941" w14:paraId="449DC2AB" w14:textId="77777777" w:rsidTr="00494B12">
        <w:tc>
          <w:tcPr>
            <w:tcW w:w="2187" w:type="dxa"/>
          </w:tcPr>
          <w:p w14:paraId="4747ADA9" w14:textId="25A2375E" w:rsidR="009E1941" w:rsidRDefault="009E1941" w:rsidP="009E1941">
            <w:pPr>
              <w:pStyle w:val="ListParagraph"/>
              <w:ind w:left="0"/>
            </w:pPr>
            <w:r>
              <w:t>optimal</w:t>
            </w:r>
          </w:p>
        </w:tc>
        <w:tc>
          <w:tcPr>
            <w:tcW w:w="283" w:type="dxa"/>
          </w:tcPr>
          <w:p w14:paraId="23DDFD8B" w14:textId="7BC39A78" w:rsidR="009E1941" w:rsidRDefault="009E1941" w:rsidP="009E1941">
            <w:pPr>
              <w:pStyle w:val="ListParagraph"/>
              <w:ind w:left="0"/>
            </w:pPr>
            <w:r w:rsidRPr="00152174">
              <w:t>:</w:t>
            </w:r>
          </w:p>
        </w:tc>
        <w:tc>
          <w:tcPr>
            <w:tcW w:w="6187" w:type="dxa"/>
          </w:tcPr>
          <w:p w14:paraId="16548C79" w14:textId="5B32D721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tertinggi; paling menguntungkan.</w:t>
            </w:r>
          </w:p>
        </w:tc>
      </w:tr>
      <w:tr w:rsidR="009E1941" w14:paraId="6E6C4150" w14:textId="77777777" w:rsidTr="00494B12">
        <w:tc>
          <w:tcPr>
            <w:tcW w:w="2187" w:type="dxa"/>
          </w:tcPr>
          <w:p w14:paraId="1B6B10B0" w14:textId="27EE46C5" w:rsidR="009E1941" w:rsidRDefault="009E1941" w:rsidP="009E1941">
            <w:pPr>
              <w:pStyle w:val="ListParagraph"/>
              <w:ind w:left="0"/>
            </w:pPr>
            <w:r>
              <w:t>orientasi</w:t>
            </w:r>
          </w:p>
        </w:tc>
        <w:tc>
          <w:tcPr>
            <w:tcW w:w="283" w:type="dxa"/>
          </w:tcPr>
          <w:p w14:paraId="756BE61C" w14:textId="129C68C0" w:rsidR="009E1941" w:rsidRPr="00152174" w:rsidRDefault="009E1941" w:rsidP="009E1941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6187" w:type="dxa"/>
          </w:tcPr>
          <w:p w14:paraId="4767A686" w14:textId="59574807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pandangan yang mendasari pikiran, perhatian, atau kecen</w:t>
            </w:r>
            <w:r>
              <w:t>de</w:t>
            </w:r>
            <w:r>
              <w:t>rungan.</w:t>
            </w:r>
          </w:p>
        </w:tc>
      </w:tr>
      <w:tr w:rsidR="009E1941" w14:paraId="394F3720" w14:textId="77777777" w:rsidTr="00494B12">
        <w:tc>
          <w:tcPr>
            <w:tcW w:w="2187" w:type="dxa"/>
          </w:tcPr>
          <w:p w14:paraId="77F1F3E4" w14:textId="5CED2B91" w:rsidR="009E1941" w:rsidRDefault="009E1941" w:rsidP="009E1941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283" w:type="dxa"/>
          </w:tcPr>
          <w:p w14:paraId="1826642C" w14:textId="1A09E9FA" w:rsidR="009E1941" w:rsidRDefault="009E1941" w:rsidP="009E1941">
            <w:pPr>
              <w:pStyle w:val="ListParagraph"/>
              <w:ind w:left="0"/>
            </w:pPr>
            <w:r w:rsidRPr="00152174">
              <w:t>:</w:t>
            </w:r>
          </w:p>
        </w:tc>
        <w:tc>
          <w:tcPr>
            <w:tcW w:w="6187" w:type="dxa"/>
          </w:tcPr>
          <w:p w14:paraId="13DDA6A8" w14:textId="50115B19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rancangan mengenai asas serta usaha (dalam ketatanegaraan, perekonomian, dsb) yang akan dijalankan.</w:t>
            </w:r>
          </w:p>
        </w:tc>
      </w:tr>
      <w:tr w:rsidR="009E1941" w14:paraId="594673EB" w14:textId="77777777" w:rsidTr="00494B12">
        <w:tc>
          <w:tcPr>
            <w:tcW w:w="2187" w:type="dxa"/>
          </w:tcPr>
          <w:p w14:paraId="78642B6C" w14:textId="6D769683" w:rsidR="009E1941" w:rsidRDefault="009E1941" w:rsidP="009E1941">
            <w:pPr>
              <w:pStyle w:val="ListParagraph"/>
              <w:ind w:left="0"/>
            </w:pPr>
            <w:r>
              <w:t>prosedur</w:t>
            </w:r>
          </w:p>
        </w:tc>
        <w:tc>
          <w:tcPr>
            <w:tcW w:w="283" w:type="dxa"/>
          </w:tcPr>
          <w:p w14:paraId="35E2B7A9" w14:textId="5813AAE2" w:rsidR="009E1941" w:rsidRPr="00152174" w:rsidRDefault="009E1941" w:rsidP="009E1941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6187" w:type="dxa"/>
          </w:tcPr>
          <w:p w14:paraId="55AC97C0" w14:textId="2274C872" w:rsidR="009E1941" w:rsidRDefault="009E1941" w:rsidP="009E1941">
            <w:pPr>
              <w:tabs>
                <w:tab w:val="left" w:pos="2064"/>
                <w:tab w:val="left" w:pos="2513"/>
              </w:tabs>
              <w:jc w:val="left"/>
            </w:pPr>
            <w:r>
              <w:t>tahap kegiatan untuk menyelesaikan suatu aktivitas; metode langkah demi langkah secara pasti dalam memecahkan suatu masalah.</w:t>
            </w:r>
          </w:p>
        </w:tc>
      </w:tr>
    </w:tbl>
    <w:p w14:paraId="61EFFC49" w14:textId="77777777" w:rsidR="00B925A8" w:rsidRDefault="00B925A8" w:rsidP="00BE098E">
      <w:pPr>
        <w:pStyle w:val="ListParagraph"/>
        <w:ind w:left="360"/>
      </w:pPr>
    </w:p>
    <w:p w14:paraId="520CAAD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219AD"/>
    <w:rsid w:val="0042167F"/>
    <w:rsid w:val="00494B12"/>
    <w:rsid w:val="00924DF5"/>
    <w:rsid w:val="009E1941"/>
    <w:rsid w:val="00B925A8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06C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FDCC-DE0C-4661-B211-A266954D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2021-08-21T05:55:00Z</dcterms:created>
  <dcterms:modified xsi:type="dcterms:W3CDTF">2021-08-21T06:11:00Z</dcterms:modified>
</cp:coreProperties>
</file>