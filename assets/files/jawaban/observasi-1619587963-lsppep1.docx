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8"/>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6"/>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7"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zaman ini kita berada pada zona industri yang sangat </w:t>
            </w:r>
            <w:del w:id="0" w:author="doni" w:date="2021-04-28T11:56:09Z">
              <w:r>
                <w:rPr>
                  <w:rFonts w:ascii="Times New Roman" w:hAnsi="Times New Roman" w:eastAsia="Times New Roman" w:cs="Times New Roman"/>
                  <w:szCs w:val="24"/>
                  <w:lang w:val="en-US"/>
                </w:rPr>
                <w:delText>extream</w:delText>
              </w:r>
            </w:del>
            <w:ins w:id="1" w:author="doni" w:date="2021-04-28T11:56:11Z">
              <w:r>
                <w:rPr>
                  <w:rFonts w:ascii="Times New Roman" w:hAnsi="Times New Roman" w:eastAsia="Times New Roman" w:cs="Times New Roman"/>
                  <w:szCs w:val="24"/>
                </w:rPr>
                <w:t>ek</w:t>
              </w:r>
            </w:ins>
            <w:ins w:id="2" w:author="doni" w:date="2021-04-28T11:56:12Z">
              <w:r>
                <w:rPr>
                  <w:rFonts w:ascii="Times New Roman" w:hAnsi="Times New Roman" w:eastAsia="Times New Roman" w:cs="Times New Roman"/>
                  <w:szCs w:val="24"/>
                </w:rPr>
                <w:t>st</w:t>
              </w:r>
            </w:ins>
            <w:ins w:id="3" w:author="doni" w:date="2021-04-28T11:56:15Z">
              <w:r>
                <w:rPr>
                  <w:rFonts w:ascii="Times New Roman" w:hAnsi="Times New Roman" w:eastAsia="Times New Roman" w:cs="Times New Roman"/>
                  <w:szCs w:val="24"/>
                </w:rPr>
                <w:t>rim</w:t>
              </w:r>
            </w:ins>
            <w:r>
              <w:rPr>
                <w:rFonts w:ascii="Times New Roman" w:hAnsi="Times New Roman" w:eastAsia="Times New Roman" w:cs="Times New Roman"/>
                <w:szCs w:val="24"/>
              </w:rPr>
              <w:t>. Industri yang tiap menit bahkan detik dia akan berubah semakin maju, yang sering kita sebut dengan revolusi industr</w:t>
            </w:r>
            <w:del w:id="4" w:author="doni" w:date="2021-04-28T11:56:35Z">
              <w:r>
                <w:rPr>
                  <w:rFonts w:ascii="Times New Roman" w:hAnsi="Times New Roman" w:eastAsia="Times New Roman" w:cs="Times New Roman"/>
                  <w:szCs w:val="24"/>
                  <w:lang w:val="en-US"/>
                </w:rPr>
                <w:delText>y</w:delText>
              </w:r>
            </w:del>
            <w:ins w:id="5" w:author="doni" w:date="2021-04-28T11:56:35Z">
              <w:r>
                <w:rPr>
                  <w:rFonts w:ascii="Times New Roman" w:hAnsi="Times New Roman" w:eastAsia="Times New Roman" w:cs="Times New Roman"/>
                  <w:szCs w:val="24"/>
                </w:rPr>
                <w:t>i</w:t>
              </w:r>
            </w:ins>
            <w:r>
              <w:rPr>
                <w:rFonts w:ascii="Times New Roman" w:hAnsi="Times New Roman" w:eastAsia="Times New Roman" w:cs="Times New Roman"/>
                <w:szCs w:val="24"/>
              </w:rPr>
              <w:t xml:space="preserve">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w:t>
            </w:r>
            <w:del w:id="6" w:author="doni" w:date="2021-04-28T11:56:49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siapkan untuk memasuki dunia kerja namun bukan lagi perkerja, tetapi kita di</w:t>
            </w:r>
            <w:del w:id="7" w:author="doni" w:date="2021-04-28T11:57:03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w:t>
            </w:r>
            <w:del w:id="8" w:author="doni" w:date="2021-04-28T11:57:20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buat untuk mewujudkan pendidikan yang cerdas dan kreatif. Tujuan dari terciptanya pendidikan 4.0 ini adalah peningkatan dan pemerataan pendidikan, dengan cara mem</w:t>
            </w:r>
            <w:ins w:id="9" w:author="doni" w:date="2021-04-28T11:57:34Z">
              <w:r>
                <w:rPr>
                  <w:rFonts w:ascii="Times New Roman" w:hAnsi="Times New Roman" w:eastAsia="Times New Roman" w:cs="Times New Roman"/>
                  <w:szCs w:val="24"/>
                </w:rPr>
                <w:t>p</w:t>
              </w:r>
            </w:ins>
            <w:r>
              <w:rPr>
                <w:rFonts w:ascii="Times New Roman" w:hAnsi="Times New Roman" w:eastAsia="Times New Roman" w:cs="Times New Roman"/>
                <w:szCs w:val="24"/>
              </w:rPr>
              <w:t>erluas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Tidak hanya itu pendidikan 4.0 menghasilkan 4 aspek yang sangat di</w:t>
            </w:r>
            <w:del w:id="10" w:author="doni" w:date="2021-04-28T11:57:45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butuhkan di era milenial ini yaitu kolaboratif, komunikatif, ber</w:t>
            </w:r>
            <w:ins w:id="11" w:author="doni" w:date="2021-04-28T11:58:00Z">
              <w:r>
                <w:rPr>
                  <w:rFonts w:ascii="Times New Roman" w:hAnsi="Times New Roman" w:eastAsia="Times New Roman" w:cs="Times New Roman"/>
                  <w:szCs w:val="24"/>
                </w:rPr>
                <w:t>p</w:t>
              </w:r>
            </w:ins>
            <w:del w:id="12" w:author="doni" w:date="2021-04-28T11:58:00Z">
              <w:r>
                <w:rPr>
                  <w:rFonts w:ascii="Times New Roman" w:hAnsi="Times New Roman" w:eastAsia="Times New Roman" w:cs="Times New Roman"/>
                  <w:szCs w:val="24"/>
                </w:rPr>
                <w:delText>f</w:delText>
              </w:r>
            </w:del>
            <w:r>
              <w:rPr>
                <w:rFonts w:ascii="Times New Roman" w:hAnsi="Times New Roman" w:eastAsia="Times New Roman" w:cs="Times New Roman"/>
                <w:szCs w:val="24"/>
              </w:rPr>
              <w:t xml:space="preserve">ikir kritis, kreatif. Mengapa demikian pendidikan 4.0 ini hari ini sedang gencar-gencarnya di </w:t>
            </w:r>
            <w:del w:id="13" w:author="doni" w:date="2021-04-28T11:58:36Z">
              <w:r>
                <w:rPr>
                  <w:rFonts w:ascii="Times New Roman" w:hAnsi="Times New Roman" w:eastAsia="Times New Roman" w:cs="Times New Roman"/>
                  <w:szCs w:val="24"/>
                  <w:lang w:val="en-US"/>
                </w:rPr>
                <w:delText>publis</w:delText>
              </w:r>
            </w:del>
            <w:ins w:id="14" w:author="doni" w:date="2021-04-28T11:58:36Z">
              <w:r>
                <w:rPr>
                  <w:rFonts w:ascii="Times New Roman" w:hAnsi="Times New Roman" w:eastAsia="Times New Roman" w:cs="Times New Roman"/>
                  <w:szCs w:val="24"/>
                </w:rPr>
                <w:t>sua</w:t>
              </w:r>
            </w:ins>
            <w:ins w:id="15" w:author="doni" w:date="2021-04-28T11:58:37Z">
              <w:r>
                <w:rPr>
                  <w:rFonts w:ascii="Times New Roman" w:hAnsi="Times New Roman" w:eastAsia="Times New Roman" w:cs="Times New Roman"/>
                  <w:szCs w:val="24"/>
                </w:rPr>
                <w:t>rakan</w:t>
              </w:r>
            </w:ins>
            <w:r>
              <w:rPr>
                <w:rFonts w:ascii="Times New Roman" w:hAnsi="Times New Roman" w:eastAsia="Times New Roman" w:cs="Times New Roman"/>
                <w:szCs w:val="24"/>
              </w:rPr>
              <w:t>, karena di era ini kita harus mempersiapkan diri atau generasi muda untuk memasuki dunia revolusi industri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tahab ini guru di</w:t>
            </w:r>
            <w:del w:id="16" w:author="doni" w:date="2021-04-28T11:58:50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tutut 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w:t>
            </w:r>
            <w:del w:id="17" w:author="doni" w:date="2021-04-28T11:59:09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tuntut 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w:t>
            </w:r>
            <w:del w:id="18" w:author="doni" w:date="2021-04-28T11:59:19Z">
              <w:r>
                <w:rPr>
                  <w:rFonts w:ascii="Times New Roman" w:hAnsi="Times New Roman" w:eastAsia="Times New Roman" w:cs="Times New Roman"/>
                  <w:szCs w:val="24"/>
                  <w:lang w:val="en-US"/>
                </w:rPr>
                <w:delText>i</w:delText>
              </w:r>
            </w:del>
            <w:ins w:id="19" w:author="doni" w:date="2021-04-28T11:59:19Z">
              <w:r>
                <w:rPr>
                  <w:rFonts w:ascii="Times New Roman" w:hAnsi="Times New Roman" w:eastAsia="Times New Roman" w:cs="Times New Roman"/>
                  <w:szCs w:val="24"/>
                </w:rPr>
                <w:t>u</w:t>
              </w:r>
            </w:ins>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Dimana guru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w:t>
            </w:r>
            <w:del w:id="20" w:author="doni" w:date="2021-04-28T11:59:43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w:t>
            </w:r>
            <w:del w:id="21" w:author="doni" w:date="2021-04-28T11:59:57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butuhkan karena dengan pikiran yang kritis maka akan timbul sebuah ide atau gagasan.</w:t>
            </w:r>
            <w:bookmarkStart w:id="0" w:name="_GoBack"/>
            <w:bookmarkEnd w:id="0"/>
          </w:p>
          <w:p>
            <w:pPr>
              <w:spacing w:before="100" w:beforeAutospacing="1" w:after="100" w:afterAutospacing="1" w:line="240" w:lineRule="auto"/>
              <w:contextualSpacing w:val="0"/>
              <w:rPr>
                <w:rFonts w:ascii="Times New Roman" w:hAnsi="Times New Roman" w:eastAsia="Times New Roman" w:cs="Times New Roman"/>
                <w:szCs w:val="24"/>
              </w:rPr>
            </w:pPr>
            <w:r>
              <w:commentReference w:id="0"/>
            </w:r>
            <w:del w:id="22" w:author="doni" w:date="2021-04-28T12:00:39Z">
              <w:r>
                <w:rPr>
                  <w:rFonts w:ascii="Times New Roman" w:hAnsi="Times New Roman" w:eastAsia="Times New Roman" w:cs="Times New Roman"/>
                  <w:szCs w:val="24"/>
                  <w:lang w:val="en-US"/>
                </w:rPr>
                <w:delText>Dari g</w:delText>
              </w:r>
            </w:del>
            <w:ins w:id="23" w:author="doni" w:date="2021-04-28T12:00:39Z">
              <w:r>
                <w:rPr>
                  <w:rFonts w:ascii="Times New Roman" w:hAnsi="Times New Roman" w:eastAsia="Times New Roman" w:cs="Times New Roman"/>
                  <w:szCs w:val="24"/>
                </w:rPr>
                <w:t>G</w:t>
              </w:r>
            </w:ins>
            <w:r>
              <w:rPr>
                <w:rFonts w:ascii="Times New Roman" w:hAnsi="Times New Roman" w:eastAsia="Times New Roman" w:cs="Times New Roman"/>
                <w:szCs w:val="24"/>
              </w:rPr>
              <w:t>agasan yang mucul dari pemikiran kritis tadi maka proses selanjutnya yaitu mencoba/ pengaplikasian. Pada revolusi 4.0 ini lebih banyak prakt</w:t>
            </w:r>
            <w:ins w:id="24" w:author="doni" w:date="2021-04-28T12:00:58Z">
              <w:r>
                <w:rPr>
                  <w:rFonts w:ascii="Times New Roman" w:hAnsi="Times New Roman" w:eastAsia="Times New Roman" w:cs="Times New Roman"/>
                  <w:szCs w:val="24"/>
                </w:rPr>
                <w:t>i</w:t>
              </w:r>
            </w:ins>
            <w:del w:id="25" w:author="doni" w:date="2021-04-28T12:00:58Z">
              <w:r>
                <w:rPr>
                  <w:rFonts w:ascii="Times New Roman" w:hAnsi="Times New Roman" w:eastAsia="Times New Roman" w:cs="Times New Roman"/>
                  <w:szCs w:val="24"/>
                </w:rPr>
                <w:delText>e</w:delText>
              </w:r>
            </w:del>
            <w:r>
              <w:rPr>
                <w:rFonts w:ascii="Times New Roman" w:hAnsi="Times New Roman" w:eastAsia="Times New Roman" w:cs="Times New Roman"/>
                <w:szCs w:val="24"/>
              </w:rPr>
              <w:t>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del w:id="26" w:author="doni" w:date="2021-04-28T12:01:14Z">
              <w:r>
                <w:rPr>
                  <w:rFonts w:ascii="Times New Roman" w:hAnsi="Times New Roman" w:eastAsia="Times New Roman" w:cs="Times New Roman"/>
                  <w:szCs w:val="24"/>
                  <w:lang w:val="en-US"/>
                </w:rPr>
                <w:delText>Yang t</w:delText>
              </w:r>
            </w:del>
            <w:ins w:id="27" w:author="doni" w:date="2021-04-28T12:01:14Z">
              <w:r>
                <w:rPr>
                  <w:rFonts w:ascii="Times New Roman" w:hAnsi="Times New Roman" w:eastAsia="Times New Roman" w:cs="Times New Roman"/>
                  <w:szCs w:val="24"/>
                </w:rPr>
                <w:t>T</w:t>
              </w:r>
            </w:ins>
            <w:r>
              <w:rPr>
                <w:rFonts w:ascii="Times New Roman" w:hAnsi="Times New Roman" w:eastAsia="Times New Roman" w:cs="Times New Roman"/>
                <w:szCs w:val="24"/>
              </w:rPr>
              <w:t>erahir adalah melakukan penelitian, tuntutan 4.0 ini adalah kreatif dan inovatif. Dengan melakukan penelitian kita bisa lihat proses kreatif dan inovatif kita. </w:t>
            </w:r>
          </w:p>
        </w:tc>
      </w:tr>
    </w:tbl>
    <w:p/>
    <w:sectPr>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oni" w:date="2021-04-28T12:00:07Z" w:initials="d">
    <w:p w14:paraId="FF6DF2F9">
      <w:pPr>
        <w:pStyle w:val="3"/>
      </w:pPr>
      <w:r>
        <w:t xml:space="preserve">Tidak mengawali dengan kata </w:t>
      </w:r>
      <w:r>
        <w:rPr>
          <w:rFonts w:hint="default"/>
        </w:rPr>
        <w:t>“</w:t>
      </w:r>
      <w:r>
        <w:t>dari</w:t>
      </w:r>
      <w:r>
        <w:rPr>
          <w:rFonts w:hint="default"/>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6DF2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E00002FF" w:usb1="4000ACFF" w:usb2="00000001" w:usb3="00000000" w:csb0="2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00002FF" w:usb1="4000ACFF" w:usb2="00000001" w:usb3="00000000" w:csb0="2000019F" w:csb1="00000000"/>
  </w:font>
  <w:font w:name="Bookman Old Style">
    <w:altName w:val="DejaVu Serif"/>
    <w:panose1 w:val="02050604050505020204"/>
    <w:charset w:val="00"/>
    <w:family w:val="roman"/>
    <w:pitch w:val="default"/>
    <w:sig w:usb0="00000000" w:usb1="00000000" w:usb2="00000000" w:usb3="00000000" w:csb0="0000009F" w:csb1="00000000"/>
  </w:font>
  <w:font w:name="等线 Light">
    <w:altName w:val="Gubbi"/>
    <w:panose1 w:val="00000000000000000000"/>
    <w:charset w:val="00"/>
    <w:family w:val="auto"/>
    <w:pitch w:val="default"/>
    <w:sig w:usb0="00000000" w:usb1="00000000" w:usb2="00000000" w:usb3="00000000" w:csb0="00000000" w:csb1="00000000"/>
  </w:font>
  <w:font w:name="Minion Pro">
    <w:altName w:val="Georgia"/>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DejaVu Serif">
    <w:panose1 w:val="02060603050605020204"/>
    <w:charset w:val="00"/>
    <w:family w:val="auto"/>
    <w:pitch w:val="default"/>
    <w:sig w:usb0="E50006FF" w:usb1="5200F9FB" w:usb2="0A040020" w:usb3="00000000" w:csb0="6000009F" w:csb1="DFD7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oni">
    <w15:presenceInfo w15:providerId="None" w15:userId="d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DBEB2EDF"/>
    <w:rsid w:val="FF5E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7"/>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4C4C4C" w:themeColor="text1"/>
      <w:szCs w:val="24"/>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ing 3 Char"/>
    <w:basedOn w:val="4"/>
    <w:link w:val="2"/>
    <w:uiPriority w:val="9"/>
    <w:rPr>
      <w:rFonts w:ascii="Bookman Old Style" w:hAnsi="Bookman Old Style" w:eastAsiaTheme="majorEastAsia" w:cstheme="majorBidi"/>
      <w:b/>
      <w:color w:val="4C4C4C" w:themeColor="text1"/>
      <w:sz w:val="24"/>
      <w:szCs w:val="24"/>
      <w14:textFill>
        <w14:solidFill>
          <w14:schemeClr w14:val="tx1"/>
        </w14:solidFill>
      </w14:textFill>
    </w:rPr>
  </w:style>
  <w:style w:type="paragraph" w:styleId="8">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13</TotalTime>
  <ScaleCrop>false</ScaleCrop>
  <LinksUpToDate>false</LinksUpToDate>
  <CharactersWithSpaces>3169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2020-08-27T05:03:00Z</dcterms:created>
  <dc:creator>Epic_Epik</dc:creator>
  <cp:lastModifiedBy>doni</cp:lastModifiedBy>
  <dcterms:modified xsi:type="dcterms:W3CDTF">2021-04-28T12:32:43Z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