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6B32C6" w:rsidP="00927764">
      <w:pPr>
        <w:shd w:val="clear" w:color="auto" w:fill="F5F5F5"/>
        <w:spacing w:before="300" w:line="690" w:lineRule="atLeast"/>
        <w:outlineLvl w:val="0"/>
        <w:rPr>
          <w:rFonts w:ascii="Times New Roman" w:eastAsia="Times New Roman" w:hAnsi="Times New Roman" w:cs="Times New Roman"/>
          <w:kern w:val="36"/>
          <w:sz w:val="54"/>
          <w:szCs w:val="54"/>
        </w:rPr>
      </w:pPr>
      <w:r>
        <w:rPr>
          <w:rFonts w:ascii="Times New Roman" w:eastAsia="Times New Roman" w:hAnsi="Times New Roman" w:cs="Times New Roman"/>
          <w:kern w:val="36"/>
          <w:sz w:val="54"/>
          <w:szCs w:val="54"/>
        </w:rPr>
        <w:t>Hujan Turun,</w:t>
      </w:r>
      <w:r>
        <w:rPr>
          <w:rFonts w:ascii="Times New Roman" w:eastAsia="Times New Roman" w:hAnsi="Times New Roman" w:cs="Times New Roman"/>
          <w:kern w:val="36"/>
          <w:sz w:val="54"/>
          <w:szCs w:val="54"/>
          <w:lang w:val="id-ID"/>
        </w:rPr>
        <w:t xml:space="preserve"> </w:t>
      </w:r>
      <w:r w:rsidR="00927764" w:rsidRPr="00C50A1E">
        <w:rPr>
          <w:rFonts w:ascii="Times New Roman" w:eastAsia="Times New Roman" w:hAnsi="Times New Roman" w:cs="Times New Roman"/>
          <w:kern w:val="36"/>
          <w:sz w:val="54"/>
          <w:szCs w:val="54"/>
        </w:rPr>
        <w:t>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w:t>
      </w:r>
      <w:r w:rsidR="006B32C6">
        <w:rPr>
          <w:rFonts w:ascii="Times New Roman" w:eastAsia="Times New Roman" w:hAnsi="Times New Roman" w:cs="Times New Roman"/>
          <w:sz w:val="24"/>
          <w:szCs w:val="24"/>
        </w:rPr>
        <w:t>ng aromanya aduhai menggoda ind</w:t>
      </w:r>
      <w:r w:rsidRPr="00C50A1E">
        <w:rPr>
          <w:rFonts w:ascii="Times New Roman" w:eastAsia="Times New Roman" w:hAnsi="Times New Roman" w:cs="Times New Roman"/>
          <w:sz w:val="24"/>
          <w:szCs w:val="24"/>
        </w:rPr>
        <w:t>ra penciuman itu</w:t>
      </w:r>
      <w:del w:id="0" w:author="ASUS" w:date="2021-08-03T11:28:00Z">
        <w:r w:rsidR="006B32C6" w:rsidDel="006B32C6">
          <w:rPr>
            <w:rFonts w:ascii="Times New Roman" w:eastAsia="Times New Roman" w:hAnsi="Times New Roman" w:cs="Times New Roman"/>
            <w:sz w:val="24"/>
            <w:szCs w:val="24"/>
            <w:lang w:val="id-ID"/>
          </w:rPr>
          <w:delText>,</w:delText>
        </w:r>
      </w:del>
      <w:r w:rsidRPr="00C50A1E">
        <w:rPr>
          <w:rFonts w:ascii="Times New Roman" w:eastAsia="Times New Roman" w:hAnsi="Times New Roman" w:cs="Times New Roman"/>
          <w:sz w:val="24"/>
          <w:szCs w:val="24"/>
        </w:rPr>
        <w:t xml:space="preserve"> atau bakwan yang baru diangkat dari penggorengan di kala hujan?</w:t>
      </w:r>
    </w:p>
    <w:p w:rsidR="00927764" w:rsidRPr="00C50A1E" w:rsidRDefault="00927764" w:rsidP="006B32C6">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w:t>
      </w:r>
      <w:del w:id="1" w:author="ASUS" w:date="2021-08-03T11:30:00Z">
        <w:r w:rsidRPr="00C50A1E" w:rsidDel="006B32C6">
          <w:rPr>
            <w:rFonts w:ascii="Times New Roman" w:eastAsia="Times New Roman" w:hAnsi="Times New Roman" w:cs="Times New Roman"/>
            <w:sz w:val="24"/>
            <w:szCs w:val="24"/>
          </w:rPr>
          <w:delText>begitu kata orang sering mengartikannya</w:delText>
        </w:r>
      </w:del>
      <w:ins w:id="2" w:author="ASUS" w:date="2021-08-03T11:30:00Z">
        <w:r w:rsidR="006B32C6">
          <w:rPr>
            <w:rFonts w:ascii="Times New Roman" w:eastAsia="Times New Roman" w:hAnsi="Times New Roman" w:cs="Times New Roman"/>
            <w:sz w:val="24"/>
            <w:szCs w:val="24"/>
            <w:lang w:val="id-ID"/>
          </w:rPr>
          <w:t>begitu orang sering mengartikannya</w:t>
        </w:r>
      </w:ins>
      <w:r w:rsidRPr="00C50A1E">
        <w:rPr>
          <w:rFonts w:ascii="Times New Roman" w:eastAsia="Times New Roman" w:hAnsi="Times New Roman" w:cs="Times New Roman"/>
          <w:sz w:val="24"/>
          <w:szCs w:val="24"/>
        </w:rPr>
        <w:t xml:space="preserve">. Benar saja. </w:t>
      </w:r>
      <w:del w:id="3" w:author="ASUS" w:date="2021-08-03T11:32:00Z">
        <w:r w:rsidRPr="00C50A1E" w:rsidDel="006B32C6">
          <w:rPr>
            <w:rFonts w:ascii="Times New Roman" w:eastAsia="Times New Roman" w:hAnsi="Times New Roman" w:cs="Times New Roman"/>
            <w:sz w:val="24"/>
            <w:szCs w:val="24"/>
          </w:rPr>
          <w:delText xml:space="preserve">Meski di tahun ini awal musim hujan di Indonesia </w:delText>
        </w:r>
        <w:r w:rsidDel="006B32C6">
          <w:rPr>
            <w:rFonts w:ascii="Times New Roman" w:eastAsia="Times New Roman" w:hAnsi="Times New Roman" w:cs="Times New Roman"/>
            <w:sz w:val="24"/>
            <w:szCs w:val="24"/>
          </w:rPr>
          <w:delText>mundur di antara Bulan November-</w:delText>
        </w:r>
        <w:r w:rsidRPr="00C50A1E" w:rsidDel="006B32C6">
          <w:rPr>
            <w:rFonts w:ascii="Times New Roman" w:eastAsia="Times New Roman" w:hAnsi="Times New Roman" w:cs="Times New Roman"/>
            <w:sz w:val="24"/>
            <w:szCs w:val="24"/>
          </w:rPr>
          <w:delText>Desember 2019</w:delText>
        </w:r>
      </w:del>
      <w:ins w:id="4" w:author="ASUS" w:date="2021-08-03T11:32:00Z">
        <w:r w:rsidR="006B32C6">
          <w:rPr>
            <w:rFonts w:ascii="Times New Roman" w:eastAsia="Times New Roman" w:hAnsi="Times New Roman" w:cs="Times New Roman"/>
            <w:sz w:val="24"/>
            <w:szCs w:val="24"/>
            <w:lang w:val="id-ID"/>
          </w:rPr>
          <w:t>Meski musim hujan sudah di awal tahun ini di Indonesia, tetapi tetap saja mundur atara bulan November hingga Desember</w:t>
        </w:r>
      </w:ins>
      <w:del w:id="5" w:author="ASUS" w:date="2021-08-03T11:33:00Z">
        <w:r w:rsidRPr="00C50A1E" w:rsidDel="006B32C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hujan benar-benar datang seperti</w:t>
      </w:r>
      <w:del w:id="6" w:author="ASUS" w:date="2021-08-03T11:34:00Z">
        <w:r w:rsidRPr="00C50A1E" w:rsidDel="006B32C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perkiraan. Sudah sangat terasa</w:t>
      </w:r>
      <w:ins w:id="7" w:author="ASUS" w:date="2021-08-03T11:35:00Z">
        <w:r w:rsidR="006B32C6">
          <w:rPr>
            <w:rFonts w:ascii="Times New Roman" w:eastAsia="Times New Roman" w:hAnsi="Times New Roman" w:cs="Times New Roman"/>
            <w:sz w:val="24"/>
            <w:szCs w:val="24"/>
            <w:lang w:val="id-ID"/>
          </w:rPr>
          <w:t xml:space="preserve"> oleh kita</w:t>
        </w:r>
      </w:ins>
      <w:r w:rsidRPr="00C50A1E">
        <w:rPr>
          <w:rFonts w:ascii="Times New Roman" w:eastAsia="Times New Roman" w:hAnsi="Times New Roman" w:cs="Times New Roman"/>
          <w:sz w:val="24"/>
          <w:szCs w:val="24"/>
        </w:rPr>
        <w:t xml:space="preserve"> </w:t>
      </w:r>
      <w:ins w:id="8" w:author="ASUS" w:date="2021-08-03T11:35:00Z">
        <w:r w:rsidR="006B32C6">
          <w:rPr>
            <w:rFonts w:ascii="Times New Roman" w:eastAsia="Times New Roman" w:hAnsi="Times New Roman" w:cs="Times New Roman"/>
            <w:sz w:val="24"/>
            <w:szCs w:val="24"/>
            <w:lang w:val="id-ID"/>
          </w:rPr>
          <w:t xml:space="preserve">musim hujan, </w:t>
        </w:r>
      </w:ins>
      <w:r w:rsidRPr="00C50A1E">
        <w:rPr>
          <w:rFonts w:ascii="Times New Roman" w:eastAsia="Times New Roman" w:hAnsi="Times New Roman" w:cs="Times New Roman"/>
          <w:sz w:val="24"/>
          <w:szCs w:val="24"/>
        </w:rPr>
        <w:t>apalagi sejak awal tahun baru</w:t>
      </w:r>
      <w:del w:id="9" w:author="ASUS" w:date="2021-08-03T11:35:00Z">
        <w:r w:rsidRPr="00C50A1E" w:rsidDel="006B32C6">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rsidR="00927764" w:rsidRPr="00C50A1E" w:rsidRDefault="00927764" w:rsidP="006B32C6">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ins w:id="10" w:author="ASUS" w:date="2021-08-03T11:36:00Z">
        <w:r w:rsidR="006B32C6">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ternyata tak hanya pandai membuat perasaan hatimu yang ambyar, pun perilaku kita yang lain. Soal makan</w:t>
      </w:r>
      <w:ins w:id="11" w:author="ASUS" w:date="2021-08-03T11:36:00Z">
        <w:r w:rsidR="006B32C6">
          <w:rPr>
            <w:rFonts w:ascii="Times New Roman" w:eastAsia="Times New Roman" w:hAnsi="Times New Roman" w:cs="Times New Roman"/>
            <w:sz w:val="24"/>
            <w:szCs w:val="24"/>
            <w:lang w:val="id-ID"/>
          </w:rPr>
          <w:t>, misalnya</w:t>
        </w:r>
      </w:ins>
      <w:r w:rsidRPr="00C50A1E">
        <w:rPr>
          <w:rFonts w:ascii="Times New Roman" w:eastAsia="Times New Roman" w:hAnsi="Times New Roman" w:cs="Times New Roman"/>
          <w:sz w:val="24"/>
          <w:szCs w:val="24"/>
        </w:rPr>
        <w:t>. Ya, hujan yang membuat kita jadi sering</w:t>
      </w:r>
      <w:ins w:id="12" w:author="ASUS" w:date="2021-08-03T11:36:00Z">
        <w:r w:rsidR="006B32C6">
          <w:rPr>
            <w:rFonts w:ascii="Times New Roman" w:eastAsia="Times New Roman" w:hAnsi="Times New Roman" w:cs="Times New Roman"/>
            <w:sz w:val="24"/>
            <w:szCs w:val="24"/>
            <w:lang w:val="id-ID"/>
          </w:rPr>
          <w:t xml:space="preserve"> merasa </w:t>
        </w:r>
      </w:ins>
      <w:del w:id="13" w:author="ASUS" w:date="2021-08-03T11:36:00Z">
        <w:r w:rsidRPr="00C50A1E" w:rsidDel="006B32C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lapar. Kok bisa ya?</w:t>
      </w:r>
    </w:p>
    <w:p w:rsidR="00927764" w:rsidRPr="00C50A1E" w:rsidRDefault="00927764" w:rsidP="00427A9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14" w:author="ASUS" w:date="2021-08-03T11:37:00Z">
        <w:r w:rsidR="00427A94">
          <w:rPr>
            <w:rFonts w:ascii="Times New Roman" w:eastAsia="Times New Roman" w:hAnsi="Times New Roman" w:cs="Times New Roman"/>
            <w:b/>
            <w:bCs/>
            <w:sz w:val="24"/>
            <w:szCs w:val="24"/>
            <w:lang w:val="id-ID"/>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15" w:author="ASUS" w:date="2021-08-03T11:37:00Z">
        <w:r w:rsidDel="00427A94">
          <w:rPr>
            <w:rFonts w:ascii="Times New Roman" w:eastAsia="Times New Roman" w:hAnsi="Times New Roman" w:cs="Times New Roman"/>
            <w:sz w:val="24"/>
            <w:szCs w:val="24"/>
          </w:rPr>
          <w:delText>nap</w:delText>
        </w:r>
        <w:r w:rsidRPr="00C50A1E" w:rsidDel="00427A94">
          <w:rPr>
            <w:rFonts w:ascii="Times New Roman" w:eastAsia="Times New Roman" w:hAnsi="Times New Roman" w:cs="Times New Roman"/>
            <w:sz w:val="24"/>
            <w:szCs w:val="24"/>
          </w:rPr>
          <w:delText xml:space="preserve">su </w:delText>
        </w:r>
      </w:del>
      <w:ins w:id="16" w:author="ASUS" w:date="2021-08-03T11:37:00Z">
        <w:r w:rsidR="00427A94">
          <w:rPr>
            <w:rFonts w:ascii="Times New Roman" w:eastAsia="Times New Roman" w:hAnsi="Times New Roman" w:cs="Times New Roman"/>
            <w:sz w:val="24"/>
            <w:szCs w:val="24"/>
          </w:rPr>
          <w:t>na</w:t>
        </w:r>
        <w:r w:rsidR="00427A94">
          <w:rPr>
            <w:rFonts w:ascii="Times New Roman" w:eastAsia="Times New Roman" w:hAnsi="Times New Roman" w:cs="Times New Roman"/>
            <w:sz w:val="24"/>
            <w:szCs w:val="24"/>
            <w:lang w:val="id-ID"/>
          </w:rPr>
          <w:t>f</w:t>
        </w:r>
        <w:r w:rsidR="00427A94" w:rsidRPr="00C50A1E">
          <w:rPr>
            <w:rFonts w:ascii="Times New Roman" w:eastAsia="Times New Roman" w:hAnsi="Times New Roman" w:cs="Times New Roman"/>
            <w:sz w:val="24"/>
            <w:szCs w:val="24"/>
          </w:rPr>
          <w:t xml:space="preserve">su </w:t>
        </w:r>
      </w:ins>
      <w:r w:rsidRPr="00C50A1E">
        <w:rPr>
          <w:rFonts w:ascii="Times New Roman" w:eastAsia="Times New Roman" w:hAnsi="Times New Roman" w:cs="Times New Roman"/>
          <w:sz w:val="24"/>
          <w:szCs w:val="24"/>
        </w:rPr>
        <w:t>makan yang tiba-tiba ikut meningkat?</w:t>
      </w:r>
    </w:p>
    <w:p w:rsidR="00927764" w:rsidRPr="00C50A1E" w:rsidRDefault="00927764" w:rsidP="00E45E5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ins w:id="17" w:author="ASUS" w:date="2021-08-03T11:38:00Z">
        <w:r w:rsidR="00E45E57">
          <w:rPr>
            <w:rFonts w:ascii="Times New Roman" w:eastAsia="Times New Roman" w:hAnsi="Times New Roman" w:cs="Times New Roman"/>
            <w:sz w:val="24"/>
            <w:szCs w:val="24"/>
            <w:lang w:val="id-ID"/>
          </w:rPr>
          <w:t xml:space="preserve">Walaupun hanya sekedar makanan kecil yang </w:t>
        </w:r>
      </w:ins>
      <w:del w:id="18" w:author="ASUS" w:date="2021-08-03T11:38:00Z">
        <w:r w:rsidRPr="00C50A1E" w:rsidDel="00E45E57">
          <w:rPr>
            <w:rFonts w:ascii="Times New Roman" w:eastAsia="Times New Roman" w:hAnsi="Times New Roman" w:cs="Times New Roman"/>
            <w:sz w:val="24"/>
            <w:szCs w:val="24"/>
          </w:rPr>
          <w:delText xml:space="preserve">Sering </w:delText>
        </w:r>
      </w:del>
      <w:ins w:id="19" w:author="ASUS" w:date="2021-08-03T11:38:00Z">
        <w:r w:rsidR="00E45E57">
          <w:rPr>
            <w:rFonts w:ascii="Times New Roman" w:eastAsia="Times New Roman" w:hAnsi="Times New Roman" w:cs="Times New Roman"/>
            <w:sz w:val="24"/>
            <w:szCs w:val="24"/>
            <w:lang w:val="id-ID"/>
          </w:rPr>
          <w:t>s</w:t>
        </w:r>
        <w:r w:rsidR="00E45E57" w:rsidRPr="00C50A1E">
          <w:rPr>
            <w:rFonts w:ascii="Times New Roman" w:eastAsia="Times New Roman" w:hAnsi="Times New Roman" w:cs="Times New Roman"/>
            <w:sz w:val="24"/>
            <w:szCs w:val="24"/>
          </w:rPr>
          <w:t xml:space="preserve">ering </w:t>
        </w:r>
      </w:ins>
      <w:r w:rsidRPr="00C50A1E">
        <w:rPr>
          <w:rFonts w:ascii="Times New Roman" w:eastAsia="Times New Roman" w:hAnsi="Times New Roman" w:cs="Times New Roman"/>
          <w:sz w:val="24"/>
          <w:szCs w:val="24"/>
        </w:rPr>
        <w:t>disebut cuma camilan, tapi jumlah kalorinya nyaris melebihi makan berat.</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w:t>
      </w:r>
      <w:ins w:id="20" w:author="ASUS" w:date="2021-08-03T11:39:00Z">
        <w:r w:rsidR="002D5227">
          <w:rPr>
            <w:rFonts w:ascii="Times New Roman" w:eastAsia="Times New Roman" w:hAnsi="Times New Roman" w:cs="Times New Roman"/>
            <w:sz w:val="24"/>
            <w:szCs w:val="24"/>
            <w:lang w:val="id-ID"/>
          </w:rPr>
          <w:t xml:space="preserve"> saja, </w:t>
        </w:r>
      </w:ins>
      <w:del w:id="21" w:author="ASUS" w:date="2021-08-03T11:39:00Z">
        <w:r w:rsidRPr="00C50A1E" w:rsidDel="002D522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bisa dikonsumsi 4 porsi</w:t>
      </w:r>
      <w:ins w:id="22" w:author="ASUS" w:date="2021-08-03T11:39: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ins w:id="23" w:author="ASUS" w:date="2021-08-03T11:38: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ins w:id="24" w:author="ASUS" w:date="2021-08-03T11:40:00Z">
        <w:r w:rsidR="002D5227">
          <w:rPr>
            <w:rFonts w:ascii="Times New Roman" w:eastAsia="Times New Roman" w:hAnsi="Times New Roman" w:cs="Times New Roman"/>
            <w:sz w:val="24"/>
            <w:szCs w:val="24"/>
            <w:lang w:val="id-ID"/>
          </w:rPr>
          <w:t xml:space="preserve">camilan </w:t>
        </w:r>
      </w:ins>
      <w:del w:id="25" w:author="ASUS" w:date="2021-08-03T11:39:00Z">
        <w:r w:rsidRPr="00C50A1E" w:rsidDel="002D5227">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seperti tahu bulat digoreng dadakan</w:t>
      </w:r>
      <w:ins w:id="26" w:author="ASUS" w:date="2021-08-03T11:39: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alias </w:t>
      </w:r>
      <w:del w:id="27" w:author="ASUS" w:date="2021-08-03T11:39:00Z">
        <w:r w:rsidRPr="00C50A1E" w:rsidDel="002D5227">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masih hangat. Apalagi dengan makan</w:t>
      </w:r>
      <w:ins w:id="28" w:author="ASUS" w:date="2021-08-03T11:40:00Z">
        <w:r w:rsidR="002D5227">
          <w:rPr>
            <w:rFonts w:ascii="Times New Roman" w:eastAsia="Times New Roman" w:hAnsi="Times New Roman" w:cs="Times New Roman"/>
            <w:sz w:val="24"/>
            <w:szCs w:val="24"/>
            <w:lang w:val="id-ID"/>
          </w:rPr>
          <w:t xml:space="preserve"> berat</w:t>
        </w:r>
      </w:ins>
      <w:r w:rsidRPr="00C50A1E">
        <w:rPr>
          <w:rFonts w:ascii="Times New Roman" w:eastAsia="Times New Roman" w:hAnsi="Times New Roman" w:cs="Times New Roman"/>
          <w:sz w:val="24"/>
          <w:szCs w:val="24"/>
        </w:rPr>
        <w:t>, tubuh akan mendapat "panas" akibat terjadinya peningkatan metabolisme dalam tubuh. </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2D5227">
        <w:rPr>
          <w:rFonts w:ascii="Times New Roman" w:eastAsia="Times New Roman" w:hAnsi="Times New Roman" w:cs="Times New Roman"/>
          <w:i/>
          <w:iCs/>
          <w:sz w:val="24"/>
          <w:szCs w:val="24"/>
          <w:rPrChange w:id="29" w:author="ASUS" w:date="2021-08-03T11:40: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Dingin yang kita</w:t>
      </w:r>
      <w:ins w:id="30" w:author="ASUS" w:date="2021-08-03T11:40:00Z">
        <w:r w:rsidR="002D5227">
          <w:rPr>
            <w:rFonts w:ascii="Times New Roman" w:eastAsia="Times New Roman" w:hAnsi="Times New Roman" w:cs="Times New Roman"/>
            <w:sz w:val="24"/>
            <w:szCs w:val="24"/>
            <w:lang w:val="id-ID"/>
          </w:rPr>
          <w:t xml:space="preserve"> rasakan</w:t>
        </w:r>
      </w:ins>
      <w:r w:rsidRPr="00C50A1E">
        <w:rPr>
          <w:rFonts w:ascii="Times New Roman" w:eastAsia="Times New Roman" w:hAnsi="Times New Roman" w:cs="Times New Roman"/>
          <w:sz w:val="24"/>
          <w:szCs w:val="24"/>
        </w:rPr>
        <w:t xml:space="preserve"> kira</w:t>
      </w:r>
      <w:ins w:id="31" w:author="ASUS" w:date="2021-08-03T11:40:00Z">
        <w:r w:rsidR="002D5227">
          <w:rPr>
            <w:rFonts w:ascii="Times New Roman" w:eastAsia="Times New Roman" w:hAnsi="Times New Roman" w:cs="Times New Roman"/>
            <w:sz w:val="24"/>
            <w:szCs w:val="24"/>
            <w:lang w:val="id-ID"/>
          </w:rPr>
          <w:t>nya</w:t>
        </w:r>
      </w:ins>
      <w:r w:rsidRPr="00C50A1E">
        <w:rPr>
          <w:rFonts w:ascii="Times New Roman" w:eastAsia="Times New Roman" w:hAnsi="Times New Roman" w:cs="Times New Roman"/>
          <w:sz w:val="24"/>
          <w:szCs w:val="24"/>
        </w:rPr>
        <w:t xml:space="preserve"> ternyata tidak sedingin kenyataannya, </w:t>
      </w:r>
      <w:r w:rsidRPr="002D5227">
        <w:rPr>
          <w:rFonts w:ascii="Times New Roman" w:eastAsia="Times New Roman" w:hAnsi="Times New Roman" w:cs="Times New Roman"/>
          <w:i/>
          <w:iCs/>
          <w:sz w:val="24"/>
          <w:szCs w:val="24"/>
          <w:rPrChange w:id="32" w:author="ASUS" w:date="2021-08-03T11:41: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ins w:id="33" w:author="ASUS" w:date="2021-08-03T11:41:00Z">
        <w:r w:rsidR="002D5227">
          <w:rPr>
            <w:rFonts w:ascii="Times New Roman" w:eastAsia="Times New Roman" w:hAnsi="Times New Roman" w:cs="Times New Roman"/>
            <w:b/>
            <w:bCs/>
            <w:sz w:val="24"/>
            <w:szCs w:val="24"/>
            <w:lang w:val="id-ID"/>
          </w:rPr>
          <w:t>!</w:t>
        </w:r>
      </w:ins>
      <w:del w:id="34" w:author="ASUS" w:date="2021-08-03T11:41:00Z">
        <w:r w:rsidRPr="00C50A1E" w:rsidDel="002D5227">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2D5227">
        <w:rPr>
          <w:rFonts w:ascii="Times New Roman" w:eastAsia="Times New Roman" w:hAnsi="Times New Roman" w:cs="Times New Roman"/>
          <w:i/>
          <w:iCs/>
          <w:sz w:val="24"/>
          <w:szCs w:val="24"/>
          <w:rPrChange w:id="35" w:author="ASUS" w:date="2021-08-03T11:41: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del w:id="36" w:author="ASUS" w:date="2021-08-03T11:42:00Z">
        <w:r w:rsidRPr="00C50A1E" w:rsidDel="002D522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Akan </w:t>
      </w:r>
      <w:ins w:id="37" w:author="ASUS" w:date="2021-08-03T11:42:00Z">
        <w:r w:rsidR="002D5227">
          <w:rPr>
            <w:rFonts w:ascii="Times New Roman" w:eastAsia="Times New Roman" w:hAnsi="Times New Roman" w:cs="Times New Roman"/>
            <w:sz w:val="24"/>
            <w:szCs w:val="24"/>
            <w:lang w:val="id-ID"/>
          </w:rPr>
          <w:t xml:space="preserve">terasa </w:t>
        </w:r>
      </w:ins>
      <w:r w:rsidRPr="00C50A1E">
        <w:rPr>
          <w:rFonts w:ascii="Times New Roman" w:eastAsia="Times New Roman" w:hAnsi="Times New Roman" w:cs="Times New Roman"/>
          <w:sz w:val="24"/>
          <w:szCs w:val="24"/>
        </w:rPr>
        <w:t>merepotkan</w:t>
      </w:r>
      <w:ins w:id="38" w:author="ASUS" w:date="2021-08-03T11:42:00Z">
        <w:r w:rsidR="002D5227">
          <w:rPr>
            <w:rFonts w:ascii="Times New Roman" w:eastAsia="Times New Roman" w:hAnsi="Times New Roman" w:cs="Times New Roman"/>
            <w:sz w:val="24"/>
            <w:szCs w:val="24"/>
            <w:lang w:val="id-ID"/>
          </w:rPr>
          <w:t xml:space="preserve"> kita</w:t>
        </w:r>
      </w:ins>
      <w:r w:rsidRPr="00C50A1E">
        <w:rPr>
          <w:rFonts w:ascii="Times New Roman" w:eastAsia="Times New Roman" w:hAnsi="Times New Roman" w:cs="Times New Roman"/>
          <w:sz w:val="24"/>
          <w:szCs w:val="24"/>
        </w:rPr>
        <w:t>.</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del w:id="39" w:author="ASUS" w:date="2021-08-03T11:42:00Z">
        <w:r w:rsidRPr="00C50A1E" w:rsidDel="002D5227">
          <w:rPr>
            <w:rFonts w:ascii="Times New Roman" w:eastAsia="Times New Roman" w:hAnsi="Times New Roman" w:cs="Times New Roman"/>
            <w:sz w:val="24"/>
            <w:szCs w:val="24"/>
          </w:rPr>
          <w:delText xml:space="preserve">Yang </w:delText>
        </w:r>
      </w:del>
      <w:ins w:id="40" w:author="ASUS" w:date="2021-08-03T11:42:00Z">
        <w:r w:rsidR="002D5227">
          <w:rPr>
            <w:rFonts w:ascii="Times New Roman" w:eastAsia="Times New Roman" w:hAnsi="Times New Roman" w:cs="Times New Roman"/>
            <w:sz w:val="24"/>
            <w:szCs w:val="24"/>
            <w:lang w:val="id-ID"/>
          </w:rPr>
          <w:t>Salah itu</w:t>
        </w:r>
      </w:ins>
      <w:ins w:id="41" w:author="ASUS" w:date="2021-08-03T11:43:00Z">
        <w:r w:rsidR="002D5227">
          <w:rPr>
            <w:rFonts w:ascii="Times New Roman" w:eastAsia="Times New Roman" w:hAnsi="Times New Roman" w:cs="Times New Roman"/>
            <w:sz w:val="24"/>
            <w:szCs w:val="24"/>
            <w:lang w:val="id-ID"/>
          </w:rPr>
          <w:t>, saat kita memilih makanan yang tidak tahu diri</w:t>
        </w:r>
      </w:ins>
      <w:ins w:id="42" w:author="ASUS" w:date="2021-08-03T11:42:00Z">
        <w:r w:rsidR="002D5227" w:rsidRPr="00C50A1E">
          <w:rPr>
            <w:rFonts w:ascii="Times New Roman" w:eastAsia="Times New Roman" w:hAnsi="Times New Roman" w:cs="Times New Roman"/>
            <w:sz w:val="24"/>
            <w:szCs w:val="24"/>
          </w:rPr>
          <w:t xml:space="preserve"> </w:t>
        </w:r>
      </w:ins>
      <w:del w:id="43" w:author="ASUS" w:date="2021-08-03T11:43:00Z">
        <w:r w:rsidRPr="00C50A1E" w:rsidDel="002D5227">
          <w:rPr>
            <w:rFonts w:ascii="Times New Roman" w:eastAsia="Times New Roman" w:hAnsi="Times New Roman" w:cs="Times New Roman"/>
            <w:sz w:val="24"/>
            <w:szCs w:val="24"/>
          </w:rPr>
          <w:delText xml:space="preserve">sering membuatnya salah </w:delText>
        </w:r>
      </w:del>
      <w:del w:id="44" w:author="ASUS" w:date="2021-08-03T11:44:00Z">
        <w:r w:rsidRPr="00C50A1E" w:rsidDel="002D5227">
          <w:rPr>
            <w:rFonts w:ascii="Times New Roman" w:eastAsia="Times New Roman" w:hAnsi="Times New Roman" w:cs="Times New Roman"/>
            <w:sz w:val="24"/>
            <w:szCs w:val="24"/>
          </w:rPr>
          <w:delText>adalah pemilihan makanan kita yang tidak tahu diri</w:delText>
        </w:r>
      </w:del>
      <w:ins w:id="45" w:author="ASUS" w:date="2021-08-03T11:44:00Z">
        <w:r w:rsidR="002D5227">
          <w:rPr>
            <w:rFonts w:ascii="Times New Roman" w:eastAsia="Times New Roman" w:hAnsi="Times New Roman" w:cs="Times New Roman"/>
            <w:sz w:val="24"/>
            <w:szCs w:val="24"/>
            <w:lang w:val="id-ID"/>
          </w:rPr>
          <w:t>, yang</w:t>
        </w:r>
      </w:ins>
      <w:del w:id="46" w:author="ASUS" w:date="2021-08-03T11:44:00Z">
        <w:r w:rsidRPr="00C50A1E" w:rsidDel="002D5227">
          <w:rPr>
            <w:rFonts w:ascii="Times New Roman" w:eastAsia="Times New Roman" w:hAnsi="Times New Roman" w:cs="Times New Roman"/>
            <w:sz w:val="24"/>
            <w:szCs w:val="24"/>
          </w:rPr>
          <w:delText>. Yang</w:delText>
        </w:r>
      </w:del>
      <w:r w:rsidRPr="00C50A1E">
        <w:rPr>
          <w:rFonts w:ascii="Times New Roman" w:eastAsia="Times New Roman" w:hAnsi="Times New Roman" w:cs="Times New Roman"/>
          <w:sz w:val="24"/>
          <w:szCs w:val="24"/>
        </w:rPr>
        <w:t xml:space="preserve"> penting </w:t>
      </w:r>
      <w:ins w:id="47" w:author="ASUS" w:date="2021-08-03T11:44:00Z">
        <w:r w:rsidR="002D5227">
          <w:rPr>
            <w:rFonts w:ascii="Times New Roman" w:eastAsia="Times New Roman" w:hAnsi="Times New Roman" w:cs="Times New Roman"/>
            <w:sz w:val="24"/>
            <w:szCs w:val="24"/>
            <w:lang w:val="id-ID"/>
          </w:rPr>
          <w:t xml:space="preserve">makanan itu </w:t>
        </w:r>
      </w:ins>
      <w:r w:rsidRPr="00C50A1E">
        <w:rPr>
          <w:rFonts w:ascii="Times New Roman" w:eastAsia="Times New Roman" w:hAnsi="Times New Roman" w:cs="Times New Roman"/>
          <w:sz w:val="24"/>
          <w:szCs w:val="24"/>
        </w:rPr>
        <w:t>enak, kalori belakangan</w:t>
      </w:r>
      <w:ins w:id="48" w:author="ASUS" w:date="2021-08-03T11:44:00Z">
        <w:r w:rsidR="002D5227">
          <w:rPr>
            <w:rFonts w:ascii="Times New Roman" w:eastAsia="Times New Roman" w:hAnsi="Times New Roman" w:cs="Times New Roman"/>
            <w:sz w:val="24"/>
            <w:szCs w:val="24"/>
            <w:lang w:val="id-ID"/>
          </w:rPr>
          <w:t>.</w:t>
        </w:r>
      </w:ins>
      <w:del w:id="49" w:author="ASUS" w:date="2021-08-03T11:44:00Z">
        <w:r w:rsidRPr="00C50A1E" w:rsidDel="002D5227">
          <w:rPr>
            <w:rFonts w:ascii="Times New Roman" w:eastAsia="Times New Roman" w:hAnsi="Times New Roman" w:cs="Times New Roman"/>
            <w:sz w:val="24"/>
            <w:szCs w:val="24"/>
          </w:rPr>
          <w:delText>?</w:delText>
        </w:r>
      </w:del>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r w:rsidRPr="002D5227">
        <w:rPr>
          <w:rFonts w:ascii="Times New Roman" w:eastAsia="Times New Roman" w:hAnsi="Times New Roman" w:cs="Times New Roman"/>
          <w:i/>
          <w:iCs/>
          <w:sz w:val="24"/>
          <w:szCs w:val="24"/>
          <w:rPrChange w:id="50" w:author="ASUS" w:date="2021-08-03T11:44:00Z">
            <w:rPr>
              <w:rFonts w:ascii="Times New Roman" w:eastAsia="Times New Roman" w:hAnsi="Times New Roman" w:cs="Times New Roman"/>
              <w:sz w:val="24"/>
              <w:szCs w:val="24"/>
            </w:rPr>
          </w:rPrChange>
        </w:rPr>
        <w:t>deh</w:t>
      </w:r>
      <w:r w:rsidRPr="00C50A1E">
        <w:rPr>
          <w:rFonts w:ascii="Times New Roman" w:eastAsia="Times New Roman" w:hAnsi="Times New Roman" w:cs="Times New Roman"/>
          <w:sz w:val="24"/>
          <w:szCs w:val="24"/>
        </w:rPr>
        <w:t xml:space="preserve">, mulai </w:t>
      </w:r>
      <w:r w:rsidRPr="002D5227">
        <w:rPr>
          <w:rFonts w:ascii="Times New Roman" w:eastAsia="Times New Roman" w:hAnsi="Times New Roman" w:cs="Times New Roman"/>
          <w:i/>
          <w:iCs/>
          <w:sz w:val="24"/>
          <w:szCs w:val="24"/>
          <w:rPrChange w:id="51" w:author="ASUS" w:date="2021-08-03T11:45:00Z">
            <w:rPr>
              <w:rFonts w:ascii="Times New Roman" w:eastAsia="Times New Roman" w:hAnsi="Times New Roman" w:cs="Times New Roman"/>
              <w:sz w:val="24"/>
              <w:szCs w:val="24"/>
            </w:rPr>
          </w:rPrChange>
        </w:rPr>
        <w:t xml:space="preserve">aja </w:t>
      </w:r>
      <w:r w:rsidRPr="00C50A1E">
        <w:rPr>
          <w:rFonts w:ascii="Times New Roman" w:eastAsia="Times New Roman" w:hAnsi="Times New Roman" w:cs="Times New Roman"/>
          <w:sz w:val="24"/>
          <w:szCs w:val="24"/>
        </w:rPr>
        <w:t>dulu dengan</w:t>
      </w:r>
      <w:ins w:id="52" w:author="ASUS" w:date="2021-08-03T11:45:00Z">
        <w:r w:rsidR="002D5227">
          <w:rPr>
            <w:rFonts w:ascii="Times New Roman" w:eastAsia="Times New Roman" w:hAnsi="Times New Roman" w:cs="Times New Roman"/>
            <w:sz w:val="24"/>
            <w:szCs w:val="24"/>
            <w:lang w:val="id-ID"/>
          </w:rPr>
          <w:t xml:space="preserve"> kamu</w:t>
        </w:r>
      </w:ins>
      <w:r w:rsidRPr="00C50A1E">
        <w:rPr>
          <w:rFonts w:ascii="Times New Roman" w:eastAsia="Times New Roman" w:hAnsi="Times New Roman" w:cs="Times New Roman"/>
          <w:sz w:val="24"/>
          <w:szCs w:val="24"/>
        </w:rPr>
        <w:t xml:space="preserve"> memperhatikan label informasi gizi ketika </w:t>
      </w:r>
      <w:del w:id="53" w:author="ASUS" w:date="2021-08-03T11:45:00Z">
        <w:r w:rsidRPr="00C50A1E" w:rsidDel="002D5227">
          <w:rPr>
            <w:rFonts w:ascii="Times New Roman" w:eastAsia="Times New Roman" w:hAnsi="Times New Roman" w:cs="Times New Roman"/>
            <w:sz w:val="24"/>
            <w:szCs w:val="24"/>
          </w:rPr>
          <w:delText xml:space="preserve">kamu </w:delText>
        </w:r>
      </w:del>
      <w:r w:rsidRPr="00C50A1E">
        <w:rPr>
          <w:rFonts w:ascii="Times New Roman" w:eastAsia="Times New Roman" w:hAnsi="Times New Roman" w:cs="Times New Roman"/>
          <w:sz w:val="24"/>
          <w:szCs w:val="24"/>
        </w:rPr>
        <w:t>memakan makanan kemasan. Atau jika</w:t>
      </w:r>
      <w:ins w:id="54" w:author="ASUS" w:date="2021-08-03T11:45:00Z">
        <w:r w:rsidR="002D5227">
          <w:rPr>
            <w:rFonts w:ascii="Times New Roman" w:eastAsia="Times New Roman" w:hAnsi="Times New Roman" w:cs="Times New Roman"/>
            <w:sz w:val="24"/>
            <w:szCs w:val="24"/>
            <w:lang w:val="id-ID"/>
          </w:rPr>
          <w:t xml:space="preserve"> kamu</w:t>
        </w:r>
      </w:ins>
      <w:r w:rsidRPr="00C50A1E">
        <w:rPr>
          <w:rFonts w:ascii="Times New Roman" w:eastAsia="Times New Roman" w:hAnsi="Times New Roman" w:cs="Times New Roman"/>
          <w:sz w:val="24"/>
          <w:szCs w:val="24"/>
        </w:rPr>
        <w:t xml:space="preserve">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w:t>
      </w:r>
      <w:ins w:id="55" w:author="ASUS" w:date="2021-08-03T11:45:00Z">
        <w:r w:rsidR="002D5227">
          <w:rPr>
            <w:rFonts w:ascii="Times New Roman" w:eastAsia="Times New Roman" w:hAnsi="Times New Roman" w:cs="Times New Roman"/>
            <w:sz w:val="24"/>
            <w:szCs w:val="24"/>
            <w:lang w:val="id-ID"/>
          </w:rPr>
          <w:t>men</w:t>
        </w:r>
      </w:ins>
      <w:r w:rsidRPr="00C50A1E">
        <w:rPr>
          <w:rFonts w:ascii="Times New Roman" w:eastAsia="Times New Roman" w:hAnsi="Times New Roman" w:cs="Times New Roman"/>
          <w:sz w:val="24"/>
          <w:szCs w:val="24"/>
        </w:rPr>
        <w:t xml:space="preserve">jadi biang berat badan </w:t>
      </w:r>
      <w:del w:id="56" w:author="ASUS" w:date="2021-08-03T11:46:00Z">
        <w:r w:rsidRPr="00C50A1E" w:rsidDel="002D5227">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lebih suka </w:t>
      </w:r>
      <w:del w:id="57" w:author="ASUS" w:date="2021-08-03T11:46:00Z">
        <w:r w:rsidRPr="00C50A1E" w:rsidDel="002D5227">
          <w:rPr>
            <w:rFonts w:ascii="Times New Roman" w:eastAsia="Times New Roman" w:hAnsi="Times New Roman" w:cs="Times New Roman"/>
            <w:sz w:val="24"/>
            <w:szCs w:val="24"/>
          </w:rPr>
          <w:delText>naiknya</w:delText>
        </w:r>
      </w:del>
      <w:ins w:id="58" w:author="ASUS" w:date="2021-08-03T11:46:00Z">
        <w:r w:rsidR="002D5227">
          <w:rPr>
            <w:rFonts w:ascii="Times New Roman" w:eastAsia="Times New Roman" w:hAnsi="Times New Roman" w:cs="Times New Roman"/>
            <w:sz w:val="24"/>
            <w:szCs w:val="24"/>
            <w:lang w:val="id-ID"/>
          </w:rPr>
          <w:t>meningkat timbangannya</w:t>
        </w:r>
      </w:ins>
      <w:r w:rsidRPr="00C50A1E">
        <w:rPr>
          <w:rFonts w:ascii="Times New Roman" w:eastAsia="Times New Roman" w:hAnsi="Times New Roman" w:cs="Times New Roman"/>
          <w:sz w:val="24"/>
          <w:szCs w:val="24"/>
        </w:rPr>
        <w:t>. Apalagi munculnya kaum-kaum rebahan yang kerjaannya tiduran</w:t>
      </w:r>
      <w:ins w:id="59" w:author="ASUS" w:date="2021-08-03T11:46: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dan hanya buka tutup media sosial</w:t>
      </w:r>
      <w:ins w:id="60" w:author="ASUS" w:date="2021-08-03T11:46: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atau pura-pura sibuk</w:t>
      </w:r>
      <w:ins w:id="61" w:author="ASUS" w:date="2021-08-03T11:46:00Z">
        <w:r w:rsidR="002D5227">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padahal tidak ada yang </w:t>
      </w:r>
      <w:r w:rsidRPr="002D5227">
        <w:rPr>
          <w:rFonts w:ascii="Times New Roman" w:eastAsia="Times New Roman" w:hAnsi="Times New Roman" w:cs="Times New Roman"/>
          <w:i/>
          <w:iCs/>
          <w:sz w:val="24"/>
          <w:szCs w:val="24"/>
          <w:rPrChange w:id="62" w:author="ASUS" w:date="2021-08-03T11:46:00Z">
            <w:rPr>
              <w:rFonts w:ascii="Times New Roman" w:eastAsia="Times New Roman" w:hAnsi="Times New Roman" w:cs="Times New Roman"/>
              <w:sz w:val="24"/>
              <w:szCs w:val="24"/>
            </w:rPr>
          </w:rPrChange>
        </w:rPr>
        <w:t>nge-chat</w:t>
      </w:r>
      <w:r w:rsidRPr="00C50A1E">
        <w:rPr>
          <w:rFonts w:ascii="Times New Roman" w:eastAsia="Times New Roman" w:hAnsi="Times New Roman" w:cs="Times New Roman"/>
          <w:sz w:val="24"/>
          <w:szCs w:val="24"/>
        </w:rPr>
        <w:t>. </w:t>
      </w:r>
    </w:p>
    <w:p w:rsidR="00927764" w:rsidRPr="00C50A1E" w:rsidRDefault="00927764" w:rsidP="002D5227">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w:t>
      </w:r>
      <w:del w:id="63" w:author="ASUS" w:date="2021-08-03T11:47:00Z">
        <w:r w:rsidRPr="00C50A1E" w:rsidDel="002D5227">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seharusnya dibakar jadi </w:t>
      </w:r>
      <w:del w:id="64" w:author="ASUS" w:date="2021-08-03T11:47:00Z">
        <w:r w:rsidRPr="00C50A1E" w:rsidDel="002D5227">
          <w:rPr>
            <w:rFonts w:ascii="Times New Roman" w:eastAsia="Times New Roman" w:hAnsi="Times New Roman" w:cs="Times New Roman"/>
            <w:sz w:val="24"/>
            <w:szCs w:val="24"/>
          </w:rPr>
          <w:delText xml:space="preserve">memilih </w:delText>
        </w:r>
      </w:del>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 xml:space="preserve">an mager saja. Jadi simpanan </w:t>
      </w:r>
      <w:ins w:id="65" w:author="ASUS" w:date="2021-08-03T11:47:00Z">
        <w:r w:rsidR="002D5227">
          <w:rPr>
            <w:rFonts w:ascii="Times New Roman" w:eastAsia="Times New Roman" w:hAnsi="Times New Roman" w:cs="Times New Roman"/>
            <w:sz w:val="24"/>
            <w:szCs w:val="24"/>
            <w:lang w:val="id-ID"/>
          </w:rPr>
          <w:t xml:space="preserve">lemak </w:t>
        </w:r>
      </w:ins>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 dimana-mana.</w:t>
      </w:r>
    </w:p>
    <w:p w:rsidR="00927764" w:rsidRPr="00C50A1E" w:rsidRDefault="00927764" w:rsidP="005E7F2E">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w:t>
      </w:r>
      <w:ins w:id="66" w:author="ASUS" w:date="2021-08-03T11:48:00Z">
        <w:r w:rsidR="005E7F2E">
          <w:rPr>
            <w:rFonts w:ascii="Times New Roman" w:eastAsia="Times New Roman" w:hAnsi="Times New Roman" w:cs="Times New Roman"/>
            <w:sz w:val="24"/>
            <w:szCs w:val="24"/>
            <w:lang w:val="id-ID"/>
          </w:rPr>
          <w:t>!</w:t>
        </w:r>
      </w:ins>
      <w:del w:id="67" w:author="ASUS" w:date="2021-08-03T11:48:00Z">
        <w:r w:rsidRPr="00C50A1E" w:rsidDel="005E7F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Soal nafsu makan ini lebih banyak salahnya di kamu. Kamu yang tidak bisa mengendalikan diri. Kalau tiba-tiba berat </w:t>
      </w:r>
      <w:r>
        <w:rPr>
          <w:rFonts w:ascii="Times New Roman" w:eastAsia="Times New Roman" w:hAnsi="Times New Roman" w:cs="Times New Roman"/>
          <w:sz w:val="24"/>
          <w:szCs w:val="24"/>
        </w:rPr>
        <w:t>badan</w:t>
      </w:r>
      <w:ins w:id="68" w:author="ASUS" w:date="2021-08-03T11:48:00Z">
        <w:r w:rsidR="005E7F2E">
          <w:rPr>
            <w:rFonts w:ascii="Times New Roman" w:eastAsia="Times New Roman" w:hAnsi="Times New Roman" w:cs="Times New Roman"/>
            <w:sz w:val="24"/>
            <w:szCs w:val="24"/>
            <w:lang w:val="id-ID"/>
          </w:rPr>
          <w:t>mu</w:t>
        </w:r>
      </w:ins>
      <w:r>
        <w:rPr>
          <w:rFonts w:ascii="Times New Roman" w:eastAsia="Times New Roman" w:hAnsi="Times New Roman" w:cs="Times New Roman"/>
          <w:sz w:val="24"/>
          <w:szCs w:val="24"/>
        </w:rPr>
        <w:t xml:space="preserve"> ikut tergelincir makin ke</w:t>
      </w:r>
      <w:r w:rsidRPr="00C50A1E">
        <w:rPr>
          <w:rFonts w:ascii="Times New Roman" w:eastAsia="Times New Roman" w:hAnsi="Times New Roman" w:cs="Times New Roman"/>
          <w:sz w:val="24"/>
          <w:szCs w:val="24"/>
        </w:rPr>
        <w:t>kanan di saat hujan</w:t>
      </w:r>
      <w:ins w:id="69" w:author="ASUS" w:date="2021-08-03T11:48:00Z">
        <w:r w:rsidR="005E7F2E">
          <w:rPr>
            <w:rFonts w:ascii="Times New Roman" w:eastAsia="Times New Roman" w:hAnsi="Times New Roman" w:cs="Times New Roman"/>
            <w:sz w:val="24"/>
            <w:szCs w:val="24"/>
            <w:lang w:val="id-ID"/>
          </w:rPr>
          <w:t>,</w:t>
        </w:r>
      </w:ins>
      <w:del w:id="70" w:author="ASUS" w:date="2021-08-03T11:48:00Z">
        <w:r w:rsidRPr="00C50A1E" w:rsidDel="005E7F2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w:t>
      </w:r>
      <w:del w:id="71" w:author="ASUS" w:date="2021-08-03T11:48:00Z">
        <w:r w:rsidRPr="00C50A1E" w:rsidDel="005E7F2E">
          <w:rPr>
            <w:rFonts w:ascii="Times New Roman" w:eastAsia="Times New Roman" w:hAnsi="Times New Roman" w:cs="Times New Roman"/>
            <w:sz w:val="24"/>
            <w:szCs w:val="24"/>
          </w:rPr>
          <w:delText xml:space="preserve">Coba </w:delText>
        </w:r>
      </w:del>
      <w:ins w:id="72" w:author="ASUS" w:date="2021-08-03T11:48:00Z">
        <w:r w:rsidR="005E7F2E">
          <w:rPr>
            <w:rFonts w:ascii="Times New Roman" w:eastAsia="Times New Roman" w:hAnsi="Times New Roman" w:cs="Times New Roman"/>
            <w:sz w:val="24"/>
            <w:szCs w:val="24"/>
            <w:lang w:val="id-ID"/>
          </w:rPr>
          <w:t>c</w:t>
        </w:r>
        <w:r w:rsidR="005E7F2E" w:rsidRPr="00C50A1E">
          <w:rPr>
            <w:rFonts w:ascii="Times New Roman" w:eastAsia="Times New Roman" w:hAnsi="Times New Roman" w:cs="Times New Roman"/>
            <w:sz w:val="24"/>
            <w:szCs w:val="24"/>
          </w:rPr>
          <w:t xml:space="preserve">oba </w:t>
        </w:r>
      </w:ins>
      <w:r w:rsidRPr="00C50A1E">
        <w:rPr>
          <w:rFonts w:ascii="Times New Roman" w:eastAsia="Times New Roman" w:hAnsi="Times New Roman" w:cs="Times New Roman"/>
          <w:sz w:val="24"/>
          <w:szCs w:val="24"/>
        </w:rPr>
        <w:t>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r w:rsidRPr="007754E9">
        <w:rPr>
          <w:rFonts w:ascii="Times New Roman" w:eastAsia="Times New Roman" w:hAnsi="Times New Roman" w:cs="Times New Roman"/>
          <w:i/>
          <w:iCs/>
          <w:sz w:val="24"/>
          <w:szCs w:val="24"/>
          <w:rPrChange w:id="73" w:author="ASUS" w:date="2021-08-03T11:49:00Z">
            <w:rPr>
              <w:rFonts w:ascii="Times New Roman" w:eastAsia="Times New Roman" w:hAnsi="Times New Roman" w:cs="Times New Roman"/>
              <w:sz w:val="24"/>
              <w:szCs w:val="24"/>
            </w:rPr>
          </w:rPrChange>
        </w:rPr>
        <w:t>HAHA.</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bookmarkStart w:id="74" w:name="_GoBack"/>
      <w:bookmarkEnd w:id="74"/>
    </w:p>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C1" w:rsidRDefault="008B71C1">
      <w:r>
        <w:separator/>
      </w:r>
    </w:p>
  </w:endnote>
  <w:endnote w:type="continuationSeparator" w:id="0">
    <w:p w:rsidR="008B71C1" w:rsidRDefault="008B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8B71C1">
    <w:pPr>
      <w:pStyle w:val="Footer"/>
    </w:pPr>
  </w:p>
  <w:p w:rsidR="00941E77" w:rsidRDefault="008B7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C1" w:rsidRDefault="008B71C1">
      <w:r>
        <w:separator/>
      </w:r>
    </w:p>
  </w:footnote>
  <w:footnote w:type="continuationSeparator" w:id="0">
    <w:p w:rsidR="008B71C1" w:rsidRDefault="008B7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60A72"/>
    <w:rsid w:val="000728F3"/>
    <w:rsid w:val="0012251A"/>
    <w:rsid w:val="002318A3"/>
    <w:rsid w:val="002D5227"/>
    <w:rsid w:val="0042167F"/>
    <w:rsid w:val="00427A94"/>
    <w:rsid w:val="005E7F2E"/>
    <w:rsid w:val="006B32C6"/>
    <w:rsid w:val="007754E9"/>
    <w:rsid w:val="008B71C1"/>
    <w:rsid w:val="00924DF5"/>
    <w:rsid w:val="00927764"/>
    <w:rsid w:val="00C20908"/>
    <w:rsid w:val="00E45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6B32C6"/>
    <w:rPr>
      <w:rFonts w:ascii="Tahoma" w:hAnsi="Tahoma" w:cs="Tahoma"/>
      <w:sz w:val="16"/>
      <w:szCs w:val="16"/>
    </w:rPr>
  </w:style>
  <w:style w:type="character" w:customStyle="1" w:styleId="BalloonTextChar">
    <w:name w:val="Balloon Text Char"/>
    <w:basedOn w:val="DefaultParagraphFont"/>
    <w:link w:val="BalloonText"/>
    <w:uiPriority w:val="99"/>
    <w:semiHidden/>
    <w:rsid w:val="006B32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6B32C6"/>
    <w:rPr>
      <w:rFonts w:ascii="Tahoma" w:hAnsi="Tahoma" w:cs="Tahoma"/>
      <w:sz w:val="16"/>
      <w:szCs w:val="16"/>
    </w:rPr>
  </w:style>
  <w:style w:type="character" w:customStyle="1" w:styleId="BalloonTextChar">
    <w:name w:val="Balloon Text Char"/>
    <w:basedOn w:val="DefaultParagraphFont"/>
    <w:link w:val="BalloonText"/>
    <w:uiPriority w:val="99"/>
    <w:semiHidden/>
    <w:rsid w:val="006B3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10</cp:revision>
  <dcterms:created xsi:type="dcterms:W3CDTF">2020-08-26T21:16:00Z</dcterms:created>
  <dcterms:modified xsi:type="dcterms:W3CDTF">2021-08-03T04:49:00Z</dcterms:modified>
</cp:coreProperties>
</file>