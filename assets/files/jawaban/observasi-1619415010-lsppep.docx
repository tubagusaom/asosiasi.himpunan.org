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CF8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989EF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185E46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AE581C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7262583" w14:textId="77777777" w:rsidTr="00821BA2">
        <w:tc>
          <w:tcPr>
            <w:tcW w:w="9350" w:type="dxa"/>
          </w:tcPr>
          <w:p w14:paraId="01B009FC" w14:textId="77777777" w:rsidR="00BE098E" w:rsidRDefault="00BE098E" w:rsidP="00821BA2">
            <w:pPr>
              <w:pStyle w:val="ListParagraph"/>
              <w:ind w:left="0"/>
            </w:pPr>
          </w:p>
          <w:p w14:paraId="597BAAA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2839D0">
              <w:rPr>
                <w:rStyle w:val="CommentReference"/>
              </w:rPr>
              <w:commentReference w:id="0"/>
            </w:r>
          </w:p>
          <w:p w14:paraId="784E21DB" w14:textId="77777777" w:rsidR="00BE098E" w:rsidRPr="002839D0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6875BBF4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manajemen </w:t>
            </w:r>
            <w:r w:rsidRPr="002839D0">
              <w:rPr>
                <w:lang w:val="id-ID"/>
              </w:rPr>
              <w:tab/>
              <w:t xml:space="preserve">:  </w:t>
            </w:r>
            <w:r w:rsidRPr="002839D0">
              <w:rPr>
                <w:lang w:val="id-ID"/>
              </w:rPr>
              <w:tab/>
              <w:t xml:space="preserve">penggunaan sumber daya secara efektif untuk mencapai </w:t>
            </w:r>
          </w:p>
          <w:p w14:paraId="07B860FA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sasaran.</w:t>
            </w:r>
          </w:p>
          <w:p w14:paraId="476D086C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filosofis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berdasarkan filsafat.</w:t>
            </w:r>
          </w:p>
          <w:p w14:paraId="3CE8FA84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kurikulum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 xml:space="preserve">perangkat mata pelajaran yang diajarkan pada lembaga </w:t>
            </w:r>
          </w:p>
          <w:p w14:paraId="50DF6747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pendidikan.</w:t>
            </w:r>
          </w:p>
          <w:p w14:paraId="2589FA04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implementasi </w:t>
            </w:r>
            <w:r w:rsidRPr="002839D0">
              <w:rPr>
                <w:lang w:val="id-ID"/>
              </w:rPr>
              <w:tab/>
              <w:t>:</w:t>
            </w:r>
            <w:r w:rsidRPr="002839D0">
              <w:rPr>
                <w:lang w:val="id-ID"/>
              </w:rPr>
              <w:tab/>
              <w:t>pelaksanaan, penerapan.</w:t>
            </w:r>
          </w:p>
          <w:p w14:paraId="39494285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optimal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tertinggi; paling menguntungkan.</w:t>
            </w:r>
          </w:p>
          <w:p w14:paraId="4A89C4B4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integral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 xml:space="preserve">meliputi seluruh bagian yang perlu untuk menjadikan </w:t>
            </w:r>
          </w:p>
          <w:p w14:paraId="224C05CF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lengkap; utuh; bulat; sempurna.</w:t>
            </w:r>
          </w:p>
          <w:p w14:paraId="59879690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konseptual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berhubungan dengan konsep.</w:t>
            </w:r>
          </w:p>
          <w:p w14:paraId="41A7ED47" w14:textId="6B124A5B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program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rancangan mengenai asas serta usaha (dalam ketatanegaraan, perekonomian,</w:t>
            </w:r>
            <w:del w:id="1" w:author="Mahmud Fasya" w:date="2021-04-26T12:23:00Z">
              <w:r w:rsidRPr="002839D0" w:rsidDel="002839D0">
                <w:rPr>
                  <w:lang w:val="id-ID"/>
                </w:rPr>
                <w:delText xml:space="preserve"> </w:delText>
              </w:r>
              <w:commentRangeStart w:id="2"/>
              <w:r w:rsidRPr="002839D0" w:rsidDel="002839D0">
                <w:rPr>
                  <w:lang w:val="id-ID"/>
                </w:rPr>
                <w:delText>dsb</w:delText>
              </w:r>
              <w:commentRangeEnd w:id="2"/>
              <w:r w:rsidR="002839D0" w:rsidDel="002839D0">
                <w:rPr>
                  <w:rStyle w:val="CommentReference"/>
                </w:rPr>
                <w:commentReference w:id="2"/>
              </w:r>
              <w:r w:rsidRPr="002839D0" w:rsidDel="002839D0">
                <w:rPr>
                  <w:lang w:val="id-ID"/>
                </w:rPr>
                <w:delText xml:space="preserve">) </w:delText>
              </w:r>
            </w:del>
            <w:r w:rsidRPr="002839D0">
              <w:rPr>
                <w:lang w:val="id-ID"/>
              </w:rPr>
              <w:t>yang akan dijalankan.</w:t>
            </w:r>
          </w:p>
          <w:p w14:paraId="624683E6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kriteria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ukuran yang menjadi dasar penilaian atau penetapan sesuatu.</w:t>
            </w:r>
          </w:p>
          <w:p w14:paraId="463EF6DB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metodologi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ilmu tentang metode.</w:t>
            </w:r>
          </w:p>
          <w:p w14:paraId="78910366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norma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 xml:space="preserve">aturan atau ketentuan yang mengikat warga kelompok </w:t>
            </w:r>
          </w:p>
          <w:p w14:paraId="6E3C6A12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 xml:space="preserve">dalam masyarakat, dipakai sebagai panduan, tatanan, dan </w:t>
            </w:r>
          </w:p>
          <w:p w14:paraId="1EBE24DC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pengendali tingkah laku yang sesuai dan berterima.</w:t>
            </w:r>
          </w:p>
          <w:p w14:paraId="7F98CA2F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orientasi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>pandangan yang mendasari pikiran, perhatian, atau kecen-</w:t>
            </w:r>
          </w:p>
          <w:p w14:paraId="23916B1B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derungan.</w:t>
            </w:r>
          </w:p>
          <w:p w14:paraId="1CC6B25E" w14:textId="77777777" w:rsidR="00BE098E" w:rsidRPr="00283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prosedur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0DB58589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langkah demi langkah secara pasti dalam memecahkan suatu masalah.</w:t>
            </w:r>
          </w:p>
          <w:p w14:paraId="07D093E4" w14:textId="77777777" w:rsidR="00BE098E" w:rsidRPr="00283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2839D0">
              <w:rPr>
                <w:lang w:val="id-ID"/>
              </w:rPr>
              <w:t xml:space="preserve">inklusif </w:t>
            </w:r>
            <w:r w:rsidRPr="002839D0">
              <w:rPr>
                <w:lang w:val="id-ID"/>
              </w:rPr>
              <w:tab/>
              <w:t xml:space="preserve">: </w:t>
            </w:r>
            <w:r w:rsidRPr="002839D0">
              <w:rPr>
                <w:lang w:val="id-ID"/>
              </w:rPr>
              <w:tab/>
            </w:r>
            <w:commentRangeStart w:id="3"/>
            <w:r w:rsidRPr="002839D0">
              <w:rPr>
                <w:lang w:val="id-ID"/>
              </w:rPr>
              <w:t xml:space="preserve">penempatan siswa berkebutuhan khusus di dalam kelas </w:t>
            </w:r>
          </w:p>
          <w:p w14:paraId="67C6515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2839D0">
              <w:rPr>
                <w:lang w:val="id-ID"/>
              </w:rPr>
              <w:tab/>
            </w:r>
            <w:r w:rsidRPr="002839D0">
              <w:rPr>
                <w:lang w:val="id-ID"/>
              </w:rPr>
              <w:tab/>
              <w:t>reguler.</w:t>
            </w:r>
            <w:commentRangeEnd w:id="3"/>
            <w:r w:rsidR="002839D0">
              <w:rPr>
                <w:rStyle w:val="CommentReference"/>
              </w:rPr>
              <w:commentReference w:id="3"/>
            </w:r>
          </w:p>
          <w:p w14:paraId="3E2C5E3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AFCB7C9" w14:textId="77777777" w:rsidTr="00821BA2">
        <w:tc>
          <w:tcPr>
            <w:tcW w:w="9350" w:type="dxa"/>
          </w:tcPr>
          <w:p w14:paraId="1D79F6C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C237A2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hmud Fasya" w:date="2021-04-26T12:24:00Z" w:initials="MF">
    <w:p w14:paraId="57E3EA3B" w14:textId="7DC8620E" w:rsidR="002839D0" w:rsidRPr="002839D0" w:rsidRDefault="002839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Glosarium ini harus diurutkan secara alfabetis.</w:t>
      </w:r>
      <w:r>
        <w:rPr>
          <w:lang w:val="id-ID"/>
        </w:rPr>
        <w:br/>
        <w:t>Setiap penjelasan tidak perlu diakhiri oleh tanda titik karena uraiannya bukan kalimat lengkap, melainkan frasa.</w:t>
      </w:r>
    </w:p>
  </w:comment>
  <w:comment w:id="2" w:author="Mahmud Fasya" w:date="2021-04-26T12:21:00Z" w:initials="MF">
    <w:p w14:paraId="18E7ED55" w14:textId="2B903F94" w:rsidR="002839D0" w:rsidRPr="002839D0" w:rsidRDefault="002839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dsb.</w:t>
      </w:r>
    </w:p>
  </w:comment>
  <w:comment w:id="3" w:author="Mahmud Fasya" w:date="2021-04-26T12:28:00Z" w:initials="MF">
    <w:p w14:paraId="0B66B0E5" w14:textId="3079237B" w:rsidR="002839D0" w:rsidRPr="002839D0" w:rsidRDefault="002839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memiliki sifat inklusi atau berkebutuhan khusus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3EA3B" w15:done="0"/>
  <w15:commentEx w15:paraId="18E7ED55" w15:done="0"/>
  <w15:commentEx w15:paraId="0B66B0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2F6E" w16cex:dateUtc="2021-04-26T05:24:00Z"/>
  <w16cex:commentExtensible w16cex:durableId="24312EBD" w16cex:dateUtc="2021-04-26T05:21:00Z"/>
  <w16cex:commentExtensible w16cex:durableId="24313069" w16cex:dateUtc="2021-04-26T0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3EA3B" w16cid:durableId="24312F6E"/>
  <w16cid:commentId w16cid:paraId="18E7ED55" w16cid:durableId="24312EBD"/>
  <w16cid:commentId w16cid:paraId="0B66B0E5" w16cid:durableId="243130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hmud Fasya">
    <w15:presenceInfo w15:providerId="Windows Live" w15:userId="3b62fcfe438d2e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839D0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8F5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3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9D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9D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Mahmud Fasya</cp:lastModifiedBy>
  <cp:revision>2</cp:revision>
  <dcterms:created xsi:type="dcterms:W3CDTF">2020-08-26T21:29:00Z</dcterms:created>
  <dcterms:modified xsi:type="dcterms:W3CDTF">2021-04-26T05:29:00Z</dcterms:modified>
</cp:coreProperties>
</file>