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5687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664468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FF3CCCA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704505A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50EDA0F" w14:textId="77777777" w:rsidTr="00821BA2">
        <w:tc>
          <w:tcPr>
            <w:tcW w:w="9350" w:type="dxa"/>
          </w:tcPr>
          <w:p w14:paraId="6B8B66E8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5DF7C6CB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59244F9" w14:textId="6061970E" w:rsidR="00125355" w:rsidRPr="00EC6F38" w:rsidRDefault="00125355" w:rsidP="00DC41BA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0" w:author="a59679" w:date="2021-01-19T10:3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1" w:author="a59679" w:date="2021-01-19T10:20:00Z">
              <w:r w:rsidR="001D2B8B">
                <w:rPr>
                  <w:rFonts w:ascii="Times New Roman" w:eastAsia="Times New Roman" w:hAnsi="Times New Roman" w:cs="Times New Roman"/>
                  <w:szCs w:val="24"/>
                </w:rPr>
                <w:t>ks</w:t>
              </w:r>
            </w:ins>
            <w:del w:id="2" w:author="a59679" w:date="2021-01-19T10:20:00Z">
              <w:r w:rsidRPr="00EC6F38" w:rsidDel="001D2B8B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tre</w:t>
            </w:r>
            <w:del w:id="3" w:author="a59679" w:date="2021-01-19T10:20:00Z">
              <w:r w:rsidRPr="00EC6F38" w:rsidDel="001D2B8B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4" w:author="a59679" w:date="2021-01-19T10:20:00Z">
              <w:r w:rsidR="001D2B8B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5" w:author="a59679" w:date="2021-01-19T10:20:00Z">
              <w:r w:rsidRPr="00EC6F38" w:rsidDel="001D2B8B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6CB529" w14:textId="44B42ED0" w:rsidR="00125355" w:rsidRPr="00EC6F38" w:rsidRDefault="00125355" w:rsidP="00DC41BA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" w:author="a59679" w:date="2021-01-19T10:3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7" w:author="a59679" w:date="2021-01-19T10:29:00Z">
              <w:r w:rsidR="00DC41B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" w:author="a59679" w:date="2021-01-19T10:20:00Z">
              <w:r w:rsidRPr="00EC6F38" w:rsidDel="001D2B8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9" w:author="a59679" w:date="2021-01-19T10:20:00Z">
              <w:r w:rsidRPr="00EC6F38" w:rsidDel="001D2B8B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a59679" w:date="2021-01-19T10:29:00Z">
              <w:r w:rsidRPr="00EC6F38" w:rsidDel="00DC41B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11" w:author="a59679" w:date="2021-01-19T10:29:00Z">
              <w:r w:rsidRPr="00EC6F38" w:rsidDel="00DC41BA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06EC249" w14:textId="1AECDC17" w:rsidR="00125355" w:rsidRPr="00EC6F38" w:rsidRDefault="00125355" w:rsidP="00DC41BA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" w:author="a59679" w:date="2021-01-19T10:3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a59679" w:date="2021-01-19T10:21:00Z">
              <w:r w:rsidRPr="00EC6F38" w:rsidDel="001D2B8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4" w:author="a59679" w:date="2021-01-19T10:21:00Z">
              <w:r w:rsidR="001D2B8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5" w:author="a59679" w:date="2021-01-19T10:21:00Z">
              <w:r w:rsidRPr="00EC6F38" w:rsidDel="001D2B8B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4201C93" w14:textId="4811AF8D" w:rsidR="00125355" w:rsidRPr="00EC6F38" w:rsidRDefault="00125355" w:rsidP="00DC41BA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6" w:author="a59679" w:date="2021-01-19T10:3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7" w:author="a59679" w:date="2021-01-19T10:22:00Z">
              <w:r w:rsidR="001D2B8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8" w:author="a59679" w:date="2021-01-19T10:21:00Z">
              <w:r w:rsidR="001D2B8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9" w:author="a59679" w:date="2021-01-19T10:21:00Z">
              <w:r w:rsidRPr="00EC6F38" w:rsidDel="001D2B8B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0" w:author="a59679" w:date="2021-01-19T10:22:00Z">
              <w:r w:rsidR="001D2B8B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del w:id="21" w:author="a59679" w:date="2021-01-19T10:22:00Z">
              <w:r w:rsidRPr="00EC6F38" w:rsidDel="001D2B8B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ins w:id="22" w:author="a59679" w:date="2021-01-19T10:22:00Z">
              <w:r w:rsidR="001D2B8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3" w:author="a59679" w:date="2021-01-19T10:22:00Z">
              <w:r w:rsidRPr="00EC6F38" w:rsidDel="001D2B8B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24" w:author="a59679" w:date="2021-01-19T10:22:00Z">
              <w:r w:rsidR="001D2B8B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5" w:author="a59679" w:date="2021-01-19T10:23:00Z">
              <w:r w:rsidRPr="00EC6F38" w:rsidDel="001D2B8B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ins w:id="26" w:author="a59679" w:date="2021-01-19T10:22:00Z">
              <w:r w:rsidR="001D2B8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7" w:author="a59679" w:date="2021-01-19T10:22:00Z">
              <w:r w:rsidRPr="00EC6F38" w:rsidDel="001D2B8B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 4.0</w:t>
            </w:r>
            <w:ins w:id="28" w:author="a59679" w:date="2021-01-19T10:24:00Z">
              <w:r w:rsidR="001D2B8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9" w:author="a59679" w:date="2021-01-19T10:23:00Z">
              <w:r w:rsidRPr="00EC6F38" w:rsidDel="001D2B8B">
                <w:rPr>
                  <w:rFonts w:ascii="Times New Roman" w:eastAsia="Times New Roman" w:hAnsi="Times New Roman" w:cs="Times New Roman"/>
                  <w:szCs w:val="24"/>
                </w:rPr>
                <w:delText xml:space="preserve">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0" w:author="a59679" w:date="2021-01-19T10:23:00Z">
              <w:r w:rsidRPr="00EC6F38" w:rsidDel="001D2B8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31" w:author="a59679" w:date="2021-01-19T10:23:00Z">
              <w:r w:rsidR="001D2B8B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proofErr w:type="spellEnd"/>
            <w:del w:id="32" w:author="a59679" w:date="2021-01-19T10:23:00Z">
              <w:r w:rsidRPr="00EC6F38" w:rsidDel="001D2B8B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EF4F3C4" w14:textId="69889E8B" w:rsidR="00125355" w:rsidRPr="00EC6F38" w:rsidRDefault="00125355" w:rsidP="00DC41BA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3" w:author="a59679" w:date="2021-01-19T10:3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4" w:author="a59679" w:date="2021-01-19T10:25:00Z">
              <w:r w:rsidR="001D2B8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5" w:author="a59679" w:date="2021-01-19T10:25:00Z">
              <w:r w:rsidRPr="00EC6F38" w:rsidDel="001D2B8B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 4.0</w:t>
            </w:r>
          </w:p>
          <w:p w14:paraId="26388CAB" w14:textId="77777777" w:rsidR="00125355" w:rsidRPr="00EC6F38" w:rsidRDefault="00125355" w:rsidP="00DC41B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6" w:author="a59679" w:date="2021-01-19T10:3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7951D6" w14:textId="1560E763" w:rsidR="00125355" w:rsidRPr="00EC6F38" w:rsidRDefault="00125355" w:rsidP="00DC41B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7" w:author="a59679" w:date="2021-01-19T10:3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38" w:author="a59679" w:date="2021-01-19T10:25:00Z">
              <w:r w:rsidR="001D2B8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39" w:author="a59679" w:date="2021-01-19T10:25:00Z">
              <w:r w:rsidRPr="00EC6F38" w:rsidDel="001D2B8B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40" w:author="a59679" w:date="2021-01-19T10:25:00Z">
              <w:r w:rsidR="001D2B8B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3457726" w14:textId="77777777" w:rsidR="00125355" w:rsidRPr="00EC6F38" w:rsidRDefault="00125355" w:rsidP="00DC41B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1" w:author="a59679" w:date="2021-01-19T10:3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AF8E908" w14:textId="1382FC76" w:rsidR="00125355" w:rsidRPr="00EC6F38" w:rsidRDefault="00DC41BA" w:rsidP="00DC41B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2" w:author="a59679" w:date="2021-01-19T10:3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43" w:author="a59679" w:date="2021-01-19T10:25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44" w:author="a59679" w:date="2021-01-19T10:25:00Z">
              <w:r w:rsidR="00125355" w:rsidRPr="00EC6F38" w:rsidDel="00DC41BA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45" w:author="a59679" w:date="2021-01-19T10:25:00Z">
              <w:r w:rsidR="00125355" w:rsidRPr="00EC6F38" w:rsidDel="00DC41BA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6" w:author="a59679" w:date="2021-01-19T10:26:00Z">
              <w:r w:rsidR="00125355" w:rsidRPr="00EC6F38" w:rsidDel="00DC41B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47" w:author="a59679" w:date="2021-01-19T10:26:00Z">
              <w:r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A10DE41" w14:textId="77777777" w:rsidR="00125355" w:rsidRPr="00EC6F38" w:rsidRDefault="00125355" w:rsidP="00DC41B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8" w:author="a59679" w:date="2021-01-19T10:3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342B3151" w14:textId="231BFDDB" w:rsidR="00125355" w:rsidRPr="00EC6F38" w:rsidRDefault="00125355" w:rsidP="00DC41B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9" w:author="a59679" w:date="2021-01-19T10:3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50" w:author="a59679" w:date="2021-01-19T10:26:00Z">
              <w:r w:rsidR="00DC41BA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51" w:author="a59679" w:date="2021-01-19T10:26:00Z">
              <w:r w:rsidRPr="00EC6F38" w:rsidDel="00DC41BA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0FB1C3" w14:textId="77777777" w:rsidR="00125355" w:rsidRPr="00EC6F38" w:rsidRDefault="00125355" w:rsidP="00DC41B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2" w:author="a59679" w:date="2021-01-19T10:3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0D236EAB" w14:textId="4F74B5B5" w:rsidR="00125355" w:rsidRPr="00EC6F38" w:rsidRDefault="00125355" w:rsidP="00DC41B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3" w:author="a59679" w:date="2021-01-19T10:3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54" w:author="a59679" w:date="2021-01-19T10:30:00Z">
              <w:r w:rsidR="00DC41B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3594E18" w14:textId="77777777" w:rsidR="00125355" w:rsidRPr="00EC6F38" w:rsidRDefault="00125355" w:rsidP="00DC41BA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5" w:author="a59679" w:date="2021-01-19T10:3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56" w:author="a59679" w:date="2021-01-19T10:30:00Z">
              <w:r w:rsidRPr="00EC6F38" w:rsidDel="00DC41BA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7" w:author="a59679" w:date="2021-01-19T10:30:00Z">
              <w:r w:rsidRPr="00EC6F38" w:rsidDel="00DC41B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415BC7F" w14:textId="77777777" w:rsidR="00125355" w:rsidRPr="00EC6F38" w:rsidRDefault="00125355" w:rsidP="00DC41BA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8" w:author="a59679" w:date="2021-01-19T10:3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0ED1C71" w14:textId="77777777" w:rsidR="00125355" w:rsidRPr="00EC6F38" w:rsidRDefault="00125355" w:rsidP="00DC41BA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9" w:author="a59679" w:date="2021-01-19T10:3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368FFC1" w14:textId="77777777" w:rsidR="00125355" w:rsidRPr="00EC6F38" w:rsidRDefault="00125355" w:rsidP="00DC41BA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0" w:author="a59679" w:date="2021-01-19T10:3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E286DBF" w14:textId="77777777" w:rsidR="00125355" w:rsidRPr="00EC6F38" w:rsidRDefault="00125355" w:rsidP="00DC41BA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1" w:author="a59679" w:date="2021-01-19T10:3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0007220A" w14:textId="77777777" w:rsidR="00125355" w:rsidRPr="00EC6F38" w:rsidRDefault="00125355" w:rsidP="00DC41BA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2" w:author="a59679" w:date="2021-01-19T10:3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CB19175" w14:textId="651A8D33" w:rsidR="00125355" w:rsidRPr="00EC6F38" w:rsidRDefault="00125355" w:rsidP="00DC41BA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3" w:author="a59679" w:date="2021-01-19T10:3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64" w:author="a59679" w:date="2021-01-19T10:30:00Z">
              <w:r w:rsidR="00DC41BA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65" w:author="a59679" w:date="2021-01-19T10:30:00Z">
              <w:r w:rsidRPr="00EC6F38" w:rsidDel="00DC41BA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66" w:author="a59679" w:date="2021-01-19T10:30:00Z">
              <w:r w:rsidR="00DC41B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67" w:author="a59679" w:date="2021-01-19T10:30:00Z">
              <w:r w:rsidRPr="00EC6F38" w:rsidDel="00DC41BA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8" w:author="a59679" w:date="2021-01-19T10:26:00Z">
              <w:r w:rsidRPr="00EC6F38" w:rsidDel="00DC41B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69" w:author="a59679" w:date="2021-01-19T10:27:00Z">
              <w:r w:rsidR="00DC41B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325F558" w14:textId="3C514756" w:rsidR="00125355" w:rsidRPr="00EC6F38" w:rsidRDefault="00125355" w:rsidP="00DC41BA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0" w:author="a59679" w:date="2021-01-19T10:3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ins w:id="71" w:author="a59679" w:date="2021-01-19T10:27:00Z">
              <w:r w:rsidR="00DC41BA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72" w:author="a59679" w:date="2021-01-19T10:27:00Z">
              <w:r w:rsidRPr="00EC6F38" w:rsidDel="00DC41B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420F27" w14:textId="1A1571ED" w:rsidR="00125355" w:rsidRPr="00EC6F38" w:rsidRDefault="00125355" w:rsidP="00DC41BA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3" w:author="a59679" w:date="2021-01-19T10:3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74" w:author="a59679" w:date="2021-01-19T10:27:00Z">
              <w:r w:rsidR="00DC41B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75" w:author="a59679" w:date="2021-01-19T10:27:00Z">
              <w:r w:rsidR="00DC41B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4C315F" w14:textId="43C0561B" w:rsidR="00125355" w:rsidRPr="00EC6F38" w:rsidRDefault="00125355" w:rsidP="00DC41BA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6" w:author="a59679" w:date="2021-01-19T10:3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77" w:author="a59679" w:date="2021-01-19T10:28:00Z">
              <w:r w:rsidR="00DC41BA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65D0556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59679">
    <w15:presenceInfo w15:providerId="AD" w15:userId="S::a59679@tvv.tw::fab98fbd-d612-47d1-9f40-374c3cc30c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1D2B8B"/>
    <w:rsid w:val="00240407"/>
    <w:rsid w:val="0042167F"/>
    <w:rsid w:val="00924DF5"/>
    <w:rsid w:val="00DC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2337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a59679</cp:lastModifiedBy>
  <cp:revision>2</cp:revision>
  <dcterms:created xsi:type="dcterms:W3CDTF">2021-01-19T03:32:00Z</dcterms:created>
  <dcterms:modified xsi:type="dcterms:W3CDTF">2021-01-19T03:32:00Z</dcterms:modified>
</cp:coreProperties>
</file>