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6AC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F5D4F0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AD873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12A810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6A5079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14:paraId="2420229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FDBB75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5E41786" wp14:editId="5A67538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B50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471D1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0"/>
      <w:proofErr w:type="spellEnd"/>
      <w:r w:rsidR="0051365D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D8463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E39D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del w:id="1" w:author="Microsoft Office User" w:date="2022-04-21T12:47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51365D">
        <w:rPr>
          <w:rStyle w:val="CommentReference"/>
        </w:rPr>
        <w:commentReference w:id="2"/>
      </w:r>
    </w:p>
    <w:p w14:paraId="1910C2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3"/>
      <w:r w:rsidR="0051365D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10DF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4"/>
      <w:proofErr w:type="spellEnd"/>
      <w:r w:rsidR="0051365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6749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D57ED" w14:textId="64DC37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Microsoft Office User" w:date="2022-04-21T12:48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" w:author="Microsoft Office User" w:date="2022-04-21T12:48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7" w:author="Microsoft Office User" w:date="2022-04-21T12:48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B731F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7BFF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F3BBA8" w14:textId="57886F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8" w:author="Microsoft Office User" w:date="2022-04-21T12:48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9" w:author="Microsoft Office User" w:date="2022-04-21T12:49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B320C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="007B320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" w:author="Microsoft Office User" w:date="2022-04-21T12:24:00Z">
        <w:r w:rsidRPr="00C50A1E" w:rsidDel="0051365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11" w:author="Microsoft Office User" w:date="2022-04-21T12:49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 xml:space="preserve"> kok~</w:delText>
        </w:r>
      </w:del>
    </w:p>
    <w:p w14:paraId="2E730F7F" w14:textId="4A4F18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ins w:id="12" w:author="Microsoft Office User" w:date="2022-04-21T12:28:00Z">
        <w:r w:rsidR="003926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lah</w:t>
        </w:r>
        <w:proofErr w:type="spellEnd"/>
        <w:r w:rsidR="003926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13" w:author="Microsoft Office User" w:date="2022-04-21T12:29:00Z">
        <w:r w:rsidRPr="00C50A1E" w:rsidDel="003926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yang Bisa Jadi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14" w:author="Microsoft Office User" w:date="2022-04-21T12:28:00Z">
        <w:r w:rsidRPr="00C50A1E" w:rsidDel="0039269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Microsoft Office User" w:date="2022-04-21T12:29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6" w:author="Microsoft Office User" w:date="2022-04-21T12:29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7" w:author="Microsoft Office User" w:date="2022-04-21T12:29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 xml:space="preserve">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651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8" w:author="Microsoft Office User" w:date="2022-04-21T12:49:00Z">
        <w:r w:rsidDel="00E911B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1292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8D030" w14:textId="5775830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9" w:author="Microsoft Office User" w:date="2022-04-21T12:30:00Z">
        <w:r w:rsidR="0039269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0" w:author="Microsoft Office User" w:date="2022-04-21T12:30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EA7CB28" w14:textId="5CBA89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21" w:author="Microsoft Office User" w:date="2022-04-21T12:31:00Z">
        <w:r w:rsidR="00392691">
          <w:rPr>
            <w:rFonts w:ascii="Times New Roman" w:eastAsia="Times New Roman" w:hAnsi="Times New Roman" w:cs="Times New Roman"/>
            <w:sz w:val="24"/>
            <w:szCs w:val="24"/>
          </w:rPr>
          <w:t>lah</w:t>
        </w:r>
        <w:proofErr w:type="spellEnd"/>
        <w:r w:rsidR="003926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Microsoft Office User" w:date="2022-04-21T12:31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 xml:space="preserve"> deh,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del w:id="23" w:author="Microsoft Office User" w:date="2022-04-21T12:31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 xml:space="preserve"> aja 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Microsoft Office User" w:date="2022-04-21T12:31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25" w:author="Microsoft Office User" w:date="2022-04-21T12:32:00Z">
        <w:r w:rsidR="0039269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92691">
          <w:rPr>
            <w:rFonts w:ascii="Times New Roman" w:eastAsia="Times New Roman" w:hAnsi="Times New Roman" w:cs="Times New Roman"/>
            <w:sz w:val="24"/>
            <w:szCs w:val="24"/>
          </w:rPr>
          <w:t>bukan</w:t>
        </w:r>
        <w:proofErr w:type="spellEnd"/>
        <w:r w:rsidR="00392691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6" w:author="Microsoft Office User" w:date="2022-04-21T12:32:00Z">
        <w:r w:rsidRPr="00C50A1E" w:rsidDel="0039269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27" w:author="Microsoft Office User" w:date="2022-04-21T12:44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 xml:space="preserve"> kata dia </w:delText>
        </w:r>
        <w:r w:rsidRPr="00C50A1E" w:rsidDel="007B320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</w:delText>
        </w:r>
      </w:del>
      <w:del w:id="28" w:author="Microsoft Office User" w:date="2022-04-21T12:32:00Z">
        <w:r w:rsidRPr="00C50A1E" w:rsidDel="0039269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del w:id="29" w:author="Microsoft Office User" w:date="2022-04-21T12:44:00Z">
        <w:r w:rsidRPr="00C50A1E" w:rsidDel="007B320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62991FA" w14:textId="344D3F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Microsoft Office User" w:date="2022-04-21T12:44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>cenderung</w:t>
        </w:r>
      </w:ins>
      <w:proofErr w:type="spellEnd"/>
      <w:del w:id="31" w:author="Microsoft Office User" w:date="2022-04-21T12:44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32" w:author="Microsoft Office User" w:date="2022-04-21T12:44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 xml:space="preserve">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3D1F27F" w14:textId="163F40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33" w:author="Microsoft Office User" w:date="2022-04-21T12:45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850C155" w14:textId="1F7D44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34" w:author="Microsoft Office User" w:date="2022-04-21T12:45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7B320C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35" w:author="Microsoft Office User" w:date="2022-04-21T12:45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15D9DA" w14:textId="61CEE6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36" w:author="Microsoft Office User" w:date="2022-04-21T12:46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7" w:author="Microsoft Office User" w:date="2022-04-21T12:46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8" w:author="Microsoft Office User" w:date="2022-04-21T12:46:00Z">
        <w:r w:rsidR="007B320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9" w:author="Microsoft Office User" w:date="2022-04-21T12:46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0" w:author="Microsoft Office User" w:date="2022-04-21T12:46:00Z">
        <w:r w:rsidRPr="00C50A1E" w:rsidDel="007B320C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 </w:delText>
        </w:r>
      </w:del>
    </w:p>
    <w:p w14:paraId="4A5389B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1D60AC5" w14:textId="77777777" w:rsidR="00927764" w:rsidRPr="00C50A1E" w:rsidRDefault="00927764" w:rsidP="00927764"/>
    <w:p w14:paraId="0B67D547" w14:textId="77777777" w:rsidR="00927764" w:rsidRPr="005A045A" w:rsidRDefault="00927764" w:rsidP="00927764">
      <w:pPr>
        <w:rPr>
          <w:i/>
        </w:rPr>
      </w:pPr>
    </w:p>
    <w:p w14:paraId="296DB0A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</w:t>
        </w:r>
        <w:bookmarkStart w:id="41" w:name="_GoBack"/>
        <w:bookmarkEnd w:id="41"/>
        <w:r w:rsidRPr="005A045A">
          <w:rPr>
            <w:rStyle w:val="Hyperlink"/>
            <w:rFonts w:ascii="Cambria" w:hAnsi="Cambria"/>
            <w:i/>
            <w:sz w:val="18"/>
            <w:szCs w:val="18"/>
          </w:rPr>
          <w:t>an-naik?page=all#section1</w:t>
        </w:r>
      </w:hyperlink>
    </w:p>
    <w:p w14:paraId="701DE4EC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2-04-21T12:19:00Z" w:initials="MOU">
    <w:p w14:paraId="59200B81" w14:textId="7DEA6E7D" w:rsidR="0051365D" w:rsidRDefault="0051365D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lisan</w:t>
      </w:r>
      <w:proofErr w:type="spellEnd"/>
      <w:r>
        <w:t>.</w:t>
      </w:r>
    </w:p>
  </w:comment>
  <w:comment w:id="2" w:author="Microsoft Office User" w:date="2022-04-21T12:20:00Z" w:initials="MOU">
    <w:p w14:paraId="7A5CEA4D" w14:textId="4F23DAFF" w:rsidR="0051365D" w:rsidRDefault="0051365D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, kata </w:t>
      </w:r>
      <w:proofErr w:type="spellStart"/>
      <w:r>
        <w:t>mubadzir</w:t>
      </w:r>
      <w:proofErr w:type="spellEnd"/>
    </w:p>
  </w:comment>
  <w:comment w:id="3" w:author="Microsoft Office User" w:date="2022-04-21T12:22:00Z" w:initials="MOU">
    <w:p w14:paraId="2D953E82" w14:textId="72E9BB74" w:rsidR="0051365D" w:rsidRDefault="0051365D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  <w:comment w:id="4" w:author="Microsoft Office User" w:date="2022-04-21T12:22:00Z" w:initials="MOU">
    <w:p w14:paraId="0BC95564" w14:textId="06124517" w:rsidR="0051365D" w:rsidRDefault="0051365D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200B81" w15:done="0"/>
  <w15:commentEx w15:paraId="7A5CEA4D" w15:done="0"/>
  <w15:commentEx w15:paraId="2D953E82" w15:done="0"/>
  <w15:commentEx w15:paraId="0BC955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200B81" w16cid:durableId="260BCA48"/>
  <w16cid:commentId w16cid:paraId="7A5CEA4D" w16cid:durableId="260BCAA5"/>
  <w16cid:commentId w16cid:paraId="2D953E82" w16cid:durableId="260BCAF2"/>
  <w16cid:commentId w16cid:paraId="0BC95564" w16cid:durableId="260BCB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21474" w14:textId="77777777" w:rsidR="002955AC" w:rsidRDefault="002955AC">
      <w:r>
        <w:separator/>
      </w:r>
    </w:p>
  </w:endnote>
  <w:endnote w:type="continuationSeparator" w:id="0">
    <w:p w14:paraId="7474C2C8" w14:textId="77777777" w:rsidR="002955AC" w:rsidRDefault="0029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83A6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AA52815" w14:textId="77777777" w:rsidR="00941E77" w:rsidRDefault="002955AC">
    <w:pPr>
      <w:pStyle w:val="Footer"/>
    </w:pPr>
  </w:p>
  <w:p w14:paraId="6CFF7CFA" w14:textId="77777777" w:rsidR="00941E77" w:rsidRDefault="00295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8075D" w14:textId="77777777" w:rsidR="002955AC" w:rsidRDefault="002955AC">
      <w:r>
        <w:separator/>
      </w:r>
    </w:p>
  </w:footnote>
  <w:footnote w:type="continuationSeparator" w:id="0">
    <w:p w14:paraId="0D0E5A34" w14:textId="77777777" w:rsidR="002955AC" w:rsidRDefault="00295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955AC"/>
    <w:rsid w:val="00392691"/>
    <w:rsid w:val="0042167F"/>
    <w:rsid w:val="0051365D"/>
    <w:rsid w:val="007B320C"/>
    <w:rsid w:val="00924DF5"/>
    <w:rsid w:val="00927764"/>
    <w:rsid w:val="00C20908"/>
    <w:rsid w:val="00E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3BC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136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6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6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6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6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6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6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2020-08-26T21:16:00Z</dcterms:created>
  <dcterms:modified xsi:type="dcterms:W3CDTF">2022-04-21T04:50:00Z</dcterms:modified>
</cp:coreProperties>
</file>