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A2D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872736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9C164A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B3FEDCE" w14:textId="0564212F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F20C39D" w14:textId="77777777" w:rsidTr="00821BA2">
        <w:tc>
          <w:tcPr>
            <w:tcW w:w="9350" w:type="dxa"/>
          </w:tcPr>
          <w:p w14:paraId="6E92D11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16BAC8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AC797BA" w14:textId="3C75C36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ins w:id="0" w:author="rini hastuti" w:date="2021-06-12T10:31:00Z"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14BA1A" w14:textId="0CD6B6D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" w:author="rini hastuti" w:date="2021-06-12T10:32:00Z"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3430E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45670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E8F936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517826F" w14:textId="263A2E4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ins w:id="2" w:author="rini hastuti" w:date="2021-06-12T10:33:00Z"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F39AE3" w14:textId="6E8D8FF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" w:author="rini hastuti" w:date="2021-06-12T10:33:00Z"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ins w:id="4" w:author="rini hastuti" w:date="2021-06-12T10:33:00Z"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89EA02" w14:textId="3D52BA0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5" w:author="rini hastuti" w:date="2021-06-12T10:35:00Z"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proofErr w:type="gramStart"/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  <w:proofErr w:type="gramEnd"/>
          </w:p>
          <w:p w14:paraId="2AE305CD" w14:textId="11FACEB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" w:author="rini hastuti" w:date="2021-06-12T10:34:00Z"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  <w:proofErr w:type="gramEnd"/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dalam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62505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0B1867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7FF05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83468D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A7BAA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6B086E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D3393B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EB6F15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B55FF1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D28A0E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AB2702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A8549A7" w14:textId="7600BE3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" w:author="rini hastuti" w:date="2021-06-12T10:35:00Z"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</w:ins>
            <w:proofErr w:type="spellEnd"/>
            <w:ins w:id="8" w:author="rini hastuti" w:date="2021-06-12T10:36:00Z"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67826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038C0E" w14:textId="158F478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9" w:author="rini hastuti" w:date="2021-06-12T10:36:00Z">
              <w:r w:rsidR="006579E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6FD1F4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ni hastuti">
    <w15:presenceInfo w15:providerId="Windows Live" w15:userId="51a29b94c66366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579EA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1F9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rini hastuti</cp:lastModifiedBy>
  <cp:revision>2</cp:revision>
  <dcterms:created xsi:type="dcterms:W3CDTF">2021-06-12T03:37:00Z</dcterms:created>
  <dcterms:modified xsi:type="dcterms:W3CDTF">2021-06-12T03:37:00Z</dcterms:modified>
</cp:coreProperties>
</file>