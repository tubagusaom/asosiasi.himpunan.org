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ins w:id="0" w:author="user" w:date="2021-06-12T10:43:00Z">
              <w:r w:rsidR="009F251E">
                <w:t>se</w:t>
              </w:r>
            </w:ins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commentRangeStart w:id="1"/>
            <w:proofErr w:type="spellEnd"/>
            <w:r>
              <w:t>;</w:t>
            </w:r>
            <w:commentRangeEnd w:id="1"/>
            <w:r w:rsidR="0047311C">
              <w:rPr>
                <w:rStyle w:val="CommentReference"/>
              </w:rPr>
              <w:commentReference w:id="1"/>
            </w:r>
            <w:r>
              <w:t xml:space="preserve">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commentRangeStart w:id="2"/>
            <w:proofErr w:type="spellStart"/>
            <w:r>
              <w:t>meliputi</w:t>
            </w:r>
            <w:proofErr w:type="spellEnd"/>
            <w:r>
              <w:t xml:space="preserve"> </w:t>
            </w:r>
            <w:commentRangeEnd w:id="2"/>
            <w:r w:rsidR="009F251E">
              <w:rPr>
                <w:rStyle w:val="CommentReference"/>
              </w:rPr>
              <w:commentReference w:id="2"/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commentRangeStart w:id="3"/>
            <w:proofErr w:type="spellEnd"/>
            <w:proofErr w:type="gramEnd"/>
            <w:r>
              <w:t>;</w:t>
            </w:r>
            <w:commentRangeEnd w:id="3"/>
            <w:r w:rsidR="0047311C">
              <w:rPr>
                <w:rStyle w:val="CommentReference"/>
              </w:rPr>
              <w:commentReference w:id="3"/>
            </w:r>
            <w:r>
              <w:t xml:space="preserve"> </w:t>
            </w:r>
            <w:proofErr w:type="spellStart"/>
            <w:r>
              <w:t>utuh</w:t>
            </w:r>
            <w:commentRangeStart w:id="4"/>
            <w:proofErr w:type="spellEnd"/>
            <w:r>
              <w:t>;</w:t>
            </w:r>
            <w:commentRangeEnd w:id="4"/>
            <w:r w:rsidR="0047311C">
              <w:rPr>
                <w:rStyle w:val="CommentReference"/>
              </w:rPr>
              <w:commentReference w:id="4"/>
            </w:r>
            <w:r>
              <w:t xml:space="preserve"> </w:t>
            </w:r>
            <w:proofErr w:type="spellStart"/>
            <w:r>
              <w:t>bulat</w:t>
            </w:r>
            <w:commentRangeStart w:id="5"/>
            <w:proofErr w:type="spellEnd"/>
            <w:r>
              <w:t>;</w:t>
            </w:r>
            <w:commentRangeEnd w:id="5"/>
            <w:r w:rsidR="0047311C">
              <w:rPr>
                <w:rStyle w:val="CommentReference"/>
              </w:rPr>
              <w:commentReference w:id="5"/>
            </w:r>
            <w:r>
              <w:t xml:space="preserve">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commentRangeStart w:id="6"/>
            <w:proofErr w:type="spellStart"/>
            <w:r>
              <w:t>dsb</w:t>
            </w:r>
            <w:commentRangeEnd w:id="6"/>
            <w:proofErr w:type="spellEnd"/>
            <w:r w:rsidR="0047311C">
              <w:rPr>
                <w:rStyle w:val="CommentReference"/>
              </w:rPr>
              <w:commentReference w:id="6"/>
            </w:r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commentRangeStart w:id="7"/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commentRangeEnd w:id="7"/>
            <w:r w:rsidR="009F251E">
              <w:rPr>
                <w:rStyle w:val="CommentReference"/>
              </w:rPr>
              <w:commentReference w:id="7"/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commentRangeStart w:id="9"/>
            <w:proofErr w:type="spellStart"/>
            <w:r>
              <w:t>kece</w:t>
            </w:r>
            <w:proofErr w:type="spellEnd"/>
            <w:del w:id="10" w:author="user" w:date="2021-06-12T10:41:00Z">
              <w:r w:rsidDel="0047311C">
                <w:delText>n-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  <w:commentRangeEnd w:id="9"/>
            <w:r w:rsidR="0047311C">
              <w:rPr>
                <w:rStyle w:val="CommentReference"/>
              </w:rPr>
              <w:commentReference w:id="9"/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commentRangeStart w:id="11"/>
            <w:proofErr w:type="spellEnd"/>
            <w:r>
              <w:t xml:space="preserve">; </w:t>
            </w:r>
            <w:commentRangeEnd w:id="11"/>
            <w:r w:rsidR="0047311C">
              <w:rPr>
                <w:rStyle w:val="CommentReference"/>
              </w:rPr>
              <w:commentReference w:id="11"/>
            </w:r>
            <w:proofErr w:type="spellStart"/>
            <w:r>
              <w:t>metode</w:t>
            </w:r>
            <w:proofErr w:type="spellEnd"/>
            <w:ins w:id="12" w:author="user" w:date="2021-06-12T10:42:00Z">
              <w:r w:rsidR="0047311C">
                <w:t>,</w:t>
              </w:r>
            </w:ins>
            <w:r>
              <w:t xml:space="preserve"> </w:t>
            </w:r>
            <w:proofErr w:type="spellStart"/>
            <w:ins w:id="13" w:author="user" w:date="2021-06-12T10:42:00Z">
              <w:r w:rsidR="0047311C">
                <w:t>dan</w:t>
              </w:r>
            </w:ins>
            <w:proofErr w:type="spellEnd"/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commentRangeStart w:id="14"/>
            <w:r>
              <w:t xml:space="preserve">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commentRangeEnd w:id="14"/>
            <w:r w:rsidR="009F251E">
              <w:rPr>
                <w:rStyle w:val="CommentReference"/>
              </w:rPr>
              <w:commentReference w:id="14"/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user" w:date="2021-06-12T10:40:00Z" w:initials="u">
    <w:p w:rsidR="0047311C" w:rsidRDefault="0047311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koma</w:t>
      </w:r>
      <w:proofErr w:type="spellEnd"/>
      <w:proofErr w:type="gramEnd"/>
    </w:p>
  </w:comment>
  <w:comment w:id="2" w:author="user" w:date="2021-06-12T10:44:00Z" w:initials="u">
    <w:p w:rsidR="009F251E" w:rsidRDefault="009F251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</w:p>
  </w:comment>
  <w:comment w:id="3" w:author="user" w:date="2021-06-12T10:40:00Z" w:initials="u">
    <w:p w:rsidR="0047311C" w:rsidRDefault="0047311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koma</w:t>
      </w:r>
      <w:proofErr w:type="spellEnd"/>
      <w:proofErr w:type="gramEnd"/>
    </w:p>
  </w:comment>
  <w:comment w:id="4" w:author="user" w:date="2021-06-12T10:40:00Z" w:initials="u">
    <w:p w:rsidR="0047311C" w:rsidRDefault="0047311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koma</w:t>
      </w:r>
      <w:proofErr w:type="spellEnd"/>
      <w:proofErr w:type="gramEnd"/>
    </w:p>
  </w:comment>
  <w:comment w:id="5" w:author="user" w:date="2021-06-12T10:40:00Z" w:initials="u">
    <w:p w:rsidR="0047311C" w:rsidRDefault="0047311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koma</w:t>
      </w:r>
      <w:proofErr w:type="spellEnd"/>
      <w:proofErr w:type="gramEnd"/>
    </w:p>
  </w:comment>
  <w:comment w:id="6" w:author="user" w:date="2021-06-12T10:41:00Z" w:initials="u">
    <w:p w:rsidR="0047311C" w:rsidRDefault="0047311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sebagainya</w:t>
      </w:r>
      <w:proofErr w:type="spellEnd"/>
    </w:p>
  </w:comment>
  <w:comment w:id="7" w:author="user" w:date="2021-06-12T10:45:00Z" w:initials="u">
    <w:p w:rsidR="009F251E" w:rsidRDefault="009F251E">
      <w:pPr>
        <w:pStyle w:val="CommentText"/>
      </w:pPr>
      <w:r>
        <w:rPr>
          <w:rStyle w:val="CommentReference"/>
        </w:rPr>
        <w:annotationRef/>
      </w:r>
      <w:proofErr w:type="spellStart"/>
      <w:r>
        <w:t>se</w:t>
      </w:r>
      <w:bookmarkStart w:id="8" w:name="_GoBack"/>
      <w:bookmarkEnd w:id="8"/>
      <w:r>
        <w:t>kelompok</w:t>
      </w:r>
      <w:proofErr w:type="spellEnd"/>
      <w:r>
        <w:t xml:space="preserve"> </w:t>
      </w:r>
      <w:proofErr w:type="spellStart"/>
      <w:r>
        <w:t>warga</w:t>
      </w:r>
      <w:proofErr w:type="spellEnd"/>
    </w:p>
  </w:comment>
  <w:comment w:id="9" w:author="user" w:date="2021-06-12T10:42:00Z" w:initials="u">
    <w:p w:rsidR="0047311C" w:rsidRDefault="0047311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kecenderungan</w:t>
      </w:r>
      <w:proofErr w:type="spellEnd"/>
      <w:proofErr w:type="gramEnd"/>
    </w:p>
  </w:comment>
  <w:comment w:id="11" w:author="user" w:date="2021-06-12T10:42:00Z" w:initials="u">
    <w:p w:rsidR="0047311C" w:rsidRDefault="0047311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koma</w:t>
      </w:r>
      <w:proofErr w:type="spellEnd"/>
      <w:proofErr w:type="gramEnd"/>
    </w:p>
  </w:comment>
  <w:comment w:id="14" w:author="user" w:date="2021-06-12T10:43:00Z" w:initials="u">
    <w:p w:rsidR="009F251E" w:rsidRDefault="009F251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disambung</w:t>
      </w:r>
      <w:proofErr w:type="spellEnd"/>
      <w:proofErr w:type="gramEnd"/>
      <w:r>
        <w:t xml:space="preserve"> “</w:t>
      </w:r>
      <w:proofErr w:type="spellStart"/>
      <w:r>
        <w:t>didalam</w:t>
      </w:r>
      <w:proofErr w:type="spellEnd"/>
      <w:r>
        <w:t>”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47311C"/>
    <w:rsid w:val="00924DF5"/>
    <w:rsid w:val="009F251E"/>
    <w:rsid w:val="00BB5E6E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731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31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311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31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311C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1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731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31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311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31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311C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1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2020-08-26T21:29:00Z</dcterms:created>
  <dcterms:modified xsi:type="dcterms:W3CDTF">2021-06-12T03:45:00Z</dcterms:modified>
</cp:coreProperties>
</file>