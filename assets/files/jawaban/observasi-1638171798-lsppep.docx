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724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FE1AFF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28439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3B6B04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2968B1D" w14:textId="77777777" w:rsidR="00927764" w:rsidRPr="0094076B" w:rsidRDefault="00927764" w:rsidP="00927764">
      <w:pPr>
        <w:rPr>
          <w:rFonts w:ascii="Cambria" w:hAnsi="Cambria"/>
        </w:rPr>
      </w:pPr>
    </w:p>
    <w:p w14:paraId="5463932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B1215A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FD5FF5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C49F8C6" wp14:editId="5CD9799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70C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EE2B4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A2E5796" w14:textId="4CA5F9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DC1">
        <w:rPr>
          <w:rFonts w:ascii="Times New Roman" w:eastAsia="Times New Roman" w:hAnsi="Times New Roman" w:cs="Times New Roman"/>
          <w:sz w:val="24"/>
          <w:szCs w:val="24"/>
        </w:rPr>
        <w:t>romantic</w:t>
      </w:r>
      <w:ins w:id="0" w:author="Mira Rahmawati" w:date="2021-11-29T14:26:00Z">
        <w:r w:rsidR="008B6DC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1" w:author="Mira Rahmawati" w:date="2021-11-29T14:26:00Z">
        <w:r w:rsidR="008B6DC1" w:rsidDel="008B6DC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2"/>
      <w:proofErr w:type="spellEnd"/>
      <w:r w:rsidR="008B6DC1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3" w:author="Mira Rahmawati" w:date="2021-11-29T14:27:00Z">
        <w:r w:rsidR="008B6DC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4" w:author="Mira Rahmawati" w:date="2021-11-29T14:28:00Z">
        <w:r w:rsidRPr="00C50A1E" w:rsidDel="008B6DC1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E2DC60" w14:textId="77012B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del w:id="5" w:author="Mira Rahmawati" w:date="2021-11-29T14:28:00Z">
        <w:r w:rsidRPr="00C50A1E" w:rsidDel="008B6DC1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" w:author="Mira Rahmawati" w:date="2021-11-29T14:36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Benar saja</w:delText>
        </w:r>
      </w:del>
      <w:del w:id="7" w:author="Mira Rahmawati" w:date="2021-11-29T14:28:00Z">
        <w:r w:rsidRPr="00C50A1E" w:rsidDel="008B6DC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8" w:author="Mira Rahmawati" w:date="2021-11-29T14:36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commentRangeStart w:id="9"/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  <w:commentRangeEnd w:id="9"/>
        <w:r w:rsidR="008B6DC1" w:rsidDel="004A6C89">
          <w:rPr>
            <w:rStyle w:val="CommentReference"/>
          </w:rPr>
          <w:commentReference w:id="9"/>
        </w:r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eski di </w:delText>
        </w:r>
      </w:del>
      <w:ins w:id="10" w:author="Mira Rahmawati" w:date="2021-11-29T14:36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</w:t>
        </w:r>
      </w:ins>
      <w:del w:id="11" w:author="Mira Rahmawati" w:date="2021-11-29T14:36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commentRangeEnd w:id="12"/>
      <w:proofErr w:type="spellEnd"/>
      <w:r w:rsidR="008B6DC1">
        <w:rPr>
          <w:rStyle w:val="CommentReference"/>
        </w:rPr>
        <w:commentReference w:id="1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Mira Rahmawati" w:date="2021-11-29T14:29:00Z">
        <w:r w:rsidR="008B6DC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14" w:author="Mira Rahmawati" w:date="2021-11-29T14:29:00Z">
        <w:r w:rsidDel="008B6DC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5" w:author="Mira Rahmawati" w:date="2021-11-29T14:37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16" w:author="Mira Rahmawati" w:date="2021-11-29T14:37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Mira Rahmawati" w:date="2021-11-29T14:34:00Z">
        <w:r w:rsidR="00F048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tidak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8" w:author="Mira Rahmawati" w:date="2021-11-29T14:35:00Z">
        <w:r w:rsidR="00F048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ins w:id="19" w:author="Mira Rahmawati" w:date="2021-11-29T14:34:00Z">
        <w:r w:rsidR="00F048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elainkan </w:t>
        </w:r>
      </w:ins>
      <w:ins w:id="20" w:author="Mira Rahmawati" w:date="2021-11-29T14:35:00Z">
        <w:r w:rsidR="00F048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lebih cepat dari biasanya.</w:t>
        </w:r>
      </w:ins>
      <w:del w:id="21" w:author="Mira Rahmawati" w:date="2021-11-29T14:32:00Z">
        <w:r w:rsidRPr="00C50A1E" w:rsidDel="00F048A1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kita.</w:delText>
        </w:r>
      </w:del>
    </w:p>
    <w:p w14:paraId="702D2244" w14:textId="25F446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2" w:author="Mira Rahmawati" w:date="2021-11-29T14:37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Mira Rahmawati" w:date="2021-11-29T14:37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ternyata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4" w:author="Mira Rahmawati" w:date="2021-11-29T14:38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5" w:author="Mira Rahmawati" w:date="2021-11-29T14:38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namun berpengaruh terhadap</w:t>
        </w:r>
        <w:r w:rsidR="004A6C8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26" w:author="Mira Rahmawati" w:date="2021-11-29T14:38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27" w:author="Mira Rahmawati" w:date="2021-11-29T14:38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8" w:author="Mira Rahmawati" w:date="2021-11-29T14:38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del w:id="29" w:author="Mira Rahmawati" w:date="2021-11-29T14:38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0" w:author="Mira Rahmawati" w:date="2021-11-29T14:38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ins w:id="31" w:author="Mira Rahmawati" w:date="2021-11-29T14:38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</w:t>
        </w:r>
      </w:ins>
      <w:del w:id="32" w:author="Mira Rahmawati" w:date="2021-11-29T14:38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del w:id="33" w:author="Mira Rahmawati" w:date="2021-11-29T14:38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889147" w14:textId="5B14D4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4" w:author="Mira Rahmawati" w:date="2021-11-29T14:39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35" w:author="Mira Rahmawati" w:date="2021-11-29T14:39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kerap</w:t>
        </w:r>
        <w:r w:rsidR="004A6C8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3A0C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36" w:author="Mira Rahmawati" w:date="2021-11-29T14:39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00D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0EBD3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189078" w14:textId="117CB9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7" w:author="Mira Rahmawati" w:date="2021-11-29T14:40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38" w:author="Mira Rahmawati" w:date="2021-11-29T14:40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6B24D5" w14:textId="1BF7F1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39" w:author="Mira Rahmawati" w:date="2021-11-29T14:41:00Z">
        <w:r w:rsidR="004A6C8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40" w:author="Mira Rahmawati" w:date="2021-11-29T14:40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 xml:space="preserve"> lho.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1" w:author="Mira Rahmawati" w:date="2021-11-29T14:41:00Z">
        <w:r w:rsidRPr="00C50A1E" w:rsidDel="004A6C89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</w:p>
    <w:p w14:paraId="7070E6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595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A3ECF6" w14:textId="63B3E1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2" w:author="Mira Rahmawati" w:date="2021-11-29T14:42:00Z">
        <w:r w:rsidR="000E015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proofErr w:type="spellStart"/>
      <w:ins w:id="43" w:author="Mira Rahmawati" w:date="2021-11-29T14:41:00Z">
        <w:r w:rsidR="000E0159" w:rsidRPr="00C50A1E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0E015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0159"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</w:ins>
      <w:proofErr w:type="spellEnd"/>
      <w:ins w:id="44" w:author="Mira Rahmawati" w:date="2021-11-29T14:42:00Z">
        <w:r w:rsidR="000E015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jika </w:t>
        </w:r>
      </w:ins>
      <w:del w:id="45" w:author="Mira Rahmawati" w:date="2021-11-29T14:42:00Z">
        <w:r w:rsidRPr="00C50A1E" w:rsidDel="000E0159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6" w:author="Mira Rahmawati" w:date="2021-11-29T14:42:00Z">
        <w:r w:rsidR="000E015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47" w:author="Mira Rahmawati" w:date="2021-11-29T14:42:00Z">
        <w:r w:rsidRPr="00C50A1E" w:rsidDel="000E0159">
          <w:rPr>
            <w:rFonts w:ascii="Times New Roman" w:eastAsia="Times New Roman" w:hAnsi="Times New Roman" w:cs="Times New Roman"/>
            <w:sz w:val="24"/>
            <w:szCs w:val="24"/>
          </w:rPr>
          <w:delText>itu membuat kita berpikir berkali-kali.</w:delText>
        </w:r>
      </w:del>
      <w:del w:id="48" w:author="Mira Rahmawati" w:date="2021-11-29T14:41:00Z">
        <w:r w:rsidRPr="00C50A1E" w:rsidDel="000E0159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</w:delText>
        </w:r>
      </w:del>
      <w:del w:id="49" w:author="Mira Rahmawati" w:date="2021-11-29T14:42:00Z">
        <w:r w:rsidRPr="00C50A1E" w:rsidDel="000E015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6BC680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2A13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E46DD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FBA56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A88F5F5" w14:textId="170284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0" w:author="Mira Rahmawati" w:date="2021-11-29T14:42:00Z">
        <w:r w:rsidR="000E015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51" w:author="Mira Rahmawati" w:date="2021-11-29T14:42:00Z">
        <w:r w:rsidRPr="00C50A1E" w:rsidDel="000E0159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amu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508A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3D58A3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223C083" w14:textId="77777777" w:rsidR="00927764" w:rsidRPr="00C50A1E" w:rsidRDefault="00927764" w:rsidP="00927764"/>
    <w:p w14:paraId="609D4757" w14:textId="77777777" w:rsidR="00927764" w:rsidRPr="005A045A" w:rsidRDefault="00927764" w:rsidP="00927764">
      <w:pPr>
        <w:rPr>
          <w:i/>
        </w:rPr>
      </w:pPr>
    </w:p>
    <w:p w14:paraId="0CC6C83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0FBF099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ira Rahmawati" w:date="2021-11-29T14:27:00Z" w:initials="MR">
    <w:p w14:paraId="2E7B0204" w14:textId="5AEEABCC" w:rsidR="008B6DC1" w:rsidRPr="008B6DC1" w:rsidRDefault="008B6D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sangat</w:t>
      </w:r>
    </w:p>
  </w:comment>
  <w:comment w:id="9" w:author="Mira Rahmawati" w:date="2021-11-29T14:28:00Z" w:initials="MR">
    <w:p w14:paraId="4DCC337E" w14:textId="1FFA350D" w:rsidR="008B6DC1" w:rsidRPr="008B6DC1" w:rsidRDefault="008B6D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12" w:author="Mira Rahmawati" w:date="2021-11-29T14:29:00Z" w:initials="MR">
    <w:p w14:paraId="1DC1F422" w14:textId="69FA3A60" w:rsidR="008B6DC1" w:rsidRPr="008B6DC1" w:rsidRDefault="008B6DC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F048A1">
        <w:rPr>
          <w:lang w:val="id-ID"/>
        </w:rPr>
        <w:t>berada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7B0204" w15:done="0"/>
  <w15:commentEx w15:paraId="4DCC337E" w15:done="0"/>
  <w15:commentEx w15:paraId="1DC1F4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61D8" w16cex:dateUtc="2021-11-29T07:27:00Z"/>
  <w16cex:commentExtensible w16cex:durableId="254F6228" w16cex:dateUtc="2021-11-29T07:28:00Z"/>
  <w16cex:commentExtensible w16cex:durableId="254F6241" w16cex:dateUtc="2021-11-29T0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7B0204" w16cid:durableId="254F61D8"/>
  <w16cid:commentId w16cid:paraId="4DCC337E" w16cid:durableId="254F6228"/>
  <w16cid:commentId w16cid:paraId="1DC1F422" w16cid:durableId="254F62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9F45" w14:textId="77777777" w:rsidR="00A62D8E" w:rsidRDefault="00A62D8E">
      <w:r>
        <w:separator/>
      </w:r>
    </w:p>
  </w:endnote>
  <w:endnote w:type="continuationSeparator" w:id="0">
    <w:p w14:paraId="15B1744B" w14:textId="77777777" w:rsidR="00A62D8E" w:rsidRDefault="00A6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8C3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CBE11AD" w14:textId="77777777" w:rsidR="00941E77" w:rsidRDefault="00A62D8E">
    <w:pPr>
      <w:pStyle w:val="Footer"/>
    </w:pPr>
  </w:p>
  <w:p w14:paraId="72B8C394" w14:textId="77777777" w:rsidR="00941E77" w:rsidRDefault="00A62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3FE8" w14:textId="77777777" w:rsidR="00A62D8E" w:rsidRDefault="00A62D8E">
      <w:r>
        <w:separator/>
      </w:r>
    </w:p>
  </w:footnote>
  <w:footnote w:type="continuationSeparator" w:id="0">
    <w:p w14:paraId="06A57A46" w14:textId="77777777" w:rsidR="00A62D8E" w:rsidRDefault="00A62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ra Rahmawati">
    <w15:presenceInfo w15:providerId="Windows Live" w15:userId="3f6e445557c4e8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B3B87"/>
    <w:rsid w:val="000E0159"/>
    <w:rsid w:val="0012251A"/>
    <w:rsid w:val="0042167F"/>
    <w:rsid w:val="004A6C89"/>
    <w:rsid w:val="008B6DC1"/>
    <w:rsid w:val="00924DF5"/>
    <w:rsid w:val="00927764"/>
    <w:rsid w:val="00A62D8E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F67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B6DC1"/>
  </w:style>
  <w:style w:type="character" w:styleId="CommentReference">
    <w:name w:val="annotation reference"/>
    <w:basedOn w:val="DefaultParagraphFont"/>
    <w:uiPriority w:val="99"/>
    <w:semiHidden/>
    <w:unhideWhenUsed/>
    <w:rsid w:val="008B6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D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D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D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Mira Rahmawati</cp:lastModifiedBy>
  <cp:revision>2</cp:revision>
  <dcterms:created xsi:type="dcterms:W3CDTF">2021-11-29T07:43:00Z</dcterms:created>
  <dcterms:modified xsi:type="dcterms:W3CDTF">2021-11-29T07:43:00Z</dcterms:modified>
</cp:coreProperties>
</file>