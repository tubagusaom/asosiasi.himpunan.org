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E4A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9C3E4A" w:rsidRPr="00A16D9B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E4A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9C3E4A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E4A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C3E4A" w:rsidRPr="00A16D9B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E4A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3E4A" w:rsidRPr="00A16D9B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E4A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0" w:author="DELL" w:date="2021-02-11T12:18:00Z">
              <w:r w:rsidRPr="00A16D9B" w:rsidDel="009C3E4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1" w:author="DELL" w:date="2021-02-11T12:18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C3E4A" w:rsidRPr="00A16D9B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E4A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C3E4A" w:rsidRPr="00A16D9B" w:rsidRDefault="009C3E4A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9C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9C3E4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2" w:name="_GoBack"/>
        <w:bookmarkEnd w:id="2"/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8CD" w:rsidRDefault="005E08CD" w:rsidP="00D80F46">
      <w:r>
        <w:separator/>
      </w:r>
    </w:p>
  </w:endnote>
  <w:endnote w:type="continuationSeparator" w:id="0">
    <w:p w:rsidR="005E08CD" w:rsidRDefault="005E08C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8CD" w:rsidRDefault="005E08CD" w:rsidP="00D80F46">
      <w:r>
        <w:separator/>
      </w:r>
    </w:p>
  </w:footnote>
  <w:footnote w:type="continuationSeparator" w:id="0">
    <w:p w:rsidR="005E08CD" w:rsidRDefault="005E08C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E08CD"/>
    <w:rsid w:val="00771E9D"/>
    <w:rsid w:val="008D1AF7"/>
    <w:rsid w:val="00924DF5"/>
    <w:rsid w:val="009C3E4A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{2AA7A81F-3EF5-45C5-A3D7-01FAADD80622}</b:Guid>
    <b:Author>
      <b:Author>
        <b:NameList>
          <b:Person>
            <b:Last>Wong</b:Last>
            <b:First>Jony</b:First>
          </b:Person>
        </b:NameList>
      </b:Author>
    </b:Author>
    <b:Title>Interenet MArketing for Beginners</b:Title>
    <b:Year>2010</b:Year>
    <b:City>Jakarta</b:City>
    <b:Publisher>PT.Elex Media Komputindo</b:Publisher>
    <b:RefOrder>1</b:RefOrder>
  </b:Source>
</b:Sources>
</file>

<file path=customXml/itemProps1.xml><?xml version="1.0" encoding="utf-8"?>
<ds:datastoreItem xmlns:ds="http://schemas.openxmlformats.org/officeDocument/2006/customXml" ds:itemID="{89FAA0A6-BB2C-459F-A908-C989DD0D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2021-02-11T05:19:00Z</dcterms:created>
  <dcterms:modified xsi:type="dcterms:W3CDTF">2021-02-11T05:19:00Z</dcterms:modified>
</cp:coreProperties>
</file>