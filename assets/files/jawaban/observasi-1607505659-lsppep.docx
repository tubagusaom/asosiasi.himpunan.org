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Sanggita" w:date="2020-12-09T15:29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Sanggita" w:date="2020-12-09T15:29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3F42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F4283" w:rsidRPr="003F4283">
              <w:rPr>
                <w:rFonts w:ascii="Times New Roman" w:eastAsia="Times New Roman" w:hAnsi="Times New Roman" w:cs="Times New Roman"/>
                <w:szCs w:val="24"/>
              </w:rPr>
              <w:t>de</w:t>
            </w:r>
            <w:r w:rsidR="003F4283">
              <w:rPr>
                <w:rFonts w:ascii="Times New Roman" w:eastAsia="Times New Roman" w:hAnsi="Times New Roman" w:cs="Times New Roman"/>
                <w:szCs w:val="24"/>
              </w:rPr>
              <w:t>tik</w:t>
            </w:r>
            <w:proofErr w:type="spellEnd"/>
            <w:proofErr w:type="gramEnd"/>
            <w:r w:rsidR="003F42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Sanggita" w:date="2020-12-09T15:31:00Z">
              <w:r w:rsidRPr="003F4283" w:rsidDel="003F4283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Sanggita" w:date="2020-12-09T15:32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4" w:author="Sanggita" w:date="2020-12-09T15:32:00Z">
              <w:r w:rsidR="003F4283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3F428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Sanggita" w:date="2020-12-09T15:32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di s</w:delText>
              </w:r>
            </w:del>
            <w:del w:id="6" w:author="Sanggita" w:date="2020-12-09T15:33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iapk</w:delText>
              </w:r>
            </w:del>
            <w:del w:id="7" w:author="Sanggita" w:date="2020-12-09T15:32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proofErr w:type="spellStart"/>
            <w:ins w:id="8" w:author="Sanggita" w:date="2020-12-09T15:33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del w:id="9" w:author="Sanggita" w:date="2020-12-09T15:33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Sanggita" w:date="2020-12-09T15:33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1" w:author="Sanggita" w:date="2020-12-09T15:33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2" w:author="Sanggita" w:date="2020-12-09T15:34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13" w:author="Sanggita" w:date="2020-12-09T15:34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Sanggita" w:date="2020-12-09T15:34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5" w:author="Sanggita" w:date="2020-12-09T15:34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3F428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del w:id="16" w:author="Sanggita" w:date="2020-12-09T15:34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7" w:author="Sanggita" w:date="2020-12-09T15:34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del w:id="18" w:author="Sanggita" w:date="2020-12-09T15:35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9" w:author="Sanggita" w:date="2020-12-09T15:35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  <w:proofErr w:type="spellStart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" w:author="Sanggita" w:date="2020-12-09T15:35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1" w:author="Sanggita" w:date="2020-12-09T15:35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Sanggita" w:date="2020-12-09T15:36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23" w:author="Sanggita" w:date="2020-12-09T15:36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4" w:author="Sanggita" w:date="2020-12-09T15:36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Sanggita" w:date="2020-12-09T15:36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Sanggita" w:date="2020-12-09T15:37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7" w:author="Sanggita" w:date="2020-12-09T15:37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3F428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8" w:author="Sanggita" w:date="2020-12-09T15:37:00Z">
              <w:r w:rsidRPr="00EC6F38" w:rsidDel="003F4283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29" w:author="Sanggita" w:date="2020-12-09T15:37:00Z">
              <w:r w:rsidR="003F428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CA2B72" w:rsidRPr="00EC6F38" w:rsidRDefault="00125355" w:rsidP="00CA2B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30" w:author="Sanggita" w:date="2020-12-09T15:38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ins w:id="31" w:author="Sanggita" w:date="2020-12-09T15:38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del w:id="32" w:author="Sanggita" w:date="2020-12-09T15:37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33" w:author="Sanggita" w:date="2020-12-09T15:38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Del="00CA2B7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4" w:author="Sanggita" w:date="2020-12-09T15:37:00Z"/>
                <w:rFonts w:ascii="Times New Roman" w:eastAsia="Times New Roman" w:hAnsi="Times New Roman" w:cs="Times New Roman"/>
                <w:szCs w:val="24"/>
              </w:rPr>
            </w:pPr>
            <w:del w:id="35" w:author="Sanggita" w:date="2020-12-09T15:37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Sanggita" w:date="2020-12-09T15:39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7" w:author="Sanggita" w:date="2020-12-09T15:39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CA2B7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38" w:author="Sanggita" w:date="2020-12-09T15:40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39" w:author="Sanggita" w:date="2020-12-09T15:40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Sanggita" w:date="2020-12-09T15:40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41" w:author="Sanggita" w:date="2020-12-09T15:40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Sanggita" w:date="2020-12-09T15:41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ins w:id="43" w:author="Sanggita" w:date="2020-12-09T15:41:00Z"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  <w:proofErr w:type="spellEnd"/>
              <w:r w:rsidR="00CA2B7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44" w:name="_GoBack"/>
            <w:bookmarkEnd w:id="44"/>
            <w:del w:id="45" w:author="Sanggita" w:date="2020-12-09T15:41:00Z">
              <w:r w:rsidRPr="00EC6F38" w:rsidDel="00CA2B72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F4283"/>
    <w:rsid w:val="0042167F"/>
    <w:rsid w:val="00924DF5"/>
    <w:rsid w:val="00C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Sanggita</cp:lastModifiedBy>
  <cp:revision>2</cp:revision>
  <dcterms:created xsi:type="dcterms:W3CDTF">2020-12-09T08:42:00Z</dcterms:created>
  <dcterms:modified xsi:type="dcterms:W3CDTF">2020-12-09T08:42:00Z</dcterms:modified>
</cp:coreProperties>
</file>