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656" w:rsidRDefault="00DE065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Rhoni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Rodin</w:t>
      </w:r>
    </w:p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DE0656">
            <w:pPr>
              <w:spacing w:line="480" w:lineRule="auto"/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80F46" w:rsidRPr="00A16D9B" w:rsidRDefault="00D80F46" w:rsidP="00DE0656">
            <w:pPr>
              <w:spacing w:line="480" w:lineRule="auto"/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DE0656">
            <w:pPr>
              <w:spacing w:line="480" w:lineRule="auto"/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DE0656">
            <w:pPr>
              <w:spacing w:line="480" w:lineRule="auto"/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ins w:id="2" w:author="Joe Rianto" w:date="2020-05-29T09:45:00Z">
              <w:r w:rsidR="00DE065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d</w:t>
              </w:r>
            </w:ins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commentRangeEnd w:id="1"/>
            <w:r w:rsidR="00DE0656">
              <w:rPr>
                <w:rStyle w:val="CommentReference"/>
                <w:lang w:val="en-US"/>
              </w:rPr>
              <w:commentReference w:id="1"/>
            </w:r>
          </w:p>
          <w:p w:rsidR="00D80F46" w:rsidRPr="00A16D9B" w:rsidRDefault="00D80F46" w:rsidP="00DE0656">
            <w:pPr>
              <w:spacing w:line="480" w:lineRule="auto"/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Social Media </w:t>
            </w:r>
            <w:del w:id="3" w:author="Joe Rianto" w:date="2020-05-29T09:45:00Z">
              <w:r w:rsidRPr="00A16D9B" w:rsidDel="00DE0656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U</w:delText>
              </w:r>
            </w:del>
            <w:ins w:id="4" w:author="Joe Rianto" w:date="2020-05-29T09:45:00Z">
              <w:r w:rsidR="00DE065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</w:t>
              </w:r>
            </w:ins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DE0656">
            <w:pPr>
              <w:spacing w:line="480" w:lineRule="auto"/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del w:id="5" w:author="Joe Rianto" w:date="2020-05-29T09:45:00Z">
              <w:r w:rsidRPr="00A16D9B" w:rsidDel="00DE0656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U</w:delText>
              </w:r>
            </w:del>
            <w:ins w:id="6" w:author="Joe Rianto" w:date="2020-05-29T09:45:00Z">
              <w:r w:rsidR="00DE065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</w:t>
              </w:r>
            </w:ins>
            <w:bookmarkStart w:id="7" w:name="_GoBack"/>
            <w:bookmarkEnd w:id="7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DE0656">
            <w:pPr>
              <w:spacing w:line="480" w:lineRule="auto"/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  <w:commentRangeEnd w:id="0"/>
            <w:r w:rsidR="00DE0656">
              <w:rPr>
                <w:rStyle w:val="CommentReference"/>
                <w:lang w:val="en-US"/>
              </w:rPr>
              <w:commentReference w:id="0"/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9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oe Rianto" w:date="2020-05-29T09:43:00Z" w:initials="JR">
    <w:p w:rsidR="00DE0656" w:rsidRDefault="00DE0656">
      <w:pPr>
        <w:pStyle w:val="CommentText"/>
      </w:pPr>
      <w:r>
        <w:rPr>
          <w:rStyle w:val="CommentReference"/>
        </w:rPr>
        <w:annotationRef/>
      </w:r>
      <w:proofErr w:type="spellStart"/>
      <w:r>
        <w:t>Ketika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ketukan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lima</w:t>
      </w:r>
    </w:p>
  </w:comment>
  <w:comment w:id="0" w:author="Joe Rianto" w:date="2020-05-29T09:42:00Z" w:initials="JR">
    <w:p w:rsidR="00DE0656" w:rsidRDefault="00DE0656">
      <w:pPr>
        <w:pStyle w:val="CommentText"/>
      </w:pPr>
      <w:r>
        <w:rPr>
          <w:rStyle w:val="CommentReference"/>
        </w:rPr>
        <w:annotationRef/>
      </w:r>
      <w:proofErr w:type="spellStart"/>
      <w:r>
        <w:t>Seluruh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rata </w:t>
      </w:r>
      <w:proofErr w:type="spellStart"/>
      <w:r>
        <w:t>kiri</w:t>
      </w:r>
      <w:proofErr w:type="spellEnd"/>
      <w:r>
        <w:t xml:space="preserve"> kana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C09" w:rsidRDefault="00AA0C09" w:rsidP="00D80F46">
      <w:r>
        <w:separator/>
      </w:r>
    </w:p>
  </w:endnote>
  <w:endnote w:type="continuationSeparator" w:id="0">
    <w:p w:rsidR="00AA0C09" w:rsidRDefault="00AA0C09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C09" w:rsidRDefault="00AA0C09" w:rsidP="00D80F46">
      <w:r>
        <w:separator/>
      </w:r>
    </w:p>
  </w:footnote>
  <w:footnote w:type="continuationSeparator" w:id="0">
    <w:p w:rsidR="00AA0C09" w:rsidRDefault="00AA0C09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771E9D"/>
    <w:rsid w:val="008D1AF7"/>
    <w:rsid w:val="00924DF5"/>
    <w:rsid w:val="00A16D9B"/>
    <w:rsid w:val="00A86167"/>
    <w:rsid w:val="00AA0C09"/>
    <w:rsid w:val="00AF28E1"/>
    <w:rsid w:val="00BC4E71"/>
    <w:rsid w:val="00D80F46"/>
    <w:rsid w:val="00DE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DE06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06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06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6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6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6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DE06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06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06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6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6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6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Joe Rianto</cp:lastModifiedBy>
  <cp:revision>7</cp:revision>
  <dcterms:created xsi:type="dcterms:W3CDTF">2019-10-18T19:52:00Z</dcterms:created>
  <dcterms:modified xsi:type="dcterms:W3CDTF">2020-05-29T02:45:00Z</dcterms:modified>
</cp:coreProperties>
</file>