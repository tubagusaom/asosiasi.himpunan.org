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="009D246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r w:rsidR="009D24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9D246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arketing for </w:t>
            </w:r>
            <w:r w:rsidR="009D24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ins w:id="0" w:author="user-pc" w:date="2020-09-28T10:0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D2466" w:rsidRDefault="009D2466" w:rsidP="00821BA2">
            <w:pPr>
              <w:spacing w:line="312" w:lineRule="auto"/>
              <w:ind w:left="457"/>
              <w:rPr>
                <w:ins w:id="1" w:author="user-pc" w:date="2020-09-28T10:04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2466" w:rsidRPr="009D2466" w:rsidRDefault="009D246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D2466" w:rsidRDefault="009D24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2466" w:rsidRPr="009D2466" w:rsidRDefault="009D24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="009D24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eajaiban </w:t>
            </w:r>
            <w:r w:rsidR="009D24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istem </w:t>
            </w:r>
            <w:r w:rsidR="009D24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 dan Kiat Menghalau 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D2466" w:rsidRDefault="009D24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2466" w:rsidRPr="009D2466" w:rsidRDefault="009D2466" w:rsidP="005D4390">
            <w:pPr>
              <w:spacing w:line="312" w:lineRule="auto"/>
              <w:ind w:left="900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N. dan Trim, B. 2005. </w:t>
            </w:r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 ke Dokter Lagi: K</w:t>
            </w:r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eajaiban </w:t>
            </w:r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 I</w:t>
            </w:r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mun dan </w:t>
            </w:r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Menghalau P</w:t>
            </w:r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="009D24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D2466" w:rsidRDefault="009D24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2466" w:rsidRPr="009D2466" w:rsidRDefault="009D2466" w:rsidP="005D4390">
            <w:pPr>
              <w:spacing w:line="312" w:lineRule="auto"/>
              <w:ind w:left="900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W. 1993. </w:t>
            </w:r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Walfred</w:t>
            </w:r>
            <w:proofErr w:type="spellEnd"/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  <w:r w:rsidRPr="009D24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9D24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 w:rsidRPr="009D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D2466" w:rsidRDefault="009D24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2466" w:rsidRPr="009D2466" w:rsidRDefault="009D2466" w:rsidP="005D4390">
            <w:pPr>
              <w:spacing w:line="312" w:lineRule="auto"/>
              <w:ind w:left="900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 w:rsidR="009D24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Art of Stimulating Idea: Jurus Mendulang Ide dan Insaf Agar 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2466" w:rsidRPr="009D2466" w:rsidRDefault="009D2466" w:rsidP="005D4390">
            <w:pPr>
              <w:spacing w:line="312" w:lineRule="auto"/>
              <w:ind w:left="900" w:hanging="45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2011. </w:t>
            </w:r>
            <w:r w:rsidRPr="009D24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9D2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9D246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D2466" w:rsidRPr="005D70C9" w:rsidRDefault="009D24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</w:t>
            </w:r>
            <w:bookmarkStart w:id="2" w:name="_GoBack"/>
            <w:bookmarkEnd w:id="2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2466" w:rsidRDefault="009D2466" w:rsidP="005D4390">
            <w:pPr>
              <w:spacing w:line="312" w:lineRule="auto"/>
              <w:ind w:left="900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="005D4390" w:rsidRPr="005D439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</w:t>
            </w:r>
            <w:r w:rsidRPr="005D439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r w:rsidR="005D439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r w:rsidR="005D4390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5D4390"/>
    <w:rsid w:val="00924DF5"/>
    <w:rsid w:val="00974F1C"/>
    <w:rsid w:val="009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user-pc</cp:lastModifiedBy>
  <cp:revision>2</cp:revision>
  <dcterms:created xsi:type="dcterms:W3CDTF">2020-08-26T21:21:00Z</dcterms:created>
  <dcterms:modified xsi:type="dcterms:W3CDTF">2020-09-28T03:15:00Z</dcterms:modified>
</cp:coreProperties>
</file>