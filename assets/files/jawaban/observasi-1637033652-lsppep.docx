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C063C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367FE4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7935C8F" w14:textId="77777777" w:rsidR="007952C3" w:rsidRDefault="007952C3"/>
    <w:p w14:paraId="4B52C792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14:paraId="165A036A" w14:textId="77777777" w:rsidTr="006207A9">
        <w:tc>
          <w:tcPr>
            <w:tcW w:w="9350" w:type="dxa"/>
          </w:tcPr>
          <w:p w14:paraId="41BEFBEA" w14:textId="77777777" w:rsidR="007952C3" w:rsidRPr="00A16D9B" w:rsidRDefault="007952C3" w:rsidP="006207A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30B9C" w14:textId="77777777" w:rsidR="007952C3" w:rsidRPr="008D1AF7" w:rsidRDefault="007952C3" w:rsidP="006207A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9714413" w14:textId="77777777" w:rsidR="007952C3" w:rsidRPr="00A16D9B" w:rsidRDefault="007952C3" w:rsidP="006207A9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372ED" w14:textId="77777777" w:rsidR="0025736A" w:rsidRPr="00A16D9B" w:rsidRDefault="0025736A" w:rsidP="0025736A">
            <w:pPr>
              <w:tabs>
                <w:tab w:val="left" w:pos="142"/>
              </w:tabs>
              <w:spacing w:line="480" w:lineRule="auto"/>
              <w:ind w:left="567" w:hanging="567"/>
              <w:rPr>
                <w:ins w:id="0" w:author="esther sri astuti soeryaningrum agustin" w:date="2021-11-16T10:37:00Z"/>
                <w:rFonts w:ascii="Times New Roman" w:hAnsi="Times New Roman" w:cs="Times New Roman"/>
                <w:sz w:val="24"/>
                <w:szCs w:val="24"/>
              </w:rPr>
            </w:pPr>
            <w:ins w:id="1" w:author="esther sri astuti soeryaningrum agustin" w:date="2021-11-16T10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29175A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Instagram Untuk Fotografi dan Bisnis Kreati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PT Elex Media Komputindo.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14:paraId="04B552BB" w14:textId="3A1D984A" w:rsidR="0025736A" w:rsidRDefault="0025736A" w:rsidP="0025736A">
            <w:pPr>
              <w:tabs>
                <w:tab w:val="left" w:pos="142"/>
              </w:tabs>
              <w:spacing w:line="480" w:lineRule="auto"/>
              <w:ind w:left="567" w:hanging="567"/>
              <w:rPr>
                <w:ins w:id="2" w:author="esther sri astuti soeryaningrum agustin" w:date="2021-11-16T10:37:00Z"/>
                <w:rFonts w:ascii="Times New Roman" w:hAnsi="Times New Roman" w:cs="Times New Roman"/>
                <w:sz w:val="24"/>
                <w:szCs w:val="24"/>
              </w:rPr>
              <w:pPrChange w:id="3" w:author="esther sri astuti soeryaningrum agustin" w:date="2021-11-16T10:37:00Z">
                <w:pPr>
                  <w:spacing w:line="480" w:lineRule="auto"/>
                </w:pPr>
              </w:pPrChange>
            </w:pPr>
            <w:ins w:id="4" w:author="esther sri astuti soeryaningrum agustin" w:date="2021-11-16T10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29175A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, Billionaire Sinergi Korpora.</w:t>
              </w:r>
            </w:ins>
          </w:p>
          <w:p w14:paraId="0945F5A2" w14:textId="77777777" w:rsidR="0025736A" w:rsidRPr="00A16D9B" w:rsidRDefault="0025736A" w:rsidP="0025736A">
            <w:pPr>
              <w:tabs>
                <w:tab w:val="left" w:pos="142"/>
              </w:tabs>
              <w:spacing w:line="480" w:lineRule="auto"/>
              <w:ind w:left="567" w:hanging="567"/>
              <w:rPr>
                <w:ins w:id="5" w:author="esther sri astuti soeryaningrum agustin" w:date="2021-11-16T10:37:00Z"/>
                <w:rFonts w:ascii="Times New Roman" w:hAnsi="Times New Roman" w:cs="Times New Roman"/>
                <w:sz w:val="24"/>
                <w:szCs w:val="24"/>
              </w:rPr>
            </w:pPr>
            <w:ins w:id="6" w:author="esther sri astuti soeryaningrum agustin" w:date="2021-11-16T10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29175A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PT Elex Media Komputindo.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14:paraId="110A7FD9" w14:textId="77777777" w:rsidR="0025736A" w:rsidRPr="00A16D9B" w:rsidRDefault="0025736A" w:rsidP="0025736A">
            <w:pPr>
              <w:tabs>
                <w:tab w:val="left" w:pos="142"/>
              </w:tabs>
              <w:spacing w:line="480" w:lineRule="auto"/>
              <w:ind w:left="567" w:hanging="567"/>
              <w:rPr>
                <w:ins w:id="7" w:author="esther sri astuti soeryaningrum agustin" w:date="2021-11-16T10:38:00Z"/>
                <w:rFonts w:ascii="Times New Roman" w:hAnsi="Times New Roman" w:cs="Times New Roman"/>
                <w:sz w:val="24"/>
                <w:szCs w:val="24"/>
              </w:rPr>
            </w:pPr>
            <w:ins w:id="8" w:author="esther sri astuti soeryaningrum agustin" w:date="2021-11-16T10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29175A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Jualan Online Dengan Facebook dan Blog</w:t>
              </w:r>
              <w:r w:rsidRPr="00B319B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Jakarta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PT Elex Media Komputindo.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14:paraId="328DE990" w14:textId="0407E872" w:rsidR="0025736A" w:rsidRDefault="0025736A" w:rsidP="0025736A">
            <w:pPr>
              <w:tabs>
                <w:tab w:val="left" w:pos="142"/>
              </w:tabs>
              <w:spacing w:line="480" w:lineRule="auto"/>
              <w:ind w:left="567" w:hanging="567"/>
              <w:rPr>
                <w:ins w:id="9" w:author="esther sri astuti soeryaningrum agustin" w:date="2021-11-16T10:38:00Z"/>
                <w:rFonts w:ascii="Times New Roman" w:hAnsi="Times New Roman" w:cs="Times New Roman"/>
                <w:sz w:val="24"/>
                <w:szCs w:val="24"/>
              </w:rPr>
              <w:pPrChange w:id="10" w:author="esther sri astuti soeryaningrum agustin" w:date="2021-11-16T10:37:00Z">
                <w:pPr>
                  <w:spacing w:line="480" w:lineRule="auto"/>
                </w:pPr>
              </w:pPrChange>
            </w:pPr>
            <w:ins w:id="11" w:author="esther sri astuti soeryaningrum agustin" w:date="2021-11-16T10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29175A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PT Elex Media Komputindo.</w:t>
              </w:r>
            </w:ins>
          </w:p>
          <w:p w14:paraId="584C4746" w14:textId="06DBC1F7" w:rsidR="0025736A" w:rsidRDefault="0025736A" w:rsidP="0025736A">
            <w:pPr>
              <w:tabs>
                <w:tab w:val="left" w:pos="142"/>
              </w:tabs>
              <w:spacing w:line="480" w:lineRule="auto"/>
              <w:ind w:left="567" w:hanging="567"/>
              <w:rPr>
                <w:ins w:id="12" w:author="esther sri astuti soeryaningrum agustin" w:date="2021-11-16T10:37:00Z"/>
                <w:rFonts w:ascii="Times New Roman" w:hAnsi="Times New Roman" w:cs="Times New Roman"/>
                <w:sz w:val="24"/>
                <w:szCs w:val="24"/>
              </w:rPr>
              <w:pPrChange w:id="13" w:author="esther sri astuti soeryaningrum agustin" w:date="2021-11-16T10:38:00Z">
                <w:pPr>
                  <w:spacing w:line="480" w:lineRule="auto"/>
                </w:pPr>
              </w:pPrChange>
            </w:pPr>
            <w:ins w:id="14" w:author="esther sri astuti soeryaningrum agustin" w:date="2021-11-16T10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29175A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Twitter for Business</w:t>
              </w:r>
              <w:r w:rsidRPr="00B319B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Jakarta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PT Elex Media Komputindo.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bookmarkStart w:id="15" w:name="_GoBack"/>
            <w:bookmarkEnd w:id="15"/>
          </w:p>
          <w:p w14:paraId="094D7608" w14:textId="58C4934F" w:rsidR="007952C3" w:rsidRPr="00A16D9B" w:rsidRDefault="007952C3" w:rsidP="0025736A">
            <w:pPr>
              <w:tabs>
                <w:tab w:val="left" w:pos="142"/>
              </w:tabs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  <w:pPrChange w:id="16" w:author="esther sri astuti soeryaningrum agustin" w:date="2021-11-16T10:37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B319BB">
              <w:rPr>
                <w:rFonts w:ascii="Times New Roman" w:hAnsi="Times New Roman" w:cs="Times New Roman"/>
                <w:iCs/>
                <w:sz w:val="24"/>
                <w:szCs w:val="24"/>
                <w:rPrChange w:id="17" w:author="esther sri astuti soeryaningrum agustin" w:date="2021-11-16T10:25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18" w:author="esther sri astuti soeryaningrum agustin" w:date="2021-11-16T10:35:00Z">
              <w:r w:rsidR="0025736A" w:rsidRPr="00A16D9B">
                <w:rPr>
                  <w:rFonts w:ascii="Times New Roman" w:hAnsi="Times New Roman" w:cs="Times New Roman"/>
                  <w:sz w:val="24"/>
                  <w:szCs w:val="24"/>
                </w:rPr>
                <w:t>Jakarta</w:t>
              </w:r>
              <w:r w:rsidR="0025736A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</w:ins>
            <w:del w:id="19" w:author="esther sri astuti soeryaningrum agustin" w:date="2021-11-16T10:32:00Z">
              <w:r w:rsidRPr="00A16D9B" w:rsidDel="006207A9">
                <w:rPr>
                  <w:rFonts w:ascii="Times New Roman" w:hAnsi="Times New Roman" w:cs="Times New Roman"/>
                  <w:sz w:val="24"/>
                  <w:szCs w:val="24"/>
                </w:rPr>
                <w:delText>Jakarta</w:delText>
              </w:r>
            </w:del>
            <w:del w:id="20" w:author="esther sri astuti soeryaningrum agustin" w:date="2021-11-16T10:28:00Z">
              <w:r w:rsidRPr="00A16D9B" w:rsidDel="00B319B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: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PT Elex Media Komputindo. </w:t>
            </w:r>
          </w:p>
          <w:p w14:paraId="7BB5BE62" w14:textId="0FFE8701" w:rsidR="007952C3" w:rsidRPr="00A16D9B" w:rsidDel="0025736A" w:rsidRDefault="007952C3" w:rsidP="0025736A">
            <w:pPr>
              <w:tabs>
                <w:tab w:val="left" w:pos="142"/>
              </w:tabs>
              <w:spacing w:line="480" w:lineRule="auto"/>
              <w:ind w:left="567" w:hanging="567"/>
              <w:rPr>
                <w:del w:id="21" w:author="esther sri astuti soeryaningrum agustin" w:date="2021-11-16T10:37:00Z"/>
                <w:rFonts w:ascii="Times New Roman" w:hAnsi="Times New Roman" w:cs="Times New Roman"/>
                <w:sz w:val="24"/>
                <w:szCs w:val="24"/>
              </w:rPr>
              <w:pPrChange w:id="22" w:author="esther sri astuti soeryaningrum agustin" w:date="2021-11-16T10:37:00Z">
                <w:pPr>
                  <w:spacing w:line="480" w:lineRule="auto"/>
                </w:pPr>
              </w:pPrChange>
            </w:pPr>
            <w:del w:id="23" w:author="esther sri astuti soeryaningrum agustin" w:date="2021-11-16T10:37:00Z">
              <w:r w:rsidRPr="00A16D9B" w:rsidDel="0025736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B319BB" w:rsidDel="0025736A">
                <w:rPr>
                  <w:rFonts w:ascii="Times New Roman" w:hAnsi="Times New Roman" w:cs="Times New Roman"/>
                  <w:iCs/>
                  <w:sz w:val="24"/>
                  <w:szCs w:val="24"/>
                  <w:rPrChange w:id="24" w:author="esther sri astuti soeryaningrum agustin" w:date="2021-11-16T10:26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Facebook Marketing</w:delText>
              </w:r>
              <w:r w:rsidRPr="00A16D9B" w:rsidDel="0025736A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del w:id="25" w:author="esther sri astuti soeryaningrum agustin" w:date="2021-11-16T10:32:00Z">
              <w:r w:rsidRPr="00A16D9B" w:rsidDel="006207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Jakarta</w:delText>
              </w:r>
            </w:del>
            <w:del w:id="26" w:author="esther sri astuti soeryaningrum agustin" w:date="2021-11-16T10:28:00Z">
              <w:r w:rsidRPr="00A16D9B" w:rsidDel="00B319BB">
                <w:rPr>
                  <w:rFonts w:ascii="Times New Roman" w:hAnsi="Times New Roman" w:cs="Times New Roman"/>
                  <w:sz w:val="24"/>
                  <w:szCs w:val="24"/>
                </w:rPr>
                <w:delText>:</w:delText>
              </w:r>
            </w:del>
            <w:del w:id="27" w:author="esther sri astuti soeryaningrum agustin" w:date="2021-11-16T10:37:00Z">
              <w:r w:rsidRPr="00A16D9B" w:rsidDel="0025736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 Elex Media Komputindo.</w:delText>
              </w:r>
            </w:del>
          </w:p>
          <w:p w14:paraId="0655BFA0" w14:textId="5692C995" w:rsidR="007952C3" w:rsidRPr="00A16D9B" w:rsidDel="0025736A" w:rsidRDefault="007952C3" w:rsidP="0025736A">
            <w:pPr>
              <w:tabs>
                <w:tab w:val="left" w:pos="142"/>
              </w:tabs>
              <w:spacing w:line="480" w:lineRule="auto"/>
              <w:ind w:left="567" w:hanging="567"/>
              <w:rPr>
                <w:del w:id="28" w:author="esther sri astuti soeryaningrum agustin" w:date="2021-11-16T10:38:00Z"/>
                <w:rFonts w:ascii="Times New Roman" w:hAnsi="Times New Roman" w:cs="Times New Roman"/>
                <w:sz w:val="24"/>
                <w:szCs w:val="24"/>
              </w:rPr>
              <w:pPrChange w:id="29" w:author="esther sri astuti soeryaningrum agustin" w:date="2021-11-16T10:37:00Z">
                <w:pPr>
                  <w:spacing w:line="480" w:lineRule="auto"/>
                </w:pPr>
              </w:pPrChange>
            </w:pPr>
            <w:del w:id="30" w:author="esther sri astuti soeryaningrum agustin" w:date="2021-11-16T10:38:00Z">
              <w:r w:rsidRPr="00A16D9B" w:rsidDel="0025736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B319BB" w:rsidDel="0025736A">
                <w:rPr>
                  <w:rFonts w:ascii="Times New Roman" w:hAnsi="Times New Roman" w:cs="Times New Roman"/>
                  <w:iCs/>
                  <w:sz w:val="24"/>
                  <w:szCs w:val="24"/>
                  <w:rPrChange w:id="31" w:author="esther sri astuti soeryaningrum agustin" w:date="2021-11-16T10:26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Twitter for Business</w:delText>
              </w:r>
              <w:r w:rsidRPr="00B319BB" w:rsidDel="0025736A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del w:id="32" w:author="esther sri astuti soeryaningrum agustin" w:date="2021-11-16T10:32:00Z">
              <w:r w:rsidRPr="00A16D9B" w:rsidDel="006207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Jakarta</w:delText>
              </w:r>
            </w:del>
            <w:del w:id="33" w:author="esther sri astuti soeryaningrum agustin" w:date="2021-11-16T10:28:00Z">
              <w:r w:rsidRPr="00A16D9B" w:rsidDel="00B319BB">
                <w:rPr>
                  <w:rFonts w:ascii="Times New Roman" w:hAnsi="Times New Roman" w:cs="Times New Roman"/>
                  <w:sz w:val="24"/>
                  <w:szCs w:val="24"/>
                </w:rPr>
                <w:delText>:</w:delText>
              </w:r>
            </w:del>
            <w:del w:id="34" w:author="esther sri astuti soeryaningrum agustin" w:date="2021-11-16T10:38:00Z">
              <w:r w:rsidRPr="00A16D9B" w:rsidDel="0025736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 Elex Media Komputindo.</w:delText>
              </w:r>
            </w:del>
          </w:p>
          <w:p w14:paraId="22A500B8" w14:textId="38B19E16" w:rsidR="007952C3" w:rsidRPr="00A16D9B" w:rsidDel="0025736A" w:rsidRDefault="007952C3" w:rsidP="0025736A">
            <w:pPr>
              <w:tabs>
                <w:tab w:val="left" w:pos="142"/>
              </w:tabs>
              <w:spacing w:line="480" w:lineRule="auto"/>
              <w:ind w:left="567" w:hanging="567"/>
              <w:rPr>
                <w:del w:id="35" w:author="esther sri astuti soeryaningrum agustin" w:date="2021-11-16T10:37:00Z"/>
                <w:rFonts w:ascii="Times New Roman" w:hAnsi="Times New Roman" w:cs="Times New Roman"/>
                <w:sz w:val="24"/>
                <w:szCs w:val="24"/>
              </w:rPr>
              <w:pPrChange w:id="36" w:author="esther sri astuti soeryaningrum agustin" w:date="2021-11-16T10:37:00Z">
                <w:pPr>
                  <w:spacing w:line="480" w:lineRule="auto"/>
                </w:pPr>
              </w:pPrChange>
            </w:pPr>
            <w:del w:id="37" w:author="esther sri astuti soeryaningrum agustin" w:date="2021-11-16T10:37:00Z">
              <w:r w:rsidRPr="00A16D9B" w:rsidDel="0025736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B319BB" w:rsidDel="0025736A">
                <w:rPr>
                  <w:rFonts w:ascii="Times New Roman" w:hAnsi="Times New Roman" w:cs="Times New Roman"/>
                  <w:iCs/>
                  <w:sz w:val="24"/>
                  <w:szCs w:val="24"/>
                  <w:rPrChange w:id="38" w:author="esther sri astuti soeryaningrum agustin" w:date="2021-11-16T10:26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Jualan Online Dengan Facebook dan Blog</w:delText>
              </w:r>
              <w:r w:rsidRPr="00B319BB" w:rsidDel="0025736A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  <w:r w:rsidRPr="00A16D9B" w:rsidDel="0025736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39" w:author="esther sri astuti soeryaningrum agustin" w:date="2021-11-16T10:31:00Z">
              <w:r w:rsidRPr="00A16D9B" w:rsidDel="006207A9">
                <w:rPr>
                  <w:rFonts w:ascii="Times New Roman" w:hAnsi="Times New Roman" w:cs="Times New Roman"/>
                  <w:sz w:val="24"/>
                  <w:szCs w:val="24"/>
                </w:rPr>
                <w:delText>Jakarta</w:delText>
              </w:r>
            </w:del>
            <w:del w:id="40" w:author="esther sri astuti soeryaningrum agustin" w:date="2021-11-16T10:28:00Z">
              <w:r w:rsidRPr="00A16D9B" w:rsidDel="00B319BB">
                <w:rPr>
                  <w:rFonts w:ascii="Times New Roman" w:hAnsi="Times New Roman" w:cs="Times New Roman"/>
                  <w:sz w:val="24"/>
                  <w:szCs w:val="24"/>
                </w:rPr>
                <w:delText>:</w:delText>
              </w:r>
            </w:del>
            <w:del w:id="41" w:author="esther sri astuti soeryaningrum agustin" w:date="2021-11-16T10:30:00Z">
              <w:r w:rsidRPr="00A16D9B" w:rsidDel="006207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42" w:author="esther sri astuti soeryaningrum agustin" w:date="2021-11-16T10:37:00Z">
              <w:r w:rsidRPr="00A16D9B" w:rsidDel="0025736A">
                <w:rPr>
                  <w:rFonts w:ascii="Times New Roman" w:hAnsi="Times New Roman" w:cs="Times New Roman"/>
                  <w:sz w:val="24"/>
                  <w:szCs w:val="24"/>
                </w:rPr>
                <w:delText>PT Elex Media Komputindo.</w:delText>
              </w:r>
            </w:del>
          </w:p>
          <w:p w14:paraId="2F195109" w14:textId="71B691E5" w:rsidR="007952C3" w:rsidRPr="00A16D9B" w:rsidRDefault="007952C3" w:rsidP="0025736A">
            <w:pPr>
              <w:tabs>
                <w:tab w:val="left" w:pos="142"/>
              </w:tabs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  <w:pPrChange w:id="43" w:author="esther sri astuti soeryaningrum agustin" w:date="2021-11-16T10:37:00Z">
                <w:pPr>
                  <w:spacing w:line="480" w:lineRule="auto"/>
                </w:pPr>
              </w:pPrChange>
            </w:pPr>
            <w:del w:id="44" w:author="esther sri astuti soeryaningrum agustin" w:date="2021-11-16T10:38:00Z">
              <w:r w:rsidRPr="00A16D9B" w:rsidDel="0025736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B319BB" w:rsidDel="0025736A">
                <w:rPr>
                  <w:rFonts w:ascii="Times New Roman" w:hAnsi="Times New Roman" w:cs="Times New Roman"/>
                  <w:iCs/>
                  <w:sz w:val="24"/>
                  <w:szCs w:val="24"/>
                  <w:rPrChange w:id="45" w:author="esther sri astuti soeryaningrum agustin" w:date="2021-11-16T10:26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Mengoptimalkan Blog dan Social Media Untuk Small Business</w:delText>
              </w:r>
              <w:r w:rsidRPr="00A16D9B" w:rsidDel="0025736A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del w:id="46" w:author="esther sri astuti soeryaningrum agustin" w:date="2021-11-16T10:31:00Z">
              <w:r w:rsidRPr="00A16D9B" w:rsidDel="006207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Jakarta</w:delText>
              </w:r>
            </w:del>
            <w:del w:id="47" w:author="esther sri astuti soeryaningrum agustin" w:date="2021-11-16T10:28:00Z">
              <w:r w:rsidRPr="00A16D9B" w:rsidDel="00B319BB">
                <w:rPr>
                  <w:rFonts w:ascii="Times New Roman" w:hAnsi="Times New Roman" w:cs="Times New Roman"/>
                  <w:sz w:val="24"/>
                  <w:szCs w:val="24"/>
                </w:rPr>
                <w:delText>:</w:delText>
              </w:r>
            </w:del>
            <w:del w:id="48" w:author="esther sri astuti soeryaningrum agustin" w:date="2021-11-16T10:38:00Z">
              <w:r w:rsidRPr="00A16D9B" w:rsidDel="0025736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 Elex Media Komputindo.</w:delText>
              </w:r>
            </w:del>
          </w:p>
          <w:p w14:paraId="794696F7" w14:textId="27EB30A1" w:rsidR="007952C3" w:rsidRPr="00A16D9B" w:rsidDel="0025736A" w:rsidRDefault="007952C3" w:rsidP="0025736A">
            <w:pPr>
              <w:tabs>
                <w:tab w:val="left" w:pos="142"/>
              </w:tabs>
              <w:spacing w:line="480" w:lineRule="auto"/>
              <w:ind w:left="567" w:hanging="567"/>
              <w:rPr>
                <w:del w:id="49" w:author="esther sri astuti soeryaningrum agustin" w:date="2021-11-16T10:37:00Z"/>
                <w:rFonts w:ascii="Times New Roman" w:hAnsi="Times New Roman" w:cs="Times New Roman"/>
                <w:sz w:val="24"/>
                <w:szCs w:val="24"/>
              </w:rPr>
              <w:pPrChange w:id="50" w:author="esther sri astuti soeryaningrum agustin" w:date="2021-11-16T10:37:00Z">
                <w:pPr>
                  <w:spacing w:line="480" w:lineRule="auto"/>
                </w:pPr>
              </w:pPrChange>
            </w:pPr>
            <w:del w:id="51" w:author="esther sri astuti soeryaningrum agustin" w:date="2021-11-16T10:37:00Z">
              <w:r w:rsidRPr="00A16D9B" w:rsidDel="0025736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B319BB" w:rsidDel="0025736A">
                <w:rPr>
                  <w:rFonts w:ascii="Times New Roman" w:hAnsi="Times New Roman" w:cs="Times New Roman"/>
                  <w:iCs/>
                  <w:sz w:val="24"/>
                  <w:szCs w:val="24"/>
                  <w:rPrChange w:id="52" w:author="esther sri astuti soeryaningrum agustin" w:date="2021-11-16T10:27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Instagram Untuk Fotografi dan Bisnis Kreati</w:delText>
              </w:r>
              <w:r w:rsidRPr="00A16D9B" w:rsidDel="0025736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</w:delText>
              </w:r>
              <w:r w:rsidRPr="00A16D9B" w:rsidDel="0025736A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del w:id="53" w:author="esther sri astuti soeryaningrum agustin" w:date="2021-11-16T10:31:00Z">
              <w:r w:rsidRPr="00A16D9B" w:rsidDel="006207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Jakarta</w:delText>
              </w:r>
            </w:del>
            <w:del w:id="54" w:author="esther sri astuti soeryaningrum agustin" w:date="2021-11-16T10:28:00Z">
              <w:r w:rsidRPr="00A16D9B" w:rsidDel="00B319BB">
                <w:rPr>
                  <w:rFonts w:ascii="Times New Roman" w:hAnsi="Times New Roman" w:cs="Times New Roman"/>
                  <w:sz w:val="24"/>
                  <w:szCs w:val="24"/>
                </w:rPr>
                <w:delText>:</w:delText>
              </w:r>
            </w:del>
            <w:del w:id="55" w:author="esther sri astuti soeryaningrum agustin" w:date="2021-11-16T10:37:00Z">
              <w:r w:rsidRPr="00A16D9B" w:rsidDel="0025736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 Elex Media Komputindo.</w:delText>
              </w:r>
            </w:del>
          </w:p>
          <w:p w14:paraId="241A73A0" w14:textId="5A3EE680" w:rsidR="007952C3" w:rsidRPr="00A16D9B" w:rsidRDefault="007952C3" w:rsidP="0025736A">
            <w:pPr>
              <w:tabs>
                <w:tab w:val="left" w:pos="142"/>
              </w:tabs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  <w:pPrChange w:id="56" w:author="esther sri astuti soeryaningrum agustin" w:date="2021-11-16T10:37:00Z">
                <w:pPr>
                  <w:spacing w:line="480" w:lineRule="auto"/>
                </w:pPr>
              </w:pPrChange>
            </w:pPr>
            <w:del w:id="57" w:author="esther sri astuti soeryaningrum agustin" w:date="2021-11-16T10:37:00Z">
              <w:r w:rsidRPr="00A16D9B" w:rsidDel="0025736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B319BB" w:rsidDel="0025736A">
                <w:rPr>
                  <w:rFonts w:ascii="Times New Roman" w:hAnsi="Times New Roman" w:cs="Times New Roman"/>
                  <w:iCs/>
                  <w:sz w:val="24"/>
                  <w:szCs w:val="24"/>
                  <w:rPrChange w:id="58" w:author="esther sri astuti soeryaningrum agustin" w:date="2021-11-16T10:27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Resep Ampuh Membangun Sistem Bisnis Online</w:delText>
              </w:r>
              <w:r w:rsidRPr="00A16D9B" w:rsidDel="0025736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del w:id="59" w:author="esther sri astuti soeryaningrum agustin" w:date="2021-11-16T10:36:00Z">
              <w:r w:rsidRPr="00A16D9B" w:rsidDel="0025736A">
                <w:rPr>
                  <w:rFonts w:ascii="Times New Roman" w:hAnsi="Times New Roman" w:cs="Times New Roman"/>
                  <w:sz w:val="24"/>
                  <w:szCs w:val="24"/>
                </w:rPr>
                <w:delText>Bandung</w:delText>
              </w:r>
            </w:del>
            <w:del w:id="60" w:author="esther sri astuti soeryaningrum agustin" w:date="2021-11-16T10:29:00Z">
              <w:r w:rsidRPr="00A16D9B" w:rsidDel="00B319BB">
                <w:rPr>
                  <w:rFonts w:ascii="Times New Roman" w:hAnsi="Times New Roman" w:cs="Times New Roman"/>
                  <w:sz w:val="24"/>
                  <w:szCs w:val="24"/>
                </w:rPr>
                <w:delText>:</w:delText>
              </w:r>
            </w:del>
            <w:del w:id="61" w:author="esther sri astuti soeryaningrum agustin" w:date="2021-11-16T10:30:00Z">
              <w:r w:rsidRPr="00A16D9B" w:rsidDel="006207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62" w:author="esther sri astuti soeryaningrum agustin" w:date="2021-11-16T10:31:00Z">
              <w:r w:rsidRPr="00A16D9B" w:rsidDel="006207A9">
                <w:rPr>
                  <w:rFonts w:ascii="Times New Roman" w:hAnsi="Times New Roman" w:cs="Times New Roman"/>
                  <w:sz w:val="24"/>
                  <w:szCs w:val="24"/>
                </w:rPr>
                <w:delText>Billionaire Sinergi Korpora.</w:delText>
              </w:r>
            </w:del>
          </w:p>
          <w:p w14:paraId="25D27833" w14:textId="77777777" w:rsidR="007952C3" w:rsidRPr="00A16D9B" w:rsidRDefault="007952C3" w:rsidP="006207A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41A68B" w14:textId="77777777" w:rsidR="007952C3" w:rsidRDefault="007952C3"/>
    <w:p w14:paraId="6F9EDC57" w14:textId="77777777" w:rsidR="007952C3" w:rsidRDefault="007952C3"/>
    <w:p w14:paraId="3C77D823" w14:textId="77777777" w:rsidR="007952C3" w:rsidRDefault="007952C3"/>
    <w:p w14:paraId="5CAB8B28" w14:textId="77777777" w:rsidR="007952C3" w:rsidRDefault="007952C3"/>
    <w:p w14:paraId="3C067292" w14:textId="77777777" w:rsidR="007952C3" w:rsidRDefault="007952C3"/>
    <w:p w14:paraId="5E661A3D" w14:textId="77777777" w:rsidR="007952C3" w:rsidRDefault="007952C3"/>
    <w:p w14:paraId="0E096FC7" w14:textId="77777777" w:rsidR="007952C3" w:rsidRDefault="007952C3"/>
    <w:p w14:paraId="1B11E210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25736A"/>
    <w:rsid w:val="0042167F"/>
    <w:rsid w:val="006207A9"/>
    <w:rsid w:val="007952C3"/>
    <w:rsid w:val="00924DF5"/>
    <w:rsid w:val="00B3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F77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19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9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19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9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1213</Characters>
  <Application>Microsoft Macintosh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esther sri astuti soeryaningrum agustin</cp:lastModifiedBy>
  <cp:revision>3</cp:revision>
  <dcterms:created xsi:type="dcterms:W3CDTF">2020-07-24T23:53:00Z</dcterms:created>
  <dcterms:modified xsi:type="dcterms:W3CDTF">2021-11-16T03:38:00Z</dcterms:modified>
</cp:coreProperties>
</file>