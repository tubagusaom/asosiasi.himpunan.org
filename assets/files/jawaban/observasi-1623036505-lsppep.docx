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CDEBD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9F9C07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D58895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899A3B9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92AD73C" w14:textId="77777777" w:rsidR="00927764" w:rsidRPr="0094076B" w:rsidRDefault="00927764" w:rsidP="00927764">
      <w:pPr>
        <w:rPr>
          <w:rFonts w:ascii="Cambria" w:hAnsi="Cambria"/>
        </w:rPr>
      </w:pPr>
    </w:p>
    <w:p w14:paraId="1B8FE94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AF4D90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E37B186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ED3710A" wp14:editId="30A4556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277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CCFD1A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BAA9E9B" w14:textId="6BD844B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ins w:id="0" w:author="Annisa Nurul Azmi" w:date="2021-06-07T10:18:00Z">
        <w:r w:rsidR="00740C2E">
          <w:rPr>
            <w:rFonts w:ascii="Times New Roman" w:eastAsia="Times New Roman" w:hAnsi="Times New Roman" w:cs="Times New Roman"/>
            <w:sz w:val="24"/>
            <w:szCs w:val="24"/>
          </w:rPr>
          <w:t>ra</w:t>
        </w:r>
      </w:ins>
      <w:proofErr w:type="spellEnd"/>
      <w:del w:id="1" w:author="Annisa Nurul Azmi" w:date="2021-06-07T10:18:00Z">
        <w:r w:rsidR="00740C2E" w:rsidDel="00740C2E">
          <w:rPr>
            <w:rFonts w:ascii="Times New Roman" w:eastAsia="Times New Roman" w:hAnsi="Times New Roman" w:cs="Times New Roman"/>
            <w:sz w:val="24"/>
            <w:szCs w:val="24"/>
          </w:rPr>
          <w:delText>era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9356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del w:id="2" w:author="Annisa Nurul Azmi" w:date="2021-06-07T10:19:00Z">
        <w:r w:rsidRPr="00C50A1E" w:rsidDel="00740C2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77F263" w14:textId="5B6D1EE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del w:id="3" w:author="Annisa Nurul Azmi" w:date="2021-06-07T10:19:00Z">
        <w:r w:rsidRPr="00C50A1E" w:rsidDel="00740C2E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4" w:author="Annisa Nurul Azmi" w:date="2021-06-07T10:19:00Z">
        <w:r w:rsidRPr="00C50A1E" w:rsidDel="00740C2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A9AB03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66BED7" w14:textId="6C42C3D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" w:author="Annisa Nurul Azmi" w:date="2021-06-07T10:20:00Z">
        <w:r w:rsidR="00740C2E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740C2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B412E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A46D93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B094D36" w14:textId="20E24AB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ins w:id="6" w:author="Annisa Nurul Azmi" w:date="2021-06-07T10:22:00Z">
        <w:r w:rsidR="00FD298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7" w:author="Annisa Nurul Azmi" w:date="2021-06-07T10:22:00Z">
        <w:r w:rsidRPr="00C50A1E" w:rsidDel="00FD298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" w:author="Annisa Nurul Azmi" w:date="2021-06-07T10:22:00Z">
        <w:r w:rsidR="00FD2982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9" w:author="Annisa Nurul Azmi" w:date="2021-06-07T10:21:00Z">
        <w:r w:rsidRPr="00C50A1E" w:rsidDel="00740C2E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E3C5E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32B9B4A" w14:textId="56D0A69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10" w:author="Annisa Nurul Azmi" w:date="2021-06-07T10:22:00Z">
        <w:r w:rsidR="00FD298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del w:id="11" w:author="Annisa Nurul Azmi" w:date="2021-06-07T10:22:00Z">
        <w:r w:rsidRPr="00C50A1E" w:rsidDel="00FD298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ins w:id="12" w:author="Annisa Nurul Azmi" w:date="2021-06-07T10:22:00Z">
        <w:r w:rsidR="00FD298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</w:t>
        </w:r>
      </w:ins>
      <w:del w:id="13" w:author="Annisa Nurul Azmi" w:date="2021-06-07T10:22:00Z">
        <w:r w:rsidRPr="00C50A1E" w:rsidDel="00FD298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14" w:author="Annisa Nurul Azmi" w:date="2021-06-07T10:23:00Z">
        <w:r w:rsidR="00FD298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j</w:t>
        </w:r>
      </w:ins>
      <w:del w:id="15" w:author="Annisa Nurul Azmi" w:date="2021-06-07T10:22:00Z">
        <w:r w:rsidRPr="00C50A1E" w:rsidDel="00FD298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16" w:author="Annisa Nurul Azmi" w:date="2021-06-07T10:23:00Z">
        <w:r w:rsidR="00FD298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</w:t>
        </w:r>
      </w:ins>
      <w:del w:id="17" w:author="Annisa Nurul Azmi" w:date="2021-06-07T10:23:00Z">
        <w:r w:rsidRPr="00C50A1E" w:rsidDel="00FD298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F1293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0C814AE" w14:textId="5C99CD9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18" w:author="Annisa Nurul Azmi" w:date="2021-06-07T10:23:00Z">
        <w:r w:rsidR="00FD2982">
          <w:rPr>
            <w:rFonts w:ascii="Times New Roman" w:eastAsia="Times New Roman" w:hAnsi="Times New Roman" w:cs="Times New Roman"/>
            <w:sz w:val="24"/>
            <w:szCs w:val="24"/>
          </w:rPr>
          <w:t>lem</w:t>
        </w:r>
      </w:ins>
      <w:ins w:id="19" w:author="Annisa Nurul Azmi" w:date="2021-06-07T10:24:00Z">
        <w:r w:rsidR="00FD2982">
          <w:rPr>
            <w:rFonts w:ascii="Times New Roman" w:eastAsia="Times New Roman" w:hAnsi="Times New Roman" w:cs="Times New Roman"/>
            <w:sz w:val="24"/>
            <w:szCs w:val="24"/>
          </w:rPr>
          <w:t>ari</w:t>
        </w:r>
        <w:proofErr w:type="spellEnd"/>
        <w:r w:rsidR="00FD298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20" w:author="Annisa Nurul Azmi" w:date="2021-06-07T10:24:00Z">
        <w:r w:rsidR="00FD298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berkali-kali</w:t>
      </w:r>
      <w:del w:id="21" w:author="Annisa Nurul Azmi" w:date="2021-06-07T10:24:00Z">
        <w:r w:rsidRPr="00C50A1E" w:rsidDel="00FD2982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22" w:author="Annisa Nurul Azmi" w:date="2021-06-07T10:24:00Z">
        <w:r w:rsidR="00FD2982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23" w:author="Annisa Nurul Azmi" w:date="2021-06-07T10:24:00Z">
        <w:r w:rsidRPr="00C50A1E" w:rsidDel="00FD2982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CE29EF" w14:textId="19E3549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24" w:author="Annisa Nurul Azmi" w:date="2021-06-07T10:25:00Z">
        <w:r w:rsidR="00FD298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5" w:author="Annisa Nurul Azmi" w:date="2021-06-07T10:24:00Z">
        <w:r w:rsidRPr="00C50A1E" w:rsidDel="00FD2982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26" w:author="Annisa Nurul Azmi" w:date="2021-06-07T10:25:00Z">
        <w:r w:rsidR="00FD2982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27" w:author="Annisa Nurul Azmi" w:date="2021-06-07T10:25:00Z">
        <w:r w:rsidRPr="00C50A1E" w:rsidDel="00FD2982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del w:id="28" w:author="Annisa Nurul Azmi" w:date="2021-06-07T10:25:00Z">
        <w:r w:rsidRPr="00C50A1E" w:rsidDel="00FD2982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29" w:author="Annisa Nurul Azmi" w:date="2021-06-07T10:25:00Z">
        <w:r w:rsidR="00FD2982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30" w:author="Annisa Nurul Azmi" w:date="2021-06-07T10:25:00Z">
        <w:r w:rsidRPr="00C50A1E" w:rsidDel="00FD2982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31" w:author="Annisa Nurul Azmi" w:date="2021-06-07T10:25:00Z">
        <w:r w:rsidRPr="00C50A1E" w:rsidDel="00FD298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4E2B7DAE" w14:textId="09B3607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del w:id="32" w:author="Annisa Nurul Azmi" w:date="2021-06-07T10:25:00Z">
        <w:r w:rsidRPr="00C50A1E" w:rsidDel="00FD298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ins w:id="33" w:author="Annisa Nurul Azmi" w:date="2021-06-07T10:25:00Z">
        <w:r w:rsidR="00FD298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del w:id="34" w:author="Annisa Nurul Azmi" w:date="2021-06-07T10:25:00Z">
        <w:r w:rsidRPr="00C50A1E" w:rsidDel="00FD2982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ins w:id="35" w:author="Annisa Nurul Azmi" w:date="2021-06-07T10:26:00Z">
        <w:r w:rsidR="00FD2982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36" w:author="Annisa Nurul Azmi" w:date="2021-06-07T10:26:00Z">
        <w:r w:rsidRPr="00C50A1E" w:rsidDel="00FD298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</w:t>
      </w:r>
      <w:proofErr w:type="spellEnd"/>
      <w:ins w:id="37" w:author="Annisa Nurul Azmi" w:date="2021-06-07T10:26:00Z">
        <w:r w:rsidR="00FD298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”</w:t>
        </w:r>
      </w:ins>
      <w:del w:id="38" w:author="Annisa Nurul Azmi" w:date="2021-06-07T10:26:00Z">
        <w:r w:rsidRPr="00C50A1E" w:rsidDel="00FD298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75815D7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Annisa Nurul Azmi" w:date="2021-06-07T10:26:00Z">
        <w:r w:rsidRPr="00C50A1E" w:rsidDel="00FD2982">
          <w:rPr>
            <w:rFonts w:ascii="Times New Roman" w:eastAsia="Times New Roman" w:hAnsi="Times New Roman" w:cs="Times New Roman"/>
            <w:sz w:val="24"/>
            <w:szCs w:val="24"/>
          </w:rPr>
          <w:delText>juga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EEB959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del w:id="40" w:author="Annisa Nurul Azmi" w:date="2021-06-07T10:28:00Z">
        <w:r w:rsidRPr="00C50A1E" w:rsidDel="00FD2982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ED6A955" w14:textId="4AE674A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ins w:id="41" w:author="Annisa Nurul Azmi" w:date="2021-06-07T10:28:00Z">
        <w:r w:rsidR="00FD298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42" w:author="Annisa Nurul Azmi" w:date="2021-06-07T10:28:00Z">
        <w:r w:rsidRPr="00C50A1E" w:rsidDel="00FD2982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43" w:author="Annisa Nurul Azmi" w:date="2021-06-07T10:28:00Z">
        <w:r w:rsidR="00FD2982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44" w:author="Annisa Nurul Azmi" w:date="2021-06-07T10:28:00Z">
        <w:r w:rsidRPr="00C50A1E" w:rsidDel="00FD2982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2AF5D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7275D9B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C3EC4DF" w14:textId="77777777" w:rsidR="00927764" w:rsidRPr="00C50A1E" w:rsidRDefault="00927764" w:rsidP="00927764"/>
    <w:p w14:paraId="6F137660" w14:textId="77777777" w:rsidR="00927764" w:rsidRPr="005A045A" w:rsidRDefault="00927764" w:rsidP="00927764">
      <w:pPr>
        <w:rPr>
          <w:i/>
        </w:rPr>
      </w:pPr>
    </w:p>
    <w:p w14:paraId="58B1392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1E9BBB9" w14:textId="77777777" w:rsidR="00924DF5" w:rsidRDefault="00924DF5">
      <w:bookmarkStart w:id="45" w:name="_GoBack"/>
      <w:bookmarkEnd w:id="45"/>
    </w:p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8C508" w14:textId="77777777" w:rsidR="00E90C01" w:rsidRDefault="00E90C01">
      <w:r>
        <w:separator/>
      </w:r>
    </w:p>
  </w:endnote>
  <w:endnote w:type="continuationSeparator" w:id="0">
    <w:p w14:paraId="3FE973DA" w14:textId="77777777" w:rsidR="00E90C01" w:rsidRDefault="00E90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BCFC3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6FE41EF" w14:textId="77777777" w:rsidR="00941E77" w:rsidRDefault="00E90C01">
    <w:pPr>
      <w:pStyle w:val="Footer"/>
    </w:pPr>
  </w:p>
  <w:p w14:paraId="03343C5A" w14:textId="77777777" w:rsidR="00941E77" w:rsidRDefault="00E90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F8A67" w14:textId="77777777" w:rsidR="00E90C01" w:rsidRDefault="00E90C01">
      <w:r>
        <w:separator/>
      </w:r>
    </w:p>
  </w:footnote>
  <w:footnote w:type="continuationSeparator" w:id="0">
    <w:p w14:paraId="17AD7CBE" w14:textId="77777777" w:rsidR="00E90C01" w:rsidRDefault="00E90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isa Nurul Azmi">
    <w15:presenceInfo w15:providerId="None" w15:userId="Annisa Nurul Azm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740C2E"/>
    <w:rsid w:val="00853B74"/>
    <w:rsid w:val="00924DF5"/>
    <w:rsid w:val="00927764"/>
    <w:rsid w:val="00E90C01"/>
    <w:rsid w:val="00FD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B4A1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CDD40-9A14-4F24-B9DB-3D07BBB5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Annisa Nurul Azmi</cp:lastModifiedBy>
  <cp:revision>3</cp:revision>
  <dcterms:created xsi:type="dcterms:W3CDTF">2021-06-07T03:13:00Z</dcterms:created>
  <dcterms:modified xsi:type="dcterms:W3CDTF">2021-06-07T03:29:00Z</dcterms:modified>
</cp:coreProperties>
</file>