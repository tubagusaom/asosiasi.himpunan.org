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64EBD"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44077B62" w14:textId="77777777" w:rsidR="00D80F46" w:rsidRPr="00A16D9B" w:rsidRDefault="00D80F46" w:rsidP="008D1AF7">
      <w:pPr>
        <w:pStyle w:val="ListParagraph"/>
        <w:spacing w:line="312" w:lineRule="auto"/>
        <w:rPr>
          <w:rFonts w:ascii="Times New Roman" w:hAnsi="Times New Roman" w:cs="Times New Roman"/>
          <w:sz w:val="24"/>
          <w:szCs w:val="24"/>
        </w:rPr>
      </w:pPr>
    </w:p>
    <w:p w14:paraId="6E152675"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3C7137C3"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11693A38" w14:textId="77777777" w:rsidTr="0062003E">
        <w:tc>
          <w:tcPr>
            <w:tcW w:w="9350" w:type="dxa"/>
          </w:tcPr>
          <w:p w14:paraId="5E7504FC" w14:textId="1DA355BE" w:rsidR="008C2877" w:rsidRPr="00D83818" w:rsidRDefault="00D83818" w:rsidP="0062003E">
            <w:pPr>
              <w:spacing w:line="312" w:lineRule="auto"/>
              <w:jc w:val="both"/>
              <w:rPr>
                <w:rFonts w:ascii="Times New Roman" w:hAnsi="Times New Roman" w:cs="Times New Roman"/>
                <w:sz w:val="24"/>
                <w:szCs w:val="24"/>
                <w:lang w:val="en-US"/>
                <w:rPrChange w:id="0" w:author="Lenovo" w:date="2021-04-28T14:36:00Z">
                  <w:rPr>
                    <w:rFonts w:ascii="Times New Roman" w:hAnsi="Times New Roman" w:cs="Times New Roman"/>
                    <w:sz w:val="24"/>
                    <w:szCs w:val="24"/>
                  </w:rPr>
                </w:rPrChange>
              </w:rPr>
            </w:pPr>
            <w:r>
              <w:rPr>
                <w:rFonts w:ascii="Times New Roman" w:hAnsi="Times New Roman" w:cs="Times New Roman"/>
                <w:sz w:val="24"/>
                <w:szCs w:val="24"/>
                <w:lang w:val="en-US"/>
              </w:rPr>
              <w:t>1-5-2-3-4</w:t>
            </w:r>
          </w:p>
          <w:p w14:paraId="4A4D2CE2"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0DBFC52D" w14:textId="77777777" w:rsidR="008C2877" w:rsidRPr="00A16D9B" w:rsidRDefault="008C2877" w:rsidP="0062003E">
            <w:pPr>
              <w:spacing w:line="312" w:lineRule="auto"/>
              <w:jc w:val="both"/>
              <w:rPr>
                <w:rFonts w:ascii="Times New Roman" w:hAnsi="Times New Roman" w:cs="Times New Roman"/>
                <w:sz w:val="24"/>
                <w:szCs w:val="24"/>
              </w:rPr>
            </w:pPr>
          </w:p>
          <w:p w14:paraId="10FC187B"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3243E4F3" w14:textId="77777777" w:rsidR="008C2877" w:rsidRPr="00A16D9B" w:rsidRDefault="008C2877" w:rsidP="0062003E">
            <w:pPr>
              <w:spacing w:line="312" w:lineRule="auto"/>
              <w:jc w:val="both"/>
              <w:rPr>
                <w:rFonts w:ascii="Times New Roman" w:hAnsi="Times New Roman" w:cs="Times New Roman"/>
                <w:sz w:val="24"/>
                <w:szCs w:val="24"/>
              </w:rPr>
            </w:pPr>
          </w:p>
          <w:p w14:paraId="71B315F1" w14:textId="4BE94F16"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w:t>
            </w:r>
            <w:del w:id="1" w:author="Lenovo" w:date="2021-04-28T14:31:00Z">
              <w:r w:rsidRPr="00A16D9B" w:rsidDel="00D83818">
                <w:rPr>
                  <w:rFonts w:ascii="Times New Roman" w:hAnsi="Times New Roman" w:cs="Times New Roman"/>
                  <w:sz w:val="24"/>
                  <w:szCs w:val="24"/>
                </w:rPr>
                <w:delText xml:space="preserve">bahwa </w:delText>
              </w:r>
            </w:del>
            <w:r w:rsidRPr="00A16D9B">
              <w:rPr>
                <w:rFonts w:ascii="Times New Roman" w:hAnsi="Times New Roman" w:cs="Times New Roman"/>
                <w:sz w:val="24"/>
                <w:szCs w:val="24"/>
              </w:rPr>
              <w:t xml:space="preserve">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7E5DAC51" w14:textId="77777777" w:rsidR="008C2877" w:rsidRPr="00A16D9B" w:rsidRDefault="008C2877" w:rsidP="0062003E">
            <w:pPr>
              <w:spacing w:line="312" w:lineRule="auto"/>
              <w:jc w:val="both"/>
              <w:rPr>
                <w:rFonts w:ascii="Times New Roman" w:hAnsi="Times New Roman" w:cs="Times New Roman"/>
                <w:sz w:val="24"/>
                <w:szCs w:val="24"/>
              </w:rPr>
            </w:pPr>
          </w:p>
          <w:p w14:paraId="6AA8A3AC" w14:textId="226E7982"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Pada kenyataannya</w:t>
            </w:r>
            <w:ins w:id="2" w:author="Lenovo" w:date="2021-04-28T14:32:00Z">
              <w:r w:rsidR="00D83818">
                <w:rPr>
                  <w:rFonts w:ascii="Times New Roman" w:hAnsi="Times New Roman" w:cs="Times New Roman"/>
                  <w:sz w:val="24"/>
                  <w:szCs w:val="24"/>
                  <w:lang w:val="en-US"/>
                </w:rPr>
                <w:t>,</w:t>
              </w:r>
            </w:ins>
            <w:r w:rsidRPr="00A16D9B">
              <w:rPr>
                <w:rFonts w:ascii="Times New Roman" w:hAnsi="Times New Roman" w:cs="Times New Roman"/>
                <w:sz w:val="24"/>
                <w:szCs w:val="24"/>
              </w:rPr>
              <w:t xml:space="preserve"> saat ini</w:t>
            </w:r>
            <w:ins w:id="3" w:author="Lenovo" w:date="2021-04-28T14:32:00Z">
              <w:r w:rsidR="00D83818">
                <w:rPr>
                  <w:rFonts w:ascii="Times New Roman" w:hAnsi="Times New Roman" w:cs="Times New Roman"/>
                  <w:sz w:val="24"/>
                  <w:szCs w:val="24"/>
                  <w:lang w:val="en-US"/>
                </w:rPr>
                <w:t>,</w:t>
              </w:r>
            </w:ins>
            <w:r w:rsidRPr="00A16D9B">
              <w:rPr>
                <w:rFonts w:ascii="Times New Roman" w:hAnsi="Times New Roman" w:cs="Times New Roman"/>
                <w:sz w:val="24"/>
                <w:szCs w:val="24"/>
              </w:rPr>
              <w:t xml:space="preserve">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629BEE40" w14:textId="77777777" w:rsidR="008C2877" w:rsidRPr="00A16D9B" w:rsidRDefault="008C2877" w:rsidP="0062003E">
            <w:pPr>
              <w:spacing w:line="312" w:lineRule="auto"/>
              <w:jc w:val="both"/>
              <w:rPr>
                <w:rFonts w:ascii="Times New Roman" w:hAnsi="Times New Roman" w:cs="Times New Roman"/>
                <w:sz w:val="24"/>
                <w:szCs w:val="24"/>
              </w:rPr>
            </w:pPr>
          </w:p>
          <w:p w14:paraId="130FF541"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66407695" w14:textId="77777777" w:rsidR="008C2877" w:rsidRPr="00A16D9B" w:rsidRDefault="008C2877" w:rsidP="0062003E">
            <w:pPr>
              <w:spacing w:line="312" w:lineRule="auto"/>
              <w:jc w:val="both"/>
              <w:rPr>
                <w:rFonts w:ascii="Times New Roman" w:hAnsi="Times New Roman" w:cs="Times New Roman"/>
                <w:sz w:val="24"/>
                <w:szCs w:val="24"/>
              </w:rPr>
            </w:pPr>
          </w:p>
          <w:p w14:paraId="52122644"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1D52ED60" w14:textId="77777777" w:rsidR="008C2877" w:rsidRPr="00A16D9B" w:rsidRDefault="008C2877" w:rsidP="0062003E">
            <w:pPr>
              <w:spacing w:line="312" w:lineRule="auto"/>
              <w:jc w:val="both"/>
              <w:rPr>
                <w:rFonts w:ascii="Times New Roman" w:hAnsi="Times New Roman" w:cs="Times New Roman"/>
                <w:sz w:val="24"/>
                <w:szCs w:val="24"/>
              </w:rPr>
            </w:pPr>
          </w:p>
        </w:tc>
      </w:tr>
    </w:tbl>
    <w:p w14:paraId="0CEB2E9E" w14:textId="77777777" w:rsidR="008C2877" w:rsidRDefault="008C2877" w:rsidP="008C2877">
      <w:pPr>
        <w:spacing w:line="312" w:lineRule="auto"/>
        <w:rPr>
          <w:rFonts w:ascii="Times New Roman" w:hAnsi="Times New Roman" w:cs="Times New Roman"/>
          <w:sz w:val="24"/>
          <w:szCs w:val="24"/>
        </w:rPr>
      </w:pPr>
    </w:p>
    <w:p w14:paraId="356826AF" w14:textId="77777777" w:rsidR="008C2877" w:rsidRPr="00A16D9B" w:rsidRDefault="008C2877" w:rsidP="008C2877">
      <w:pPr>
        <w:spacing w:line="312" w:lineRule="auto"/>
        <w:rPr>
          <w:rFonts w:ascii="Times New Roman" w:hAnsi="Times New Roman" w:cs="Times New Roman"/>
          <w:sz w:val="24"/>
          <w:szCs w:val="24"/>
        </w:rPr>
      </w:pPr>
    </w:p>
    <w:p w14:paraId="77A0E5C2" w14:textId="77777777" w:rsidR="008D1AF7" w:rsidRDefault="008D1AF7" w:rsidP="008D1AF7">
      <w:pPr>
        <w:pStyle w:val="ListParagraph"/>
        <w:spacing w:line="312" w:lineRule="auto"/>
        <w:rPr>
          <w:rFonts w:ascii="Times New Roman" w:hAnsi="Times New Roman" w:cs="Times New Roman"/>
          <w:sz w:val="24"/>
          <w:szCs w:val="24"/>
        </w:rPr>
      </w:pPr>
    </w:p>
    <w:p w14:paraId="729B29AD" w14:textId="77777777" w:rsidR="008D1AF7" w:rsidRDefault="008D1AF7" w:rsidP="008D1AF7">
      <w:pPr>
        <w:pStyle w:val="ListParagraph"/>
        <w:spacing w:line="312" w:lineRule="auto"/>
        <w:rPr>
          <w:rFonts w:ascii="Times New Roman" w:hAnsi="Times New Roman" w:cs="Times New Roman"/>
          <w:sz w:val="24"/>
          <w:szCs w:val="24"/>
        </w:rPr>
      </w:pPr>
    </w:p>
    <w:p w14:paraId="459AC8C2" w14:textId="77777777" w:rsidR="008D1AF7" w:rsidRDefault="008D1AF7" w:rsidP="008D1AF7">
      <w:pPr>
        <w:pStyle w:val="ListParagraph"/>
        <w:spacing w:line="312" w:lineRule="auto"/>
        <w:rPr>
          <w:rFonts w:ascii="Times New Roman" w:hAnsi="Times New Roman" w:cs="Times New Roman"/>
          <w:sz w:val="24"/>
          <w:szCs w:val="24"/>
        </w:rPr>
      </w:pPr>
    </w:p>
    <w:p w14:paraId="5E149E81" w14:textId="77777777" w:rsidR="008D1AF7" w:rsidRDefault="008D1AF7" w:rsidP="008D1AF7">
      <w:pPr>
        <w:pStyle w:val="ListParagraph"/>
        <w:spacing w:line="312" w:lineRule="auto"/>
        <w:rPr>
          <w:rFonts w:ascii="Times New Roman" w:hAnsi="Times New Roman" w:cs="Times New Roman"/>
          <w:sz w:val="24"/>
          <w:szCs w:val="24"/>
        </w:rPr>
      </w:pPr>
    </w:p>
    <w:p w14:paraId="5811A782" w14:textId="77777777" w:rsidR="008D1AF7" w:rsidRPr="00A16D9B" w:rsidRDefault="008D1AF7" w:rsidP="008D1AF7">
      <w:pPr>
        <w:pStyle w:val="ListParagraph"/>
        <w:spacing w:line="312" w:lineRule="auto"/>
        <w:rPr>
          <w:rFonts w:ascii="Times New Roman" w:hAnsi="Times New Roman" w:cs="Times New Roman"/>
          <w:sz w:val="24"/>
          <w:szCs w:val="24"/>
        </w:rPr>
      </w:pPr>
    </w:p>
    <w:p w14:paraId="38540E9A" w14:textId="77777777" w:rsidR="00D80F46" w:rsidRPr="00A16D9B" w:rsidRDefault="00D80F46" w:rsidP="008D1AF7">
      <w:pPr>
        <w:spacing w:line="312" w:lineRule="auto"/>
        <w:rPr>
          <w:rFonts w:ascii="Times New Roman" w:hAnsi="Times New Roman" w:cs="Times New Roman"/>
          <w:sz w:val="24"/>
          <w:szCs w:val="24"/>
        </w:rPr>
      </w:pPr>
    </w:p>
    <w:p w14:paraId="0BC104C3"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928FC" w14:textId="77777777" w:rsidR="00922D5E" w:rsidRDefault="00922D5E" w:rsidP="00D80F46">
      <w:r>
        <w:separator/>
      </w:r>
    </w:p>
  </w:endnote>
  <w:endnote w:type="continuationSeparator" w:id="0">
    <w:p w14:paraId="1074FDAF" w14:textId="77777777" w:rsidR="00922D5E" w:rsidRDefault="00922D5E"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53835" w14:textId="77777777" w:rsidR="00D80F46" w:rsidRDefault="00D80F46">
    <w:pPr>
      <w:pStyle w:val="Footer"/>
    </w:pPr>
    <w:r>
      <w:t>CLO-4</w:t>
    </w:r>
  </w:p>
  <w:p w14:paraId="57F9FFBA"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3D320" w14:textId="77777777" w:rsidR="00922D5E" w:rsidRDefault="00922D5E" w:rsidP="00D80F46">
      <w:r>
        <w:separator/>
      </w:r>
    </w:p>
  </w:footnote>
  <w:footnote w:type="continuationSeparator" w:id="0">
    <w:p w14:paraId="501BB2CF" w14:textId="77777777" w:rsidR="00922D5E" w:rsidRDefault="00922D5E"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771E9D"/>
    <w:rsid w:val="00854F52"/>
    <w:rsid w:val="008C2877"/>
    <w:rsid w:val="008D1AF7"/>
    <w:rsid w:val="00922D5E"/>
    <w:rsid w:val="00924DF5"/>
    <w:rsid w:val="00A16D9B"/>
    <w:rsid w:val="00A86167"/>
    <w:rsid w:val="00AF28E1"/>
    <w:rsid w:val="00D80F46"/>
    <w:rsid w:val="00D83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6962"/>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BalloonText">
    <w:name w:val="Balloon Text"/>
    <w:basedOn w:val="Normal"/>
    <w:link w:val="BalloonTextChar"/>
    <w:uiPriority w:val="99"/>
    <w:semiHidden/>
    <w:unhideWhenUsed/>
    <w:rsid w:val="00D838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8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2</cp:revision>
  <dcterms:created xsi:type="dcterms:W3CDTF">2021-04-28T07:41:00Z</dcterms:created>
  <dcterms:modified xsi:type="dcterms:W3CDTF">2021-04-28T07:41:00Z</dcterms:modified>
</cp:coreProperties>
</file>