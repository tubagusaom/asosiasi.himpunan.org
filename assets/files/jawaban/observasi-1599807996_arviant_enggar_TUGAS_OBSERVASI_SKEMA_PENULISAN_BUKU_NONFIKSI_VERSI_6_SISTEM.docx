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C0217"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25890885"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151899D4" w14:textId="77777777" w:rsidR="00125355" w:rsidRPr="001D038C" w:rsidRDefault="00125355" w:rsidP="00125355">
      <w:pPr>
        <w:spacing w:after="0"/>
        <w:jc w:val="center"/>
        <w:rPr>
          <w:rFonts w:ascii="Minion Pro" w:hAnsi="Minion Pro"/>
          <w:b/>
          <w:sz w:val="36"/>
          <w:szCs w:val="36"/>
        </w:rPr>
      </w:pPr>
    </w:p>
    <w:p w14:paraId="6BD226BD" w14:textId="52A33ED4" w:rsidR="00125355"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p w14:paraId="275486CE" w14:textId="77777777" w:rsidR="00355CA2" w:rsidRDefault="00355CA2" w:rsidP="00355CA2">
      <w:pPr>
        <w:ind w:left="360"/>
        <w:rPr>
          <w:rFonts w:ascii="Minion Pro" w:hAnsi="Minion Pro"/>
        </w:rPr>
      </w:pPr>
    </w:p>
    <w:p w14:paraId="2A87CDB6" w14:textId="7BB9F0B7" w:rsidR="00355CA2" w:rsidRDefault="00355CA2" w:rsidP="00355CA2">
      <w:pPr>
        <w:ind w:left="360"/>
        <w:rPr>
          <w:rFonts w:ascii="Minion Pro" w:hAnsi="Minion Pro"/>
        </w:rPr>
      </w:pPr>
      <w:r>
        <w:rPr>
          <w:rFonts w:ascii="Minion Pro" w:hAnsi="Minion Pro"/>
        </w:rPr>
        <w:t>Cara menggunakan track changes:</w:t>
      </w:r>
    </w:p>
    <w:p w14:paraId="5E2CE780" w14:textId="62DB9F6F" w:rsidR="00355CA2" w:rsidRDefault="00355CA2" w:rsidP="00355CA2">
      <w:pPr>
        <w:ind w:left="360"/>
        <w:rPr>
          <w:rFonts w:ascii="Minion Pro" w:hAnsi="Minion Pro"/>
        </w:rPr>
      </w:pPr>
      <w:r>
        <w:rPr>
          <w:rFonts w:ascii="Minion Pro" w:hAnsi="Minion Pro"/>
        </w:rPr>
        <w:t>Contoh kalimat :</w:t>
      </w:r>
    </w:p>
    <w:p w14:paraId="5BAE3377" w14:textId="34227FA6" w:rsidR="00355CA2" w:rsidRDefault="00355CA2" w:rsidP="00355CA2">
      <w:pPr>
        <w:ind w:left="360"/>
        <w:rPr>
          <w:rFonts w:ascii="Minion Pro" w:hAnsi="Minion Pro"/>
        </w:rPr>
      </w:pPr>
      <w:r>
        <w:rPr>
          <w:rFonts w:ascii="Minion Pro" w:hAnsi="Minion Pro"/>
        </w:rPr>
        <w:t xml:space="preserve">Untuk </w:t>
      </w:r>
      <w:del w:id="0" w:author="arviantenggar prayudhisty" w:date="2020-09-11T14:10:00Z">
        <w:r w:rsidDel="00355CA2">
          <w:rPr>
            <w:rFonts w:ascii="Minion Pro" w:hAnsi="Minion Pro"/>
          </w:rPr>
          <w:delText xml:space="preserve">menggunakan </w:delText>
        </w:r>
      </w:del>
      <w:ins w:id="1" w:author="arviantenggar prayudhisty" w:date="2020-09-11T14:10:00Z">
        <w:r>
          <w:rPr>
            <w:rFonts w:ascii="Minion Pro" w:hAnsi="Minion Pro"/>
          </w:rPr>
          <w:t>mengaktifkan</w:t>
        </w:r>
        <w:r>
          <w:rPr>
            <w:rFonts w:ascii="Minion Pro" w:hAnsi="Minion Pro"/>
          </w:rPr>
          <w:t xml:space="preserve"> </w:t>
        </w:r>
      </w:ins>
      <w:r>
        <w:rPr>
          <w:rFonts w:ascii="Minion Pro" w:hAnsi="Minion Pro"/>
        </w:rPr>
        <w:t xml:space="preserve">fitur track changes, maka klik tab review dan klik track changes. </w:t>
      </w:r>
    </w:p>
    <w:p w14:paraId="36E6178E" w14:textId="77777777" w:rsidR="00355CA2" w:rsidRDefault="00355CA2" w:rsidP="00355CA2">
      <w:pPr>
        <w:ind w:left="360"/>
        <w:rPr>
          <w:rFonts w:ascii="Minion Pro" w:hAnsi="Minion Pro"/>
        </w:rPr>
      </w:pPr>
    </w:p>
    <w:p w14:paraId="49D4B95E" w14:textId="77777777" w:rsidR="00355CA2" w:rsidRDefault="00355CA2" w:rsidP="00355CA2">
      <w:pPr>
        <w:ind w:left="360"/>
        <w:rPr>
          <w:rFonts w:ascii="Minion Pro" w:hAnsi="Minion Pro"/>
        </w:rPr>
      </w:pPr>
      <w:r>
        <w:rPr>
          <w:rFonts w:ascii="Minion Pro" w:hAnsi="Minion Pro"/>
        </w:rPr>
        <w:t>Pembahasan :</w:t>
      </w:r>
    </w:p>
    <w:p w14:paraId="10EAA184" w14:textId="422D2FBA" w:rsidR="00355CA2" w:rsidRPr="00355CA2" w:rsidRDefault="00355CA2" w:rsidP="00355CA2">
      <w:pPr>
        <w:ind w:left="360"/>
        <w:rPr>
          <w:rFonts w:ascii="Minion Pro" w:hAnsi="Minion Pro"/>
        </w:rPr>
      </w:pPr>
      <w:r>
        <w:rPr>
          <w:rFonts w:ascii="Minion Pro" w:hAnsi="Minion Pro"/>
        </w:rPr>
        <w:t xml:space="preserve">Sebagai contoh saya mengetik kalimat diatas tadinya kata </w:t>
      </w:r>
      <w:r>
        <w:rPr>
          <w:rFonts w:ascii="Minion Pro" w:hAnsi="Minion Pro"/>
          <w:b/>
          <w:bCs/>
        </w:rPr>
        <w:t xml:space="preserve">menggunakan </w:t>
      </w:r>
      <w:r>
        <w:rPr>
          <w:rFonts w:ascii="Minion Pro" w:hAnsi="Minion Pro"/>
        </w:rPr>
        <w:t xml:space="preserve">lalu saya ganti dengan </w:t>
      </w:r>
      <w:r>
        <w:rPr>
          <w:rFonts w:ascii="Minion Pro" w:hAnsi="Minion Pro"/>
          <w:b/>
          <w:bCs/>
        </w:rPr>
        <w:t>mengaktifkan</w:t>
      </w:r>
      <w:r>
        <w:rPr>
          <w:rFonts w:ascii="Minion Pro" w:hAnsi="Minion Pro"/>
        </w:rPr>
        <w:t>, sehingga menggunakan muncul kembali akan tetapi dicoret (striketrough) sedangkan mengaktifkan berada disebelahnya sebagai kata yang sudah direvisi, dan keduanya berwarna merah. Sebagai tambahan di sebelah kiri terdapat garis abu-abu sebagai penanda baris bahwa terdapat kata yang telah diubah.</w:t>
      </w:r>
    </w:p>
    <w:p w14:paraId="3322383F" w14:textId="77777777" w:rsidR="00355CA2" w:rsidRPr="00355CA2" w:rsidRDefault="00355CA2" w:rsidP="00355CA2">
      <w:pPr>
        <w:ind w:left="360"/>
        <w:rPr>
          <w:rFonts w:ascii="Minion Pro" w:hAnsi="Minion Pro"/>
        </w:rPr>
      </w:pPr>
    </w:p>
    <w:tbl>
      <w:tblPr>
        <w:tblStyle w:val="TableGrid"/>
        <w:tblW w:w="0" w:type="auto"/>
        <w:tblLook w:val="0420" w:firstRow="1" w:lastRow="0" w:firstColumn="0" w:lastColumn="0" w:noHBand="0" w:noVBand="1"/>
      </w:tblPr>
      <w:tblGrid>
        <w:gridCol w:w="9017"/>
      </w:tblGrid>
      <w:tr w:rsidR="00125355" w14:paraId="45DD177A" w14:textId="77777777" w:rsidTr="00821BA2">
        <w:tc>
          <w:tcPr>
            <w:tcW w:w="9350" w:type="dxa"/>
          </w:tcPr>
          <w:p w14:paraId="782520DC"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436A9008"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6A24635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p>
          <w:p w14:paraId="1103D1A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14:paraId="5A8FC83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5900D52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14:paraId="0FFEE81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411B159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4718547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14:paraId="0B6E2B4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1C803EC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7EF44FC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7DA53AB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46CA6BF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5E9C31A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2929AE7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3F17843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0438228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789141C6"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779533A0"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31EA742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0A765C0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79B52EF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36D6A87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6408EF9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4DDA7B10"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viantenggar prayudhisty">
    <w15:presenceInfo w15:providerId="None" w15:userId="arviantenggar prayudhis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355CA2"/>
    <w:rsid w:val="0042167F"/>
    <w:rsid w:val="00924DF5"/>
    <w:rsid w:val="00D1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8220"/>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355CA2"/>
    <w:rPr>
      <w:rFonts w:ascii="Arial" w:hAnsi="Arial"/>
      <w:sz w:val="24"/>
    </w:rPr>
  </w:style>
  <w:style w:type="paragraph" w:styleId="BalloonText">
    <w:name w:val="Balloon Text"/>
    <w:basedOn w:val="Normal"/>
    <w:link w:val="BalloonTextChar"/>
    <w:uiPriority w:val="99"/>
    <w:semiHidden/>
    <w:unhideWhenUsed/>
    <w:rsid w:val="00355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C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ARVIANT ENGGAR PRAYUDHISTY</cp:lastModifiedBy>
  <cp:revision>2</cp:revision>
  <dcterms:created xsi:type="dcterms:W3CDTF">2020-09-11T07:15:00Z</dcterms:created>
  <dcterms:modified xsi:type="dcterms:W3CDTF">2020-09-11T07:15:00Z</dcterms:modified>
</cp:coreProperties>
</file>