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920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484159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A3C973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18231F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05FEFCF" w14:textId="77777777" w:rsidTr="00821BA2">
        <w:tc>
          <w:tcPr>
            <w:tcW w:w="9350" w:type="dxa"/>
          </w:tcPr>
          <w:p w14:paraId="4AC466F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6BADEF9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0ACD24A3" w14:textId="04BF276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</w:t>
            </w:r>
            <w:del w:id="0" w:author="Microsoft Office User" w:date="2021-04-09T13:02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" w:author="Microsoft Office User" w:date="2021-04-09T13:02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>di era</w:t>
              </w:r>
            </w:ins>
            <w:del w:id="2" w:author="Microsoft Office User" w:date="2021-04-09T13:02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>zona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industri yang sangat </w:t>
            </w:r>
            <w:ins w:id="3" w:author="Microsoft Office User" w:date="2021-04-09T13:01:00Z">
              <w:r w:rsidR="004E301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del w:id="4" w:author="Microsoft Office User" w:date="2021-04-09T13:01:00Z">
              <w:r w:rsidRPr="00EC6F38" w:rsidDel="004E301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ins w:id="5" w:author="Microsoft Office User" w:date="2021-04-09T13:03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</w:ins>
            <w:del w:id="6" w:author="Microsoft Office User" w:date="2021-04-09T13:03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Microsoft Office User" w:date="2021-04-09T13:04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>mengalami perubahan untuk kemajuan</w:t>
              </w:r>
            </w:ins>
            <w:del w:id="8" w:author="Microsoft Office User" w:date="2021-04-09T13:03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>akan berubah</w:delText>
              </w:r>
            </w:del>
            <w:del w:id="9" w:author="Microsoft Office User" w:date="2021-04-09T13:04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 semakin maju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, yang sering kita sebut dengan revolusi industr</w:t>
            </w:r>
            <w:ins w:id="10" w:author="Microsoft Office User" w:date="2021-04-09T13:04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" w:author="Microsoft Office User" w:date="2021-04-09T13:04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14:paraId="7B033E47" w14:textId="06F83A8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12" w:author="Microsoft Office User" w:date="2021-04-09T13:04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3" w:author="Microsoft Office User" w:date="2021-04-09T13:04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hari ini kita di</w:t>
            </w:r>
            <w:del w:id="14" w:author="Microsoft Office User" w:date="2021-04-09T13:04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15" w:author="Microsoft Office User" w:date="2021-04-09T13:06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6" w:author="Microsoft Office User" w:date="2021-04-09T13:05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namun bukan lagi perkerja, tetapi kita di</w:t>
            </w:r>
            <w:del w:id="17" w:author="Microsoft Office User" w:date="2021-04-09T13:06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14:paraId="46792B6B" w14:textId="6E4485A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8" w:author="Microsoft Office User" w:date="2021-04-09T13:06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</w:t>
            </w:r>
            <w:del w:id="19" w:author="Microsoft Office User" w:date="2021-04-09T13:08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 pendidikan 4.0 ini adalah peningkatan dan pemerataan pendidikan, dengan cara mem</w:t>
            </w:r>
            <w:ins w:id="20" w:author="Microsoft Office User" w:date="2021-04-09T13:06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>perluas</w:t>
              </w:r>
            </w:ins>
            <w:del w:id="21" w:author="Microsoft Office User" w:date="2021-04-09T13:06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>erluas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akses dan memanfaatkan teknologi.</w:t>
            </w:r>
          </w:p>
          <w:p w14:paraId="31838B01" w14:textId="267183E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2" w:author="Microsoft Office User" w:date="2021-04-09T13:07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3" w:author="Microsoft Office User" w:date="2021-04-09T13:07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menghasilkan </w:t>
            </w:r>
            <w:ins w:id="24" w:author="Microsoft Office User" w:date="2021-04-09T13:07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del w:id="25" w:author="Microsoft Office User" w:date="2021-04-09T13:07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di</w:t>
            </w:r>
            <w:del w:id="26" w:author="Microsoft Office User" w:date="2021-04-09T13:07:00Z">
              <w:r w:rsidRPr="00EC6F38" w:rsidDel="004B71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di era milenial ini yaitu kolaboratif, komunikatif, berfikir kritis, </w:t>
            </w:r>
            <w:ins w:id="27" w:author="Microsoft Office User" w:date="2021-04-09T13:07:00Z">
              <w:r w:rsidR="004B7114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</w:t>
            </w:r>
            <w:ins w:id="28" w:author="Microsoft Office User" w:date="2021-04-09T13:09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 P</w:t>
              </w:r>
            </w:ins>
            <w:del w:id="29" w:author="Microsoft Office User" w:date="2021-04-09T13:09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 Mengapa demikian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ins w:id="30" w:author="Microsoft Office User" w:date="2021-04-09T13:10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saat ini </w:t>
              </w:r>
            </w:ins>
            <w:del w:id="31" w:author="Microsoft Office User" w:date="2021-04-09T13:10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sedang </w:t>
            </w:r>
            <w:ins w:id="32" w:author="Microsoft Office User" w:date="2021-04-09T13:10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menjadi </w:t>
              </w:r>
            </w:ins>
            <w:ins w:id="33" w:author="Microsoft Office User" w:date="2021-04-09T13:12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topik penting untuk dibahas</w:t>
              </w:r>
            </w:ins>
            <w:del w:id="34" w:author="Microsoft Office User" w:date="2021-04-09T13:12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gencar-gencarnya di publis</w:delText>
              </w:r>
            </w:del>
            <w:ins w:id="35" w:author="Microsoft Office User" w:date="2021-04-09T13:13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Microsoft Office User" w:date="2021-04-09T13:13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di era ini kita harus mempersiapkan diri</w:t>
            </w:r>
            <w:ins w:id="37" w:author="Microsoft Office User" w:date="2021-04-09T13:12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38" w:author="Microsoft Office User" w:date="2021-04-09T13:12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 atau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 muda untuk memasuki dunia revolusi industri 4.0.</w:t>
            </w:r>
          </w:p>
          <w:p w14:paraId="1E7864C1" w14:textId="4CD6880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Microsoft Office User" w:date="2021-04-09T13:13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Karakteristik </w:delText>
              </w:r>
            </w:del>
            <w:ins w:id="40" w:author="Microsoft Office User" w:date="2021-04-09T13:13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1" w:author="Microsoft Office User" w:date="2021-04-09T13:13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ins w:id="42" w:author="Microsoft Office User" w:date="2021-04-09T13:13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 memiliki karakteristik sebagai berikut:</w:t>
              </w:r>
            </w:ins>
          </w:p>
          <w:p w14:paraId="0BBE0D38" w14:textId="0274ABD8" w:rsidR="00125355" w:rsidRPr="00EC6F38" w:rsidRDefault="0025349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3" w:author="Microsoft Office User" w:date="2021-04-09T13:13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44" w:author="Microsoft Office User" w:date="2021-04-09T13:13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ahapan belajar sesuai dengan kemampuan dan minat</w:t>
            </w:r>
            <w:ins w:id="45" w:author="Microsoft Office User" w:date="2021-04-09T13:1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del w:id="46" w:author="Microsoft Office User" w:date="2021-04-09T13:14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 siswa</w:t>
            </w:r>
            <w:ins w:id="47" w:author="Microsoft Office User" w:date="2021-04-09T13:13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48" w:author="Microsoft Office User" w:date="2021-04-09T13:13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50DCD4D" w14:textId="0553CD8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9" w:author="Microsoft Office User" w:date="2021-04-09T13:14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Pada tahab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guru di</w:t>
            </w:r>
            <w:del w:id="50" w:author="Microsoft Office User" w:date="2021-04-09T13:14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</w:t>
            </w:r>
            <w:ins w:id="51" w:author="Microsoft Office User" w:date="2021-04-09T13:14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del w:id="52" w:author="Microsoft Office User" w:date="2021-04-09T13:14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</w:t>
            </w:r>
            <w:ins w:id="53" w:author="Microsoft Office User" w:date="2021-04-09T13:14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54" w:author="Microsoft Office User" w:date="2021-04-09T13:14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D89C00A" w14:textId="2406B546" w:rsidR="00125355" w:rsidRPr="00EC6F38" w:rsidRDefault="0025349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5" w:author="Microsoft Office User" w:date="2021-04-09T13:1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6" w:author="Microsoft Office User" w:date="2021-04-09T13:14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 penilaian formatif</w:t>
            </w:r>
            <w:ins w:id="57" w:author="Microsoft Office User" w:date="2021-04-09T13:14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58" w:author="Microsoft Office User" w:date="2021-04-09T13:14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8991AE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9" w:author="Microsoft Office User" w:date="2021-04-09T13:15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del w:id="60" w:author="Microsoft Office User" w:date="2021-04-09T13:14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61" w:author="Microsoft Office User" w:date="2021-04-09T13:15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2" w:author="Microsoft Office User" w:date="2021-04-09T13:15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14:paraId="64A9A62B" w14:textId="7B00F1FC" w:rsidR="00125355" w:rsidRPr="00EC6F38" w:rsidRDefault="0025349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3" w:author="Microsoft Office User" w:date="2021-04-09T13:15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4" w:author="Microsoft Office User" w:date="2021-04-09T13:15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enempatkan guru sebagai mentor.</w:t>
            </w:r>
          </w:p>
          <w:p w14:paraId="5B58BDCD" w14:textId="171A6B66" w:rsidR="00125355" w:rsidRPr="00EC6F38" w:rsidRDefault="0025349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5" w:author="Microsoft Office User" w:date="2021-04-09T13:15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6" w:author="Microsoft Office User" w:date="2021-04-09T13:15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</w:t>
            </w:r>
            <w:ins w:id="67" w:author="Microsoft Office User" w:date="2021-04-09T13:15:00Z"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8" w:author="Microsoft Office User" w:date="2021-04-09T13:15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767636D0" w14:textId="6B96DFB9" w:rsidR="00125355" w:rsidRPr="00EC6F38" w:rsidRDefault="0025349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9" w:author="Microsoft Office User" w:date="2021-04-09T13:15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0" w:author="Microsoft Office User" w:date="2021-04-09T13:15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 profesi guru.</w:t>
            </w:r>
          </w:p>
          <w:p w14:paraId="3021C57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1" w:author="Microsoft Office User" w:date="2021-04-09T13:15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sebagai pendidik di era 4.0 </w:t>
            </w:r>
            <w:del w:id="72" w:author="Microsoft Office User" w:date="2021-04-09T13:15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boleh menetap dengan satu strata, harus selalu berkembang agar dapat mengajarkan pendidikan sesuai dengan eranya.</w:t>
            </w:r>
          </w:p>
          <w:p w14:paraId="1AA25D66" w14:textId="607D9B47" w:rsidR="00125355" w:rsidRPr="00EC6F38" w:rsidDel="0025349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73" w:author="Microsoft Office User" w:date="2021-04-09T13:1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</w:t>
            </w:r>
            <w:ins w:id="74" w:author="Microsoft Office User" w:date="2021-04-09T13:16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75" w:author="Microsoft Office User" w:date="2021-04-09T13:16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di</w:t>
            </w:r>
            <w:del w:id="76" w:author="Microsoft Office User" w:date="2021-04-09T13:16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</w:t>
            </w:r>
            <w:ins w:id="77" w:author="Microsoft Office User" w:date="2021-04-09T13:16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u: </w:t>
              </w:r>
            </w:ins>
            <w:del w:id="78" w:author="Microsoft Office User" w:date="2021-04-09T13:16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u:</w:delText>
              </w:r>
            </w:del>
          </w:p>
          <w:p w14:paraId="61E5D7BC" w14:textId="39C858DF" w:rsidR="00125355" w:rsidRPr="00EC6F38" w:rsidDel="00253496" w:rsidRDefault="00253496" w:rsidP="00253496">
            <w:pPr>
              <w:spacing w:before="100" w:beforeAutospacing="1" w:after="100" w:afterAutospacing="1" w:line="240" w:lineRule="auto"/>
              <w:contextualSpacing w:val="0"/>
              <w:rPr>
                <w:del w:id="79" w:author="Microsoft Office User" w:date="2021-04-09T13:16:00Z"/>
                <w:rFonts w:ascii="Times New Roman" w:eastAsia="Times New Roman" w:hAnsi="Times New Roman" w:cs="Times New Roman"/>
                <w:szCs w:val="24"/>
              </w:rPr>
              <w:pPrChange w:id="80" w:author="Microsoft Office User" w:date="2021-04-09T13:1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1" w:author="Microsoft Office User" w:date="2021-04-09T13:1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2" w:author="Microsoft Office User" w:date="2021-04-09T13:16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</w:t>
            </w:r>
            <w:ins w:id="83" w:author="Microsoft Office User" w:date="2021-04-09T13:1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i, </w:t>
              </w:r>
            </w:ins>
            <w:del w:id="84" w:author="Microsoft Office User" w:date="2021-04-09T13:16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</w:p>
          <w:p w14:paraId="499244A7" w14:textId="560637D4" w:rsidR="00125355" w:rsidRPr="00EC6F38" w:rsidDel="00253496" w:rsidRDefault="00253496" w:rsidP="00253496">
            <w:pPr>
              <w:spacing w:before="100" w:beforeAutospacing="1" w:after="100" w:afterAutospacing="1" w:line="240" w:lineRule="auto"/>
              <w:contextualSpacing w:val="0"/>
              <w:rPr>
                <w:del w:id="85" w:author="Microsoft Office User" w:date="2021-04-09T13:16:00Z"/>
                <w:rFonts w:ascii="Times New Roman" w:eastAsia="Times New Roman" w:hAnsi="Times New Roman" w:cs="Times New Roman"/>
                <w:szCs w:val="24"/>
              </w:rPr>
              <w:pPrChange w:id="86" w:author="Microsoft Office User" w:date="2021-04-09T13:1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7" w:author="Microsoft Office User" w:date="2021-04-09T13:1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8" w:author="Microsoft Office User" w:date="2021-04-09T13:16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</w:t>
            </w:r>
            <w:ins w:id="89" w:author="Microsoft Office User" w:date="2021-04-09T13:17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90" w:author="Microsoft Office User" w:date="2021-04-09T13:16:00Z">
              <w:r>
                <w:rPr>
                  <w:rFonts w:ascii="Times New Roman" w:eastAsia="Times New Roman" w:hAnsi="Times New Roman" w:cs="Times New Roman"/>
                  <w:szCs w:val="24"/>
                </w:rPr>
                <w:t>, m</w:t>
              </w:r>
            </w:ins>
            <w:del w:id="91" w:author="Microsoft Office User" w:date="2021-04-09T13:16:00Z">
              <w:r w:rsidR="00125355"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</w:p>
          <w:p w14:paraId="0B609017" w14:textId="4798B188" w:rsidR="00125355" w:rsidRPr="00EC6F38" w:rsidDel="00253496" w:rsidRDefault="00125355" w:rsidP="00253496">
            <w:pPr>
              <w:spacing w:before="100" w:beforeAutospacing="1" w:after="100" w:afterAutospacing="1" w:line="240" w:lineRule="auto"/>
              <w:contextualSpacing w:val="0"/>
              <w:rPr>
                <w:del w:id="92" w:author="Microsoft Office User" w:date="2021-04-09T13:16:00Z"/>
                <w:rFonts w:ascii="Times New Roman" w:eastAsia="Times New Roman" w:hAnsi="Times New Roman" w:cs="Times New Roman"/>
                <w:szCs w:val="24"/>
              </w:rPr>
              <w:pPrChange w:id="93" w:author="Microsoft Office User" w:date="2021-04-09T13:1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94" w:author="Microsoft Office User" w:date="2021-04-09T13:16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encob</w:t>
            </w:r>
            <w:ins w:id="95" w:author="Microsoft Office User" w:date="2021-04-09T13:17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ins w:id="96" w:author="Microsoft Office User" w:date="2021-04-09T13:16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, m</w:t>
              </w:r>
            </w:ins>
            <w:del w:id="97" w:author="Microsoft Office User" w:date="2021-04-09T13:16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</w:p>
          <w:p w14:paraId="12847888" w14:textId="437EDE8B" w:rsidR="00125355" w:rsidRPr="00EC6F38" w:rsidDel="00253496" w:rsidRDefault="00125355" w:rsidP="00253496">
            <w:pPr>
              <w:spacing w:before="100" w:beforeAutospacing="1" w:after="100" w:afterAutospacing="1" w:line="240" w:lineRule="auto"/>
              <w:contextualSpacing w:val="0"/>
              <w:rPr>
                <w:del w:id="98" w:author="Microsoft Office User" w:date="2021-04-09T13:16:00Z"/>
                <w:rFonts w:ascii="Times New Roman" w:eastAsia="Times New Roman" w:hAnsi="Times New Roman" w:cs="Times New Roman"/>
                <w:szCs w:val="24"/>
              </w:rPr>
              <w:pPrChange w:id="99" w:author="Microsoft Office User" w:date="2021-04-09T13:1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0" w:author="Microsoft Office User" w:date="2021-04-09T13:16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</w:t>
            </w:r>
            <w:ins w:id="101" w:author="Microsoft Office User" w:date="2021-04-09T13:16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n, dan </w:t>
              </w:r>
            </w:ins>
            <w:ins w:id="102" w:author="Microsoft Office User" w:date="2021-04-09T13:17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meneliti.</w:t>
              </w:r>
            </w:ins>
            <w:del w:id="103" w:author="Microsoft Office User" w:date="2021-04-09T13:16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</w:p>
          <w:p w14:paraId="7F10B964" w14:textId="77777777" w:rsidR="00125355" w:rsidRPr="00EC6F38" w:rsidRDefault="00125355" w:rsidP="0025349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4" w:author="Microsoft Office User" w:date="2021-04-09T13:1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5" w:author="Microsoft Office User" w:date="2021-04-09T13:16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del w:id="106" w:author="Microsoft Office User" w:date="2021-04-09T13:17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enelitian</w:delText>
              </w:r>
            </w:del>
          </w:p>
          <w:p w14:paraId="3FA5362D" w14:textId="4F250DD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bisa lihat proses mengamati dan memahami ini</w:t>
            </w:r>
            <w:ins w:id="107" w:author="Microsoft Office User" w:date="2021-04-09T13:17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 men</w:t>
              </w:r>
            </w:ins>
            <w:del w:id="108" w:author="Microsoft Office User" w:date="2021-04-09T13:17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 sebenarnya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ins w:id="109" w:author="Microsoft Office User" w:date="2021-04-09T13:17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0" w:author="Microsoft Office User" w:date="2021-04-09T13:17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1" w:author="Microsoft Office User" w:date="2021-04-09T13:17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12" w:author="Microsoft Office User" w:date="2021-04-09T13:17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</w:t>
            </w:r>
            <w:del w:id="113" w:author="Microsoft Office User" w:date="2021-04-09T13:18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karena dengan pikiran yang kritis </w:t>
            </w:r>
            <w:del w:id="114" w:author="Microsoft Office User" w:date="2021-04-09T13:18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</w:t>
            </w:r>
            <w:ins w:id="115" w:author="Microsoft Office User" w:date="2021-04-09T13:18:00Z">
              <w:r w:rsidR="00253496">
                <w:rPr>
                  <w:rFonts w:ascii="Times New Roman" w:eastAsia="Times New Roman" w:hAnsi="Times New Roman" w:cs="Times New Roman"/>
                  <w:szCs w:val="24"/>
                </w:rPr>
                <w:t xml:space="preserve">muncul </w:t>
              </w:r>
            </w:ins>
            <w:del w:id="116" w:author="Microsoft Office User" w:date="2021-04-09T13:18:00Z">
              <w:r w:rsidRPr="00EC6F38" w:rsidDel="00253496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 ide atau gagasan.</w:t>
            </w:r>
          </w:p>
          <w:p w14:paraId="401C3823" w14:textId="44C990E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</w:t>
            </w:r>
            <w:ins w:id="117" w:author="Microsoft Office User" w:date="2021-04-09T13:18:00Z">
              <w:r w:rsidR="0079275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18" w:author="Microsoft Office User" w:date="2021-04-09T13:18:00Z">
              <w:r w:rsidRPr="00EC6F38" w:rsidDel="00792750">
                <w:rPr>
                  <w:rFonts w:ascii="Times New Roman" w:eastAsia="Times New Roman" w:hAnsi="Times New Roman" w:cs="Times New Roman"/>
                  <w:szCs w:val="24"/>
                </w:rPr>
                <w:delText xml:space="preserve">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selanjutnya </w:t>
            </w:r>
            <w:ins w:id="119" w:author="Microsoft Office User" w:date="2021-04-09T13:18:00Z">
              <w:r w:rsidR="00792750">
                <w:rPr>
                  <w:rFonts w:ascii="Times New Roman" w:eastAsia="Times New Roman" w:hAnsi="Times New Roman" w:cs="Times New Roman"/>
                  <w:szCs w:val="24"/>
                </w:rPr>
                <w:t xml:space="preserve">adalah </w:t>
              </w:r>
            </w:ins>
            <w:del w:id="120" w:author="Microsoft Office User" w:date="2021-04-09T13:18:00Z">
              <w:r w:rsidRPr="00EC6F38" w:rsidDel="00792750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ins w:id="121" w:author="Microsoft Office User" w:date="2021-04-09T13:18:00Z">
              <w:r w:rsidR="00792750"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del w:id="122" w:author="Microsoft Office User" w:date="2021-04-09T13:18:00Z">
              <w:r w:rsidRPr="00EC6F38" w:rsidDel="00792750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ins w:id="123" w:author="Microsoft Office User" w:date="2021-04-09T13:19:00Z">
              <w:r w:rsidR="00792750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del w:id="124" w:author="Microsoft Office User" w:date="2021-04-09T13:18:00Z">
              <w:r w:rsidRPr="00EC6F38" w:rsidDel="00792750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 P</w:t>
            </w:r>
            <w:ins w:id="125" w:author="Microsoft Office User" w:date="2021-04-09T13:19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 xml:space="preserve">endidikan di era </w:t>
              </w:r>
            </w:ins>
            <w:del w:id="126" w:author="Microsoft Office User" w:date="2021-04-09T13:19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revolusi 4.0 </w:t>
            </w:r>
            <w:del w:id="127" w:author="Microsoft Office User" w:date="2021-04-09T13:20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banyak </w:t>
            </w:r>
            <w:ins w:id="128" w:author="Microsoft Office User" w:date="2021-04-09T13:20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 xml:space="preserve">menekankan 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29" w:author="Microsoft Office User" w:date="2021-04-09T13:19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30" w:author="Microsoft Office User" w:date="2021-04-09T13:19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ins w:id="131" w:author="Microsoft Office User" w:date="2021-04-09T13:20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 xml:space="preserve">untuk menyiapkan </w:t>
              </w:r>
            </w:ins>
            <w:del w:id="132" w:author="Microsoft Office User" w:date="2021-04-09T13:20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lebih menyiapkan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anak </w:t>
            </w:r>
            <w:ins w:id="133" w:author="Microsoft Office User" w:date="2021-04-09T13:20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</w:ins>
            <w:ins w:id="134" w:author="Microsoft Office User" w:date="2021-04-09T13:21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 xml:space="preserve">kratif dalam </w:t>
              </w:r>
            </w:ins>
            <w:del w:id="135" w:author="Microsoft Office User" w:date="2021-04-09T13:21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menumbuhkan ide </w:t>
            </w:r>
            <w:del w:id="136" w:author="Microsoft Office User" w:date="2021-04-09T13:21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baru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atau gagasan</w:t>
            </w:r>
            <w:ins w:id="137" w:author="Microsoft Office User" w:date="2021-04-09T13:21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 xml:space="preserve"> baru.</w:t>
              </w:r>
            </w:ins>
            <w:del w:id="138" w:author="Microsoft Office User" w:date="2021-04-09T13:21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5A25DC0" w14:textId="50905EF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Setelah proses mencoba</w:t>
            </w:r>
            <w:ins w:id="139" w:author="Microsoft Office User" w:date="2021-04-09T13:21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40" w:author="Microsoft Office User" w:date="2021-04-09T13:21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selanjutnya</w:t>
            </w:r>
            <w:ins w:id="141" w:author="Microsoft Office User" w:date="2021-04-09T13:21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 xml:space="preserve"> adalah </w:t>
              </w:r>
            </w:ins>
            <w:del w:id="142" w:author="Microsoft Office User" w:date="2021-04-09T13:21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 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mendiskusikan. Mendiskusikan di sini bukan hanya satu atau dua orang t</w:t>
            </w:r>
            <w:ins w:id="143" w:author="Microsoft Office User" w:date="2021-04-09T13:21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api </w:t>
            </w:r>
            <w:ins w:id="144" w:author="Microsoft Office User" w:date="2021-04-09T13:22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del w:id="145" w:author="Microsoft Office User" w:date="2021-04-09T13:22:00Z">
              <w:r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ins w:id="146" w:author="Microsoft Office User" w:date="2021-04-09T13:22:00Z">
              <w:r w:rsidR="000634DB">
                <w:rPr>
                  <w:rFonts w:ascii="Times New Roman" w:eastAsia="Times New Roman" w:hAnsi="Times New Roman" w:cs="Times New Roman"/>
                  <w:szCs w:val="24"/>
                </w:rPr>
                <w:t>dan 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 dengan banyak orang. Hal ini dilakukan karena banyak pandangan yang berbeda atau ide-ide yang baru akan muncul.</w:t>
            </w:r>
          </w:p>
          <w:p w14:paraId="10F349B9" w14:textId="3F1C98D1" w:rsidR="00125355" w:rsidRPr="00EC6F38" w:rsidRDefault="000634DB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47" w:author="Microsoft Office User" w:date="2021-04-09T13:23:00Z">
              <w:r>
                <w:rPr>
                  <w:rFonts w:ascii="Times New Roman" w:eastAsia="Times New Roman" w:hAnsi="Times New Roman" w:cs="Times New Roman"/>
                  <w:szCs w:val="24"/>
                </w:rPr>
                <w:t>Proses y</w:t>
              </w:r>
            </w:ins>
            <w:del w:id="148" w:author="Microsoft Office User" w:date="2021-04-09T13:23:00Z">
              <w:r w:rsidR="00125355"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ang tera</w:t>
            </w:r>
            <w:ins w:id="149" w:author="Microsoft Office User" w:date="2021-04-09T13:25:00Z">
              <w:r>
                <w:rPr>
                  <w:rFonts w:ascii="Times New Roman" w:eastAsia="Times New Roman" w:hAnsi="Times New Roman" w:cs="Times New Roman"/>
                  <w:szCs w:val="24"/>
                </w:rPr>
                <w:t>kh</w:t>
              </w:r>
            </w:ins>
            <w:del w:id="150" w:author="Microsoft Office User" w:date="2021-04-09T13:25:00Z">
              <w:r w:rsidR="00125355"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>h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ir adalah melakukan penelitian</w:t>
            </w:r>
            <w:ins w:id="151" w:author="Microsoft Office User" w:date="2021-04-09T13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52" w:author="Microsoft Office User" w:date="2021-04-09T13:23:00Z">
              <w:r w:rsidR="00125355"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53" w:author="Microsoft Office User" w:date="2021-04-09T13:23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54" w:author="Microsoft Office User" w:date="2021-04-09T13:23:00Z">
              <w:r w:rsidR="00125355"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</w:t>
            </w:r>
            <w:ins w:id="155" w:author="Microsoft Office User" w:date="2021-04-09T13:23:00Z">
              <w:r>
                <w:rPr>
                  <w:rFonts w:ascii="Times New Roman" w:eastAsia="Times New Roman" w:hAnsi="Times New Roman" w:cs="Times New Roman"/>
                  <w:szCs w:val="24"/>
                </w:rPr>
                <w:t>Pendidikan di era revolu</w:t>
              </w:r>
            </w:ins>
            <w:ins w:id="156" w:author="Microsoft Office User" w:date="2021-04-09T13:2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si industri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adalah kreatif dan inovatif. Dengan melakukan penelitian kita bisa </w:t>
            </w:r>
            <w:ins w:id="157" w:author="Microsoft Office User" w:date="2021-04-09T13:25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inovatif kita.</w:t>
            </w:r>
            <w:del w:id="158" w:author="Microsoft Office User" w:date="2021-04-09T13:25:00Z">
              <w:r w:rsidR="00125355" w:rsidRPr="00EC6F38" w:rsidDel="000634DB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</w:p>
        </w:tc>
      </w:tr>
    </w:tbl>
    <w:p w14:paraId="5B7FBB7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634DB"/>
    <w:rsid w:val="0012251A"/>
    <w:rsid w:val="00125355"/>
    <w:rsid w:val="001D038C"/>
    <w:rsid w:val="00240407"/>
    <w:rsid w:val="00253496"/>
    <w:rsid w:val="0042167F"/>
    <w:rsid w:val="004B7114"/>
    <w:rsid w:val="004E301A"/>
    <w:rsid w:val="00792750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D6F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6</cp:revision>
  <dcterms:created xsi:type="dcterms:W3CDTF">2020-08-26T22:03:00Z</dcterms:created>
  <dcterms:modified xsi:type="dcterms:W3CDTF">2021-04-09T06:25:00Z</dcterms:modified>
</cp:coreProperties>
</file>