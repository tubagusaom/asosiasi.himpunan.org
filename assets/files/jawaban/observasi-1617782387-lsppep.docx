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ins w:id="0" w:author="USER" w:date="2021-04-07T15:51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" w:author="USER" w:date="2021-04-07T15:51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USER" w:date="2021-04-07T15:51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proofErr w:type="gramStart"/>
      <w:ins w:id="3" w:author="USER" w:date="2021-04-07T15:51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4" w:author="USER" w:date="2021-04-07T15:51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del w:id="5" w:author="USER" w:date="2021-04-07T15:51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USER" w:date="2021-04-07T15:51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 xml:space="preserve">begitu </w:delText>
        </w:r>
      </w:del>
      <w:proofErr w:type="spellStart"/>
      <w:proofErr w:type="gramStart"/>
      <w:ins w:id="7" w:author="USER" w:date="2021-04-07T15:51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5834BB" w:rsidRPr="00C50A1E">
          <w:rPr>
            <w:rFonts w:ascii="Times New Roman" w:eastAsia="Times New Roman" w:hAnsi="Times New Roman" w:cs="Times New Roman"/>
            <w:sz w:val="24"/>
            <w:szCs w:val="24"/>
          </w:rPr>
          <w:t>egitu</w:t>
        </w:r>
        <w:proofErr w:type="spellEnd"/>
        <w:r w:rsidR="005834B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del w:id="8" w:author="USER" w:date="2021-04-07T15:52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9" w:author="USER" w:date="2021-04-07T15:52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" w:author="USER" w:date="2021-04-07T15:52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11" w:author="USER" w:date="2021-04-07T15:52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m</w:t>
        </w:r>
        <w:r w:rsidR="005834BB" w:rsidRPr="00C50A1E">
          <w:rPr>
            <w:rFonts w:ascii="Times New Roman" w:eastAsia="Times New Roman" w:hAnsi="Times New Roman" w:cs="Times New Roman"/>
            <w:sz w:val="24"/>
            <w:szCs w:val="24"/>
          </w:rPr>
          <w:t>eski</w:t>
        </w:r>
        <w:proofErr w:type="spellEnd"/>
        <w:r w:rsidR="005834B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USER" w:date="2021-04-07T15:52:00Z">
        <w:r w:rsidDel="005834BB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proofErr w:type="spellStart"/>
      <w:ins w:id="13" w:author="USER" w:date="2021-04-07T15:52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b</w:t>
        </w:r>
        <w:r w:rsidR="005834BB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5834B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del w:id="14" w:author="USER" w:date="2021-04-07T15:52:00Z">
        <w:r w:rsidDel="005834BB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ins w:id="15" w:author="USER" w:date="2021-04-07T15:52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16" w:author="USER" w:date="2021-04-07T15:53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17" w:author="USER" w:date="2021-04-07T15:53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8" w:author="USER" w:date="2021-04-07T15:53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ins w:id="19" w:author="USER" w:date="2021-04-07T15:54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20" w:author="USER" w:date="2021-04-07T15:55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1" w:author="USER" w:date="2021-04-07T15:55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</w:del>
      <w:proofErr w:type="spellStart"/>
      <w:r w:rsidRPr="005834BB">
        <w:rPr>
          <w:rFonts w:ascii="Times New Roman" w:eastAsia="Times New Roman" w:hAnsi="Times New Roman" w:cs="Times New Roman"/>
          <w:sz w:val="24"/>
          <w:szCs w:val="24"/>
          <w:rPrChange w:id="22" w:author="USER" w:date="2021-04-07T15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5834BB">
        <w:rPr>
          <w:rFonts w:ascii="Times New Roman" w:eastAsia="Times New Roman" w:hAnsi="Times New Roman" w:cs="Times New Roman"/>
          <w:sz w:val="24"/>
          <w:szCs w:val="24"/>
          <w:rPrChange w:id="23" w:author="USER" w:date="2021-04-07T15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834BB">
        <w:rPr>
          <w:rFonts w:ascii="Times New Roman" w:eastAsia="Times New Roman" w:hAnsi="Times New Roman" w:cs="Times New Roman"/>
          <w:sz w:val="24"/>
          <w:szCs w:val="24"/>
          <w:rPrChange w:id="24" w:author="USER" w:date="2021-04-07T15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5834BB">
        <w:rPr>
          <w:rFonts w:ascii="Times New Roman" w:eastAsia="Times New Roman" w:hAnsi="Times New Roman" w:cs="Times New Roman"/>
          <w:sz w:val="24"/>
          <w:szCs w:val="24"/>
          <w:rPrChange w:id="25" w:author="USER" w:date="2021-04-07T15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5834BB">
        <w:rPr>
          <w:rFonts w:ascii="Times New Roman" w:eastAsia="Times New Roman" w:hAnsi="Times New Roman" w:cs="Times New Roman"/>
          <w:sz w:val="24"/>
          <w:szCs w:val="24"/>
          <w:rPrChange w:id="26" w:author="USER" w:date="2021-04-07T15:54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ins w:id="27" w:author="USER" w:date="2021-04-07T15:55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8" w:author="USER" w:date="2021-04-07T15:56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29" w:author="USER" w:date="2021-04-07T15:56:00Z">
        <w:r w:rsidRPr="00C50A1E" w:rsidDel="005834BB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30" w:author="USER" w:date="2021-04-07T15:56:00Z">
        <w:r w:rsidR="005834B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31" w:author="USER" w:date="2021-04-07T15:57:00Z">
        <w:r w:rsidR="00235BD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32" w:author="USER" w:date="2021-04-07T15:57:00Z">
        <w:r w:rsidRPr="00C50A1E" w:rsidDel="00235BD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USER" w:date="2021-04-07T15:57:00Z">
        <w:r w:rsidRPr="00C50A1E" w:rsidDel="00235BDB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ins w:id="34" w:author="USER" w:date="2021-04-07T15:57:00Z">
        <w:r w:rsidR="00235BDB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="00235BDB" w:rsidRPr="00C50A1E">
          <w:rPr>
            <w:rFonts w:ascii="Times New Roman" w:eastAsia="Times New Roman" w:hAnsi="Times New Roman" w:cs="Times New Roman"/>
            <w:sz w:val="24"/>
            <w:szCs w:val="24"/>
          </w:rPr>
          <w:t>ebagai</w:t>
        </w:r>
        <w:proofErr w:type="spellEnd"/>
        <w:r w:rsidR="00235BD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ins w:id="35" w:author="USER" w:date="2021-04-07T15:57:00Z">
        <w:r w:rsidR="00235BDB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USER" w:date="2021-04-07T15:57:00Z">
        <w:r w:rsidRPr="00C50A1E" w:rsidDel="00235BDB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</w:delText>
        </w:r>
      </w:del>
      <w:proofErr w:type="spellStart"/>
      <w:proofErr w:type="gramStart"/>
      <w:ins w:id="37" w:author="USER" w:date="2021-04-07T15:57:00Z">
        <w:r w:rsidR="00235BDB">
          <w:rPr>
            <w:rFonts w:ascii="Times New Roman" w:eastAsia="Times New Roman" w:hAnsi="Times New Roman" w:cs="Times New Roman"/>
            <w:sz w:val="24"/>
            <w:szCs w:val="24"/>
          </w:rPr>
          <w:t>K</w:t>
        </w:r>
        <w:r w:rsidR="00235BDB" w:rsidRPr="00C50A1E">
          <w:rPr>
            <w:rFonts w:ascii="Times New Roman" w:eastAsia="Times New Roman" w:hAnsi="Times New Roman" w:cs="Times New Roman"/>
            <w:sz w:val="24"/>
            <w:szCs w:val="24"/>
          </w:rPr>
          <w:t>arena</w:t>
        </w:r>
        <w:proofErr w:type="spellEnd"/>
        <w:r w:rsidR="00235BDB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ins w:id="38" w:author="USER" w:date="2021-04-07T15:58:00Z">
        <w:r w:rsidR="00235BD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ins w:id="39" w:author="USER" w:date="2021-04-07T15:59:00Z">
        <w:r w:rsidR="00235BD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bookmarkStart w:id="40" w:name="_GoBack"/>
      <w:bookmarkEnd w:id="4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817" w:rsidRDefault="00BB3817">
      <w:r>
        <w:separator/>
      </w:r>
    </w:p>
  </w:endnote>
  <w:endnote w:type="continuationSeparator" w:id="0">
    <w:p w:rsidR="00BB3817" w:rsidRDefault="00BB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BB3817">
    <w:pPr>
      <w:pStyle w:val="Footer"/>
    </w:pPr>
  </w:p>
  <w:p w:rsidR="00941E77" w:rsidRDefault="00BB38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817" w:rsidRDefault="00BB3817">
      <w:r>
        <w:separator/>
      </w:r>
    </w:p>
  </w:footnote>
  <w:footnote w:type="continuationSeparator" w:id="0">
    <w:p w:rsidR="00BB3817" w:rsidRDefault="00BB3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35BDB"/>
    <w:rsid w:val="0042167F"/>
    <w:rsid w:val="005834BB"/>
    <w:rsid w:val="00924DF5"/>
    <w:rsid w:val="00927764"/>
    <w:rsid w:val="00BB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83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5834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2020-07-24T23:46:00Z</dcterms:created>
  <dcterms:modified xsi:type="dcterms:W3CDTF">2021-04-07T08:00:00Z</dcterms:modified>
</cp:coreProperties>
</file>