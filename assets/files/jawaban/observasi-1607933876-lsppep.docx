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BB24C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ins w:id="0" w:author="ASUS X441MA" w:date="2020-12-14T15:09:00Z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(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proofErr w:type="gram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)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" w:author="ASUS X441MA" w:date="2020-12-14T15:09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" w:author="ASUS X441MA" w:date="2020-12-14T15:10:00Z">
        <w:r w:rsidR="00BB24C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" w:author="ASUS X441MA" w:date="2020-12-14T15:10:00Z">
        <w:r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BB24C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ASUS X441MA" w:date="2020-12-14T15:10:00Z">
          <w:pPr>
            <w:shd w:val="clear" w:color="auto" w:fill="F5F5F5"/>
            <w:spacing w:after="375"/>
          </w:pPr>
        </w:pPrChange>
      </w:pPr>
      <w:ins w:id="5" w:author="ASUS X441MA" w:date="2020-12-14T15:1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6" w:author="ASUS X441MA" w:date="2020-12-14T15:1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</w:ins>
      <w:proofErr w:type="spellEnd"/>
      <w:del w:id="7" w:author="ASUS X441MA" w:date="2020-12-14T15:10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8" w:author="ASUS X441MA" w:date="2020-12-14T15:10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" w:author="ASUS X441MA" w:date="2020-12-14T15:1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hamp</w:t>
        </w:r>
      </w:ins>
      <w:ins w:id="10" w:author="ASUS X441MA" w:date="2020-12-14T15:11:00Z">
        <w:r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11" w:author="ASUS X441MA" w:date="2020-12-14T15:10:00Z">
        <w:r>
          <w:rPr>
            <w:rFonts w:ascii="Times New Roman" w:eastAsia="Times New Roman" w:hAnsi="Times New Roman" w:cs="Times New Roman"/>
            <w:sz w:val="24"/>
            <w:szCs w:val="24"/>
          </w:rPr>
          <w:t>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del w:id="12" w:author="ASUS X441MA" w:date="2020-12-14T15:10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3" w:author="ASUS X441MA" w:date="2020-12-14T15:11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" w:author="ASUS X441MA" w:date="2020-12-14T15:11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SUS X441MA" w:date="2020-12-14T15:11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16" w:author="ASUS X441MA" w:date="2020-12-14T15:11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ASUS X441MA" w:date="2020-12-14T15:11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8" w:author="ASUS X441MA" w:date="2020-12-14T15:11:00Z">
        <w:r w:rsidR="00927764" w:rsidDel="00BB24C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9" w:author="ASUS X441MA" w:date="2020-12-14T15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ASUS X441MA" w:date="2020-12-14T15:11:00Z">
        <w:r w:rsidR="00927764" w:rsidDel="00BB24C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1" w:author="ASUS X441MA" w:date="2020-12-14T15:11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2" w:author="ASUS X441MA" w:date="2020-12-14T15:1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B24C4" w:rsidRPr="00BB24C4" w:rsidRDefault="00927764" w:rsidP="00BB24C4">
      <w:pPr>
        <w:pStyle w:val="ListParagraph"/>
        <w:shd w:val="clear" w:color="auto" w:fill="F5F5F5"/>
        <w:spacing w:after="375"/>
        <w:ind w:left="0"/>
        <w:rPr>
          <w:ins w:id="23" w:author="ASUS X441MA" w:date="2020-12-14T15:12:00Z"/>
          <w:rFonts w:ascii="Times New Roman" w:eastAsia="Times New Roman" w:hAnsi="Times New Roman" w:cs="Times New Roman"/>
          <w:sz w:val="24"/>
          <w:szCs w:val="24"/>
          <w:rPrChange w:id="24" w:author="ASUS X441MA" w:date="2020-12-14T15:12:00Z">
            <w:rPr>
              <w:ins w:id="25" w:author="ASUS X441MA" w:date="2020-12-14T15:12:00Z"/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pPrChange w:id="26" w:author="ASUS X441MA" w:date="2020-12-14T15:14:00Z">
          <w:pPr>
            <w:shd w:val="clear" w:color="auto" w:fill="F5F5F5"/>
            <w:spacing w:after="375"/>
          </w:pPr>
        </w:pPrChange>
      </w:pPr>
      <w:proofErr w:type="spellStart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27" w:author="ASUS X441MA" w:date="2020-12-14T15:12:00Z">
            <w:rPr>
              <w:b/>
              <w:bCs/>
            </w:rPr>
          </w:rPrChange>
        </w:rPr>
        <w:t>Mengapa</w:t>
      </w:r>
      <w:proofErr w:type="spellEnd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28" w:author="ASUS X441MA" w:date="2020-12-14T15:12:00Z">
            <w:rPr>
              <w:b/>
              <w:bCs/>
            </w:rPr>
          </w:rPrChange>
        </w:rPr>
        <w:t xml:space="preserve"> Kita </w:t>
      </w:r>
      <w:proofErr w:type="spellStart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29" w:author="ASUS X441MA" w:date="2020-12-14T15:12:00Z">
            <w:rPr>
              <w:b/>
              <w:bCs/>
            </w:rPr>
          </w:rPrChange>
        </w:rPr>
        <w:t>Merasa</w:t>
      </w:r>
      <w:proofErr w:type="spellEnd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30" w:author="ASUS X441MA" w:date="2020-12-14T15:12:00Z">
            <w:rPr>
              <w:b/>
              <w:bCs/>
            </w:rPr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31" w:author="ASUS X441MA" w:date="2020-12-14T15:12:00Z">
            <w:rPr>
              <w:b/>
              <w:bCs/>
            </w:rPr>
          </w:rPrChange>
        </w:rPr>
        <w:t>Lapar</w:t>
      </w:r>
      <w:proofErr w:type="spellEnd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32" w:author="ASUS X441MA" w:date="2020-12-14T15:12:00Z">
            <w:rPr>
              <w:b/>
              <w:bCs/>
            </w:rPr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33" w:author="ASUS X441MA" w:date="2020-12-14T15:12:00Z">
            <w:rPr>
              <w:b/>
              <w:bCs/>
            </w:rPr>
          </w:rPrChange>
        </w:rPr>
        <w:t>Ketika</w:t>
      </w:r>
      <w:proofErr w:type="spellEnd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34" w:author="ASUS X441MA" w:date="2020-12-14T15:12:00Z">
            <w:rPr>
              <w:b/>
              <w:bCs/>
            </w:rPr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b/>
          <w:bCs/>
          <w:sz w:val="24"/>
          <w:szCs w:val="24"/>
          <w:rPrChange w:id="35" w:author="ASUS X441MA" w:date="2020-12-14T15:12:00Z">
            <w:rPr>
              <w:b/>
              <w:bCs/>
            </w:rPr>
          </w:rPrChange>
        </w:rPr>
        <w:t>Hujan</w:t>
      </w:r>
      <w:proofErr w:type="spellEnd"/>
    </w:p>
    <w:p w:rsidR="00927764" w:rsidDel="00BB24C4" w:rsidRDefault="00927764" w:rsidP="00BB24C4">
      <w:pPr>
        <w:pStyle w:val="ListParagraph"/>
        <w:shd w:val="clear" w:color="auto" w:fill="F5F5F5"/>
        <w:spacing w:after="375"/>
        <w:ind w:left="0"/>
        <w:rPr>
          <w:del w:id="36" w:author="ASUS X441MA" w:date="2020-12-14T15:12:00Z"/>
          <w:rFonts w:ascii="Times New Roman" w:eastAsia="Times New Roman" w:hAnsi="Times New Roman" w:cs="Times New Roman"/>
          <w:sz w:val="24"/>
          <w:szCs w:val="24"/>
        </w:rPr>
        <w:pPrChange w:id="37" w:author="ASUS X441MA" w:date="2020-12-14T15:14:00Z">
          <w:pPr>
            <w:shd w:val="clear" w:color="auto" w:fill="F5F5F5"/>
            <w:spacing w:after="375"/>
          </w:pPr>
        </w:pPrChange>
      </w:pPr>
      <w:del w:id="38" w:author="ASUS X441MA" w:date="2020-12-14T15:12:00Z">
        <w:r w:rsidRPr="00BB24C4" w:rsidDel="00BB24C4">
          <w:rPr>
            <w:rFonts w:ascii="Times New Roman" w:eastAsia="Times New Roman" w:hAnsi="Times New Roman" w:cs="Times New Roman"/>
            <w:sz w:val="24"/>
            <w:szCs w:val="24"/>
            <w:rPrChange w:id="39" w:author="ASUS X441MA" w:date="2020-12-14T15:12:00Z">
              <w:rPr/>
            </w:rPrChange>
          </w:rPr>
          <w:br/>
        </w:r>
      </w:del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40" w:author="ASUS X441MA" w:date="2020-12-14T15:12:00Z">
            <w:rPr/>
          </w:rPrChange>
        </w:rPr>
        <w:t>Siapa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41" w:author="ASUS X441MA" w:date="2020-12-14T15:12:00Z">
            <w:rPr/>
          </w:rPrChange>
        </w:rPr>
        <w:t xml:space="preserve"> yang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42" w:author="ASUS X441MA" w:date="2020-12-14T15:12:00Z">
            <w:rPr/>
          </w:rPrChange>
        </w:rPr>
        <w:t>suka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43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44" w:author="ASUS X441MA" w:date="2020-12-14T15:12:00Z">
            <w:rPr/>
          </w:rPrChange>
        </w:rPr>
        <w:t>merasa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45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46" w:author="ASUS X441MA" w:date="2020-12-14T15:12:00Z">
            <w:rPr/>
          </w:rPrChange>
        </w:rPr>
        <w:t>bahwa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47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48" w:author="ASUS X441MA" w:date="2020-12-14T15:12:00Z">
            <w:rPr/>
          </w:rPrChange>
        </w:rPr>
        <w:t>hujan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49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50" w:author="ASUS X441MA" w:date="2020-12-14T15:12:00Z">
            <w:rPr/>
          </w:rPrChange>
        </w:rPr>
        <w:t>datang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51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52" w:author="ASUS X441MA" w:date="2020-12-14T15:12:00Z">
            <w:rPr/>
          </w:rPrChange>
        </w:rPr>
        <w:t>bersama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53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54" w:author="ASUS X441MA" w:date="2020-12-14T15:12:00Z">
            <w:rPr/>
          </w:rPrChange>
        </w:rPr>
        <w:t>napsu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55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56" w:author="ASUS X441MA" w:date="2020-12-14T15:12:00Z">
            <w:rPr/>
          </w:rPrChange>
        </w:rPr>
        <w:t>makan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57" w:author="ASUS X441MA" w:date="2020-12-14T15:12:00Z">
            <w:rPr/>
          </w:rPrChange>
        </w:rPr>
        <w:t xml:space="preserve"> yang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58" w:author="ASUS X441MA" w:date="2020-12-14T15:12:00Z">
            <w:rPr/>
          </w:rPrChange>
        </w:rPr>
        <w:t>tiba-tiba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59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60" w:author="ASUS X441MA" w:date="2020-12-14T15:12:00Z">
            <w:rPr/>
          </w:rPrChange>
        </w:rPr>
        <w:t>ikut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61" w:author="ASUS X441MA" w:date="2020-12-14T15:12:00Z">
            <w:rPr/>
          </w:rPrChange>
        </w:rPr>
        <w:t xml:space="preserve"> </w:t>
      </w:r>
      <w:proofErr w:type="spellStart"/>
      <w:r w:rsidRPr="00BB24C4">
        <w:rPr>
          <w:rFonts w:ascii="Times New Roman" w:eastAsia="Times New Roman" w:hAnsi="Times New Roman" w:cs="Times New Roman"/>
          <w:sz w:val="24"/>
          <w:szCs w:val="24"/>
          <w:rPrChange w:id="62" w:author="ASUS X441MA" w:date="2020-12-14T15:12:00Z">
            <w:rPr/>
          </w:rPrChange>
        </w:rPr>
        <w:t>meningkat</w:t>
      </w:r>
      <w:proofErr w:type="spellEnd"/>
      <w:r w:rsidRPr="00BB24C4">
        <w:rPr>
          <w:rFonts w:ascii="Times New Roman" w:eastAsia="Times New Roman" w:hAnsi="Times New Roman" w:cs="Times New Roman"/>
          <w:sz w:val="24"/>
          <w:szCs w:val="24"/>
          <w:rPrChange w:id="63" w:author="ASUS X441MA" w:date="2020-12-14T15:12:00Z">
            <w:rPr/>
          </w:rPrChange>
        </w:rPr>
        <w:t>?</w:t>
      </w:r>
    </w:p>
    <w:p w:rsidR="00BB24C4" w:rsidRPr="00BB24C4" w:rsidRDefault="00BB24C4" w:rsidP="00BB24C4">
      <w:pPr>
        <w:pStyle w:val="ListParagraph"/>
        <w:shd w:val="clear" w:color="auto" w:fill="F5F5F5"/>
        <w:spacing w:after="375"/>
        <w:ind w:left="0"/>
        <w:rPr>
          <w:ins w:id="64" w:author="ASUS X441MA" w:date="2020-12-14T15:13:00Z"/>
          <w:rFonts w:ascii="Times New Roman" w:eastAsia="Times New Roman" w:hAnsi="Times New Roman" w:cs="Times New Roman"/>
          <w:sz w:val="24"/>
          <w:szCs w:val="24"/>
          <w:rPrChange w:id="65" w:author="ASUS X441MA" w:date="2020-12-14T15:12:00Z">
            <w:rPr>
              <w:ins w:id="66" w:author="ASUS X441MA" w:date="2020-12-14T15:13:00Z"/>
            </w:rPr>
          </w:rPrChange>
        </w:rPr>
        <w:pPrChange w:id="67" w:author="ASUS X441MA" w:date="2020-12-14T15:14:00Z">
          <w:pPr>
            <w:shd w:val="clear" w:color="auto" w:fill="F5F5F5"/>
            <w:spacing w:after="375"/>
          </w:pPr>
        </w:pPrChange>
      </w:pPr>
    </w:p>
    <w:p w:rsidR="00BB24C4" w:rsidRDefault="00BB24C4" w:rsidP="00BB24C4">
      <w:pPr>
        <w:pStyle w:val="ListParagraph"/>
        <w:shd w:val="clear" w:color="auto" w:fill="F5F5F5"/>
        <w:spacing w:after="375"/>
        <w:ind w:left="360"/>
        <w:rPr>
          <w:ins w:id="68" w:author="ASUS X441MA" w:date="2020-12-14T15:12:00Z"/>
          <w:rFonts w:ascii="Times New Roman" w:eastAsia="Times New Roman" w:hAnsi="Times New Roman" w:cs="Times New Roman"/>
          <w:sz w:val="24"/>
          <w:szCs w:val="24"/>
        </w:rPr>
        <w:pPrChange w:id="69" w:author="ASUS X441MA" w:date="2020-12-14T15:12:00Z">
          <w:pPr>
            <w:shd w:val="clear" w:color="auto" w:fill="F5F5F5"/>
            <w:spacing w:after="375"/>
          </w:pPr>
        </w:pPrChange>
      </w:pPr>
    </w:p>
    <w:p w:rsidR="00927764" w:rsidRPr="00C50A1E" w:rsidDel="00BB24C4" w:rsidRDefault="00927764" w:rsidP="00BB24C4">
      <w:pPr>
        <w:pStyle w:val="ListParagraph"/>
        <w:shd w:val="clear" w:color="auto" w:fill="F5F5F5"/>
        <w:spacing w:after="375"/>
        <w:ind w:left="360" w:firstLine="360"/>
        <w:jc w:val="both"/>
        <w:rPr>
          <w:del w:id="70" w:author="ASUS X441MA" w:date="2020-12-14T15:13:00Z"/>
          <w:rFonts w:ascii="Times New Roman" w:eastAsia="Times New Roman" w:hAnsi="Times New Roman" w:cs="Times New Roman"/>
          <w:sz w:val="24"/>
          <w:szCs w:val="24"/>
        </w:rPr>
        <w:pPrChange w:id="71" w:author="ASUS X441MA" w:date="2020-12-14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B24C4" w:rsidP="00BB24C4">
      <w:pPr>
        <w:pStyle w:val="ListParagraph"/>
        <w:shd w:val="clear" w:color="auto" w:fill="F5F5F5"/>
        <w:spacing w:after="375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2" w:author="ASUS X441MA" w:date="2020-12-14T15:15:00Z">
          <w:pPr>
            <w:shd w:val="clear" w:color="auto" w:fill="F5F5F5"/>
            <w:spacing w:after="375"/>
          </w:pPr>
        </w:pPrChange>
      </w:pPr>
      <w:ins w:id="73" w:author="ASUS X441MA" w:date="2020-12-14T15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4" w:author="ASUS X441MA" w:date="2020-12-14T15:13:00Z">
        <w:r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75" w:author="ASUS X441MA" w:date="2020-12-14T15:13:00Z">
        <w:r w:rsidR="00927764"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BB24C4">
      <w:pPr>
        <w:shd w:val="clear" w:color="auto" w:fill="F5F5F5"/>
        <w:spacing w:after="375"/>
        <w:ind w:firstLine="360"/>
        <w:rPr>
          <w:rFonts w:ascii="Times New Roman" w:eastAsia="Times New Roman" w:hAnsi="Times New Roman" w:cs="Times New Roman"/>
          <w:sz w:val="24"/>
          <w:szCs w:val="24"/>
        </w:rPr>
        <w:pPrChange w:id="76" w:author="ASUS X441MA" w:date="2020-12-14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ASUS X441MA" w:date="2020-12-14T15:14:00Z">
        <w:r w:rsidR="00BB24C4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sikap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pasangan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kepada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dikala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</w:ins>
      <w:proofErr w:type="spellEnd"/>
      <w:del w:id="78" w:author="ASUS X441MA" w:date="2020-12-14T15:13:00Z">
        <w:r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BB24C4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BB24C4">
      <w:pPr>
        <w:shd w:val="clear" w:color="auto" w:fill="F5F5F5"/>
        <w:spacing w:after="375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9" w:author="ASUS X441MA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BB24C4">
      <w:pPr>
        <w:shd w:val="clear" w:color="auto" w:fill="F5F5F5"/>
        <w:spacing w:after="375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0" w:author="ASUS X441MA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BB24C4" w:rsidRDefault="00927764" w:rsidP="00BB24C4">
      <w:pPr>
        <w:shd w:val="clear" w:color="auto" w:fill="F5F5F5"/>
        <w:spacing w:after="375"/>
        <w:rPr>
          <w:ins w:id="81" w:author="ASUS X441MA" w:date="2020-12-14T15:15:00Z"/>
          <w:rFonts w:ascii="Times New Roman" w:eastAsia="Times New Roman" w:hAnsi="Times New Roman" w:cs="Times New Roman"/>
          <w:b/>
          <w:bCs/>
          <w:sz w:val="24"/>
          <w:szCs w:val="24"/>
        </w:rPr>
        <w:pPrChange w:id="82" w:author="ASUS X441MA" w:date="2020-12-14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3" w:author="ASUS X441MA" w:date="2020-12-14T15:15:00Z">
          <w:pPr>
            <w:shd w:val="clear" w:color="auto" w:fill="F5F5F5"/>
            <w:spacing w:after="375"/>
          </w:pPr>
        </w:pPrChange>
      </w:pPr>
      <w:del w:id="84" w:author="ASUS X441MA" w:date="2020-12-14T15:15:00Z">
        <w:r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br/>
          <w:delText>S</w:delText>
        </w:r>
      </w:del>
      <w:proofErr w:type="spellStart"/>
      <w:ins w:id="85" w:author="ASUS X441MA" w:date="2020-12-14T15:15:00Z">
        <w:r w:rsidR="00BB24C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6" w:author="ASUS X441MA" w:date="2020-12-14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87" w:author="ASUS X441MA" w:date="2020-12-14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ins w:id="88" w:author="ASUS X441MA" w:date="2020-12-14T15:15:00Z">
        <w:r w:rsidR="00BB24C4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89" w:author="ASUS X441MA" w:date="2020-12-14T15:15:00Z">
        <w:r w:rsidDel="00BB24C4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del w:id="90" w:author="ASUS X441MA" w:date="2020-12-14T15:16:00Z">
        <w:r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91" w:author="ASUS X441MA" w:date="2020-12-14T15:16:00Z"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BB24C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2" w:author="ASUS X441MA" w:date="2020-12-14T15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3" w:author="ASUS X441MA" w:date="2020-12-14T15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4" w:author="ASUS X441MA" w:date="2020-12-14T15:16:00Z">
        <w:r w:rsidRPr="00C50A1E" w:rsidDel="00BB24C4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ins w:id="95" w:author="ASUS X441MA" w:date="2020-12-14T15:16:00Z">
        <w:r w:rsidR="00BB24C4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6" w:author="ASUS X441MA" w:date="2020-12-14T15:1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Del="00BB24C4" w:rsidRDefault="00927764" w:rsidP="00BB24C4">
      <w:pPr>
        <w:shd w:val="clear" w:color="auto" w:fill="F5F5F5"/>
        <w:spacing w:after="375"/>
        <w:ind w:firstLine="720"/>
        <w:rPr>
          <w:del w:id="97" w:author="ASUS X441MA" w:date="2020-12-14T15:17:00Z"/>
          <w:rFonts w:ascii="Times New Roman" w:eastAsia="Times New Roman" w:hAnsi="Times New Roman" w:cs="Times New Roman"/>
          <w:sz w:val="24"/>
          <w:szCs w:val="24"/>
        </w:rPr>
        <w:pPrChange w:id="98" w:author="ASUS X441MA" w:date="2020-12-14T15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BB24C4" w:rsidP="00BB24C4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9" w:author="ASUS X441MA" w:date="2020-12-14T15:17:00Z">
          <w:pPr>
            <w:shd w:val="clear" w:color="auto" w:fill="F5F5F5"/>
            <w:spacing w:after="375"/>
          </w:pPr>
        </w:pPrChange>
      </w:pPr>
      <w:ins w:id="100" w:author="ASUS X441MA" w:date="2020-12-14T15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01" w:author="ASUS X441MA" w:date="2020-12-14T15:17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bookmarkStart w:id="102" w:name="_GoBack"/>
      <w:bookmarkEnd w:id="10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CED" w:rsidRDefault="00DF7CED">
      <w:r>
        <w:separator/>
      </w:r>
    </w:p>
  </w:endnote>
  <w:endnote w:type="continuationSeparator" w:id="0">
    <w:p w:rsidR="00DF7CED" w:rsidRDefault="00DF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F7CED">
    <w:pPr>
      <w:pStyle w:val="Footer"/>
    </w:pPr>
  </w:p>
  <w:p w:rsidR="00941E77" w:rsidRDefault="00DF7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CED" w:rsidRDefault="00DF7CED">
      <w:r>
        <w:separator/>
      </w:r>
    </w:p>
  </w:footnote>
  <w:footnote w:type="continuationSeparator" w:id="0">
    <w:p w:rsidR="00DF7CED" w:rsidRDefault="00DF7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4422"/>
    <w:multiLevelType w:val="hybridMultilevel"/>
    <w:tmpl w:val="550AF674"/>
    <w:lvl w:ilvl="0" w:tplc="64B616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 X441MA">
    <w15:presenceInfo w15:providerId="None" w15:userId="ASUS X441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BB24C4"/>
    <w:rsid w:val="00C20908"/>
    <w:rsid w:val="00DA35C8"/>
    <w:rsid w:val="00D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X441MA</cp:lastModifiedBy>
  <cp:revision>2</cp:revision>
  <dcterms:created xsi:type="dcterms:W3CDTF">2020-12-14T08:17:00Z</dcterms:created>
  <dcterms:modified xsi:type="dcterms:W3CDTF">2020-12-14T08:17:00Z</dcterms:modified>
</cp:coreProperties>
</file>