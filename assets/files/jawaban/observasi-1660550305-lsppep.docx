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F94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68554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9C921B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C9E05A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Microsoft Office User" w:date="2022-08-15T15:46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14:paraId="5751BBDF" w14:textId="77777777" w:rsidTr="00361EB1">
        <w:tc>
          <w:tcPr>
            <w:tcW w:w="8657" w:type="dxa"/>
            <w:tcPrChange w:id="2" w:author="Microsoft Office User" w:date="2022-08-15T15:46:00Z">
              <w:tcPr>
                <w:tcW w:w="9350" w:type="dxa"/>
              </w:tcPr>
            </w:tcPrChange>
          </w:tcPr>
          <w:p w14:paraId="454C9EF4" w14:textId="77777777" w:rsidR="00BE098E" w:rsidRDefault="00BE098E" w:rsidP="00821BA2">
            <w:pPr>
              <w:pStyle w:val="ListParagraph"/>
              <w:ind w:left="0"/>
            </w:pPr>
          </w:p>
          <w:p w14:paraId="277AE01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FF2B57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D2815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55D590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7D08FCD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5CD9A76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24F8748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6A9B7C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69FA33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E96EC0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EE98E4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2104FD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78E8B1F" w14:textId="7717A7C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</w:t>
            </w:r>
            <w:ins w:id="3" w:author="Microsoft Office User" w:date="2022-08-15T15:22:00Z">
              <w:r w:rsidR="00DD2418">
                <w:t>.</w:t>
              </w:r>
            </w:ins>
            <w:r>
              <w:t>) yang akan dijalankan.</w:t>
            </w:r>
          </w:p>
          <w:p w14:paraId="127C01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A45D7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247536C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FC45A6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ACDB6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0CE023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A38BF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5E0B9D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7E9F9A3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4BED50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A479A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7FB1B4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37D2D4F" w14:textId="77777777" w:rsidTr="00361EB1">
        <w:tc>
          <w:tcPr>
            <w:tcW w:w="8657" w:type="dxa"/>
            <w:tcPrChange w:id="4" w:author="Microsoft Office User" w:date="2022-08-15T15:46:00Z">
              <w:tcPr>
                <w:tcW w:w="9350" w:type="dxa"/>
              </w:tcPr>
            </w:tcPrChange>
          </w:tcPr>
          <w:p w14:paraId="65813230" w14:textId="5F3FC063" w:rsidR="00B377BA" w:rsidRDefault="00B377BA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Microsoft Office User" w:date="2022-08-15T15:50:00Z"/>
              </w:rPr>
            </w:pPr>
            <w:ins w:id="6" w:author="Microsoft Office User" w:date="2022-08-15T15:50:00Z">
              <w:r>
                <w:rPr>
                  <w:rFonts w:hint="eastAsia"/>
                </w:rPr>
                <w:t>J</w:t>
              </w:r>
              <w:r>
                <w:t>AWABAN</w:t>
              </w:r>
            </w:ins>
          </w:p>
          <w:p w14:paraId="2BC48DB4" w14:textId="77777777" w:rsidR="00B377BA" w:rsidRDefault="00B377BA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Microsoft Office User" w:date="2022-08-15T15:50:00Z"/>
              </w:rPr>
            </w:pPr>
          </w:p>
          <w:p w14:paraId="1084716D" w14:textId="775A7D2D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Microsoft Office User" w:date="2022-08-15T15:44:00Z"/>
              </w:rPr>
              <w:pPrChange w:id="9" w:author="Microsoft Office User" w:date="2022-08-15T15:44:00Z">
                <w:pPr>
                  <w:pStyle w:val="ListParagraph"/>
                  <w:ind w:leftChars="170" w:left="374"/>
                </w:pPr>
              </w:pPrChange>
            </w:pPr>
            <w:ins w:id="10" w:author="Microsoft Office User" w:date="2022-08-15T15:44:00Z">
              <w:r>
                <w:t xml:space="preserve">filosofis </w:t>
              </w:r>
              <w:r>
                <w:tab/>
              </w:r>
              <w:r>
                <w:t xml:space="preserve">: </w:t>
              </w:r>
              <w:r>
                <w:tab/>
                <w:t>berdasarkan filsafat.</w:t>
              </w:r>
            </w:ins>
          </w:p>
          <w:p w14:paraId="44001D6B" w14:textId="2A6062F1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Microsoft Office User" w:date="2022-08-15T15:44:00Z"/>
              </w:rPr>
              <w:pPrChange w:id="12" w:author="Microsoft Office User" w:date="2022-08-15T15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3" w:author="Microsoft Office User" w:date="2022-08-15T15:44:00Z">
              <w:r>
                <w:t xml:space="preserve">implementasi </w:t>
              </w:r>
              <w:r>
                <w:tab/>
              </w:r>
              <w:r>
                <w:t>:</w:t>
              </w:r>
              <w:r>
                <w:tab/>
                <w:t>pelaksanaan, penerapan.</w:t>
              </w:r>
            </w:ins>
          </w:p>
          <w:p w14:paraId="050C1788" w14:textId="45C4E6DE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Microsoft Office User" w:date="2022-08-15T15:45:00Z"/>
              </w:rPr>
            </w:pPr>
            <w:ins w:id="15" w:author="Microsoft Office User" w:date="2022-08-15T15:44:00Z">
              <w:r>
                <w:t xml:space="preserve">inklusif </w:t>
              </w:r>
              <w:r>
                <w:tab/>
              </w:r>
            </w:ins>
            <w:ins w:id="16" w:author="Microsoft Office User" w:date="2022-08-15T15:45:00Z">
              <w:r>
                <w:t>:</w:t>
              </w:r>
              <w:r>
                <w:tab/>
              </w:r>
              <w:r>
                <w:t xml:space="preserve">penempatan siswa berkebutuhan khusus di dalam kelas </w:t>
              </w:r>
            </w:ins>
          </w:p>
          <w:p w14:paraId="53755BE6" w14:textId="136E2898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Microsoft Office User" w:date="2022-08-15T15:44:00Z"/>
              </w:rPr>
              <w:pPrChange w:id="18" w:author="Microsoft Office User" w:date="2022-08-15T15:4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9" w:author="Microsoft Office User" w:date="2022-08-15T15:45:00Z">
              <w:r>
                <w:lastRenderedPageBreak/>
                <w:tab/>
              </w:r>
              <w:r>
                <w:tab/>
                <w:t>reguler.</w:t>
              </w:r>
            </w:ins>
          </w:p>
          <w:p w14:paraId="4F028A1F" w14:textId="77777777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Microsoft Office User" w:date="2022-08-15T15:45:00Z"/>
              </w:rPr>
            </w:pPr>
            <w:ins w:id="21" w:author="Microsoft Office User" w:date="2022-08-15T15:44:00Z">
              <w:r>
                <w:t xml:space="preserve">integral </w:t>
              </w:r>
              <w:r>
                <w:tab/>
              </w:r>
            </w:ins>
            <w:ins w:id="22" w:author="Microsoft Office User" w:date="2022-08-15T15:45:00Z">
              <w:r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58537213" w14:textId="2F79A7B2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Microsoft Office User" w:date="2022-08-15T15:44:00Z"/>
              </w:rPr>
              <w:pPrChange w:id="24" w:author="Microsoft Office User" w:date="2022-08-15T15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5" w:author="Microsoft Office User" w:date="2022-08-15T15:45:00Z">
              <w:r>
                <w:tab/>
              </w:r>
              <w:r>
                <w:tab/>
                <w:t>lengkap; utuh; bulat; sempurna.</w:t>
              </w:r>
            </w:ins>
          </w:p>
          <w:p w14:paraId="144C35D8" w14:textId="6C1342F3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Microsoft Office User" w:date="2022-08-15T15:44:00Z"/>
              </w:rPr>
            </w:pPr>
            <w:ins w:id="27" w:author="Microsoft Office User" w:date="2022-08-15T15:44:00Z">
              <w:r>
                <w:t xml:space="preserve">konseptual </w:t>
              </w:r>
              <w:r>
                <w:tab/>
              </w:r>
            </w:ins>
            <w:ins w:id="28" w:author="Microsoft Office User" w:date="2022-08-15T15:45:00Z">
              <w:r>
                <w:t xml:space="preserve">: </w:t>
              </w:r>
              <w:r>
                <w:tab/>
                <w:t>berhubungan dengan konsep.</w:t>
              </w:r>
            </w:ins>
          </w:p>
          <w:p w14:paraId="4ABA6B5F" w14:textId="5B3FD13F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9" w:author="Microsoft Office User" w:date="2022-08-15T15:44:00Z"/>
              </w:rPr>
            </w:pPr>
            <w:ins w:id="30" w:author="Microsoft Office User" w:date="2022-08-15T15:44:00Z">
              <w:r>
                <w:t xml:space="preserve">kriteria </w:t>
              </w:r>
              <w:r>
                <w:tab/>
              </w:r>
            </w:ins>
            <w:ins w:id="31" w:author="Microsoft Office User" w:date="2022-08-15T15:45:00Z">
              <w:r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4FA7744E" w14:textId="502FF3A8" w:rsidR="00361EB1" w:rsidRDefault="00361EB1" w:rsidP="00361EB1">
            <w:pPr>
              <w:pStyle w:val="ListParagraph"/>
              <w:tabs>
                <w:tab w:val="left" w:pos="2077"/>
                <w:tab w:val="left" w:pos="2513"/>
              </w:tabs>
              <w:ind w:left="375"/>
              <w:jc w:val="left"/>
              <w:rPr>
                <w:ins w:id="32" w:author="Microsoft Office User" w:date="2022-08-15T15:46:00Z"/>
              </w:rPr>
              <w:pPrChange w:id="33" w:author="Microsoft Office User" w:date="2022-08-15T15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4" w:author="Microsoft Office User" w:date="2022-08-15T15:44:00Z">
              <w:r>
                <w:t>kurikulum</w:t>
              </w:r>
            </w:ins>
            <w:ins w:id="35" w:author="Microsoft Office User" w:date="2022-08-15T15:46:00Z">
              <w:r>
                <w:tab/>
              </w:r>
              <w:r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6CB5F56C" w14:textId="74898427" w:rsidR="00361EB1" w:rsidRDefault="00361EB1" w:rsidP="00361EB1">
            <w:pPr>
              <w:pStyle w:val="ListParagraph"/>
              <w:tabs>
                <w:tab w:val="left" w:pos="2502"/>
              </w:tabs>
              <w:ind w:leftChars="170" w:left="374"/>
              <w:rPr>
                <w:ins w:id="36" w:author="Microsoft Office User" w:date="2022-08-15T15:44:00Z"/>
              </w:rPr>
              <w:pPrChange w:id="37" w:author="Microsoft Office User" w:date="2022-08-15T15:46:00Z">
                <w:pPr>
                  <w:pStyle w:val="ListParagraph"/>
                  <w:ind w:leftChars="170" w:left="374"/>
                </w:pPr>
              </w:pPrChange>
            </w:pPr>
            <w:ins w:id="38" w:author="Microsoft Office User" w:date="2022-08-15T15:46:00Z">
              <w:r>
                <w:tab/>
                <w:t>pendidikan.</w:t>
              </w:r>
            </w:ins>
          </w:p>
          <w:p w14:paraId="18099A45" w14:textId="77777777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Microsoft Office User" w:date="2022-08-15T15:47:00Z"/>
              </w:rPr>
            </w:pPr>
            <w:ins w:id="40" w:author="Microsoft Office User" w:date="2022-08-15T15:47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14:paraId="307BB0C4" w14:textId="77777777" w:rsidR="00242017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Microsoft Office User" w:date="2022-08-15T15:48:00Z"/>
              </w:rPr>
            </w:pPr>
            <w:ins w:id="42" w:author="Microsoft Office User" w:date="2022-08-15T15:47:00Z">
              <w:r>
                <w:tab/>
              </w:r>
              <w:r>
                <w:tab/>
                <w:t>sasaran.</w:t>
              </w:r>
            </w:ins>
          </w:p>
          <w:p w14:paraId="42F1F467" w14:textId="77777777" w:rsidR="00242017" w:rsidRDefault="00242017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Microsoft Office User" w:date="2022-08-15T15:48:00Z"/>
              </w:rPr>
            </w:pPr>
            <w:ins w:id="44" w:author="Microsoft Office User" w:date="2022-08-15T15:48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46D5AD7F" w14:textId="466F9D4A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Microsoft Office User" w:date="2022-08-15T15:47:00Z"/>
              </w:rPr>
            </w:pPr>
            <w:ins w:id="46" w:author="Microsoft Office User" w:date="2022-08-15T15:47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0E6DACE4" w14:textId="77777777" w:rsidR="00361EB1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Microsoft Office User" w:date="2022-08-15T15:47:00Z"/>
              </w:rPr>
            </w:pPr>
            <w:ins w:id="48" w:author="Microsoft Office User" w:date="2022-08-15T15:47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6FB1BF1F" w14:textId="77777777" w:rsidR="00242017" w:rsidRDefault="00361EB1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Microsoft Office User" w:date="2022-08-15T15:48:00Z"/>
              </w:rPr>
            </w:pPr>
            <w:ins w:id="50" w:author="Microsoft Office User" w:date="2022-08-15T15:47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198FC891" w14:textId="77777777" w:rsidR="00242017" w:rsidRDefault="00242017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Microsoft Office User" w:date="2022-08-15T15:48:00Z"/>
              </w:rPr>
            </w:pPr>
            <w:ins w:id="52" w:author="Microsoft Office User" w:date="2022-08-15T15:48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326AAC19" w14:textId="77777777" w:rsidR="00242017" w:rsidRDefault="00242017" w:rsidP="0024201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3" w:author="Microsoft Office User" w:date="2022-08-15T15:49:00Z"/>
              </w:rPr>
            </w:pPr>
            <w:ins w:id="54" w:author="Microsoft Office User" w:date="2022-08-15T15:49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3B1DD0F7" w14:textId="77777777" w:rsidR="00242017" w:rsidRDefault="00242017" w:rsidP="0024201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5" w:author="Microsoft Office User" w:date="2022-08-15T15:49:00Z"/>
              </w:rPr>
            </w:pPr>
            <w:ins w:id="56" w:author="Microsoft Office User" w:date="2022-08-15T15:49:00Z">
              <w:r>
                <w:tab/>
              </w:r>
              <w:r>
                <w:tab/>
                <w:t>derungan.</w:t>
              </w:r>
            </w:ins>
          </w:p>
          <w:p w14:paraId="26C002F0" w14:textId="623E0A78" w:rsidR="00242017" w:rsidRDefault="00242017" w:rsidP="00361EB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7" w:author="Microsoft Office User" w:date="2022-08-15T15:49:00Z"/>
              </w:rPr>
            </w:pPr>
            <w:ins w:id="58" w:author="Microsoft Office User" w:date="2022-08-15T15:49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 xml:space="preserve">rancangan mengenai asas serta usaha (dalam 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>ketatanegaraan, perekonomian, dsb.) yang akan dijalankan.</w:t>
              </w:r>
            </w:ins>
          </w:p>
          <w:p w14:paraId="1F4187E3" w14:textId="77777777" w:rsidR="00242017" w:rsidRDefault="00242017" w:rsidP="0024201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9" w:author="Microsoft Office User" w:date="2022-08-15T15:49:00Z"/>
              </w:rPr>
            </w:pPr>
            <w:ins w:id="60" w:author="Microsoft Office User" w:date="2022-08-15T15:49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14:paraId="75A12E61" w14:textId="107E1C2E" w:rsidR="00361EB1" w:rsidRDefault="00242017" w:rsidP="0024201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1" w:author="Microsoft Office User" w:date="2022-08-15T15:44:00Z">
                <w:pPr>
                  <w:pStyle w:val="ListParagraph"/>
                  <w:ind w:left="0"/>
                </w:pPr>
              </w:pPrChange>
            </w:pPr>
            <w:ins w:id="62" w:author="Microsoft Office User" w:date="2022-08-15T15:49:00Z">
              <w:r>
                <w:tab/>
              </w:r>
              <w:r>
                <w:tab/>
                <w:t>langkah demi langkah secara pasti dalam memecahkan</w:t>
              </w:r>
              <w:r>
                <w:t xml:space="preserve"> </w:t>
              </w:r>
              <w:r>
                <w:tab/>
              </w:r>
              <w:r>
                <w:tab/>
              </w:r>
              <w:r>
                <w:t>suatu masalah.</w:t>
              </w:r>
            </w:ins>
          </w:p>
        </w:tc>
      </w:tr>
    </w:tbl>
    <w:p w14:paraId="34400318" w14:textId="77777777" w:rsidR="00BE098E" w:rsidRDefault="00BE098E" w:rsidP="00BE098E">
      <w:pPr>
        <w:pStyle w:val="ListParagraph"/>
        <w:ind w:left="360"/>
      </w:pPr>
      <w:bookmarkStart w:id="63" w:name="_GoBack"/>
      <w:bookmarkEnd w:id="63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42017"/>
    <w:rsid w:val="00361EB1"/>
    <w:rsid w:val="0042167F"/>
    <w:rsid w:val="004A76A2"/>
    <w:rsid w:val="00924DF5"/>
    <w:rsid w:val="00B377BA"/>
    <w:rsid w:val="00BE098E"/>
    <w:rsid w:val="00D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59A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418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18"/>
    <w:rPr>
      <w:rFonts w:ascii="PMingLiU" w:eastAsia="PMingLiU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5</cp:revision>
  <dcterms:created xsi:type="dcterms:W3CDTF">2020-08-26T21:29:00Z</dcterms:created>
  <dcterms:modified xsi:type="dcterms:W3CDTF">2022-08-15T07:55:00Z</dcterms:modified>
</cp:coreProperties>
</file>