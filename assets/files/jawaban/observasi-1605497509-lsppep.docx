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0" w:author="COMPAQ" w:date="2020-11-16T10:23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" w:author="COMPAQ" w:date="2020-11-16T10:23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5D0AC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2" w:author="COMPAQ" w:date="2020-11-16T10:23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3" w:author="COMPAQ" w:date="2020-11-16T10:23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4" w:author="COMPAQ" w:date="2020-11-16T10:23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COMPAQ" w:date="2020-11-16T10:30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COMPAQ" w:date="2020-11-16T10:24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COMPAQ" w:date="2020-11-16T10:24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8" w:author="COMPAQ" w:date="2020-11-16T10:24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COMPAQ" w:date="2020-11-16T10:24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" w:author="COMPAQ" w:date="2020-11-16T10:24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COMPAQ" w:date="2020-11-16T10:25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2" w:author="COMPAQ" w:date="2020-11-16T10:25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COMPAQ" w:date="2020-11-16T10:25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proofErr w:type="spellStart"/>
            <w:ins w:id="14" w:author="COMPAQ" w:date="2020-11-16T10:25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COMPAQ" w:date="2020-11-16T10:25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D0AC8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" w:author="COMPAQ" w:date="2020-11-16T10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7" w:author="COMPAQ" w:date="2020-11-16T10:26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18" w:author="COMPAQ" w:date="2020-11-16T10:26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9" w:author="COMPAQ" w:date="2020-11-16T10:26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20" w:author="COMPAQ" w:date="2020-11-16T10:26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5D0AC8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1" w:author="COMPAQ" w:date="2020-11-16T10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22" w:author="COMPAQ" w:date="2020-11-16T10:26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Yaitu guru </w:delText>
              </w:r>
            </w:del>
            <w:ins w:id="23" w:author="COMPAQ" w:date="2020-11-16T10:26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  <w:r w:rsidR="005D0AC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uru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4" w:author="COMPAQ" w:date="2020-11-16T10:26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5D0AC8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5" w:author="COMPAQ" w:date="2020-11-16T10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6" w:author="COMPAQ" w:date="2020-11-16T10:26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7" w:author="COMPAQ" w:date="2020-11-16T10:26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8" w:author="COMPAQ" w:date="2020-11-16T10:27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untuk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5D0AC8">
            <w:p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9" w:author="COMPAQ" w:date="2020-11-16T10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30" w:author="COMPAQ" w:date="2020-11-16T10:27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31" w:author="COMPAQ" w:date="2020-11-16T10:27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32" w:author="COMPAQ" w:date="2020-11-16T10:27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33" w:author="COMPAQ" w:date="2020-11-16T10:27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4.0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4" w:author="COMPAQ" w:date="2020-11-16T10:27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6" w:author="COMPAQ" w:date="2020-11-16T10:28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jadi </w:delText>
              </w:r>
            </w:del>
            <w:proofErr w:type="spellStart"/>
            <w:ins w:id="37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  <w:proofErr w:type="spellEnd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38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39" w:author="COMPAQ" w:date="2020-11-16T10:28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40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41" w:author="COMPAQ" w:date="2020-11-16T10:28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</w:t>
            </w:r>
            <w:ins w:id="42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43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44" w:author="COMPAQ" w:date="2020-11-16T10:28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</w:t>
            </w:r>
            <w:ins w:id="45" w:author="COMPAQ" w:date="2020-11-16T10:28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6" w:author="COMPAQ" w:date="2020-11-16T10:29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lebih </w:delText>
              </w:r>
            </w:del>
            <w:ins w:id="47" w:author="COMPAQ" w:date="2020-11-16T10:29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  <w:proofErr w:type="spellStart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bisa</w:t>
              </w:r>
              <w:proofErr w:type="spellEnd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8" w:author="COMPAQ" w:date="2020-11-16T10:29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49" w:author="COMPAQ" w:date="2020-11-16T10:29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COMPAQ" w:date="2020-11-16T10:29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</w:t>
            </w:r>
            <w:del w:id="51" w:author="COMPAQ" w:date="2020-11-16T10:29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52" w:author="COMPAQ" w:date="2020-11-16T10:29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3" w:author="COMPAQ" w:date="2020-11-16T10:30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&gt;</w:t>
              </w:r>
            </w:ins>
            <w:del w:id="54" w:author="COMPAQ" w:date="2020-11-16T10:30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5" w:author="COMPAQ" w:date="2020-11-16T10:30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</w:ins>
            <w:del w:id="56" w:author="COMPAQ" w:date="2020-11-16T10:30:00Z">
              <w:r w:rsidRPr="00EC6F38" w:rsidDel="005D0AC8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7" w:author="COMPAQ" w:date="2020-11-16T10:30:00Z"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hasil</w:t>
              </w:r>
              <w:proofErr w:type="spellEnd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>dari</w:t>
              </w:r>
              <w:proofErr w:type="spellEnd"/>
              <w:r w:rsidR="005D0AC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58" w:name="_GoBack"/>
      <w:bookmarkEnd w:id="58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D0AC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2761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COMPAQ</cp:lastModifiedBy>
  <cp:revision>2</cp:revision>
  <dcterms:created xsi:type="dcterms:W3CDTF">2020-11-16T03:32:00Z</dcterms:created>
  <dcterms:modified xsi:type="dcterms:W3CDTF">2020-11-16T03:32:00Z</dcterms:modified>
</cp:coreProperties>
</file>