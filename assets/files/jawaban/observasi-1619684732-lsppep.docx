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1E45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94B20CC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23602E3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D196A99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6CD9B8F" w14:textId="77777777" w:rsidTr="00821BA2">
        <w:tc>
          <w:tcPr>
            <w:tcW w:w="9350" w:type="dxa"/>
          </w:tcPr>
          <w:p w14:paraId="131B48E6" w14:textId="77777777" w:rsidR="00BE098E" w:rsidRDefault="00BE098E" w:rsidP="00821BA2">
            <w:pPr>
              <w:pStyle w:val="ListParagraph"/>
              <w:ind w:left="0"/>
            </w:pPr>
          </w:p>
          <w:p w14:paraId="18C866D0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B1D096F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03FFD94B" w14:textId="372043E3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0" w:author="Rizki" w:date="2021-04-29T15:22:00Z">
              <w:r w:rsidDel="006E6DF3">
                <w:delText xml:space="preserve">manajemen </w:delText>
              </w:r>
            </w:del>
            <w:proofErr w:type="spellStart"/>
            <w:ins w:id="1" w:author="Rizki" w:date="2021-04-29T15:22:00Z">
              <w:r w:rsidR="006E6DF3">
                <w:t>M</w:t>
              </w:r>
              <w:r w:rsidR="006E6DF3">
                <w:t>anajemen</w:t>
              </w:r>
              <w:proofErr w:type="spellEnd"/>
              <w:r w:rsidR="006E6DF3">
                <w:t xml:space="preserve"> </w:t>
              </w:r>
            </w:ins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93FD04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702669A4" w14:textId="73A6011A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" w:author="Rizki" w:date="2021-04-29T15:22:00Z">
              <w:r w:rsidDel="006E6DF3">
                <w:delText xml:space="preserve">filosofis </w:delText>
              </w:r>
            </w:del>
            <w:proofErr w:type="spellStart"/>
            <w:ins w:id="3" w:author="Rizki" w:date="2021-04-29T15:22:00Z">
              <w:r w:rsidR="006E6DF3">
                <w:t>F</w:t>
              </w:r>
              <w:r w:rsidR="006E6DF3">
                <w:t>ilosofis</w:t>
              </w:r>
              <w:proofErr w:type="spellEnd"/>
              <w:r w:rsidR="006E6DF3">
                <w:t xml:space="preserve">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0CAFB2B7" w14:textId="15DF63D8" w:rsidR="00BE098E" w:rsidDel="006E6DF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" w:author="Rizki" w:date="2021-04-29T15:17:00Z"/>
              </w:rPr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5" w:author="Rizki" w:date="2021-04-29T15:17:00Z">
              <w:r w:rsidDel="006E6DF3">
                <w:delText xml:space="preserve">perangkat mata pelajaran yang diajarkan pada lembaga </w:delText>
              </w:r>
            </w:del>
          </w:p>
          <w:p w14:paraId="4B67CCF4" w14:textId="3BA0FE78" w:rsidR="00BE098E" w:rsidRDefault="00BE098E" w:rsidP="006E6D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6" w:author="Rizki" w:date="2021-04-29T15:17:00Z">
              <w:r w:rsidDel="006E6DF3">
                <w:tab/>
              </w:r>
              <w:r w:rsidDel="006E6DF3">
                <w:tab/>
                <w:delText>pendidikan.</w:delText>
              </w:r>
            </w:del>
            <w:proofErr w:type="spellStart"/>
            <w:ins w:id="7" w:author="Rizki" w:date="2021-04-29T15:18:00Z">
              <w:r w:rsidR="006E6DF3">
                <w:t>kumpulan</w:t>
              </w:r>
              <w:proofErr w:type="spellEnd"/>
              <w:r w:rsidR="006E6DF3">
                <w:t xml:space="preserve"> </w:t>
              </w:r>
              <w:proofErr w:type="spellStart"/>
              <w:r w:rsidR="006E6DF3">
                <w:t>perangkat</w:t>
              </w:r>
              <w:proofErr w:type="spellEnd"/>
              <w:r w:rsidR="006E6DF3">
                <w:t xml:space="preserve"> </w:t>
              </w:r>
              <w:proofErr w:type="spellStart"/>
              <w:r w:rsidR="006E6DF3">
                <w:t>perencanaan</w:t>
              </w:r>
              <w:proofErr w:type="spellEnd"/>
              <w:r w:rsidR="006E6DF3">
                <w:t xml:space="preserve">, </w:t>
              </w:r>
              <w:proofErr w:type="spellStart"/>
              <w:r w:rsidR="006E6DF3">
                <w:t>tujuan</w:t>
              </w:r>
              <w:proofErr w:type="spellEnd"/>
              <w:r w:rsidR="006E6DF3">
                <w:t xml:space="preserve">, </w:t>
              </w:r>
              <w:proofErr w:type="spellStart"/>
              <w:r w:rsidR="006E6DF3">
                <w:t>materi</w:t>
              </w:r>
              <w:proofErr w:type="spellEnd"/>
              <w:r w:rsidR="006E6DF3">
                <w:t xml:space="preserve">, dan </w:t>
              </w:r>
              <w:proofErr w:type="spellStart"/>
              <w:r w:rsidR="006E6DF3">
                <w:t>hal-hal</w:t>
              </w:r>
              <w:proofErr w:type="spellEnd"/>
              <w:r w:rsidR="006E6DF3">
                <w:t xml:space="preserve"> yang </w:t>
              </w:r>
              <w:proofErr w:type="spellStart"/>
              <w:r w:rsidR="006E6DF3">
                <w:t>membantu</w:t>
              </w:r>
              <w:proofErr w:type="spellEnd"/>
              <w:r w:rsidR="006E6DF3">
                <w:t xml:space="preserve"> </w:t>
              </w:r>
              <w:proofErr w:type="spellStart"/>
              <w:r w:rsidR="006E6DF3">
                <w:t>terwujudnya</w:t>
              </w:r>
              <w:proofErr w:type="spellEnd"/>
              <w:r w:rsidR="006E6DF3">
                <w:t xml:space="preserve"> </w:t>
              </w:r>
              <w:proofErr w:type="spellStart"/>
              <w:r w:rsidR="006E6DF3">
                <w:t>pembelajaran</w:t>
              </w:r>
              <w:proofErr w:type="spellEnd"/>
              <w:r w:rsidR="006E6DF3">
                <w:t xml:space="preserve"> (</w:t>
              </w:r>
              <w:proofErr w:type="spellStart"/>
              <w:r w:rsidR="006E6DF3">
                <w:t>definisi</w:t>
              </w:r>
              <w:proofErr w:type="spellEnd"/>
              <w:r w:rsidR="006E6DF3">
                <w:t xml:space="preserve"> </w:t>
              </w:r>
              <w:proofErr w:type="spellStart"/>
              <w:r w:rsidR="006E6DF3">
                <w:t>jangan</w:t>
              </w:r>
              <w:proofErr w:type="spellEnd"/>
              <w:r w:rsidR="006E6DF3">
                <w:t xml:space="preserve"> </w:t>
              </w:r>
              <w:proofErr w:type="spellStart"/>
              <w:r w:rsidR="006E6DF3">
                <w:t>dilihat</w:t>
              </w:r>
              <w:proofErr w:type="spellEnd"/>
              <w:r w:rsidR="006E6DF3">
                <w:t xml:space="preserve"> </w:t>
              </w:r>
              <w:proofErr w:type="spellStart"/>
              <w:r w:rsidR="006E6DF3">
                <w:t>dari</w:t>
              </w:r>
              <w:proofErr w:type="spellEnd"/>
              <w:r w:rsidR="006E6DF3">
                <w:t xml:space="preserve"> </w:t>
              </w:r>
              <w:proofErr w:type="spellStart"/>
              <w:r w:rsidR="006E6DF3">
                <w:t>wikipedia</w:t>
              </w:r>
              <w:proofErr w:type="spellEnd"/>
              <w:r w:rsidR="006E6DF3">
                <w:t>)</w:t>
              </w:r>
            </w:ins>
          </w:p>
          <w:p w14:paraId="682E8880" w14:textId="00CC6ACE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8" w:author="Rizki" w:date="2021-04-29T15:22:00Z">
              <w:r w:rsidDel="006E6DF3">
                <w:delText xml:space="preserve">implementasi </w:delText>
              </w:r>
            </w:del>
            <w:proofErr w:type="spellStart"/>
            <w:ins w:id="9" w:author="Rizki" w:date="2021-04-29T15:22:00Z">
              <w:r w:rsidR="006E6DF3">
                <w:t>I</w:t>
              </w:r>
              <w:r w:rsidR="006E6DF3">
                <w:t>mplementasi</w:t>
              </w:r>
              <w:proofErr w:type="spellEnd"/>
              <w:r w:rsidR="006E6DF3">
                <w:t xml:space="preserve"> </w:t>
              </w:r>
            </w:ins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5C378ADD" w14:textId="2A063FB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0" w:author="Rizki" w:date="2021-04-29T15:22:00Z">
              <w:r w:rsidDel="006E6DF3">
                <w:delText xml:space="preserve">optimal </w:delText>
              </w:r>
            </w:del>
            <w:ins w:id="11" w:author="Rizki" w:date="2021-04-29T15:22:00Z">
              <w:r w:rsidR="006E6DF3">
                <w:t>O</w:t>
              </w:r>
              <w:r w:rsidR="006E6DF3">
                <w:t xml:space="preserve">ptimal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59D71D7F" w14:textId="6F3B6ADC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2" w:author="Rizki" w:date="2021-04-29T15:23:00Z">
              <w:r w:rsidDel="006E6DF3">
                <w:delText xml:space="preserve">integral </w:delText>
              </w:r>
            </w:del>
            <w:ins w:id="13" w:author="Rizki" w:date="2021-04-29T15:23:00Z">
              <w:r w:rsidR="006E6DF3">
                <w:t>I</w:t>
              </w:r>
              <w:r w:rsidR="006E6DF3">
                <w:t xml:space="preserve">ntegral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C93697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2E424D14" w14:textId="57B7879E" w:rsidR="00BE098E" w:rsidRDefault="006E6DF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4" w:author="Rizki" w:date="2021-04-29T15:23:00Z">
              <w:r w:rsidDel="006E6DF3">
                <w:delText>k</w:delText>
              </w:r>
              <w:r w:rsidR="00BE098E" w:rsidDel="006E6DF3">
                <w:delText xml:space="preserve">onseptual </w:delText>
              </w:r>
            </w:del>
            <w:proofErr w:type="spellStart"/>
            <w:ins w:id="15" w:author="Rizki" w:date="2021-04-29T15:23:00Z">
              <w:r>
                <w:t>k</w:t>
              </w:r>
              <w:r>
                <w:t>onseptual</w:t>
              </w:r>
              <w:proofErr w:type="spellEnd"/>
              <w:r>
                <w:t xml:space="preserve"> </w:t>
              </w:r>
            </w:ins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4093D75A" w14:textId="195A95CE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16" w:author="Rizki" w:date="2021-04-29T15:23:00Z">
              <w:r w:rsidDel="006E6DF3">
                <w:delText xml:space="preserve">program </w:delText>
              </w:r>
            </w:del>
            <w:ins w:id="17" w:author="Rizki" w:date="2021-04-29T15:23:00Z">
              <w:r w:rsidR="006E6DF3">
                <w:t>P</w:t>
              </w:r>
              <w:r w:rsidR="006E6DF3">
                <w:t xml:space="preserve">rogram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02B95E6F" w14:textId="0F1FF2AD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18" w:author="Rizki" w:date="2021-04-29T15:23:00Z">
              <w:r w:rsidDel="006E6DF3">
                <w:delText xml:space="preserve">kriteria </w:delText>
              </w:r>
            </w:del>
            <w:proofErr w:type="spellStart"/>
            <w:ins w:id="19" w:author="Rizki" w:date="2021-04-29T15:23:00Z">
              <w:r w:rsidR="006E6DF3">
                <w:t>K</w:t>
              </w:r>
              <w:r w:rsidR="006E6DF3">
                <w:t>riteria</w:t>
              </w:r>
              <w:proofErr w:type="spellEnd"/>
              <w:r w:rsidR="006E6DF3">
                <w:t xml:space="preserve">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C68676C" w14:textId="2A8D7973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0" w:author="Rizki" w:date="2021-04-29T15:23:00Z">
              <w:r w:rsidDel="006E6DF3">
                <w:delText xml:space="preserve">metodologi </w:delText>
              </w:r>
            </w:del>
            <w:proofErr w:type="spellStart"/>
            <w:ins w:id="21" w:author="Rizki" w:date="2021-04-29T15:23:00Z">
              <w:r w:rsidR="006E6DF3">
                <w:t>M</w:t>
              </w:r>
              <w:r w:rsidR="006E6DF3">
                <w:t>etodologi</w:t>
              </w:r>
              <w:proofErr w:type="spellEnd"/>
              <w:r w:rsidR="006E6DF3">
                <w:t xml:space="preserve">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6C545C52" w14:textId="50E84923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2" w:author="Rizki" w:date="2021-04-29T15:23:00Z">
              <w:r w:rsidDel="006E6DF3">
                <w:delText xml:space="preserve">norma </w:delText>
              </w:r>
            </w:del>
            <w:ins w:id="23" w:author="Rizki" w:date="2021-04-29T15:23:00Z">
              <w:r w:rsidR="006E6DF3">
                <w:t>N</w:t>
              </w:r>
              <w:r w:rsidR="006E6DF3">
                <w:t xml:space="preserve">orma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7B66AE9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2D440FC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271D0434" w14:textId="7BD1C06F" w:rsidR="00BE098E" w:rsidDel="006E6DF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4" w:author="Rizki" w:date="2021-04-29T15:24:00Z"/>
              </w:rPr>
            </w:pPr>
            <w:del w:id="25" w:author="Rizki" w:date="2021-04-29T15:23:00Z">
              <w:r w:rsidDel="006E6DF3">
                <w:delText xml:space="preserve">orientasi </w:delText>
              </w:r>
            </w:del>
            <w:proofErr w:type="spellStart"/>
            <w:ins w:id="26" w:author="Rizki" w:date="2021-04-29T15:23:00Z">
              <w:r w:rsidR="006E6DF3">
                <w:t>O</w:t>
              </w:r>
              <w:r w:rsidR="006E6DF3">
                <w:t>rientasi</w:t>
              </w:r>
              <w:proofErr w:type="spellEnd"/>
              <w:r w:rsidR="006E6DF3">
                <w:t xml:space="preserve">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del w:id="27" w:author="Rizki" w:date="2021-04-29T15:24:00Z">
              <w:r w:rsidDel="006E6DF3">
                <w:delText>-</w:delText>
              </w:r>
            </w:del>
          </w:p>
          <w:p w14:paraId="1F37155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8" w:author="Rizki" w:date="2021-04-29T15:24:00Z">
              <w:r w:rsidDel="006E6DF3">
                <w:tab/>
              </w:r>
              <w:r w:rsidDel="006E6DF3">
                <w:tab/>
              </w:r>
            </w:del>
            <w:r>
              <w:t>derungan</w:t>
            </w:r>
            <w:proofErr w:type="spellEnd"/>
            <w:r>
              <w:t>.</w:t>
            </w:r>
          </w:p>
          <w:p w14:paraId="1F3B356D" w14:textId="2EFAEBAD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9" w:author="Rizki" w:date="2021-04-29T15:24:00Z">
              <w:r w:rsidDel="006E6DF3">
                <w:delText xml:space="preserve">prosedur </w:delText>
              </w:r>
            </w:del>
            <w:proofErr w:type="spellStart"/>
            <w:ins w:id="30" w:author="Rizki" w:date="2021-04-29T15:24:00Z">
              <w:r w:rsidR="006E6DF3">
                <w:t>P</w:t>
              </w:r>
              <w:r w:rsidR="006E6DF3">
                <w:t>rosedur</w:t>
              </w:r>
              <w:proofErr w:type="spellEnd"/>
              <w:r w:rsidR="006E6DF3">
                <w:t xml:space="preserve">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3D7D699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F49B622" w14:textId="38AE201B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31" w:author="Rizki" w:date="2021-04-29T15:24:00Z">
              <w:r w:rsidDel="006E6DF3">
                <w:delText xml:space="preserve">inklusif </w:delText>
              </w:r>
            </w:del>
            <w:proofErr w:type="spellStart"/>
            <w:ins w:id="32" w:author="Rizki" w:date="2021-04-29T15:24:00Z">
              <w:r w:rsidR="006E6DF3">
                <w:t>I</w:t>
              </w:r>
              <w:r w:rsidR="006E6DF3">
                <w:t>nklusif</w:t>
              </w:r>
              <w:proofErr w:type="spellEnd"/>
              <w:r w:rsidR="006E6DF3">
                <w:t xml:space="preserve">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19DCE0C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49A76B5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023DB522" w14:textId="77777777" w:rsidTr="00821BA2">
        <w:tc>
          <w:tcPr>
            <w:tcW w:w="9350" w:type="dxa"/>
          </w:tcPr>
          <w:p w14:paraId="08D58436" w14:textId="5BEB0DC4" w:rsidR="00BE098E" w:rsidRDefault="006E6DF3" w:rsidP="00821BA2">
            <w:pPr>
              <w:pStyle w:val="ListParagraph"/>
              <w:ind w:left="0"/>
            </w:pPr>
            <w:r>
              <w:lastRenderedPageBreak/>
              <w:t xml:space="preserve">* </w:t>
            </w:r>
            <w:proofErr w:type="spellStart"/>
            <w:r>
              <w:t>awal</w:t>
            </w:r>
            <w:proofErr w:type="spellEnd"/>
            <w:r>
              <w:t xml:space="preserve"> kata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</w:p>
        </w:tc>
      </w:tr>
    </w:tbl>
    <w:p w14:paraId="145A7E98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zki">
    <w15:presenceInfo w15:providerId="Windows Live" w15:userId="5ccc75010131f0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6E6DF3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231C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Rizki</cp:lastModifiedBy>
  <cp:revision>2</cp:revision>
  <dcterms:created xsi:type="dcterms:W3CDTF">2021-04-29T08:25:00Z</dcterms:created>
  <dcterms:modified xsi:type="dcterms:W3CDTF">2021-04-29T08:25:00Z</dcterms:modified>
</cp:coreProperties>
</file>