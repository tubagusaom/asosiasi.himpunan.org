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E1D7D" w14:textId="77777777" w:rsidR="00D80F46" w:rsidRPr="00A16D9B" w:rsidRDefault="00D80F46" w:rsidP="008D1AF7">
      <w:pPr>
        <w:spacing w:line="31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16D9B">
        <w:rPr>
          <w:rFonts w:ascii="Times New Roman" w:hAnsi="Times New Roman" w:cs="Times New Roman"/>
          <w:b/>
          <w:sz w:val="24"/>
          <w:szCs w:val="24"/>
        </w:rPr>
        <w:t>SOAL OBSERVASI</w:t>
      </w:r>
    </w:p>
    <w:p w14:paraId="0F1E1D0E" w14:textId="77777777" w:rsidR="00D80F46" w:rsidRPr="00A16D9B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114D50FF" w14:textId="77777777" w:rsidR="00D80F46" w:rsidRPr="00A16D9B" w:rsidRDefault="00D80F46" w:rsidP="008D1AF7">
      <w:pPr>
        <w:pStyle w:val="ListParagraph"/>
        <w:numPr>
          <w:ilvl w:val="0"/>
          <w:numId w:val="1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16D9B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prakata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5D7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4F5D73">
        <w:rPr>
          <w:rFonts w:ascii="Times New Roman" w:hAnsi="Times New Roman" w:cs="Times New Roman"/>
          <w:sz w:val="24"/>
          <w:szCs w:val="24"/>
        </w:rPr>
        <w:t xml:space="preserve"> digital! </w:t>
      </w:r>
    </w:p>
    <w:p w14:paraId="5E28EEDF" w14:textId="77777777" w:rsidR="00D80F46" w:rsidRPr="00A16D9B" w:rsidRDefault="00D80F46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D80F46" w:rsidRPr="00A16D9B" w14:paraId="42DF4FC6" w14:textId="77777777" w:rsidTr="00D810B0">
        <w:tc>
          <w:tcPr>
            <w:tcW w:w="9350" w:type="dxa"/>
          </w:tcPr>
          <w:p w14:paraId="6360CF9B" w14:textId="77777777"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4094B0C" w14:textId="77777777" w:rsidR="00D80F46" w:rsidRPr="00A16D9B" w:rsidRDefault="00D80F46" w:rsidP="008D1AF7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b/>
                <w:sz w:val="24"/>
                <w:szCs w:val="24"/>
              </w:rPr>
              <w:t>KATA PENGANTAR</w:t>
            </w:r>
          </w:p>
          <w:p w14:paraId="4390C7C0" w14:textId="77777777"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44BFA07" w14:textId="6C80B3CC"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Alhamdulillah, </w:t>
            </w:r>
            <w:proofErr w:type="spellStart"/>
            <w:ins w:id="0" w:author="Win10" w:date="2021-06-30T20:35:00Z">
              <w:r w:rsidR="00F07C84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segala</w:t>
              </w:r>
              <w:proofErr w:type="spellEnd"/>
              <w:r w:rsidR="00F07C84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</w:ins>
            <w:del w:id="1" w:author="Win10" w:date="2021-06-30T20:35:00Z">
              <w:r w:rsidRPr="00A16D9B" w:rsidDel="00F07C84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segala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puji bagi Allah yang telah</w:t>
            </w:r>
            <w:r w:rsidR="008E15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memberikan</w:t>
            </w:r>
            <w:r w:rsidR="008E15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bimbingan-Nya</w:t>
            </w:r>
            <w:ins w:id="2" w:author="Win10" w:date="2021-06-30T20:35:00Z">
              <w:r w:rsidR="00F07C84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</w:ins>
            <w:del w:id="3" w:author="Win10" w:date="2021-06-30T20:35:00Z">
              <w:r w:rsidR="008E1504" w:rsidDel="00F07C84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delText xml:space="preserve">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kepada </w:t>
            </w:r>
            <w:r w:rsidR="008E150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enulis untuk menyelesaikan buku</w:t>
            </w:r>
            <w:r w:rsidR="002852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“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Jaringan Komputer</w:t>
            </w:r>
            <w:r w:rsidR="002852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”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ini. </w:t>
            </w:r>
          </w:p>
          <w:p w14:paraId="11C399E4" w14:textId="77777777"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7F36DE9" w14:textId="7D71298D"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Buku  ini  dipergunakan  sebagai  modul  ajar  praktikum  </w:t>
            </w:r>
            <w:r w:rsidR="002852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“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Jaringan  Komputer</w:t>
            </w:r>
            <w:r w:rsidR="002852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”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program  D3/D4 di Politeknik Elektronika Negeri Surabaya. Sasaran </w:t>
            </w:r>
            <w:proofErr w:type="spellStart"/>
            <w:r w:rsidR="002852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="002852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ini  adalah  memberikan  pengetahuan  kepada  mahasiswa  tentang  teknik  membangun  sistem  </w:t>
            </w:r>
            <w:r w:rsidR="002852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aringan  </w:t>
            </w:r>
            <w:r w:rsidR="002852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omputer  berbasis  Linux  mulai  dari  instalasi  sistem  operasi,  perintah-perintah  dasar  Linux sampai dengan membangun </w:t>
            </w:r>
            <w:r w:rsidRPr="002852E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server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yang meliputi </w:t>
            </w:r>
            <w:r w:rsidRPr="002852E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mail server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, DNS </w:t>
            </w:r>
            <w:r w:rsidRPr="002852E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server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2852E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web server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,  </w:t>
            </w:r>
            <w:r w:rsidRPr="002852E4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proxy  server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,  dan  lain  sebagainya.  Selain  itu</w:t>
            </w:r>
            <w:r w:rsidR="002852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 buku  ini  dapat digunakan sebagai panduan bagi mahasiswa saat melaksanakan praktikum tersebut. </w:t>
            </w:r>
          </w:p>
          <w:p w14:paraId="70CC5251" w14:textId="77777777"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97EE2FC" w14:textId="12284266"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Penulis  menyadari  bahwa  buku  ini  jauh  dari  sempurna,  oleh  karena  itu  </w:t>
            </w:r>
            <w:r w:rsidR="002852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enulis  akan  memperbaikinya  secara  berkala.</w:t>
            </w:r>
            <w:r w:rsidR="002852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Saran  dan  kritik  untuk  perbaikan  buku  ini  sangat  kami  harapkan.  </w:t>
            </w:r>
          </w:p>
          <w:p w14:paraId="43D6DD99" w14:textId="77777777"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50020AF" w14:textId="5725CD41"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Akhir  kata,  semoga  buku  ini  bermanfaat  bagi  mahasiswa  dalam  mempelajari  mata  kuliah  </w:t>
            </w:r>
            <w:r w:rsidR="002852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aringan </w:t>
            </w:r>
            <w:r w:rsidR="002852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omputer. Amin. </w:t>
            </w:r>
          </w:p>
          <w:p w14:paraId="10F294D8" w14:textId="77777777"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544EFF2" w14:textId="77777777"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Surabaya, 24 Januari 2007            </w:t>
            </w:r>
          </w:p>
          <w:p w14:paraId="00B5E9B7" w14:textId="77777777"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Hormat kami,                </w:t>
            </w:r>
          </w:p>
          <w:p w14:paraId="5DD3B9F1" w14:textId="77777777"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E912FB1" w14:textId="77777777" w:rsidR="00D80F46" w:rsidRPr="002852E4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852E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Penulis</w:t>
            </w:r>
          </w:p>
        </w:tc>
      </w:tr>
    </w:tbl>
    <w:p w14:paraId="0C043ACC" w14:textId="77777777" w:rsidR="00D80F46" w:rsidRPr="00A16D9B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19504BC0" w14:textId="77777777" w:rsidR="00D80F46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3876BB99" w14:textId="77777777"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3E07B4EC" w14:textId="77777777"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48B4A17E" w14:textId="77777777"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54A43DDB" w14:textId="77777777"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3BE5E7A8" w14:textId="77777777"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7DF4DD7C" w14:textId="77777777" w:rsidR="008D1AF7" w:rsidRPr="00A16D9B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35E1ECDC" w14:textId="77777777" w:rsidR="00924DF5" w:rsidRPr="00A16D9B" w:rsidRDefault="00924DF5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sectPr w:rsidR="00924DF5" w:rsidRPr="00A16D9B" w:rsidSect="0012251A">
      <w:footerReference w:type="default" r:id="rId8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4A2803" w14:textId="77777777" w:rsidR="006D2204" w:rsidRDefault="006D2204" w:rsidP="00D80F46">
      <w:r>
        <w:separator/>
      </w:r>
    </w:p>
  </w:endnote>
  <w:endnote w:type="continuationSeparator" w:id="0">
    <w:p w14:paraId="0997F78C" w14:textId="77777777" w:rsidR="006D2204" w:rsidRDefault="006D2204" w:rsidP="00D80F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AAA935" w14:textId="77777777" w:rsidR="00D80F46" w:rsidRDefault="00D80F46">
    <w:pPr>
      <w:pStyle w:val="Footer"/>
    </w:pPr>
    <w:r>
      <w:t>CLO-4</w:t>
    </w:r>
  </w:p>
  <w:p w14:paraId="312A3843" w14:textId="77777777" w:rsidR="00D80F46" w:rsidRDefault="00D80F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BE259A" w14:textId="77777777" w:rsidR="006D2204" w:rsidRDefault="006D2204" w:rsidP="00D80F46">
      <w:r>
        <w:separator/>
      </w:r>
    </w:p>
  </w:footnote>
  <w:footnote w:type="continuationSeparator" w:id="0">
    <w:p w14:paraId="45EE4E9E" w14:textId="77777777" w:rsidR="006D2204" w:rsidRDefault="006D2204" w:rsidP="00D80F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Win10">
    <w15:presenceInfo w15:providerId="None" w15:userId="Win1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0F46"/>
    <w:rsid w:val="0012251A"/>
    <w:rsid w:val="00184E03"/>
    <w:rsid w:val="002852E4"/>
    <w:rsid w:val="002D5B47"/>
    <w:rsid w:val="00327783"/>
    <w:rsid w:val="0042167F"/>
    <w:rsid w:val="0046485C"/>
    <w:rsid w:val="004F5D73"/>
    <w:rsid w:val="006D2204"/>
    <w:rsid w:val="00771E9D"/>
    <w:rsid w:val="008D1AF7"/>
    <w:rsid w:val="008E1504"/>
    <w:rsid w:val="00924DF5"/>
    <w:rsid w:val="00A16D9B"/>
    <w:rsid w:val="00A86167"/>
    <w:rsid w:val="00AF28E1"/>
    <w:rsid w:val="00CF6F32"/>
    <w:rsid w:val="00D80F46"/>
    <w:rsid w:val="00F07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AED83"/>
  <w15:chartTrackingRefBased/>
  <w15:docId w15:val="{F7C016D5-F4B1-4D3E-9524-681443C04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0F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F46"/>
    <w:pPr>
      <w:ind w:left="720"/>
      <w:contextualSpacing/>
    </w:pPr>
  </w:style>
  <w:style w:type="table" w:styleId="TableGrid">
    <w:name w:val="Table Grid"/>
    <w:basedOn w:val="TableNormal"/>
    <w:uiPriority w:val="39"/>
    <w:rsid w:val="00D80F46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0F46"/>
  </w:style>
  <w:style w:type="paragraph" w:styleId="Footer">
    <w:name w:val="footer"/>
    <w:basedOn w:val="Normal"/>
    <w:link w:val="Foot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0F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56C758-869C-439D-8636-905CE6D7D0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185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Win10</cp:lastModifiedBy>
  <cp:revision>9</cp:revision>
  <dcterms:created xsi:type="dcterms:W3CDTF">2021-07-01T03:00:00Z</dcterms:created>
  <dcterms:modified xsi:type="dcterms:W3CDTF">2021-07-01T03:45:00Z</dcterms:modified>
</cp:coreProperties>
</file>