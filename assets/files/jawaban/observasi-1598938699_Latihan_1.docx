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450" w:rsidRPr="00440359" w:rsidRDefault="00C63C82" w:rsidP="00440359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440359">
        <w:rPr>
          <w:rFonts w:ascii="Times New Roman" w:hAnsi="Times New Roman" w:cs="Times New Roman"/>
          <w:b/>
          <w:sz w:val="24"/>
          <w:szCs w:val="24"/>
        </w:rPr>
        <w:t>Mengatasi Kecemasan di Era Pandemi Covid-19</w:t>
      </w:r>
    </w:p>
    <w:p w:rsidR="00597450" w:rsidRPr="00440359" w:rsidRDefault="00085E34" w:rsidP="0044035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Virus</w:t>
      </w:r>
      <w:r w:rsidR="00597450" w:rsidRPr="00440359">
        <w:rPr>
          <w:rFonts w:ascii="Times New Roman" w:hAnsi="Times New Roman" w:cs="Times New Roman"/>
          <w:sz w:val="24"/>
          <w:szCs w:val="24"/>
        </w:rPr>
        <w:t xml:space="preserve"> </w:t>
      </w:r>
      <w:r w:rsidR="00742B39">
        <w:rPr>
          <w:rFonts w:ascii="Times New Roman" w:hAnsi="Times New Roman" w:cs="Times New Roman"/>
          <w:sz w:val="24"/>
          <w:szCs w:val="24"/>
        </w:rPr>
        <w:t xml:space="preserve"> </w:t>
      </w:r>
      <w:ins w:id="0" w:author="Windows User" w:date="2020-09-01T12:46:00Z">
        <w:r w:rsidR="00742B39">
          <w:rPr>
            <w:rFonts w:ascii="Times New Roman" w:hAnsi="Times New Roman" w:cs="Times New Roman"/>
            <w:sz w:val="24"/>
            <w:szCs w:val="24"/>
          </w:rPr>
          <w:t>cuvid 19</w:t>
        </w:r>
      </w:ins>
      <w:r w:rsidR="00742B39">
        <w:rPr>
          <w:rFonts w:ascii="Times New Roman" w:hAnsi="Times New Roman" w:cs="Times New Roman"/>
          <w:sz w:val="24"/>
          <w:szCs w:val="24"/>
        </w:rPr>
        <w:t xml:space="preserve"> </w:t>
      </w:r>
      <w:r w:rsidR="00597450" w:rsidRPr="00440359">
        <w:rPr>
          <w:rFonts w:ascii="Times New Roman" w:hAnsi="Times New Roman" w:cs="Times New Roman"/>
          <w:sz w:val="24"/>
          <w:szCs w:val="24"/>
        </w:rPr>
        <w:t>Masih terus di</w:t>
      </w:r>
      <w:r>
        <w:rPr>
          <w:rFonts w:ascii="Times New Roman" w:hAnsi="Times New Roman" w:cs="Times New Roman"/>
          <w:sz w:val="24"/>
          <w:szCs w:val="24"/>
        </w:rPr>
        <w:t>hadapi oleh hampir semua negara di dunia</w:t>
      </w:r>
      <w:r w:rsidR="00C63C82" w:rsidRPr="00440359">
        <w:rPr>
          <w:rFonts w:ascii="Times New Roman" w:hAnsi="Times New Roman" w:cs="Times New Roman"/>
          <w:sz w:val="24"/>
          <w:szCs w:val="24"/>
        </w:rPr>
        <w:t xml:space="preserve">. Pada perkembangan terakhir </w:t>
      </w:r>
      <w:r w:rsidR="00597450" w:rsidRPr="00440359">
        <w:rPr>
          <w:rFonts w:ascii="Times New Roman" w:hAnsi="Times New Roman" w:cs="Times New Roman"/>
          <w:sz w:val="24"/>
          <w:szCs w:val="24"/>
        </w:rPr>
        <w:t>diketahui terdapat 213 yang sudah terkena penyebaran virus corona. Meningkatnya kasusu Covid-19 ini juga terus dialami indonesia akhir-akhir ini. Berdasarkan laporan terakhir saat ini pasen positif bertambah 316 kasus sehingga total menjadi 4.557 kasus.</w:t>
      </w:r>
    </w:p>
    <w:p w:rsidR="00440359" w:rsidRPr="00440359" w:rsidRDefault="00597450" w:rsidP="0044035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40359">
        <w:rPr>
          <w:rFonts w:ascii="Times New Roman" w:hAnsi="Times New Roman" w:cs="Times New Roman"/>
          <w:sz w:val="24"/>
          <w:szCs w:val="24"/>
        </w:rPr>
        <w:t>Dari data diatas mengakib</w:t>
      </w:r>
      <w:bookmarkStart w:id="1" w:name="_GoBack"/>
      <w:bookmarkEnd w:id="1"/>
      <w:r w:rsidRPr="00440359">
        <w:rPr>
          <w:rFonts w:ascii="Times New Roman" w:hAnsi="Times New Roman" w:cs="Times New Roman"/>
          <w:sz w:val="24"/>
          <w:szCs w:val="24"/>
        </w:rPr>
        <w:t>atkan k</w:t>
      </w:r>
      <w:r w:rsidR="00085E34">
        <w:rPr>
          <w:rFonts w:ascii="Times New Roman" w:hAnsi="Times New Roman" w:cs="Times New Roman"/>
          <w:sz w:val="24"/>
          <w:szCs w:val="24"/>
        </w:rPr>
        <w:t xml:space="preserve">ecemasan dimasyarakat indonesia. Tak jarang, saat mengetahui keadaan atau </w:t>
      </w:r>
      <w:r w:rsidRPr="00440359">
        <w:rPr>
          <w:rFonts w:ascii="Times New Roman" w:hAnsi="Times New Roman" w:cs="Times New Roman"/>
          <w:sz w:val="24"/>
          <w:szCs w:val="24"/>
        </w:rPr>
        <w:t xml:space="preserve"> informasi terkait virus corona, timbul rasa pusing, sesak napas</w:t>
      </w:r>
      <w:r w:rsidR="00085E34">
        <w:rPr>
          <w:rFonts w:ascii="Times New Roman" w:hAnsi="Times New Roman" w:cs="Times New Roman"/>
          <w:sz w:val="24"/>
          <w:szCs w:val="24"/>
        </w:rPr>
        <w:t xml:space="preserve">, </w:t>
      </w:r>
      <w:r w:rsidRPr="00440359">
        <w:rPr>
          <w:rFonts w:ascii="Times New Roman" w:hAnsi="Times New Roman" w:cs="Times New Roman"/>
          <w:sz w:val="24"/>
          <w:szCs w:val="24"/>
        </w:rPr>
        <w:t>kerin</w:t>
      </w:r>
      <w:r w:rsidR="00085E34">
        <w:rPr>
          <w:rFonts w:ascii="Times New Roman" w:hAnsi="Times New Roman" w:cs="Times New Roman"/>
          <w:sz w:val="24"/>
          <w:szCs w:val="24"/>
        </w:rPr>
        <w:t xml:space="preserve">gat dingin, </w:t>
      </w:r>
      <w:r w:rsidRPr="00440359">
        <w:rPr>
          <w:rFonts w:ascii="Times New Roman" w:hAnsi="Times New Roman" w:cs="Times New Roman"/>
          <w:sz w:val="24"/>
          <w:szCs w:val="24"/>
        </w:rPr>
        <w:t>sakit tenggorokan atau sakit perut</w:t>
      </w:r>
      <w:r w:rsidR="00085E34">
        <w:rPr>
          <w:rFonts w:ascii="Times New Roman" w:hAnsi="Times New Roman" w:cs="Times New Roman"/>
          <w:sz w:val="24"/>
          <w:szCs w:val="24"/>
        </w:rPr>
        <w:t xml:space="preserve"> yang tibul pada diri manusia</w:t>
      </w:r>
      <w:r w:rsidRPr="00440359">
        <w:rPr>
          <w:rFonts w:ascii="Times New Roman" w:hAnsi="Times New Roman" w:cs="Times New Roman"/>
          <w:sz w:val="24"/>
          <w:szCs w:val="24"/>
        </w:rPr>
        <w:t>. Bila mengalami kondisi ini, tandanya anda perlu tahu bagaimana menghilangkan kecemasan tersebut agar tidak berlanjut</w:t>
      </w:r>
      <w:r w:rsidR="00085E34">
        <w:rPr>
          <w:rFonts w:ascii="Times New Roman" w:hAnsi="Times New Roman" w:cs="Times New Roman"/>
          <w:sz w:val="24"/>
          <w:szCs w:val="24"/>
        </w:rPr>
        <w:t xml:space="preserve">, ada beberepa tips atau cara untuk mengatasi kecemasan diantaranya yaitu : </w:t>
      </w:r>
    </w:p>
    <w:p w:rsidR="00085E34" w:rsidRDefault="00085E34" w:rsidP="00440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berolah raga</w:t>
      </w:r>
    </w:p>
    <w:p w:rsidR="00597450" w:rsidRPr="00440359" w:rsidRDefault="00085E34" w:rsidP="00085E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Berolahraga lakukan dirumah untuk saat ini </w:t>
      </w:r>
      <w:r w:rsidR="00440359" w:rsidRPr="00440359">
        <w:rPr>
          <w:rFonts w:ascii="Times New Roman" w:hAnsi="Times New Roman" w:cs="Times New Roman"/>
          <w:sz w:val="24"/>
          <w:szCs w:val="24"/>
        </w:rPr>
        <w:t>karna dengan berolah raga akan menghilakan kecemasan dan tubuh yang sehat lakukan olahraga yang ringan-ringan saja seperti : Yoga,</w:t>
      </w:r>
      <w:r w:rsidR="00440359" w:rsidRPr="00440359">
        <w:rPr>
          <w:rFonts w:ascii="Times New Roman" w:hAnsi="Times New Roman" w:cs="Times New Roman"/>
          <w:i/>
          <w:sz w:val="24"/>
          <w:szCs w:val="24"/>
        </w:rPr>
        <w:t xml:space="preserve"> Streching</w:t>
      </w:r>
      <w:r w:rsidR="00440359" w:rsidRPr="0044035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Zumba, senam dan lain-lain</w:t>
      </w:r>
      <w:r w:rsidR="00440359" w:rsidRPr="00440359">
        <w:rPr>
          <w:rFonts w:ascii="Times New Roman" w:hAnsi="Times New Roman" w:cs="Times New Roman"/>
          <w:sz w:val="24"/>
          <w:szCs w:val="24"/>
        </w:rPr>
        <w:t>.</w:t>
      </w:r>
    </w:p>
    <w:p w:rsidR="00440359" w:rsidRPr="00440359" w:rsidRDefault="00440359" w:rsidP="00440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0359">
        <w:rPr>
          <w:rFonts w:ascii="Times New Roman" w:hAnsi="Times New Roman" w:cs="Times New Roman"/>
          <w:sz w:val="24"/>
          <w:szCs w:val="24"/>
        </w:rPr>
        <w:t>Menulis</w:t>
      </w:r>
    </w:p>
    <w:p w:rsidR="00440359" w:rsidRPr="00440359" w:rsidRDefault="00440359" w:rsidP="004403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40359">
        <w:rPr>
          <w:rFonts w:ascii="Times New Roman" w:hAnsi="Times New Roman" w:cs="Times New Roman"/>
          <w:sz w:val="24"/>
          <w:szCs w:val="24"/>
        </w:rPr>
        <w:t xml:space="preserve">Mengurangi kecemasan juga bisa dilakukan dengan menulis tentang apapun hal yang inggin anda tulis. Misalnya anda bisa menulis tentang </w:t>
      </w:r>
      <w:r w:rsidR="000F1317">
        <w:rPr>
          <w:rFonts w:ascii="Times New Roman" w:hAnsi="Times New Roman" w:cs="Times New Roman"/>
          <w:sz w:val="24"/>
          <w:szCs w:val="24"/>
        </w:rPr>
        <w:t>bagaimana sulitnya beraktifitas di masa pandemi covid 19 atau betapa cemasnya anda mengatasi informasi- informasi yang datang tentang pandemi covid-19</w:t>
      </w:r>
    </w:p>
    <w:p w:rsidR="00440359" w:rsidRPr="00440359" w:rsidRDefault="00440359" w:rsidP="00440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0359">
        <w:rPr>
          <w:rFonts w:ascii="Times New Roman" w:hAnsi="Times New Roman" w:cs="Times New Roman"/>
          <w:sz w:val="24"/>
          <w:szCs w:val="24"/>
        </w:rPr>
        <w:t>Membaca buku</w:t>
      </w:r>
    </w:p>
    <w:p w:rsidR="00440359" w:rsidRDefault="00440359" w:rsidP="004403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40359">
        <w:rPr>
          <w:rFonts w:ascii="Times New Roman" w:hAnsi="Times New Roman" w:cs="Times New Roman"/>
          <w:sz w:val="24"/>
          <w:szCs w:val="24"/>
        </w:rPr>
        <w:t xml:space="preserve">Membaca buku bisa menjadi pilihan tepat untuk mengalihkan pikiran anda dari isu-isu pandemi covid-19, dan juga agar mata </w:t>
      </w:r>
      <w:r w:rsidR="000F1317">
        <w:rPr>
          <w:rFonts w:ascii="Times New Roman" w:hAnsi="Times New Roman" w:cs="Times New Roman"/>
          <w:sz w:val="24"/>
          <w:szCs w:val="24"/>
        </w:rPr>
        <w:t>teraltih untuk membaca buku tidak mudah lelah.</w:t>
      </w:r>
    </w:p>
    <w:p w:rsidR="00440359" w:rsidRDefault="00440359" w:rsidP="00440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Melakukan hobi</w:t>
      </w:r>
    </w:p>
    <w:p w:rsidR="00440359" w:rsidRDefault="00440359" w:rsidP="004403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Hobi yang belum sempat anda lakukan saat ini wakt</w:t>
      </w:r>
      <w:r w:rsidR="00085E34">
        <w:rPr>
          <w:rFonts w:ascii="Times New Roman" w:hAnsi="Times New Roman" w:cs="Times New Roman"/>
          <w:sz w:val="24"/>
          <w:szCs w:val="24"/>
        </w:rPr>
        <w:t>u yang tepat untuk melakukannya. Bila suka m</w:t>
      </w:r>
      <w:r w:rsidR="000F1317">
        <w:rPr>
          <w:rFonts w:ascii="Times New Roman" w:hAnsi="Times New Roman" w:cs="Times New Roman"/>
          <w:sz w:val="24"/>
          <w:szCs w:val="24"/>
        </w:rPr>
        <w:t>emasak, menciptakan masakan-masakan baru, menjahit, merajut, memnggambar, melikis</w:t>
      </w:r>
      <w:r w:rsidR="00085E34">
        <w:rPr>
          <w:rFonts w:ascii="Times New Roman" w:hAnsi="Times New Roman" w:cs="Times New Roman"/>
          <w:sz w:val="24"/>
          <w:szCs w:val="24"/>
        </w:rPr>
        <w:t xml:space="preserve"> lakukanlah untuk membuat perasaan dan pikiran lebih baik.</w:t>
      </w:r>
    </w:p>
    <w:p w:rsidR="00085E34" w:rsidRDefault="00085E34" w:rsidP="00085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Kurangi roko dan alkohol</w:t>
      </w:r>
    </w:p>
    <w:p w:rsidR="00085E34" w:rsidRDefault="00085E34" w:rsidP="00085E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Sebaiknya hindari meroko dan mengkonsumsi minuman beralkohol selama anda merasa cemas. Sebab, dua hal ini bisa justru bisa mempurburuk kondisi fisik dan mental.</w:t>
      </w:r>
    </w:p>
    <w:p w:rsidR="00085E34" w:rsidRDefault="00085E34" w:rsidP="00085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Memilih dan membatasi informasi</w:t>
      </w:r>
    </w:p>
    <w:p w:rsidR="00085E34" w:rsidRDefault="00085E34" w:rsidP="00085E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Sebaiknya membatasi sumber informasi hanya dari sumber resmi yang terpercaya. Seperti WHO, CDC, IDAI, IDI atau kemenkes serta website yang memiliki kreadibilitas</w:t>
      </w:r>
    </w:p>
    <w:p w:rsidR="00742B39" w:rsidRDefault="00742B39" w:rsidP="00085E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2B39" w:rsidRDefault="00742B39" w:rsidP="00085E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2B39" w:rsidRDefault="00742B39" w:rsidP="00085E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2B39" w:rsidRDefault="00742B39" w:rsidP="00085E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2B39" w:rsidRPr="00440359" w:rsidRDefault="00742B39" w:rsidP="00742B39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440359">
        <w:rPr>
          <w:rFonts w:ascii="Times New Roman" w:hAnsi="Times New Roman" w:cs="Times New Roman"/>
          <w:b/>
          <w:sz w:val="24"/>
          <w:szCs w:val="24"/>
        </w:rPr>
        <w:lastRenderedPageBreak/>
        <w:t>Mengatasi Kecemasan di Era Pandemi Covid-19</w:t>
      </w:r>
    </w:p>
    <w:p w:rsidR="00742B39" w:rsidRPr="00440359" w:rsidRDefault="00742B39" w:rsidP="00742B3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Virus</w:t>
      </w:r>
      <w:r w:rsidRPr="00440359">
        <w:rPr>
          <w:rFonts w:ascii="Times New Roman" w:hAnsi="Times New Roman" w:cs="Times New Roman"/>
          <w:sz w:val="24"/>
          <w:szCs w:val="24"/>
        </w:rPr>
        <w:t xml:space="preserve"> Covid- 19 Masih terus di</w:t>
      </w:r>
      <w:r>
        <w:rPr>
          <w:rFonts w:ascii="Times New Roman" w:hAnsi="Times New Roman" w:cs="Times New Roman"/>
          <w:sz w:val="24"/>
          <w:szCs w:val="24"/>
        </w:rPr>
        <w:t>hadapi oleh hampir semua negara di dunia</w:t>
      </w:r>
      <w:r w:rsidRPr="00440359">
        <w:rPr>
          <w:rFonts w:ascii="Times New Roman" w:hAnsi="Times New Roman" w:cs="Times New Roman"/>
          <w:sz w:val="24"/>
          <w:szCs w:val="24"/>
        </w:rPr>
        <w:t>. Pada perkembangan terakhir diketahui terdapat 213 yang sudah terkena penyebaran virus corona. Meningkatnya kasusu Covid-19 ini juga terus dialami indonesia akhir-akhir ini. Berdasarkan laporan terakhir saat ini pasen positif bertambah 316 kasus sehingga total menjadi 4.557 kasus.</w:t>
      </w:r>
    </w:p>
    <w:p w:rsidR="00742B39" w:rsidRPr="00440359" w:rsidRDefault="00742B39" w:rsidP="00742B3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40359">
        <w:rPr>
          <w:rFonts w:ascii="Times New Roman" w:hAnsi="Times New Roman" w:cs="Times New Roman"/>
          <w:sz w:val="24"/>
          <w:szCs w:val="24"/>
        </w:rPr>
        <w:t>Dari data diatas mengakibatkan k</w:t>
      </w:r>
      <w:r>
        <w:rPr>
          <w:rFonts w:ascii="Times New Roman" w:hAnsi="Times New Roman" w:cs="Times New Roman"/>
          <w:sz w:val="24"/>
          <w:szCs w:val="24"/>
        </w:rPr>
        <w:t xml:space="preserve">ecemasan dimasyarakat indonesia. Tak jarang, saat mengetahui keadaan atau </w:t>
      </w:r>
      <w:r w:rsidRPr="00440359">
        <w:rPr>
          <w:rFonts w:ascii="Times New Roman" w:hAnsi="Times New Roman" w:cs="Times New Roman"/>
          <w:sz w:val="24"/>
          <w:szCs w:val="24"/>
        </w:rPr>
        <w:t xml:space="preserve"> informasi terkait virus corona, timbul rasa pusing, sesak napas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40359">
        <w:rPr>
          <w:rFonts w:ascii="Times New Roman" w:hAnsi="Times New Roman" w:cs="Times New Roman"/>
          <w:sz w:val="24"/>
          <w:szCs w:val="24"/>
        </w:rPr>
        <w:t>kerin</w:t>
      </w:r>
      <w:r>
        <w:rPr>
          <w:rFonts w:ascii="Times New Roman" w:hAnsi="Times New Roman" w:cs="Times New Roman"/>
          <w:sz w:val="24"/>
          <w:szCs w:val="24"/>
        </w:rPr>
        <w:t xml:space="preserve">gat dingin, </w:t>
      </w:r>
      <w:r w:rsidRPr="00440359">
        <w:rPr>
          <w:rFonts w:ascii="Times New Roman" w:hAnsi="Times New Roman" w:cs="Times New Roman"/>
          <w:sz w:val="24"/>
          <w:szCs w:val="24"/>
        </w:rPr>
        <w:t>sakit tenggorokan atau sakit perut</w:t>
      </w:r>
      <w:r>
        <w:rPr>
          <w:rFonts w:ascii="Times New Roman" w:hAnsi="Times New Roman" w:cs="Times New Roman"/>
          <w:sz w:val="24"/>
          <w:szCs w:val="24"/>
        </w:rPr>
        <w:t xml:space="preserve"> yang tibul pada diri manusia</w:t>
      </w:r>
      <w:r w:rsidRPr="00440359">
        <w:rPr>
          <w:rFonts w:ascii="Times New Roman" w:hAnsi="Times New Roman" w:cs="Times New Roman"/>
          <w:sz w:val="24"/>
          <w:szCs w:val="24"/>
        </w:rPr>
        <w:t>. Bila mengalami kondisi ini, tandanya anda perlu tahu bagaimana menghilangkan kecemasan tersebut agar tidak berlanjut</w:t>
      </w:r>
      <w:r>
        <w:rPr>
          <w:rFonts w:ascii="Times New Roman" w:hAnsi="Times New Roman" w:cs="Times New Roman"/>
          <w:sz w:val="24"/>
          <w:szCs w:val="24"/>
        </w:rPr>
        <w:t xml:space="preserve">, ada beberepa tips atau cara untuk mengatasi kecemasan diantaranya yaitu : </w:t>
      </w:r>
    </w:p>
    <w:p w:rsidR="00742B39" w:rsidRDefault="00742B39" w:rsidP="00742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berolah raga</w:t>
      </w:r>
    </w:p>
    <w:p w:rsidR="00742B39" w:rsidRPr="00440359" w:rsidRDefault="00742B39" w:rsidP="00742B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Berolahraga lakukan dirumah untuk saat ini </w:t>
      </w:r>
      <w:r w:rsidRPr="00440359">
        <w:rPr>
          <w:rFonts w:ascii="Times New Roman" w:hAnsi="Times New Roman" w:cs="Times New Roman"/>
          <w:sz w:val="24"/>
          <w:szCs w:val="24"/>
        </w:rPr>
        <w:t>karna dengan berolah raga akan menghilakan kecemasan dan tubuh yang sehat lakukan olahraga yang ringan-ringan saja seperti : Yoga,</w:t>
      </w:r>
      <w:r w:rsidRPr="00440359">
        <w:rPr>
          <w:rFonts w:ascii="Times New Roman" w:hAnsi="Times New Roman" w:cs="Times New Roman"/>
          <w:i/>
          <w:sz w:val="24"/>
          <w:szCs w:val="24"/>
        </w:rPr>
        <w:t xml:space="preserve"> Streching</w:t>
      </w:r>
      <w:r w:rsidRPr="0044035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Zumba, senam dan lain-lain</w:t>
      </w:r>
      <w:r w:rsidRPr="00440359">
        <w:rPr>
          <w:rFonts w:ascii="Times New Roman" w:hAnsi="Times New Roman" w:cs="Times New Roman"/>
          <w:sz w:val="24"/>
          <w:szCs w:val="24"/>
        </w:rPr>
        <w:t>.</w:t>
      </w:r>
    </w:p>
    <w:p w:rsidR="00742B39" w:rsidRPr="00440359" w:rsidRDefault="00742B39" w:rsidP="00742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0359">
        <w:rPr>
          <w:rFonts w:ascii="Times New Roman" w:hAnsi="Times New Roman" w:cs="Times New Roman"/>
          <w:sz w:val="24"/>
          <w:szCs w:val="24"/>
        </w:rPr>
        <w:t>Menulis</w:t>
      </w:r>
    </w:p>
    <w:p w:rsidR="00742B39" w:rsidRPr="00440359" w:rsidRDefault="00742B39" w:rsidP="00742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40359">
        <w:rPr>
          <w:rFonts w:ascii="Times New Roman" w:hAnsi="Times New Roman" w:cs="Times New Roman"/>
          <w:sz w:val="24"/>
          <w:szCs w:val="24"/>
        </w:rPr>
        <w:t xml:space="preserve">Mengurangi kecemasan juga bisa dilakukan dengan menulis tentang apapun hal yang inggin anda tulis. Misalnya anda bisa menulis tentang </w:t>
      </w:r>
      <w:r>
        <w:rPr>
          <w:rFonts w:ascii="Times New Roman" w:hAnsi="Times New Roman" w:cs="Times New Roman"/>
          <w:sz w:val="24"/>
          <w:szCs w:val="24"/>
        </w:rPr>
        <w:t>bagaimana sulitnya beraktifitas di masa pandemi covid 19 atau betapa cemasnya anda mengatasi informasi- informasi yang datang tentang pandemi covid-19</w:t>
      </w:r>
    </w:p>
    <w:p w:rsidR="00742B39" w:rsidRPr="00440359" w:rsidRDefault="00742B39" w:rsidP="00742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0359">
        <w:rPr>
          <w:rFonts w:ascii="Times New Roman" w:hAnsi="Times New Roman" w:cs="Times New Roman"/>
          <w:sz w:val="24"/>
          <w:szCs w:val="24"/>
        </w:rPr>
        <w:t>Membaca buku</w:t>
      </w:r>
    </w:p>
    <w:p w:rsidR="00742B39" w:rsidRDefault="00742B39" w:rsidP="00742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40359">
        <w:rPr>
          <w:rFonts w:ascii="Times New Roman" w:hAnsi="Times New Roman" w:cs="Times New Roman"/>
          <w:sz w:val="24"/>
          <w:szCs w:val="24"/>
        </w:rPr>
        <w:t xml:space="preserve">Membaca buku bisa menjadi pilihan tepat untuk mengalihkan pikiran anda dari isu-isu pandemi covid-19, dan juga agar mata </w:t>
      </w:r>
      <w:r>
        <w:rPr>
          <w:rFonts w:ascii="Times New Roman" w:hAnsi="Times New Roman" w:cs="Times New Roman"/>
          <w:sz w:val="24"/>
          <w:szCs w:val="24"/>
        </w:rPr>
        <w:t>teraltih untuk membaca buku tidak mudah lelah.</w:t>
      </w:r>
    </w:p>
    <w:p w:rsidR="00742B39" w:rsidRDefault="00742B39" w:rsidP="00742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Melakukan hobi</w:t>
      </w:r>
    </w:p>
    <w:p w:rsidR="00742B39" w:rsidRDefault="00742B39" w:rsidP="00742B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Hobi yang belum sempat anda lakukan saat ini waktu yang tepat untuk melakukannya. Bila suka memasak, menciptakan masakan-masakan baru, menjahit, merajut, memnggambar, melikis lakukanlah untuk membuat perasaan dan pikiran lebih baik.</w:t>
      </w:r>
    </w:p>
    <w:p w:rsidR="00742B39" w:rsidRDefault="00742B39" w:rsidP="00742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Kurangi roko dan alkohol</w:t>
      </w:r>
    </w:p>
    <w:p w:rsidR="00742B39" w:rsidRDefault="00742B39" w:rsidP="00742B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Sebaiknya hindari meroko dan mengkonsumsi minuman beralkohol selama anda merasa cemas. Sebab, dua hal ini bisa justru bisa mempurburuk kondisi fisik dan mental.</w:t>
      </w:r>
    </w:p>
    <w:p w:rsidR="00742B39" w:rsidRDefault="00742B39" w:rsidP="00742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Memilih dan membatasi informasi</w:t>
      </w:r>
    </w:p>
    <w:p w:rsidR="00742B39" w:rsidRPr="00440359" w:rsidRDefault="00742B39" w:rsidP="00742B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Sebaiknya membatasi sumber informasi hanya dari sumber resmi yang terpercaya. Seperti WHO, CDC, IDAI, IDI atau kemenkes serta website yang memiliki kreadibilitas</w:t>
      </w:r>
    </w:p>
    <w:p w:rsidR="00742B39" w:rsidRPr="00440359" w:rsidRDefault="00742B39" w:rsidP="00085E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42B39" w:rsidRPr="00440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1386F"/>
    <w:multiLevelType w:val="hybridMultilevel"/>
    <w:tmpl w:val="11961F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C82"/>
    <w:rsid w:val="00085E34"/>
    <w:rsid w:val="000F1317"/>
    <w:rsid w:val="00440359"/>
    <w:rsid w:val="00597450"/>
    <w:rsid w:val="0066304C"/>
    <w:rsid w:val="00742B39"/>
    <w:rsid w:val="00C6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3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2020-09-01T05:47:00Z</dcterms:created>
  <dcterms:modified xsi:type="dcterms:W3CDTF">2020-09-01T05:47:00Z</dcterms:modified>
</cp:coreProperties>
</file>