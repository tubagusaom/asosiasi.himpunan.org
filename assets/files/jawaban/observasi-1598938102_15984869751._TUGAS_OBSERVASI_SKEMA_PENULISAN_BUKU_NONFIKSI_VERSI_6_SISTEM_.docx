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C54216">
            <w:pPr>
              <w:pStyle w:val="Heading3"/>
              <w:jc w:val="center"/>
              <w:rPr>
                <w:rFonts w:ascii="Times New Roman" w:hAnsi="Times New Roman"/>
                <w:sz w:val="48"/>
              </w:rPr>
              <w:pPrChange w:id="0" w:author="aci.nursyamsi" w:date="2020-09-01T12:34:00Z">
                <w:pPr>
                  <w:pStyle w:val="Heading3"/>
                </w:pPr>
              </w:pPrChange>
            </w:pPr>
            <w:r>
              <w:lastRenderedPageBreak/>
              <w:t>Pembelajaran di Era "Revolusi Industri 4.0" bagi Anak Usia Dini</w:t>
            </w:r>
          </w:p>
          <w:p w:rsidR="00125355" w:rsidRDefault="00125355" w:rsidP="00C54216">
            <w:pPr>
              <w:spacing w:before="100" w:beforeAutospacing="1" w:after="100" w:afterAutospacing="1" w:line="240" w:lineRule="auto"/>
              <w:contextualSpacing w:val="0"/>
              <w:jc w:val="center"/>
              <w:rPr>
                <w:rFonts w:ascii="Times New Roman" w:eastAsia="Times New Roman" w:hAnsi="Times New Roman" w:cs="Times New Roman"/>
                <w:szCs w:val="24"/>
              </w:rPr>
              <w:pPrChange w:id="1" w:author="aci.nursyamsi" w:date="2020-09-01T12:34:00Z">
                <w:pPr>
                  <w:spacing w:before="100" w:beforeAutospacing="1" w:after="100" w:afterAutospacing="1" w:line="240" w:lineRule="auto"/>
                  <w:contextualSpacing w:val="0"/>
                </w:pPr>
              </w:pPrChange>
            </w:pPr>
            <w:r>
              <w:rPr>
                <w:rFonts w:ascii="Times New Roman" w:eastAsia="Times New Roman" w:hAnsi="Times New Roman" w:cs="Times New Roman"/>
                <w:szCs w:val="24"/>
              </w:rPr>
              <w:t>Oleh Kodar Akbar</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2" w:author="aci.nursyamsi" w:date="2020-09-01T12:34:00Z">
                <w:pPr>
                  <w:spacing w:before="100" w:beforeAutospacing="1" w:after="100" w:afterAutospacing="1" w:line="240" w:lineRule="auto"/>
                  <w:contextualSpacing w:val="0"/>
                </w:pPr>
              </w:pPrChange>
            </w:pPr>
            <w:ins w:id="3" w:author="aci.nursyamsi" w:date="2020-09-01T12:28: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4" w:author="aci.nursyamsi" w:date="2020-09-01T12:34:00Z">
                <w:pPr>
                  <w:spacing w:before="100" w:beforeAutospacing="1" w:after="100" w:afterAutospacing="1" w:line="240" w:lineRule="auto"/>
                  <w:contextualSpacing w:val="0"/>
                </w:pPr>
              </w:pPrChange>
            </w:pPr>
            <w:ins w:id="5" w:author="aci.nursyamsi" w:date="2020-09-01T12:28: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Bagi pendidik maupun peserta didik hari ini kita d</w:t>
            </w:r>
            <w:del w:id="6" w:author="aci.nursyamsi" w:date="2020-09-01T12:30:00Z">
              <w:r w:rsidR="00125355" w:rsidRPr="00EC6F38" w:rsidDel="00FD6CDE">
                <w:rPr>
                  <w:rFonts w:ascii="Times New Roman" w:eastAsia="Times New Roman" w:hAnsi="Times New Roman" w:cs="Times New Roman"/>
                  <w:szCs w:val="24"/>
                </w:rPr>
                <w:delText>i</w:delText>
              </w:r>
            </w:del>
            <w:del w:id="7" w:author="aci.nursyamsi" w:date="2020-09-01T12:27:00Z">
              <w:r w:rsidR="00125355" w:rsidRPr="00EC6F38" w:rsidDel="00FD6CDE">
                <w:rPr>
                  <w:rFonts w:ascii="Times New Roman" w:eastAsia="Times New Roman" w:hAnsi="Times New Roman" w:cs="Times New Roman"/>
                  <w:szCs w:val="24"/>
                </w:rPr>
                <w:delText xml:space="preserve"> </w:delText>
              </w:r>
            </w:del>
            <w:del w:id="8" w:author="aci.nursyamsi" w:date="2020-09-01T12:30:00Z">
              <w:r w:rsidR="00125355" w:rsidRPr="00EC6F38" w:rsidDel="00FD6CDE">
                <w:rPr>
                  <w:rFonts w:ascii="Times New Roman" w:eastAsia="Times New Roman" w:hAnsi="Times New Roman" w:cs="Times New Roman"/>
                  <w:szCs w:val="24"/>
                </w:rPr>
                <w:delText>siapkan u</w:delText>
              </w:r>
            </w:del>
            <w:r w:rsidR="00125355" w:rsidRPr="00EC6F38">
              <w:rPr>
                <w:rFonts w:ascii="Times New Roman" w:eastAsia="Times New Roman" w:hAnsi="Times New Roman" w:cs="Times New Roman"/>
                <w:szCs w:val="24"/>
              </w:rPr>
              <w:t>ntuk memasuki dunia kerja namun bukan lagi perkerja, tetapi kita di siapkan untuk membuat lapangan kerja baru yang belum tercipta, dengan menggunakan kemampuan teknologi dan ide kreatif kita.</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9" w:author="aci.nursyamsi" w:date="2020-09-01T12:34:00Z">
                <w:pPr>
                  <w:spacing w:before="100" w:beforeAutospacing="1" w:after="100" w:afterAutospacing="1" w:line="240" w:lineRule="auto"/>
                  <w:contextualSpacing w:val="0"/>
                </w:pPr>
              </w:pPrChange>
            </w:pPr>
            <w:ins w:id="10" w:author="aci.nursyamsi" w:date="2020-09-01T12:29: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Pendidikan 4.0 adalah suatu program yang di</w:t>
            </w:r>
            <w:del w:id="11" w:author="aci.nursyamsi" w:date="2020-09-01T12:30:00Z">
              <w:r w:rsidR="00125355" w:rsidRPr="00EC6F38" w:rsidDel="00FD6CDE">
                <w:rPr>
                  <w:rFonts w:ascii="Times New Roman" w:eastAsia="Times New Roman" w:hAnsi="Times New Roman" w:cs="Times New Roman"/>
                  <w:szCs w:val="24"/>
                </w:rPr>
                <w:delText xml:space="preserve"> </w:delText>
              </w:r>
            </w:del>
            <w:r w:rsidR="00125355"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memerluas akses dan memanfaatkan teknologi.</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12" w:author="aci.nursyamsi" w:date="2020-09-01T12:34:00Z">
                <w:pPr>
                  <w:spacing w:before="100" w:beforeAutospacing="1" w:after="100" w:afterAutospacing="1" w:line="240" w:lineRule="auto"/>
                  <w:contextualSpacing w:val="0"/>
                </w:pPr>
              </w:pPrChange>
            </w:pPr>
            <w:ins w:id="13" w:author="aci.nursyamsi" w:date="2020-09-01T12:31: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Tidak hanya itu pendidikan 4.0 menghasilkan 4 aspek yang sangat di</w:t>
            </w:r>
            <w:del w:id="14" w:author="aci.nursyamsi" w:date="2020-09-01T12:31:00Z">
              <w:r w:rsidR="00125355" w:rsidRPr="00EC6F38" w:rsidDel="00FD6CDE">
                <w:rPr>
                  <w:rFonts w:ascii="Times New Roman" w:eastAsia="Times New Roman" w:hAnsi="Times New Roman" w:cs="Times New Roman"/>
                  <w:szCs w:val="24"/>
                </w:rPr>
                <w:delText xml:space="preserve"> </w:delText>
              </w:r>
            </w:del>
            <w:r w:rsidR="00125355" w:rsidRPr="00EC6F38">
              <w:rPr>
                <w:rFonts w:ascii="Times New Roman" w:eastAsia="Times New Roman" w:hAnsi="Times New Roman" w:cs="Times New Roman"/>
                <w:szCs w:val="24"/>
              </w:rPr>
              <w:t>butuhkan di era milenial ini yaitu kolaboratif, komunikatif, berfikir kritis, kreatif. Mengapa demikian pendidikan 4.0 ini hari ini sedang gencar-gencarnya di</w:t>
            </w:r>
            <w:del w:id="15" w:author="aci.nursyamsi" w:date="2020-09-01T12:31:00Z">
              <w:r w:rsidR="00125355" w:rsidRPr="00EC6F38" w:rsidDel="00FD6CDE">
                <w:rPr>
                  <w:rFonts w:ascii="Times New Roman" w:eastAsia="Times New Roman" w:hAnsi="Times New Roman" w:cs="Times New Roman"/>
                  <w:szCs w:val="24"/>
                </w:rPr>
                <w:delText xml:space="preserve"> </w:delText>
              </w:r>
            </w:del>
            <w:r w:rsidR="00125355" w:rsidRPr="00EC6F38">
              <w:rPr>
                <w:rFonts w:ascii="Times New Roman" w:eastAsia="Times New Roman" w:hAnsi="Times New Roman" w:cs="Times New Roman"/>
                <w:szCs w:val="24"/>
              </w:rPr>
              <w:t>publis, karena di era ini kita harus mempersiapkan diri atau generasi muda untuk memasuki dunia revolusi industri 4.0.</w:t>
            </w:r>
          </w:p>
          <w:p w:rsidR="00125355" w:rsidRPr="00EC6F38" w:rsidRDefault="00FD6CDE" w:rsidP="00821BA2">
            <w:pPr>
              <w:spacing w:before="100" w:beforeAutospacing="1" w:after="100" w:afterAutospacing="1" w:line="240" w:lineRule="auto"/>
              <w:contextualSpacing w:val="0"/>
              <w:rPr>
                <w:rFonts w:ascii="Times New Roman" w:eastAsia="Times New Roman" w:hAnsi="Times New Roman" w:cs="Times New Roman"/>
                <w:szCs w:val="24"/>
              </w:rPr>
            </w:pPr>
            <w:ins w:id="16" w:author="aci.nursyamsi" w:date="2020-09-01T12:31: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Karakteristik pendidikan 4.0</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7"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8"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9"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0"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1"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2"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3"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p>
          <w:p w:rsidR="00125355" w:rsidRPr="00EC6F38" w:rsidRDefault="00125355" w:rsidP="00C54216">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4" w:author="aci.nursyamsi" w:date="2020-09-01T12:35: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25" w:author="aci.nursyamsi" w:date="2020-09-01T12:35:00Z">
                <w:pPr>
                  <w:spacing w:before="100" w:beforeAutospacing="1" w:after="100" w:afterAutospacing="1" w:line="240" w:lineRule="auto"/>
                  <w:contextualSpacing w:val="0"/>
                </w:pPr>
              </w:pPrChange>
            </w:pPr>
            <w:ins w:id="26" w:author="aci.nursyamsi" w:date="2020-09-01T12:31:00Z">
              <w:r>
                <w:rPr>
                  <w:rFonts w:ascii="Times New Roman" w:eastAsia="Times New Roman" w:hAnsi="Times New Roman" w:cs="Times New Roman"/>
                  <w:szCs w:val="24"/>
                </w:rPr>
                <w:tab/>
              </w:r>
            </w:ins>
            <w:del w:id="27" w:author="aci.nursyamsi" w:date="2020-09-01T12:31:00Z">
              <w:r w:rsidR="00125355" w:rsidRPr="00EC6F38" w:rsidDel="00FD6CDE">
                <w:rPr>
                  <w:rFonts w:ascii="Times New Roman" w:eastAsia="Times New Roman" w:hAnsi="Times New Roman" w:cs="Times New Roman"/>
                  <w:szCs w:val="24"/>
                </w:rPr>
                <w:delText> </w:delText>
              </w:r>
            </w:del>
            <w:r w:rsidR="00125355" w:rsidRPr="00EC6F38">
              <w:rPr>
                <w:rFonts w:ascii="Times New Roman" w:eastAsia="Times New Roman" w:hAnsi="Times New Roman" w:cs="Times New Roman"/>
                <w:szCs w:val="24"/>
              </w:rPr>
              <w:t>Di dalam pendidikan revolusi industri ini ada 5 aspek yang di</w:t>
            </w:r>
            <w:del w:id="28" w:author="aci.nursyamsi" w:date="2020-09-01T12:31:00Z">
              <w:r w:rsidR="00125355" w:rsidRPr="00EC6F38" w:rsidDel="00FD6CDE">
                <w:rPr>
                  <w:rFonts w:ascii="Times New Roman" w:eastAsia="Times New Roman" w:hAnsi="Times New Roman" w:cs="Times New Roman"/>
                  <w:szCs w:val="24"/>
                </w:rPr>
                <w:delText xml:space="preserve"> </w:delText>
              </w:r>
            </w:del>
            <w:r w:rsidR="00125355" w:rsidRPr="00EC6F38">
              <w:rPr>
                <w:rFonts w:ascii="Times New Roman" w:eastAsia="Times New Roman" w:hAnsi="Times New Roman" w:cs="Times New Roman"/>
                <w:szCs w:val="24"/>
              </w:rPr>
              <w:t>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29" w:author="aci.nursyamsi" w:date="2020-09-01T12:35:00Z">
                <w:pPr>
                  <w:spacing w:before="100" w:beforeAutospacing="1" w:after="100" w:afterAutospacing="1" w:line="240" w:lineRule="auto"/>
                  <w:contextualSpacing w:val="0"/>
                </w:pPr>
              </w:pPrChange>
            </w:pPr>
            <w:ins w:id="30" w:author="aci.nursyamsi" w:date="2020-09-01T12:32: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00125355"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31" w:author="aci.nursyamsi" w:date="2020-09-01T12:35:00Z">
                <w:pPr>
                  <w:spacing w:before="100" w:beforeAutospacing="1" w:after="100" w:afterAutospacing="1" w:line="240" w:lineRule="auto"/>
                  <w:contextualSpacing w:val="0"/>
                </w:pPr>
              </w:pPrChange>
            </w:pPr>
            <w:ins w:id="32" w:author="aci.nursyamsi" w:date="2020-09-01T12:32: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Dari gagasan yang mucul dari pemikiran kritis tadi maka proses selanjutnya yaitu mencoba</w:t>
            </w:r>
            <w:ins w:id="33" w:author="aci.nursyamsi" w:date="2020-09-01T12:36:00Z">
              <w:r w:rsidR="00C75E9B">
                <w:rPr>
                  <w:rFonts w:ascii="Times New Roman" w:eastAsia="Times New Roman" w:hAnsi="Times New Roman" w:cs="Times New Roman"/>
                  <w:szCs w:val="24"/>
                </w:rPr>
                <w:t xml:space="preserve"> </w:t>
              </w:r>
            </w:ins>
            <w:bookmarkStart w:id="34" w:name="_GoBack"/>
            <w:bookmarkEnd w:id="34"/>
            <w:r w:rsidR="00125355" w:rsidRPr="00EC6F38">
              <w:rPr>
                <w:rFonts w:ascii="Times New Roman" w:eastAsia="Times New Roman" w:hAnsi="Times New Roman" w:cs="Times New Roman"/>
                <w:szCs w:val="24"/>
              </w:rPr>
              <w:t>/ pengaplikasian. Pada revolusi 4.0 ini lebih banyak praktek karena lebih menyiapkan anak pada bagaimana kita menumbuhkan ide baru atau gagasan.</w:t>
            </w:r>
          </w:p>
          <w:p w:rsidR="00125355" w:rsidRPr="00EC6F38" w:rsidRDefault="00FD6CDE" w:rsidP="00C54216">
            <w:pPr>
              <w:spacing w:before="100" w:beforeAutospacing="1" w:after="100" w:afterAutospacing="1" w:line="240" w:lineRule="auto"/>
              <w:contextualSpacing w:val="0"/>
              <w:jc w:val="both"/>
              <w:rPr>
                <w:rFonts w:ascii="Times New Roman" w:eastAsia="Times New Roman" w:hAnsi="Times New Roman" w:cs="Times New Roman"/>
                <w:szCs w:val="24"/>
              </w:rPr>
              <w:pPrChange w:id="35" w:author="aci.nursyamsi" w:date="2020-09-01T12:35:00Z">
                <w:pPr>
                  <w:spacing w:before="100" w:beforeAutospacing="1" w:after="100" w:afterAutospacing="1" w:line="240" w:lineRule="auto"/>
                  <w:contextualSpacing w:val="0"/>
                </w:pPr>
              </w:pPrChange>
            </w:pPr>
            <w:ins w:id="36" w:author="aci.nursyamsi" w:date="2020-09-01T12:32: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FD6CDE" w:rsidP="00821BA2">
            <w:pPr>
              <w:spacing w:before="100" w:beforeAutospacing="1" w:after="100" w:afterAutospacing="1" w:line="240" w:lineRule="auto"/>
              <w:contextualSpacing w:val="0"/>
              <w:rPr>
                <w:rFonts w:ascii="Times New Roman" w:eastAsia="Times New Roman" w:hAnsi="Times New Roman" w:cs="Times New Roman"/>
                <w:szCs w:val="24"/>
              </w:rPr>
            </w:pPr>
            <w:ins w:id="37" w:author="aci.nursyamsi" w:date="2020-09-01T12:32:00Z">
              <w:r>
                <w:rPr>
                  <w:rFonts w:ascii="Times New Roman" w:eastAsia="Times New Roman" w:hAnsi="Times New Roman" w:cs="Times New Roman"/>
                  <w:szCs w:val="24"/>
                </w:rPr>
                <w:tab/>
              </w:r>
            </w:ins>
            <w:r w:rsidR="00125355"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924DF5"/>
    <w:rsid w:val="00C54216"/>
    <w:rsid w:val="00C75E9B"/>
    <w:rsid w:val="00FD6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FD6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FD6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aci.nursyamsi</cp:lastModifiedBy>
  <cp:revision>5</cp:revision>
  <dcterms:created xsi:type="dcterms:W3CDTF">2020-08-26T22:03:00Z</dcterms:created>
  <dcterms:modified xsi:type="dcterms:W3CDTF">2020-09-01T05:36:00Z</dcterms:modified>
</cp:coreProperties>
</file>