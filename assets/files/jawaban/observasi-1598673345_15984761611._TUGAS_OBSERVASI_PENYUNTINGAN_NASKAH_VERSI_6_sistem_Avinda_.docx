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D7550"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5C8A860E"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4945BB00" w14:textId="77777777" w:rsidR="00927764" w:rsidRDefault="00927764" w:rsidP="00927764">
      <w:pPr>
        <w:jc w:val="center"/>
        <w:rPr>
          <w:rFonts w:ascii="Cambria" w:hAnsi="Cambria" w:cs="Times New Roman"/>
          <w:sz w:val="24"/>
          <w:szCs w:val="24"/>
        </w:rPr>
      </w:pPr>
    </w:p>
    <w:p w14:paraId="1323C8C4"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5ED9D1E8"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65568ECA"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44B0CF99"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6F934D47" wp14:editId="01088B51">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4E18EFDB"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2DB6852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4E1E951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w:t>
      </w:r>
      <w:del w:id="0" w:author="Office 2" w:date="2020-08-29T11:00:00Z">
        <w:r w:rsidRPr="00C50A1E" w:rsidDel="003228AE">
          <w:rPr>
            <w:rFonts w:ascii="Times New Roman" w:eastAsia="Times New Roman" w:hAnsi="Times New Roman" w:cs="Times New Roman"/>
            <w:sz w:val="24"/>
            <w:szCs w:val="24"/>
          </w:rPr>
          <w:delText>e</w:delText>
        </w:r>
      </w:del>
      <w:r w:rsidRPr="00C50A1E">
        <w:rPr>
          <w:rFonts w:ascii="Times New Roman" w:eastAsia="Times New Roman" w:hAnsi="Times New Roman" w:cs="Times New Roman"/>
          <w:sz w:val="24"/>
          <w:szCs w:val="24"/>
        </w:rPr>
        <w:t xml:space="preserve"> instan kemasan putih yang aromanya aduhai menggoda indera penciuman itu atau bakwan yang baru diangkat dari penggorengan di kala hujan?</w:t>
      </w:r>
    </w:p>
    <w:p w14:paraId="064A5320" w14:textId="6D99039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 xml:space="preserve">mundur di antara </w:t>
      </w:r>
      <w:r w:rsidR="003228AE">
        <w:rPr>
          <w:rFonts w:ascii="Times New Roman" w:eastAsia="Times New Roman" w:hAnsi="Times New Roman" w:cs="Times New Roman"/>
          <w:sz w:val="24"/>
          <w:szCs w:val="24"/>
        </w:rPr>
        <w:t xml:space="preserve">bulan </w:t>
      </w:r>
      <w:r>
        <w:rPr>
          <w:rFonts w:ascii="Times New Roman" w:eastAsia="Times New Roman" w:hAnsi="Times New Roman" w:cs="Times New Roman"/>
          <w:sz w:val="24"/>
          <w:szCs w:val="24"/>
        </w:rPr>
        <w:t>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6C6395D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4378412E" w14:textId="4F0467B0"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 xml:space="preserve">Mengapa Kita Merasa Lapar </w:t>
      </w:r>
      <w:r w:rsidR="003228AE" w:rsidRPr="00C50A1E">
        <w:rPr>
          <w:rFonts w:ascii="Times New Roman" w:eastAsia="Times New Roman" w:hAnsi="Times New Roman" w:cs="Times New Roman"/>
          <w:b/>
          <w:bCs/>
          <w:sz w:val="24"/>
          <w:szCs w:val="24"/>
        </w:rPr>
        <w:t xml:space="preserve">ketika </w:t>
      </w:r>
      <w:r w:rsidRPr="00C50A1E">
        <w:rPr>
          <w:rFonts w:ascii="Times New Roman" w:eastAsia="Times New Roman" w:hAnsi="Times New Roman" w:cs="Times New Roman"/>
          <w:b/>
          <w:bCs/>
          <w:sz w:val="24"/>
          <w:szCs w:val="24"/>
        </w:rPr>
        <w:t>Hujan</w:t>
      </w:r>
      <w:ins w:id="1" w:author="Office 2" w:date="2020-08-29T11:01:00Z">
        <w:r w:rsidR="003228AE">
          <w:rPr>
            <w:rFonts w:ascii="Times New Roman" w:eastAsia="Times New Roman" w:hAnsi="Times New Roman" w:cs="Times New Roman"/>
            <w:b/>
            <w:bCs/>
            <w:sz w:val="24"/>
            <w:szCs w:val="24"/>
            <w:lang w:val="en-US"/>
          </w:rPr>
          <w:t>?</w:t>
        </w:r>
      </w:ins>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w:t>
      </w:r>
      <w:ins w:id="2" w:author="Office 2" w:date="2020-08-29T11:01:00Z">
        <w:r w:rsidR="003228AE">
          <w:rPr>
            <w:rFonts w:ascii="Times New Roman" w:eastAsia="Times New Roman" w:hAnsi="Times New Roman" w:cs="Times New Roman"/>
            <w:sz w:val="24"/>
            <w:szCs w:val="24"/>
            <w:lang w:val="en-US"/>
          </w:rPr>
          <w:t>f</w:t>
        </w:r>
      </w:ins>
      <w:del w:id="3" w:author="Office 2" w:date="2020-08-29T11:01:00Z">
        <w:r w:rsidDel="003228AE">
          <w:rPr>
            <w:rFonts w:ascii="Times New Roman" w:eastAsia="Times New Roman" w:hAnsi="Times New Roman" w:cs="Times New Roman"/>
            <w:sz w:val="24"/>
            <w:szCs w:val="24"/>
          </w:rPr>
          <w:delText>p</w:delText>
        </w:r>
      </w:del>
      <w:r w:rsidRPr="00C50A1E">
        <w:rPr>
          <w:rFonts w:ascii="Times New Roman" w:eastAsia="Times New Roman" w:hAnsi="Times New Roman" w:cs="Times New Roman"/>
          <w:sz w:val="24"/>
          <w:szCs w:val="24"/>
        </w:rPr>
        <w:t>su makan yang tiba-tiba ikut meningkat?</w:t>
      </w:r>
    </w:p>
    <w:p w14:paraId="7769671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21A4ADFB" w14:textId="6F68AC10"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w:t>
      </w:r>
      <w:ins w:id="4" w:author="Office 2" w:date="2020-08-29T11:01:00Z">
        <w:r w:rsidR="003228AE">
          <w:rPr>
            <w:rFonts w:ascii="Times New Roman" w:eastAsia="Times New Roman" w:hAnsi="Times New Roman" w:cs="Times New Roman"/>
            <w:sz w:val="24"/>
            <w:szCs w:val="24"/>
            <w:lang w:val="en-US"/>
          </w:rPr>
          <w:t xml:space="preserve">, </w:t>
        </w:r>
      </w:ins>
      <w:del w:id="5" w:author="Office 2" w:date="2020-08-29T11:01:00Z">
        <w:r w:rsidRPr="00C50A1E" w:rsidDel="003228AE">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eh kok jadi lima?</w:t>
      </w:r>
    </w:p>
    <w:p w14:paraId="45B33AB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07E16C9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6E0F56A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5D7B822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 xml:space="preserve">Selama hujan datang, tentu kita akan lebih suka berlindung dalam ruangan saja. Ruangan yang membuat jarak kita dengan makanan makin dekat saja. Ya, ini soal akses makanan yang jadi tak lagi berjarak. </w:t>
      </w:r>
      <w:r w:rsidRPr="003228AE">
        <w:rPr>
          <w:rFonts w:ascii="Times New Roman" w:eastAsia="Times New Roman" w:hAnsi="Times New Roman" w:cs="Times New Roman"/>
          <w:i/>
          <w:iCs/>
          <w:sz w:val="24"/>
          <w:szCs w:val="24"/>
          <w:rPrChange w:id="6" w:author="Office 2" w:date="2020-08-29T11:02:00Z">
            <w:rPr>
              <w:rFonts w:ascii="Times New Roman" w:eastAsia="Times New Roman" w:hAnsi="Times New Roman" w:cs="Times New Roman"/>
              <w:sz w:val="24"/>
              <w:szCs w:val="24"/>
            </w:rPr>
          </w:rPrChange>
        </w:rPr>
        <w:t>Ehem</w:t>
      </w:r>
      <w:r w:rsidRPr="00C50A1E">
        <w:rPr>
          <w:rFonts w:ascii="Times New Roman" w:eastAsia="Times New Roman" w:hAnsi="Times New Roman" w:cs="Times New Roman"/>
          <w:sz w:val="24"/>
          <w:szCs w:val="24"/>
        </w:rPr>
        <w:t>.</w:t>
      </w:r>
    </w:p>
    <w:p w14:paraId="663C20CD" w14:textId="1D9DE63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w:t>
      </w:r>
      <w:del w:id="7" w:author="Office 2" w:date="2020-08-29T11:02:00Z">
        <w:r w:rsidRPr="00C50A1E" w:rsidDel="003228AE">
          <w:rPr>
            <w:rFonts w:ascii="Times New Roman" w:eastAsia="Times New Roman" w:hAnsi="Times New Roman" w:cs="Times New Roman"/>
            <w:sz w:val="24"/>
            <w:szCs w:val="24"/>
          </w:rPr>
          <w:delText>e</w:delText>
        </w:r>
      </w:del>
      <w:r w:rsidRPr="00C50A1E">
        <w:rPr>
          <w:rFonts w:ascii="Times New Roman" w:eastAsia="Times New Roman" w:hAnsi="Times New Roman" w:cs="Times New Roman"/>
          <w:sz w:val="24"/>
          <w:szCs w:val="24"/>
        </w:rPr>
        <w:t xml:space="preserv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 xml:space="preserve">tata dalam </w:t>
      </w:r>
      <w:ins w:id="8" w:author="Office 2" w:date="2020-08-29T11:02:00Z">
        <w:r w:rsidR="003228AE">
          <w:rPr>
            <w:rFonts w:ascii="Times New Roman" w:eastAsia="Times New Roman" w:hAnsi="Times New Roman" w:cs="Times New Roman"/>
            <w:sz w:val="24"/>
            <w:szCs w:val="24"/>
            <w:lang w:val="en-US"/>
          </w:rPr>
          <w:t>s</w:t>
        </w:r>
      </w:ins>
      <w:r w:rsidRPr="00C50A1E">
        <w:rPr>
          <w:rFonts w:ascii="Times New Roman" w:eastAsia="Times New Roman" w:hAnsi="Times New Roman" w:cs="Times New Roman"/>
          <w:sz w:val="24"/>
          <w:szCs w:val="24"/>
        </w:rPr>
        <w:t>toples cantik, atau bubuk-bubuk minuman manis dalam kemasan ekonomis. </w:t>
      </w:r>
    </w:p>
    <w:p w14:paraId="2BC3392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7B738CF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1AF3C1B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145C399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w:t>
      </w:r>
      <w:r w:rsidRPr="00C30ADE">
        <w:rPr>
          <w:rFonts w:ascii="Times New Roman" w:eastAsia="Times New Roman" w:hAnsi="Times New Roman" w:cs="Times New Roman"/>
          <w:i/>
          <w:iCs/>
          <w:sz w:val="24"/>
          <w:szCs w:val="24"/>
          <w:rPrChange w:id="9" w:author="Office 2" w:date="2020-08-29T11:04:00Z">
            <w:rPr>
              <w:rFonts w:ascii="Times New Roman" w:eastAsia="Times New Roman" w:hAnsi="Times New Roman" w:cs="Times New Roman"/>
              <w:sz w:val="24"/>
              <w:szCs w:val="24"/>
            </w:rPr>
          </w:rPrChange>
        </w:rPr>
        <w:t>chat</w:t>
      </w:r>
      <w:r w:rsidRPr="00C50A1E">
        <w:rPr>
          <w:rFonts w:ascii="Times New Roman" w:eastAsia="Times New Roman" w:hAnsi="Times New Roman" w:cs="Times New Roman"/>
          <w:sz w:val="24"/>
          <w:szCs w:val="24"/>
        </w:rPr>
        <w:t>. </w:t>
      </w:r>
    </w:p>
    <w:p w14:paraId="311B2097" w14:textId="0A6083E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r w:rsidRPr="00C30ADE">
        <w:rPr>
          <w:rFonts w:ascii="Times New Roman" w:eastAsia="Times New Roman" w:hAnsi="Times New Roman" w:cs="Times New Roman"/>
          <w:i/>
          <w:iCs/>
          <w:sz w:val="24"/>
          <w:szCs w:val="24"/>
          <w:rPrChange w:id="10" w:author="Office 2" w:date="2020-08-29T11:04:00Z">
            <w:rPr>
              <w:rFonts w:ascii="Times New Roman" w:eastAsia="Times New Roman" w:hAnsi="Times New Roman" w:cs="Times New Roman"/>
              <w:sz w:val="24"/>
              <w:szCs w:val="24"/>
            </w:rPr>
          </w:rPrChange>
        </w:rPr>
        <w:t>mager</w:t>
      </w:r>
      <w:r>
        <w:rPr>
          <w:rFonts w:ascii="Times New Roman" w:eastAsia="Times New Roman" w:hAnsi="Times New Roman" w:cs="Times New Roman"/>
          <w:sz w:val="24"/>
          <w:szCs w:val="24"/>
        </w:rPr>
        <w:t xml:space="preserve"> saja. Jadi simpanan di</w:t>
      </w:r>
      <w:ins w:id="11" w:author="Office 2" w:date="2020-08-29T11:04:00Z">
        <w:r w:rsidR="00C30ADE">
          <w:rPr>
            <w:rFonts w:ascii="Times New Roman" w:eastAsia="Times New Roman" w:hAnsi="Times New Roman" w:cs="Times New Roman"/>
            <w:sz w:val="24"/>
            <w:szCs w:val="24"/>
            <w:lang w:val="en-US"/>
          </w:rPr>
          <w:t xml:space="preserve"> </w:t>
        </w:r>
      </w:ins>
      <w:r w:rsidRPr="00C50A1E">
        <w:rPr>
          <w:rFonts w:ascii="Times New Roman" w:eastAsia="Times New Roman" w:hAnsi="Times New Roman" w:cs="Times New Roman"/>
          <w:sz w:val="24"/>
          <w:szCs w:val="24"/>
        </w:rPr>
        <w:t>tubuhmu, di</w:t>
      </w:r>
      <w:ins w:id="12" w:author="Office 2" w:date="2020-08-29T11:02:00Z">
        <w:r w:rsidR="003228AE">
          <w:rPr>
            <w:rFonts w:ascii="Times New Roman" w:eastAsia="Times New Roman" w:hAnsi="Times New Roman" w:cs="Times New Roman"/>
            <w:sz w:val="24"/>
            <w:szCs w:val="24"/>
            <w:lang w:val="en-US"/>
          </w:rPr>
          <w:t xml:space="preserve"> </w:t>
        </w:r>
      </w:ins>
      <w:r w:rsidRPr="00C50A1E">
        <w:rPr>
          <w:rFonts w:ascii="Times New Roman" w:eastAsia="Times New Roman" w:hAnsi="Times New Roman" w:cs="Times New Roman"/>
          <w:sz w:val="24"/>
          <w:szCs w:val="24"/>
        </w:rPr>
        <w:t>mana-mana.</w:t>
      </w:r>
    </w:p>
    <w:p w14:paraId="78BE118D" w14:textId="6319BAEC"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ins w:id="13" w:author="Office 2" w:date="2020-08-29T11:02:00Z">
        <w:r w:rsidR="003228AE">
          <w:rPr>
            <w:rFonts w:ascii="Times New Roman" w:eastAsia="Times New Roman" w:hAnsi="Times New Roman" w:cs="Times New Roman"/>
            <w:sz w:val="24"/>
            <w:szCs w:val="24"/>
            <w:lang w:val="en-US"/>
          </w:rPr>
          <w:t xml:space="preserve"> </w:t>
        </w:r>
      </w:ins>
      <w:r w:rsidRPr="00C50A1E">
        <w:rPr>
          <w:rFonts w:ascii="Times New Roman" w:eastAsia="Times New Roman" w:hAnsi="Times New Roman" w:cs="Times New Roman"/>
          <w:sz w:val="24"/>
          <w:szCs w:val="24"/>
        </w:rPr>
        <w:t>kanan di saat hujan. Coba ingat-ingat</w:t>
      </w:r>
      <w:ins w:id="14" w:author="Office 2" w:date="2020-08-29T11:03:00Z">
        <w:r w:rsidR="003228AE">
          <w:rPr>
            <w:rFonts w:ascii="Times New Roman" w:eastAsia="Times New Roman" w:hAnsi="Times New Roman" w:cs="Times New Roman"/>
            <w:sz w:val="24"/>
            <w:szCs w:val="24"/>
            <w:lang w:val="en-US"/>
          </w:rPr>
          <w:t>,</w:t>
        </w:r>
      </w:ins>
      <w:r w:rsidRPr="00C50A1E">
        <w:rPr>
          <w:rFonts w:ascii="Times New Roman" w:eastAsia="Times New Roman" w:hAnsi="Times New Roman" w:cs="Times New Roman"/>
          <w:sz w:val="24"/>
          <w:szCs w:val="24"/>
        </w:rPr>
        <w:t xml:space="preserve"> apa yang kamu makan saat hujan?</w:t>
      </w:r>
    </w:p>
    <w:p w14:paraId="2EB4401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w:t>
      </w:r>
      <w:del w:id="15" w:author="Office 2" w:date="2020-08-29T11:03:00Z">
        <w:r w:rsidRPr="00C50A1E" w:rsidDel="003228AE">
          <w:rPr>
            <w:rFonts w:ascii="Times New Roman" w:eastAsia="Times New Roman" w:hAnsi="Times New Roman" w:cs="Times New Roman"/>
            <w:sz w:val="24"/>
            <w:szCs w:val="24"/>
          </w:rPr>
          <w:delText>e</w:delText>
        </w:r>
      </w:del>
      <w:r w:rsidRPr="00C50A1E">
        <w:rPr>
          <w:rFonts w:ascii="Times New Roman" w:eastAsia="Times New Roman" w:hAnsi="Times New Roman" w:cs="Times New Roman"/>
          <w:sz w:val="24"/>
          <w:szCs w:val="24"/>
        </w:rPr>
        <w:t xml:space="preserve"> rebus kuah susu ditambah telur. Ya bisalah lebih dari 500 kalori. HAHA. </w:t>
      </w:r>
    </w:p>
    <w:p w14:paraId="540C75F8"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7D169856" w14:textId="77777777" w:rsidR="00927764" w:rsidRPr="00C50A1E" w:rsidRDefault="00927764" w:rsidP="00927764"/>
    <w:p w14:paraId="66DF1500" w14:textId="77777777" w:rsidR="00927764" w:rsidRPr="005A045A" w:rsidRDefault="00927764" w:rsidP="00927764">
      <w:pPr>
        <w:rPr>
          <w:i/>
        </w:rPr>
      </w:pPr>
    </w:p>
    <w:p w14:paraId="17358149"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7AAD90A7"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5EBD5F" w14:textId="77777777" w:rsidR="00B153A3" w:rsidRDefault="00B153A3">
      <w:r>
        <w:separator/>
      </w:r>
    </w:p>
  </w:endnote>
  <w:endnote w:type="continuationSeparator" w:id="0">
    <w:p w14:paraId="4FB8B3A4" w14:textId="77777777" w:rsidR="00B153A3" w:rsidRDefault="00B15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F283C"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49A75525" w14:textId="77777777" w:rsidR="00941E77" w:rsidRDefault="00B153A3">
    <w:pPr>
      <w:pStyle w:val="Footer"/>
    </w:pPr>
  </w:p>
  <w:p w14:paraId="337A53FE" w14:textId="77777777" w:rsidR="00941E77" w:rsidRDefault="00B153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A4CE3" w14:textId="77777777" w:rsidR="00B153A3" w:rsidRDefault="00B153A3">
      <w:r>
        <w:separator/>
      </w:r>
    </w:p>
  </w:footnote>
  <w:footnote w:type="continuationSeparator" w:id="0">
    <w:p w14:paraId="71074C4D" w14:textId="77777777" w:rsidR="00B153A3" w:rsidRDefault="00B15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ffice 2">
    <w15:presenceInfo w15:providerId="None" w15:userId="Office 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2318A3"/>
    <w:rsid w:val="003228AE"/>
    <w:rsid w:val="0042167F"/>
    <w:rsid w:val="00924DF5"/>
    <w:rsid w:val="00927764"/>
    <w:rsid w:val="00B153A3"/>
    <w:rsid w:val="00C20908"/>
    <w:rsid w:val="00C30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89C01"/>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Office 2</cp:lastModifiedBy>
  <cp:revision>5</cp:revision>
  <dcterms:created xsi:type="dcterms:W3CDTF">2020-08-26T21:16:00Z</dcterms:created>
  <dcterms:modified xsi:type="dcterms:W3CDTF">2020-08-29T04:04:00Z</dcterms:modified>
</cp:coreProperties>
</file>