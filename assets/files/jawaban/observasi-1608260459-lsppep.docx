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r w:rsidRPr="001D038C">
        <w:rPr>
          <w:rFonts w:ascii="Minion Pro" w:hAnsi="Minion Pro"/>
        </w:rPr>
        <w:t xml:space="preserve">Lakukan swasunting secara digital dengan menggunakan fitur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(Peninjauan) pada aplikasi Word. Aktifkan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untuk menandai perbaikan yang Anda lakukan.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r>
              <w:lastRenderedPageBreak/>
              <w:t xml:space="preserve">Pembelajaran di Era "Revolusi Industri 4.0" bagi Anak Usia Dini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>
              <w:rPr>
                <w:rFonts w:ascii="Times New Roman" w:eastAsia="Times New Roman" w:hAnsi="Times New Roman" w:cs="Times New Roman"/>
                <w:szCs w:val="24"/>
              </w:rPr>
              <w:t>Oleh Kodar Akbar</w:t>
            </w:r>
          </w:p>
          <w:p w:rsidR="00125355" w:rsidRPr="00EC6F38" w:rsidRDefault="00125355" w:rsidP="0041664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0" w:author="mami" w:date="2020-12-18T10:48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Pada zama</w:delText>
              </w:r>
            </w:del>
            <w:ins w:id="1" w:author="mami" w:date="2020-12-18T10:48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Saat</w:t>
              </w:r>
            </w:ins>
            <w:del w:id="2" w:author="mami" w:date="2020-12-18T10:48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ini kita berada </w:t>
            </w:r>
            <w:del w:id="3" w:author="mami" w:date="2020-12-18T10:48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pada </w:delText>
              </w:r>
            </w:del>
            <w:ins w:id="4" w:author="mami" w:date="2020-12-18T10:48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di</w:t>
              </w:r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zona industri yang sangat </w:t>
            </w:r>
            <w:del w:id="5" w:author="mami" w:date="2020-12-18T10:48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extream</w:delText>
              </w:r>
            </w:del>
            <w:ins w:id="6" w:author="mami" w:date="2020-12-18T10:48:00Z"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>e</w:t>
              </w:r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ins w:id="7" w:author="mami" w:date="2020-12-18T10:49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ins w:id="8" w:author="mami" w:date="2020-12-18T10:48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tre</w:t>
              </w:r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Industri yang tiap menit bahkan detik </w:t>
            </w:r>
            <w:del w:id="9" w:author="mami" w:date="2020-12-18T10:49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dia akan </w:delText>
              </w:r>
            </w:del>
            <w:ins w:id="10" w:author="mami" w:date="2020-12-18T10:49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 xml:space="preserve">selalu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berubah semakin maju, yang </w:t>
            </w:r>
            <w:del w:id="11" w:author="mami" w:date="2020-12-18T10:50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sering kita</w:delText>
              </w:r>
            </w:del>
            <w:ins w:id="12" w:author="mami" w:date="2020-12-18T10:50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juga di</w:t>
              </w:r>
            </w:ins>
            <w:del w:id="13" w:author="mami" w:date="2020-12-18T10:50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sebut dengan revolusi industry 4.0. Istilah yang masih jarang </w:t>
            </w:r>
            <w:del w:id="14" w:author="mami" w:date="2020-12-18T10:50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ins w:id="15" w:author="mami" w:date="2020-12-18T10:50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ter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 bahkan banyak yang masih awam.</w:t>
            </w:r>
          </w:p>
          <w:p w:rsidR="00125355" w:rsidRPr="00EC6F38" w:rsidRDefault="00125355" w:rsidP="0041664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6" w:author="mami" w:date="2020-12-18T10:5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Bagi pendidik maupun peserta didik</w:t>
            </w:r>
            <w:ins w:id="17" w:author="mami" w:date="2020-12-18T10:50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hari ini kita di</w:t>
            </w:r>
            <w:ins w:id="18" w:author="mami" w:date="2020-12-18T10:51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hadapka</w:t>
              </w:r>
            </w:ins>
            <w:del w:id="19" w:author="mami" w:date="2020-12-18T10:51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 siapka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n untuk memasuki dunia kerja</w:t>
            </w:r>
            <w:ins w:id="20" w:author="mami" w:date="2020-12-18T10:51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21" w:author="mami" w:date="2020-12-18T10:51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ins w:id="22" w:author="mami" w:date="2020-12-18T10:51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amun bukan lagi perkerja</w:t>
            </w:r>
            <w:ins w:id="23" w:author="mami" w:date="2020-12-18T10:51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  <w:del w:id="24" w:author="mami" w:date="2020-12-18T10:51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,</w:delText>
              </w:r>
            </w:del>
            <w:ins w:id="25" w:author="mami" w:date="2020-12-18T10:51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 xml:space="preserve"> T</w:t>
              </w:r>
            </w:ins>
            <w:del w:id="26" w:author="mami" w:date="2020-12-18T10:51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 t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etapi kita di</w:t>
            </w:r>
            <w:del w:id="27" w:author="mami" w:date="2020-12-18T10:52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 untuk membuat lapangan kerja baru yang belum tercipta, dengan menggunakan kemampuan teknologi dan ide kreatif kita.</w:t>
            </w:r>
          </w:p>
          <w:p w:rsidR="00125355" w:rsidRPr="00EC6F38" w:rsidRDefault="00125355" w:rsidP="0041664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28" w:author="mami" w:date="2020-12-18T10:5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 4.0 adalah suatu program yang di</w:t>
            </w:r>
            <w:del w:id="29" w:author="mami" w:date="2020-12-18T10:52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buat untuk mewujudkan pendidikan yang cerdas dan kreatif. Tujuan </w:t>
            </w:r>
            <w:del w:id="30" w:author="mami" w:date="2020-12-18T10:52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dari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 pendidikan 4.0 ini</w:t>
            </w:r>
            <w:ins w:id="31" w:author="mami" w:date="2020-12-18T10:52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adalah peningkatan dan pemerataan pendidikan</w:t>
            </w:r>
            <w:ins w:id="32" w:author="mami" w:date="2020-12-18T10:53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 xml:space="preserve">. Yaitu </w:t>
              </w:r>
            </w:ins>
            <w:del w:id="33" w:author="mami" w:date="2020-12-18T10:53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 cara mem</w:t>
            </w:r>
            <w:ins w:id="34" w:author="mami" w:date="2020-12-18T10:53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erluas akses dan memanfaatkan teknologi.</w:t>
            </w:r>
          </w:p>
          <w:p w:rsidR="00125355" w:rsidRPr="00EC6F38" w:rsidRDefault="00125355" w:rsidP="00416646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35" w:author="mami" w:date="2020-12-18T10:56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hanya itu</w:t>
            </w:r>
            <w:ins w:id="36" w:author="mami" w:date="2020-12-18T10:53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pendidikan 4.0 menghasilkan 4 aspek yang sangat di butuhkan di era milenial ini</w:t>
            </w:r>
            <w:ins w:id="37" w:author="mami" w:date="2020-12-18T10:53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8" w:author="mami" w:date="2020-12-18T10:53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ins w:id="39" w:author="mami" w:date="2020-12-18T10:53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Y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aitu kolaboratif, komunikatif, berfikir kritis, </w:t>
            </w:r>
            <w:ins w:id="40" w:author="mami" w:date="2020-12-18T10:53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 xml:space="preserve">dan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kreatif. Mengapa demikian</w:t>
            </w:r>
            <w:ins w:id="41" w:author="mami" w:date="2020-12-18T10:53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?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42" w:author="mami" w:date="2020-12-18T10:54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pendidikan </w:delText>
              </w:r>
            </w:del>
            <w:ins w:id="43" w:author="mami" w:date="2020-12-18T10:54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endidikan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4.0 </w:t>
            </w:r>
            <w:del w:id="44" w:author="mami" w:date="2020-12-18T10:54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ini hari ini</w:delText>
              </w:r>
            </w:del>
            <w:ins w:id="45" w:author="mami" w:date="2020-12-18T10:56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s</w:t>
              </w:r>
            </w:ins>
            <w:ins w:id="46" w:author="mami" w:date="2020-12-18T10:54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aat ini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sedang gencar-gencarnya di publis</w:t>
            </w:r>
            <w:ins w:id="47" w:author="mami" w:date="2020-12-18T10:54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48" w:author="mami" w:date="2020-12-18T10:54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>, k</w:delText>
              </w:r>
            </w:del>
            <w:ins w:id="49" w:author="mami" w:date="2020-12-18T10:54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arena di era ini kita harus mempersiapkan diri atau generasi muda untuk memasuki dunia revolusi industri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 pendidikan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 belajar sesuai dengan kemampuan dan minat/kebutuhan siswa.</w:t>
            </w:r>
          </w:p>
          <w:p w:rsidR="00125355" w:rsidRPr="00EC6F38" w:rsidRDefault="00125355" w:rsidP="0041664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50" w:author="mami" w:date="2020-12-18T10:54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del w:id="51" w:author="mami" w:date="2020-12-18T10:54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tahab </w:delText>
              </w:r>
            </w:del>
            <w:ins w:id="52" w:author="mami" w:date="2020-12-18T10:54:00Z"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>taha</w:t>
              </w:r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ini guru di</w:t>
            </w:r>
            <w:del w:id="53" w:author="mami" w:date="2020-12-18T10:54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tutut untuk merancang pembelajaran sesuai dengan minat dan bakat/</w:t>
            </w:r>
            <w:ins w:id="54" w:author="mami" w:date="2020-12-18T10:54:00Z"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 siswa.</w:t>
            </w:r>
          </w:p>
          <w:p w:rsidR="00125355" w:rsidRPr="00EC6F38" w:rsidDel="00416646" w:rsidRDefault="00125355" w:rsidP="001070D6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del w:id="55" w:author="mami" w:date="2020-12-18T10:55:00Z"/>
                <w:rFonts w:ascii="Times New Roman" w:eastAsia="Times New Roman" w:hAnsi="Times New Roman" w:cs="Times New Roman"/>
                <w:szCs w:val="24"/>
              </w:rPr>
              <w:pPrChange w:id="56" w:author="mami" w:date="2020-12-18T10:55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r w:rsidRPr="00416646">
              <w:rPr>
                <w:rFonts w:ascii="Times New Roman" w:eastAsia="Times New Roman" w:hAnsi="Times New Roman" w:cs="Times New Roman"/>
                <w:szCs w:val="24"/>
                <w:rPrChange w:id="57" w:author="mami" w:date="2020-12-18T10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Menggunakan penilaian formatif</w:t>
            </w:r>
            <w:del w:id="58" w:author="mami" w:date="2020-12-18T10:55:00Z">
              <w:r w:rsidRPr="00416646" w:rsidDel="00416646">
                <w:rPr>
                  <w:rFonts w:ascii="Times New Roman" w:eastAsia="Times New Roman" w:hAnsi="Times New Roman" w:cs="Times New Roman"/>
                  <w:szCs w:val="24"/>
                  <w:rPrChange w:id="59" w:author="mami" w:date="2020-12-18T10:5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.</w:delText>
              </w:r>
            </w:del>
          </w:p>
          <w:p w:rsidR="000763A7" w:rsidRDefault="00125355" w:rsidP="000763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ins w:id="60" w:author="mami" w:date="2020-12-18T10:56:00Z"/>
                <w:rFonts w:ascii="Times New Roman" w:eastAsia="Times New Roman" w:hAnsi="Times New Roman" w:cs="Times New Roman"/>
                <w:szCs w:val="24"/>
              </w:rPr>
              <w:pPrChange w:id="61" w:author="mami" w:date="2020-12-18T10:5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62" w:author="mami" w:date="2020-12-18T10:55:00Z">
              <w:r w:rsidRPr="00416646" w:rsidDel="00416646">
                <w:rPr>
                  <w:rFonts w:ascii="Times New Roman" w:eastAsia="Times New Roman" w:hAnsi="Times New Roman" w:cs="Times New Roman"/>
                  <w:szCs w:val="24"/>
                  <w:rPrChange w:id="63" w:author="mami" w:date="2020-12-18T10:5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Y</w:delText>
              </w:r>
            </w:del>
            <w:ins w:id="64" w:author="mami" w:date="2020-12-18T10:56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.</w:t>
              </w:r>
            </w:ins>
          </w:p>
          <w:p w:rsidR="00125355" w:rsidRPr="00416646" w:rsidRDefault="000763A7" w:rsidP="000763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rPrChange w:id="65" w:author="mami" w:date="2020-12-18T10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pPrChange w:id="66" w:author="mami" w:date="2020-12-18T10:5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ins w:id="67" w:author="mami" w:date="2020-12-18T10:57:00Z">
              <w:r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del w:id="68" w:author="mami" w:date="2020-12-18T10:56:00Z">
              <w:r w:rsidR="00125355" w:rsidRPr="00416646" w:rsidDel="000763A7">
                <w:rPr>
                  <w:rFonts w:ascii="Times New Roman" w:eastAsia="Times New Roman" w:hAnsi="Times New Roman" w:cs="Times New Roman"/>
                  <w:szCs w:val="24"/>
                  <w:rPrChange w:id="69" w:author="mami" w:date="2020-12-18T10:5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>aitu g</w:delText>
              </w:r>
            </w:del>
            <w:r w:rsidR="00125355" w:rsidRPr="00416646">
              <w:rPr>
                <w:rFonts w:ascii="Times New Roman" w:eastAsia="Times New Roman" w:hAnsi="Times New Roman" w:cs="Times New Roman"/>
                <w:szCs w:val="24"/>
                <w:rPrChange w:id="70" w:author="mami" w:date="2020-12-18T10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uru di</w:t>
            </w:r>
            <w:del w:id="71" w:author="mami" w:date="2020-12-18T10:55:00Z">
              <w:r w:rsidR="00125355" w:rsidRPr="00416646" w:rsidDel="00416646">
                <w:rPr>
                  <w:rFonts w:ascii="Times New Roman" w:eastAsia="Times New Roman" w:hAnsi="Times New Roman" w:cs="Times New Roman"/>
                  <w:szCs w:val="24"/>
                  <w:rPrChange w:id="72" w:author="mami" w:date="2020-12-18T10:55:00Z">
                    <w:rPr>
                      <w:rFonts w:ascii="Times New Roman" w:eastAsia="Times New Roman" w:hAnsi="Times New Roman" w:cs="Times New Roman"/>
                      <w:szCs w:val="24"/>
                    </w:rPr>
                  </w:rPrChange>
                </w:rPr>
                <w:delText xml:space="preserve"> sini di </w:delText>
              </w:r>
            </w:del>
            <w:r w:rsidR="00125355" w:rsidRPr="00416646">
              <w:rPr>
                <w:rFonts w:ascii="Times New Roman" w:eastAsia="Times New Roman" w:hAnsi="Times New Roman" w:cs="Times New Roman"/>
                <w:szCs w:val="24"/>
                <w:rPrChange w:id="73" w:author="mami" w:date="2020-12-18T10:55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  <w:t>tuntut untuk membantu siwa dalam mencari kemampuan dan bakat 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 guru sebagai mentor.</w:t>
            </w:r>
          </w:p>
          <w:p w:rsidR="00125355" w:rsidRPr="00EC6F38" w:rsidRDefault="00125355" w:rsidP="00EE631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4" w:author="mami" w:date="2020-12-18T10:56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5" w:author="mami" w:date="2020-12-18T10:55:00Z">
              <w:r w:rsidRPr="00EC6F38" w:rsidDel="00416646">
                <w:rPr>
                  <w:rFonts w:ascii="Times New Roman" w:eastAsia="Times New Roman" w:hAnsi="Times New Roman" w:cs="Times New Roman"/>
                  <w:szCs w:val="24"/>
                </w:rPr>
                <w:delText xml:space="preserve">Guri </w:delText>
              </w:r>
            </w:del>
            <w:ins w:id="76" w:author="mami" w:date="2020-12-18T10:55:00Z"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>Gur</w:t>
              </w:r>
              <w:r w:rsidR="00416646">
                <w:rPr>
                  <w:rFonts w:ascii="Times New Roman" w:eastAsia="Times New Roman" w:hAnsi="Times New Roman" w:cs="Times New Roman"/>
                  <w:szCs w:val="24"/>
                </w:rPr>
                <w:t>u</w:t>
              </w:r>
              <w:r w:rsidR="00416646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dilatih untuk mengembangkan kurikulum dan memberikan kebebasan untuk menentukan cara belajar </w:t>
            </w:r>
            <w:del w:id="77" w:author="mami" w:date="2020-12-18T10:56:00Z">
              <w:r w:rsidRPr="00EC6F38" w:rsidDel="00EE6317">
                <w:rPr>
                  <w:rFonts w:ascii="Times New Roman" w:eastAsia="Times New Roman" w:hAnsi="Times New Roman" w:cs="Times New Roman"/>
                  <w:szCs w:val="24"/>
                </w:rPr>
                <w:delText xml:space="preserve">mengajar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siswa.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 profesi guru.</w:t>
            </w:r>
          </w:p>
          <w:p w:rsidR="00125355" w:rsidRPr="00EC6F38" w:rsidRDefault="00125355" w:rsidP="000763A7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78" w:author="mami" w:date="2020-12-18T10:58:00Z">
                <w:pPr>
                  <w:numPr>
                    <w:numId w:val="1"/>
                  </w:numPr>
                  <w:tabs>
                    <w:tab w:val="num" w:pos="720"/>
                  </w:tabs>
                  <w:spacing w:before="100" w:beforeAutospacing="1" w:after="100" w:afterAutospacing="1" w:line="240" w:lineRule="auto"/>
                  <w:ind w:left="720" w:hanging="360"/>
                  <w:contextualSpacing w:val="0"/>
                </w:pPr>
              </w:pPrChange>
            </w:pPr>
            <w:del w:id="79" w:author="mami" w:date="2020-12-18T10:57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80" w:author="mami" w:date="2020-12-18T10:57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G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uru sebagai pendidik di era 4.0 </w:t>
            </w:r>
            <w:del w:id="81" w:author="mami" w:date="2020-12-18T10:57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maka guru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tidak boleh menetap dengan satu strata</w:t>
            </w:r>
            <w:del w:id="82" w:author="mami" w:date="2020-12-18T10:58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>, h</w:delText>
              </w:r>
            </w:del>
            <w:ins w:id="83" w:author="mami" w:date="2020-12-18T10:58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. H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arus selalu berkembang</w:t>
            </w:r>
            <w:ins w:id="84" w:author="mami" w:date="2020-12-18T10:58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85" w:author="mami" w:date="2020-12-18T10:58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agar dapat mengajarkan pendidikan sesuai dengan eranya.</w:t>
            </w:r>
          </w:p>
          <w:p w:rsidR="00125355" w:rsidRPr="00EC6F38" w:rsidRDefault="00125355" w:rsidP="000763A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86" w:author="mami" w:date="2020-12-18T10:58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del w:id="87" w:author="mami" w:date="2020-12-18T10:58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> Di da</w:delText>
              </w:r>
            </w:del>
            <w:ins w:id="88" w:author="mami" w:date="2020-12-18T10:58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Da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lam pendidikan revolusi industri ini</w:t>
            </w:r>
            <w:ins w:id="89" w:author="mami" w:date="2020-12-18T10:58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ada 5 aspek yang di</w:t>
            </w:r>
            <w:del w:id="90" w:author="mami" w:date="2020-12-18T10:58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 pada proses pembelajaran yaitu: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</w:p>
          <w:p w:rsidR="00125355" w:rsidRPr="00EC6F38" w:rsidRDefault="00125355" w:rsidP="000763A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1" w:author="mami" w:date="2020-12-18T10:59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Pada dasarnya kita bisa lihat proses mengamati dan memahami ini sebenarnya jadi satu kesatuan</w:t>
            </w:r>
            <w:ins w:id="92" w:author="mami" w:date="2020-12-18T10:59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93" w:author="mami" w:date="2020-12-18T10:59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>, p</w:delText>
              </w:r>
            </w:del>
            <w:ins w:id="94" w:author="mami" w:date="2020-12-18T10:59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P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ada proses mengamati dan memahami</w:t>
            </w:r>
            <w:ins w:id="95" w:author="mami" w:date="2020-12-18T10:59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kita bisa memiliki pikiran yang kritis. 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 kritis sangat di</w:t>
            </w:r>
            <w:del w:id="96" w:author="mami" w:date="2020-12-18T10:59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ins w:id="97" w:author="mami" w:date="2020-12-18T10:59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. K</w:t>
              </w:r>
            </w:ins>
            <w:del w:id="98" w:author="mami" w:date="2020-12-18T10:59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 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arena dengan pikiran yang kritis maka akan timbul sebuah ide atau gagasan.</w:t>
            </w:r>
          </w:p>
          <w:p w:rsidR="00125355" w:rsidRPr="00EC6F38" w:rsidRDefault="00125355" w:rsidP="000763A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99" w:author="mami" w:date="2020-12-18T11:02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Dari gagasan yang mu</w:t>
            </w:r>
            <w:ins w:id="100" w:author="mami" w:date="2020-12-18T11:00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n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cul dari pemikiran kritis tadi</w:t>
            </w:r>
            <w:ins w:id="101" w:author="mami" w:date="2020-12-18T11:00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maka proses selanjutnya yaitu mencoba/ pengaplikasian. Pada revolusi 4.0 ini</w:t>
            </w:r>
            <w:ins w:id="102" w:author="mami" w:date="2020-12-18T11:00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, proses belajar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ins w:id="103" w:author="mami" w:date="2020-12-18T11:01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diharuskan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lebih banyak praktek</w:t>
            </w:r>
            <w:ins w:id="104" w:author="mami" w:date="2020-12-18T11:01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. </w:t>
              </w:r>
            </w:ins>
            <w:del w:id="105" w:author="mami" w:date="2020-12-18T11:01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ins w:id="106" w:author="mami" w:date="2020-12-18T11:01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del w:id="107" w:author="mami" w:date="2020-12-18T11:01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>k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arena lebih me</w:t>
            </w:r>
            <w:ins w:id="108" w:author="mami" w:date="2020-12-18T11:01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m</w:t>
              </w:r>
            </w:ins>
            <w:del w:id="109" w:author="mami" w:date="2020-12-18T11:01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>n</w:delText>
              </w:r>
            </w:del>
            <w:ins w:id="110" w:author="mami" w:date="2020-12-18T11:01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persiapkan</w:t>
              </w:r>
            </w:ins>
            <w:ins w:id="111" w:author="mami" w:date="2020-12-18T11:02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del w:id="112" w:author="mami" w:date="2020-12-18T11:02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yiapkan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ins w:id="113" w:author="mami" w:date="2020-12-18T11:02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, </w:t>
              </w:r>
            </w:ins>
            <w:del w:id="114" w:author="mami" w:date="2020-12-18T11:02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 pada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bagaimana </w:t>
            </w:r>
            <w:ins w:id="115" w:author="mami" w:date="2020-12-18T11:02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dapat </w:t>
              </w:r>
            </w:ins>
            <w:del w:id="116" w:author="mami" w:date="2020-12-18T11:02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kita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 ide baru atau gagasan.</w:t>
            </w:r>
          </w:p>
          <w:p w:rsidR="00125355" w:rsidRPr="00EC6F38" w:rsidRDefault="00125355" w:rsidP="000763A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17" w:author="mami" w:date="2020-12-18T11:0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 proses mencoba</w:t>
            </w:r>
            <w:ins w:id="118" w:author="mami" w:date="2020-12-18T11:02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selanjutnya yaitu mendiskusikan. Mendiskusikan di sini bukan hanya satu atau dua orang</w:t>
            </w:r>
            <w:ins w:id="119" w:author="mami" w:date="2020-12-18T11:03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tapi </w:t>
            </w:r>
            <w:del w:id="120" w:author="mami" w:date="2020-12-18T11:03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banyak </w:delText>
              </w:r>
            </w:del>
            <w:ins w:id="121" w:author="mami" w:date="2020-12-18T11:03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merupakan</w:t>
              </w:r>
              <w:r w:rsidR="000763A7" w:rsidRPr="00EC6F38">
                <w:rPr>
                  <w:rFonts w:ascii="Times New Roman" w:eastAsia="Times New Roman" w:hAnsi="Times New Roman" w:cs="Times New Roman"/>
                  <w:szCs w:val="24"/>
                </w:rPr>
                <w:t xml:space="preserve">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kolaborasi komunikasi dengan banyak orang. Hal ini dilakukan karena banyak pandangan yang berbeda atau ide-ide </w:t>
            </w:r>
            <w:del w:id="122" w:author="mami" w:date="2020-12-18T11:03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yang 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baru </w:t>
            </w:r>
            <w:ins w:id="123" w:author="mami" w:date="2020-12-18T11:03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 xml:space="preserve">yang 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akan muncul.</w:t>
            </w:r>
          </w:p>
          <w:p w:rsidR="00125355" w:rsidRPr="00EC6F38" w:rsidRDefault="00125355" w:rsidP="000763A7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  <w:pPrChange w:id="124" w:author="mami" w:date="2020-12-18T11:03:00Z">
                <w:pPr>
                  <w:spacing w:before="100" w:beforeAutospacing="1" w:after="100" w:afterAutospacing="1" w:line="240" w:lineRule="auto"/>
                  <w:contextualSpacing w:val="0"/>
                </w:pPr>
              </w:pPrChange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Yang tera</w:t>
            </w:r>
            <w:ins w:id="125" w:author="mami" w:date="2020-12-18T11:03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k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hir adalah melakukan penelitian</w:t>
            </w:r>
            <w:del w:id="126" w:author="mami" w:date="2020-12-18T11:03:00Z">
              <w:r w:rsidRPr="00EC6F38" w:rsidDel="000763A7">
                <w:rPr>
                  <w:rFonts w:ascii="Times New Roman" w:eastAsia="Times New Roman" w:hAnsi="Times New Roman" w:cs="Times New Roman"/>
                  <w:szCs w:val="24"/>
                </w:rPr>
                <w:delText xml:space="preserve">, </w:delText>
              </w:r>
            </w:del>
            <w:ins w:id="127" w:author="mami" w:date="2020-12-18T11:03:00Z">
              <w:r w:rsidR="000763A7">
                <w:rPr>
                  <w:rFonts w:ascii="Times New Roman" w:eastAsia="Times New Roman" w:hAnsi="Times New Roman" w:cs="Times New Roman"/>
                  <w:szCs w:val="24"/>
                </w:rPr>
                <w:t>. T</w:t>
              </w:r>
            </w:ins>
            <w:bookmarkStart w:id="128" w:name="_GoBack"/>
            <w:bookmarkEnd w:id="128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 4.0 ini adalah kreatif dan inovatif. Dengan melakukan penelitian kita bisa lihat proses kreatif dan inovatif kita.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mi">
    <w15:presenceInfo w15:providerId="None" w15:userId="mam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355"/>
    <w:rsid w:val="000763A7"/>
    <w:rsid w:val="0012251A"/>
    <w:rsid w:val="00125355"/>
    <w:rsid w:val="001D038C"/>
    <w:rsid w:val="00240407"/>
    <w:rsid w:val="00416646"/>
    <w:rsid w:val="0042167F"/>
    <w:rsid w:val="005B63FD"/>
    <w:rsid w:val="00924DF5"/>
    <w:rsid w:val="00EE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68BE9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4166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166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16646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664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6646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66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66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502</Words>
  <Characters>2862</Characters>
  <Application>Microsoft Office Word</Application>
  <DocSecurity>0</DocSecurity>
  <Lines>23</Lines>
  <Paragraphs>6</Paragraphs>
  <ScaleCrop>false</ScaleCrop>
  <Company/>
  <LinksUpToDate>false</LinksUpToDate>
  <CharactersWithSpaces>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mami</cp:lastModifiedBy>
  <cp:revision>7</cp:revision>
  <dcterms:created xsi:type="dcterms:W3CDTF">2020-08-26T22:03:00Z</dcterms:created>
  <dcterms:modified xsi:type="dcterms:W3CDTF">2020-12-18T03:04:00Z</dcterms:modified>
</cp:coreProperties>
</file>