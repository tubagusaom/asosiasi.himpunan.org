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65E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1B86D6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4975C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2232B90" w14:textId="77777777" w:rsidTr="00D810B0">
        <w:tc>
          <w:tcPr>
            <w:tcW w:w="9350" w:type="dxa"/>
          </w:tcPr>
          <w:p w14:paraId="2C378AE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8FB0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22914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C664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B5C739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CAE13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2DC1E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74C87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3B0EE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B7FBC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841DF5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4AE41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1D29B6" w14:textId="77777777" w:rsidR="00924DF5" w:rsidRDefault="00924DF5" w:rsidP="008D1AF7">
      <w:pPr>
        <w:spacing w:line="312" w:lineRule="auto"/>
        <w:rPr>
          <w:ins w:id="0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37D5FF6A" w14:textId="77777777" w:rsidR="00D6254C" w:rsidRDefault="00D6254C" w:rsidP="008D1AF7">
      <w:pPr>
        <w:spacing w:line="312" w:lineRule="auto"/>
        <w:rPr>
          <w:ins w:id="1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27B4463F" w14:textId="77777777" w:rsidR="00D6254C" w:rsidRDefault="00D6254C" w:rsidP="008D1AF7">
      <w:pPr>
        <w:spacing w:line="312" w:lineRule="auto"/>
        <w:rPr>
          <w:ins w:id="2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49F7B654" w14:textId="77777777" w:rsidR="00D6254C" w:rsidRDefault="00D6254C" w:rsidP="008D1AF7">
      <w:pPr>
        <w:spacing w:line="312" w:lineRule="auto"/>
        <w:rPr>
          <w:ins w:id="3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3F1A8D62" w14:textId="77777777" w:rsidR="00D6254C" w:rsidRDefault="00D6254C" w:rsidP="008D1AF7">
      <w:pPr>
        <w:spacing w:line="312" w:lineRule="auto"/>
        <w:rPr>
          <w:ins w:id="4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78AEAC69" w14:textId="77777777" w:rsidR="00D6254C" w:rsidRDefault="00D6254C" w:rsidP="008D1AF7">
      <w:pPr>
        <w:spacing w:line="312" w:lineRule="auto"/>
        <w:rPr>
          <w:ins w:id="5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601920BE" w14:textId="77777777" w:rsidR="00D6254C" w:rsidRDefault="00D6254C" w:rsidP="008D1AF7">
      <w:pPr>
        <w:spacing w:line="312" w:lineRule="auto"/>
        <w:rPr>
          <w:ins w:id="6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3F0A08BE" w14:textId="77777777" w:rsidR="00D6254C" w:rsidRDefault="00D6254C" w:rsidP="008D1AF7">
      <w:pPr>
        <w:spacing w:line="312" w:lineRule="auto"/>
        <w:rPr>
          <w:ins w:id="7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7EFE3431" w14:textId="77777777" w:rsidR="00D6254C" w:rsidRDefault="00D6254C" w:rsidP="008D1AF7">
      <w:pPr>
        <w:spacing w:line="312" w:lineRule="auto"/>
        <w:rPr>
          <w:ins w:id="8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79252D77" w14:textId="77777777" w:rsidR="00D6254C" w:rsidRDefault="00D6254C" w:rsidP="008D1AF7">
      <w:pPr>
        <w:spacing w:line="312" w:lineRule="auto"/>
        <w:rPr>
          <w:ins w:id="9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224E1D34" w14:textId="77777777" w:rsidR="00D6254C" w:rsidRDefault="00D6254C" w:rsidP="008D1AF7">
      <w:pPr>
        <w:spacing w:line="312" w:lineRule="auto"/>
        <w:rPr>
          <w:ins w:id="10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29C307D1" w14:textId="77777777" w:rsidR="00D6254C" w:rsidRDefault="00D6254C" w:rsidP="008D1AF7">
      <w:pPr>
        <w:spacing w:line="312" w:lineRule="auto"/>
        <w:rPr>
          <w:ins w:id="11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3A0FB20C" w14:textId="77777777" w:rsidR="00D6254C" w:rsidRDefault="00D6254C" w:rsidP="008D1AF7">
      <w:pPr>
        <w:spacing w:line="312" w:lineRule="auto"/>
        <w:rPr>
          <w:ins w:id="12" w:author="Siswi Wulandari" w:date="2021-07-26T10:46:00Z"/>
          <w:rFonts w:ascii="Times New Roman" w:hAnsi="Times New Roman" w:cs="Times New Roman"/>
          <w:sz w:val="24"/>
          <w:szCs w:val="24"/>
        </w:rPr>
      </w:pPr>
    </w:p>
    <w:p w14:paraId="382BF98F" w14:textId="77777777" w:rsidR="00D6254C" w:rsidRPr="008D1AF7" w:rsidRDefault="00D6254C" w:rsidP="00D6254C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0A11BC7E" w14:textId="77777777" w:rsidR="00D6254C" w:rsidRPr="00A16D9B" w:rsidRDefault="00D6254C" w:rsidP="00D6254C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8E392" w14:textId="77777777" w:rsidR="00D6254C" w:rsidRPr="00A16D9B" w:rsidRDefault="00D6254C" w:rsidP="00D6254C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BF41E9" w14:textId="77777777" w:rsidR="00D6254C" w:rsidRPr="00A16D9B" w:rsidRDefault="00D6254C" w:rsidP="00D6254C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9507ABB" w14:textId="77777777" w:rsidR="00D6254C" w:rsidRPr="00A16D9B" w:rsidRDefault="00D6254C" w:rsidP="00D6254C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F815823" w14:textId="354013D0" w:rsidR="00D6254C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bookmarkStart w:id="13" w:name="_GoBack"/>
      <w:bookmarkEnd w:id="13"/>
    </w:p>
    <w:p w14:paraId="7644F504" w14:textId="77777777" w:rsidR="00D6254C" w:rsidRPr="00A16D9B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01F0863" w14:textId="5704E9CE" w:rsidR="00D6254C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28A6FBB" w14:textId="77777777" w:rsidR="00D6254C" w:rsidRPr="00A16D9B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191975B" w14:textId="43ED485A" w:rsidR="00D6254C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0FD826F" w14:textId="77777777" w:rsidR="00D6254C" w:rsidRPr="00A16D9B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1597614" w14:textId="39684C49" w:rsidR="00D6254C" w:rsidRPr="00A16D9B" w:rsidRDefault="00D6254C" w:rsidP="00D6254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sectPr w:rsidR="00D6254C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16FEF" w14:textId="77777777" w:rsidR="00060987" w:rsidRDefault="00060987" w:rsidP="00D80F46">
      <w:r>
        <w:separator/>
      </w:r>
    </w:p>
  </w:endnote>
  <w:endnote w:type="continuationSeparator" w:id="0">
    <w:p w14:paraId="3B344A0B" w14:textId="77777777" w:rsidR="00060987" w:rsidRDefault="0006098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97C14" w14:textId="77777777" w:rsidR="00D80F46" w:rsidRDefault="00D80F46">
    <w:pPr>
      <w:pStyle w:val="Footer"/>
    </w:pPr>
    <w:r>
      <w:t>CLO-4</w:t>
    </w:r>
  </w:p>
  <w:p w14:paraId="4679D27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9C158" w14:textId="77777777" w:rsidR="00060987" w:rsidRDefault="00060987" w:rsidP="00D80F46">
      <w:r>
        <w:separator/>
      </w:r>
    </w:p>
  </w:footnote>
  <w:footnote w:type="continuationSeparator" w:id="0">
    <w:p w14:paraId="4065FCED" w14:textId="77777777" w:rsidR="00060987" w:rsidRDefault="0006098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swi Wulandari">
    <w15:presenceInfo w15:providerId="Windows Live" w15:userId="92e338f670125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60987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E3F5A"/>
    <w:rsid w:val="00AF28E1"/>
    <w:rsid w:val="00BC4E71"/>
    <w:rsid w:val="00D6254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BBD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80ABBB-7DD2-49A5-A95E-345661AB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Siswi Wulandari</cp:lastModifiedBy>
  <cp:revision>8</cp:revision>
  <dcterms:created xsi:type="dcterms:W3CDTF">2019-10-18T19:52:00Z</dcterms:created>
  <dcterms:modified xsi:type="dcterms:W3CDTF">2021-07-26T03:50:00Z</dcterms:modified>
</cp:coreProperties>
</file>