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7517AB" w:rsidRDefault="007517AB" w:rsidP="007517AB">
            <w:pPr>
              <w:spacing w:line="312" w:lineRule="auto"/>
              <w:jc w:val="both"/>
              <w:rPr>
                <w:ins w:id="0" w:author="3S" w:date="2021-07-29T12:38:00Z"/>
                <w:rFonts w:ascii="Times New Roman" w:hAnsi="Times New Roman" w:cs="Times New Roman"/>
                <w:b/>
                <w:sz w:val="24"/>
                <w:szCs w:val="24"/>
                <w:vertAlign w:val="superscript"/>
              </w:rPr>
            </w:pPr>
            <w:ins w:id="1" w:author="3S" w:date="2021-07-29T12:37: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7517AB" w:rsidRDefault="007517AB" w:rsidP="007517AB">
            <w:pPr>
              <w:spacing w:line="312" w:lineRule="auto"/>
              <w:jc w:val="both"/>
              <w:rPr>
                <w:ins w:id="2" w:author="3S" w:date="2021-07-29T12:43:00Z"/>
                <w:rFonts w:ascii="Times New Roman" w:hAnsi="Times New Roman" w:cs="Times New Roman"/>
                <w:b/>
                <w:sz w:val="24"/>
                <w:szCs w:val="24"/>
                <w:vertAlign w:val="superscript"/>
              </w:rPr>
            </w:pPr>
          </w:p>
          <w:p w:rsidR="0079061B" w:rsidRPr="00A16D9B" w:rsidRDefault="0079061B" w:rsidP="0079061B">
            <w:pPr>
              <w:spacing w:line="312" w:lineRule="auto"/>
              <w:jc w:val="both"/>
              <w:rPr>
                <w:ins w:id="3" w:author="3S" w:date="2021-07-29T12:43:00Z"/>
                <w:rFonts w:ascii="Times New Roman" w:hAnsi="Times New Roman" w:cs="Times New Roman"/>
                <w:sz w:val="24"/>
                <w:szCs w:val="24"/>
              </w:rPr>
            </w:pPr>
            <w:ins w:id="4" w:author="3S" w:date="2021-07-29T12:43: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rsidR="0079061B" w:rsidRDefault="0079061B" w:rsidP="007517AB">
            <w:pPr>
              <w:spacing w:line="312" w:lineRule="auto"/>
              <w:jc w:val="both"/>
              <w:rPr>
                <w:ins w:id="5" w:author="3S" w:date="2021-07-29T12:38:00Z"/>
                <w:rFonts w:ascii="Times New Roman" w:hAnsi="Times New Roman" w:cs="Times New Roman"/>
                <w:b/>
                <w:sz w:val="24"/>
                <w:szCs w:val="24"/>
                <w:vertAlign w:val="superscript"/>
              </w:rPr>
            </w:pPr>
          </w:p>
          <w:p w:rsidR="007517AB" w:rsidRDefault="007517AB" w:rsidP="007517AB">
            <w:pPr>
              <w:spacing w:line="312" w:lineRule="auto"/>
              <w:jc w:val="both"/>
              <w:rPr>
                <w:ins w:id="6" w:author="3S" w:date="2021-07-29T12:45:00Z"/>
                <w:rFonts w:ascii="Times New Roman" w:hAnsi="Times New Roman" w:cs="Times New Roman"/>
                <w:b/>
                <w:sz w:val="24"/>
                <w:szCs w:val="24"/>
                <w:vertAlign w:val="superscript"/>
              </w:rPr>
            </w:pPr>
            <w:ins w:id="7" w:author="3S" w:date="2021-07-29T12:38:00Z">
              <w:r w:rsidRPr="00A16D9B">
                <w:rPr>
                  <w:rFonts w:ascii="Times New Roman" w:hAnsi="Times New Roman" w:cs="Times New Roman"/>
                  <w:sz w:val="24"/>
                  <w:szCs w:val="24"/>
                </w:rPr>
                <w:t xml:space="preserve">Kecakapan berpikir kritis </w:t>
              </w:r>
            </w:ins>
            <w:ins w:id="8" w:author="3S" w:date="2021-07-29T12:41:00Z">
              <w:r w:rsidR="0079061B">
                <w:rPr>
                  <w:rFonts w:ascii="Times New Roman" w:hAnsi="Times New Roman" w:cs="Times New Roman"/>
                  <w:sz w:val="24"/>
                  <w:szCs w:val="24"/>
                </w:rPr>
                <w:t xml:space="preserve">tidak </w:t>
              </w:r>
            </w:ins>
            <w:ins w:id="9" w:author="3S" w:date="2021-07-29T12:38:00Z">
              <w:r w:rsidRPr="00A16D9B">
                <w:rPr>
                  <w:rFonts w:ascii="Times New Roman" w:hAnsi="Times New Roman" w:cs="Times New Roman"/>
                  <w:sz w:val="24"/>
                  <w:szCs w:val="24"/>
                </w:rPr>
                <w:t xml:space="preserve">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0F7392" w:rsidRDefault="000F7392" w:rsidP="007517AB">
            <w:pPr>
              <w:spacing w:line="312" w:lineRule="auto"/>
              <w:jc w:val="both"/>
              <w:rPr>
                <w:ins w:id="10" w:author="3S" w:date="2021-07-29T12:45:00Z"/>
                <w:rFonts w:ascii="Times New Roman" w:hAnsi="Times New Roman" w:cs="Times New Roman"/>
                <w:b/>
                <w:sz w:val="24"/>
                <w:szCs w:val="24"/>
                <w:vertAlign w:val="superscript"/>
              </w:rPr>
            </w:pPr>
          </w:p>
          <w:p w:rsidR="000F7392" w:rsidRPr="000F7392" w:rsidRDefault="000F7392" w:rsidP="007517AB">
            <w:pPr>
              <w:spacing w:line="312" w:lineRule="auto"/>
              <w:jc w:val="both"/>
              <w:rPr>
                <w:ins w:id="11" w:author="3S" w:date="2021-07-29T12:39:00Z"/>
                <w:rFonts w:ascii="Times New Roman" w:hAnsi="Times New Roman" w:cs="Times New Roman"/>
                <w:sz w:val="24"/>
                <w:szCs w:val="24"/>
                <w:rPrChange w:id="12" w:author="3S" w:date="2021-07-29T12:45:00Z">
                  <w:rPr>
                    <w:ins w:id="13" w:author="3S" w:date="2021-07-29T12:39:00Z"/>
                    <w:rFonts w:ascii="Times New Roman" w:hAnsi="Times New Roman" w:cs="Times New Roman"/>
                    <w:b/>
                    <w:sz w:val="24"/>
                    <w:szCs w:val="24"/>
                    <w:vertAlign w:val="superscript"/>
                  </w:rPr>
                </w:rPrChange>
              </w:rPr>
            </w:pPr>
            <w:ins w:id="14" w:author="3S" w:date="2021-07-29T12:45: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bookmarkStart w:id="15" w:name="_GoBack"/>
            <w:bookmarkEnd w:id="15"/>
          </w:p>
          <w:p w:rsidR="008C2877" w:rsidRPr="00A16D9B" w:rsidDel="0079061B" w:rsidRDefault="008C2877" w:rsidP="0062003E">
            <w:pPr>
              <w:spacing w:line="312" w:lineRule="auto"/>
              <w:jc w:val="both"/>
              <w:rPr>
                <w:del w:id="16" w:author="3S" w:date="2021-07-29T12:43:00Z"/>
                <w:rFonts w:ascii="Times New Roman" w:hAnsi="Times New Roman" w:cs="Times New Roman"/>
                <w:sz w:val="24"/>
                <w:szCs w:val="24"/>
              </w:rPr>
            </w:pPr>
            <w:del w:id="17" w:author="3S" w:date="2021-07-29T12:43:00Z">
              <w:r w:rsidRPr="00A16D9B" w:rsidDel="0079061B">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79061B">
                <w:rPr>
                  <w:rFonts w:ascii="Times New Roman" w:hAnsi="Times New Roman" w:cs="Times New Roman"/>
                  <w:b/>
                  <w:sz w:val="24"/>
                  <w:szCs w:val="24"/>
                  <w:vertAlign w:val="superscript"/>
                </w:rPr>
                <w:delText>1</w:delText>
              </w:r>
            </w:del>
          </w:p>
          <w:p w:rsidR="008C2877" w:rsidRPr="00A16D9B" w:rsidDel="007517AB" w:rsidRDefault="008C2877" w:rsidP="0062003E">
            <w:pPr>
              <w:spacing w:line="312" w:lineRule="auto"/>
              <w:jc w:val="both"/>
              <w:rPr>
                <w:del w:id="18" w:author="3S" w:date="2021-07-29T12:37:00Z"/>
                <w:rFonts w:ascii="Times New Roman" w:hAnsi="Times New Roman" w:cs="Times New Roman"/>
                <w:sz w:val="24"/>
                <w:szCs w:val="24"/>
              </w:rPr>
            </w:pPr>
          </w:p>
          <w:p w:rsidR="008C2877" w:rsidRPr="00A16D9B" w:rsidDel="007517AB" w:rsidRDefault="008C2877" w:rsidP="0062003E">
            <w:pPr>
              <w:spacing w:line="312" w:lineRule="auto"/>
              <w:jc w:val="both"/>
              <w:rPr>
                <w:del w:id="19" w:author="3S" w:date="2021-07-29T12:37:00Z"/>
                <w:rFonts w:ascii="Times New Roman" w:hAnsi="Times New Roman" w:cs="Times New Roman"/>
                <w:sz w:val="24"/>
                <w:szCs w:val="24"/>
              </w:rPr>
            </w:pPr>
            <w:del w:id="20" w:author="3S" w:date="2021-07-29T12:37:00Z">
              <w:r w:rsidRPr="00A16D9B" w:rsidDel="007517AB">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7517AB">
                <w:rPr>
                  <w:rFonts w:ascii="Times New Roman" w:hAnsi="Times New Roman" w:cs="Times New Roman"/>
                  <w:b/>
                  <w:sz w:val="24"/>
                  <w:szCs w:val="24"/>
                  <w:vertAlign w:val="superscript"/>
                </w:rPr>
                <w:delText>2</w:delText>
              </w:r>
            </w:del>
          </w:p>
          <w:p w:rsidR="008C2877" w:rsidRPr="00A16D9B" w:rsidRDefault="008C2877" w:rsidP="0062003E">
            <w:pPr>
              <w:spacing w:line="312" w:lineRule="auto"/>
              <w:jc w:val="both"/>
              <w:rPr>
                <w:rFonts w:ascii="Times New Roman" w:hAnsi="Times New Roman" w:cs="Times New Roman"/>
                <w:sz w:val="24"/>
                <w:szCs w:val="24"/>
              </w:rPr>
            </w:pPr>
          </w:p>
          <w:p w:rsidR="008C2877" w:rsidDel="0079061B" w:rsidRDefault="008C2877" w:rsidP="0062003E">
            <w:pPr>
              <w:spacing w:line="312" w:lineRule="auto"/>
              <w:jc w:val="both"/>
              <w:rPr>
                <w:del w:id="21" w:author="3S" w:date="2021-07-29T12:41:00Z"/>
                <w:rFonts w:ascii="Times New Roman" w:hAnsi="Times New Roman" w:cs="Times New Roman"/>
                <w:b/>
                <w:sz w:val="24"/>
                <w:szCs w:val="24"/>
                <w:vertAlign w:val="superscript"/>
              </w:rPr>
            </w:pPr>
            <w:r w:rsidRPr="00A16D9B">
              <w:rPr>
                <w:rFonts w:ascii="Times New Roman" w:hAnsi="Times New Roman" w:cs="Times New Roman"/>
                <w:sz w:val="24"/>
                <w:szCs w:val="24"/>
              </w:rPr>
              <w:t>Pada kenyataannya</w:t>
            </w:r>
            <w:ins w:id="22" w:author="3S" w:date="2021-07-29T12:40:00Z">
              <w:r w:rsidR="0079061B">
                <w:rPr>
                  <w:rFonts w:ascii="Times New Roman" w:hAnsi="Times New Roman" w:cs="Times New Roman"/>
                  <w:sz w:val="24"/>
                  <w:szCs w:val="24"/>
                </w:rPr>
                <w:t xml:space="preserve">, </w:t>
              </w:r>
            </w:ins>
            <w:del w:id="23" w:author="3S" w:date="2021-07-29T12:40:00Z">
              <w:r w:rsidRPr="00A16D9B" w:rsidDel="0079061B">
                <w:rPr>
                  <w:rFonts w:ascii="Times New Roman" w:hAnsi="Times New Roman" w:cs="Times New Roman"/>
                  <w:sz w:val="24"/>
                  <w:szCs w:val="24"/>
                </w:rPr>
                <w:delText xml:space="preserve"> </w:delText>
              </w:r>
            </w:del>
            <w:r w:rsidRPr="00A16D9B">
              <w:rPr>
                <w:rFonts w:ascii="Times New Roman" w:hAnsi="Times New Roman" w:cs="Times New Roman"/>
                <w:sz w:val="24"/>
                <w:szCs w:val="24"/>
              </w:rPr>
              <w:t>saat ini</w:t>
            </w:r>
            <w:ins w:id="24" w:author="3S" w:date="2021-07-29T12:40:00Z">
              <w:r w:rsidR="0079061B">
                <w:rPr>
                  <w:rFonts w:ascii="Times New Roman" w:hAnsi="Times New Roman" w:cs="Times New Roman"/>
                  <w:sz w:val="24"/>
                  <w:szCs w:val="24"/>
                </w:rPr>
                <w:t xml:space="preserve">, </w:t>
              </w:r>
            </w:ins>
            <w:del w:id="25" w:author="3S" w:date="2021-07-29T12:40:00Z">
              <w:r w:rsidRPr="00A16D9B" w:rsidDel="0079061B">
                <w:rPr>
                  <w:rFonts w:ascii="Times New Roman" w:hAnsi="Times New Roman" w:cs="Times New Roman"/>
                  <w:sz w:val="24"/>
                  <w:szCs w:val="24"/>
                </w:rPr>
                <w:delText xml:space="preserve"> sebuah </w:delText>
              </w:r>
            </w:del>
            <w:r w:rsidRPr="00A16D9B">
              <w:rPr>
                <w:rFonts w:ascii="Times New Roman" w:hAnsi="Times New Roman" w:cs="Times New Roman"/>
                <w:sz w:val="24"/>
                <w:szCs w:val="24"/>
              </w:rPr>
              <w:t xml:space="preserve">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79061B" w:rsidRDefault="0079061B" w:rsidP="0062003E">
            <w:pPr>
              <w:spacing w:line="312" w:lineRule="auto"/>
              <w:jc w:val="both"/>
              <w:rPr>
                <w:ins w:id="26" w:author="3S" w:date="2021-07-29T12:42:00Z"/>
                <w:rFonts w:ascii="Times New Roman" w:hAnsi="Times New Roman" w:cs="Times New Roman"/>
                <w:b/>
                <w:sz w:val="24"/>
                <w:szCs w:val="24"/>
                <w:vertAlign w:val="superscript"/>
              </w:rPr>
            </w:pPr>
          </w:p>
          <w:p w:rsidR="0079061B" w:rsidRDefault="0079061B" w:rsidP="0062003E">
            <w:pPr>
              <w:spacing w:line="312" w:lineRule="auto"/>
              <w:jc w:val="both"/>
              <w:rPr>
                <w:ins w:id="27" w:author="3S" w:date="2021-07-29T12:42:00Z"/>
                <w:rFonts w:ascii="Times New Roman" w:hAnsi="Times New Roman" w:cs="Times New Roman"/>
                <w:b/>
                <w:sz w:val="24"/>
                <w:szCs w:val="24"/>
                <w:vertAlign w:val="superscript"/>
              </w:rPr>
            </w:pPr>
          </w:p>
          <w:p w:rsidR="008C2877" w:rsidRPr="00A16D9B" w:rsidDel="000F7392" w:rsidRDefault="008C2877" w:rsidP="0062003E">
            <w:pPr>
              <w:spacing w:line="312" w:lineRule="auto"/>
              <w:jc w:val="both"/>
              <w:rPr>
                <w:del w:id="28" w:author="3S" w:date="2021-07-29T12:45:00Z"/>
                <w:rFonts w:ascii="Times New Roman" w:hAnsi="Times New Roman" w:cs="Times New Roman"/>
                <w:sz w:val="24"/>
                <w:szCs w:val="24"/>
              </w:rPr>
            </w:pPr>
          </w:p>
          <w:p w:rsidR="008C2877" w:rsidRPr="00A16D9B" w:rsidDel="007517AB" w:rsidRDefault="008C2877" w:rsidP="0062003E">
            <w:pPr>
              <w:spacing w:line="312" w:lineRule="auto"/>
              <w:jc w:val="both"/>
              <w:rPr>
                <w:del w:id="29" w:author="3S" w:date="2021-07-29T12:39:00Z"/>
                <w:rFonts w:ascii="Times New Roman" w:hAnsi="Times New Roman" w:cs="Times New Roman"/>
                <w:sz w:val="24"/>
                <w:szCs w:val="24"/>
              </w:rPr>
            </w:pPr>
            <w:del w:id="30" w:author="3S" w:date="2021-07-29T12:39:00Z">
              <w:r w:rsidRPr="00A16D9B" w:rsidDel="007517AB">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7517AB">
                <w:rPr>
                  <w:rFonts w:ascii="Times New Roman" w:hAnsi="Times New Roman" w:cs="Times New Roman"/>
                  <w:b/>
                  <w:sz w:val="24"/>
                  <w:szCs w:val="24"/>
                  <w:vertAlign w:val="superscript"/>
                </w:rPr>
                <w:delText>4</w:delText>
              </w:r>
            </w:del>
          </w:p>
          <w:p w:rsidR="008C2877" w:rsidRPr="00A16D9B" w:rsidDel="007517AB" w:rsidRDefault="008C2877" w:rsidP="0062003E">
            <w:pPr>
              <w:spacing w:line="312" w:lineRule="auto"/>
              <w:jc w:val="both"/>
              <w:rPr>
                <w:del w:id="31" w:author="3S" w:date="2021-07-29T12:39:00Z"/>
                <w:rFonts w:ascii="Times New Roman" w:hAnsi="Times New Roman" w:cs="Times New Roman"/>
                <w:sz w:val="24"/>
                <w:szCs w:val="24"/>
              </w:rPr>
            </w:pPr>
          </w:p>
          <w:p w:rsidR="008C2877" w:rsidRPr="00A16D9B" w:rsidDel="007517AB" w:rsidRDefault="008C2877" w:rsidP="0062003E">
            <w:pPr>
              <w:spacing w:line="312" w:lineRule="auto"/>
              <w:jc w:val="both"/>
              <w:rPr>
                <w:del w:id="32" w:author="3S" w:date="2021-07-29T12:38:00Z"/>
                <w:rFonts w:ascii="Times New Roman" w:hAnsi="Times New Roman" w:cs="Times New Roman"/>
                <w:sz w:val="24"/>
                <w:szCs w:val="24"/>
              </w:rPr>
            </w:pPr>
            <w:del w:id="33" w:author="3S" w:date="2021-07-29T12:38:00Z">
              <w:r w:rsidRPr="00A16D9B" w:rsidDel="007517AB">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7517AB">
                <w:rPr>
                  <w:rFonts w:ascii="Times New Roman" w:hAnsi="Times New Roman" w:cs="Times New Roman"/>
                  <w:b/>
                  <w:sz w:val="24"/>
                  <w:szCs w:val="24"/>
                  <w:vertAlign w:val="superscript"/>
                </w:rPr>
                <w:delText>5</w:delText>
              </w:r>
            </w:del>
          </w:p>
          <w:p w:rsidR="008C2877" w:rsidRPr="00A16D9B" w:rsidRDefault="008C2877" w:rsidP="007517AB">
            <w:pPr>
              <w:spacing w:line="312" w:lineRule="auto"/>
              <w:jc w:val="both"/>
              <w:rPr>
                <w:rFonts w:ascii="Times New Roman" w:hAnsi="Times New Roman" w:cs="Times New Roman"/>
                <w:sz w:val="24"/>
                <w:szCs w:val="24"/>
              </w:rPr>
              <w:pPrChange w:id="34" w:author="3S" w:date="2021-07-29T12:38:00Z">
                <w:pPr>
                  <w:spacing w:line="312" w:lineRule="auto"/>
                  <w:jc w:val="both"/>
                </w:pPr>
              </w:pPrChange>
            </w:pPr>
          </w:p>
        </w:tc>
      </w:tr>
    </w:tbl>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A22" w:rsidRDefault="00F82A22" w:rsidP="00D80F46">
      <w:r>
        <w:separator/>
      </w:r>
    </w:p>
  </w:endnote>
  <w:endnote w:type="continuationSeparator" w:id="0">
    <w:p w:rsidR="00F82A22" w:rsidRDefault="00F82A2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A22" w:rsidRDefault="00F82A22" w:rsidP="00D80F46">
      <w:r>
        <w:separator/>
      </w:r>
    </w:p>
  </w:footnote>
  <w:footnote w:type="continuationSeparator" w:id="0">
    <w:p w:rsidR="00F82A22" w:rsidRDefault="00F82A22"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S">
    <w15:presenceInfo w15:providerId="None" w15:userId="3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0F7392"/>
    <w:rsid w:val="0012251A"/>
    <w:rsid w:val="00184E03"/>
    <w:rsid w:val="002D5B47"/>
    <w:rsid w:val="0042167F"/>
    <w:rsid w:val="004F5D73"/>
    <w:rsid w:val="0052028E"/>
    <w:rsid w:val="007517AB"/>
    <w:rsid w:val="00771E9D"/>
    <w:rsid w:val="0079061B"/>
    <w:rsid w:val="00854F52"/>
    <w:rsid w:val="008C2877"/>
    <w:rsid w:val="008D1AF7"/>
    <w:rsid w:val="00924DF5"/>
    <w:rsid w:val="00A16D9B"/>
    <w:rsid w:val="00A86167"/>
    <w:rsid w:val="00AF28E1"/>
    <w:rsid w:val="00D80F46"/>
    <w:rsid w:val="00F8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1AE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3S</cp:lastModifiedBy>
  <cp:revision>11</cp:revision>
  <dcterms:created xsi:type="dcterms:W3CDTF">2019-10-18T19:52:00Z</dcterms:created>
  <dcterms:modified xsi:type="dcterms:W3CDTF">2021-07-29T05:50:00Z</dcterms:modified>
</cp:coreProperties>
</file>