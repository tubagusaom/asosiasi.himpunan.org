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6DF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53B836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72DD45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9304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60C9A46" w14:textId="77777777" w:rsidTr="00821BA2">
        <w:tc>
          <w:tcPr>
            <w:tcW w:w="9350" w:type="dxa"/>
          </w:tcPr>
          <w:p w14:paraId="10FEFA7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BE18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E66DAC5" w14:textId="47B71EAA" w:rsidR="00974F1C" w:rsidRDefault="00974F1C" w:rsidP="00821BA2">
            <w:pPr>
              <w:spacing w:line="312" w:lineRule="auto"/>
              <w:jc w:val="center"/>
              <w:rPr>
                <w:ins w:id="0" w:author="Windy H. - Principal" w:date="2021-08-21T10:32:00Z"/>
                <w:rFonts w:ascii="Times New Roman" w:hAnsi="Times New Roman" w:cs="Times New Roman"/>
                <w:sz w:val="24"/>
                <w:szCs w:val="24"/>
              </w:rPr>
            </w:pPr>
          </w:p>
          <w:p w14:paraId="249689A1" w14:textId="4747E909" w:rsidR="00947509" w:rsidRDefault="00947509" w:rsidP="00947509">
            <w:pPr>
              <w:spacing w:after="120" w:line="312" w:lineRule="auto"/>
              <w:ind w:left="346" w:hanging="346"/>
              <w:jc w:val="both"/>
              <w:rPr>
                <w:ins w:id="1" w:author="Windy H. - Principal" w:date="2021-08-21T10:39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" w:author="Windy H. - Principal" w:date="2021-08-21T10:42:00Z">
                <w:pPr>
                  <w:spacing w:line="312" w:lineRule="auto"/>
                  <w:ind w:left="340" w:hanging="340"/>
                  <w:jc w:val="both"/>
                </w:pPr>
              </w:pPrChange>
            </w:pPr>
            <w:proofErr w:type="spellStart"/>
            <w:ins w:id="3" w:author="Windy H. - Principal" w:date="2021-08-21T10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“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Aceh,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Contoh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Penyelesaian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Kejahatan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Masa Lalu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.”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Kompas, 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</w:t>
              </w:r>
            </w:ins>
          </w:p>
          <w:p w14:paraId="10009365" w14:textId="5BB407A7" w:rsidR="00947509" w:rsidRPr="00947509" w:rsidRDefault="00947509" w:rsidP="00947509">
            <w:pPr>
              <w:spacing w:after="120" w:line="312" w:lineRule="auto"/>
              <w:ind w:left="346" w:hanging="346"/>
              <w:jc w:val="both"/>
              <w:rPr>
                <w:ins w:id="4" w:author="Windy H. - Principal" w:date="2021-08-21T10:36:00Z"/>
                <w:rFonts w:ascii="Times New Roman" w:hAnsi="Times New Roman" w:cs="Times New Roman"/>
                <w:sz w:val="24"/>
                <w:szCs w:val="24"/>
                <w:lang w:val="en-US"/>
                <w:rPrChange w:id="5" w:author="Windy H. - Principal" w:date="2021-08-21T10:36:00Z">
                  <w:rPr>
                    <w:ins w:id="6" w:author="Windy H. - Principal" w:date="2021-08-21T10:36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7" w:author="Windy H. - Principal" w:date="2021-08-21T10:42:00Z">
                <w:pPr>
                  <w:spacing w:line="312" w:lineRule="auto"/>
                  <w:ind w:firstLine="430"/>
                  <w:jc w:val="both"/>
                </w:pPr>
              </w:pPrChange>
            </w:pPr>
            <w:proofErr w:type="spellStart"/>
            <w:ins w:id="8" w:author="Windy H. - Principal" w:date="2021-08-21T10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Tauhid Nur dan Bambang Trim. “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Jangan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Dokter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Lagi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imun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.”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Publishing, Bandung, 2005</w:t>
              </w:r>
            </w:ins>
          </w:p>
          <w:p w14:paraId="0452470C" w14:textId="29F0A542" w:rsidR="00947509" w:rsidRDefault="00947509" w:rsidP="00947509">
            <w:pPr>
              <w:spacing w:after="120" w:line="312" w:lineRule="auto"/>
              <w:ind w:left="346" w:hanging="346"/>
              <w:jc w:val="both"/>
              <w:rPr>
                <w:ins w:id="9" w:author="Windy H. - Principal" w:date="2021-08-21T10:34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0" w:author="Windy H. - Principal" w:date="2021-08-21T10:42:00Z">
                <w:pPr>
                  <w:spacing w:line="312" w:lineRule="auto"/>
                  <w:ind w:firstLine="430"/>
                  <w:jc w:val="both"/>
                </w:pPr>
              </w:pPrChange>
            </w:pPr>
            <w:ins w:id="11" w:author="Windy H. - Principal" w:date="2021-08-21T10:3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“</w:t>
              </w:r>
              <w:r w:rsidRPr="00B336B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Facebook Marketing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.”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Jakarta, 201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6</w:t>
              </w:r>
            </w:ins>
          </w:p>
          <w:p w14:paraId="0EBFABDC" w14:textId="41C4B3AA" w:rsidR="00947509" w:rsidRDefault="00947509" w:rsidP="00947509">
            <w:pPr>
              <w:spacing w:after="120" w:line="312" w:lineRule="auto"/>
              <w:ind w:left="346" w:hanging="346"/>
              <w:jc w:val="both"/>
              <w:rPr>
                <w:ins w:id="12" w:author="Windy H. - Principal" w:date="2021-08-21T10:41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3" w:author="Windy H. - Principal" w:date="2021-08-21T10:42:00Z">
                <w:pPr>
                  <w:spacing w:line="312" w:lineRule="auto"/>
                  <w:ind w:left="340" w:hanging="340"/>
                  <w:jc w:val="both"/>
                </w:pPr>
              </w:pPrChange>
            </w:pPr>
            <w:ins w:id="14" w:author="Windy H. - Principal" w:date="2021-08-21T10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Osborne, John W. “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Berbicara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Depan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Umum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Eksekutif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.”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1993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Ter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jemahan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Andre</w:t>
              </w:r>
            </w:ins>
            <w:ins w:id="15" w:author="Windy H. - Principal" w:date="2021-08-21T10:39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322D665D" w14:textId="5D291002" w:rsidR="00947509" w:rsidRDefault="00947509" w:rsidP="00947509">
            <w:pPr>
              <w:spacing w:after="120" w:line="312" w:lineRule="auto"/>
              <w:ind w:left="346" w:hanging="346"/>
              <w:jc w:val="both"/>
              <w:rPr>
                <w:ins w:id="16" w:author="Windy H. - Principal" w:date="2021-08-21T10:4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17" w:author="Windy H. - Principal" w:date="2021-08-21T10:42:00Z">
                <w:pPr>
                  <w:spacing w:line="312" w:lineRule="auto"/>
                  <w:ind w:left="340" w:hanging="340"/>
                  <w:jc w:val="both"/>
                </w:pPr>
              </w:pPrChange>
            </w:pPr>
            <w:ins w:id="18" w:author="Windy H. - Principal" w:date="2021-08-21T10:41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Trim, Bambang. “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Muhammad Effect: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Getaran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dirindukan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dan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.”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Medina, Solo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, 2011</w:t>
              </w:r>
            </w:ins>
          </w:p>
          <w:p w14:paraId="172B6D3D" w14:textId="4E99EFC9" w:rsidR="00947509" w:rsidRDefault="00947509" w:rsidP="00947509">
            <w:pPr>
              <w:spacing w:after="120" w:line="312" w:lineRule="auto"/>
              <w:ind w:left="346" w:hanging="346"/>
              <w:jc w:val="both"/>
              <w:rPr>
                <w:ins w:id="19" w:author="Windy H. - Principal" w:date="2021-08-21T10:38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0" w:author="Windy H. - Principal" w:date="2021-08-21T10:42:00Z">
                <w:pPr>
                  <w:spacing w:line="312" w:lineRule="auto"/>
                  <w:ind w:left="340" w:hanging="340"/>
                  <w:jc w:val="both"/>
                </w:pPr>
              </w:pPrChange>
            </w:pPr>
            <w:ins w:id="21" w:author="Windy H. - Principal" w:date="2021-08-21T10:40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Trim, Bambang. “</w:t>
              </w:r>
              <w:r w:rsidRPr="00947509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2" w:author="Windy H. - Principal" w:date="2021-08-21T10:4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The art of Stimulating Idea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Jurus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mendulang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Ide dan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Insaf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agar kaya di Jalan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.” </w:t>
              </w:r>
              <w:proofErr w:type="spellStart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, Solo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, 2011</w:t>
              </w:r>
            </w:ins>
          </w:p>
          <w:p w14:paraId="57204CB4" w14:textId="12F4D546" w:rsidR="00947509" w:rsidRDefault="00947509" w:rsidP="00947509">
            <w:pPr>
              <w:spacing w:after="120" w:line="312" w:lineRule="auto"/>
              <w:ind w:left="346" w:hanging="346"/>
              <w:jc w:val="both"/>
              <w:rPr>
                <w:ins w:id="23" w:author="Windy H. - Principal" w:date="2021-08-21T10:41:00Z"/>
                <w:rFonts w:ascii="Times New Roman" w:hAnsi="Times New Roman" w:cs="Times New Roman"/>
                <w:sz w:val="24"/>
                <w:szCs w:val="24"/>
                <w:lang w:val="en-US"/>
              </w:rPr>
              <w:pPrChange w:id="24" w:author="Windy H. - Principal" w:date="2021-08-21T10:42:00Z">
                <w:pPr>
                  <w:spacing w:line="312" w:lineRule="auto"/>
                  <w:ind w:left="340" w:hanging="340"/>
                  <w:jc w:val="both"/>
                </w:pPr>
              </w:pPrChange>
            </w:pPr>
            <w:ins w:id="25" w:author="Windy H. - Principal" w:date="2021-08-21T10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“</w:t>
              </w:r>
              <w:r w:rsidRPr="00947509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6" w:author="Windy H. - Principal" w:date="2021-08-21T10:34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Internet Marketing for Beginners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.”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Jakarta, 201</w:t>
              </w:r>
            </w:ins>
            <w:ins w:id="27" w:author="Windy H. - Principal" w:date="2021-08-21T10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0</w:t>
              </w:r>
            </w:ins>
          </w:p>
          <w:p w14:paraId="55A6AD07" w14:textId="77777777" w:rsidR="00947509" w:rsidRDefault="00947509" w:rsidP="00947509">
            <w:pPr>
              <w:spacing w:line="312" w:lineRule="auto"/>
              <w:ind w:left="340" w:hanging="340"/>
              <w:jc w:val="both"/>
              <w:rPr>
                <w:ins w:id="28" w:author="Windy H. - Principal" w:date="2021-08-21T10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C2FB61" w14:textId="7B88CF0A" w:rsidR="00947509" w:rsidRPr="00947509" w:rsidDel="00947509" w:rsidRDefault="00947509" w:rsidP="00947509">
            <w:pPr>
              <w:spacing w:line="312" w:lineRule="auto"/>
              <w:ind w:firstLine="430"/>
              <w:jc w:val="both"/>
              <w:rPr>
                <w:del w:id="29" w:author="Windy H. - Principal" w:date="2021-08-21T10:34:00Z"/>
                <w:rFonts w:ascii="Times New Roman" w:hAnsi="Times New Roman" w:cs="Times New Roman"/>
                <w:sz w:val="24"/>
                <w:szCs w:val="24"/>
                <w:lang w:val="en-US"/>
                <w:rPrChange w:id="30" w:author="Windy H. - Principal" w:date="2021-08-21T10:34:00Z">
                  <w:rPr>
                    <w:del w:id="31" w:author="Windy H. - Principal" w:date="2021-08-21T10:3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2" w:author="Windy H. - Principal" w:date="2021-08-21T10:33:00Z">
                <w:pPr>
                  <w:spacing w:line="312" w:lineRule="auto"/>
                  <w:jc w:val="center"/>
                </w:pPr>
              </w:pPrChange>
            </w:pPr>
          </w:p>
          <w:p w14:paraId="3AE3874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5CA05E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251A84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1B2074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5CD49D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9789C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38DD07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28252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CA49F7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87832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3C076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99B1A7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E53790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57296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1DB69A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970BF0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55C37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DCD9E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53185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2D975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B8197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599E09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4A1E6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57E3B6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6BA99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FB0881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262D16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07079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CBC3DF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CA3344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C1A77E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E77353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10CF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9C44E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87646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y H. - Principal">
    <w15:presenceInfo w15:providerId="None" w15:userId="Windy H. - Princip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47509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C17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Windy H. - Principal</cp:lastModifiedBy>
  <cp:revision>2</cp:revision>
  <dcterms:created xsi:type="dcterms:W3CDTF">2021-08-21T03:43:00Z</dcterms:created>
  <dcterms:modified xsi:type="dcterms:W3CDTF">2021-08-21T03:43:00Z</dcterms:modified>
</cp:coreProperties>
</file>