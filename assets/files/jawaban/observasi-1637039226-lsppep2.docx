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95ED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9009B42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7511DFA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4DF7C1FB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0A899E4" w14:textId="77777777" w:rsidTr="00821BA2">
        <w:tc>
          <w:tcPr>
            <w:tcW w:w="9350" w:type="dxa"/>
          </w:tcPr>
          <w:p w14:paraId="34D9A2EF" w14:textId="77777777" w:rsidR="00BE098E" w:rsidRDefault="00BE098E" w:rsidP="00821BA2">
            <w:pPr>
              <w:pStyle w:val="ListParagraph"/>
              <w:ind w:left="0"/>
            </w:pPr>
          </w:p>
          <w:p w14:paraId="1C4C821E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E2883D4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3356281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0B4BFC0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7D1068F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7996BB9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26A6979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60128E0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42DFFE1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26234D6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335D908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277F888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62A48C6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5DAC7AC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3CEF192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3BA5E15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65C2821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7205DB7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65C12AA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3E8E8BB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7D92715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76125D6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399754E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7DA0D2D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1DC599C3" w14:textId="0A0B13F9" w:rsidR="00BE098E" w:rsidRDefault="000B565C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0" w:author="Indung Semarang" w:date="2021-11-16T12:06:00Z">
              <w:r>
                <w:t>Sudah Baik</w:t>
              </w:r>
            </w:ins>
          </w:p>
        </w:tc>
      </w:tr>
      <w:tr w:rsidR="00BE098E" w14:paraId="5C418E9C" w14:textId="77777777" w:rsidTr="00821BA2">
        <w:tc>
          <w:tcPr>
            <w:tcW w:w="9350" w:type="dxa"/>
          </w:tcPr>
          <w:p w14:paraId="1F24A7AE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5A08CCB0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ndung Semarang">
    <w15:presenceInfo w15:providerId="Windows Live" w15:userId="d5593060f812de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B565C"/>
    <w:rsid w:val="0012251A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6E24F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B565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Indung Semarang</cp:lastModifiedBy>
  <cp:revision>2</cp:revision>
  <dcterms:created xsi:type="dcterms:W3CDTF">2020-08-26T21:29:00Z</dcterms:created>
  <dcterms:modified xsi:type="dcterms:W3CDTF">2021-11-16T05:06:00Z</dcterms:modified>
</cp:coreProperties>
</file>