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p w:rsidR="00C23821" w:rsidRDefault="00C23821">
      <w:r>
        <w:t>__________________________________________________________________________________</w:t>
      </w:r>
    </w:p>
    <w:p w:rsidR="00C23821" w:rsidRPr="00C23821" w:rsidRDefault="00C23821">
      <w:pPr>
        <w:rPr>
          <w:b/>
          <w:sz w:val="28"/>
          <w:szCs w:val="28"/>
        </w:rPr>
      </w:pPr>
      <w:r w:rsidRPr="00C23821">
        <w:rPr>
          <w:b/>
          <w:sz w:val="28"/>
          <w:szCs w:val="28"/>
        </w:rPr>
        <w:t xml:space="preserve">HASIL </w:t>
      </w:r>
      <w:proofErr w:type="spellStart"/>
      <w:r w:rsidRPr="00C23821">
        <w:rPr>
          <w:b/>
          <w:sz w:val="28"/>
          <w:szCs w:val="28"/>
        </w:rPr>
        <w:t>Penyuntingan</w:t>
      </w:r>
      <w:proofErr w:type="spellEnd"/>
      <w:r w:rsidRPr="00C23821">
        <w:rPr>
          <w:b/>
          <w:sz w:val="28"/>
          <w:szCs w:val="28"/>
        </w:rPr>
        <w:t xml:space="preserve"> </w:t>
      </w:r>
      <w:proofErr w:type="spellStart"/>
      <w:r w:rsidRPr="00C23821">
        <w:rPr>
          <w:b/>
          <w:sz w:val="28"/>
          <w:szCs w:val="28"/>
        </w:rPr>
        <w:t>Naskah</w:t>
      </w:r>
      <w:proofErr w:type="spellEnd"/>
    </w:p>
    <w:p w:rsidR="00C23821" w:rsidRDefault="00C23821">
      <w:pPr>
        <w:rPr>
          <w:b/>
        </w:rPr>
      </w:pPr>
    </w:p>
    <w:p w:rsidR="00C23821" w:rsidRPr="00C50A1E" w:rsidRDefault="00C23821" w:rsidP="00C23821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dan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Meningkat</w:t>
      </w:r>
      <w:proofErr w:type="spellEnd"/>
    </w:p>
    <w:p w:rsidR="00C23821" w:rsidRPr="00C50A1E" w:rsidRDefault="00C23821" w:rsidP="00C23821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del w:id="0" w:author="ACER" w:date="2022-05-17T13:44:00Z">
        <w:r w:rsidRPr="00C50A1E" w:rsidDel="00DD35A9">
          <w:rPr>
            <w:rFonts w:ascii="Roboto" w:eastAsia="Times New Roman" w:hAnsi="Roboto" w:cs="Times New Roman"/>
            <w:sz w:val="17"/>
            <w:szCs w:val="17"/>
          </w:rPr>
          <w:delText>  61  10 3</w:delText>
        </w:r>
      </w:del>
    </w:p>
    <w:p w:rsidR="00C23821" w:rsidRPr="00C50A1E" w:rsidRDefault="00C23821" w:rsidP="00C23821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4AF118C" wp14:editId="3B4109A4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21" w:rsidRPr="00C50A1E" w:rsidRDefault="00C23821" w:rsidP="00C23821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DD35A9" w:rsidRPr="00DD35A9" w:rsidRDefault="00C23821" w:rsidP="00DD35A9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del w:id="1" w:author="ACER" w:date="2022-05-17T13:45:00Z">
        <w:r w:rsidRPr="00C50A1E" w:rsidDel="00DD35A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  <w:r w:rsidDel="00DD35A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del w:id="2" w:author="ACER" w:date="2022-05-17T13:46:00Z">
        <w:r w:rsidRPr="00C50A1E" w:rsidDel="00DD35A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" w:author="ACER" w:date="2022-05-17T13:46:00Z">
        <w:r w:rsidRPr="00C50A1E" w:rsidDel="00DD35A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berantakan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4" w:author="ACER" w:date="2022-05-17T13:46:00Z">
        <w:r w:rsidR="00DD35A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ACER" w:date="2022-05-17T13:46:00Z">
        <w:r w:rsidRPr="00C50A1E" w:rsidDel="00DD35A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23821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DD35A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5A9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5A9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5A9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5A9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23821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Penyebab</w:t>
      </w:r>
      <w:proofErr w:type="spell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</w:t>
      </w:r>
      <w:r>
        <w:rPr>
          <w:rFonts w:ascii="Times New Roman" w:eastAsia="Times New Roman" w:hAnsi="Times New Roman" w:cs="Times New Roman"/>
          <w:sz w:val="24"/>
          <w:szCs w:val="24"/>
        </w:rPr>
        <w:t>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D3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6" w:name="_GoBack"/>
      <w:bookmarkEnd w:id="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3821" w:rsidRPr="00C50A1E" w:rsidRDefault="00C23821" w:rsidP="00C238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23821" w:rsidRPr="00C50A1E" w:rsidRDefault="00C23821" w:rsidP="00C23821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C23821" w:rsidRPr="00C50A1E" w:rsidRDefault="00C23821" w:rsidP="00C23821"/>
    <w:p w:rsidR="00C23821" w:rsidRPr="005A045A" w:rsidRDefault="00C23821" w:rsidP="00C23821">
      <w:pPr>
        <w:rPr>
          <w:i/>
        </w:rPr>
      </w:pPr>
    </w:p>
    <w:p w:rsidR="00C23821" w:rsidRPr="005A045A" w:rsidRDefault="00C23821" w:rsidP="00C23821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C23821" w:rsidRPr="00C23821" w:rsidRDefault="00C23821">
      <w:pPr>
        <w:rPr>
          <w:b/>
        </w:rPr>
      </w:pPr>
    </w:p>
    <w:sectPr w:rsidR="00C23821" w:rsidRPr="00C23821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43C" w:rsidRDefault="009D343C">
      <w:r>
        <w:separator/>
      </w:r>
    </w:p>
  </w:endnote>
  <w:endnote w:type="continuationSeparator" w:id="0">
    <w:p w:rsidR="009D343C" w:rsidRDefault="009D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D343C">
    <w:pPr>
      <w:pStyle w:val="Footer"/>
    </w:pPr>
  </w:p>
  <w:p w:rsidR="00941E77" w:rsidRDefault="009D3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43C" w:rsidRDefault="009D343C">
      <w:r>
        <w:separator/>
      </w:r>
    </w:p>
  </w:footnote>
  <w:footnote w:type="continuationSeparator" w:id="0">
    <w:p w:rsidR="009D343C" w:rsidRDefault="009D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9D343C"/>
    <w:rsid w:val="00C20908"/>
    <w:rsid w:val="00C23821"/>
    <w:rsid w:val="00D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23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23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3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2022-05-17T06:47:00Z</dcterms:created>
  <dcterms:modified xsi:type="dcterms:W3CDTF">2022-05-17T06:47:00Z</dcterms:modified>
</cp:coreProperties>
</file>