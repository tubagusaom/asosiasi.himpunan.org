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876757" w:rsidRPr="001D038C" w:rsidRDefault="00876757" w:rsidP="00876757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0" w:author="user" w:date="2021-04-29T08:48:00Z"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76757" w:rsidRPr="00876757">
                <w:rPr>
                  <w:rFonts w:ascii="Times New Roman" w:eastAsia="Times New Roman" w:hAnsi="Times New Roman" w:cs="Times New Roman"/>
                  <w:i/>
                  <w:szCs w:val="24"/>
                </w:rPr>
                <w:t>extream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1" w:author="user" w:date="2021-04-29T08:48:00Z">
              <w:r w:rsidRPr="00EC6F38" w:rsidDel="00876757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proofErr w:type="gramStart"/>
            <w:ins w:id="2" w:author="user" w:date="2021-04-29T08:48:00Z"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8767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876757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proofErr w:type="gramEnd"/>
            <w:r w:rsidR="008767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76757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8767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user" w:date="2021-04-29T08:49:00Z">
              <w:r w:rsidR="00876757" w:rsidDel="00876757">
                <w:rPr>
                  <w:rFonts w:ascii="Times New Roman" w:eastAsia="Times New Roman" w:hAnsi="Times New Roman" w:cs="Times New Roman"/>
                  <w:szCs w:val="24"/>
                </w:rPr>
                <w:delText>detik</w:delText>
              </w:r>
              <w:r w:rsidRPr="00EC6F38" w:rsidDel="0087675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4" w:author="user" w:date="2021-04-29T08:49:00Z"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>zaman</w:t>
              </w:r>
              <w:proofErr w:type="spellEnd"/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87675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user" w:date="2021-04-29T08:49:00Z">
              <w:r w:rsidRPr="00EC6F38" w:rsidDel="00876757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6" w:author="user" w:date="2021-04-29T08:49:00Z"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user" w:date="2021-04-29T08:50:00Z">
              <w:r w:rsidRPr="00EC6F38" w:rsidDel="00876757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8" w:author="user" w:date="2021-04-29T08:50:00Z"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8767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9" w:name="_GoBack"/>
            <w:bookmarkEnd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 </w:t>
            </w:r>
            <w:proofErr w:type="gramEnd"/>
            <w:del w:id="10" w:author="user" w:date="2021-04-29T08:51:00Z">
              <w:r w:rsidR="00E64FE4" w:rsidDel="00E64FE4">
                <w:rPr>
                  <w:rFonts w:ascii="Times New Roman" w:eastAsia="Times New Roman" w:hAnsi="Times New Roman" w:cs="Times New Roman"/>
                  <w:szCs w:val="24"/>
                </w:rPr>
                <w:delText>di siapakan</w:delText>
              </w:r>
            </w:del>
            <w:proofErr w:type="spellStart"/>
            <w:ins w:id="11" w:author="user" w:date="2021-04-29T08:51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E64FE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user" w:date="2021-04-29T08:51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proofErr w:type="gramStart"/>
            <w:ins w:id="13" w:author="user" w:date="2021-04-29T08:51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dibutuhakan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4" w:author="user" w:date="2021-04-29T08:52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proofErr w:type="spellStart"/>
            <w:proofErr w:type="gramStart"/>
            <w:ins w:id="15" w:author="user" w:date="2021-04-29T08:52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mengapa</w:t>
              </w:r>
              <w:proofErr w:type="spellEnd"/>
              <w:proofErr w:type="gram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user" w:date="2021-04-29T08:52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17" w:author="user" w:date="2021-04-29T08:52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user" w:date="2021-04-29T08:53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Karakteristik pendidikan 4.0</w:delText>
              </w:r>
            </w:del>
            <w:proofErr w:type="spellStart"/>
            <w:ins w:id="19" w:author="user" w:date="2021-04-29T08:53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karakteristik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pendiidikan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4.0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user" w:date="2021-04-29T08:54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Pada tahab ini guru di tutut untuk merancang pembelajaran sesuai dengan minat dan bakat/kebutuhan siswa</w:delText>
              </w:r>
            </w:del>
            <w:ins w:id="21" w:author="user" w:date="2021-04-29T08:54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proofErr w:type="gram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dirancang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user" w:date="2021-04-29T08:55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  <w:ins w:id="23" w:author="user" w:date="2021-04-29T08:55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</w:ins>
            <w:proofErr w:type="spellEnd"/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4" w:author="user" w:date="2021-04-29T08:56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eranya.</w:delText>
              </w:r>
            </w:del>
            <w:ins w:id="25" w:author="user" w:date="2021-04-29T08:56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selalu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menanamkan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budaya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sepanjang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hayat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user" w:date="2021-04-29T08:57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bisa lihat</w:delText>
              </w:r>
            </w:del>
            <w:proofErr w:type="spellStart"/>
            <w:ins w:id="27" w:author="user" w:date="2021-04-29T08:57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user" w:date="2021-04-29T08:57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ini sebenarnya jadi satu kesatuan</w:delText>
              </w:r>
            </w:del>
            <w:proofErr w:type="spellStart"/>
            <w:ins w:id="29" w:author="user" w:date="2021-04-29T08:57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kesatuan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user" w:date="2021-04-29T08:58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memiliki pikiran yang kritis</w:delText>
              </w:r>
            </w:del>
            <w:proofErr w:type="spellStart"/>
            <w:ins w:id="31" w:author="user" w:date="2021-04-29T08:58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melatih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daya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user" w:date="2021-04-29T08:58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 xml:space="preserve">kritis </w:delText>
              </w:r>
            </w:del>
            <w:proofErr w:type="spellStart"/>
            <w:ins w:id="33" w:author="user" w:date="2021-04-29T08:58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E64FE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user" w:date="2021-04-29T08:58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35" w:author="user" w:date="2021-04-29T08:58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proofErr w:type="gram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user" w:date="2021-04-29T08:58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ins w:id="37" w:author="user" w:date="2021-04-29T08:58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E64FE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8" w:author="user" w:date="2021-04-29T08:59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Dari gagasan yang mucul dari pemikiran kritis tadi</w:delText>
              </w:r>
            </w:del>
            <w:proofErr w:type="spellStart"/>
            <w:proofErr w:type="gramStart"/>
            <w:ins w:id="39" w:author="user" w:date="2021-04-29T08:59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setelah</w:t>
              </w:r>
              <w:proofErr w:type="spellEnd"/>
              <w:proofErr w:type="gram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kegiatan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user" w:date="2021-04-29T09:00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41" w:author="user" w:date="2021-04-29T09:00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user" w:date="2021-04-29T09:00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>bagaimana kita</w:delText>
              </w:r>
            </w:del>
            <w:proofErr w:type="spellStart"/>
            <w:proofErr w:type="gramStart"/>
            <w:ins w:id="43" w:author="user" w:date="2021-04-29T09:00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user" w:date="2021-04-29T09:00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ins w:id="45" w:author="user" w:date="2021-04-29T09:00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orang </w:t>
            </w:r>
            <w:proofErr w:type="gramEnd"/>
            <w:del w:id="46" w:author="user" w:date="2021-04-29T09:01:00Z">
              <w:r w:rsidRPr="00EC6F38" w:rsidDel="00E64FE4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ins w:id="47" w:author="user" w:date="2021-04-29T09:01:00Z"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E64FE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user" w:date="2021-04-29T09:01:00Z">
              <w:r w:rsidRPr="00EC6F38" w:rsidDel="00CB2723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proofErr w:type="gramStart"/>
            <w:ins w:id="49" w:author="user" w:date="2021-04-29T09:01:00Z">
              <w:r w:rsidR="00CB2723">
                <w:rPr>
                  <w:rFonts w:ascii="Times New Roman" w:eastAsia="Times New Roman" w:hAnsi="Times New Roman" w:cs="Times New Roman"/>
                  <w:szCs w:val="24"/>
                </w:rPr>
                <w:t>supaya</w:t>
              </w:r>
              <w:proofErr w:type="spellEnd"/>
              <w:r w:rsidR="00CB272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CB272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76757"/>
    <w:rsid w:val="00924DF5"/>
    <w:rsid w:val="00CB2723"/>
    <w:rsid w:val="00E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76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75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75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76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75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75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2021-04-29T16:02:00Z</dcterms:created>
  <dcterms:modified xsi:type="dcterms:W3CDTF">2021-04-29T16:02:00Z</dcterms:modified>
</cp:coreProperties>
</file>