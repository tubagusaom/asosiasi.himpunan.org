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E6635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0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1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2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3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4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5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6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badan</w:t>
      </w:r>
      <w:proofErr w:type="spellEnd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7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8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naik</w:t>
      </w:r>
      <w:proofErr w:type="spellEnd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9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10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11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12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proofErr w:type="gramEnd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13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14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15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16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17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18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19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20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E6635D">
        <w:rPr>
          <w:rFonts w:ascii="Times New Roman" w:eastAsia="Times New Roman" w:hAnsi="Times New Roman" w:cs="Times New Roman"/>
          <w:iCs/>
          <w:sz w:val="24"/>
          <w:szCs w:val="24"/>
          <w:rPrChange w:id="21" w:author="Microsoft account" w:date="2021-07-29T10:24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E6635D">
        <w:rPr>
          <w:rFonts w:ascii="Times New Roman" w:eastAsia="Times New Roman" w:hAnsi="Times New Roman" w:cs="Times New Roman"/>
          <w:i/>
          <w:iCs/>
          <w:sz w:val="24"/>
          <w:szCs w:val="24"/>
        </w:rPr>
        <w:t>Huf</w:t>
      </w:r>
      <w:proofErr w:type="spellEnd"/>
      <w:ins w:id="22" w:author="Microsoft account" w:date="2021-07-29T10:27:00Z">
        <w:r w:rsidR="00E6635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!</w:t>
        </w:r>
      </w:ins>
      <w:del w:id="23" w:author="Microsoft account" w:date="2021-07-29T10:27:00Z">
        <w:r w:rsidRPr="00E6635D" w:rsidDel="00E6635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0107A">
        <w:rPr>
          <w:rFonts w:ascii="Times New Roman" w:eastAsia="Times New Roman" w:hAnsi="Times New Roman" w:cs="Times New Roman"/>
          <w:i/>
          <w:sz w:val="24"/>
          <w:szCs w:val="24"/>
          <w:rPrChange w:id="24" w:author="Microsoft account" w:date="2021-07-29T10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25" w:author="Microsoft account" w:date="2021-07-29T10:54:00Z">
        <w:r w:rsidR="0050107A" w:rsidRPr="0050107A">
          <w:rPr>
            <w:rFonts w:ascii="Times New Roman" w:eastAsia="Times New Roman" w:hAnsi="Times New Roman" w:cs="Times New Roman"/>
            <w:i/>
            <w:sz w:val="24"/>
            <w:szCs w:val="24"/>
            <w:rPrChange w:id="26" w:author="Microsoft account" w:date="2021-07-29T10:5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sih</w:t>
        </w:r>
        <w:proofErr w:type="spellEnd"/>
        <w:r w:rsidR="00501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27" w:author="Microsoft account" w:date="2021-07-29T10:27:00Z">
        <w:r w:rsidRPr="00C50A1E" w:rsidDel="00E6635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28" w:name="_GoBack"/>
      <w:bookmarkEnd w:id="28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ins w:id="29" w:author="Microsoft account" w:date="2021-07-29T10:29:00Z">
        <w:r w:rsidR="00E6635D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ins w:id="30" w:author="Microsoft account" w:date="2021-07-29T10:29:00Z">
        <w:r w:rsidR="00E6635D">
          <w:rPr>
            <w:rFonts w:ascii="Times New Roman" w:eastAsia="Times New Roman" w:hAnsi="Times New Roman" w:cs="Times New Roman"/>
            <w:sz w:val="24"/>
            <w:szCs w:val="24"/>
          </w:rPr>
          <w:t>kah</w:t>
        </w:r>
        <w:proofErr w:type="spellEnd"/>
        <w:r w:rsidR="00E6635D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31" w:author="Microsoft account" w:date="2021-07-29T10:29:00Z">
        <w:r w:rsidRPr="00C50A1E" w:rsidDel="00E6635D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Microsoft account" w:date="2021-07-29T10:30:00Z">
        <w:r w:rsidR="00E6635D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3" w:author="Microsoft account" w:date="2021-07-29T10:30:00Z">
        <w:r w:rsidDel="00E6635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4" w:author="Microsoft account" w:date="2021-07-29T10:30:00Z">
        <w:r w:rsidR="00E6635D"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  <w:proofErr w:type="spellStart"/>
        <w:r w:rsidR="00E6635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5" w:author="Microsoft account" w:date="2021-07-29T10:30:00Z">
        <w:r w:rsidRPr="00C50A1E" w:rsidDel="00E6635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Microsoft account" w:date="2021-07-29T10:30:00Z">
        <w:r w:rsidRPr="00C50A1E" w:rsidDel="00E6635D">
          <w:rPr>
            <w:rFonts w:ascii="Times New Roman" w:eastAsia="Times New Roman" w:hAnsi="Times New Roman" w:cs="Times New Roman"/>
            <w:sz w:val="24"/>
            <w:szCs w:val="24"/>
          </w:rPr>
          <w:delText>sangat terasa</w:delText>
        </w:r>
      </w:del>
      <w:proofErr w:type="spellStart"/>
      <w:ins w:id="37" w:author="Microsoft account" w:date="2021-07-29T10:30:00Z">
        <w:r w:rsidR="00E6635D">
          <w:rPr>
            <w:rFonts w:ascii="Times New Roman" w:eastAsia="Times New Roman" w:hAnsi="Times New Roman" w:cs="Times New Roman"/>
            <w:sz w:val="24"/>
            <w:szCs w:val="24"/>
          </w:rPr>
          <w:t>merasakannya</w:t>
        </w:r>
        <w:proofErr w:type="spellEnd"/>
        <w:r w:rsidR="00E6635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38" w:author="Microsoft account" w:date="2021-07-29T10:30:00Z">
        <w:r w:rsidRPr="00C50A1E" w:rsidDel="00E6635D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Microsoft account" w:date="2021-07-29T10:31:00Z">
        <w:r w:rsidRPr="00C50A1E" w:rsidDel="0059218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92180">
        <w:rPr>
          <w:rFonts w:ascii="Times New Roman" w:eastAsia="Times New Roman" w:hAnsi="Times New Roman" w:cs="Times New Roman"/>
          <w:i/>
          <w:sz w:val="24"/>
          <w:szCs w:val="24"/>
          <w:rPrChange w:id="40" w:author="Microsoft account" w:date="2021-07-29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41" w:author="Microsoft account" w:date="2021-07-29T10:32:00Z">
        <w:r w:rsidR="0059218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42" w:author="Microsoft account" w:date="2021-07-29T10:32:00Z">
        <w:r w:rsidR="0059218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3" w:author="Microsoft account" w:date="2021-07-29T10:33:00Z">
        <w:r w:rsidR="00592180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Microsoft account" w:date="2021-07-29T10:33:00Z">
        <w:r w:rsidDel="00592180">
          <w:rPr>
            <w:rFonts w:ascii="Times New Roman" w:eastAsia="Times New Roman" w:hAnsi="Times New Roman" w:cs="Times New Roman"/>
            <w:sz w:val="24"/>
            <w:szCs w:val="24"/>
          </w:rPr>
          <w:delText xml:space="preserve">bersama </w:delText>
        </w:r>
      </w:del>
      <w:proofErr w:type="spellStart"/>
      <w:ins w:id="45" w:author="Microsoft account" w:date="2021-07-29T10:33:00Z">
        <w:r w:rsidR="00592180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5921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Microsoft account" w:date="2021-07-29T10:33:00Z">
        <w:r w:rsidRPr="00C50A1E" w:rsidDel="0059218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7" w:author="Microsoft account" w:date="2021-07-29T10:34:00Z">
        <w:r w:rsidR="00592180"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</w:ins>
      <w:proofErr w:type="spellStart"/>
      <w:ins w:id="48" w:author="Microsoft account" w:date="2021-07-29T10:35:00Z">
        <w:r w:rsidR="00592180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5921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2180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5921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2180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5921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92180">
          <w:rPr>
            <w:rFonts w:ascii="Times New Roman" w:eastAsia="Times New Roman" w:hAnsi="Times New Roman" w:cs="Times New Roman"/>
            <w:sz w:val="24"/>
            <w:szCs w:val="24"/>
          </w:rPr>
          <w:t>ringan</w:t>
        </w:r>
        <w:proofErr w:type="spellEnd"/>
        <w:r w:rsidR="00592180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59218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9" w:author="Microsoft account" w:date="2021-07-29T10:34:00Z">
        <w:r w:rsidRPr="00C50A1E" w:rsidDel="00592180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del w:id="50" w:author="Microsoft account" w:date="2021-07-29T10:35:00Z">
        <w:r w:rsidRPr="00C50A1E" w:rsidDel="00592180">
          <w:rPr>
            <w:rFonts w:ascii="Times New Roman" w:eastAsia="Times New Roman" w:hAnsi="Times New Roman" w:cs="Times New Roman"/>
            <w:sz w:val="24"/>
            <w:szCs w:val="24"/>
          </w:rPr>
          <w:delText xml:space="preserve"> 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51" w:author="Microsoft account" w:date="2021-07-29T10:36:00Z">
        <w:r w:rsidR="00592180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1C3A46" w:rsidRDefault="00927764" w:rsidP="00927764">
      <w:pPr>
        <w:shd w:val="clear" w:color="auto" w:fill="F5F5F5"/>
        <w:spacing w:after="375"/>
        <w:rPr>
          <w:del w:id="52" w:author="Microsoft account" w:date="2021-07-29T10:4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del w:id="53" w:author="Microsoft account" w:date="2021-07-29T10:37:00Z">
        <w:r w:rsidRPr="00C50A1E" w:rsidDel="0059218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54" w:author="Microsoft account" w:date="2021-07-29T10:37:00Z">
        <w:r w:rsidR="0059218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Microsoft account" w:date="2021-07-29T10:37:00Z">
        <w:r w:rsidRPr="00C50A1E" w:rsidDel="00592180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mengapa </w:delText>
        </w:r>
      </w:del>
      <w:ins w:id="56" w:author="Microsoft account" w:date="2021-07-29T10:43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57" w:author="Microsoft account" w:date="2021-07-29T10:43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8" w:author="Microsoft account" w:date="2021-07-29T10:43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del w:id="59" w:author="Microsoft account" w:date="2021-07-29T10:53:00Z">
        <w:r w:rsidRPr="00C50A1E" w:rsidDel="0050107A">
          <w:rPr>
            <w:rFonts w:ascii="Times New Roman" w:eastAsia="Times New Roman" w:hAnsi="Times New Roman" w:cs="Times New Roman"/>
            <w:sz w:val="24"/>
            <w:szCs w:val="24"/>
          </w:rPr>
          <w:delText>erutama</w:delText>
        </w:r>
      </w:del>
      <w:ins w:id="60" w:author="Microsoft account" w:date="2021-07-29T10:53:00Z">
        <w:r w:rsidR="0050107A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501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0107A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50107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0107A">
          <w:rPr>
            <w:rFonts w:ascii="Times New Roman" w:eastAsia="Times New Roman" w:hAnsi="Times New Roman" w:cs="Times New Roman"/>
            <w:sz w:val="24"/>
            <w:szCs w:val="24"/>
          </w:rPr>
          <w:t>membeli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61" w:author="Microsoft account" w:date="2021-07-29T10:54:00Z">
        <w:r w:rsidR="0050107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62" w:author="Microsoft account" w:date="2021-07-29T10:53:00Z">
        <w:r w:rsidR="0050107A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50107A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0107A">
        <w:rPr>
          <w:rFonts w:ascii="Times New Roman" w:eastAsia="Times New Roman" w:hAnsi="Times New Roman" w:cs="Times New Roman"/>
          <w:i/>
          <w:sz w:val="24"/>
          <w:szCs w:val="24"/>
          <w:rPrChange w:id="63" w:author="Microsoft account" w:date="2021-07-29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0107A">
        <w:rPr>
          <w:rFonts w:ascii="Times New Roman" w:eastAsia="Times New Roman" w:hAnsi="Times New Roman" w:cs="Times New Roman"/>
          <w:i/>
          <w:sz w:val="24"/>
          <w:szCs w:val="24"/>
          <w:rPrChange w:id="64" w:author="Microsoft account" w:date="2021-07-29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0107A">
        <w:rPr>
          <w:rFonts w:ascii="Times New Roman" w:eastAsia="Times New Roman" w:hAnsi="Times New Roman" w:cs="Times New Roman"/>
          <w:i/>
          <w:sz w:val="24"/>
          <w:szCs w:val="24"/>
          <w:rPrChange w:id="65" w:author="Microsoft account" w:date="2021-07-29T10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50107A">
        <w:rPr>
          <w:rFonts w:ascii="Times New Roman" w:eastAsia="Times New Roman" w:hAnsi="Times New Roman" w:cs="Times New Roman"/>
          <w:i/>
          <w:sz w:val="24"/>
          <w:szCs w:val="24"/>
          <w:rPrChange w:id="66" w:author="Microsoft account" w:date="2021-07-29T10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:rsidR="00927764" w:rsidRPr="00C50A1E" w:rsidRDefault="0050107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67" w:author="Microsoft account" w:date="2021-07-29T10:52:00Z">
        <w:r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cocok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di kala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68" w:author="Microsoft account" w:date="2021-07-29T10:52:00Z">
        <w:r w:rsidR="00927764" w:rsidRPr="00C50A1E" w:rsidDel="0050107A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69" w:author="Microsoft account" w:date="2021-07-29T10:51:00Z">
        <w:r w:rsidR="00927764" w:rsidRPr="00C50A1E" w:rsidDel="0050107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0" w:author="Microsoft account" w:date="2021-07-29T10:50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71" w:author="Microsoft account" w:date="2021-07-29T10:51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2" w:author="Microsoft account" w:date="2021-07-29T10:51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ins w:id="73" w:author="Microsoft account" w:date="2021-07-29T10:51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74" w:author="Microsoft account" w:date="2021-07-29T10:51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5" w:author="Microsoft account" w:date="2021-07-29T10:51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76" w:author="Microsoft account" w:date="2021-07-29T10:51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>mau</w:t>
        </w:r>
        <w:proofErr w:type="spellEnd"/>
        <w:r w:rsidR="001C3A4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ins w:id="77" w:author="Microsoft account" w:date="2021-07-29T10:51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8" w:author="Microsoft account" w:date="2021-07-29T10:51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9" w:author="Microsoft account" w:date="2021-07-29T10:49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0" w:author="Microsoft account" w:date="2021-07-29T10:50:00Z">
        <w:r w:rsidR="001C3A46"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1C3A4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1C3A46"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1C3A4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3A46"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="001C3A4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3A46" w:rsidRPr="00C50A1E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1C3A4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81" w:author="Microsoft account" w:date="2021-07-29T10:50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2" w:author="Microsoft account" w:date="2021-07-29T10:49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83" w:author="Microsoft account" w:date="2021-07-29T10:49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84" w:author="Microsoft account" w:date="2021-07-29T10:49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5" w:author="Microsoft account" w:date="2021-07-29T10:48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dulu</w:t>
        </w:r>
        <w:proofErr w:type="spell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6" w:author="Microsoft account" w:date="2021-07-29T10:48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 xml:space="preserve">jangan </w:delText>
        </w:r>
      </w:del>
      <w:proofErr w:type="spellStart"/>
      <w:ins w:id="87" w:author="Microsoft account" w:date="2021-07-29T10:48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biar</w:t>
        </w:r>
        <w:proofErr w:type="spell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88" w:author="Microsoft account" w:date="2021-07-29T10:48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9" w:author="Microsoft account" w:date="2021-07-29T10:48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ins w:id="90" w:author="Microsoft account" w:date="2021-07-29T10:48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91" w:author="Microsoft account" w:date="2021-07-29T10:46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2" w:author="Microsoft account" w:date="2021-07-29T10:47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del w:id="93" w:author="Microsoft account" w:date="2021-07-29T10:47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C3A46">
        <w:rPr>
          <w:rFonts w:ascii="Times New Roman" w:eastAsia="Times New Roman" w:hAnsi="Times New Roman" w:cs="Times New Roman"/>
          <w:i/>
          <w:sz w:val="24"/>
          <w:szCs w:val="24"/>
          <w:rPrChange w:id="94" w:author="Microsoft account" w:date="2021-07-29T10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95" w:author="Microsoft account" w:date="2021-07-29T10:44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6" w:author="Microsoft account" w:date="2021-07-29T10:44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 xml:space="preserve">. Kamu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97" w:author="Microsoft account" w:date="2021-07-29T10:45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8" w:author="Microsoft account" w:date="2021-07-29T10:45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proofErr w:type="spellStart"/>
      <w:ins w:id="99" w:author="Microsoft account" w:date="2021-07-29T10:45:00Z">
        <w:r w:rsidR="001C3A46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Mi</w:t>
      </w:r>
      <w:proofErr w:type="spellEnd"/>
      <w:del w:id="100" w:author="Microsoft account" w:date="2021-07-29T10:45:00Z">
        <w:r w:rsidRPr="00C50A1E" w:rsidDel="001C3A4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751" w:rsidRDefault="00BC7751">
      <w:r>
        <w:separator/>
      </w:r>
    </w:p>
  </w:endnote>
  <w:endnote w:type="continuationSeparator" w:id="0">
    <w:p w:rsidR="00BC7751" w:rsidRDefault="00BC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C7751">
    <w:pPr>
      <w:pStyle w:val="Footer"/>
    </w:pPr>
  </w:p>
  <w:p w:rsidR="00941E77" w:rsidRDefault="00BC77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751" w:rsidRDefault="00BC7751">
      <w:r>
        <w:separator/>
      </w:r>
    </w:p>
  </w:footnote>
  <w:footnote w:type="continuationSeparator" w:id="0">
    <w:p w:rsidR="00BC7751" w:rsidRDefault="00BC7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3495e7b48564be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C3A46"/>
    <w:rsid w:val="0042167F"/>
    <w:rsid w:val="0050107A"/>
    <w:rsid w:val="00592180"/>
    <w:rsid w:val="00924DF5"/>
    <w:rsid w:val="00927764"/>
    <w:rsid w:val="00BC7751"/>
    <w:rsid w:val="00E6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663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2020-07-24T23:46:00Z</dcterms:created>
  <dcterms:modified xsi:type="dcterms:W3CDTF">2021-07-29T03:54:00Z</dcterms:modified>
</cp:coreProperties>
</file>