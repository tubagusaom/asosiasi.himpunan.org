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w:t>
            </w:r>
            <w:del w:id="0" w:author="LUKAS" w:date="2021-06-07T10:08:00Z">
              <w:r w:rsidRPr="00A16D9B" w:rsidDel="00FB7F77">
                <w:rPr>
                  <w:rFonts w:ascii="Times New Roman" w:hAnsi="Times New Roman" w:cs="Times New Roman"/>
                  <w:sz w:val="24"/>
                  <w:szCs w:val="24"/>
                </w:rPr>
                <w:delText xml:space="preserve">program  </w:delText>
              </w:r>
            </w:del>
            <w:ins w:id="1" w:author="LUKAS" w:date="2021-06-07T10:08:00Z">
              <w:r w:rsidR="00FB7F77">
                <w:rPr>
                  <w:rFonts w:ascii="Times New Roman" w:hAnsi="Times New Roman" w:cs="Times New Roman"/>
                  <w:sz w:val="24"/>
                  <w:szCs w:val="24"/>
                  <w:lang w:val="en-US"/>
                </w:rPr>
                <w:t>Program</w:t>
              </w:r>
              <w:r w:rsidR="00FB7F77" w:rsidRPr="00A16D9B">
                <w:rPr>
                  <w:rFonts w:ascii="Times New Roman" w:hAnsi="Times New Roman" w:cs="Times New Roman"/>
                  <w:sz w:val="24"/>
                  <w:szCs w:val="24"/>
                </w:rPr>
                <w:t xml:space="preserve">  </w:t>
              </w:r>
            </w:ins>
            <w:r w:rsidRPr="00A16D9B">
              <w:rPr>
                <w:rFonts w:ascii="Times New Roman" w:hAnsi="Times New Roman" w:cs="Times New Roman"/>
                <w:sz w:val="24"/>
                <w:szCs w:val="24"/>
              </w:rPr>
              <w:t xml:space="preserve">D3/D4 di Politeknik Elektronika Negeri Surabaya. Sasaran dari </w:t>
            </w:r>
            <w:del w:id="2" w:author="LUKAS" w:date="2021-06-07T10:10:00Z">
              <w:r w:rsidRPr="00A16D9B" w:rsidDel="00FB7F77">
                <w:rPr>
                  <w:rFonts w:ascii="Times New Roman" w:hAnsi="Times New Roman" w:cs="Times New Roman"/>
                  <w:sz w:val="24"/>
                  <w:szCs w:val="24"/>
                </w:rPr>
                <w:delText xml:space="preserve">praktikum </w:delText>
              </w:r>
            </w:del>
            <w:ins w:id="3" w:author="LUKAS" w:date="2021-06-07T10:10:00Z">
              <w:r w:rsidR="00FB7F77">
                <w:rPr>
                  <w:rFonts w:ascii="Times New Roman" w:hAnsi="Times New Roman" w:cs="Times New Roman"/>
                  <w:sz w:val="24"/>
                  <w:szCs w:val="24"/>
                  <w:lang w:val="en-US"/>
                </w:rPr>
                <w:t>Praktik</w:t>
              </w:r>
              <w:bookmarkStart w:id="4" w:name="_GoBack"/>
              <w:bookmarkEnd w:id="4"/>
              <w:r w:rsidR="00FB7F77" w:rsidRPr="00A16D9B">
                <w:rPr>
                  <w:rFonts w:ascii="Times New Roman" w:hAnsi="Times New Roman" w:cs="Times New Roman"/>
                  <w:sz w:val="24"/>
                  <w:szCs w:val="24"/>
                </w:rPr>
                <w:t xml:space="preserve"> </w:t>
              </w:r>
            </w:ins>
            <w:r w:rsidRPr="00A16D9B">
              <w:rPr>
                <w:rFonts w:ascii="Times New Roman" w:hAnsi="Times New Roman" w:cs="Times New Roman"/>
                <w:sz w:val="24"/>
                <w:szCs w:val="24"/>
              </w:rPr>
              <w:t xml:space="preserve">Jaringan Komputer ini  adalah  memberikan  pengetahuan  kepada  mahasiswa  tentang  </w:t>
            </w:r>
            <w:del w:id="5" w:author="LUKAS" w:date="2021-06-07T10:08:00Z">
              <w:r w:rsidRPr="00A16D9B" w:rsidDel="00FB7F77">
                <w:rPr>
                  <w:rFonts w:ascii="Times New Roman" w:hAnsi="Times New Roman" w:cs="Times New Roman"/>
                  <w:sz w:val="24"/>
                  <w:szCs w:val="24"/>
                </w:rPr>
                <w:delText>teknik  membangun  sistem</w:delText>
              </w:r>
            </w:del>
            <w:proofErr w:type="spellStart"/>
            <w:ins w:id="6" w:author="LUKAS" w:date="2021-06-07T10:08:00Z">
              <w:r w:rsidR="00FB7F77">
                <w:rPr>
                  <w:rFonts w:ascii="Times New Roman" w:hAnsi="Times New Roman" w:cs="Times New Roman"/>
                  <w:sz w:val="24"/>
                  <w:szCs w:val="24"/>
                  <w:lang w:val="en-US"/>
                </w:rPr>
                <w:t>Teknik</w:t>
              </w:r>
              <w:proofErr w:type="spellEnd"/>
              <w:r w:rsidR="00FB7F77">
                <w:rPr>
                  <w:rFonts w:ascii="Times New Roman" w:hAnsi="Times New Roman" w:cs="Times New Roman"/>
                  <w:sz w:val="24"/>
                  <w:szCs w:val="24"/>
                  <w:lang w:val="en-US"/>
                </w:rPr>
                <w:t xml:space="preserve"> </w:t>
              </w:r>
              <w:proofErr w:type="spellStart"/>
              <w:r w:rsidR="00FB7F77">
                <w:rPr>
                  <w:rFonts w:ascii="Times New Roman" w:hAnsi="Times New Roman" w:cs="Times New Roman"/>
                  <w:sz w:val="24"/>
                  <w:szCs w:val="24"/>
                  <w:lang w:val="en-US"/>
                </w:rPr>
                <w:t>Membangun</w:t>
              </w:r>
              <w:proofErr w:type="spellEnd"/>
              <w:r w:rsidR="00FB7F77">
                <w:rPr>
                  <w:rFonts w:ascii="Times New Roman" w:hAnsi="Times New Roman" w:cs="Times New Roman"/>
                  <w:sz w:val="24"/>
                  <w:szCs w:val="24"/>
                  <w:lang w:val="en-US"/>
                </w:rPr>
                <w:t xml:space="preserve"> </w:t>
              </w:r>
              <w:proofErr w:type="spellStart"/>
              <w:r w:rsidR="00FB7F77">
                <w:rPr>
                  <w:rFonts w:ascii="Times New Roman" w:hAnsi="Times New Roman" w:cs="Times New Roman"/>
                  <w:sz w:val="24"/>
                  <w:szCs w:val="24"/>
                  <w:lang w:val="en-US"/>
                </w:rPr>
                <w:t>Sistem</w:t>
              </w:r>
              <w:proofErr w:type="spellEnd"/>
              <w:r w:rsidR="00FB7F77">
                <w:rPr>
                  <w:rFonts w:ascii="Times New Roman" w:hAnsi="Times New Roman" w:cs="Times New Roman"/>
                  <w:sz w:val="24"/>
                  <w:szCs w:val="24"/>
                  <w:lang w:val="en-US"/>
                </w:rPr>
                <w:t xml:space="preserve"> </w:t>
              </w:r>
            </w:ins>
            <w:r w:rsidRPr="00A16D9B">
              <w:rPr>
                <w:rFonts w:ascii="Times New Roman" w:hAnsi="Times New Roman" w:cs="Times New Roman"/>
                <w:sz w:val="24"/>
                <w:szCs w:val="24"/>
              </w:rPr>
              <w:t xml:space="preserve">  Jaringan  Komputer  berbasis  Linux  mulai  dari  </w:t>
            </w:r>
            <w:del w:id="7" w:author="LUKAS" w:date="2021-06-07T10:09:00Z">
              <w:r w:rsidRPr="00A16D9B" w:rsidDel="00FB7F77">
                <w:rPr>
                  <w:rFonts w:ascii="Times New Roman" w:hAnsi="Times New Roman" w:cs="Times New Roman"/>
                  <w:sz w:val="24"/>
                  <w:szCs w:val="24"/>
                </w:rPr>
                <w:delText>instalasi  sistem  operasi</w:delText>
              </w:r>
            </w:del>
            <w:proofErr w:type="spellStart"/>
            <w:ins w:id="8" w:author="LUKAS" w:date="2021-06-07T10:09:00Z">
              <w:r w:rsidR="00FB7F77">
                <w:rPr>
                  <w:rFonts w:ascii="Times New Roman" w:hAnsi="Times New Roman" w:cs="Times New Roman"/>
                  <w:sz w:val="24"/>
                  <w:szCs w:val="24"/>
                  <w:lang w:val="en-US"/>
                </w:rPr>
                <w:t>Intansi</w:t>
              </w:r>
              <w:proofErr w:type="spellEnd"/>
              <w:r w:rsidR="00FB7F77">
                <w:rPr>
                  <w:rFonts w:ascii="Times New Roman" w:hAnsi="Times New Roman" w:cs="Times New Roman"/>
                  <w:sz w:val="24"/>
                  <w:szCs w:val="24"/>
                  <w:lang w:val="en-US"/>
                </w:rPr>
                <w:t xml:space="preserve"> </w:t>
              </w:r>
              <w:proofErr w:type="spellStart"/>
              <w:r w:rsidR="00FB7F77">
                <w:rPr>
                  <w:rFonts w:ascii="Times New Roman" w:hAnsi="Times New Roman" w:cs="Times New Roman"/>
                  <w:sz w:val="24"/>
                  <w:szCs w:val="24"/>
                  <w:lang w:val="en-US"/>
                </w:rPr>
                <w:t>Sistem</w:t>
              </w:r>
              <w:proofErr w:type="spellEnd"/>
              <w:r w:rsidR="00FB7F77">
                <w:rPr>
                  <w:rFonts w:ascii="Times New Roman" w:hAnsi="Times New Roman" w:cs="Times New Roman"/>
                  <w:sz w:val="24"/>
                  <w:szCs w:val="24"/>
                  <w:lang w:val="en-US"/>
                </w:rPr>
                <w:t xml:space="preserve"> </w:t>
              </w:r>
              <w:proofErr w:type="spellStart"/>
              <w:r w:rsidR="00FB7F77">
                <w:rPr>
                  <w:rFonts w:ascii="Times New Roman" w:hAnsi="Times New Roman" w:cs="Times New Roman"/>
                  <w:sz w:val="24"/>
                  <w:szCs w:val="24"/>
                  <w:lang w:val="en-US"/>
                </w:rPr>
                <w:t>Oprasi</w:t>
              </w:r>
            </w:ins>
            <w:proofErr w:type="spellEnd"/>
            <w:r w:rsidRPr="00A16D9B">
              <w:rPr>
                <w:rFonts w:ascii="Times New Roman" w:hAnsi="Times New Roman" w:cs="Times New Roman"/>
                <w:sz w:val="24"/>
                <w:szCs w:val="24"/>
              </w:rPr>
              <w:t xml:space="preserve">,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jauh  dari  sempurna,  oleh  karena  itu  penulis  akan  memperbaikinya  secara  berkala.Saran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w:t>
            </w:r>
            <w:del w:id="9" w:author="LUKAS" w:date="2021-06-07T10:10:00Z">
              <w:r w:rsidRPr="00A16D9B" w:rsidDel="00FB7F77">
                <w:rPr>
                  <w:rFonts w:ascii="Times New Roman" w:hAnsi="Times New Roman" w:cs="Times New Roman"/>
                  <w:sz w:val="24"/>
                  <w:szCs w:val="24"/>
                </w:rPr>
                <w:delText xml:space="preserve">mahasiswa  </w:delText>
              </w:r>
            </w:del>
            <w:proofErr w:type="spellStart"/>
            <w:ins w:id="10" w:author="LUKAS" w:date="2021-06-07T10:10:00Z">
              <w:r w:rsidR="00FB7F77">
                <w:rPr>
                  <w:rFonts w:ascii="Times New Roman" w:hAnsi="Times New Roman" w:cs="Times New Roman"/>
                  <w:sz w:val="24"/>
                  <w:szCs w:val="24"/>
                  <w:lang w:val="en-US"/>
                </w:rPr>
                <w:t>Mahasiswa</w:t>
              </w:r>
              <w:proofErr w:type="spellEnd"/>
              <w:r w:rsidR="00FB7F77" w:rsidRPr="00A16D9B">
                <w:rPr>
                  <w:rFonts w:ascii="Times New Roman" w:hAnsi="Times New Roman" w:cs="Times New Roman"/>
                  <w:sz w:val="24"/>
                  <w:szCs w:val="24"/>
                </w:rPr>
                <w:t xml:space="preserve">  </w:t>
              </w:r>
            </w:ins>
            <w:r w:rsidRPr="00A16D9B">
              <w:rPr>
                <w:rFonts w:ascii="Times New Roman" w:hAnsi="Times New Roman" w:cs="Times New Roman"/>
                <w:sz w:val="24"/>
                <w:szCs w:val="24"/>
              </w:rPr>
              <w:t xml:space="preserve">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4AD" w:rsidRDefault="00AF54AD" w:rsidP="00D80F46">
      <w:r>
        <w:separator/>
      </w:r>
    </w:p>
  </w:endnote>
  <w:endnote w:type="continuationSeparator" w:id="0">
    <w:p w:rsidR="00AF54AD" w:rsidRDefault="00AF54AD"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4AD" w:rsidRDefault="00AF54AD" w:rsidP="00D80F46">
      <w:r>
        <w:separator/>
      </w:r>
    </w:p>
  </w:footnote>
  <w:footnote w:type="continuationSeparator" w:id="0">
    <w:p w:rsidR="00AF54AD" w:rsidRDefault="00AF54AD"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12251A"/>
    <w:rsid w:val="00184E03"/>
    <w:rsid w:val="002D5B47"/>
    <w:rsid w:val="00327783"/>
    <w:rsid w:val="0042167F"/>
    <w:rsid w:val="0046485C"/>
    <w:rsid w:val="004F5D73"/>
    <w:rsid w:val="00563CB1"/>
    <w:rsid w:val="00771E9D"/>
    <w:rsid w:val="008D1AF7"/>
    <w:rsid w:val="00924DF5"/>
    <w:rsid w:val="00A16D9B"/>
    <w:rsid w:val="00A86167"/>
    <w:rsid w:val="00AF28E1"/>
    <w:rsid w:val="00AF54AD"/>
    <w:rsid w:val="00D80F46"/>
    <w:rsid w:val="00FB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LUKAS</cp:lastModifiedBy>
  <cp:revision>2</cp:revision>
  <dcterms:created xsi:type="dcterms:W3CDTF">2021-06-07T03:11:00Z</dcterms:created>
  <dcterms:modified xsi:type="dcterms:W3CDTF">2021-06-07T03:11:00Z</dcterms:modified>
</cp:coreProperties>
</file>