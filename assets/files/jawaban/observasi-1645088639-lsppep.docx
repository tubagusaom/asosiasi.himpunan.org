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4B5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CBA541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338E540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8BF9B7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17CCB3A" w14:textId="77777777" w:rsidTr="00821BA2">
        <w:tc>
          <w:tcPr>
            <w:tcW w:w="9350" w:type="dxa"/>
          </w:tcPr>
          <w:p w14:paraId="49BD2968" w14:textId="77777777" w:rsidR="00125355" w:rsidRDefault="00125355" w:rsidP="009E4B7E">
            <w:pPr>
              <w:pStyle w:val="Heading3"/>
              <w:jc w:val="both"/>
              <w:rPr>
                <w:rFonts w:ascii="Times New Roman" w:hAnsi="Times New Roman"/>
                <w:sz w:val="48"/>
              </w:rPr>
              <w:pPrChange w:id="0" w:author="Reviewer" w:date="2022-02-17T15:14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8EA658D" w14:textId="77777777" w:rsidR="00125355" w:rsidRDefault="00125355" w:rsidP="009E4B7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" w:author="Reviewer" w:date="2022-02-17T15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346CC34" w14:textId="77777777" w:rsidR="00125355" w:rsidRPr="00EC6F38" w:rsidRDefault="00125355" w:rsidP="009E4B7E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Reviewer" w:date="2022-02-17T15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3" w:author="Reviewer" w:date="2022-02-17T15:06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E14DC01" w14:textId="77777777" w:rsidR="00125355" w:rsidRPr="00EC6F38" w:rsidRDefault="00125355" w:rsidP="009E4B7E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Reviewer" w:date="2022-02-17T15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" w:author="Reviewer" w:date="2022-02-17T15:08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6" w:author="Reviewer" w:date="2022-02-17T15:09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Reviewer" w:date="2022-02-17T15:09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48E887" w14:textId="65AF35F1" w:rsidR="00125355" w:rsidRPr="00EC6F38" w:rsidRDefault="00125355" w:rsidP="009E4B7E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" w:author="Reviewer" w:date="2022-02-17T15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Reviewer" w:date="2022-02-17T15:09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0" w:author="Reviewer" w:date="2022-02-17T15:09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50D7EE6" w14:textId="6A1CB84C" w:rsidR="00125355" w:rsidRPr="00EC6F38" w:rsidRDefault="00125355" w:rsidP="009E4B7E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" w:author="Reviewer" w:date="2022-02-17T15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2" w:author="Reviewer" w:date="2022-02-17T15:09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>da</w:t>
              </w:r>
            </w:ins>
            <w:ins w:id="13" w:author="Reviewer" w:date="2022-02-17T15:10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 xml:space="preserve">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4" w:author="Reviewer" w:date="2022-02-17T15:10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Reviewer" w:date="2022-02-17T15:10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>pendidikan</w:delText>
              </w:r>
            </w:del>
            <w:ins w:id="16" w:author="Reviewer" w:date="2022-02-17T15:10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7" w:author="Reviewer" w:date="2022-02-17T15:10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8" w:author="Reviewer" w:date="2022-02-17T15:10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 xml:space="preserve">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Reviewer" w:date="2022-02-17T15:10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0" w:author="Reviewer" w:date="2022-02-17T15:10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>bagi</w:t>
              </w:r>
            </w:ins>
            <w:proofErr w:type="spellEnd"/>
            <w:del w:id="21" w:author="Reviewer" w:date="2022-02-17T15:10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>atau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1CA2110" w14:textId="77777777" w:rsidR="00125355" w:rsidRPr="00EC6F38" w:rsidRDefault="00125355" w:rsidP="009E4B7E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2" w:author="Reviewer" w:date="2022-02-17T15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2631EAE" w14:textId="73E76274" w:rsidR="00125355" w:rsidDel="009E4B7E" w:rsidRDefault="00125355" w:rsidP="009E4B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23" w:author="Reviewer" w:date="2022-02-17T15:11:00Z"/>
                <w:rFonts w:ascii="Times New Roman" w:eastAsia="Times New Roman" w:hAnsi="Times New Roman" w:cs="Times New Roman"/>
                <w:szCs w:val="24"/>
              </w:rPr>
              <w:pPrChange w:id="24" w:author="Reviewer" w:date="2022-02-17T15:14:00Z">
                <w:pPr>
                  <w:pStyle w:val="ListParagraph"/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hanging="360"/>
                  <w:contextualSpacing w:val="0"/>
                </w:pPr>
              </w:pPrChange>
            </w:pP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25" w:author="Reviewer" w:date="2022-02-17T15:11:00Z">
                  <w:rPr/>
                </w:rPrChange>
              </w:rPr>
              <w:t>Tahapan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26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27" w:author="Reviewer" w:date="2022-02-17T15:11:00Z">
                  <w:rPr/>
                </w:rPrChange>
              </w:rPr>
              <w:t>belajar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28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29" w:author="Reviewer" w:date="2022-02-17T15:11:00Z">
                  <w:rPr/>
                </w:rPrChange>
              </w:rPr>
              <w:t>sesuai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30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31" w:author="Reviewer" w:date="2022-02-17T15:11:00Z">
                  <w:rPr/>
                </w:rPrChange>
              </w:rPr>
              <w:t>dengan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32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33" w:author="Reviewer" w:date="2022-02-17T15:11:00Z">
                  <w:rPr/>
                </w:rPrChange>
              </w:rPr>
              <w:t>kemampuan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34" w:author="Reviewer" w:date="2022-02-17T15:11:00Z">
                  <w:rPr/>
                </w:rPrChange>
              </w:rPr>
              <w:t xml:space="preserve"> dan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35" w:author="Reviewer" w:date="2022-02-17T15:11:00Z">
                  <w:rPr/>
                </w:rPrChange>
              </w:rPr>
              <w:t>minat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36" w:author="Reviewer" w:date="2022-02-17T15:11:00Z">
                  <w:rPr/>
                </w:rPrChange>
              </w:rPr>
              <w:t>/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37" w:author="Reviewer" w:date="2022-02-17T15:11:00Z">
                  <w:rPr/>
                </w:rPrChange>
              </w:rPr>
              <w:t>kebutuhan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38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39" w:author="Reviewer" w:date="2022-02-17T15:11:00Z">
                  <w:rPr/>
                </w:rPrChange>
              </w:rPr>
              <w:t>siswa</w:t>
            </w:r>
            <w:proofErr w:type="spellEnd"/>
            <w:del w:id="40" w:author="Reviewer" w:date="2022-02-17T15:11:00Z">
              <w:r w:rsidRPr="009E4B7E" w:rsidDel="009E4B7E">
                <w:rPr>
                  <w:rFonts w:ascii="Times New Roman" w:eastAsia="Times New Roman" w:hAnsi="Times New Roman" w:cs="Times New Roman"/>
                  <w:szCs w:val="24"/>
                  <w:rPrChange w:id="41" w:author="Reviewer" w:date="2022-02-17T15:11:00Z">
                    <w:rPr/>
                  </w:rPrChange>
                </w:rPr>
                <w:delText>.</w:delText>
              </w:r>
            </w:del>
          </w:p>
          <w:p w14:paraId="0EB90197" w14:textId="77777777" w:rsidR="009E4B7E" w:rsidRPr="009E4B7E" w:rsidRDefault="009E4B7E" w:rsidP="009E4B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ins w:id="42" w:author="Reviewer" w:date="2022-02-17T15:11:00Z"/>
                <w:rFonts w:ascii="Times New Roman" w:eastAsia="Times New Roman" w:hAnsi="Times New Roman" w:cs="Times New Roman"/>
                <w:szCs w:val="24"/>
                <w:rPrChange w:id="43" w:author="Reviewer" w:date="2022-02-17T15:11:00Z">
                  <w:rPr>
                    <w:ins w:id="44" w:author="Reviewer" w:date="2022-02-17T15:11:00Z"/>
                  </w:rPr>
                </w:rPrChange>
              </w:rPr>
              <w:pPrChange w:id="45" w:author="Reviewer" w:date="2022-02-1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1F9CD813" w14:textId="754AA9D8" w:rsidR="00125355" w:rsidRPr="009E4B7E" w:rsidRDefault="00125355" w:rsidP="009E4B7E">
            <w:pPr>
              <w:pStyle w:val="ListParagraph"/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46" w:author="Reviewer" w:date="2022-02-17T15:11:00Z">
                  <w:rPr/>
                </w:rPrChange>
              </w:rPr>
              <w:pPrChange w:id="47" w:author="Reviewer" w:date="2022-02-1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9E4B7E">
              <w:rPr>
                <w:rFonts w:ascii="Times New Roman" w:eastAsia="Times New Roman" w:hAnsi="Times New Roman" w:cs="Times New Roman"/>
                <w:szCs w:val="24"/>
                <w:rPrChange w:id="48" w:author="Reviewer" w:date="2022-02-17T15:11:00Z">
                  <w:rPr/>
                </w:rPrChange>
              </w:rPr>
              <w:t xml:space="preserve">Pada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49" w:author="Reviewer" w:date="2022-02-17T15:11:00Z">
                  <w:rPr/>
                </w:rPrChange>
              </w:rPr>
              <w:t>taha</w:t>
            </w:r>
            <w:ins w:id="50" w:author="Reviewer" w:date="2022-02-17T15:12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51" w:author="Reviewer" w:date="2022-02-17T15:12:00Z">
              <w:r w:rsidRPr="009E4B7E" w:rsidDel="009E4B7E">
                <w:rPr>
                  <w:rFonts w:ascii="Times New Roman" w:eastAsia="Times New Roman" w:hAnsi="Times New Roman" w:cs="Times New Roman"/>
                  <w:szCs w:val="24"/>
                  <w:rPrChange w:id="52" w:author="Reviewer" w:date="2022-02-17T15:11:00Z">
                    <w:rPr/>
                  </w:rPrChange>
                </w:rPr>
                <w:delText>b</w:delText>
              </w:r>
            </w:del>
            <w:r w:rsidRPr="009E4B7E">
              <w:rPr>
                <w:rFonts w:ascii="Times New Roman" w:eastAsia="Times New Roman" w:hAnsi="Times New Roman" w:cs="Times New Roman"/>
                <w:szCs w:val="24"/>
                <w:rPrChange w:id="53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54" w:author="Reviewer" w:date="2022-02-17T15:11:00Z">
                  <w:rPr/>
                </w:rPrChange>
              </w:rPr>
              <w:t>ini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55" w:author="Reviewer" w:date="2022-02-17T15:11:00Z">
                  <w:rPr/>
                </w:rPrChange>
              </w:rPr>
              <w:t xml:space="preserve"> guru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56" w:author="Reviewer" w:date="2022-02-17T15:11:00Z">
                  <w:rPr/>
                </w:rPrChange>
              </w:rPr>
              <w:t>di</w:t>
            </w:r>
            <w:del w:id="57" w:author="Reviewer" w:date="2022-02-17T15:11:00Z">
              <w:r w:rsidRPr="009E4B7E" w:rsidDel="009E4B7E">
                <w:rPr>
                  <w:rFonts w:ascii="Times New Roman" w:eastAsia="Times New Roman" w:hAnsi="Times New Roman" w:cs="Times New Roman"/>
                  <w:szCs w:val="24"/>
                  <w:rPrChange w:id="58" w:author="Reviewer" w:date="2022-02-17T15:11:00Z">
                    <w:rPr/>
                  </w:rPrChange>
                </w:rPr>
                <w:delText xml:space="preserve"> </w:delText>
              </w:r>
            </w:del>
            <w:r w:rsidRPr="009E4B7E">
              <w:rPr>
                <w:rFonts w:ascii="Times New Roman" w:eastAsia="Times New Roman" w:hAnsi="Times New Roman" w:cs="Times New Roman"/>
                <w:szCs w:val="24"/>
                <w:rPrChange w:id="59" w:author="Reviewer" w:date="2022-02-17T15:11:00Z">
                  <w:rPr/>
                </w:rPrChange>
              </w:rPr>
              <w:t>tu</w:t>
            </w:r>
            <w:ins w:id="60" w:author="Reviewer" w:date="2022-02-17T15:11:00Z">
              <w:r w:rsidR="009E4B7E" w:rsidRPr="009E4B7E">
                <w:rPr>
                  <w:rFonts w:ascii="Times New Roman" w:eastAsia="Times New Roman" w:hAnsi="Times New Roman" w:cs="Times New Roman"/>
                  <w:szCs w:val="24"/>
                  <w:rPrChange w:id="61" w:author="Reviewer" w:date="2022-02-17T15:11:00Z">
                    <w:rPr/>
                  </w:rPrChange>
                </w:rPr>
                <w:t>n</w:t>
              </w:r>
            </w:ins>
            <w:r w:rsidRPr="009E4B7E">
              <w:rPr>
                <w:rFonts w:ascii="Times New Roman" w:eastAsia="Times New Roman" w:hAnsi="Times New Roman" w:cs="Times New Roman"/>
                <w:szCs w:val="24"/>
                <w:rPrChange w:id="62" w:author="Reviewer" w:date="2022-02-17T15:11:00Z">
                  <w:rPr/>
                </w:rPrChange>
              </w:rPr>
              <w:t>tut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63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64" w:author="Reviewer" w:date="2022-02-17T15:11:00Z">
                  <w:rPr/>
                </w:rPrChange>
              </w:rPr>
              <w:t>untuk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65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66" w:author="Reviewer" w:date="2022-02-17T15:11:00Z">
                  <w:rPr/>
                </w:rPrChange>
              </w:rPr>
              <w:t>merancang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67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68" w:author="Reviewer" w:date="2022-02-17T15:11:00Z">
                  <w:rPr/>
                </w:rPrChange>
              </w:rPr>
              <w:t>pembelajaran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69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70" w:author="Reviewer" w:date="2022-02-17T15:11:00Z">
                  <w:rPr/>
                </w:rPrChange>
              </w:rPr>
              <w:t>sesuai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71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72" w:author="Reviewer" w:date="2022-02-17T15:11:00Z">
                  <w:rPr/>
                </w:rPrChange>
              </w:rPr>
              <w:t>dengan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73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74" w:author="Reviewer" w:date="2022-02-17T15:11:00Z">
                  <w:rPr/>
                </w:rPrChange>
              </w:rPr>
              <w:t>minat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75" w:author="Reviewer" w:date="2022-02-17T15:11:00Z">
                  <w:rPr/>
                </w:rPrChange>
              </w:rPr>
              <w:t xml:space="preserve"> dan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76" w:author="Reviewer" w:date="2022-02-17T15:11:00Z">
                  <w:rPr/>
                </w:rPrChange>
              </w:rPr>
              <w:t>bakat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77" w:author="Reviewer" w:date="2022-02-17T15:11:00Z">
                  <w:rPr/>
                </w:rPrChange>
              </w:rPr>
              <w:t>/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78" w:author="Reviewer" w:date="2022-02-17T15:11:00Z">
                  <w:rPr/>
                </w:rPrChange>
              </w:rPr>
              <w:t>kebutuhan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79" w:author="Reviewer" w:date="2022-02-17T15:11:00Z">
                  <w:rPr/>
                </w:rPrChange>
              </w:rPr>
              <w:t xml:space="preserve"> </w:t>
            </w:r>
            <w:proofErr w:type="spellStart"/>
            <w:r w:rsidRPr="009E4B7E">
              <w:rPr>
                <w:rFonts w:ascii="Times New Roman" w:eastAsia="Times New Roman" w:hAnsi="Times New Roman" w:cs="Times New Roman"/>
                <w:szCs w:val="24"/>
                <w:rPrChange w:id="80" w:author="Reviewer" w:date="2022-02-17T15:11:00Z">
                  <w:rPr/>
                </w:rPrChange>
              </w:rPr>
              <w:t>siswa</w:t>
            </w:r>
            <w:proofErr w:type="spellEnd"/>
            <w:r w:rsidRPr="009E4B7E">
              <w:rPr>
                <w:rFonts w:ascii="Times New Roman" w:eastAsia="Times New Roman" w:hAnsi="Times New Roman" w:cs="Times New Roman"/>
                <w:szCs w:val="24"/>
                <w:rPrChange w:id="81" w:author="Reviewer" w:date="2022-02-17T15:11:00Z">
                  <w:rPr/>
                </w:rPrChange>
              </w:rPr>
              <w:t>.</w:t>
            </w:r>
          </w:p>
          <w:p w14:paraId="5F1A02BA" w14:textId="137C0C09" w:rsidR="00125355" w:rsidDel="009E4B7E" w:rsidRDefault="00125355" w:rsidP="009E4B7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82" w:author="Reviewer" w:date="2022-02-17T15:12:00Z"/>
                <w:rFonts w:ascii="Times New Roman" w:eastAsia="Times New Roman" w:hAnsi="Times New Roman" w:cs="Times New Roman"/>
                <w:szCs w:val="24"/>
              </w:rPr>
              <w:pPrChange w:id="83" w:author="Reviewer" w:date="2022-02-1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del w:id="84" w:author="Reviewer" w:date="2022-02-17T15:12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16F5FA2" w14:textId="77777777" w:rsidR="009E4B7E" w:rsidRPr="00EC6F38" w:rsidRDefault="009E4B7E" w:rsidP="009E4B7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ins w:id="85" w:author="Reviewer" w:date="2022-02-17T15:12:00Z"/>
                <w:rFonts w:ascii="Times New Roman" w:eastAsia="Times New Roman" w:hAnsi="Times New Roman" w:cs="Times New Roman"/>
                <w:szCs w:val="24"/>
              </w:rPr>
              <w:pPrChange w:id="86" w:author="Reviewer" w:date="2022-02-1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14:paraId="03E791C2" w14:textId="4AED2410" w:rsidR="00125355" w:rsidRPr="009E4B7E" w:rsidRDefault="009E4B7E" w:rsidP="009E4B7E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7" w:author="Reviewer" w:date="2022-02-1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88" w:author="Reviewer" w:date="2022-02-17T15:12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Pada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guru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del w:id="89" w:author="Reviewer" w:date="2022-02-17T15:12:00Z">
              <w:r w:rsidR="00125355" w:rsidRPr="009E4B7E" w:rsidDel="009E4B7E">
                <w:rPr>
                  <w:rFonts w:ascii="Times New Roman" w:eastAsia="Times New Roman" w:hAnsi="Times New Roman" w:cs="Times New Roman"/>
                  <w:szCs w:val="24"/>
                </w:rPr>
                <w:delText>Yaitu guru di sini d</w:delText>
              </w:r>
            </w:del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i</w:t>
            </w:r>
            <w:del w:id="90" w:author="Reviewer" w:date="2022-02-17T15:12:00Z">
              <w:r w:rsidR="00125355" w:rsidRPr="009E4B7E" w:rsidDel="009E4B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125355" w:rsidRPr="009E4B7E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CF8070" w14:textId="77777777" w:rsidR="00125355" w:rsidRPr="00EC6F38" w:rsidRDefault="00125355" w:rsidP="009E4B7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1" w:author="Reviewer" w:date="2022-02-1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47F3508" w14:textId="2CFBB8F7" w:rsidR="00125355" w:rsidRPr="00EC6F38" w:rsidRDefault="00125355" w:rsidP="009E4B7E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2" w:author="Reviewer" w:date="2022-02-1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93" w:author="Reviewer" w:date="2022-02-17T15:13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94" w:author="Reviewer" w:date="2022-02-17T15:13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F2266C5" w14:textId="77777777" w:rsidR="00125355" w:rsidRPr="00EC6F38" w:rsidRDefault="00125355" w:rsidP="009E4B7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5" w:author="Reviewer" w:date="2022-02-1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65CD7EDD" w14:textId="1042B7B5" w:rsidR="00125355" w:rsidRPr="00EC6F38" w:rsidRDefault="009E4B7E" w:rsidP="009E4B7E">
            <w:pPr>
              <w:spacing w:before="100" w:beforeAutospacing="1" w:after="100" w:afterAutospacing="1" w:line="240" w:lineRule="auto"/>
              <w:ind w:left="72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96" w:author="Reviewer" w:date="2022-02-17T15:1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97" w:author="Reviewer" w:date="2022-02-17T15:13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98" w:author="Reviewer" w:date="2022-02-17T15:13:00Z">
              <w:r w:rsidR="00125355"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99" w:author="Reviewer" w:date="2022-02-17T15:13:00Z"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00" w:author="Reviewer" w:date="2022-02-17T15:13:00Z">
              <w:r w:rsidR="00125355"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788C253" w14:textId="77777777" w:rsidR="00125355" w:rsidRPr="00EC6F38" w:rsidRDefault="00125355" w:rsidP="009E4B7E">
            <w:pPr>
              <w:spacing w:before="100" w:beforeAutospacing="1" w:after="100" w:afterAutospacing="1" w:line="240" w:lineRule="auto"/>
              <w:ind w:firstLine="589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1" w:author="Reviewer" w:date="2022-02-17T15:1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2" w:author="Reviewer" w:date="2022-02-17T15:15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74939C0D" w14:textId="77777777" w:rsidR="00125355" w:rsidRPr="00EC6F38" w:rsidRDefault="00125355" w:rsidP="009E4B7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3" w:author="Reviewer" w:date="2022-02-17T15:1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DD69DE0" w14:textId="77777777" w:rsidR="00125355" w:rsidRPr="00EC6F38" w:rsidRDefault="00125355" w:rsidP="009E4B7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4" w:author="Reviewer" w:date="2022-02-17T15:1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D737DA9" w14:textId="77777777" w:rsidR="00125355" w:rsidRPr="00EC6F38" w:rsidRDefault="00125355" w:rsidP="009E4B7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5" w:author="Reviewer" w:date="2022-02-17T15:1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Mencoba</w:t>
            </w:r>
            <w:proofErr w:type="spellEnd"/>
          </w:p>
          <w:p w14:paraId="22A8635C" w14:textId="77777777" w:rsidR="00125355" w:rsidRPr="00EC6F38" w:rsidRDefault="00125355" w:rsidP="009E4B7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6" w:author="Reviewer" w:date="2022-02-17T15:1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0F88548" w14:textId="77777777" w:rsidR="00125355" w:rsidRPr="00EC6F38" w:rsidRDefault="00125355" w:rsidP="009E4B7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7" w:author="Reviewer" w:date="2022-02-17T15:15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491DF239" w14:textId="6959E394" w:rsidR="00125355" w:rsidDel="009E4B7E" w:rsidRDefault="00125355" w:rsidP="009E4B7E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del w:id="108" w:author="Reviewer" w:date="2022-02-17T15:15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9" w:author="Reviewer" w:date="2022-02-17T15:15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110" w:author="Reviewer" w:date="2022-02-17T15:15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11" w:author="Reviewer" w:date="2022-02-17T15:15:00Z">
              <w:r w:rsidR="009E4B7E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2" w:author="Reviewer" w:date="2022-02-17T15:15:00Z">
              <w:r w:rsidRPr="00EC6F38" w:rsidDel="009E4B7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9E4B7E"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7C9010" w14:textId="77777777" w:rsidR="009E4B7E" w:rsidRPr="00EC6F38" w:rsidRDefault="009E4B7E" w:rsidP="009E4B7E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ins w:id="113" w:author="Reviewer" w:date="2022-02-17T15:15:00Z"/>
                <w:rFonts w:ascii="Times New Roman" w:eastAsia="Times New Roman" w:hAnsi="Times New Roman" w:cs="Times New Roman"/>
                <w:szCs w:val="24"/>
              </w:rPr>
              <w:pPrChange w:id="114" w:author="Reviewer" w:date="2022-02-17T15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1CE25119" w14:textId="11AC6157" w:rsidR="00125355" w:rsidDel="004011C2" w:rsidRDefault="00125355" w:rsidP="004011C2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del w:id="115" w:author="Reviewer" w:date="2022-02-17T15:16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del w:id="116" w:author="Reviewer" w:date="2022-02-17T15:15:00Z">
              <w:r w:rsidRPr="00EC6F38" w:rsidDel="004011C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17" w:author="Reviewer" w:date="2022-02-17T15:16:00Z">
              <w:r w:rsidR="004011C2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18" w:author="Reviewer" w:date="2022-02-17T15:16:00Z">
              <w:r w:rsidRPr="00EC6F38" w:rsidDel="004011C2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del w:id="119" w:author="Reviewer" w:date="2022-02-17T15:16:00Z">
              <w:r w:rsidRPr="00EC6F38" w:rsidDel="004011C2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1D1EF464" w14:textId="77777777" w:rsidR="004011C2" w:rsidRPr="00EC6F38" w:rsidRDefault="004011C2" w:rsidP="009E4B7E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ins w:id="120" w:author="Reviewer" w:date="2022-02-17T15:16:00Z"/>
                <w:rFonts w:ascii="Times New Roman" w:eastAsia="Times New Roman" w:hAnsi="Times New Roman" w:cs="Times New Roman"/>
                <w:szCs w:val="24"/>
              </w:rPr>
              <w:pPrChange w:id="121" w:author="Reviewer" w:date="2022-02-17T15:1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314DDE23" w14:textId="22B83D0F" w:rsidR="00125355" w:rsidDel="004011C2" w:rsidRDefault="00125355" w:rsidP="004011C2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del w:id="122" w:author="Reviewer" w:date="2022-02-17T15:16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23" w:author="Reviewer" w:date="2022-02-17T15:16:00Z">
              <w:r w:rsidR="004011C2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24" w:author="Reviewer" w:date="2022-02-17T15:16:00Z">
              <w:r w:rsidRPr="00EC6F38" w:rsidDel="004011C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</w:t>
            </w:r>
            <w:ins w:id="125" w:author="Reviewer" w:date="2022-02-17T15:16:00Z">
              <w:r w:rsidR="004011C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6" w:author="Reviewer" w:date="2022-02-17T15:16:00Z">
              <w:r w:rsidRPr="00EC6F38" w:rsidDel="004011C2">
                <w:rPr>
                  <w:rFonts w:ascii="Times New Roman" w:eastAsia="Times New Roman" w:hAnsi="Times New Roman" w:cs="Times New Roman"/>
                  <w:szCs w:val="24"/>
                </w:rPr>
                <w:delText xml:space="preserve"> 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27" w:author="Reviewer" w:date="2022-02-17T15:16:00Z">
              <w:r w:rsidR="004011C2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10B33D5" w14:textId="77777777" w:rsidR="004011C2" w:rsidRPr="00EC6F38" w:rsidRDefault="004011C2" w:rsidP="004011C2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ins w:id="128" w:author="Reviewer" w:date="2022-02-17T15:16:00Z"/>
                <w:rFonts w:ascii="Times New Roman" w:eastAsia="Times New Roman" w:hAnsi="Times New Roman" w:cs="Times New Roman"/>
                <w:szCs w:val="24"/>
              </w:rPr>
              <w:pPrChange w:id="129" w:author="Reviewer" w:date="2022-02-17T15:1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</w:p>
          <w:p w14:paraId="134FA515" w14:textId="3FC170B0" w:rsidR="00125355" w:rsidRPr="00EC6F38" w:rsidRDefault="00125355" w:rsidP="004011C2">
            <w:pPr>
              <w:spacing w:before="100" w:beforeAutospacing="1" w:after="100" w:afterAutospacing="1" w:line="240" w:lineRule="auto"/>
              <w:ind w:firstLine="731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0" w:author="Reviewer" w:date="2022-02-17T15:1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31" w:author="Reviewer" w:date="2022-02-17T16:00:00Z">
              <w:r w:rsidR="00014EA3">
                <w:rPr>
                  <w:rFonts w:ascii="Times New Roman" w:eastAsia="Times New Roman" w:hAnsi="Times New Roman" w:cs="Times New Roman"/>
                  <w:szCs w:val="24"/>
                </w:rPr>
                <w:t>kh</w:t>
              </w:r>
            </w:ins>
            <w:del w:id="132" w:author="Reviewer" w:date="2022-02-17T16:00:00Z">
              <w:r w:rsidRPr="00EC6F38" w:rsidDel="00014EA3">
                <w:rPr>
                  <w:rFonts w:ascii="Times New Roman" w:eastAsia="Times New Roman" w:hAnsi="Times New Roman" w:cs="Times New Roman"/>
                  <w:szCs w:val="24"/>
                </w:rPr>
                <w:delText>h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B8D5D8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839C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D48F4"/>
    <w:multiLevelType w:val="multilevel"/>
    <w:tmpl w:val="D60A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14EA3"/>
    <w:rsid w:val="0012251A"/>
    <w:rsid w:val="00125355"/>
    <w:rsid w:val="001D038C"/>
    <w:rsid w:val="00240407"/>
    <w:rsid w:val="0036214F"/>
    <w:rsid w:val="004011C2"/>
    <w:rsid w:val="0042167F"/>
    <w:rsid w:val="00924DF5"/>
    <w:rsid w:val="009E4B7E"/>
    <w:rsid w:val="00C0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ED90B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9E4B7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2022-02-17T09:03:00Z</dcterms:created>
  <dcterms:modified xsi:type="dcterms:W3CDTF">2022-02-17T09:03:00Z</dcterms:modified>
</cp:coreProperties>
</file>