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</w:t>
      </w:r>
      <w:ins w:id="0" w:author="CLIENT" w:date="2021-04-26T14:21:00Z">
        <w:r w:rsidR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</w:t>
        </w:r>
        <w:proofErr w:type="spellEnd"/>
        <w:r w:rsidR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1" w:author="CLIENT" w:date="2021-04-26T14:21:00Z">
        <w:r w:rsidRPr="00C50A1E" w:rsidDel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k,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CLIENT" w:date="2021-04-26T14:21:00Z">
        <w:r w:rsidR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3" w:author="CLIENT" w:date="2021-04-26T14:21:00Z">
        <w:r w:rsidRPr="00C50A1E" w:rsidDel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CLIENT" w:date="2021-04-26T14:21:00Z">
        <w:r w:rsidRPr="00C50A1E" w:rsidDel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5" w:author="CLIENT" w:date="2021-04-26T14:21:00Z">
        <w:r w:rsidR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D0245C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D02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6" w:author="CLIENT" w:date="2021-04-26T14:25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7" w:author="CLIENT" w:date="2021-04-26T14:22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CLIENT" w:date="2021-04-26T14:22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9" w:author="CLIENT" w:date="2021-04-26T14:22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10" w:author="CLIENT" w:date="2021-04-26T14:22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CLIENT" w:date="2021-04-26T14:22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CLIENT" w:date="2021-04-26T14:23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3" w:author="CLIENT" w:date="2021-04-26T14:23:00Z">
        <w:r w:rsidDel="00D0245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ins w:id="14" w:author="CLIENT" w:date="2021-04-26T14:23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ra</w:t>
        </w:r>
      </w:ins>
      <w:del w:id="15" w:author="CLIENT" w:date="2021-04-26T14:23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er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6" w:author="CLIENT" w:date="2021-04-26T14:23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CLIENT" w:date="2021-04-26T14:23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18" w:author="CLIENT" w:date="2021-04-26T14:24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9" w:author="CLIENT" w:date="2021-04-26T14:24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20" w:author="CLIENT" w:date="2021-04-26T14:24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proofErr w:type="gram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  <w:proofErr w:type="spell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CLIENT" w:date="2021-04-26T14:24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 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2" w:author="CLIENT" w:date="2021-04-26T14:25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3" w:author="CLIENT" w:date="2021-04-26T14:25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4" w:author="CLIENT" w:date="2021-04-26T14:25:00Z">
        <w:r w:rsidDel="00D0245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5" w:author="CLIENT" w:date="2021-04-26T14:25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CLIENT" w:date="2021-04-26T14:25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27" w:author="CLIENT" w:date="2021-04-26T14:25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CLIENT" w:date="2021-04-26T14:26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29" w:author="CLIENT" w:date="2021-04-26T14:26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0" w:author="CLIENT" w:date="2021-04-26T14:26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CLIENT" w:date="2021-04-26T14:26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2" w:author="CLIENT" w:date="2021-04-26T14:26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33" w:author="CLIENT" w:date="2021-04-26T14:26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4" w:author="CLIENT" w:date="2021-04-26T14:26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CLIENT" w:date="2021-04-26T14:26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satu-</w:delText>
        </w:r>
      </w:del>
      <w:proofErr w:type="spellStart"/>
      <w:ins w:id="36" w:author="CLIENT" w:date="2021-04-26T14:26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7" w:author="CLIENT" w:date="2021-04-26T14:26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38" w:author="CLIENT" w:date="2021-04-26T14:27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39" w:author="CLIENT" w:date="2021-04-26T14:27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0" w:author="CLIENT" w:date="2021-04-26T14:28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1" w:author="CLIENT" w:date="2021-04-26T14:28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CLIENT" w:date="2021-04-26T14:28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3" w:author="CLIENT" w:date="2021-04-26T14:28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4" w:author="CLIENT" w:date="2021-04-26T14:28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5" w:author="CLIENT" w:date="2021-04-26T14:28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6" w:author="CLIENT" w:date="2021-04-26T14:28:00Z">
        <w:r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7" w:author="CLIENT" w:date="2021-04-26T14:28:00Z">
        <w:r w:rsidDel="00D0245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8" w:author="CLIENT" w:date="2021-04-26T14:28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9" w:author="CLIENT" w:date="2021-04-26T14:29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CLIENT" w:date="2021-04-26T14:28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1" w:author="CLIENT" w:date="2021-04-26T14:29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CLIENT" w:date="2021-04-26T14:29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D0245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53" w:author="CLIENT" w:date="2021-04-26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CLIENT" w:date="2021-04-26T14:29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CLIENT" w:date="2021-04-26T14:29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agar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CLIENT" w:date="2021-04-26T14:29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57" w:author="CLIENT" w:date="2021-04-26T14:29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8" w:author="CLIENT" w:date="2021-04-26T14:30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59" w:author="CLIENT" w:date="2021-04-26T14:30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60" w:author="CLIENT" w:date="2021-04-26T14:30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del w:id="61" w:author="CLIENT" w:date="2021-04-26T14:30:00Z">
        <w:r w:rsidRPr="00D0245C" w:rsidDel="00D0245C">
          <w:rPr>
            <w:rFonts w:ascii="Times New Roman" w:eastAsia="Times New Roman" w:hAnsi="Times New Roman" w:cs="Times New Roman"/>
            <w:iCs/>
            <w:sz w:val="24"/>
            <w:szCs w:val="24"/>
            <w:rPrChange w:id="62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</w:delText>
        </w:r>
      </w:del>
      <w:ins w:id="63" w:author="CLIENT" w:date="2021-04-26T14:30:00Z">
        <w:r w:rsidR="00D0245C" w:rsidRPr="00D0245C">
          <w:rPr>
            <w:rFonts w:ascii="Times New Roman" w:eastAsia="Times New Roman" w:hAnsi="Times New Roman" w:cs="Times New Roman"/>
            <w:iCs/>
            <w:sz w:val="24"/>
            <w:szCs w:val="24"/>
            <w:rPrChange w:id="64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gitu</w:t>
        </w:r>
        <w:proofErr w:type="spellEnd"/>
        <w:r w:rsidR="00D0245C" w:rsidRPr="00D0245C">
          <w:rPr>
            <w:rFonts w:ascii="Times New Roman" w:eastAsia="Times New Roman" w:hAnsi="Times New Roman" w:cs="Times New Roman"/>
            <w:iCs/>
            <w:sz w:val="24"/>
            <w:szCs w:val="24"/>
            <w:rPrChange w:id="65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D0245C" w:rsidRPr="00D0245C">
          <w:rPr>
            <w:rFonts w:ascii="Times New Roman" w:eastAsia="Times New Roman" w:hAnsi="Times New Roman" w:cs="Times New Roman"/>
            <w:iCs/>
            <w:sz w:val="24"/>
            <w:szCs w:val="24"/>
            <w:rPrChange w:id="66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kan</w:t>
        </w:r>
        <w:proofErr w:type="spellEnd"/>
        <w:r w:rsidR="00D0245C" w:rsidRPr="00D0245C">
          <w:rPr>
            <w:rFonts w:ascii="Times New Roman" w:eastAsia="Times New Roman" w:hAnsi="Times New Roman" w:cs="Times New Roman"/>
            <w:iCs/>
            <w:sz w:val="24"/>
            <w:szCs w:val="24"/>
            <w:rPrChange w:id="67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?</w:t>
        </w:r>
      </w:ins>
      <w:del w:id="68" w:author="CLIENT" w:date="2021-04-26T14:30:00Z">
        <w:r w:rsidRPr="00D0245C" w:rsidDel="00D0245C">
          <w:rPr>
            <w:rFonts w:ascii="Times New Roman" w:eastAsia="Times New Roman" w:hAnsi="Times New Roman" w:cs="Times New Roman"/>
            <w:iCs/>
            <w:sz w:val="24"/>
            <w:szCs w:val="24"/>
            <w:rPrChange w:id="69" w:author="CLIENT" w:date="2021-04-26T14:3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CLIENT" w:date="2021-04-26T14:30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ins w:id="71" w:author="CLIENT" w:date="2021-04-26T14:30:00Z">
        <w:r w:rsidR="00D02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0245C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72" w:author="CLIENT" w:date="2021-04-26T14:30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73" w:author="CLIENT" w:date="2021-04-26T14:31:00Z">
        <w:r w:rsidRPr="00C50A1E" w:rsidDel="00D0245C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4" w:author="CLIENT" w:date="2021-04-26T14:31:00Z">
        <w:r w:rsidRPr="00CA60B0" w:rsidDel="00CA60B0">
          <w:rPr>
            <w:rFonts w:ascii="Times New Roman" w:eastAsia="Times New Roman" w:hAnsi="Times New Roman" w:cs="Times New Roman"/>
            <w:i/>
            <w:sz w:val="24"/>
            <w:szCs w:val="24"/>
            <w:rPrChange w:id="75" w:author="CLIENT" w:date="2021-04-26T14:3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nge-</w:delText>
        </w:r>
      </w:del>
      <w:r w:rsidRPr="00CA60B0">
        <w:rPr>
          <w:rFonts w:ascii="Times New Roman" w:eastAsia="Times New Roman" w:hAnsi="Times New Roman" w:cs="Times New Roman"/>
          <w:i/>
          <w:sz w:val="24"/>
          <w:szCs w:val="24"/>
          <w:rPrChange w:id="76" w:author="CLIENT" w:date="2021-04-26T14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ins w:id="77" w:author="CLIENT" w:date="2021-04-26T14:31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60B0">
          <w:rPr>
            <w:rFonts w:ascii="Times New Roman" w:eastAsia="Times New Roman" w:hAnsi="Times New Roman" w:cs="Times New Roman"/>
            <w:sz w:val="24"/>
            <w:szCs w:val="24"/>
          </w:rPr>
          <w:t>dengannya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0B0">
        <w:rPr>
          <w:rFonts w:ascii="Times New Roman" w:eastAsia="Times New Roman" w:hAnsi="Times New Roman" w:cs="Times New Roman"/>
          <w:i/>
          <w:sz w:val="24"/>
          <w:szCs w:val="24"/>
          <w:rPrChange w:id="78" w:author="CLIENT" w:date="2021-04-26T14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9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0" w:author="CLIENT" w:date="2021-04-26T14:31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1" w:author="CLIENT" w:date="2021-04-26T14:31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82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3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4" w:author="CLIENT" w:date="2021-04-26T14:32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85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86" w:author="CLIENT" w:date="2021-04-26T14:32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87" w:author="CLIENT" w:date="2021-04-26T14:32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8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bookmarkStart w:id="89" w:name="_GoBack"/>
      <w:bookmarkEnd w:id="89"/>
      <w:del w:id="90" w:author="CLIENT" w:date="2021-04-26T14:33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91" w:author="CLIENT" w:date="2021-04-26T14:32:00Z">
        <w:r w:rsidR="00CA60B0">
          <w:rPr>
            <w:rFonts w:ascii="Times New Roman" w:eastAsia="Times New Roman" w:hAnsi="Times New Roman" w:cs="Times New Roman"/>
            <w:sz w:val="24"/>
            <w:szCs w:val="24"/>
          </w:rPr>
          <w:t>ahaha</w:t>
        </w:r>
      </w:ins>
      <w:proofErr w:type="spellEnd"/>
      <w:del w:id="92" w:author="CLIENT" w:date="2021-04-26T14:32:00Z">
        <w:r w:rsidRPr="00C50A1E" w:rsidDel="00CA60B0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A60B0">
      <w:r>
        <w:separator/>
      </w:r>
    </w:p>
  </w:endnote>
  <w:endnote w:type="continuationSeparator" w:id="0">
    <w:p w:rsidR="00000000" w:rsidRDefault="00CA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A60B0">
    <w:pPr>
      <w:pStyle w:val="Footer"/>
    </w:pPr>
  </w:p>
  <w:p w:rsidR="00941E77" w:rsidRDefault="00CA6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A60B0">
      <w:r>
        <w:separator/>
      </w:r>
    </w:p>
  </w:footnote>
  <w:footnote w:type="continuationSeparator" w:id="0">
    <w:p w:rsidR="00000000" w:rsidRDefault="00CA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IENT">
    <w15:presenceInfo w15:providerId="None" w15:userId="CLI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00CA60B0"/>
    <w:rsid w:val="00D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50B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7D41-1899-4EE1-BA94-3B89CE2A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CLIENT</cp:lastModifiedBy>
  <cp:revision>2</cp:revision>
  <dcterms:created xsi:type="dcterms:W3CDTF">2020-07-24T23:46:00Z</dcterms:created>
  <dcterms:modified xsi:type="dcterms:W3CDTF">2021-04-26T07:33:00Z</dcterms:modified>
</cp:coreProperties>
</file>