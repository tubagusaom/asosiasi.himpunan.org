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F483" w14:textId="77777777"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14:paraId="567627AC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0DDCD96A" w14:textId="77777777" w:rsidR="00D80F46" w:rsidRPr="00A16D9B" w:rsidRDefault="00D80F46" w:rsidP="008D1AF7">
      <w:pPr>
        <w:pStyle w:val="ListParagraph"/>
        <w:numPr>
          <w:ilvl w:val="0"/>
          <w:numId w:val="1"/>
        </w:numPr>
        <w:spacing w:line="312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prakata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16D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5D73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4F5D73">
        <w:rPr>
          <w:rFonts w:ascii="Times New Roman" w:hAnsi="Times New Roman" w:cs="Times New Roman"/>
          <w:sz w:val="24"/>
          <w:szCs w:val="24"/>
        </w:rPr>
        <w:t xml:space="preserve"> digital! </w:t>
      </w:r>
    </w:p>
    <w:p w14:paraId="6C8D6882" w14:textId="77777777"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14:paraId="14C5CD9A" w14:textId="77777777" w:rsidTr="00D810B0">
        <w:tc>
          <w:tcPr>
            <w:tcW w:w="9350" w:type="dxa"/>
          </w:tcPr>
          <w:p w14:paraId="07EF3B7D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9F26A" w14:textId="77777777"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b/>
                <w:sz w:val="24"/>
                <w:szCs w:val="24"/>
              </w:rPr>
              <w:t>KATA PENGANTAR</w:t>
            </w:r>
          </w:p>
          <w:p w14:paraId="0165BBB5" w14:textId="77777777"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EB126" w14:textId="6B613798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Alhamdulillah</w:t>
            </w:r>
            <w:ins w:id="0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4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</w:t>
              </w:r>
            </w:ins>
            <w:del w:id="5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s</w:delText>
              </w:r>
            </w:del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egala</w:t>
            </w:r>
            <w:proofErr w:type="spellEnd"/>
            <w:del w:id="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puji</w:t>
            </w:r>
            <w:del w:id="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1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Allah</w:t>
            </w:r>
            <w:del w:id="1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yang</w:t>
            </w:r>
            <w:del w:id="1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del w:id="1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1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0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segala</w:delText>
              </w:r>
            </w:del>
            <w:del w:id="2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bimbingan-Nya</w:t>
            </w:r>
            <w:del w:id="2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kepada penulis </w:t>
            </w:r>
            <w:del w:id="24" w:author="AGUS DWI PRIYANTO, S.S.,M.CALL" w:date="2021-07-29T11:43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untuk </w:delText>
              </w:r>
            </w:del>
            <w:proofErr w:type="spellStart"/>
            <w:ins w:id="25" w:author="AGUS DWI PRIYANTO, S.S.,M.CALL" w:date="2021-07-29T11:43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selama</w:t>
              </w:r>
              <w:proofErr w:type="spellEnd"/>
              <w:r w:rsidR="00B72409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menyelesaikan buku </w:t>
            </w:r>
            <w:del w:id="26" w:author="AGUS DWI PRIYANTO, S.S.,M.CALL" w:date="2021-07-29T11:37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</w:delText>
              </w:r>
            </w:del>
            <w:proofErr w:type="spellStart"/>
            <w:ins w:id="27" w:author="AGUS DWI PRIYANTO, S.S.,M.CALL" w:date="2021-07-29T11:37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  <w:proofErr w:type="spellEnd"/>
              <w:r w:rsidR="00547426" w:rsidRPr="00A16D9B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Jaringan Komputer ini. </w:t>
            </w:r>
          </w:p>
          <w:p w14:paraId="183EC098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F5897" w14:textId="5AA694C1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3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31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dipergunakan  </w:delText>
              </w:r>
            </w:del>
            <w:ins w:id="3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33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>sebagai</w:delText>
              </w:r>
            </w:del>
            <w:proofErr w:type="spellStart"/>
            <w:ins w:id="34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disusun</w:t>
              </w:r>
              <w:proofErr w:type="spellEnd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sebagai</w:t>
              </w:r>
            </w:ins>
            <w:proofErr w:type="spellEnd"/>
            <w:del w:id="3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modul</w:t>
            </w:r>
            <w:del w:id="3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3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ajar </w:t>
            </w:r>
            <w:proofErr w:type="spellStart"/>
            <w:ins w:id="39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mata</w:t>
              </w:r>
              <w:proofErr w:type="spellEnd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kuliah</w:t>
              </w:r>
            </w:ins>
            <w:proofErr w:type="spellEnd"/>
            <w:del w:id="40" w:author="AGUS DWI PRIYANTO, S.S.,M.CALL" w:date="2021-07-29T11:3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41" w:author="AGUS DWI PRIYANTO, S.S.,M.CALL" w:date="2021-07-29T11:27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praktikum  </w:delText>
              </w:r>
            </w:del>
            <w:ins w:id="42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43" w:author="AGUS DWI PRIYANTO, S.S.,M.CALL" w:date="2021-07-29T11:27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Praktikum</w:t>
              </w:r>
            </w:ins>
            <w:proofErr w:type="spellEnd"/>
            <w:ins w:id="44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Jaringan</w:t>
            </w:r>
            <w:del w:id="4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Komputer</w:t>
            </w:r>
            <w:del w:id="4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4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49" w:author="AGUS DWI PRIYANTO, S.S.,M.CALL" w:date="2021-07-29T11:29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pada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  <w:del w:id="5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5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D3/D4 di Politeknik Elektronika Negeri Surabaya. </w:t>
            </w:r>
            <w:del w:id="52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Sasaran dari praktikum </w:delText>
              </w:r>
            </w:del>
            <w:proofErr w:type="spellStart"/>
            <w:ins w:id="53" w:author="AGUS DWI PRIYANTO, S.S.,M.CALL" w:date="2021-07-29T11:44:00Z"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Buku</w:t>
              </w:r>
              <w:proofErr w:type="spellEnd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atau</w:t>
              </w:r>
              <w:proofErr w:type="spellEnd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B72409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modul</w:t>
              </w:r>
            </w:ins>
            <w:proofErr w:type="spellEnd"/>
            <w:del w:id="54" w:author="AGUS DWI PRIYANTO, S.S.,M.CALL" w:date="2021-07-29T11:44:00Z">
              <w:r w:rsidRPr="00A16D9B" w:rsidDel="00B72409">
                <w:rPr>
                  <w:rFonts w:ascii="Times New Roman" w:hAnsi="Times New Roman" w:cs="Times New Roman"/>
                  <w:sz w:val="24"/>
                  <w:szCs w:val="24"/>
                </w:rPr>
                <w:delText>Jaringan Komputer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ini</w:t>
            </w:r>
            <w:del w:id="5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56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adalah  </w:delText>
              </w:r>
            </w:del>
            <w:ins w:id="5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58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bertujuan</w:t>
              </w:r>
            </w:ins>
            <w:proofErr w:type="spellEnd"/>
            <w:ins w:id="59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memberikan</w:t>
            </w:r>
            <w:del w:id="6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pengetahuan</w:t>
            </w:r>
            <w:del w:id="6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kepada</w:t>
            </w:r>
            <w:del w:id="6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6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tentang</w:t>
            </w:r>
            <w:del w:id="6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6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teknik</w:t>
            </w:r>
            <w:del w:id="7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membangun</w:t>
            </w:r>
            <w:del w:id="7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7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7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75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Jaringan  </w:delText>
              </w:r>
            </w:del>
            <w:ins w:id="7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77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</w:ins>
            <w:proofErr w:type="spellEnd"/>
            <w:del w:id="78" w:author="AGUS DWI PRIYANTO, S.S.,M.CALL" w:date="2021-07-29T11:30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Komputer  </w:delText>
              </w:r>
            </w:del>
            <w:ins w:id="79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80" w:author="AGUS DWI PRIYANTO, S.S.,M.CALL" w:date="2021-07-29T11:30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</w:t>
              </w:r>
            </w:ins>
            <w:ins w:id="81" w:author="AGUS DWI PRIYANTO, S.S.,M.CALL" w:date="2021-07-29T11:31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ter</w:t>
              </w:r>
            </w:ins>
            <w:proofErr w:type="spellEnd"/>
            <w:ins w:id="82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berbasis</w:t>
            </w:r>
            <w:del w:id="8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8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85" w:author="AGUS DWI PRIYANTO, S.S.,M.CALL" w:date="2021-07-29T11:40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yang </w:t>
              </w:r>
              <w:proofErr w:type="spellStart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meliputi</w:t>
              </w:r>
            </w:ins>
            <w:proofErr w:type="spellEnd"/>
            <w:del w:id="8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87" w:author="AGUS DWI PRIYANTO, S.S.,M.CALL" w:date="2021-07-29T11:31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ins w:id="8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89" w:author="AGUS DWI PRIYANTO, S.S.,M.CALL" w:date="2021-07-29T11:40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mulai</w:delText>
              </w:r>
            </w:del>
            <w:del w:id="9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91" w:author="AGUS DWI PRIYANTO, S.S.,M.CALL" w:date="2021-07-29T11:31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</w:delText>
              </w:r>
            </w:del>
            <w:del w:id="92" w:author="AGUS DWI PRIYANTO, S.S.,M.CALL" w:date="2021-07-29T11:40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dari</w:delText>
              </w:r>
            </w:del>
            <w:del w:id="9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instalasi</w:t>
            </w:r>
            <w:del w:id="9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sistem</w:t>
            </w:r>
            <w:del w:id="9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operasi,</w:t>
            </w:r>
            <w:del w:id="9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9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perintah-perintah</w:t>
            </w:r>
            <w:del w:id="10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dasar</w:t>
            </w:r>
            <w:del w:id="10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0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ins w:id="10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,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sampai dengan membangun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5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internet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yang meliputi </w:t>
            </w:r>
            <w:proofErr w:type="spellStart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6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mail</w:t>
            </w:r>
            <w:proofErr w:type="spellEnd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7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 xml:space="preserve">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8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DNS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09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web 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11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2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proxy</w:t>
            </w:r>
            <w:proofErr w:type="spellEnd"/>
            <w:del w:id="113" w:author="AGUS DWI PRIYANTO, S.S.,M.CALL" w:date="2021-07-29T11:32:00Z">
              <w:r w:rsidRPr="00547426" w:rsidDel="00E201CE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4" w:author="AGUS DWI PRIYANTO, S.S.,M.CALL" w:date="2021-07-29T11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delText xml:space="preserve">  </w:delText>
              </w:r>
            </w:del>
            <w:ins w:id="115" w:author="AGUS DWI PRIYANTO, S.S.,M.CALL" w:date="2021-07-29T11:34:00Z">
              <w:r w:rsidR="00547426" w:rsidRPr="00547426">
                <w:rPr>
                  <w:rFonts w:ascii="Times New Roman" w:hAnsi="Times New Roman" w:cs="Times New Roman"/>
                  <w:i/>
                  <w:iCs/>
                  <w:sz w:val="24"/>
                  <w:szCs w:val="24"/>
                  <w:rPrChange w:id="116" w:author="AGUS DWI PRIYANTO, S.S.,M.CALL" w:date="2021-07-29T11:35:00Z">
                    <w:rPr>
                      <w:rFonts w:ascii="Times New Roman" w:hAnsi="Times New Roman" w:cs="Times New Roman"/>
                      <w:sz w:val="24"/>
                      <w:szCs w:val="24"/>
                    </w:rPr>
                  </w:rPrChange>
                </w:rPr>
                <w:t xml:space="preserve"> </w:t>
              </w:r>
            </w:ins>
            <w:r w:rsidRPr="00547426">
              <w:rPr>
                <w:rFonts w:ascii="Times New Roman" w:hAnsi="Times New Roman" w:cs="Times New Roman"/>
                <w:i/>
                <w:iCs/>
                <w:sz w:val="24"/>
                <w:szCs w:val="24"/>
                <w:rPrChange w:id="117" w:author="AGUS DWI PRIYANTO, S.S.,M.CALL" w:date="2021-07-29T11:35:00Z">
                  <w:rPr>
                    <w:rFonts w:ascii="Times New Roman" w:hAnsi="Times New Roman" w:cs="Times New Roman"/>
                    <w:sz w:val="24"/>
                    <w:szCs w:val="24"/>
                  </w:rPr>
                </w:rPrChange>
              </w:rPr>
              <w:t>server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del w:id="11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1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2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2" w:author="AGUS DWI PRIYANTO, S.S.,M.CALL" w:date="2021-07-29T11:35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lain</w:delText>
              </w:r>
            </w:del>
            <w:del w:id="12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sebagainya.</w:t>
            </w:r>
            <w:del w:id="12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2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26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Selain</w:delText>
              </w:r>
            </w:del>
            <w:del w:id="12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28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itu</w:delText>
              </w:r>
            </w:del>
            <w:del w:id="12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0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b</w:delText>
              </w:r>
            </w:del>
            <w:ins w:id="131" w:author="AGUS DWI PRIYANTO, S.S.,M.CALL" w:date="2021-07-29T11:38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B</w:t>
              </w:r>
            </w:ins>
            <w:proofErr w:type="spellStart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uku</w:t>
            </w:r>
            <w:proofErr w:type="spellEnd"/>
            <w:del w:id="13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3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134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praktikum</w:delText>
              </w:r>
            </w:del>
            <w:del w:id="13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6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Jaringan</w:delText>
              </w:r>
            </w:del>
            <w:del w:id="13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38" w:author="AGUS DWI PRIYANTO, S.S.,M.CALL" w:date="2021-07-29T11:38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Komputer</w:delText>
              </w:r>
            </w:del>
            <w:del w:id="13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4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dapat digunakan sebagai panduan bagi mahasiswa saat melaksanakan praktikum tersebut. </w:t>
            </w:r>
          </w:p>
          <w:p w14:paraId="5CA67CBC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C1701" w14:textId="366F9AF3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4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menyadari</w:t>
            </w:r>
            <w:del w:id="14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bahwa</w:t>
            </w:r>
            <w:del w:id="14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4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4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5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jauh</w:t>
            </w:r>
            <w:del w:id="15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del w:id="15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5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sempurna</w:t>
            </w:r>
            <w:ins w:id="156" w:author="AGUS DWI PRIYANTO, S.S.,M.CALL" w:date="2021-07-29T11:25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.</w:t>
              </w:r>
            </w:ins>
            <w:del w:id="157" w:author="AGUS DWI PRIYANTO, S.S.,M.CALL" w:date="2021-07-29T11:25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>,</w:delText>
              </w:r>
            </w:del>
            <w:del w:id="15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159" w:author="AGUS DWI PRIYANTO, S.S.,M.CALL" w:date="2021-07-29T11:26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oleh  </w:delText>
              </w:r>
            </w:del>
            <w:ins w:id="16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ins w:id="161" w:author="AGUS DWI PRIYANTO, S.S.,M.CALL" w:date="2021-07-29T11:26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Oleh</w:t>
              </w:r>
            </w:ins>
            <w:ins w:id="162" w:author="AGUS DWI PRIYANTO, S.S.,M.CALL" w:date="2021-07-29T11:32:00Z">
              <w:r w:rsidR="00E201CE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del w:id="16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del w:id="16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  <w:del w:id="16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68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del w:id="16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memperbaikinya</w:t>
            </w:r>
            <w:del w:id="17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del w:id="173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4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berkala.</w:t>
            </w:r>
            <w:ins w:id="175" w:author="AGUS DWI PRIYANTO, S.S.,M.CALL" w:date="2021-07-29T11:26:00Z">
              <w:r w:rsidR="00E201CE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Saran</w:t>
            </w:r>
            <w:del w:id="17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del w:id="17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7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kritik</w:t>
            </w:r>
            <w:del w:id="18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del w:id="18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  <w:del w:id="18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18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18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8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del w:id="19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kami</w:t>
            </w:r>
            <w:del w:id="19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harapkan.</w:t>
            </w:r>
            <w:del w:id="19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3CDB71FB" w14:textId="77777777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B08452" w14:textId="65E1F93F" w:rsidR="00D80F46" w:rsidRPr="00A16D9B" w:rsidRDefault="00D80F46" w:rsidP="008D1AF7">
            <w:pPr>
              <w:spacing w:line="312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Akhir</w:t>
            </w:r>
            <w:del w:id="19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kata,</w:t>
            </w:r>
            <w:del w:id="19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19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semoga</w:t>
            </w:r>
            <w:del w:id="20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buku</w:t>
            </w:r>
            <w:del w:id="20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del w:id="20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bermanfaat</w:t>
            </w:r>
            <w:del w:id="206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7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del w:id="20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09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mahasiswa</w:t>
            </w:r>
            <w:del w:id="21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1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del w:id="212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3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mempelajari</w:t>
            </w:r>
            <w:del w:id="214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ins w:id="215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proofErr w:type="spellStart"/>
            <w:ins w:id="216" w:author="AGUS DWI PRIYANTO, S.S.,M.CALL" w:date="2021-07-29T11:42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teknik</w:t>
              </w:r>
              <w:proofErr w:type="spellEnd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  <w:proofErr w:type="spellStart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membangun</w:t>
              </w:r>
              <w:proofErr w:type="spellEnd"/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217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mata</w:delText>
              </w:r>
            </w:del>
            <w:del w:id="218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219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kuliah</w:delText>
              </w:r>
            </w:del>
            <w:del w:id="220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</w:delText>
              </w:r>
            </w:del>
            <w:del w:id="221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Jaringan</w:delText>
              </w:r>
            </w:del>
            <w:proofErr w:type="spellStart"/>
            <w:ins w:id="222" w:author="AGUS DWI PRIYANTO, S.S.,M.CALL" w:date="2021-07-29T11:43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jaringan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del w:id="223" w:author="AGUS DWI PRIYANTO, S.S.,M.CALL" w:date="2021-07-29T11:43:00Z">
              <w:r w:rsidRPr="00A16D9B" w:rsidDel="00547426">
                <w:rPr>
                  <w:rFonts w:ascii="Times New Roman" w:hAnsi="Times New Roman" w:cs="Times New Roman"/>
                  <w:sz w:val="24"/>
                  <w:szCs w:val="24"/>
                </w:rPr>
                <w:delText>Komputer</w:delText>
              </w:r>
            </w:del>
            <w:proofErr w:type="spellStart"/>
            <w:ins w:id="224" w:author="AGUS DWI PRIYANTO, S.S.,M.CALL" w:date="2021-07-29T11:43:00Z">
              <w:r w:rsidR="00547426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komputer</w:t>
              </w:r>
            </w:ins>
            <w:proofErr w:type="spellEnd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Amin. </w:t>
            </w:r>
          </w:p>
          <w:p w14:paraId="13D12B56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784B25" w14:textId="4EDBC1AF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Surabaya, 24 Januari 2007</w:t>
            </w:r>
            <w:del w:id="225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26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27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</w:delText>
              </w:r>
            </w:del>
            <w:ins w:id="228" w:author="AGUS DWI PRIYANTO, S.S.,M.CALL" w:date="2021-07-29T11:33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53E7C087" w14:textId="13195FE0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Hormat kami,</w:t>
            </w:r>
            <w:del w:id="229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30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  <w:del w:id="231" w:author="AGUS DWI PRIYANTO, S.S.,M.CALL" w:date="2021-07-29T11:32:00Z">
              <w:r w:rsidRPr="00A16D9B" w:rsidDel="00E201CE">
                <w:rPr>
                  <w:rFonts w:ascii="Times New Roman" w:hAnsi="Times New Roman" w:cs="Times New Roman"/>
                  <w:sz w:val="24"/>
                  <w:szCs w:val="24"/>
                </w:rPr>
                <w:delText xml:space="preserve">        </w:delText>
              </w:r>
            </w:del>
            <w:ins w:id="232" w:author="AGUS DWI PRIYANTO, S.S.,M.CALL" w:date="2021-07-29T11:34:00Z">
              <w:r w:rsidR="00547426">
                <w:rPr>
                  <w:rFonts w:ascii="Times New Roman" w:hAnsi="Times New Roman" w:cs="Times New Roman"/>
                  <w:sz w:val="24"/>
                  <w:szCs w:val="24"/>
                </w:rPr>
                <w:t xml:space="preserve"> </w:t>
              </w:r>
            </w:ins>
          </w:p>
          <w:p w14:paraId="7CD1DF12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67A230" w14:textId="77777777" w:rsidR="00D80F46" w:rsidRPr="00A16D9B" w:rsidRDefault="00D80F46" w:rsidP="008D1AF7">
            <w:pPr>
              <w:spacing w:line="312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Penulis</w:t>
            </w:r>
          </w:p>
        </w:tc>
      </w:tr>
      <w:tr w:rsidR="00E201CE" w:rsidRPr="00A16D9B" w14:paraId="7F82AC6B" w14:textId="77777777" w:rsidTr="00D810B0">
        <w:trPr>
          <w:ins w:id="233" w:author="AGUS DWI PRIYANTO, S.S.,M.CALL" w:date="2021-07-29T11:23:00Z"/>
        </w:trPr>
        <w:tc>
          <w:tcPr>
            <w:tcW w:w="9350" w:type="dxa"/>
          </w:tcPr>
          <w:p w14:paraId="000CA0D5" w14:textId="77777777" w:rsidR="00E201CE" w:rsidRPr="00A16D9B" w:rsidRDefault="00E201CE" w:rsidP="008D1AF7">
            <w:pPr>
              <w:spacing w:line="312" w:lineRule="auto"/>
              <w:rPr>
                <w:ins w:id="234" w:author="AGUS DWI PRIYANTO, S.S.,M.CALL" w:date="2021-07-29T11:23:00Z"/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6D4F56" w14:textId="77777777"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389472C" w14:textId="77777777" w:rsidR="00D80F46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47C2DEA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AFA360F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6BF8C54C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41B5EB85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7B193158" w14:textId="77777777" w:rsidR="008D1AF7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1086E99E" w14:textId="77777777" w:rsidR="008D1AF7" w:rsidRPr="00A16D9B" w:rsidRDefault="008D1AF7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2BD1490" w14:textId="77777777"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6BA656" w14:textId="77777777" w:rsidR="00063AB6" w:rsidRDefault="00063AB6" w:rsidP="00D80F46">
      <w:r>
        <w:separator/>
      </w:r>
    </w:p>
  </w:endnote>
  <w:endnote w:type="continuationSeparator" w:id="0">
    <w:p w14:paraId="1AAFD218" w14:textId="77777777" w:rsidR="00063AB6" w:rsidRDefault="00063AB6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CFC03B" w14:textId="77777777" w:rsidR="00D80F46" w:rsidRDefault="00D80F46">
    <w:pPr>
      <w:pStyle w:val="Footer"/>
    </w:pPr>
    <w:r>
      <w:t>CLO-4</w:t>
    </w:r>
  </w:p>
  <w:p w14:paraId="290E78EB" w14:textId="77777777"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234EFA" w14:textId="77777777" w:rsidR="00063AB6" w:rsidRDefault="00063AB6" w:rsidP="00D80F46">
      <w:r>
        <w:separator/>
      </w:r>
    </w:p>
  </w:footnote>
  <w:footnote w:type="continuationSeparator" w:id="0">
    <w:p w14:paraId="380930AF" w14:textId="77777777" w:rsidR="00063AB6" w:rsidRDefault="00063AB6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AGUS DWI PRIYANTO, S.S.,M.CALL">
    <w15:presenceInfo w15:providerId="AD" w15:userId="S::apriyanto@365.uns.ac.id::d9c77668-5f60-42e7-88c7-cd60aabe1e7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F46"/>
    <w:rsid w:val="00063AB6"/>
    <w:rsid w:val="0012251A"/>
    <w:rsid w:val="00184E03"/>
    <w:rsid w:val="002D5B47"/>
    <w:rsid w:val="00327783"/>
    <w:rsid w:val="0042167F"/>
    <w:rsid w:val="0046485C"/>
    <w:rsid w:val="004F5D73"/>
    <w:rsid w:val="00547426"/>
    <w:rsid w:val="00771E9D"/>
    <w:rsid w:val="008D1AF7"/>
    <w:rsid w:val="00924DF5"/>
    <w:rsid w:val="00A16D9B"/>
    <w:rsid w:val="00A86167"/>
    <w:rsid w:val="00AF28E1"/>
    <w:rsid w:val="00B72409"/>
    <w:rsid w:val="00D80F46"/>
    <w:rsid w:val="00E20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87C27B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AGUS DWI PRIYANTO, S.S.,M.CALL</cp:lastModifiedBy>
  <cp:revision>7</cp:revision>
  <dcterms:created xsi:type="dcterms:W3CDTF">2019-10-18T19:52:00Z</dcterms:created>
  <dcterms:modified xsi:type="dcterms:W3CDTF">2021-07-29T04:44:00Z</dcterms:modified>
</cp:coreProperties>
</file>