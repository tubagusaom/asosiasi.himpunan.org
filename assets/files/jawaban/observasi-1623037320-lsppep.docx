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4FA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DA0C6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1AFD13" w14:textId="77777777" w:rsidR="007952C3" w:rsidRDefault="007952C3"/>
    <w:p w14:paraId="4F6B8F2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73AA344" w14:textId="77777777" w:rsidTr="00E0626E">
        <w:tc>
          <w:tcPr>
            <w:tcW w:w="9350" w:type="dxa"/>
          </w:tcPr>
          <w:p w14:paraId="6C5FAF6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99D6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79145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D70B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EA92D8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43D40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04F79D" w14:textId="77777777" w:rsidR="00774F55" w:rsidRDefault="007952C3" w:rsidP="00E0626E">
            <w:pPr>
              <w:spacing w:line="480" w:lineRule="auto"/>
              <w:rPr>
                <w:ins w:id="0" w:author="Annisa Nurul Azmi" w:date="2021-06-07T10:40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242AF26E" w14:textId="32B6F5E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1EA33B9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E6E017" w14:textId="77777777" w:rsidR="00774F55" w:rsidRDefault="007952C3" w:rsidP="00E0626E">
            <w:pPr>
              <w:spacing w:line="480" w:lineRule="auto"/>
              <w:rPr>
                <w:ins w:id="1" w:author="Annisa Nurul Azmi" w:date="2021-06-07T10:40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77327462" w14:textId="499C013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  <w:del w:id="3" w:author="Annisa Nurul Azmi" w:date="2021-06-07T10:40:00Z">
              <w:r w:rsidRPr="00A16D9B" w:rsidDel="00774F5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65A7D3F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27B175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658EC" w14:textId="77777777" w:rsidR="007952C3" w:rsidRDefault="007952C3"/>
    <w:p w14:paraId="65DE1AE4" w14:textId="77777777" w:rsidR="007952C3" w:rsidRDefault="007952C3"/>
    <w:p w14:paraId="14BA8FC5" w14:textId="77777777" w:rsidR="007952C3" w:rsidRDefault="007952C3"/>
    <w:p w14:paraId="542A4478" w14:textId="77777777" w:rsidR="007952C3" w:rsidRDefault="007952C3"/>
    <w:p w14:paraId="74918981" w14:textId="77777777" w:rsidR="007952C3" w:rsidRDefault="007952C3"/>
    <w:p w14:paraId="0E5518DF" w14:textId="77777777" w:rsidR="007952C3" w:rsidRDefault="007952C3"/>
    <w:p w14:paraId="71A7D1FD" w14:textId="77777777" w:rsidR="007952C3" w:rsidRDefault="007952C3"/>
    <w:p w14:paraId="4E2FD2D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sa Nurul Azmi">
    <w15:presenceInfo w15:providerId="None" w15:userId="Annisa Nurul Az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F0132"/>
    <w:rsid w:val="0042167F"/>
    <w:rsid w:val="005B68E9"/>
    <w:rsid w:val="00774F5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079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4F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F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F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F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F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Nurul Azmi</cp:lastModifiedBy>
  <cp:revision>3</cp:revision>
  <dcterms:created xsi:type="dcterms:W3CDTF">2021-06-07T03:31:00Z</dcterms:created>
  <dcterms:modified xsi:type="dcterms:W3CDTF">2021-06-07T03:41:00Z</dcterms:modified>
</cp:coreProperties>
</file>