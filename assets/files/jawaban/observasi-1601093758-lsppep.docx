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DC0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1131D9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62A35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420FBB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065CE1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CA0E33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3395CC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BCE960F" wp14:editId="0F5F790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B65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5686A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DAC6D00" w14:textId="77777777" w:rsidR="00CB4B8C" w:rsidRPr="00CB4B8C" w:rsidRDefault="00927764" w:rsidP="00CB4B8C">
      <w:pPr>
        <w:shd w:val="clear" w:color="auto" w:fill="F5F5F5"/>
        <w:spacing w:after="375"/>
        <w:ind w:firstLine="720"/>
        <w:contextualSpacing/>
        <w:jc w:val="both"/>
        <w:rPr>
          <w:ins w:id="0" w:author="Microsoft Office User" w:date="2020-09-26T11:07:00Z"/>
          <w:rFonts w:ascii="Times New Roman" w:eastAsia="Times New Roman" w:hAnsi="Times New Roman" w:cs="Times New Roman"/>
          <w:sz w:val="24"/>
          <w:szCs w:val="24"/>
          <w:highlight w:val="yellow"/>
          <w:rPrChange w:id="1" w:author="Microsoft Office User" w:date="2020-09-26T11:07:00Z">
            <w:rPr>
              <w:ins w:id="2" w:author="Microsoft Office User" w:date="2020-09-26T11:07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" w:author="Microsoft Office User" w:date="2020-09-26T11:08:00Z">
          <w:pPr>
            <w:shd w:val="clear" w:color="auto" w:fill="F5F5F5"/>
            <w:spacing w:after="375"/>
            <w:ind w:firstLine="720"/>
            <w:contextualSpacing/>
          </w:pPr>
        </w:pPrChange>
      </w:pP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5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6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7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8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9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0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1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2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3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4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5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6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7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9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1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4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6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8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indera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0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1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3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4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6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7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0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kala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7" w:author="Microsoft Office User" w:date="2020-09-26T11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ins w:id="48" w:author="Microsoft Office User" w:date="2020-09-26T11:05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49" w:author="Microsoft Office User" w:date="2020-09-26T11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Januari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,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hujan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sehari-hari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,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begitu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kata orang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sering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mengartikan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.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Benar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saja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.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Meski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di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tahun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ini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awal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musim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hujan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di Indonesia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mengalami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kemunduran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diantara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bulan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November-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Desember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2019,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hujan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benar-benar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datang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seperti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perkiraan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,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apalagi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sejak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awal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tahun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baru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kita</w:t>
        </w:r>
        <w:proofErr w:type="spell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50" w:author="Microsoft Office User" w:date="2020-09-26T11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</w:p>
    <w:p w14:paraId="57B13790" w14:textId="0A7FA367" w:rsidR="00CB4B8C" w:rsidRPr="00C50A1E" w:rsidRDefault="00CB4B8C" w:rsidP="00CB4B8C">
      <w:pPr>
        <w:shd w:val="clear" w:color="auto" w:fill="F5F5F5"/>
        <w:spacing w:after="375"/>
        <w:ind w:firstLine="720"/>
        <w:contextualSpacing/>
        <w:jc w:val="both"/>
        <w:rPr>
          <w:ins w:id="51" w:author="Microsoft Office User" w:date="2020-09-26T11:06:00Z"/>
          <w:rFonts w:ascii="Times New Roman" w:eastAsia="Times New Roman" w:hAnsi="Times New Roman" w:cs="Times New Roman"/>
          <w:sz w:val="24"/>
          <w:szCs w:val="24"/>
        </w:rPr>
        <w:pPrChange w:id="52" w:author="Microsoft Office User" w:date="2020-09-26T11:08:00Z">
          <w:pPr>
            <w:shd w:val="clear" w:color="auto" w:fill="F5F5F5"/>
            <w:spacing w:after="375"/>
          </w:pPr>
        </w:pPrChange>
      </w:pPr>
      <w:proofErr w:type="spellStart"/>
      <w:ins w:id="53" w:author="Microsoft Office User" w:date="2020-09-26T11:06:00Z"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Hujan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yang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sering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disalahkan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karena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mengundang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kenangan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ternyata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tak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hanya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pandai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membuat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perasaan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hatimu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yang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galau</w:t>
        </w:r>
        <w:proofErr w:type="spellEnd"/>
        <w:r w:rsidRPr="00CB4B8C">
          <w:rPr>
            <w:rFonts w:ascii="Times New Roman" w:eastAsia="Times New Roman" w:hAnsi="Times New Roman" w:cs="Times New Roman"/>
            <w:strike/>
            <w:sz w:val="24"/>
            <w:szCs w:val="24"/>
            <w:highlight w:val="yellow"/>
          </w:rPr>
          <w:t>,</w:t>
        </w:r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serta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perilaku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yang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merundung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.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Soal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makan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.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Ya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,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hujan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yang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membuat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kita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jadi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sering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lapar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.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Kok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bisa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 xml:space="preserve"> </w:t>
        </w:r>
        <w:proofErr w:type="spellStart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ya</w:t>
        </w:r>
        <w:proofErr w:type="spellEnd"/>
        <w:r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?</w:t>
        </w:r>
      </w:ins>
    </w:p>
    <w:p w14:paraId="21D5CE42" w14:textId="46B812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79A76554" w14:textId="2E2F3293" w:rsidR="00AA41BE" w:rsidRPr="00AA41B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  <w:rPrChange w:id="54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55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56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57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58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59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0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1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2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kata orang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3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4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5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6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7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8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69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0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1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Meski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2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3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4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5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6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7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8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79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0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1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2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3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4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5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6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7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Bulan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8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November-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89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0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1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2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3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4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5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6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7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8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99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0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1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2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3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sangat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4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5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6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7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8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09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0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1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2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3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4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5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6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7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AA41BE">
        <w:rPr>
          <w:rFonts w:ascii="Times New Roman" w:eastAsia="Times New Roman" w:hAnsi="Times New Roman" w:cs="Times New Roman"/>
          <w:strike/>
          <w:sz w:val="24"/>
          <w:szCs w:val="24"/>
          <w:rPrChange w:id="118" w:author="Microsoft Office User" w:date="2020-09-26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686CCFEA" w14:textId="51CF114B" w:rsidR="00927764" w:rsidRPr="00CB4B8C" w:rsidRDefault="00927764" w:rsidP="00927764">
      <w:pPr>
        <w:shd w:val="clear" w:color="auto" w:fill="F5F5F5"/>
        <w:spacing w:after="375"/>
        <w:rPr>
          <w:ins w:id="119" w:author="Microsoft Office User" w:date="2020-09-26T11:02:00Z"/>
          <w:rFonts w:ascii="Times New Roman" w:eastAsia="Times New Roman" w:hAnsi="Times New Roman" w:cs="Times New Roman"/>
          <w:strike/>
          <w:sz w:val="24"/>
          <w:szCs w:val="24"/>
          <w:rPrChange w:id="120" w:author="Microsoft Office User" w:date="2020-09-26T11:11:00Z">
            <w:rPr>
              <w:ins w:id="121" w:author="Microsoft Office User" w:date="2020-09-26T11:02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2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2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2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2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2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2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2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2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3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</w:rPr>
        <w:t>ambyar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pun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</w:rPr>
        <w:t>perilaku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lain</w:t>
      </w:r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4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5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6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7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7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17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0FD7401E" w14:textId="05DFAF23" w:rsidR="00AA41BE" w:rsidDel="00CB4B8C" w:rsidRDefault="00AA41BE" w:rsidP="00927764">
      <w:pPr>
        <w:shd w:val="clear" w:color="auto" w:fill="F5F5F5"/>
        <w:spacing w:after="375"/>
        <w:rPr>
          <w:del w:id="173" w:author="Microsoft Office User" w:date="2020-09-26T11:06:00Z"/>
          <w:rFonts w:ascii="Times New Roman" w:eastAsia="Times New Roman" w:hAnsi="Times New Roman" w:cs="Times New Roman"/>
          <w:sz w:val="24"/>
          <w:szCs w:val="24"/>
        </w:rPr>
      </w:pPr>
    </w:p>
    <w:p w14:paraId="714E7AD9" w14:textId="6A212149" w:rsidR="00CB4B8C" w:rsidRDefault="00CB4B8C" w:rsidP="00927764">
      <w:pPr>
        <w:shd w:val="clear" w:color="auto" w:fill="F5F5F5"/>
        <w:spacing w:after="375"/>
        <w:rPr>
          <w:ins w:id="174" w:author="Microsoft Office User" w:date="2020-09-26T11:11:00Z"/>
          <w:rFonts w:ascii="Times New Roman" w:eastAsia="Times New Roman" w:hAnsi="Times New Roman" w:cs="Times New Roman"/>
          <w:sz w:val="24"/>
          <w:szCs w:val="24"/>
        </w:rPr>
      </w:pPr>
    </w:p>
    <w:p w14:paraId="1406D333" w14:textId="77777777" w:rsidR="00CB4B8C" w:rsidRPr="00C50A1E" w:rsidRDefault="00CB4B8C" w:rsidP="00927764">
      <w:pPr>
        <w:shd w:val="clear" w:color="auto" w:fill="F5F5F5"/>
        <w:spacing w:after="375"/>
        <w:rPr>
          <w:ins w:id="175" w:author="Microsoft Office User" w:date="2020-09-26T11:11:00Z"/>
          <w:rFonts w:ascii="Times New Roman" w:eastAsia="Times New Roman" w:hAnsi="Times New Roman" w:cs="Times New Roman"/>
          <w:sz w:val="24"/>
          <w:szCs w:val="24"/>
        </w:rPr>
      </w:pPr>
    </w:p>
    <w:p w14:paraId="6E10B77D" w14:textId="77777777" w:rsidR="00CB4B8C" w:rsidRDefault="00927764" w:rsidP="00927764">
      <w:pPr>
        <w:shd w:val="clear" w:color="auto" w:fill="F5F5F5"/>
        <w:spacing w:after="375"/>
        <w:rPr>
          <w:ins w:id="176" w:author="Microsoft Office User" w:date="2020-09-26T11:08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31713394" w14:textId="077F3352" w:rsidR="00927764" w:rsidRPr="00CB4B8C" w:rsidDel="00CB4B8C" w:rsidRDefault="00927764" w:rsidP="00CB4B8C">
      <w:pPr>
        <w:shd w:val="clear" w:color="auto" w:fill="F5F5F5"/>
        <w:spacing w:after="375"/>
        <w:contextualSpacing/>
        <w:jc w:val="both"/>
        <w:rPr>
          <w:del w:id="177" w:author="Microsoft Office User" w:date="2020-09-26T11:08:00Z"/>
          <w:rFonts w:ascii="Times New Roman" w:eastAsia="Times New Roman" w:hAnsi="Times New Roman" w:cs="Times New Roman"/>
          <w:sz w:val="24"/>
          <w:szCs w:val="24"/>
          <w:highlight w:val="yellow"/>
          <w:rPrChange w:id="178" w:author="Microsoft Office User" w:date="2020-09-26T11:11:00Z">
            <w:rPr>
              <w:del w:id="179" w:author="Microsoft Office User" w:date="2020-09-26T11:08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80" w:author="Microsoft Office User" w:date="2020-09-26T11:0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ins w:id="181" w:author="Microsoft Office User" w:date="2020-09-26T11:08:00Z">
        <w:r w:rsidR="00CB4B8C">
          <w:rPr>
            <w:rFonts w:ascii="Times New Roman" w:eastAsia="Times New Roman" w:hAnsi="Times New Roman" w:cs="Times New Roman"/>
            <w:sz w:val="24"/>
            <w:szCs w:val="24"/>
          </w:rPr>
          <w:t xml:space="preserve">       </w:t>
        </w:r>
      </w:ins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8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9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9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9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9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9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9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Start w:id="196"/>
      <w:proofErr w:type="spellStart"/>
      <w:proofErr w:type="gramStart"/>
      <w:r w:rsidRPr="00CB4B8C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197" w:author="Microsoft Office User" w:date="2020-09-26T11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napsu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198" w:author="Microsoft Office User" w:date="2020-09-26T11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r w:rsidR="00AA41BE"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19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AA41BE" w:rsidRPr="00CB4B8C">
        <w:rPr>
          <w:rFonts w:ascii="Times New Roman" w:eastAsia="Times New Roman" w:hAnsi="Times New Roman" w:cs="Times New Roman"/>
          <w:sz w:val="24"/>
          <w:szCs w:val="24"/>
          <w:highlight w:val="yellow"/>
        </w:rPr>
        <w:t>nafsu</w:t>
      </w:r>
      <w:proofErr w:type="spellEnd"/>
      <w:proofErr w:type="gramEnd"/>
      <w:r w:rsidR="00AA41BE"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commentRangeEnd w:id="196"/>
      <w:r w:rsidR="00AA41BE" w:rsidRPr="00CB4B8C">
        <w:rPr>
          <w:rStyle w:val="CommentReference"/>
          <w:highlight w:val="yellow"/>
          <w:rPrChange w:id="201" w:author="Microsoft Office User" w:date="2020-09-26T11:11:00Z">
            <w:rPr>
              <w:rStyle w:val="CommentReference"/>
            </w:rPr>
          </w:rPrChange>
        </w:rPr>
        <w:commentReference w:id="196"/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0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ins w:id="210" w:author="Microsoft Office User" w:date="2020-09-26T11:08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211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5ED479FF" w14:textId="5372FFD4" w:rsidR="00927764" w:rsidRPr="00CB4B8C" w:rsidDel="00CB4B8C" w:rsidRDefault="00927764" w:rsidP="00CB4B8C">
      <w:pPr>
        <w:shd w:val="clear" w:color="auto" w:fill="F5F5F5"/>
        <w:spacing w:after="375"/>
        <w:contextualSpacing/>
        <w:jc w:val="both"/>
        <w:rPr>
          <w:del w:id="212" w:author="Microsoft Office User" w:date="2020-09-26T11:08:00Z"/>
          <w:rFonts w:ascii="Times New Roman" w:eastAsia="Times New Roman" w:hAnsi="Times New Roman" w:cs="Times New Roman"/>
          <w:sz w:val="24"/>
          <w:szCs w:val="24"/>
          <w:highlight w:val="yellow"/>
          <w:rPrChange w:id="213" w:author="Microsoft Office User" w:date="2020-09-26T11:11:00Z">
            <w:rPr>
              <w:del w:id="214" w:author="Microsoft Office User" w:date="2020-09-26T11:08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15" w:author="Microsoft Office User" w:date="2020-09-26T11:09:00Z">
          <w:pPr>
            <w:shd w:val="clear" w:color="auto" w:fill="F5F5F5"/>
            <w:spacing w:after="375"/>
          </w:pPr>
        </w:pPrChange>
      </w:pP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1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Selain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1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1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1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paling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2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3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4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4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24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ins w:id="243" w:author="Microsoft Office User" w:date="2020-09-26T11:04:00Z">
        <w:r w:rsidR="00AA41BE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244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AA41BE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245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cemilan</w:t>
        </w:r>
      </w:ins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4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4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4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4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5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6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ins w:id="261" w:author="Microsoft Office User" w:date="2020-09-26T11:08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262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1859258C" w14:textId="7272E9FC" w:rsidR="00927764" w:rsidRPr="00CB4B8C" w:rsidDel="00CB4B8C" w:rsidRDefault="00927764" w:rsidP="00CB4B8C">
      <w:pPr>
        <w:shd w:val="clear" w:color="auto" w:fill="F5F5F5"/>
        <w:spacing w:after="375"/>
        <w:contextualSpacing/>
        <w:jc w:val="both"/>
        <w:rPr>
          <w:del w:id="263" w:author="Microsoft Office User" w:date="2020-09-26T11:09:00Z"/>
          <w:rFonts w:ascii="Times New Roman" w:eastAsia="Times New Roman" w:hAnsi="Times New Roman" w:cs="Times New Roman"/>
          <w:sz w:val="24"/>
          <w:szCs w:val="24"/>
          <w:highlight w:val="yellow"/>
          <w:rPrChange w:id="264" w:author="Microsoft Office User" w:date="2020-09-26T11:11:00Z">
            <w:rPr>
              <w:del w:id="265" w:author="Microsoft Office User" w:date="2020-09-26T11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66" w:author="Microsoft Office User" w:date="2020-09-26T11:09:00Z">
          <w:pPr>
            <w:shd w:val="clear" w:color="auto" w:fill="F5F5F5"/>
            <w:spacing w:after="375"/>
          </w:pPr>
        </w:pPrChange>
      </w:pP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6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Sebungkus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6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6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7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CB4B8C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27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4</w:t>
      </w:r>
      <w:ins w:id="280" w:author="Microsoft Office User" w:date="2020-09-26T11:04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281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282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empat</w:t>
        </w:r>
      </w:ins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8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8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8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8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8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8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8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duduk. Belum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29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ins w:id="299" w:author="Microsoft Office User" w:date="2020-09-26T11:04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00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-</w:t>
        </w:r>
      </w:ins>
      <w:del w:id="301" w:author="Microsoft Office User" w:date="2020-09-26T11:04:00Z">
        <w:r w:rsidRPr="00CB4B8C" w:rsidDel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02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0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0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0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0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0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0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0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1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1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lima?</w:t>
      </w:r>
      <w:ins w:id="312" w:author="Microsoft Office User" w:date="2020-09-26T11:09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13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  <w:proofErr w:type="gramEnd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14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2F0233A4" w14:textId="31A98D48" w:rsidR="00927764" w:rsidRPr="00CB4B8C" w:rsidDel="00CB4B8C" w:rsidRDefault="00927764" w:rsidP="00CB4B8C">
      <w:pPr>
        <w:shd w:val="clear" w:color="auto" w:fill="F5F5F5"/>
        <w:spacing w:after="375"/>
        <w:contextualSpacing/>
        <w:jc w:val="both"/>
        <w:rPr>
          <w:del w:id="315" w:author="Microsoft Office User" w:date="2020-09-26T11:09:00Z"/>
          <w:rFonts w:ascii="Times New Roman" w:eastAsia="Times New Roman" w:hAnsi="Times New Roman" w:cs="Times New Roman"/>
          <w:sz w:val="24"/>
          <w:szCs w:val="24"/>
          <w:highlight w:val="yellow"/>
          <w:rPrChange w:id="316" w:author="Microsoft Office User" w:date="2020-09-26T11:11:00Z">
            <w:rPr>
              <w:del w:id="317" w:author="Microsoft Office User" w:date="2020-09-26T11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18" w:author="Microsoft Office User" w:date="2020-09-26T11:09:00Z">
          <w:pPr>
            <w:shd w:val="clear" w:color="auto" w:fill="F5F5F5"/>
            <w:spacing w:after="375"/>
          </w:pPr>
        </w:pPrChange>
      </w:pP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1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2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ins w:id="330" w:author="Microsoft Office User" w:date="2020-09-26T11:08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31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, </w:t>
        </w:r>
      </w:ins>
      <w:del w:id="332" w:author="Microsoft Office User" w:date="2020-09-26T11:08:00Z">
        <w:r w:rsidRPr="00CB4B8C" w:rsidDel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33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-</w:delText>
        </w:r>
      </w:del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34" w:author="Microsoft Office User" w:date="2020-09-26T11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35" w:author="Microsoft Office User" w:date="2020-09-26T11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36" w:author="Microsoft Office User" w:date="2020-09-26T11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37" w:author="Microsoft Office User" w:date="2020-09-26T11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38" w:author="Microsoft Office User" w:date="2020-09-26T11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ins w:id="339" w:author="Microsoft Office User" w:date="2020-09-26T11:08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40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. </w:t>
        </w:r>
      </w:ins>
      <w:del w:id="341" w:author="Microsoft Office User" w:date="2020-09-26T11:08:00Z">
        <w:r w:rsidRPr="00CB4B8C" w:rsidDel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42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, </w:delText>
        </w:r>
      </w:del>
      <w:proofErr w:type="spellStart"/>
      <w:ins w:id="343" w:author="Microsoft Office User" w:date="2020-09-26T11:08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44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M</w:t>
        </w:r>
      </w:ins>
      <w:del w:id="345" w:author="Microsoft Office User" w:date="2020-09-26T11:08:00Z">
        <w:r w:rsidRPr="00CB4B8C" w:rsidDel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346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m</w:delText>
        </w:r>
      </w:del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4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emang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4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4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5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6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6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6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6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6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6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6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509DC64B" w14:textId="77777777" w:rsidR="00CB4B8C" w:rsidRPr="00CB4B8C" w:rsidRDefault="00CB4B8C" w:rsidP="00CB4B8C">
      <w:pPr>
        <w:shd w:val="clear" w:color="auto" w:fill="F5F5F5"/>
        <w:spacing w:after="375"/>
        <w:contextualSpacing/>
        <w:jc w:val="both"/>
        <w:rPr>
          <w:ins w:id="367" w:author="Microsoft Office User" w:date="2020-09-26T11:09:00Z"/>
          <w:rFonts w:ascii="Times New Roman" w:eastAsia="Times New Roman" w:hAnsi="Times New Roman" w:cs="Times New Roman"/>
          <w:sz w:val="24"/>
          <w:szCs w:val="24"/>
          <w:highlight w:val="yellow"/>
          <w:rPrChange w:id="368" w:author="Microsoft Office User" w:date="2020-09-26T11:11:00Z">
            <w:rPr>
              <w:ins w:id="369" w:author="Microsoft Office User" w:date="2020-09-26T11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70" w:author="Microsoft Office User" w:date="2020-09-26T11:09:00Z">
          <w:pPr>
            <w:shd w:val="clear" w:color="auto" w:fill="F5F5F5"/>
            <w:spacing w:after="375"/>
          </w:pPr>
        </w:pPrChange>
      </w:pPr>
    </w:p>
    <w:p w14:paraId="0283F4DF" w14:textId="64640294" w:rsidR="00927764" w:rsidRPr="00CB4B8C" w:rsidDel="00CB4B8C" w:rsidRDefault="00927764" w:rsidP="00CB4B8C">
      <w:pPr>
        <w:shd w:val="clear" w:color="auto" w:fill="F5F5F5"/>
        <w:spacing w:after="375"/>
        <w:ind w:firstLine="720"/>
        <w:contextualSpacing/>
        <w:jc w:val="both"/>
        <w:rPr>
          <w:del w:id="371" w:author="Microsoft Office User" w:date="2020-09-26T11:09:00Z"/>
          <w:rFonts w:ascii="Times New Roman" w:eastAsia="Times New Roman" w:hAnsi="Times New Roman" w:cs="Times New Roman"/>
          <w:sz w:val="24"/>
          <w:szCs w:val="24"/>
          <w:highlight w:val="yellow"/>
          <w:rPrChange w:id="372" w:author="Microsoft Office User" w:date="2020-09-26T11:11:00Z">
            <w:rPr>
              <w:del w:id="373" w:author="Microsoft Office User" w:date="2020-09-26T11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74" w:author="Microsoft Office User" w:date="2020-09-26T11:10:00Z">
          <w:pPr>
            <w:shd w:val="clear" w:color="auto" w:fill="F5F5F5"/>
            <w:spacing w:after="375"/>
          </w:pPr>
        </w:pPrChange>
      </w:pP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7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7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7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7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7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8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39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0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0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0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0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0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CB4B8C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40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"</w:t>
      </w:r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40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rPrChange w:id="40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"</w:t>
      </w:r>
      <w:ins w:id="408" w:author="Microsoft Office User" w:date="2020-09-26T11:05:00Z"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409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CB4B8C" w:rsidRPr="00CB4B8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410" w:author="Microsoft Office User" w:date="2020-09-26T11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panas</w:t>
        </w:r>
      </w:ins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1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14:paraId="1B55BDC5" w14:textId="012294D7" w:rsidR="00927764" w:rsidRDefault="00927764" w:rsidP="00CB4B8C">
      <w:pPr>
        <w:shd w:val="clear" w:color="auto" w:fill="F5F5F5"/>
        <w:spacing w:after="375"/>
        <w:ind w:firstLine="720"/>
        <w:contextualSpacing/>
        <w:jc w:val="both"/>
        <w:rPr>
          <w:ins w:id="424" w:author="Microsoft Office User" w:date="2020-09-26T11:11:00Z"/>
          <w:rFonts w:ascii="Times New Roman" w:eastAsia="Times New Roman" w:hAnsi="Times New Roman" w:cs="Times New Roman"/>
          <w:strike/>
          <w:sz w:val="24"/>
          <w:szCs w:val="24"/>
        </w:rPr>
      </w:pPr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2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3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4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5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0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1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2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3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4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5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6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7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8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B4B8C">
        <w:rPr>
          <w:rFonts w:ascii="Times New Roman" w:eastAsia="Times New Roman" w:hAnsi="Times New Roman" w:cs="Times New Roman"/>
          <w:sz w:val="24"/>
          <w:szCs w:val="24"/>
          <w:highlight w:val="yellow"/>
          <w:rPrChange w:id="469" w:author="Microsoft Office User" w:date="2020-09-26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ins w:id="470" w:author="Microsoft Office User" w:date="2020-09-26T11:10:00Z">
        <w:r w:rsidR="00CB4B8C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71" w:author="Microsoft Office User" w:date="2020-09-26T11:10:00Z">
        <w:r w:rsidRPr="00C50A1E" w:rsidDel="00CB4B8C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472" w:author="Microsoft Office User" w:date="2020-09-26T11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B4B8C">
        <w:rPr>
          <w:rFonts w:ascii="Times New Roman" w:eastAsia="Times New Roman" w:hAnsi="Times New Roman" w:cs="Times New Roman"/>
          <w:strike/>
          <w:sz w:val="24"/>
          <w:szCs w:val="24"/>
          <w:rPrChange w:id="473" w:author="Microsoft Office User" w:date="2020-09-26T11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26B4A17F" w14:textId="1EC21A91" w:rsidR="00CB4B8C" w:rsidRDefault="00CB4B8C" w:rsidP="00CB4B8C">
      <w:pPr>
        <w:shd w:val="clear" w:color="auto" w:fill="F5F5F5"/>
        <w:spacing w:after="375"/>
        <w:ind w:firstLine="720"/>
        <w:contextualSpacing/>
        <w:jc w:val="both"/>
        <w:rPr>
          <w:ins w:id="474" w:author="Microsoft Office User" w:date="2020-09-26T11:11:00Z"/>
          <w:rFonts w:ascii="Times New Roman" w:eastAsia="Times New Roman" w:hAnsi="Times New Roman" w:cs="Times New Roman"/>
          <w:strike/>
          <w:sz w:val="24"/>
          <w:szCs w:val="24"/>
        </w:rPr>
      </w:pPr>
    </w:p>
    <w:p w14:paraId="1781E759" w14:textId="77777777" w:rsidR="00CB4B8C" w:rsidRPr="00CB4B8C" w:rsidRDefault="00CB4B8C" w:rsidP="00CB4B8C">
      <w:pPr>
        <w:shd w:val="clear" w:color="auto" w:fill="F5F5F5"/>
        <w:spacing w:after="375"/>
        <w:ind w:firstLine="720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rPrChange w:id="475" w:author="Microsoft Office User" w:date="2020-09-26T11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76" w:author="Microsoft Office User" w:date="2020-09-26T11:10:00Z">
          <w:pPr>
            <w:shd w:val="clear" w:color="auto" w:fill="F5F5F5"/>
            <w:spacing w:after="375"/>
          </w:pPr>
        </w:pPrChange>
      </w:pPr>
    </w:p>
    <w:p w14:paraId="1F0835F2" w14:textId="77777777" w:rsidR="005563E6" w:rsidRDefault="00927764" w:rsidP="00927764">
      <w:pPr>
        <w:shd w:val="clear" w:color="auto" w:fill="F5F5F5"/>
        <w:spacing w:after="375"/>
        <w:contextualSpacing/>
        <w:rPr>
          <w:ins w:id="477" w:author="Microsoft Office User" w:date="2020-09-26T11:13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435DEF3B" w14:textId="24B3C138" w:rsidR="00927764" w:rsidRPr="00C50A1E" w:rsidDel="005563E6" w:rsidRDefault="00927764" w:rsidP="005563E6">
      <w:pPr>
        <w:shd w:val="clear" w:color="auto" w:fill="F5F5F5"/>
        <w:spacing w:after="375"/>
        <w:contextualSpacing/>
        <w:jc w:val="both"/>
        <w:rPr>
          <w:del w:id="478" w:author="Microsoft Office User" w:date="2020-09-26T11:13:00Z"/>
          <w:rFonts w:ascii="Times New Roman" w:eastAsia="Times New Roman" w:hAnsi="Times New Roman" w:cs="Times New Roman"/>
          <w:sz w:val="24"/>
          <w:szCs w:val="24"/>
        </w:rPr>
        <w:pPrChange w:id="479" w:author="Microsoft Office User" w:date="2020-09-26T11:1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ins w:id="480" w:author="Microsoft Office User" w:date="2020-09-26T11:13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       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481" w:author="Microsoft Office User" w:date="2020-09-26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482" w:author="Microsoft Office User" w:date="2020-09-26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ins w:id="483" w:author="Microsoft Office User" w:date="2020-09-26T11:13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5AF91EA" w14:textId="13A398B3" w:rsidR="00927764" w:rsidDel="005563E6" w:rsidRDefault="00927764" w:rsidP="005563E6">
      <w:pPr>
        <w:shd w:val="clear" w:color="auto" w:fill="F5F5F5"/>
        <w:spacing w:after="375"/>
        <w:contextualSpacing/>
        <w:jc w:val="both"/>
        <w:rPr>
          <w:del w:id="484" w:author="Microsoft Office User" w:date="2020-09-26T11:1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25CCF8" w14:textId="77777777" w:rsidR="005563E6" w:rsidRPr="00C50A1E" w:rsidRDefault="005563E6" w:rsidP="005563E6">
      <w:pPr>
        <w:shd w:val="clear" w:color="auto" w:fill="F5F5F5"/>
        <w:spacing w:after="375"/>
        <w:contextualSpacing/>
        <w:jc w:val="both"/>
        <w:rPr>
          <w:ins w:id="485" w:author="Microsoft Office User" w:date="2020-09-26T11:14:00Z"/>
          <w:rFonts w:ascii="Times New Roman" w:eastAsia="Times New Roman" w:hAnsi="Times New Roman" w:cs="Times New Roman"/>
          <w:sz w:val="24"/>
          <w:szCs w:val="24"/>
        </w:rPr>
        <w:pPrChange w:id="486" w:author="Microsoft Office User" w:date="2020-09-26T11:13:00Z">
          <w:pPr>
            <w:shd w:val="clear" w:color="auto" w:fill="F5F5F5"/>
            <w:spacing w:after="375"/>
          </w:pPr>
        </w:pPrChange>
      </w:pPr>
    </w:p>
    <w:p w14:paraId="3B7D6B91" w14:textId="5BA0BA3D" w:rsidR="00927764" w:rsidRPr="00C50A1E" w:rsidDel="005563E6" w:rsidRDefault="00927764" w:rsidP="005563E6">
      <w:pPr>
        <w:shd w:val="clear" w:color="auto" w:fill="F5F5F5"/>
        <w:spacing w:after="375"/>
        <w:ind w:firstLine="720"/>
        <w:contextualSpacing/>
        <w:jc w:val="both"/>
        <w:rPr>
          <w:del w:id="487" w:author="Microsoft Office User" w:date="2020-09-26T11:15:00Z"/>
          <w:rFonts w:ascii="Times New Roman" w:eastAsia="Times New Roman" w:hAnsi="Times New Roman" w:cs="Times New Roman"/>
          <w:sz w:val="24"/>
          <w:szCs w:val="24"/>
        </w:rPr>
        <w:pPrChange w:id="488" w:author="Microsoft Office User" w:date="2020-09-26T11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89" w:author="Microsoft Office User" w:date="2020-09-26T11:15:00Z">
        <w:r w:rsidRPr="00C50A1E" w:rsidDel="005563E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490" w:author="Microsoft Office User" w:date="2020-09-26T11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Akan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491" w:author="Microsoft Office User" w:date="2020-09-26T11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492" w:author="Microsoft Office User" w:date="2020-09-26T11:15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5945DEF" w14:textId="637DB33D" w:rsidR="00927764" w:rsidRPr="00C50A1E" w:rsidDel="005563E6" w:rsidRDefault="00927764" w:rsidP="005563E6">
      <w:pPr>
        <w:shd w:val="clear" w:color="auto" w:fill="F5F5F5"/>
        <w:spacing w:after="375"/>
        <w:ind w:firstLine="720"/>
        <w:contextualSpacing/>
        <w:jc w:val="both"/>
        <w:rPr>
          <w:del w:id="493" w:author="Microsoft Office User" w:date="2020-09-26T11:15:00Z"/>
          <w:rFonts w:ascii="Times New Roman" w:eastAsia="Times New Roman" w:hAnsi="Times New Roman" w:cs="Times New Roman"/>
          <w:sz w:val="24"/>
          <w:szCs w:val="24"/>
        </w:rPr>
        <w:pPrChange w:id="494" w:author="Microsoft Office User" w:date="2020-09-26T11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ins w:id="495" w:author="Microsoft Office User" w:date="2020-09-26T11:16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mengetahui</w:t>
        </w:r>
        <w:proofErr w:type="spellEnd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kandungan</w:t>
        </w:r>
        <w:proofErr w:type="spellEnd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gizi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496" w:author="Microsoft Office User" w:date="2020-09-26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497" w:author="Microsoft Office User" w:date="2020-09-26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498" w:author="Microsoft Office User" w:date="2020-09-26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499" w:author="Microsoft Office User" w:date="2020-09-26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r w:rsidRPr="005563E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563E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5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0" w:author="Microsoft Office User" w:date="2020-09-26T11:17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>rasanya</w:t>
        </w:r>
        <w:proofErr w:type="spellEnd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enak</w:t>
        </w:r>
      </w:ins>
      <w:proofErr w:type="spellEnd"/>
      <w:del w:id="501" w:author="Microsoft Office User" w:date="2020-09-26T11:17:00Z">
        <w:r w:rsidRPr="005563E6" w:rsidDel="005563E6">
          <w:rPr>
            <w:rFonts w:ascii="Times New Roman" w:eastAsia="Times New Roman" w:hAnsi="Times New Roman" w:cs="Times New Roman"/>
            <w:sz w:val="24"/>
            <w:szCs w:val="24"/>
          </w:rPr>
          <w:delText>enak</w:delText>
        </w:r>
      </w:del>
      <w:r w:rsidRPr="005563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3E6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55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3E6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502" w:author="Microsoft Office User" w:date="2020-09-26T11:17:00Z">
        <w:r w:rsidRPr="00C50A1E" w:rsidDel="005563E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503" w:author="Microsoft Office User" w:date="2020-09-26T11:16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37E485DF" w14:textId="00EE27DB" w:rsidR="00927764" w:rsidRPr="00C50A1E" w:rsidRDefault="005563E6" w:rsidP="005563E6">
      <w:pPr>
        <w:shd w:val="clear" w:color="auto" w:fill="F5F5F5"/>
        <w:spacing w:after="375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  <w:pPrChange w:id="504" w:author="Microsoft Office User" w:date="2020-09-26T11:17:00Z">
          <w:pPr>
            <w:shd w:val="clear" w:color="auto" w:fill="F5F5F5"/>
            <w:spacing w:after="375"/>
          </w:pPr>
        </w:pPrChange>
      </w:pPr>
      <w:ins w:id="505" w:author="Microsoft Office User" w:date="2020-09-26T11:1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mencoba</w:t>
        </w:r>
      </w:ins>
      <w:proofErr w:type="spellEnd"/>
      <w:del w:id="506" w:author="Microsoft Office User" w:date="2020-09-26T11:17:00Z">
        <w:r w:rsidR="00927764" w:rsidRPr="00C50A1E" w:rsidDel="005563E6">
          <w:rPr>
            <w:rFonts w:ascii="Times New Roman" w:eastAsia="Times New Roman" w:hAnsi="Times New Roman" w:cs="Times New Roman"/>
            <w:sz w:val="24"/>
            <w:szCs w:val="24"/>
          </w:rPr>
          <w:delText>Coba deh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7" w:author="Microsoft Office User" w:date="2020-09-26T11:18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ins w:id="508" w:author="Microsoft Office User" w:date="2020-09-26T11:18:00Z">
        <w:r>
          <w:rPr>
            <w:rFonts w:ascii="Times New Roman" w:eastAsia="Times New Roman" w:hAnsi="Times New Roman" w:cs="Times New Roman"/>
            <w:sz w:val="24"/>
            <w:szCs w:val="24"/>
          </w:rPr>
          <w:t>ahu</w:t>
        </w:r>
      </w:ins>
      <w:del w:id="509" w:author="Microsoft Office User" w:date="2020-09-26T11:18:00Z">
        <w:r w:rsidR="00927764" w:rsidRPr="00C50A1E" w:rsidDel="005563E6">
          <w:rPr>
            <w:rFonts w:ascii="Times New Roman" w:eastAsia="Times New Roman" w:hAnsi="Times New Roman" w:cs="Times New Roman"/>
            <w:sz w:val="24"/>
            <w:szCs w:val="24"/>
          </w:rPr>
          <w:delText>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510" w:author="Microsoft Office User" w:date="2020-09-26T11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misalnya</w:t>
        </w:r>
      </w:ins>
      <w:proofErr w:type="spellEnd"/>
      <w:del w:id="511" w:author="Microsoft Office User" w:date="2020-09-26T11:18:00Z">
        <w:r w:rsidR="00927764" w:rsidRPr="00C50A1E" w:rsidDel="005563E6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512" w:author="Microsoft Office User" w:date="2020-09-26T11:18:00Z">
        <w:r w:rsidR="00927764" w:rsidRPr="00C50A1E" w:rsidDel="005563E6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4F09301" w14:textId="17C19B2F" w:rsidR="00927764" w:rsidDel="005563E6" w:rsidRDefault="00927764" w:rsidP="005563E6">
      <w:pPr>
        <w:shd w:val="clear" w:color="auto" w:fill="F5F5F5"/>
        <w:spacing w:after="375"/>
        <w:ind w:firstLine="720"/>
        <w:contextualSpacing/>
        <w:jc w:val="both"/>
        <w:rPr>
          <w:del w:id="513" w:author="Microsoft Office User" w:date="2020-09-26T11:20:00Z"/>
          <w:rFonts w:ascii="Times New Roman" w:eastAsia="Times New Roman" w:hAnsi="Times New Roman" w:cs="Times New Roman"/>
          <w:sz w:val="24"/>
          <w:szCs w:val="24"/>
        </w:rPr>
        <w:pPrChange w:id="514" w:author="Microsoft Office User" w:date="2020-09-26T11:20:00Z">
          <w:pPr>
            <w:shd w:val="clear" w:color="auto" w:fill="F5F5F5"/>
            <w:spacing w:after="375"/>
            <w:ind w:firstLine="720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15" w:author="Microsoft Office User" w:date="2020-09-26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16" w:author="Microsoft Office User" w:date="2020-09-26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ins w:id="517" w:author="Microsoft Office User" w:date="2020-09-26T11:19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risiko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18" w:author="Microsoft Office User" w:date="2020-09-26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9" w:author="Microsoft Office User" w:date="2020-09-26T11:19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>cepat</w:t>
        </w:r>
        <w:proofErr w:type="spellEnd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20" w:author="Microsoft Office User" w:date="2020-09-26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21" w:author="Microsoft Office User" w:date="2020-09-26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ins w:id="522" w:author="Microsoft Office User" w:date="2020-09-26T11:20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berkirim</w:t>
        </w:r>
        <w:proofErr w:type="spellEnd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4462C8" w14:textId="55C436DD" w:rsidR="00927764" w:rsidDel="005563E6" w:rsidRDefault="00927764" w:rsidP="005563E6">
      <w:pPr>
        <w:shd w:val="clear" w:color="auto" w:fill="F5F5F5"/>
        <w:spacing w:after="375"/>
        <w:ind w:firstLine="720"/>
        <w:contextualSpacing/>
        <w:jc w:val="both"/>
        <w:rPr>
          <w:del w:id="523" w:author="Microsoft Office User" w:date="2020-09-26T11:2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24" w:author="Microsoft Office User" w:date="2020-09-2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-lemak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ins w:id="525" w:author="Microsoft Office User" w:date="2020-09-26T11:20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las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gerak</w:t>
        </w:r>
      </w:ins>
      <w:proofErr w:type="spellEnd"/>
      <w:del w:id="526" w:author="Microsoft Office User" w:date="2020-09-26T11:20:00Z">
        <w:r w:rsidDel="005563E6">
          <w:rPr>
            <w:rFonts w:ascii="Times New Roman" w:eastAsia="Times New Roman" w:hAnsi="Times New Roman" w:cs="Times New Roman"/>
            <w:sz w:val="24"/>
            <w:szCs w:val="24"/>
          </w:rPr>
          <w:delText>ger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527" w:author="Microsoft Office User" w:date="2020-09-26T11:21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>penumpukan</w:t>
        </w:r>
        <w:proofErr w:type="spellEnd"/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lemak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28" w:author="Microsoft Office User" w:date="2020-09-2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29" w:author="Microsoft Office User" w:date="2020-09-2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30" w:author="Microsoft Office User" w:date="2020-09-2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9A6FB" w14:textId="77777777" w:rsidR="005563E6" w:rsidRPr="00C50A1E" w:rsidRDefault="005563E6" w:rsidP="005563E6">
      <w:pPr>
        <w:shd w:val="clear" w:color="auto" w:fill="F5F5F5"/>
        <w:spacing w:after="375"/>
        <w:ind w:firstLine="720"/>
        <w:contextualSpacing/>
        <w:jc w:val="both"/>
        <w:rPr>
          <w:ins w:id="531" w:author="Microsoft Office User" w:date="2020-09-26T11:21:00Z"/>
          <w:rFonts w:ascii="Times New Roman" w:eastAsia="Times New Roman" w:hAnsi="Times New Roman" w:cs="Times New Roman"/>
          <w:sz w:val="24"/>
          <w:szCs w:val="24"/>
        </w:rPr>
        <w:pPrChange w:id="532" w:author="Microsoft Office User" w:date="2020-09-26T11:20:00Z">
          <w:pPr>
            <w:shd w:val="clear" w:color="auto" w:fill="F5F5F5"/>
            <w:spacing w:after="375"/>
          </w:pPr>
        </w:pPrChange>
      </w:pPr>
    </w:p>
    <w:p w14:paraId="568E6F31" w14:textId="579B72E1" w:rsidR="00927764" w:rsidRPr="00C50A1E" w:rsidDel="005563E6" w:rsidRDefault="00927764" w:rsidP="005563E6">
      <w:pPr>
        <w:shd w:val="clear" w:color="auto" w:fill="F5F5F5"/>
        <w:spacing w:after="375"/>
        <w:ind w:firstLine="720"/>
        <w:contextualSpacing/>
        <w:jc w:val="both"/>
        <w:rPr>
          <w:del w:id="533" w:author="Microsoft Office User" w:date="2020-09-26T11:23:00Z"/>
          <w:rFonts w:ascii="Times New Roman" w:eastAsia="Times New Roman" w:hAnsi="Times New Roman" w:cs="Times New Roman"/>
          <w:sz w:val="24"/>
          <w:szCs w:val="24"/>
        </w:rPr>
        <w:pPrChange w:id="534" w:author="Microsoft Office User" w:date="2020-09-26T11:2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35" w:author="Microsoft Office User" w:date="2020-09-26T11:23:00Z">
        <w:r w:rsidR="005563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r w:rsidRPr="005563E6">
        <w:rPr>
          <w:rFonts w:ascii="Times New Roman" w:eastAsia="Times New Roman" w:hAnsi="Times New Roman" w:cs="Times New Roman"/>
          <w:strike/>
          <w:sz w:val="24"/>
          <w:szCs w:val="24"/>
          <w:rPrChange w:id="536" w:author="Microsoft Office User" w:date="2020-09-26T11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37" w:author="Microsoft Office User" w:date="2020-09-26T11:24:00Z">
        <w:r w:rsidR="00A67F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67F35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="00A67F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38" w:author="Microsoft Office User" w:date="2020-09-26T11:24:00Z">
        <w:r w:rsidRPr="00C50A1E" w:rsidDel="00A67F35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14C9127" w14:textId="12EDD9AB" w:rsidR="00927764" w:rsidRPr="00C50A1E" w:rsidRDefault="00A67F35" w:rsidP="005563E6">
      <w:pPr>
        <w:shd w:val="clear" w:color="auto" w:fill="F5F5F5"/>
        <w:spacing w:after="375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  <w:pPrChange w:id="539" w:author="Microsoft Office User" w:date="2020-09-26T11:23:00Z">
          <w:pPr>
            <w:shd w:val="clear" w:color="auto" w:fill="F5F5F5"/>
            <w:spacing w:after="375"/>
            <w:contextualSpacing/>
          </w:pPr>
        </w:pPrChange>
      </w:pPr>
      <w:proofErr w:type="spellStart"/>
      <w:ins w:id="540" w:author="Microsoft Office User" w:date="2020-09-26T11:24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41" w:author="Microsoft Office User" w:date="2020-09-26T11:24:00Z">
        <w:r w:rsidR="00927764" w:rsidRPr="00C50A1E" w:rsidDel="00A67F35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42" w:author="Microsoft Office User" w:date="2020-09-26T11:23:00Z">
        <w:r>
          <w:rPr>
            <w:rFonts w:ascii="Times New Roman" w:eastAsia="Times New Roman" w:hAnsi="Times New Roman" w:cs="Times New Roman"/>
            <w:sz w:val="24"/>
            <w:szCs w:val="24"/>
          </w:rPr>
          <w:t>Hahaha</w:t>
        </w:r>
      </w:ins>
      <w:del w:id="543" w:author="Microsoft Office User" w:date="2020-09-26T11:23:00Z">
        <w:r w:rsidR="00927764" w:rsidRPr="00C50A1E" w:rsidDel="00A67F35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F84797" w14:textId="77777777" w:rsidR="00A67F35" w:rsidRDefault="00A67F35" w:rsidP="00927764">
      <w:pPr>
        <w:shd w:val="clear" w:color="auto" w:fill="F5F5F5"/>
        <w:rPr>
          <w:ins w:id="544" w:author="Microsoft Office User" w:date="2020-09-26T11:23:00Z"/>
          <w:rFonts w:ascii="Times New Roman" w:eastAsia="Times New Roman" w:hAnsi="Times New Roman" w:cs="Times New Roman"/>
          <w:sz w:val="24"/>
          <w:szCs w:val="24"/>
        </w:rPr>
      </w:pPr>
    </w:p>
    <w:p w14:paraId="616963A7" w14:textId="5DBB5D54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320D962" w14:textId="77777777" w:rsidR="00927764" w:rsidRPr="00C50A1E" w:rsidRDefault="00927764" w:rsidP="00927764"/>
    <w:p w14:paraId="3E4044AA" w14:textId="77777777" w:rsidR="00927764" w:rsidRPr="005A045A" w:rsidRDefault="00927764" w:rsidP="00927764">
      <w:pPr>
        <w:rPr>
          <w:i/>
        </w:rPr>
      </w:pPr>
    </w:p>
    <w:p w14:paraId="4297133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C8D636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6" w:author="Microsoft Office User" w:date="2020-09-26T10:59:00Z" w:initials="MOU">
    <w:p w14:paraId="06C5EA88" w14:textId="64FA6CAA" w:rsidR="00AA41BE" w:rsidRDefault="00AA41BE">
      <w:pPr>
        <w:pStyle w:val="CommentText"/>
      </w:pPr>
      <w:r>
        <w:rPr>
          <w:rStyle w:val="CommentReference"/>
        </w:rPr>
        <w:annotationRef/>
      </w:r>
      <w:proofErr w:type="spellStart"/>
      <w:r>
        <w:t>Napsu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C5EA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9D7B" w16cex:dateUtc="2020-09-26T0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C5EA88" w16cid:durableId="23199D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6E4D1" w14:textId="77777777" w:rsidR="007113FD" w:rsidRDefault="007113FD">
      <w:r>
        <w:separator/>
      </w:r>
    </w:p>
  </w:endnote>
  <w:endnote w:type="continuationSeparator" w:id="0">
    <w:p w14:paraId="43DDE9CA" w14:textId="77777777" w:rsidR="007113FD" w:rsidRDefault="0071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E73B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45B1FB5" w14:textId="77777777" w:rsidR="00941E77" w:rsidRDefault="007113FD">
    <w:pPr>
      <w:pStyle w:val="Footer"/>
    </w:pPr>
  </w:p>
  <w:p w14:paraId="76DC3ADE" w14:textId="77777777" w:rsidR="00941E77" w:rsidRDefault="00711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8647D" w14:textId="77777777" w:rsidR="007113FD" w:rsidRDefault="007113FD">
      <w:r>
        <w:separator/>
      </w:r>
    </w:p>
  </w:footnote>
  <w:footnote w:type="continuationSeparator" w:id="0">
    <w:p w14:paraId="4D448810" w14:textId="77777777" w:rsidR="007113FD" w:rsidRDefault="00711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563E6"/>
    <w:rsid w:val="007113FD"/>
    <w:rsid w:val="00924DF5"/>
    <w:rsid w:val="00927764"/>
    <w:rsid w:val="00A67F35"/>
    <w:rsid w:val="00AA41BE"/>
    <w:rsid w:val="00C20908"/>
    <w:rsid w:val="00CB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DF1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AA41BE"/>
  </w:style>
  <w:style w:type="character" w:styleId="CommentReference">
    <w:name w:val="annotation reference"/>
    <w:basedOn w:val="DefaultParagraphFont"/>
    <w:uiPriority w:val="99"/>
    <w:semiHidden/>
    <w:unhideWhenUsed/>
    <w:rsid w:val="00AA4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1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1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B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898770-63D6-2644-BF9B-D8E5D56E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7</cp:revision>
  <dcterms:created xsi:type="dcterms:W3CDTF">2020-08-26T21:16:00Z</dcterms:created>
  <dcterms:modified xsi:type="dcterms:W3CDTF">2020-09-26T04:24:00Z</dcterms:modified>
</cp:coreProperties>
</file>