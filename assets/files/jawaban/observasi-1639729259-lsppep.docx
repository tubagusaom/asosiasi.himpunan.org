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B977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35E1BE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C622465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C1B139A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6F89CE1" w14:textId="77777777" w:rsidTr="00821BA2">
        <w:tc>
          <w:tcPr>
            <w:tcW w:w="9350" w:type="dxa"/>
          </w:tcPr>
          <w:p w14:paraId="75CBDDC6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14:paraId="2907E52D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EEFA6B9" w14:textId="77777777" w:rsidR="00125355" w:rsidRPr="00EC6F38" w:rsidRDefault="00125355" w:rsidP="004668E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0" w:author="User" w:date="2021-12-17T15:1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4668E6">
              <w:rPr>
                <w:rFonts w:ascii="Times New Roman" w:eastAsia="Times New Roman" w:hAnsi="Times New Roman" w:cs="Times New Roman"/>
                <w:szCs w:val="24"/>
                <w:highlight w:val="yellow"/>
                <w:rPrChange w:id="2" w:author="User" w:date="2021-12-17T15:1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extream</w:t>
            </w:r>
            <w:commentRangeEnd w:id="1"/>
            <w:proofErr w:type="spellEnd"/>
            <w:r w:rsidR="004668E6" w:rsidRPr="004668E6">
              <w:rPr>
                <w:rStyle w:val="CommentReference"/>
                <w:highlight w:val="yellow"/>
                <w:rPrChange w:id="3" w:author="User" w:date="2021-12-17T15:14:00Z">
                  <w:rPr>
                    <w:rStyle w:val="CommentReference"/>
                  </w:rPr>
                </w:rPrChange>
              </w:rPr>
              <w:commentReference w:id="1"/>
            </w:r>
            <w:ins w:id="4" w:author="User" w:date="2021-12-17T15:12:00Z">
              <w:r w:rsidR="004668E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ekstrem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r w:rsidRPr="004668E6">
              <w:rPr>
                <w:rFonts w:ascii="Times New Roman" w:eastAsia="Times New Roman" w:hAnsi="Times New Roman" w:cs="Times New Roman"/>
                <w:szCs w:val="24"/>
                <w:highlight w:val="yellow"/>
                <w:rPrChange w:id="6" w:author="User" w:date="2021-12-17T15:1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industry</w:t>
            </w:r>
            <w:commentRangeEnd w:id="5"/>
            <w:r w:rsidR="004668E6" w:rsidRPr="004668E6">
              <w:rPr>
                <w:rStyle w:val="CommentReference"/>
                <w:highlight w:val="yellow"/>
                <w:rPrChange w:id="7" w:author="User" w:date="2021-12-17T15:14:00Z">
                  <w:rPr>
                    <w:rStyle w:val="CommentReference"/>
                  </w:rPr>
                </w:rPrChange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8" w:author="User" w:date="2021-12-17T15:13:00Z">
              <w:r w:rsidR="004668E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industri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ADBC39A" w14:textId="77777777" w:rsidR="00125355" w:rsidRPr="00EC6F38" w:rsidRDefault="00125355" w:rsidP="004668E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" w:author="User" w:date="2021-12-17T15:1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668E6">
              <w:rPr>
                <w:rFonts w:ascii="Times New Roman" w:eastAsia="Times New Roman" w:hAnsi="Times New Roman" w:cs="Times New Roman"/>
                <w:szCs w:val="24"/>
                <w:highlight w:val="yellow"/>
                <w:rPrChange w:id="10" w:author="User" w:date="2021-12-17T15:1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hari</w:t>
            </w:r>
            <w:proofErr w:type="spellEnd"/>
            <w:r w:rsidRPr="004668E6">
              <w:rPr>
                <w:rFonts w:ascii="Times New Roman" w:eastAsia="Times New Roman" w:hAnsi="Times New Roman" w:cs="Times New Roman"/>
                <w:szCs w:val="24"/>
                <w:highlight w:val="yellow"/>
                <w:rPrChange w:id="11" w:author="User" w:date="2021-12-17T15:1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4668E6">
              <w:rPr>
                <w:rFonts w:ascii="Times New Roman" w:eastAsia="Times New Roman" w:hAnsi="Times New Roman" w:cs="Times New Roman"/>
                <w:szCs w:val="24"/>
                <w:highlight w:val="yellow"/>
                <w:rPrChange w:id="12" w:author="User" w:date="2021-12-17T15:1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3" w:author="User" w:date="2021-12-17T15:13:00Z">
              <w:r w:rsidR="004668E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saat ini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4" w:author="User" w:date="2021-12-17T15:13:00Z">
              <w:r w:rsidRPr="00EC6F38" w:rsidDel="004668E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668E6">
              <w:rPr>
                <w:rFonts w:ascii="Times New Roman" w:eastAsia="Times New Roman" w:hAnsi="Times New Roman" w:cs="Times New Roman"/>
                <w:szCs w:val="24"/>
                <w:highlight w:val="yellow"/>
                <w:rPrChange w:id="15" w:author="User" w:date="2021-12-17T15:1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</w:t>
            </w:r>
            <w:proofErr w:type="spellEnd"/>
            <w:ins w:id="16" w:author="User" w:date="2021-12-17T15:14:00Z">
              <w:r w:rsidR="004668E6" w:rsidRPr="004668E6">
                <w:rPr>
                  <w:rFonts w:ascii="Times New Roman" w:eastAsia="Times New Roman" w:hAnsi="Times New Roman" w:cs="Times New Roman"/>
                  <w:szCs w:val="24"/>
                  <w:highlight w:val="yellow"/>
                  <w:lang w:val="id-ID"/>
                  <w:rPrChange w:id="17" w:author="User" w:date="2021-12-17T15:14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>r</w:t>
              </w:r>
            </w:ins>
            <w:del w:id="18" w:author="User" w:date="2021-12-17T15:13:00Z">
              <w:r w:rsidRPr="004668E6" w:rsidDel="004668E6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19" w:author="User" w:date="2021-12-17T15:1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r</w:delText>
              </w:r>
            </w:del>
            <w:proofErr w:type="spellStart"/>
            <w:r w:rsidRPr="004668E6">
              <w:rPr>
                <w:rFonts w:ascii="Times New Roman" w:eastAsia="Times New Roman" w:hAnsi="Times New Roman" w:cs="Times New Roman"/>
                <w:szCs w:val="24"/>
                <w:highlight w:val="yellow"/>
                <w:rPrChange w:id="20" w:author="User" w:date="2021-12-17T15:1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kerja</w:t>
            </w:r>
            <w:proofErr w:type="spellEnd"/>
            <w:ins w:id="21" w:author="User" w:date="2021-12-17T15:14:00Z">
              <w:r w:rsidR="004668E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pekerja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2" w:author="User" w:date="2021-12-17T15:13:00Z">
              <w:r w:rsidRPr="00EC6F38" w:rsidDel="004668E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BEBADDC" w14:textId="77777777" w:rsidR="00125355" w:rsidRPr="00EC6F38" w:rsidRDefault="00125355" w:rsidP="004668E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3" w:author="User" w:date="2021-12-17T15:1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suatu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668E6">
              <w:rPr>
                <w:rFonts w:ascii="Times New Roman" w:eastAsia="Times New Roman" w:hAnsi="Times New Roman" w:cs="Times New Roman"/>
                <w:szCs w:val="24"/>
                <w:highlight w:val="yellow"/>
                <w:rPrChange w:id="24" w:author="User" w:date="2021-12-17T15:1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5" w:author="User" w:date="2021-12-17T15:14:00Z">
              <w:r w:rsidR="004668E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memperluas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B798C44" w14:textId="77777777" w:rsidR="00125355" w:rsidRPr="00EC6F38" w:rsidRDefault="00125355" w:rsidP="004668E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6" w:author="User" w:date="2021-12-17T15:1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4668E6">
              <w:rPr>
                <w:rFonts w:ascii="Times New Roman" w:eastAsia="Times New Roman" w:hAnsi="Times New Roman" w:cs="Times New Roman"/>
                <w:szCs w:val="24"/>
                <w:highlight w:val="yellow"/>
                <w:rPrChange w:id="27" w:author="User" w:date="2021-12-17T15:1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8" w:author="User" w:date="2021-12-17T15:15:00Z">
              <w:r w:rsidR="004668E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berpikir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4668E6">
              <w:rPr>
                <w:rFonts w:ascii="Times New Roman" w:eastAsia="Times New Roman" w:hAnsi="Times New Roman" w:cs="Times New Roman"/>
                <w:szCs w:val="24"/>
                <w:highlight w:val="yellow"/>
                <w:rPrChange w:id="29" w:author="User" w:date="2021-12-17T15:1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publis</w:t>
            </w:r>
            <w:proofErr w:type="spellEnd"/>
            <w:ins w:id="30" w:author="User" w:date="2021-12-17T15:15:00Z">
              <w:r w:rsidR="004668E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publikasikan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4106E12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3FF83D7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15B66E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668E6">
              <w:rPr>
                <w:rFonts w:ascii="Times New Roman" w:eastAsia="Times New Roman" w:hAnsi="Times New Roman" w:cs="Times New Roman"/>
                <w:szCs w:val="24"/>
                <w:highlight w:val="yellow"/>
                <w:rPrChange w:id="31" w:author="User" w:date="2021-12-17T15:1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2" w:author="User" w:date="2021-12-17T15:15:00Z">
              <w:r w:rsidR="004668E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tahap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A86C5B8" w14:textId="77777777" w:rsidR="00125355" w:rsidRPr="00EC6F38" w:rsidDel="004668E6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33" w:author="User" w:date="2021-12-17T15:16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formatif.</w:t>
            </w:r>
            <w:proofErr w:type="spellEnd"/>
            <w:ins w:id="34" w:author="User" w:date="2021-12-17T15:16:00Z">
              <w:r w:rsidR="004668E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  <w:proofErr w:type="gramEnd"/>
              <w:r w:rsidR="004668E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</w:p>
          <w:p w14:paraId="3F5BE09C" w14:textId="77777777" w:rsidR="00125355" w:rsidRPr="004668E6" w:rsidRDefault="00125355" w:rsidP="004668E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35" w:author="User" w:date="2021-12-17T15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36" w:author="User" w:date="2021-12-17T15:1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37" w:author="User" w:date="2021-12-17T15:16:00Z">
              <w:r w:rsidRPr="004668E6" w:rsidDel="004668E6">
                <w:rPr>
                  <w:rFonts w:ascii="Times New Roman" w:eastAsia="Times New Roman" w:hAnsi="Times New Roman" w:cs="Times New Roman"/>
                  <w:szCs w:val="24"/>
                  <w:rPrChange w:id="38" w:author="User" w:date="2021-12-17T15:1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</w:delText>
              </w:r>
            </w:del>
            <w:ins w:id="39" w:author="User" w:date="2021-12-17T15:16:00Z">
              <w:r w:rsidR="004668E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y</w:t>
              </w:r>
            </w:ins>
            <w:proofErr w:type="spellStart"/>
            <w:r w:rsidRPr="004668E6">
              <w:rPr>
                <w:rFonts w:ascii="Times New Roman" w:eastAsia="Times New Roman" w:hAnsi="Times New Roman" w:cs="Times New Roman"/>
                <w:szCs w:val="24"/>
                <w:rPrChange w:id="40" w:author="User" w:date="2021-12-17T15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aitu</w:t>
            </w:r>
            <w:proofErr w:type="spellEnd"/>
            <w:r w:rsidRPr="004668E6">
              <w:rPr>
                <w:rFonts w:ascii="Times New Roman" w:eastAsia="Times New Roman" w:hAnsi="Times New Roman" w:cs="Times New Roman"/>
                <w:szCs w:val="24"/>
                <w:rPrChange w:id="41" w:author="User" w:date="2021-12-17T15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di </w:t>
            </w:r>
            <w:proofErr w:type="spellStart"/>
            <w:r w:rsidRPr="004668E6">
              <w:rPr>
                <w:rFonts w:ascii="Times New Roman" w:eastAsia="Times New Roman" w:hAnsi="Times New Roman" w:cs="Times New Roman"/>
                <w:szCs w:val="24"/>
                <w:rPrChange w:id="42" w:author="User" w:date="2021-12-17T15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r w:rsidRPr="004668E6">
              <w:rPr>
                <w:rFonts w:ascii="Times New Roman" w:eastAsia="Times New Roman" w:hAnsi="Times New Roman" w:cs="Times New Roman"/>
                <w:szCs w:val="24"/>
                <w:rPrChange w:id="43" w:author="User" w:date="2021-12-17T15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4668E6">
              <w:rPr>
                <w:rFonts w:ascii="Times New Roman" w:eastAsia="Times New Roman" w:hAnsi="Times New Roman" w:cs="Times New Roman"/>
                <w:szCs w:val="24"/>
                <w:rPrChange w:id="44" w:author="User" w:date="2021-12-17T15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Pr="004668E6">
              <w:rPr>
                <w:rFonts w:ascii="Times New Roman" w:eastAsia="Times New Roman" w:hAnsi="Times New Roman" w:cs="Times New Roman"/>
                <w:szCs w:val="24"/>
                <w:rPrChange w:id="45" w:author="User" w:date="2021-12-17T15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4668E6">
              <w:rPr>
                <w:rFonts w:ascii="Times New Roman" w:eastAsia="Times New Roman" w:hAnsi="Times New Roman" w:cs="Times New Roman"/>
                <w:szCs w:val="24"/>
                <w:rPrChange w:id="46" w:author="User" w:date="2021-12-17T15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4668E6">
              <w:rPr>
                <w:rFonts w:ascii="Times New Roman" w:eastAsia="Times New Roman" w:hAnsi="Times New Roman" w:cs="Times New Roman"/>
                <w:szCs w:val="24"/>
                <w:rPrChange w:id="47" w:author="User" w:date="2021-12-17T15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4668E6">
              <w:rPr>
                <w:rFonts w:ascii="Times New Roman" w:eastAsia="Times New Roman" w:hAnsi="Times New Roman" w:cs="Times New Roman"/>
                <w:szCs w:val="24"/>
                <w:rPrChange w:id="48" w:author="User" w:date="2021-12-17T15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membantu</w:t>
            </w:r>
            <w:proofErr w:type="spellEnd"/>
            <w:r w:rsidRPr="004668E6">
              <w:rPr>
                <w:rFonts w:ascii="Times New Roman" w:eastAsia="Times New Roman" w:hAnsi="Times New Roman" w:cs="Times New Roman"/>
                <w:szCs w:val="24"/>
                <w:rPrChange w:id="49" w:author="User" w:date="2021-12-17T15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4668E6">
              <w:rPr>
                <w:rFonts w:ascii="Times New Roman" w:eastAsia="Times New Roman" w:hAnsi="Times New Roman" w:cs="Times New Roman"/>
                <w:szCs w:val="24"/>
                <w:rPrChange w:id="50" w:author="User" w:date="2021-12-17T15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siwa</w:t>
            </w:r>
            <w:proofErr w:type="spellEnd"/>
            <w:r w:rsidRPr="004668E6">
              <w:rPr>
                <w:rFonts w:ascii="Times New Roman" w:eastAsia="Times New Roman" w:hAnsi="Times New Roman" w:cs="Times New Roman"/>
                <w:szCs w:val="24"/>
                <w:rPrChange w:id="51" w:author="User" w:date="2021-12-17T15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4668E6">
              <w:rPr>
                <w:rFonts w:ascii="Times New Roman" w:eastAsia="Times New Roman" w:hAnsi="Times New Roman" w:cs="Times New Roman"/>
                <w:szCs w:val="24"/>
                <w:rPrChange w:id="52" w:author="User" w:date="2021-12-17T15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Pr="004668E6">
              <w:rPr>
                <w:rFonts w:ascii="Times New Roman" w:eastAsia="Times New Roman" w:hAnsi="Times New Roman" w:cs="Times New Roman"/>
                <w:szCs w:val="24"/>
                <w:rPrChange w:id="53" w:author="User" w:date="2021-12-17T15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4668E6">
              <w:rPr>
                <w:rFonts w:ascii="Times New Roman" w:eastAsia="Times New Roman" w:hAnsi="Times New Roman" w:cs="Times New Roman"/>
                <w:szCs w:val="24"/>
                <w:rPrChange w:id="54" w:author="User" w:date="2021-12-17T15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mencari</w:t>
            </w:r>
            <w:proofErr w:type="spellEnd"/>
            <w:r w:rsidRPr="004668E6">
              <w:rPr>
                <w:rFonts w:ascii="Times New Roman" w:eastAsia="Times New Roman" w:hAnsi="Times New Roman" w:cs="Times New Roman"/>
                <w:szCs w:val="24"/>
                <w:rPrChange w:id="55" w:author="User" w:date="2021-12-17T15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4668E6">
              <w:rPr>
                <w:rFonts w:ascii="Times New Roman" w:eastAsia="Times New Roman" w:hAnsi="Times New Roman" w:cs="Times New Roman"/>
                <w:szCs w:val="24"/>
                <w:rPrChange w:id="56" w:author="User" w:date="2021-12-17T15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4668E6">
              <w:rPr>
                <w:rFonts w:ascii="Times New Roman" w:eastAsia="Times New Roman" w:hAnsi="Times New Roman" w:cs="Times New Roman"/>
                <w:szCs w:val="24"/>
                <w:rPrChange w:id="57" w:author="User" w:date="2021-12-17T15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4668E6">
              <w:rPr>
                <w:rFonts w:ascii="Times New Roman" w:eastAsia="Times New Roman" w:hAnsi="Times New Roman" w:cs="Times New Roman"/>
                <w:szCs w:val="24"/>
                <w:rPrChange w:id="58" w:author="User" w:date="2021-12-17T15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4668E6">
              <w:rPr>
                <w:rFonts w:ascii="Times New Roman" w:eastAsia="Times New Roman" w:hAnsi="Times New Roman" w:cs="Times New Roman"/>
                <w:szCs w:val="24"/>
                <w:rPrChange w:id="59" w:author="User" w:date="2021-12-17T15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4668E6">
              <w:rPr>
                <w:rFonts w:ascii="Times New Roman" w:eastAsia="Times New Roman" w:hAnsi="Times New Roman" w:cs="Times New Roman"/>
                <w:szCs w:val="24"/>
                <w:rPrChange w:id="60" w:author="User" w:date="2021-12-17T15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4668E6">
              <w:rPr>
                <w:rFonts w:ascii="Times New Roman" w:eastAsia="Times New Roman" w:hAnsi="Times New Roman" w:cs="Times New Roman"/>
                <w:szCs w:val="24"/>
                <w:rPrChange w:id="61" w:author="User" w:date="2021-12-17T15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4668E6">
              <w:rPr>
                <w:rFonts w:ascii="Times New Roman" w:eastAsia="Times New Roman" w:hAnsi="Times New Roman" w:cs="Times New Roman"/>
                <w:szCs w:val="24"/>
                <w:rPrChange w:id="62" w:author="User" w:date="2021-12-17T15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4668E6">
              <w:rPr>
                <w:rFonts w:ascii="Times New Roman" w:eastAsia="Times New Roman" w:hAnsi="Times New Roman" w:cs="Times New Roman"/>
                <w:szCs w:val="24"/>
                <w:rPrChange w:id="63" w:author="User" w:date="2021-12-17T15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42C4A66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0D3170B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CBD595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4719686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4668E6">
              <w:rPr>
                <w:rFonts w:ascii="Times New Roman" w:eastAsia="Times New Roman" w:hAnsi="Times New Roman" w:cs="Times New Roman"/>
                <w:strike/>
                <w:szCs w:val="24"/>
                <w:rPrChange w:id="64" w:author="User" w:date="2021-12-17T15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4C6EC51" w14:textId="77777777" w:rsidR="00125355" w:rsidRPr="00EC6F38" w:rsidRDefault="00125355" w:rsidP="004668E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5" w:author="User" w:date="2021-12-17T15:1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6" w:author="User" w:date="2021-12-17T15:17:00Z">
              <w:r w:rsidRPr="00EC6F38" w:rsidDel="004668E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E64C26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ins w:id="67" w:author="User" w:date="2021-12-17T15:17:00Z">
              <w:r w:rsidR="004668E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mengamati; </w:t>
              </w:r>
            </w:ins>
          </w:p>
          <w:p w14:paraId="0A82E79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68" w:author="User" w:date="2021-12-17T15:17:00Z">
              <w:r w:rsidR="004668E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memahami; </w:t>
              </w:r>
            </w:ins>
          </w:p>
          <w:p w14:paraId="5AFBADE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69" w:author="User" w:date="2021-12-17T15:17:00Z">
              <w:r w:rsidR="004668E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mencoba; </w:t>
              </w:r>
            </w:ins>
          </w:p>
          <w:p w14:paraId="044C32A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ins w:id="70" w:author="User" w:date="2021-12-17T15:17:00Z">
              <w:r w:rsidR="004668E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mendiskusikan, dan; </w:t>
              </w:r>
            </w:ins>
          </w:p>
          <w:p w14:paraId="7A408E3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4668E6">
              <w:rPr>
                <w:rFonts w:ascii="Times New Roman" w:eastAsia="Times New Roman" w:hAnsi="Times New Roman" w:cs="Times New Roman"/>
                <w:szCs w:val="24"/>
                <w:highlight w:val="yellow"/>
                <w:rPrChange w:id="71" w:author="User" w:date="2021-12-17T15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Penelitian</w:t>
            </w:r>
            <w:proofErr w:type="spellEnd"/>
            <w:ins w:id="72" w:author="User" w:date="2021-12-17T15:17:00Z">
              <w:r w:rsidR="004668E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meneliti. </w:t>
              </w:r>
            </w:ins>
          </w:p>
          <w:p w14:paraId="199D4B8C" w14:textId="77777777" w:rsidR="00125355" w:rsidRPr="00EC6F38" w:rsidRDefault="00125355" w:rsidP="004668E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3" w:author="User" w:date="2021-12-17T15:1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668E6">
              <w:rPr>
                <w:rFonts w:ascii="Times New Roman" w:eastAsia="Times New Roman" w:hAnsi="Times New Roman" w:cs="Times New Roman"/>
                <w:szCs w:val="24"/>
                <w:highlight w:val="yellow"/>
                <w:rPrChange w:id="74" w:author="User" w:date="2021-12-17T15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5" w:author="User" w:date="2021-12-17T15:20:00Z">
              <w:r w:rsidR="004668E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merupakan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6" w:author="User" w:date="2021-12-17T15:20:00Z">
              <w:r w:rsidRPr="00EC6F38" w:rsidDel="004668E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bookmarkStart w:id="77" w:name="_GoBack"/>
            <w:bookmarkEnd w:id="77"/>
          </w:p>
          <w:p w14:paraId="4267F2BB" w14:textId="77777777" w:rsidR="00125355" w:rsidRPr="00EC6F38" w:rsidRDefault="00125355" w:rsidP="004668E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8" w:author="User" w:date="2021-12-17T15:1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4668E6">
              <w:rPr>
                <w:rFonts w:ascii="Times New Roman" w:eastAsia="Times New Roman" w:hAnsi="Times New Roman" w:cs="Times New Roman"/>
                <w:szCs w:val="24"/>
                <w:highlight w:val="yellow"/>
                <w:rPrChange w:id="79" w:author="User" w:date="2021-12-17T15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pengaplikasian</w:t>
            </w:r>
            <w:proofErr w:type="spellEnd"/>
            <w:ins w:id="80" w:author="User" w:date="2021-12-17T15:18:00Z">
              <w:r w:rsidR="004668E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mengaplikasikan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8D7C49B" w14:textId="77777777" w:rsidR="00125355" w:rsidRPr="00EC6F38" w:rsidRDefault="00125355" w:rsidP="004668E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1" w:author="User" w:date="2021-12-17T15:1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4668E6">
              <w:rPr>
                <w:rFonts w:ascii="Times New Roman" w:eastAsia="Times New Roman" w:hAnsi="Times New Roman" w:cs="Times New Roman"/>
                <w:strike/>
                <w:szCs w:val="24"/>
                <w:rPrChange w:id="82" w:author="User" w:date="2021-12-17T15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proses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668E6">
              <w:rPr>
                <w:rFonts w:ascii="Times New Roman" w:eastAsia="Times New Roman" w:hAnsi="Times New Roman" w:cs="Times New Roman"/>
                <w:strike/>
                <w:szCs w:val="24"/>
                <w:rPrChange w:id="83" w:author="User" w:date="2021-12-17T15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89E2B86" w14:textId="77777777" w:rsidR="00125355" w:rsidRPr="00EC6F38" w:rsidRDefault="00125355" w:rsidP="004668E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4" w:author="User" w:date="2021-12-17T15:1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4668E6">
              <w:rPr>
                <w:rFonts w:ascii="Times New Roman" w:eastAsia="Times New Roman" w:hAnsi="Times New Roman" w:cs="Times New Roman"/>
                <w:szCs w:val="24"/>
                <w:highlight w:val="yellow"/>
                <w:rPrChange w:id="85" w:author="User" w:date="2021-12-17T15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86" w:author="User" w:date="2021-12-17T15:19:00Z">
              <w:r w:rsidR="004668E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terakhir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6AA73E7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User" w:date="2021-12-17T15:12:00Z" w:initials="U">
    <w:p w14:paraId="5E6055E9" w14:textId="77777777" w:rsidR="004668E6" w:rsidRPr="004668E6" w:rsidRDefault="004668E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Kata tidak baku </w:t>
      </w:r>
    </w:p>
  </w:comment>
  <w:comment w:id="5" w:author="User" w:date="2021-12-17T15:12:00Z" w:initials="U">
    <w:p w14:paraId="30CCB5D2" w14:textId="77777777" w:rsidR="004668E6" w:rsidRPr="004668E6" w:rsidRDefault="004668E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Bahasa asing,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6055E9" w15:done="0"/>
  <w15:commentEx w15:paraId="30CCB5D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668E6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9307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4668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8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8E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8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8E6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8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2020-08-26T22:03:00Z</dcterms:created>
  <dcterms:modified xsi:type="dcterms:W3CDTF">2021-12-17T08:20:00Z</dcterms:modified>
</cp:coreProperties>
</file>