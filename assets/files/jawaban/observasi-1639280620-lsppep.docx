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BB5F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285D865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3CB6CF7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4E200424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346B6FFB" w14:textId="77777777" w:rsidTr="00821BA2">
        <w:tc>
          <w:tcPr>
            <w:tcW w:w="9350" w:type="dxa"/>
          </w:tcPr>
          <w:p w14:paraId="3D4BACB3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1B2D1DC8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2CDC3176" w14:textId="063549E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commentRangeStart w:id="0"/>
            <w:proofErr w:type="spellStart"/>
            <w:r w:rsidR="00B963EF">
              <w:rPr>
                <w:rFonts w:ascii="Times New Roman" w:eastAsia="Times New Roman" w:hAnsi="Times New Roman" w:cs="Times New Roman"/>
                <w:szCs w:val="24"/>
              </w:rPr>
              <w:t>ekstrem</w:t>
            </w:r>
            <w:commentRangeEnd w:id="0"/>
            <w:proofErr w:type="spellEnd"/>
            <w:r w:rsidR="00B963EF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Istilah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662515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Bagi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4D819ED" w14:textId="412D038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</w:t>
            </w:r>
            <w:proofErr w:type="spellStart"/>
            <w:r w:rsidR="00B963EF">
              <w:rPr>
                <w:rFonts w:ascii="Times New Roman" w:eastAsia="Times New Roman" w:hAnsi="Times New Roman" w:cs="Times New Roman"/>
                <w:szCs w:val="24"/>
              </w:rPr>
              <w:t>empat</w:t>
            </w:r>
            <w:proofErr w:type="spellEnd"/>
            <w:r w:rsidR="00B963E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963EF">
              <w:rPr>
                <w:rFonts w:ascii="Times New Roman" w:eastAsia="Times New Roman" w:hAnsi="Times New Roman" w:cs="Times New Roman"/>
                <w:szCs w:val="24"/>
              </w:rPr>
              <w:t>titik</w:t>
            </w:r>
            <w:proofErr w:type="spellEnd"/>
            <w:r w:rsidR="00B963E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963EF">
              <w:rPr>
                <w:rFonts w:ascii="Times New Roman" w:eastAsia="Times New Roman" w:hAnsi="Times New Roman" w:cs="Times New Roman"/>
                <w:szCs w:val="24"/>
              </w:rPr>
              <w:t>kosong</w:t>
            </w:r>
            <w:proofErr w:type="spellEnd"/>
            <w:r w:rsidR="00B963E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4.0</w:t>
            </w:r>
            <w:del w:id="1" w:author="Lenovo" w:date="2021-12-12T10:40:00Z">
              <w:r w:rsidR="00B963EF" w:rsidDel="00B963E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Tujuan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1677B55" w14:textId="3303CA0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" w:author="Lenovo" w:date="2021-12-12T10:40:00Z">
              <w:r w:rsidR="00B963EF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  <w:proofErr w:type="spellEnd"/>
              <w:r w:rsidR="00B963EF">
                <w:rPr>
                  <w:rFonts w:ascii="Times New Roman" w:eastAsia="Times New Roman" w:hAnsi="Times New Roman" w:cs="Times New Roman"/>
                  <w:szCs w:val="24"/>
                </w:rPr>
                <w:t xml:space="preserve"> (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ins w:id="3" w:author="Lenovo" w:date="2021-12-12T10:40:00Z">
              <w:r w:rsidR="00B963EF">
                <w:rPr>
                  <w:rFonts w:ascii="Times New Roman" w:eastAsia="Times New Roman" w:hAnsi="Times New Roman" w:cs="Times New Roman"/>
                  <w:szCs w:val="24"/>
                </w:rPr>
                <w:t>)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79F3245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7FC74F1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C311C9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32379F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30BDFA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Yaitu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98F4C4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296F08E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3B4709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5C5003F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4B4A334" w14:textId="5A98806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del w:id="4" w:author="Lenovo" w:date="2021-12-12T10:42:00Z">
              <w:r w:rsidRPr="00EC6F38" w:rsidDel="00DB5DAA">
                <w:rPr>
                  <w:rFonts w:ascii="Times New Roman" w:eastAsia="Times New Roman" w:hAnsi="Times New Roman" w:cs="Times New Roman"/>
                  <w:szCs w:val="24"/>
                </w:rPr>
                <w:delText>Di dalam pendidikan</w:delText>
              </w:r>
            </w:del>
            <w:ins w:id="5" w:author="Lenovo" w:date="2021-12-12T10:42:00Z">
              <w:r w:rsidR="00DB5DAA">
                <w:rPr>
                  <w:rFonts w:ascii="Times New Roman" w:eastAsia="Times New Roman" w:hAnsi="Times New Roman" w:cs="Times New Roman"/>
                  <w:szCs w:val="24"/>
                </w:rPr>
                <w:t>Pendidikan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20E5A32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24B1284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3B61D63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3365152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47E9C3C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6E0862C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2C1B8E4" w14:textId="48EC461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del w:id="6" w:author="Lenovo" w:date="2021-12-12T10:43:00Z">
              <w:r w:rsidRPr="00EC6F38" w:rsidDel="00DB5DA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CDEEBF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F0EC369" w14:textId="10C050C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7" w:author="Lenovo" w:date="2021-12-12T10:41:00Z">
              <w:r w:rsidRPr="00EC6F38" w:rsidDel="00DB5DAA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ins w:id="8" w:author="Lenovo" w:date="2021-12-12T10:41:00Z">
              <w:r w:rsidR="00DB5DAA">
                <w:rPr>
                  <w:rFonts w:ascii="Times New Roman" w:eastAsia="Times New Roman" w:hAnsi="Times New Roman" w:cs="Times New Roman"/>
                  <w:szCs w:val="24"/>
                </w:rPr>
                <w:t>akhirnya</w:t>
              </w:r>
            </w:ins>
            <w:proofErr w:type="spellEnd"/>
            <w:del w:id="9" w:author="Lenovo" w:date="2021-12-12T10:41:00Z">
              <w:r w:rsidRPr="00EC6F38" w:rsidDel="00DB5DAA">
                <w:rPr>
                  <w:rFonts w:ascii="Times New Roman" w:eastAsia="Times New Roman" w:hAnsi="Times New Roman" w:cs="Times New Roman"/>
                  <w:szCs w:val="24"/>
                </w:rPr>
                <w:delText>terahir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0" w:author="Lenovo" w:date="2021-12-12T10:42:00Z">
              <w:r w:rsidR="00DB5DAA">
                <w:rPr>
                  <w:rFonts w:ascii="Times New Roman" w:eastAsia="Times New Roman" w:hAnsi="Times New Roman" w:cs="Times New Roman"/>
                  <w:szCs w:val="24"/>
                </w:rPr>
                <w:t>saya</w:t>
              </w:r>
            </w:ins>
            <w:proofErr w:type="spellEnd"/>
            <w:del w:id="11" w:author="Lenovo" w:date="2021-12-12T10:42:00Z">
              <w:r w:rsidRPr="00EC6F38" w:rsidDel="00DB5DAA">
                <w:rPr>
                  <w:rFonts w:ascii="Times New Roman" w:eastAsia="Times New Roman" w:hAnsi="Times New Roman" w:cs="Times New Roman"/>
                  <w:szCs w:val="24"/>
                </w:rPr>
                <w:delText>adalah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18B3CC0C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enovo" w:date="2021-12-12T10:37:00Z" w:initials="L">
    <w:p w14:paraId="45607330" w14:textId="202FDD98" w:rsidR="00B963EF" w:rsidRDefault="00B963EF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6073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04F4F" w16cex:dateUtc="2021-12-12T03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607330" w16cid:durableId="25604F4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B963EF"/>
    <w:rsid w:val="00DB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BC4A1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B963EF"/>
    <w:rPr>
      <w:rFonts w:ascii="Arial" w:hAnsi="Arial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963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3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3E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3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3EF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4</cp:revision>
  <dcterms:created xsi:type="dcterms:W3CDTF">2020-08-26T22:03:00Z</dcterms:created>
  <dcterms:modified xsi:type="dcterms:W3CDTF">2021-12-12T03:43:00Z</dcterms:modified>
</cp:coreProperties>
</file>