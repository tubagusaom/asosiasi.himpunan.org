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9F033A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NANNOV" w:date="2020-09-05T09:14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ins w:id="1" w:author="NANNOV" w:date="2020-09-05T09:14:00Z">
              <w:r w:rsidR="009F033A">
                <w:t>b</w:t>
              </w:r>
            </w:ins>
            <w:del w:id="2" w:author="NANNOV" w:date="2020-09-05T09:14:00Z">
              <w:r w:rsidDel="009F033A">
                <w:delText>b</w:delText>
              </w:r>
            </w:del>
            <w:r>
              <w:t>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:rsidR="00125355" w:rsidRDefault="00125355" w:rsidP="009F033A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3" w:author="NANNOV" w:date="2020-09-05T09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" w:author="NANNOV" w:date="2020-09-05T09:14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del w:id="6" w:author="NANNOV" w:date="2020-09-05T09:14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>pada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NANNOV" w:date="2020-09-05T09:14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8" w:author="NANNOV" w:date="2020-09-05T09:14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keadaan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NANNOV" w:date="2020-09-05T09:14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ins w:id="10" w:author="NANNOV" w:date="2020-09-05T09:15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oleh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kalangan</w:t>
              </w:r>
            </w:ins>
            <w:proofErr w:type="spellEnd"/>
            <w:del w:id="11" w:author="NANNOV" w:date="2020-09-05T09:15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 banyak yang masih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3" w:author="NANNOV" w:date="2020-09-05T09:15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14" w:author="NANNOV" w:date="2020-09-05T09:16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del w:id="15" w:author="NANNOV" w:date="2020-09-05T09:16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>er</w:delText>
              </w:r>
            </w:del>
            <w:ins w:id="16" w:author="NANNOV" w:date="2020-09-05T09:16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7" w:author="NANNOV" w:date="2020-09-05T09:16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9" w:author="NANNOV" w:date="2020-09-05T09:16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pemanfaatan</w:t>
              </w:r>
            </w:ins>
            <w:proofErr w:type="spellEnd"/>
            <w:del w:id="20" w:author="NANNOV" w:date="2020-09-05T09:16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 memanfaatkan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2" w:author="NANNOV" w:date="2020-09-05T09:17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23" w:author="NANNOV" w:date="2020-09-05T09:17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4" w:author="NANNOV" w:date="2020-09-05T09:17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5" w:author="NANNOV" w:date="2020-09-05T09:17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9F033A" w:rsidRDefault="00125355" w:rsidP="009F033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Cs w:val="24"/>
                <w:rPrChange w:id="26" w:author="NANNOV" w:date="2020-09-05T09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7" w:author="NANNOV" w:date="2020-09-05T09:1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28" w:author="NANNOV" w:date="2020-09-05T09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29" w:author="NANNOV" w:date="2020-09-05T09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0" w:author="NANNOV" w:date="2020-09-05T09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1" w:author="NANNOV" w:date="2020-09-05T09:1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</w:t>
            </w:r>
          </w:p>
          <w:p w:rsidR="00125355" w:rsidRPr="00EC6F38" w:rsidDel="009F033A" w:rsidRDefault="00125355" w:rsidP="007D6B7E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del w:id="32" w:author="NANNOV" w:date="2020-09-05T09:19:00Z"/>
                <w:rFonts w:ascii="Times New Roman" w:eastAsia="Times New Roman" w:hAnsi="Times New Roman" w:cs="Times New Roman"/>
                <w:szCs w:val="24"/>
              </w:rPr>
              <w:pPrChange w:id="33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3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4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5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ins w:id="51" w:author="NANNOV" w:date="2020-09-05T09:19:00Z">
              <w:r w:rsidR="009F033A" w:rsidRPr="009F033A">
                <w:rPr>
                  <w:rFonts w:ascii="Times New Roman" w:eastAsia="Times New Roman" w:hAnsi="Times New Roman" w:cs="Times New Roman"/>
                  <w:szCs w:val="24"/>
                  <w:rPrChange w:id="52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del w:id="53" w:author="NANNOV" w:date="2020-09-05T09:19:00Z">
              <w:r w:rsidRPr="009F033A" w:rsidDel="009F033A">
                <w:rPr>
                  <w:rFonts w:ascii="Times New Roman" w:eastAsia="Times New Roman" w:hAnsi="Times New Roman" w:cs="Times New Roman"/>
                  <w:szCs w:val="24"/>
                  <w:rPrChange w:id="54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9F033A" w:rsidRDefault="009F033A" w:rsidP="007D6B7E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5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6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57" w:author="NANNOV" w:date="2020-09-05T09:19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58" w:author="NANNOV" w:date="2020-09-05T09:19:00Z">
              <w:r w:rsidR="00125355" w:rsidRPr="009F033A" w:rsidDel="009F033A">
                <w:rPr>
                  <w:rFonts w:ascii="Times New Roman" w:eastAsia="Times New Roman" w:hAnsi="Times New Roman" w:cs="Times New Roman"/>
                  <w:szCs w:val="24"/>
                  <w:rPrChange w:id="59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proofErr w:type="spellStart"/>
            <w:proofErr w:type="gramStart"/>
            <w:ins w:id="60" w:author="NANNOV" w:date="2020-09-05T09:19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6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</w:t>
            </w:r>
            <w:proofErr w:type="spellEnd"/>
            <w:proofErr w:type="gram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6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6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64" w:author="NANNOV" w:date="2020-09-05T09:18:00Z">
              <w:r w:rsidRPr="009F033A">
                <w:rPr>
                  <w:rFonts w:ascii="Times New Roman" w:eastAsia="Times New Roman" w:hAnsi="Times New Roman" w:cs="Times New Roman"/>
                  <w:szCs w:val="24"/>
                  <w:rPrChange w:id="65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proofErr w:type="spellEnd"/>
            <w:del w:id="66" w:author="NANNOV" w:date="2020-09-05T09:18:00Z">
              <w:r w:rsidR="00125355" w:rsidRPr="009F033A" w:rsidDel="009F033A">
                <w:rPr>
                  <w:rFonts w:ascii="Times New Roman" w:eastAsia="Times New Roman" w:hAnsi="Times New Roman" w:cs="Times New Roman"/>
                  <w:szCs w:val="24"/>
                  <w:rPrChange w:id="67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6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6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7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8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9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9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9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9F033A" w:rsidDel="009F033A" w:rsidRDefault="00125355" w:rsidP="00FF653D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del w:id="93" w:author="NANNOV" w:date="2020-09-05T09:18:00Z"/>
                <w:rFonts w:ascii="Times New Roman" w:eastAsia="Times New Roman" w:hAnsi="Times New Roman" w:cs="Times New Roman"/>
                <w:b/>
                <w:szCs w:val="24"/>
                <w:rPrChange w:id="94" w:author="NANNOV" w:date="2020-09-05T09:19:00Z">
                  <w:rPr>
                    <w:del w:id="95" w:author="NANNOV" w:date="2020-09-05T09:18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96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9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9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9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0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0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del w:id="102" w:author="NANNOV" w:date="2020-09-05T09:18:00Z">
              <w:r w:rsidRPr="009F033A" w:rsidDel="009F033A">
                <w:rPr>
                  <w:rFonts w:ascii="Times New Roman" w:eastAsia="Times New Roman" w:hAnsi="Times New Roman" w:cs="Times New Roman"/>
                  <w:b/>
                  <w:szCs w:val="24"/>
                  <w:rPrChange w:id="103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9F033A" w:rsidRDefault="009F033A" w:rsidP="00FF653D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04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05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06" w:author="NANNOV" w:date="2020-09-05T09:18:00Z">
              <w:r w:rsidRPr="009F033A">
                <w:rPr>
                  <w:rFonts w:ascii="Times New Roman" w:eastAsia="Times New Roman" w:hAnsi="Times New Roman" w:cs="Times New Roman"/>
                  <w:b/>
                  <w:szCs w:val="24"/>
                  <w:rPrChange w:id="107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108" w:author="NANNOV" w:date="2020-09-05T09:18:00Z">
              <w:r w:rsidR="00125355" w:rsidRPr="009F033A" w:rsidDel="009F033A">
                <w:rPr>
                  <w:rFonts w:ascii="Times New Roman" w:eastAsia="Times New Roman" w:hAnsi="Times New Roman" w:cs="Times New Roman"/>
                  <w:szCs w:val="24"/>
                  <w:rPrChange w:id="109" w:author="NANNOV" w:date="2020-09-05T09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0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aitu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1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2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3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4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5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6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7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8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19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0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1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2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3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4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5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6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7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8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29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30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31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32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33" w:author="NANNOV" w:date="2020-09-05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9F033A" w:rsidDel="009F033A" w:rsidRDefault="00125355" w:rsidP="001F2C1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del w:id="134" w:author="NANNOV" w:date="2020-09-05T09:19:00Z"/>
                <w:rFonts w:ascii="Times New Roman" w:eastAsia="Times New Roman" w:hAnsi="Times New Roman" w:cs="Times New Roman"/>
                <w:b/>
                <w:szCs w:val="24"/>
                <w:rPrChange w:id="135" w:author="NANNOV" w:date="2020-09-05T09:19:00Z">
                  <w:rPr>
                    <w:del w:id="136" w:author="NANNOV" w:date="2020-09-05T09:19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37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3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3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4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4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</w:t>
            </w:r>
            <w:del w:id="142" w:author="NANNOV" w:date="2020-09-05T09:19:00Z">
              <w:r w:rsidRPr="009F033A" w:rsidDel="009F033A">
                <w:rPr>
                  <w:rFonts w:ascii="Times New Roman" w:eastAsia="Times New Roman" w:hAnsi="Times New Roman" w:cs="Times New Roman"/>
                  <w:b/>
                  <w:szCs w:val="24"/>
                  <w:rPrChange w:id="143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9F033A" w:rsidRDefault="009F033A" w:rsidP="001F2C15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4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45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46" w:author="NANNOV" w:date="2020-09-05T09:19:00Z">
              <w:r w:rsidRPr="009F033A">
                <w:rPr>
                  <w:rFonts w:ascii="Times New Roman" w:eastAsia="Times New Roman" w:hAnsi="Times New Roman" w:cs="Times New Roman"/>
                  <w:b/>
                  <w:szCs w:val="24"/>
                  <w:rPrChange w:id="147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4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149" w:author="NANNOV" w:date="2020-09-05T09:19:00Z">
              <w:r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50" w:author="NANNOV" w:date="2020-09-05T09:19:00Z">
              <w:r w:rsidR="00125355" w:rsidRPr="009F033A" w:rsidDel="009F033A">
                <w:rPr>
                  <w:rFonts w:ascii="Times New Roman" w:eastAsia="Times New Roman" w:hAnsi="Times New Roman" w:cs="Times New Roman"/>
                  <w:szCs w:val="24"/>
                  <w:rPrChange w:id="151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5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6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proofErr w:type="gram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7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9F033A" w:rsidDel="009F033A" w:rsidRDefault="00125355" w:rsidP="0069371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del w:id="179" w:author="NANNOV" w:date="2020-09-05T09:19:00Z"/>
                <w:rFonts w:ascii="Times New Roman" w:eastAsia="Times New Roman" w:hAnsi="Times New Roman" w:cs="Times New Roman"/>
                <w:b/>
                <w:szCs w:val="24"/>
                <w:rPrChange w:id="180" w:author="NANNOV" w:date="2020-09-05T09:20:00Z">
                  <w:rPr>
                    <w:del w:id="181" w:author="NANNOV" w:date="2020-09-05T09:19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82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83" w:author="NANNOV" w:date="2020-09-05T09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84" w:author="NANNOV" w:date="2020-09-05T09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85" w:author="NANNOV" w:date="2020-09-05T09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9F033A">
              <w:rPr>
                <w:rFonts w:ascii="Times New Roman" w:eastAsia="Times New Roman" w:hAnsi="Times New Roman" w:cs="Times New Roman"/>
                <w:b/>
                <w:szCs w:val="24"/>
                <w:rPrChange w:id="186" w:author="NANNOV" w:date="2020-09-05T09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del w:id="187" w:author="NANNOV" w:date="2020-09-05T09:20:00Z">
              <w:r w:rsidRPr="009F033A" w:rsidDel="009F033A">
                <w:rPr>
                  <w:rFonts w:ascii="Times New Roman" w:eastAsia="Times New Roman" w:hAnsi="Times New Roman" w:cs="Times New Roman"/>
                  <w:b/>
                  <w:szCs w:val="24"/>
                  <w:rPrChange w:id="188" w:author="NANNOV" w:date="2020-09-05T09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125355" w:rsidRPr="009F033A" w:rsidRDefault="009F033A" w:rsidP="00693710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596" w:hanging="567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8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90" w:author="NANNOV" w:date="2020-09-05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91" w:author="NANNOV" w:date="2020-09-05T09:20:00Z">
              <w:r w:rsidRPr="009F033A">
                <w:rPr>
                  <w:rFonts w:ascii="Times New Roman" w:eastAsia="Times New Roman" w:hAnsi="Times New Roman" w:cs="Times New Roman"/>
                  <w:b/>
                  <w:szCs w:val="24"/>
                  <w:rPrChange w:id="192" w:author="NANNOV" w:date="2020-09-05T09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93" w:author="NANNOV" w:date="2020-09-05T09:20:00Z">
              <w:r w:rsidR="00125355" w:rsidRPr="009F033A" w:rsidDel="009F033A">
                <w:rPr>
                  <w:rFonts w:ascii="Times New Roman" w:eastAsia="Times New Roman" w:hAnsi="Times New Roman" w:cs="Times New Roman"/>
                  <w:szCs w:val="24"/>
                  <w:rPrChange w:id="194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</w:delText>
              </w:r>
            </w:del>
            <w:proofErr w:type="spellStart"/>
            <w:ins w:id="195" w:author="NANNOV" w:date="2020-09-05T09:20:00Z"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9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imana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9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9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19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</w:t>
            </w:r>
            <w:del w:id="202" w:author="NANNOV" w:date="2020-09-05T09:20:00Z">
              <w:r w:rsidR="00125355" w:rsidRPr="009F033A" w:rsidDel="009F033A">
                <w:rPr>
                  <w:rFonts w:ascii="Times New Roman" w:eastAsia="Times New Roman" w:hAnsi="Times New Roman" w:cs="Times New Roman"/>
                  <w:szCs w:val="24"/>
                  <w:rPrChange w:id="203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maka guru</w:delText>
              </w:r>
            </w:del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0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1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1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2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3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4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5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6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7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8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29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="00125355" w:rsidRPr="009F033A">
              <w:rPr>
                <w:rFonts w:ascii="Times New Roman" w:eastAsia="Times New Roman" w:hAnsi="Times New Roman" w:cs="Times New Roman"/>
                <w:szCs w:val="24"/>
                <w:rPrChange w:id="230" w:author="NANNOV" w:date="2020-09-05T09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231" w:author="NANNOV" w:date="2020-09-05T09:20:00Z">
              <w:r>
                <w:rPr>
                  <w:rFonts w:ascii="Times New Roman" w:eastAsia="Times New Roman" w:hAnsi="Times New Roman" w:cs="Times New Roman"/>
                  <w:szCs w:val="24"/>
                </w:rPr>
                <w:t>kebutuhan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jaman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32" w:author="NANNOV" w:date="2020-09-05T09:20:00Z">
              <w:r w:rsidR="00125355" w:rsidRPr="009F033A" w:rsidDel="009F033A">
                <w:rPr>
                  <w:rFonts w:ascii="Times New Roman" w:eastAsia="Times New Roman" w:hAnsi="Times New Roman" w:cs="Times New Roman"/>
                  <w:szCs w:val="24"/>
                  <w:rPrChange w:id="233" w:author="NANNOV" w:date="2020-09-05T09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eranya.</w:delText>
              </w:r>
            </w:del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4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5" w:author="NANNOV" w:date="2020-09-05T09:21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>industri</w:delText>
              </w:r>
            </w:del>
            <w:ins w:id="236" w:author="NANNOV" w:date="2020-09-05T09:21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industry, </w:t>
              </w:r>
            </w:ins>
            <w:del w:id="237" w:author="NANNOV" w:date="2020-09-05T09:21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9F033A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29" w:hanging="2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8" w:author="NANNOV" w:date="2020-09-05T09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9F033A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29" w:hanging="2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9" w:author="NANNOV" w:date="2020-09-05T09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9F033A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29" w:hanging="2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0" w:author="NANNOV" w:date="2020-09-05T09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9F033A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29" w:hanging="2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1" w:author="NANNOV" w:date="2020-09-05T09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9F033A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29" w:hanging="2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2" w:author="NANNOV" w:date="2020-09-05T09:2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3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244" w:author="NANNOV" w:date="2020-09-05T09:21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sebab</w:t>
              </w:r>
            </w:ins>
            <w:proofErr w:type="spellEnd"/>
            <w:del w:id="245" w:author="NANNOV" w:date="2020-09-05T09:21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6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47" w:author="NANNOV" w:date="2020-09-05T09:22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praktek</w:t>
              </w:r>
            </w:ins>
            <w:proofErr w:type="spellEnd"/>
            <w:del w:id="248" w:author="NANNOV" w:date="2020-09-05T09:22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>/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49" w:author="NANNOV" w:date="2020-09-05T09:22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del w:id="250" w:author="NANNOV" w:date="2020-09-05T09:22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1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2" w:author="NANNOV" w:date="2020-09-05T09:22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berdisukusi</w:t>
              </w:r>
            </w:ins>
            <w:proofErr w:type="spellEnd"/>
            <w:del w:id="253" w:author="NANNOV" w:date="2020-09-05T09:22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ins w:id="254" w:author="NANNOV" w:date="2020-09-05T09:23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kata lain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ada</w:t>
              </w:r>
            </w:ins>
            <w:proofErr w:type="spellEnd"/>
            <w:del w:id="255" w:author="NANNOV" w:date="2020-09-05T09:23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 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</w:t>
            </w:r>
            <w:ins w:id="256" w:author="NANNOV" w:date="2020-09-05T09:23:00Z"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F033A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</w:ins>
            <w:proofErr w:type="spellEnd"/>
            <w:del w:id="257" w:author="NANNOV" w:date="2020-09-05T09:23:00Z">
              <w:r w:rsidRPr="00EC6F38" w:rsidDel="009F033A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baru akan muncul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F033A">
            <w:pPr>
              <w:spacing w:before="100" w:beforeAutospacing="1" w:after="100" w:afterAutospacing="1" w:line="240" w:lineRule="auto"/>
              <w:ind w:firstLine="596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8" w:author="NANNOV" w:date="2020-09-05T09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59" w:author="NANNOV" w:date="2020-09-05T09:23:00Z">
              <w:r w:rsidR="00C238D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ins w:id="260" w:author="NANNOV" w:date="2020-09-05T09:23:00Z">
              <w:r w:rsidR="00C238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238D1">
                <w:rPr>
                  <w:rFonts w:ascii="Times New Roman" w:eastAsia="Times New Roman" w:hAnsi="Times New Roman" w:cs="Times New Roman"/>
                  <w:szCs w:val="24"/>
                </w:rPr>
                <w:t>sejauh</w:t>
              </w:r>
              <w:proofErr w:type="spellEnd"/>
              <w:r w:rsidR="00C238D1">
                <w:rPr>
                  <w:rFonts w:ascii="Times New Roman" w:eastAsia="Times New Roman" w:hAnsi="Times New Roman" w:cs="Times New Roman"/>
                  <w:szCs w:val="24"/>
                </w:rPr>
                <w:t xml:space="preserve"> mana</w:t>
              </w:r>
            </w:ins>
            <w:bookmarkStart w:id="261" w:name="_GoBack"/>
            <w:bookmarkEnd w:id="26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NNOV">
    <w15:presenceInfo w15:providerId="None" w15:userId="NANN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F033A"/>
    <w:rsid w:val="00C2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NANNOV</cp:lastModifiedBy>
  <cp:revision>2</cp:revision>
  <dcterms:created xsi:type="dcterms:W3CDTF">2020-09-05T02:24:00Z</dcterms:created>
  <dcterms:modified xsi:type="dcterms:W3CDTF">2020-09-05T02:24:00Z</dcterms:modified>
</cp:coreProperties>
</file>