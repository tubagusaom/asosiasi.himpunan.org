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0" w:author="sionthutu" w:date="2020-09-16T09:14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1" w:author="sionthutu" w:date="2020-09-16T09:14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2" w:author="sionthutu" w:date="2020-09-16T09:14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berubah semakin maju, yang sering kita sebut dengan revolusi </w:t>
            </w:r>
            <w:del w:id="3" w:author="sionthutu" w:date="2020-09-16T09:15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4" w:author="sionthutu" w:date="2020-09-16T09:15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r w:rsidR="009678F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5" w:author="sionthutu" w:date="2020-09-16T09:15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siapkan untuk memasuki dunia kerja namun bukan lagi </w:t>
            </w:r>
            <w:ins w:id="6" w:author="sionthutu" w:date="2020-09-16T09:15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7" w:author="sionthutu" w:date="2020-09-16T09:15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8" w:author="sionthutu" w:date="2020-09-16T09:15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9" w:author="sionthutu" w:date="2020-09-16T09:16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0" w:author="sionthutu" w:date="2020-09-16T09:16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11" w:author="sionthutu" w:date="2020-09-16T09:26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</w:t>
            </w:r>
            <w:ins w:id="12" w:author="sionthutu" w:date="2020-09-16T09:16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" w:author="sionthutu" w:date="2020-09-16T09:16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ikir kritis, </w:t>
            </w:r>
            <w:ins w:id="14" w:author="sionthutu" w:date="2020-09-16T09:16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</w:t>
            </w:r>
            <w:del w:id="15" w:author="sionthutu" w:date="2020-09-16T09:27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ini </w:t>
            </w:r>
            <w:del w:id="16" w:author="sionthutu" w:date="2020-09-16T09:27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del w:id="17" w:author="sionthutu" w:date="2020-09-16T09:17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8" w:author="sionthutu" w:date="2020-09-16T09:17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ins w:id="19" w:author="sionthutu" w:date="2020-09-16T09:27:00Z"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 xml:space="preserve"> pada hari-hari ini</w:t>
              </w:r>
            </w:ins>
            <w:bookmarkStart w:id="20" w:name="_GoBack"/>
            <w:bookmarkEnd w:id="20"/>
            <w:del w:id="21" w:author="sionthutu" w:date="2020-09-16T09:17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karena di era ini kita harus mempersiapkan diri </w:t>
            </w:r>
            <w:del w:id="22" w:author="sionthutu" w:date="2020-09-16T09:27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23" w:author="sionthutu" w:date="2020-09-16T09:27:00Z"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>dan juga</w:t>
              </w:r>
              <w:r w:rsidR="009D74E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 xml:space="preserve">mempersiapkan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24" w:author="sionthutu" w:date="2020-09-16T09:18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5" w:author="sionthutu" w:date="2020-09-16T09:18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 tutut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 tuntut untuk membantu si</w:t>
            </w:r>
            <w:ins w:id="26" w:author="sionthutu" w:date="2020-09-16T09:18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7" w:author="sionthutu" w:date="2020-09-16T09:18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8" w:author="sionthutu" w:date="2020-09-16T09:18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sebagai pendidik di era 4.0 maka guru tidak boleh menetap </w:t>
            </w:r>
            <w:del w:id="29" w:author="sionthutu" w:date="2020-09-16T09:19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30" w:author="sionthutu" w:date="2020-09-16T09:19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r w:rsidR="009678F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1" w:author="sionthutu" w:date="2020-09-16T09:25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</w:t>
            </w:r>
            <w:del w:id="32" w:author="sionthutu" w:date="2020-09-16T09:25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dasarnya kita bisa lihat proses mengamati dan memahami </w:t>
            </w:r>
            <w:ins w:id="33" w:author="sionthutu" w:date="2020-09-16T09:25:00Z"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sebenarnya </w:t>
            </w:r>
            <w:ins w:id="34" w:author="sionthutu" w:date="2020-09-16T09:25:00Z"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del w:id="35" w:author="sionthutu" w:date="2020-09-16T09:25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36" w:author="sionthutu" w:date="2020-09-16T09:25:00Z"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7" w:author="sionthutu" w:date="2020-09-16T09:25:00Z">
              <w:r w:rsidR="009D74E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8" w:author="sionthutu" w:date="2020-09-16T09:25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 kita bisa memiliki pikiran yang kritis. Pikiran kritis sangat di</w:t>
            </w:r>
            <w:del w:id="39" w:author="sionthutu" w:date="2020-09-16T09:25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karena dengan pikiran yang kritis maka akan timbul 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ins w:id="40" w:author="sionthutu" w:date="2020-09-16T09:21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 maka proses selanjutnya yaitu mencoba/ pengaplikasian. Pada revolusi 4.0 ini lebih banyak prakt</w:t>
            </w:r>
            <w:ins w:id="41" w:author="sionthutu" w:date="2020-09-16T09:21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42" w:author="sionthutu" w:date="2020-09-16T09:21:00Z">
              <w:r w:rsidRPr="00EC6F38" w:rsidDel="009678FB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 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</w:t>
            </w:r>
            <w:ins w:id="43" w:author="sionthutu" w:date="2020-09-16T09:23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 xml:space="preserve">dengan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satu atau dua orang </w:t>
            </w:r>
            <w:ins w:id="44" w:author="sionthutu" w:date="2020-09-16T09:24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saja, 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</w:t>
            </w:r>
            <w:del w:id="45" w:author="sionthutu" w:date="2020-09-16T09:24:00Z">
              <w:r w:rsidRPr="00EC6F38" w:rsidDel="009D74E0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 komunikasi dengan banyak orang. Hal ini dilakukan karena banyak pandangan yang berbeda atau ide-ide yang baru akan muncul.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46" w:author="sionthutu" w:date="2020-09-16T09:22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</w:t>
            </w:r>
            <w:ins w:id="47" w:author="sionthutu" w:date="2020-09-16T09:22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 xml:space="preserve"> pendidikan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adalah kreatif dan inovatif. Dengan melakukan penelitian kita bisa </w:t>
            </w:r>
            <w:ins w:id="48" w:author="sionthutu" w:date="2020-09-16T09:22:00Z">
              <w:r w:rsidR="009678FB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onthutu">
    <w15:presenceInfo w15:providerId="None" w15:userId="sionthut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9678FB"/>
    <w:rsid w:val="009D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D2E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sionthutu</cp:lastModifiedBy>
  <cp:revision>2</cp:revision>
  <dcterms:created xsi:type="dcterms:W3CDTF">2020-09-16T02:28:00Z</dcterms:created>
  <dcterms:modified xsi:type="dcterms:W3CDTF">2020-09-16T02:28:00Z</dcterms:modified>
</cp:coreProperties>
</file>