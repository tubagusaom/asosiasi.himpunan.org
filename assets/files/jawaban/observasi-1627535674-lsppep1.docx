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E4476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5D5544F2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B42EF34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163BA3DC" w14:textId="77777777" w:rsidTr="00D810B0">
        <w:tc>
          <w:tcPr>
            <w:tcW w:w="9350" w:type="dxa"/>
          </w:tcPr>
          <w:p w14:paraId="41DF57F6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3E4971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0943C0E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E523FC" w14:textId="5F143C66" w:rsidR="00BD190C" w:rsidRPr="00A16D9B" w:rsidRDefault="00BD190C" w:rsidP="00BD190C">
            <w:pPr>
              <w:spacing w:line="480" w:lineRule="auto"/>
              <w:ind w:left="880" w:hanging="880"/>
              <w:rPr>
                <w:ins w:id="0" w:author="AGUS DWI PRIYANTO, S.S.,M.CALL" w:date="2021-07-29T11:47:00Z"/>
                <w:rFonts w:ascii="Times New Roman" w:hAnsi="Times New Roman" w:cs="Times New Roman"/>
                <w:sz w:val="24"/>
                <w:szCs w:val="24"/>
              </w:rPr>
              <w:pPrChange w:id="1" w:author="AGUS DWI PRIYANTO, S.S.,M.CALL" w:date="2021-07-29T11:48:00Z">
                <w:pPr>
                  <w:spacing w:line="480" w:lineRule="auto"/>
                </w:pPr>
              </w:pPrChange>
            </w:pPr>
            <w:ins w:id="2" w:author="AGUS DWI PRIYANTO, S.S.,M.CALL" w:date="2021-07-29T11:4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22A25789" w14:textId="265E054D" w:rsidR="00BD190C" w:rsidRPr="00A16D9B" w:rsidRDefault="00BD190C" w:rsidP="00BD190C">
            <w:pPr>
              <w:spacing w:line="480" w:lineRule="auto"/>
              <w:ind w:left="880" w:hanging="880"/>
              <w:rPr>
                <w:ins w:id="3" w:author="AGUS DWI PRIYANTO, S.S.,M.CALL" w:date="2021-07-29T11:47:00Z"/>
                <w:rFonts w:ascii="Times New Roman" w:hAnsi="Times New Roman" w:cs="Times New Roman"/>
                <w:sz w:val="24"/>
                <w:szCs w:val="24"/>
              </w:rPr>
              <w:pPrChange w:id="4" w:author="AGUS DWI PRIYANTO, S.S.,M.CALL" w:date="2021-07-29T11:48:00Z">
                <w:pPr>
                  <w:spacing w:line="480" w:lineRule="auto"/>
                </w:pPr>
              </w:pPrChange>
            </w:pPr>
            <w:ins w:id="5" w:author="AGUS DWI PRIYANTO, S.S.,M.CALL" w:date="2021-07-29T11:4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4904E634" w14:textId="33F77736" w:rsidR="00BD190C" w:rsidRPr="00A16D9B" w:rsidRDefault="00BD190C" w:rsidP="00BD190C">
            <w:pPr>
              <w:spacing w:line="480" w:lineRule="auto"/>
              <w:ind w:left="880" w:hanging="880"/>
              <w:rPr>
                <w:ins w:id="6" w:author="AGUS DWI PRIYANTO, S.S.,M.CALL" w:date="2021-07-29T11:47:00Z"/>
                <w:rFonts w:ascii="Times New Roman" w:hAnsi="Times New Roman" w:cs="Times New Roman"/>
                <w:sz w:val="24"/>
                <w:szCs w:val="24"/>
              </w:rPr>
              <w:pPrChange w:id="7" w:author="AGUS DWI PRIYANTO, S.S.,M.CALL" w:date="2021-07-29T11:48:00Z">
                <w:pPr>
                  <w:spacing w:line="480" w:lineRule="auto"/>
                </w:pPr>
              </w:pPrChange>
            </w:pPr>
            <w:proofErr w:type="spellStart"/>
            <w:ins w:id="8" w:author="AGUS DWI PRIYANTO, S.S.,M.CALL" w:date="2021-07-29T11:4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, J.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5C004503" w14:textId="6D3D6745" w:rsidR="00BD190C" w:rsidRPr="00A16D9B" w:rsidRDefault="00BD190C" w:rsidP="00BD190C">
            <w:pPr>
              <w:spacing w:line="480" w:lineRule="auto"/>
              <w:ind w:left="880" w:hanging="880"/>
              <w:rPr>
                <w:ins w:id="9" w:author="AGUS DWI PRIYANTO, S.S.,M.CALL" w:date="2021-07-29T11:47:00Z"/>
                <w:rFonts w:ascii="Times New Roman" w:hAnsi="Times New Roman" w:cs="Times New Roman"/>
                <w:sz w:val="24"/>
                <w:szCs w:val="24"/>
              </w:rPr>
              <w:pPrChange w:id="10" w:author="AGUS DWI PRIYANTO, S.S.,M.CALL" w:date="2021-07-29T11:48:00Z">
                <w:pPr>
                  <w:spacing w:line="480" w:lineRule="auto"/>
                </w:pPr>
              </w:pPrChange>
            </w:pPr>
            <w:proofErr w:type="spellStart"/>
            <w:ins w:id="11" w:author="AGUS DWI PRIYANTO, S.S.,M.CALL" w:date="2021-07-29T11:4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, J.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1164620E" w14:textId="67AFAFFC" w:rsidR="00BD190C" w:rsidRPr="00A16D9B" w:rsidRDefault="00BD190C" w:rsidP="00BD190C">
            <w:pPr>
              <w:spacing w:line="480" w:lineRule="auto"/>
              <w:ind w:left="880" w:hanging="880"/>
              <w:rPr>
                <w:ins w:id="12" w:author="AGUS DWI PRIYANTO, S.S.,M.CALL" w:date="2021-07-29T11:47:00Z"/>
                <w:rFonts w:ascii="Times New Roman" w:hAnsi="Times New Roman" w:cs="Times New Roman"/>
                <w:sz w:val="24"/>
                <w:szCs w:val="24"/>
              </w:rPr>
              <w:pPrChange w:id="13" w:author="AGUS DWI PRIYANTO, S.S.,M.CALL" w:date="2021-07-29T11:48:00Z">
                <w:pPr>
                  <w:spacing w:line="480" w:lineRule="auto"/>
                </w:pPr>
              </w:pPrChange>
            </w:pPr>
            <w:ins w:id="14" w:author="AGUS DWI PRIYANTO, S.S.,M.CALL" w:date="2021-07-29T11:4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53125E05" w14:textId="59FF425E" w:rsidR="00BD190C" w:rsidRPr="00A16D9B" w:rsidRDefault="00BD190C" w:rsidP="00BD190C">
            <w:pPr>
              <w:spacing w:line="480" w:lineRule="auto"/>
              <w:ind w:left="880" w:hanging="880"/>
              <w:rPr>
                <w:ins w:id="15" w:author="AGUS DWI PRIYANTO, S.S.,M.CALL" w:date="2021-07-29T11:47:00Z"/>
                <w:rFonts w:ascii="Times New Roman" w:hAnsi="Times New Roman" w:cs="Times New Roman"/>
                <w:sz w:val="24"/>
                <w:szCs w:val="24"/>
              </w:rPr>
              <w:pPrChange w:id="16" w:author="AGUS DWI PRIYANTO, S.S.,M.CALL" w:date="2021-07-29T11:48:00Z">
                <w:pPr>
                  <w:spacing w:line="480" w:lineRule="auto"/>
                </w:pPr>
              </w:pPrChange>
            </w:pPr>
            <w:proofErr w:type="spellStart"/>
            <w:ins w:id="17" w:author="AGUS DWI PRIYANTO, S.S.,M.CALL" w:date="2021-07-29T11:4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Sulianta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, F.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02ADC2BB" w14:textId="30A1F89A" w:rsidR="00BD190C" w:rsidRPr="00A16D9B" w:rsidRDefault="00BD190C" w:rsidP="00BD190C">
            <w:pPr>
              <w:spacing w:line="480" w:lineRule="auto"/>
              <w:ind w:left="880" w:hanging="880"/>
              <w:rPr>
                <w:ins w:id="18" w:author="AGUS DWI PRIYANTO, S.S.,M.CALL" w:date="2021-07-29T11:47:00Z"/>
                <w:rFonts w:ascii="Times New Roman" w:hAnsi="Times New Roman" w:cs="Times New Roman"/>
                <w:sz w:val="24"/>
                <w:szCs w:val="24"/>
              </w:rPr>
              <w:pPrChange w:id="19" w:author="AGUS DWI PRIYANTO, S.S.,M.CALL" w:date="2021-07-29T11:48:00Z">
                <w:pPr>
                  <w:spacing w:line="480" w:lineRule="auto"/>
                </w:pPr>
              </w:pPrChange>
            </w:pPr>
            <w:ins w:id="20" w:author="AGUS DWI PRIYANTO, S.S.,M.CALL" w:date="2021-07-29T11:4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ins>
          </w:p>
          <w:p w14:paraId="31D0D448" w14:textId="77777777" w:rsidR="00D80F46" w:rsidRPr="00A16D9B" w:rsidDel="00BD190C" w:rsidRDefault="00D80F46" w:rsidP="00BD190C">
            <w:pPr>
              <w:spacing w:line="480" w:lineRule="auto"/>
              <w:ind w:left="880" w:hanging="880"/>
              <w:rPr>
                <w:del w:id="21" w:author="AGUS DWI PRIYANTO, S.S.,M.CALL" w:date="2021-07-29T11:47:00Z"/>
                <w:rFonts w:ascii="Times New Roman" w:hAnsi="Times New Roman" w:cs="Times New Roman"/>
                <w:sz w:val="24"/>
                <w:szCs w:val="24"/>
              </w:rPr>
              <w:pPrChange w:id="22" w:author="AGUS DWI PRIYANTO, S.S.,M.CALL" w:date="2021-07-29T11:48:00Z">
                <w:pPr>
                  <w:spacing w:line="480" w:lineRule="auto"/>
                </w:pPr>
              </w:pPrChange>
            </w:pPr>
            <w:del w:id="23" w:author="AGUS DWI PRIYANTO, S.S.,M.CALL" w:date="2021-07-29T11:47:00Z">
              <w:r w:rsidRPr="00A16D9B" w:rsidDel="00BD190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BD190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BD190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14:paraId="336C96EA" w14:textId="77777777" w:rsidR="00D80F46" w:rsidRPr="00A16D9B" w:rsidDel="00BD190C" w:rsidRDefault="00D80F46" w:rsidP="00BD190C">
            <w:pPr>
              <w:spacing w:line="480" w:lineRule="auto"/>
              <w:ind w:left="880" w:hanging="880"/>
              <w:rPr>
                <w:del w:id="24" w:author="AGUS DWI PRIYANTO, S.S.,M.CALL" w:date="2021-07-29T11:47:00Z"/>
                <w:rFonts w:ascii="Times New Roman" w:hAnsi="Times New Roman" w:cs="Times New Roman"/>
                <w:sz w:val="24"/>
                <w:szCs w:val="24"/>
              </w:rPr>
              <w:pPrChange w:id="25" w:author="AGUS DWI PRIYANTO, S.S.,M.CALL" w:date="2021-07-29T11:48:00Z">
                <w:pPr>
                  <w:spacing w:line="480" w:lineRule="auto"/>
                </w:pPr>
              </w:pPrChange>
            </w:pPr>
            <w:del w:id="26" w:author="AGUS DWI PRIYANTO, S.S.,M.CALL" w:date="2021-07-29T11:47:00Z">
              <w:r w:rsidRPr="00A16D9B" w:rsidDel="00BD190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BD190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BD190C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67E650CB" w14:textId="77777777" w:rsidR="00D80F46" w:rsidRPr="00A16D9B" w:rsidDel="00BD190C" w:rsidRDefault="00D80F46" w:rsidP="00BD190C">
            <w:pPr>
              <w:spacing w:line="480" w:lineRule="auto"/>
              <w:ind w:left="880" w:hanging="880"/>
              <w:rPr>
                <w:del w:id="27" w:author="AGUS DWI PRIYANTO, S.S.,M.CALL" w:date="2021-07-29T11:47:00Z"/>
                <w:rFonts w:ascii="Times New Roman" w:hAnsi="Times New Roman" w:cs="Times New Roman"/>
                <w:sz w:val="24"/>
                <w:szCs w:val="24"/>
              </w:rPr>
              <w:pPrChange w:id="28" w:author="AGUS DWI PRIYANTO, S.S.,M.CALL" w:date="2021-07-29T11:48:00Z">
                <w:pPr>
                  <w:spacing w:line="480" w:lineRule="auto"/>
                </w:pPr>
              </w:pPrChange>
            </w:pPr>
            <w:del w:id="29" w:author="AGUS DWI PRIYANTO, S.S.,M.CALL" w:date="2021-07-29T11:47:00Z">
              <w:r w:rsidRPr="00A16D9B" w:rsidDel="00BD190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BD190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BD190C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09B66805" w14:textId="77777777" w:rsidR="00D80F46" w:rsidRPr="00A16D9B" w:rsidDel="00BD190C" w:rsidRDefault="00D80F46" w:rsidP="00BD190C">
            <w:pPr>
              <w:spacing w:line="480" w:lineRule="auto"/>
              <w:ind w:left="880" w:hanging="880"/>
              <w:rPr>
                <w:del w:id="30" w:author="AGUS DWI PRIYANTO, S.S.,M.CALL" w:date="2021-07-29T11:47:00Z"/>
                <w:rFonts w:ascii="Times New Roman" w:hAnsi="Times New Roman" w:cs="Times New Roman"/>
                <w:sz w:val="24"/>
                <w:szCs w:val="24"/>
              </w:rPr>
              <w:pPrChange w:id="31" w:author="AGUS DWI PRIYANTO, S.S.,M.CALL" w:date="2021-07-29T11:48:00Z">
                <w:pPr>
                  <w:spacing w:line="480" w:lineRule="auto"/>
                </w:pPr>
              </w:pPrChange>
            </w:pPr>
            <w:del w:id="32" w:author="AGUS DWI PRIYANTO, S.S.,M.CALL" w:date="2021-07-29T11:47:00Z">
              <w:r w:rsidRPr="00A16D9B" w:rsidDel="00BD190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BD190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BD190C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35C14D5A" w14:textId="77777777" w:rsidR="00D80F46" w:rsidRPr="00A16D9B" w:rsidDel="00BD190C" w:rsidRDefault="00D80F46" w:rsidP="00BD190C">
            <w:pPr>
              <w:spacing w:line="480" w:lineRule="auto"/>
              <w:ind w:left="880" w:hanging="880"/>
              <w:rPr>
                <w:del w:id="33" w:author="AGUS DWI PRIYANTO, S.S.,M.CALL" w:date="2021-07-29T11:47:00Z"/>
                <w:rFonts w:ascii="Times New Roman" w:hAnsi="Times New Roman" w:cs="Times New Roman"/>
                <w:sz w:val="24"/>
                <w:szCs w:val="24"/>
              </w:rPr>
              <w:pPrChange w:id="34" w:author="AGUS DWI PRIYANTO, S.S.,M.CALL" w:date="2021-07-29T11:48:00Z">
                <w:pPr>
                  <w:spacing w:line="480" w:lineRule="auto"/>
                </w:pPr>
              </w:pPrChange>
            </w:pPr>
            <w:del w:id="35" w:author="AGUS DWI PRIYANTO, S.S.,M.CALL" w:date="2021-07-29T11:47:00Z">
              <w:r w:rsidRPr="00A16D9B" w:rsidDel="00BD190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BD190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BD190C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53C13EC0" w14:textId="77777777" w:rsidR="00D80F46" w:rsidRPr="00A16D9B" w:rsidDel="00BD190C" w:rsidRDefault="00D80F46" w:rsidP="00BD190C">
            <w:pPr>
              <w:spacing w:line="480" w:lineRule="auto"/>
              <w:ind w:left="880" w:hanging="880"/>
              <w:rPr>
                <w:del w:id="36" w:author="AGUS DWI PRIYANTO, S.S.,M.CALL" w:date="2021-07-29T11:47:00Z"/>
                <w:rFonts w:ascii="Times New Roman" w:hAnsi="Times New Roman" w:cs="Times New Roman"/>
                <w:sz w:val="24"/>
                <w:szCs w:val="24"/>
              </w:rPr>
              <w:pPrChange w:id="37" w:author="AGUS DWI PRIYANTO, S.S.,M.CALL" w:date="2021-07-29T11:48:00Z">
                <w:pPr>
                  <w:spacing w:line="480" w:lineRule="auto"/>
                </w:pPr>
              </w:pPrChange>
            </w:pPr>
            <w:del w:id="38" w:author="AGUS DWI PRIYANTO, S.S.,M.CALL" w:date="2021-07-29T11:47:00Z">
              <w:r w:rsidRPr="00A16D9B" w:rsidDel="00BD190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BD190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BD190C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37912969" w14:textId="77777777" w:rsidR="00D80F46" w:rsidRPr="00A16D9B" w:rsidDel="00BD190C" w:rsidRDefault="00D80F46" w:rsidP="00BD190C">
            <w:pPr>
              <w:spacing w:line="480" w:lineRule="auto"/>
              <w:ind w:left="880" w:hanging="880"/>
              <w:rPr>
                <w:del w:id="39" w:author="AGUS DWI PRIYANTO, S.S.,M.CALL" w:date="2021-07-29T11:47:00Z"/>
                <w:rFonts w:ascii="Times New Roman" w:hAnsi="Times New Roman" w:cs="Times New Roman"/>
                <w:sz w:val="24"/>
                <w:szCs w:val="24"/>
              </w:rPr>
              <w:pPrChange w:id="40" w:author="AGUS DWI PRIYANTO, S.S.,M.CALL" w:date="2021-07-29T11:48:00Z">
                <w:pPr>
                  <w:spacing w:line="480" w:lineRule="auto"/>
                </w:pPr>
              </w:pPrChange>
            </w:pPr>
            <w:del w:id="41" w:author="AGUS DWI PRIYANTO, S.S.,M.CALL" w:date="2021-07-29T11:47:00Z">
              <w:r w:rsidRPr="00A16D9B" w:rsidDel="00BD190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BD190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BD190C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56EE7CEE" w14:textId="77777777" w:rsidR="00D80F46" w:rsidRPr="00A16D9B" w:rsidRDefault="00D80F46" w:rsidP="00BD190C">
            <w:pPr>
              <w:spacing w:line="312" w:lineRule="auto"/>
              <w:ind w:left="880" w:hanging="880"/>
              <w:rPr>
                <w:rFonts w:ascii="Times New Roman" w:hAnsi="Times New Roman" w:cs="Times New Roman"/>
                <w:sz w:val="24"/>
                <w:szCs w:val="24"/>
              </w:rPr>
              <w:pPrChange w:id="42" w:author="AGUS DWI PRIYANTO, S.S.,M.CALL" w:date="2021-07-29T11:48:00Z">
                <w:pPr>
                  <w:spacing w:line="312" w:lineRule="auto"/>
                </w:pPr>
              </w:pPrChange>
            </w:pPr>
          </w:p>
        </w:tc>
      </w:tr>
    </w:tbl>
    <w:p w14:paraId="0909E9E5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C5EA7CB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A6EC7" w14:textId="77777777" w:rsidR="003223F8" w:rsidRDefault="003223F8" w:rsidP="00D80F46">
      <w:r>
        <w:separator/>
      </w:r>
    </w:p>
  </w:endnote>
  <w:endnote w:type="continuationSeparator" w:id="0">
    <w:p w14:paraId="604E5621" w14:textId="77777777" w:rsidR="003223F8" w:rsidRDefault="003223F8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99D29" w14:textId="77777777" w:rsidR="00D80F46" w:rsidRDefault="00D80F46">
    <w:pPr>
      <w:pStyle w:val="Footer"/>
    </w:pPr>
    <w:r>
      <w:t>CLO-4</w:t>
    </w:r>
  </w:p>
  <w:p w14:paraId="2F4EEBB6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31276" w14:textId="77777777" w:rsidR="003223F8" w:rsidRDefault="003223F8" w:rsidP="00D80F46">
      <w:r>
        <w:separator/>
      </w:r>
    </w:p>
  </w:footnote>
  <w:footnote w:type="continuationSeparator" w:id="0">
    <w:p w14:paraId="7BD685B6" w14:textId="77777777" w:rsidR="003223F8" w:rsidRDefault="003223F8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GUS DWI PRIYANTO, S.S.,M.CALL">
    <w15:presenceInfo w15:providerId="AD" w15:userId="S::apriyanto@365.uns.ac.id::d9c77668-5f60-42e7-88c7-cd60aabe1e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3223F8"/>
    <w:rsid w:val="0042167F"/>
    <w:rsid w:val="004F5D73"/>
    <w:rsid w:val="00771E9D"/>
    <w:rsid w:val="008D1AF7"/>
    <w:rsid w:val="00924DF5"/>
    <w:rsid w:val="00A16D9B"/>
    <w:rsid w:val="00A86167"/>
    <w:rsid w:val="00AF28E1"/>
    <w:rsid w:val="00BC4E71"/>
    <w:rsid w:val="00BD190C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BB62E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AGUS DWI PRIYANTO, S.S.,M.CALL</cp:lastModifiedBy>
  <cp:revision>7</cp:revision>
  <dcterms:created xsi:type="dcterms:W3CDTF">2019-10-18T19:52:00Z</dcterms:created>
  <dcterms:modified xsi:type="dcterms:W3CDTF">2021-07-29T04:54:00Z</dcterms:modified>
</cp:coreProperties>
</file>