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12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SOAL OBSERVASI</w:t>
      </w:r>
    </w:p>
    <w:p>
      <w:pPr>
        <w:pStyle w:val="ListParagraph"/>
        <w:spacing w:lineRule="auto" w:line="31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12" w:before="0" w:after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90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17"/>
      </w:tblGrid>
      <w:tr>
        <w:trPr/>
        <w:tc>
          <w:tcPr>
            <w:tcW w:w="9017" w:type="dxa"/>
            <w:tcBorders/>
          </w:tcPr>
          <w:p>
            <w:pPr>
              <w:pStyle w:val="Normal"/>
              <w:spacing w:lineRule="auto" w:line="3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</w:r>
          </w:p>
          <w:p>
            <w:pPr>
              <w:pStyle w:val="Normal"/>
              <w:spacing w:lineRule="auto" w:line="312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id-ID"/>
              </w:rPr>
              <w:t>DAFTAR PUSTAKA</w:t>
            </w:r>
          </w:p>
          <w:p>
            <w:pPr>
              <w:pStyle w:val="Normal"/>
              <w:spacing w:lineRule="auto" w:line="3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</w:r>
          </w:p>
          <w:p>
            <w:pPr>
              <w:pStyle w:val="Normal"/>
              <w:spacing w:lineRule="auto" w:line="480"/>
              <w:rPr>
                <w:rFonts w:ascii="Times New Roman" w:hAnsi="Times New Roman" w:cs="Times New Roman"/>
                <w:sz w:val="24"/>
                <w:szCs w:val="24"/>
              </w:rPr>
            </w:pPr>
            <w:del w:id="0" w:author="Unknown Author" w:date="2021-07-29T10:59:54Z">
              <w:r>
                <w:rPr>
                  <w:rFonts w:cs="Times New Roman" w:ascii="Times New Roman" w:hAnsi="Times New Roman"/>
                  <w:sz w:val="24"/>
                  <w:szCs w:val="24"/>
                  <w:lang w:val="id-ID"/>
                </w:rPr>
                <w:delText>Wong, Jony.</w:delText>
              </w:r>
            </w:del>
            <w:ins w:id="1" w:author="Unknown Author" w:date="2021-07-29T11:00:01Z">
              <w:r>
                <w:rPr>
                  <w:rFonts w:cs="Times New Roman" w:ascii="Times New Roman" w:hAnsi="Times New Roman"/>
                  <w:sz w:val="24"/>
                  <w:szCs w:val="24"/>
                  <w:lang w:val="id-ID"/>
                </w:rPr>
                <w:t xml:space="preserve"> </w:t>
              </w:r>
            </w:ins>
            <w:ins w:id="2" w:author="Unknown Author" w:date="2021-07-29T11:00:01Z">
              <w:commentRangeStart w:id="0"/>
              <w:r>
                <w:rPr>
                  <w:rFonts w:cs="Times New Roman" w:ascii="Times New Roman" w:hAnsi="Times New Roman"/>
                  <w:sz w:val="24"/>
                  <w:szCs w:val="24"/>
                  <w:lang w:val="id-ID"/>
                </w:rPr>
                <w:t>Jony Wong.</w:t>
              </w:r>
            </w:ins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 xml:space="preserve"> </w:t>
            </w:r>
            <w:ins w:id="3" w:author="Unknown Author" w:date="2021-07-29T11:00:16Z">
              <w:r>
                <w:rPr>
                  <w:rFonts w:cs="Times New Roman" w:ascii="Times New Roman" w:hAnsi="Times New Roman"/>
                  <w:sz w:val="24"/>
                  <w:szCs w:val="24"/>
                  <w:lang w:val="id-ID"/>
                </w:rPr>
              </w:r>
            </w:ins>
            <w:commentRangeEnd w:id="0"/>
            <w:r>
              <w:commentReference w:id="0"/>
            </w: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 xml:space="preserve">2010. 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id-ID"/>
              </w:rPr>
              <w:t>Internet Marketing for Beginners</w:t>
            </w: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 xml:space="preserve">. Jakarta: </w:t>
            </w:r>
            <w:del w:id="4" w:author="Unknown Author" w:date="2021-07-29T11:02:45Z">
              <w:commentRangeStart w:id="1"/>
              <w:r>
                <w:rPr>
                  <w:rFonts w:cs="Times New Roman" w:ascii="Times New Roman" w:hAnsi="Times New Roman"/>
                  <w:sz w:val="24"/>
                  <w:szCs w:val="24"/>
                  <w:lang w:val="id-ID"/>
                </w:rPr>
                <w:delText xml:space="preserve">PT </w:delText>
              </w:r>
            </w:del>
            <w:ins w:id="5" w:author="Unknown Author" w:date="2021-07-29T11:02:49Z">
              <w:r>
                <w:rPr>
                  <w:rFonts w:cs="Times New Roman" w:ascii="Times New Roman" w:hAnsi="Times New Roman"/>
                  <w:sz w:val="24"/>
                  <w:szCs w:val="24"/>
                  <w:lang w:val="id-ID"/>
                </w:rPr>
              </w:r>
            </w:ins>
            <w:commentRangeEnd w:id="1"/>
            <w:r>
              <w:commentReference w:id="1"/>
            </w: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 xml:space="preserve">Elex Media Komputindo. </w:t>
            </w:r>
          </w:p>
          <w:p>
            <w:pPr>
              <w:pStyle w:val="Normal"/>
              <w:spacing w:lineRule="auto" w:line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 xml:space="preserve">Helianthusonfri, </w:t>
            </w:r>
            <w:commentRangeStart w:id="2"/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J</w:t>
            </w:r>
            <w:del w:id="6" w:author="Unknown Author" w:date="2021-07-29T11:03:37Z">
              <w:r>
                <w:rPr>
                  <w:rFonts w:cs="Times New Roman" w:ascii="Times New Roman" w:hAnsi="Times New Roman"/>
                  <w:sz w:val="24"/>
                  <w:szCs w:val="24"/>
                  <w:lang w:val="id-ID"/>
                </w:rPr>
                <w:delText>efferly</w:delText>
              </w:r>
            </w:del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.</w:t>
            </w:r>
            <w:ins w:id="7" w:author="Unknown Author" w:date="2021-07-29T11:03:42Z">
              <w:r>
                <w:rPr>
                  <w:rFonts w:cs="Times New Roman" w:ascii="Times New Roman" w:hAnsi="Times New Roman"/>
                  <w:sz w:val="24"/>
                  <w:szCs w:val="24"/>
                  <w:lang w:val="id-ID"/>
                </w:rPr>
              </w:r>
            </w:ins>
            <w:commentRangeEnd w:id="2"/>
            <w:r>
              <w:commentReference w:id="2"/>
            </w: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 xml:space="preserve"> 2016. 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id-ID"/>
              </w:rPr>
              <w:t>Facebook Marketing</w:t>
            </w: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 xml:space="preserve">. Jakarta: </w:t>
            </w:r>
            <w:del w:id="8" w:author="Unknown Author" w:date="2021-07-29T11:04:15Z">
              <w:commentRangeStart w:id="3"/>
              <w:r>
                <w:rPr>
                  <w:rFonts w:cs="Times New Roman" w:ascii="Times New Roman" w:hAnsi="Times New Roman"/>
                  <w:sz w:val="24"/>
                  <w:szCs w:val="24"/>
                  <w:lang w:val="id-ID"/>
                </w:rPr>
                <w:delText>PT</w:delText>
              </w:r>
            </w:del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 xml:space="preserve"> </w:t>
            </w:r>
            <w:ins w:id="9" w:author="Unknown Author" w:date="2021-07-29T11:04:20Z">
              <w:r>
                <w:rPr>
                  <w:rFonts w:cs="Times New Roman" w:ascii="Times New Roman" w:hAnsi="Times New Roman"/>
                  <w:sz w:val="24"/>
                  <w:szCs w:val="24"/>
                  <w:lang w:val="id-ID"/>
                </w:rPr>
              </w:r>
            </w:ins>
            <w:commentRangeEnd w:id="3"/>
            <w:r>
              <w:commentReference w:id="3"/>
            </w: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Elex Media Komputindo.</w:t>
            </w:r>
          </w:p>
          <w:p>
            <w:pPr>
              <w:pStyle w:val="Normal"/>
              <w:spacing w:lineRule="auto" w:line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Sulianta, F</w:t>
            </w:r>
            <w:del w:id="10" w:author="Unknown Author" w:date="2021-07-29T11:11:37Z">
              <w:r>
                <w:rPr>
                  <w:rFonts w:cs="Times New Roman" w:ascii="Times New Roman" w:hAnsi="Times New Roman"/>
                  <w:sz w:val="24"/>
                  <w:szCs w:val="24"/>
                  <w:lang w:val="id-ID"/>
                </w:rPr>
                <w:delText>eri.</w:delText>
              </w:r>
            </w:del>
            <w:ins w:id="11" w:author="Unknown Author" w:date="2021-07-29T11:11:39Z">
              <w:r>
                <w:rPr>
                  <w:rFonts w:cs="Times New Roman" w:ascii="Times New Roman" w:hAnsi="Times New Roman"/>
                  <w:sz w:val="24"/>
                  <w:szCs w:val="24"/>
                  <w:lang w:val="id-ID"/>
                </w:rPr>
                <w:t>.</w:t>
              </w:r>
            </w:ins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 xml:space="preserve"> 2011. 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id-ID"/>
              </w:rPr>
              <w:t>Twitter for Business</w:t>
            </w: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. Jakarta: PT Elex Media Komputindo.</w:t>
            </w:r>
          </w:p>
          <w:p>
            <w:pPr>
              <w:pStyle w:val="Normal"/>
              <w:spacing w:lineRule="auto" w:line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 xml:space="preserve">Helianthusonfri, </w:t>
            </w:r>
            <w:commentRangeStart w:id="4"/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J</w:t>
            </w:r>
            <w:del w:id="12" w:author="Unknown Author" w:date="2021-07-29T11:06:01Z">
              <w:r>
                <w:rPr>
                  <w:rFonts w:cs="Times New Roman" w:ascii="Times New Roman" w:hAnsi="Times New Roman"/>
                  <w:sz w:val="24"/>
                  <w:szCs w:val="24"/>
                  <w:lang w:val="id-ID"/>
                </w:rPr>
                <w:delText>efferly.</w:delText>
              </w:r>
            </w:del>
            <w:ins w:id="13" w:author="Unknown Author" w:date="2021-07-29T11:09:02Z">
              <w:r>
                <w:rPr>
                  <w:rFonts w:cs="Times New Roman" w:ascii="Times New Roman" w:hAnsi="Times New Roman"/>
                  <w:sz w:val="24"/>
                  <w:szCs w:val="24"/>
                  <w:lang w:val="id-ID"/>
                </w:rPr>
              </w:r>
            </w:ins>
            <w:ins w:id="14" w:author="Unknown Author" w:date="2021-07-29T11:10:30Z">
              <w:commentRangeEnd w:id="4"/>
              <w:r>
                <w:commentReference w:id="4"/>
              </w:r>
              <w:r>
                <w:rPr>
                  <w:rFonts w:cs="Times New Roman" w:ascii="Times New Roman" w:hAnsi="Times New Roman"/>
                  <w:sz w:val="24"/>
                  <w:szCs w:val="24"/>
                  <w:lang w:val="id-ID"/>
                </w:rPr>
                <w:t>.</w:t>
              </w:r>
            </w:ins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 xml:space="preserve"> 2012. 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id-ID"/>
              </w:rPr>
              <w:t>Jualan Online Dengan Facebook dan Blog</w:t>
            </w: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 xml:space="preserve">. Jakarta: </w:t>
            </w:r>
            <w:del w:id="15" w:author="Unknown Author" w:date="2021-07-29T11:06:48Z">
              <w:commentRangeStart w:id="5"/>
              <w:r>
                <w:rPr>
                  <w:rFonts w:cs="Times New Roman" w:ascii="Times New Roman" w:hAnsi="Times New Roman"/>
                  <w:sz w:val="24"/>
                  <w:szCs w:val="24"/>
                  <w:lang w:val="id-ID"/>
                </w:rPr>
                <w:delText>PT</w:delText>
              </w:r>
            </w:del>
            <w:ins w:id="16" w:author="Unknown Author" w:date="2021-07-29T11:09:43Z">
              <w:r>
                <w:rPr>
                  <w:rFonts w:cs="Times New Roman" w:ascii="Times New Roman" w:hAnsi="Times New Roman"/>
                  <w:sz w:val="24"/>
                  <w:szCs w:val="24"/>
                  <w:lang w:val="id-ID"/>
                </w:rPr>
              </w:r>
            </w:ins>
            <w:del w:id="17" w:author="Unknown Author" w:date="2021-07-29T11:06:48Z">
              <w:commentRangeEnd w:id="5"/>
              <w:r>
                <w:commentReference w:id="5"/>
              </w:r>
              <w:r>
                <w:rPr>
                  <w:rFonts w:cs="Times New Roman" w:ascii="Times New Roman" w:hAnsi="Times New Roman"/>
                  <w:sz w:val="24"/>
                  <w:szCs w:val="24"/>
                  <w:lang w:val="id-ID"/>
                </w:rPr>
                <w:delText xml:space="preserve"> </w:delText>
              </w:r>
            </w:del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Elex Media Komputindo.</w:t>
            </w:r>
          </w:p>
          <w:p>
            <w:pPr>
              <w:pStyle w:val="Normal"/>
              <w:spacing w:lineRule="auto" w:line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 xml:space="preserve">Salim, </w:t>
            </w:r>
            <w:commentRangeStart w:id="6"/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J</w:t>
            </w:r>
            <w:del w:id="18" w:author="Unknown Author" w:date="2021-07-29T11:06:10Z">
              <w:r>
                <w:rPr>
                  <w:rFonts w:cs="Times New Roman" w:ascii="Times New Roman" w:hAnsi="Times New Roman"/>
                  <w:sz w:val="24"/>
                  <w:szCs w:val="24"/>
                  <w:lang w:val="id-ID"/>
                </w:rPr>
                <w:delText>oko</w:delText>
              </w:r>
            </w:del>
            <w:ins w:id="19" w:author="Unknown Author" w:date="2021-07-29T11:10:03Z">
              <w:r>
                <w:rPr>
                  <w:rFonts w:cs="Times New Roman" w:ascii="Times New Roman" w:hAnsi="Times New Roman"/>
                  <w:sz w:val="24"/>
                  <w:szCs w:val="24"/>
                  <w:lang w:val="id-ID"/>
                </w:rPr>
              </w:r>
            </w:ins>
            <w:del w:id="20" w:author="Unknown Author" w:date="2021-07-29T11:06:10Z">
              <w:commentRangeEnd w:id="6"/>
              <w:r>
                <w:commentReference w:id="6"/>
              </w:r>
              <w:r>
                <w:rPr>
                  <w:rFonts w:cs="Times New Roman" w:ascii="Times New Roman" w:hAnsi="Times New Roman"/>
                  <w:sz w:val="24"/>
                  <w:szCs w:val="24"/>
                  <w:lang w:val="id-ID"/>
                </w:rPr>
                <w:delText>.</w:delText>
              </w:r>
            </w:del>
            <w:ins w:id="21" w:author="Unknown Author" w:date="2021-07-29T11:10:26Z">
              <w:r>
                <w:rPr>
                  <w:rFonts w:cs="Times New Roman" w:ascii="Times New Roman" w:hAnsi="Times New Roman"/>
                  <w:sz w:val="24"/>
                  <w:szCs w:val="24"/>
                  <w:lang w:val="id-ID"/>
                </w:rPr>
                <w:t>.</w:t>
              </w:r>
            </w:ins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 xml:space="preserve"> 2011. 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id-ID"/>
              </w:rPr>
              <w:t>Mengoptimalkan Blog dan Social Media Untuk Small Business</w:t>
            </w: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 xml:space="preserve">. Jakarta: </w:t>
            </w:r>
            <w:del w:id="22" w:author="Unknown Author" w:date="2021-07-29T11:06:15Z">
              <w:commentRangeStart w:id="7"/>
              <w:r>
                <w:rPr>
                  <w:rFonts w:cs="Times New Roman" w:ascii="Times New Roman" w:hAnsi="Times New Roman"/>
                  <w:sz w:val="24"/>
                  <w:szCs w:val="24"/>
                  <w:lang w:val="id-ID"/>
                </w:rPr>
                <w:delText>PT</w:delText>
              </w:r>
            </w:del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 xml:space="preserve"> </w:t>
            </w:r>
            <w:ins w:id="23" w:author="Unknown Author" w:date="2021-07-29T11:10:49Z">
              <w:r>
                <w:rPr>
                  <w:rFonts w:cs="Times New Roman" w:ascii="Times New Roman" w:hAnsi="Times New Roman"/>
                  <w:sz w:val="24"/>
                  <w:szCs w:val="24"/>
                  <w:lang w:val="id-ID"/>
                </w:rPr>
              </w:r>
            </w:ins>
            <w:commentRangeEnd w:id="7"/>
            <w:r>
              <w:commentReference w:id="7"/>
            </w: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Elex Media Komputindo.</w:t>
            </w:r>
          </w:p>
          <w:p>
            <w:pPr>
              <w:pStyle w:val="Normal"/>
              <w:spacing w:lineRule="auto" w:line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 xml:space="preserve">Enterprise, </w:t>
            </w:r>
            <w:commentRangeStart w:id="8"/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J</w:t>
            </w:r>
            <w:del w:id="24" w:author="Unknown Author" w:date="2021-07-29T11:06:41Z">
              <w:r>
                <w:rPr>
                  <w:rFonts w:cs="Times New Roman" w:ascii="Times New Roman" w:hAnsi="Times New Roman"/>
                  <w:sz w:val="24"/>
                  <w:szCs w:val="24"/>
                  <w:lang w:val="id-ID"/>
                </w:rPr>
                <w:delText>ubilee</w:delText>
              </w:r>
            </w:del>
            <w:ins w:id="25" w:author="Unknown Author" w:date="2021-07-29T11:10:10Z">
              <w:r>
                <w:rPr>
                  <w:rFonts w:cs="Times New Roman" w:ascii="Times New Roman" w:hAnsi="Times New Roman"/>
                  <w:sz w:val="24"/>
                  <w:szCs w:val="24"/>
                  <w:lang w:val="id-ID"/>
                </w:rPr>
              </w:r>
            </w:ins>
            <w:del w:id="26" w:author="Unknown Author" w:date="2021-07-29T11:06:41Z">
              <w:commentRangeEnd w:id="8"/>
              <w:r>
                <w:commentReference w:id="8"/>
              </w:r>
              <w:r>
                <w:rPr>
                  <w:rFonts w:cs="Times New Roman" w:ascii="Times New Roman" w:hAnsi="Times New Roman"/>
                  <w:sz w:val="24"/>
                  <w:szCs w:val="24"/>
                  <w:lang w:val="id-ID"/>
                </w:rPr>
                <w:delText>.</w:delText>
              </w:r>
            </w:del>
            <w:ins w:id="27" w:author="Unknown Author" w:date="2021-07-29T11:10:21Z">
              <w:r>
                <w:rPr>
                  <w:rFonts w:cs="Times New Roman" w:ascii="Times New Roman" w:hAnsi="Times New Roman"/>
                  <w:sz w:val="24"/>
                  <w:szCs w:val="24"/>
                  <w:lang w:val="id-ID"/>
                </w:rPr>
                <w:t>.</w:t>
              </w:r>
            </w:ins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 xml:space="preserve"> 2012. 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id-ID"/>
              </w:rPr>
              <w:t>Instagram Untuk Fotografi dan Bisnis Kreatif</w:t>
            </w: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 xml:space="preserve">. Jakarta: </w:t>
            </w:r>
            <w:del w:id="28" w:author="Unknown Author" w:date="2021-07-29T11:06:18Z">
              <w:commentRangeStart w:id="9"/>
              <w:r>
                <w:rPr>
                  <w:rFonts w:cs="Times New Roman" w:ascii="Times New Roman" w:hAnsi="Times New Roman"/>
                  <w:sz w:val="24"/>
                  <w:szCs w:val="24"/>
                  <w:lang w:val="id-ID"/>
                </w:rPr>
                <w:delText xml:space="preserve">PT </w:delText>
              </w:r>
            </w:del>
            <w:ins w:id="29" w:author="Unknown Author" w:date="2021-07-29T11:11:01Z">
              <w:r>
                <w:rPr>
                  <w:rFonts w:cs="Times New Roman" w:ascii="Times New Roman" w:hAnsi="Times New Roman"/>
                  <w:sz w:val="24"/>
                  <w:szCs w:val="24"/>
                  <w:lang w:val="id-ID"/>
                </w:rPr>
              </w:r>
            </w:ins>
            <w:commentRangeEnd w:id="9"/>
            <w:r>
              <w:commentReference w:id="9"/>
            </w: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Elex Media Komputindo.</w:t>
            </w:r>
          </w:p>
          <w:p>
            <w:pPr>
              <w:pStyle w:val="Normal"/>
              <w:spacing w:lineRule="auto" w:line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 xml:space="preserve">Handayani, </w:t>
            </w:r>
            <w:commentRangeStart w:id="10"/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M</w:t>
            </w:r>
            <w:del w:id="30" w:author="Unknown Author" w:date="2021-07-29T11:06:22Z">
              <w:r>
                <w:rPr>
                  <w:rFonts w:cs="Times New Roman" w:ascii="Times New Roman" w:hAnsi="Times New Roman"/>
                  <w:sz w:val="24"/>
                  <w:szCs w:val="24"/>
                  <w:lang w:val="id-ID"/>
                </w:rPr>
                <w:delText>uri</w:delText>
              </w:r>
            </w:del>
            <w:ins w:id="31" w:author="Unknown Author" w:date="2021-07-29T11:10:16Z">
              <w:r>
                <w:rPr>
                  <w:rFonts w:cs="Times New Roman" w:ascii="Times New Roman" w:hAnsi="Times New Roman"/>
                  <w:sz w:val="24"/>
                  <w:szCs w:val="24"/>
                  <w:lang w:val="id-ID"/>
                </w:rPr>
              </w:r>
            </w:ins>
            <w:commentRangeEnd w:id="10"/>
            <w:r>
              <w:commentReference w:id="10"/>
            </w: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 xml:space="preserve">. 2017. 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id-ID"/>
              </w:rPr>
              <w:t>Resep Ampuh Membangun Sistem Bisnis Online</w:t>
            </w: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. Bandung: Billionaire Sinergi Korpora.</w:t>
            </w:r>
          </w:p>
          <w:p>
            <w:pPr>
              <w:pStyle w:val="Normal"/>
              <w:spacing w:lineRule="auto" w:line="3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</w:r>
          </w:p>
        </w:tc>
      </w:tr>
    </w:tbl>
    <w:p>
      <w:pPr>
        <w:pStyle w:val="Normal"/>
        <w:spacing w:lineRule="auto" w:line="31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12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known Author" w:date="2021-07-29T11:00:16Z" w:initials=""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id-ID" w:eastAsia="en-US" w:bidi="ar-SA"/>
        </w:rPr>
        <w:t>Nama penulis tidak usah dibalik karna salah satu nama etnis Tionghoa</w:t>
      </w:r>
    </w:p>
  </w:comment>
  <w:comment w:id="1" w:author="Unknown Author" w:date="2021-07-29T11:02:49Z" w:initials=""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id-ID" w:eastAsia="en-US" w:bidi="ar-SA"/>
        </w:rPr>
        <w:t>Keterangan PT tidak usah dituliskan pada daftar pustaka.</w:t>
      </w:r>
    </w:p>
  </w:comment>
  <w:comment w:id="2" w:author="Unknown Author" w:date="2021-07-29T11:03:42Z" w:initials=""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id-ID" w:eastAsia="en-US" w:bidi="ar-SA"/>
        </w:rPr>
        <w:t xml:space="preserve">Nama pertama penulis cukup ditulis huruf pertamanya saja. </w:t>
      </w:r>
    </w:p>
  </w:comment>
  <w:comment w:id="3" w:author="Unknown Author" w:date="2021-07-29T11:04:20Z" w:initials=""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id-ID" w:eastAsia="en-US" w:bidi="ar-SA"/>
        </w:rPr>
        <w:t>Keterangan PT pada penerbit tidak usah dituliskan</w:t>
      </w:r>
    </w:p>
  </w:comment>
  <w:comment w:id="4" w:author="Unknown Author" w:date="2021-07-29T11:09:02Z" w:initials=""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id-ID" w:eastAsia="en-US" w:bidi="ar-SA"/>
        </w:rPr>
        <w:t>Cukup ditulis huruf pertamnya saja</w:t>
      </w:r>
    </w:p>
  </w:comment>
  <w:comment w:id="5" w:author="Unknown Author" w:date="2021-07-29T11:09:43Z" w:initials="">
    <w:p>
      <w:r>
        <w:rPr>
          <w:rFonts w:ascii="Calibri" w:hAnsi="Calibri" w:cs="" w:eastAsia="Calibri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val="id-ID" w:eastAsia="en-US" w:bidi="ar-SA"/>
        </w:rPr>
        <w:t>Keterangan PT pada penerbit tidak usah dituliskan</w:t>
      </w:r>
    </w:p>
  </w:comment>
  <w:comment w:id="6" w:author="Unknown Author" w:date="2021-07-29T11:10:03Z" w:initials="">
    <w:p>
      <w:r>
        <w:rPr>
          <w:rFonts w:ascii="Calibri" w:hAnsi="Calibri" w:cs="" w:eastAsia="Calibri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val="id-ID" w:eastAsia="en-US" w:bidi="ar-SA"/>
        </w:rPr>
        <w:t>Nama pertama penulis cukup ditulis huruf pertamanya saja</w:t>
      </w:r>
    </w:p>
  </w:comment>
  <w:comment w:id="7" w:author="Unknown Author" w:date="2021-07-29T11:10:49Z" w:initials="">
    <w:p>
      <w:r>
        <w:rPr>
          <w:rFonts w:ascii="Calibri" w:hAnsi="Calibri" w:cs="" w:eastAsia="Calibri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val="id-ID" w:eastAsia="en-US" w:bidi="ar-SA"/>
        </w:rPr>
        <w:t>Keterangan PT pada penerbit tidak usah dituliskan</w:t>
      </w:r>
    </w:p>
  </w:comment>
  <w:comment w:id="8" w:author="Unknown Author" w:date="2021-07-29T11:10:10Z" w:initials="">
    <w:p>
      <w:r>
        <w:rPr>
          <w:rFonts w:ascii="Calibri" w:hAnsi="Calibri" w:cs="" w:eastAsia="Calibri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val="id-ID" w:eastAsia="en-US" w:bidi="ar-SA"/>
        </w:rPr>
        <w:t>Nama pertama penulis cukup ditulis huruf pertamanya saja</w:t>
      </w:r>
    </w:p>
  </w:comment>
  <w:comment w:id="9" w:author="Unknown Author" w:date="2021-07-29T11:11:01Z" w:initials="">
    <w:p>
      <w:r>
        <w:rPr>
          <w:rFonts w:ascii="Calibri" w:hAnsi="Calibri" w:cs="" w:eastAsia="Calibri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val="id-ID" w:eastAsia="en-US" w:bidi="ar-SA"/>
        </w:rPr>
        <w:t>eterangan PT pada penerbit tidak usah dituliskan</w:t>
      </w:r>
    </w:p>
  </w:comment>
  <w:comment w:id="10" w:author="Unknown Author" w:date="2021-07-29T11:10:16Z" w:initials="">
    <w:p>
      <w:r>
        <w:rPr>
          <w:rFonts w:ascii="Calibri" w:hAnsi="Calibri" w:cs="" w:eastAsia="Calibri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val="id-ID" w:eastAsia="en-US" w:bidi="ar-SA"/>
        </w:rPr>
        <w:t>Nama pertama penulis cukup ditulis huruf pertamanya saja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CLO-4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trackRevision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80f46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80f4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80f4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d80f46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LibreOffice/6.4.7.2$MacOSX_X86_64 LibreOffice_project/639b8ac485750d5696d7590a72ef1b496725cfb5</Application>
  <Pages>1</Pages>
  <Words>97</Words>
  <Characters>635</Characters>
  <CharactersWithSpaces>724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2019-10-18T19:52:00Z</dcterms:created>
  <dc:creator>Epic_Epik</dc:creator>
  <dc:description/>
  <dc:language>en-NZ</dc:language>
  <cp:lastModifiedBy/>
  <dcterms:modified xsi:type="dcterms:W3CDTF">2021-07-29T11:11:42Z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