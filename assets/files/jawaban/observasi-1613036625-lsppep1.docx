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commentRangeStart w:id="0"/>
      <w:r w:rsidRPr="00C20908">
        <w:rPr>
          <w:rFonts w:ascii="Cambria" w:hAnsi="Cambria" w:cs="Times New Roman"/>
          <w:sz w:val="24"/>
          <w:szCs w:val="24"/>
        </w:rPr>
        <w:t>Suntinglah</w:t>
      </w:r>
      <w:ins w:id="1" w:author="USER" w:date="2021-02-11T15:41:00Z">
        <w:r w:rsidR="00105EC5">
          <w:rPr>
            <w:rFonts w:ascii="Cambria" w:hAnsi="Cambria" w:cs="Times New Roman"/>
            <w:sz w:val="24"/>
            <w:szCs w:val="24"/>
          </w:rPr>
          <w:t xml:space="preserve"> </w:t>
        </w:r>
      </w:ins>
      <w:r w:rsidRPr="00C20908">
        <w:rPr>
          <w:rFonts w:ascii="Cambria" w:hAnsi="Cambria" w:cs="Times New Roman"/>
          <w:sz w:val="24"/>
          <w:szCs w:val="24"/>
        </w:rPr>
        <w:t>artikel</w:t>
      </w:r>
      <w:ins w:id="2" w:author="USER" w:date="2021-02-11T15:41:00Z">
        <w:r w:rsidR="00105EC5">
          <w:rPr>
            <w:rFonts w:ascii="Cambria" w:hAnsi="Cambria" w:cs="Times New Roman"/>
            <w:sz w:val="24"/>
            <w:szCs w:val="24"/>
          </w:rPr>
          <w:t xml:space="preserve"> </w:t>
        </w:r>
      </w:ins>
      <w:r w:rsidRPr="00C20908">
        <w:rPr>
          <w:rFonts w:ascii="Cambria" w:hAnsi="Cambria" w:cs="Times New Roman"/>
          <w:sz w:val="24"/>
          <w:szCs w:val="24"/>
        </w:rPr>
        <w:t>berikutini</w:t>
      </w:r>
      <w:r w:rsidR="00C20908">
        <w:rPr>
          <w:rFonts w:ascii="Cambria" w:hAnsi="Cambria" w:cs="Times New Roman"/>
          <w:sz w:val="24"/>
          <w:szCs w:val="24"/>
        </w:rPr>
        <w:t>secara</w:t>
      </w:r>
      <w:commentRangeEnd w:id="0"/>
      <w:r w:rsidR="00105EC5">
        <w:rPr>
          <w:rStyle w:val="CommentReference"/>
        </w:rPr>
        <w:commentReference w:id="0"/>
      </w:r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r w:rsidR="002B770C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Turun, Berat</w:t>
      </w:r>
      <w:r w:rsidR="002B770C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ins w:id="3" w:author="USER" w:date="2021-02-11T16:26:00Z">
        <w:r w:rsidR="002B770C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commentRangeStart w:id="4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bookmarkStart w:id="5" w:name="_GoBack"/>
      <w:bookmarkEnd w:id="5"/>
      <w:commentRangeEnd w:id="4"/>
      <w:r w:rsidR="002B770C">
        <w:rPr>
          <w:rStyle w:val="CommentReference"/>
        </w:rPr>
        <w:commentReference w:id="4"/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1E8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r w:rsidR="000F1E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r w:rsidR="000F1E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</w:t>
      </w:r>
      <w:r w:rsidR="000F1E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nnaik, hubungan</w:t>
      </w:r>
      <w:r w:rsidR="000F1E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r w:rsidR="000F1E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diateteptemenanaja.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r w:rsidR="00D609FD">
        <w:rPr>
          <w:rFonts w:ascii="Times New Roman" w:eastAsia="Times New Roman" w:hAnsi="Times New Roman" w:cs="Times New Roman"/>
          <w:sz w:val="24"/>
          <w:szCs w:val="24"/>
        </w:rPr>
        <w:t xml:space="preserve"> romanti</w:t>
      </w:r>
      <w:ins w:id="6" w:author="USER" w:date="2021-02-11T16:30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="00D60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7" w:author="USER" w:date="2021-02-11T16:29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ins w:id="8" w:author="USER" w:date="2021-02-11T16:29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ins w:id="9" w:author="USER" w:date="2021-02-11T16:29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ins w:id="10" w:author="USER" w:date="2021-02-11T16:29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11" w:author="USER" w:date="2021-02-11T16:29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ins w:id="12" w:author="USER" w:date="2021-02-11T16:29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ins w:id="13" w:author="USER" w:date="2021-02-11T16:29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del w:id="14" w:author="USER" w:date="2021-02-11T16:28:00Z">
        <w:r w:rsidRPr="00C50A1E" w:rsidDel="002B770C">
          <w:rPr>
            <w:rFonts w:ascii="Times New Roman" w:eastAsia="Times New Roman" w:hAnsi="Times New Roman" w:cs="Times New Roman"/>
            <w:sz w:val="24"/>
            <w:szCs w:val="24"/>
          </w:rPr>
          <w:delText>in</w:delText>
        </w:r>
      </w:del>
      <w:ins w:id="15" w:author="USER" w:date="2021-02-11T16:29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 xml:space="preserve"> dan mendera indra</w:t>
        </w:r>
      </w:ins>
      <w:del w:id="16" w:author="USER" w:date="2021-02-11T16:29:00Z">
        <w:r w:rsidRPr="00C50A1E" w:rsidDel="002B770C">
          <w:rPr>
            <w:rFonts w:ascii="Times New Roman" w:eastAsia="Times New Roman" w:hAnsi="Times New Roman" w:cs="Times New Roman"/>
            <w:sz w:val="24"/>
            <w:szCs w:val="24"/>
          </w:rPr>
          <w:delText>dera</w:delText>
        </w:r>
      </w:del>
      <w:ins w:id="17" w:author="USER" w:date="2021-02-11T16:29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ins w:id="18" w:author="USER" w:date="2021-02-11T16:29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9" w:author="USER" w:date="2021-02-11T16:30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atau aroma </w:t>
        </w:r>
      </w:ins>
      <w:del w:id="20" w:author="USER" w:date="2021-02-11T16:30:00Z">
        <w:r w:rsidRPr="00C50A1E" w:rsidDel="008D5166">
          <w:rPr>
            <w:rFonts w:ascii="Times New Roman" w:eastAsia="Times New Roman" w:hAnsi="Times New Roman" w:cs="Times New Roman"/>
            <w:sz w:val="24"/>
            <w:szCs w:val="24"/>
          </w:rPr>
          <w:delText>ituatau</w:delText>
        </w:r>
      </w:del>
      <w:ins w:id="21" w:author="USER" w:date="2021-02-11T16:30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ins w:id="22" w:author="USER" w:date="2021-02-11T16:30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ins w:id="23" w:author="USER" w:date="2021-02-11T16:30:00Z">
        <w:r w:rsidR="002B77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24" w:author="USER" w:date="2021-02-11T16:30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del w:id="25" w:author="USER" w:date="2021-02-11T16:31:00Z">
        <w:r w:rsidRPr="00C50A1E" w:rsidDel="008D5166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26" w:author="USER" w:date="2021-02-11T16:31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menjadi bulan yang akan selalu huijan</w:t>
        </w:r>
      </w:ins>
      <w:del w:id="27" w:author="USER" w:date="2021-02-11T16:31:00Z">
        <w:r w:rsidRPr="00C50A1E" w:rsidDel="008D5166">
          <w:rPr>
            <w:rFonts w:ascii="Times New Roman" w:eastAsia="Times New Roman" w:hAnsi="Times New Roman" w:cs="Times New Roman"/>
            <w:sz w:val="24"/>
            <w:szCs w:val="24"/>
          </w:rPr>
          <w:delText>hujan</w:delText>
        </w:r>
        <w:r w:rsidR="00D609FD" w:rsidDel="008D516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8D5166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begitu kata orang sering</w:t>
      </w:r>
      <w:ins w:id="28" w:author="USER" w:date="2021-02-11T16:31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Benarsaja</w:t>
      </w:r>
      <w:del w:id="29" w:author="USER" w:date="2021-02-11T16:31:00Z">
        <w:r w:rsidRPr="00C50A1E" w:rsidDel="008D5166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0" w:author="USER" w:date="2021-02-11T16:32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ins w:id="31" w:author="USER" w:date="2021-02-11T16:32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tahun</w:t>
      </w:r>
      <w:ins w:id="32" w:author="USER" w:date="2021-02-11T16:32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33" w:author="USER" w:date="2021-02-11T16:32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ins w:id="34" w:author="USER" w:date="2021-02-11T16:32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ins w:id="35" w:author="USER" w:date="2021-02-11T16:32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ins w:id="36" w:author="USER" w:date="2021-02-11T16:32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del w:id="37" w:author="USER" w:date="2021-02-11T16:32:00Z">
        <w:r w:rsidRPr="00C50A1E" w:rsidDel="008D5166">
          <w:rPr>
            <w:rFonts w:ascii="Times New Roman" w:eastAsia="Times New Roman" w:hAnsi="Times New Roman" w:cs="Times New Roman"/>
            <w:sz w:val="24"/>
            <w:szCs w:val="24"/>
          </w:rPr>
          <w:delText xml:space="preserve"> 2019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hujan</w:t>
      </w:r>
      <w:ins w:id="38" w:author="USER" w:date="2021-02-11T16:32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benar-benardatangsepertiperkiraan. Sudah</w:t>
      </w:r>
      <w:ins w:id="39" w:author="USER" w:date="2021-02-11T16:32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ins w:id="40" w:author="USER" w:date="2021-02-11T16:32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ins w:id="41" w:author="USER" w:date="2021-02-11T16:32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ins w:id="42" w:author="USER" w:date="2021-02-11T16:32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ins w:id="43" w:author="USER" w:date="2021-02-11T16:32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ins w:id="44" w:author="USER" w:date="2021-02-11T16:33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ins w:id="45" w:author="USER" w:date="2021-02-11T16:33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ins w:id="46" w:author="USER" w:date="2021-02-11T16:33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  <w:ins w:id="47" w:author="USER" w:date="2021-02-11T16:33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</w:t>
      </w:r>
      <w:del w:id="48" w:author="USER" w:date="2021-02-11T16:33:00Z">
        <w:r w:rsidRPr="00C50A1E" w:rsidDel="008D5166">
          <w:rPr>
            <w:rFonts w:ascii="Times New Roman" w:eastAsia="Times New Roman" w:hAnsi="Times New Roman" w:cs="Times New Roman"/>
            <w:sz w:val="24"/>
            <w:szCs w:val="24"/>
          </w:rPr>
          <w:delText xml:space="preserve">g </w:delText>
        </w:r>
      </w:del>
      <w:ins w:id="49" w:author="USER" w:date="2021-02-11T16:36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50" w:author="USER" w:date="2021-02-11T16:35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ins w:id="51" w:author="USER" w:date="2021-02-11T16:36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ins w:id="52" w:author="USER" w:date="2021-02-11T16:36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ins w:id="53" w:author="USER" w:date="2021-02-11T16:36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ins w:id="54" w:author="USER" w:date="2021-02-11T16:37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ins w:id="55" w:author="USER" w:date="2021-02-11T16:36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8D5166"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ins w:id="56" w:author="USER" w:date="2021-02-11T16:37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Ternyata hujan </w:t>
        </w:r>
      </w:ins>
      <w:ins w:id="57" w:author="USER" w:date="2021-02-11T16:36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ins w:id="58" w:author="USER" w:date="2021-02-11T16:36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ins w:id="59" w:author="USER" w:date="2021-02-11T16:36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ins w:id="60" w:author="USER" w:date="2021-02-11T16:36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61" w:author="USER" w:date="2021-02-11T16:36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ins w:id="62" w:author="USER" w:date="2021-02-11T16:36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hatimu yang ambyar, pun perilaku</w:t>
      </w:r>
      <w:ins w:id="63" w:author="USER" w:date="2021-02-11T16:37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</w:t>
      </w:r>
      <w:ins w:id="64" w:author="USER" w:date="2021-02-11T16:39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>, seperti masalah</w:t>
        </w:r>
      </w:ins>
      <w:del w:id="65" w:author="USER" w:date="2021-02-11T16:39:00Z">
        <w:r w:rsidRPr="00C50A1E" w:rsidDel="008D5166">
          <w:rPr>
            <w:rFonts w:ascii="Times New Roman" w:eastAsia="Times New Roman" w:hAnsi="Times New Roman" w:cs="Times New Roman"/>
            <w:sz w:val="24"/>
            <w:szCs w:val="24"/>
          </w:rPr>
          <w:delText>. Soal</w:delText>
        </w:r>
      </w:del>
      <w:ins w:id="66" w:author="USER" w:date="2021-02-11T16:38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 Ya, hujan yang membuat</w:t>
      </w:r>
      <w:ins w:id="67" w:author="USER" w:date="2021-02-11T16:39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68" w:author="USER" w:date="2021-02-11T16:39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69" w:author="USER" w:date="2021-02-11T16:39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70" w:author="USER" w:date="2021-02-11T16:39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lapar. Kokbisaya?</w:t>
      </w:r>
      <w:ins w:id="71" w:author="USER" w:date="2021-02-11T16:40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ins w:id="72" w:author="USER" w:date="2021-02-11T16:40:00Z">
        <w:r w:rsidR="008D516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LaparKetikaHujan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</w:t>
      </w:r>
      <w:ins w:id="73" w:author="USER" w:date="2021-02-11T16:40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74" w:author="USER" w:date="2021-02-11T16:40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ins w:id="75" w:author="USER" w:date="2021-02-11T16:40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ins w:id="76" w:author="USER" w:date="2021-02-11T16:40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ins w:id="77" w:author="USER" w:date="2021-02-11T16:40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78" w:author="USER" w:date="2021-02-11T16:40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ins w:id="79" w:author="USER" w:date="2021-02-11T16:40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ins w:id="80" w:author="USER" w:date="2021-02-11T16:40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ins w:id="81" w:author="USER" w:date="2021-02-11T16:40:00Z">
        <w:r w:rsidR="008D51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del w:id="82" w:author="USER" w:date="2021-02-11T16:40:00Z">
        <w:r w:rsidRPr="00C50A1E" w:rsidDel="00504509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83" w:author="USER" w:date="2021-02-11T16:41:00Z">
        <w:r w:rsidR="00504509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ins w:id="84" w:author="USER" w:date="2021-02-11T16:41:00Z">
        <w:r w:rsidR="005045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ins w:id="85" w:author="USER" w:date="2021-02-11T16:41:00Z">
        <w:r w:rsidR="005045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asyik di saat</w:t>
      </w:r>
      <w:ins w:id="86" w:author="USER" w:date="2021-02-11T16:41:00Z">
        <w:r w:rsidR="005045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87" w:author="USER" w:date="2021-02-11T16:41:00Z">
        <w:r w:rsidR="005045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ins w:id="88" w:author="USER" w:date="2021-02-11T16:41:00Z">
        <w:r w:rsidR="005045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ins w:id="89" w:author="USER" w:date="2021-02-11T16:41:00Z">
        <w:r w:rsidR="005045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Seringdisebut</w:t>
      </w:r>
      <w:ins w:id="90" w:author="USER" w:date="2021-02-11T16:41:00Z">
        <w:r w:rsidR="005045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ins w:id="91" w:author="USER" w:date="2021-02-11T16:41:00Z">
        <w:r w:rsidR="005045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tapijumlahkalorinyanyarismelebihimakanberat.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Sebungkuskeripik yang dalamkemasanbisadikonsumsi 4 porsihabissekali duduk. Belumcukup, tambahlagigorengan</w:t>
      </w:r>
      <w:del w:id="92" w:author="USER" w:date="2021-02-11T16:42:00Z">
        <w:r w:rsidRPr="00C50A1E" w:rsidDel="00504509">
          <w:rPr>
            <w:rFonts w:ascii="Times New Roman" w:eastAsia="Times New Roman" w:hAnsi="Times New Roman" w:cs="Times New Roman"/>
            <w:sz w:val="24"/>
            <w:szCs w:val="24"/>
          </w:rPr>
          <w:delText xml:space="preserve">nya, </w:delText>
        </w:r>
      </w:del>
      <w:ins w:id="93" w:author="USER" w:date="2021-02-11T16:42:00Z">
        <w:r w:rsidR="00504509">
          <w:rPr>
            <w:rFonts w:ascii="Times New Roman" w:eastAsia="Times New Roman" w:hAnsi="Times New Roman" w:cs="Times New Roman"/>
            <w:sz w:val="24"/>
            <w:szCs w:val="24"/>
          </w:rPr>
          <w:t>bisa dihabiskan satu bungkus</w:t>
        </w:r>
      </w:ins>
      <w:ins w:id="94" w:author="USER" w:date="2021-02-11T16:43:00Z">
        <w:r w:rsidR="00504509">
          <w:rPr>
            <w:rFonts w:ascii="Times New Roman" w:eastAsia="Times New Roman" w:hAnsi="Times New Roman" w:cs="Times New Roman"/>
            <w:sz w:val="24"/>
            <w:szCs w:val="24"/>
          </w:rPr>
          <w:t xml:space="preserve"> tampa sadar.</w:t>
        </w:r>
      </w:ins>
      <w:del w:id="95" w:author="USER" w:date="2021-02-11T16:42:00Z">
        <w:r w:rsidRPr="00C50A1E" w:rsidDel="00504509">
          <w:rPr>
            <w:rFonts w:ascii="Times New Roman" w:eastAsia="Times New Roman" w:hAnsi="Times New Roman" w:cs="Times New Roman"/>
            <w:sz w:val="24"/>
            <w:szCs w:val="24"/>
          </w:rPr>
          <w:delText>satu-duabiji eh kokjadi lima?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membuatsuasanajadilebihdingin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memangbisajadisalahsatupencetusmengapakitajadisukamakan.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Terutamamakanan yang sepertitahubulatdigorengdadakan alias yang masih hangat. Apalagidenganmakan, tubuhakanmendapat "panas" akibatterjadinyapeningkatanmetabolismedalamtubuh.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Padahalkenyataannya, dingin yang terjadiakibathujan tidak benar-benarmembuattubuhmemerlukankaloritambahandarimakananmu, lho. Dingin yang kitakiraternyata tidak sedinginkenyataannya, kok~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TernyataIni yang BisaJadiSebabnya...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Selamahujandatang, tentukitaakanlebihsukaberlindungdalamruangansaja. Ruangan yang membuatjarakkitadenganmakananmakindekatsaja. Ya, inisoalaksesmakanan yang jaditaklagiberjarak.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Mulaidarisegalajenismasakandalambentukmieinstan, biskuit-biskuit yang ditatadalamtoplescantik, ataububuk-bubukminumanmanisdalamkemasanekonomis.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Semuaharusada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Sebagaibahanpersediaankarenamaukeluar di waktuhujanitumembuatkitaberpikirberkali-kali. Akan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adasalahnyamakansaathujan. Yang seringmembuatnyasalahadalahpemilihanmakanankita yang tidak tahudiri. Yang pentingenak, kaloribelakangan?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Cobadeh, mulaiajaduludenganmemperhatikan label informasigiziketikakamumemakanmakanankemasan. Ataujikainginminum yang hangat-hangat, takargulanyajangankelebihan. Sebabkamusudahterlalumanis,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musimhujan, rasa malasbergerakjugabisajadibiangberatbadan yang lebihsukanaiknya. Apalagimunculnyakaum-kaumrebahan yang kerjaannyatidurandanhanyabukatutup media sosialataupura-purasibukpadahal tidak ada yang nge-chat.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Kegiatansepertiinilah yang membuatlemak-lemak yang seharusnyadibakarjadimemilihikut</w:t>
      </w:r>
      <w:r>
        <w:rPr>
          <w:rFonts w:ascii="Times New Roman" w:eastAsia="Times New Roman" w:hAnsi="Times New Roman" w:cs="Times New Roman"/>
          <w:sz w:val="24"/>
          <w:szCs w:val="24"/>
        </w:rPr>
        <w:t>anmagersaja. Jadisimpanandi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jangansalahkanhujannya. Soalnafsumakaninilebihbanyaksalahnya di kamu. Kamu yang tidak bisamengendalikandiri. Kalautiba-tibaberat</w:t>
      </w:r>
      <w:r>
        <w:rPr>
          <w:rFonts w:ascii="Times New Roman" w:eastAsia="Times New Roman" w:hAnsi="Times New Roman" w:cs="Times New Roman"/>
          <w:sz w:val="24"/>
          <w:szCs w:val="24"/>
        </w:rPr>
        <w:t>badanikuttergelincirmakinke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saathujan. Cobaingat-ingatapa yang kamumakansaathujan?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kuahsusuditambahtelur. Yabisalahlebihdari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21-02-11T15:40:00Z" w:initials="U">
    <w:p w:rsidR="00105EC5" w:rsidRDefault="00105EC5">
      <w:pPr>
        <w:pStyle w:val="CommentText"/>
      </w:pPr>
      <w:r>
        <w:rPr>
          <w:rStyle w:val="CommentReference"/>
        </w:rPr>
        <w:annotationRef/>
      </w:r>
    </w:p>
  </w:comment>
  <w:comment w:id="4" w:author="USER" w:date="2021-02-11T16:28:00Z" w:initials="U">
    <w:p w:rsidR="002B770C" w:rsidRDefault="002B770C">
      <w:pPr>
        <w:pStyle w:val="CommentText"/>
      </w:pPr>
      <w:r>
        <w:rPr>
          <w:rStyle w:val="CommentReference"/>
        </w:rPr>
        <w:annotationRef/>
      </w:r>
      <w:r>
        <w:t>Usulan judulnya “Hujan Turun , Berat Badanku Naik”.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C3D" w:rsidRDefault="00E35C3D">
      <w:r>
        <w:separator/>
      </w:r>
    </w:p>
  </w:endnote>
  <w:endnote w:type="continuationSeparator" w:id="1">
    <w:p w:rsidR="00E35C3D" w:rsidRDefault="00E35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E35C3D">
    <w:pPr>
      <w:pStyle w:val="Footer"/>
    </w:pPr>
  </w:p>
  <w:p w:rsidR="00941E77" w:rsidRDefault="00E35C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C3D" w:rsidRDefault="00E35C3D">
      <w:r>
        <w:separator/>
      </w:r>
    </w:p>
  </w:footnote>
  <w:footnote w:type="continuationSeparator" w:id="1">
    <w:p w:rsidR="00E35C3D" w:rsidRDefault="00E35C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0728F3"/>
    <w:rsid w:val="000E74F9"/>
    <w:rsid w:val="000F1E8A"/>
    <w:rsid w:val="00105EC5"/>
    <w:rsid w:val="0012251A"/>
    <w:rsid w:val="002318A3"/>
    <w:rsid w:val="002B770C"/>
    <w:rsid w:val="0042167F"/>
    <w:rsid w:val="00504509"/>
    <w:rsid w:val="007E71F0"/>
    <w:rsid w:val="008D5166"/>
    <w:rsid w:val="00924DF5"/>
    <w:rsid w:val="00927764"/>
    <w:rsid w:val="00C20908"/>
    <w:rsid w:val="00D609FD"/>
    <w:rsid w:val="00E35C3D"/>
    <w:rsid w:val="00F95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05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05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E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E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E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2021-02-11T09:44:00Z</dcterms:created>
  <dcterms:modified xsi:type="dcterms:W3CDTF">2021-02-11T09:44:00Z</dcterms:modified>
</cp:coreProperties>
</file>