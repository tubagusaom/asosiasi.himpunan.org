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2877" w:rsidRPr="008C2877" w:rsidRDefault="008C2877" w:rsidP="008C2877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877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paragraf-paragraf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>.</w:t>
      </w:r>
    </w:p>
    <w:p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8C2877" w:rsidRPr="00A16D9B" w:rsidTr="0062003E">
        <w:tc>
          <w:tcPr>
            <w:tcW w:w="9350" w:type="dxa"/>
          </w:tcPr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Berpikir Kritis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Di dalam dunia tulis-menulis, kemampuan berpikir kritis</w:t>
            </w:r>
            <w:ins w:id="0" w:author="lenovo" w:date="2021-02-15T09:45:00Z"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" w:author="lenovo" w:date="2021-02-15T09:46:00Z">
              <w:r w:rsidRPr="00A16D9B" w:rsidDel="00774C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sangat membantu </w:t>
            </w:r>
            <w:proofErr w:type="spellStart"/>
            <w:ins w:id="2" w:author="lenovo" w:date="2021-02-15T10:08:00Z"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memecahkan</w:t>
              </w:r>
              <w:proofErr w:type="spellEnd"/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masalah</w:t>
              </w:r>
              <w:proofErr w:type="spellEnd"/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del w:id="3" w:author="lenovo" w:date="2021-02-15T09:59:00Z">
              <w:r w:rsidRPr="00A16D9B" w:rsidDel="00D35E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pengembangan </w:delText>
              </w:r>
            </w:del>
            <w:proofErr w:type="spellStart"/>
            <w:ins w:id="4" w:author="lenovo" w:date="2021-02-15T09:59:00Z">
              <w:r w:rsidR="00D35E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mengembangkan</w:t>
              </w:r>
              <w:proofErr w:type="spellEnd"/>
              <w:r w:rsidR="00D35E45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del w:id="5" w:author="lenovo" w:date="2021-02-15T10:08:00Z">
              <w:r w:rsidRPr="00A16D9B" w:rsidDel="00EF699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yang berbasis masalah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Kemampuan ini </w:t>
            </w:r>
            <w:del w:id="6" w:author="lenovo" w:date="2021-02-15T09:46:00Z">
              <w:r w:rsidRPr="00A16D9B" w:rsidDel="00774C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terutama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diperlukan untuk menghasilkan karya tulis ilmiah yang berbasis pada riset masalah seperti </w:t>
            </w:r>
            <w:del w:id="7" w:author="lenovo" w:date="2021-02-15T10:01:00Z">
              <w:r w:rsidRPr="00A16D9B" w:rsidDel="00D35E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di </w:delText>
              </w:r>
            </w:del>
            <w:ins w:id="8" w:author="lenovo" w:date="2021-02-15T10:08:00Z"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di </w:t>
              </w:r>
            </w:ins>
            <w:ins w:id="9" w:author="lenovo" w:date="2021-02-15T10:01:00Z">
              <w:r w:rsidR="00D35E45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pendidikan tinggi.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Berpikir kritis</w:t>
            </w:r>
            <w:ins w:id="10" w:author="lenovo" w:date="2021-02-15T09:47:00Z"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adalah</w:t>
              </w:r>
              <w:proofErr w:type="spellEnd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kemampuan</w:t>
              </w:r>
              <w:proofErr w:type="spellEnd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seseorang</w:t>
              </w:r>
              <w:proofErr w:type="spellEnd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untuk</w:t>
              </w:r>
              <w:proofErr w:type="spellEnd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1" w:author="lenovo" w:date="2021-02-15T09:48:00Z">
              <w:r w:rsidRPr="00A16D9B" w:rsidDel="00774C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dapat didefinisikan sebagai kapasitas (kemampuan) seseorang untuk merespons</w:delText>
              </w:r>
            </w:del>
            <w:proofErr w:type="spellStart"/>
            <w:ins w:id="12" w:author="lenovo" w:date="2021-02-15T09:48:00Z"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merespons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pemikiran atau informasi yang diterim</w:t>
            </w:r>
            <w:ins w:id="13" w:author="lenovo" w:date="2021-02-15T09:48:00Z"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 </w:t>
              </w:r>
            </w:ins>
            <w:del w:id="14" w:author="lenovo" w:date="2021-02-15T09:48:00Z">
              <w:r w:rsidRPr="00A16D9B" w:rsidDel="00774C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anya,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lalu mengevaluasinya secara sistematis. </w:t>
            </w:r>
            <w:proofErr w:type="spellStart"/>
            <w:ins w:id="15" w:author="lenovo" w:date="2021-02-15T09:51:00Z"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Seperti</w:t>
              </w:r>
              <w:proofErr w:type="spellEnd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telah</w:t>
              </w:r>
              <w:proofErr w:type="spellEnd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diungkaplan</w:t>
              </w:r>
              <w:proofErr w:type="spellEnd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oleh</w:t>
              </w:r>
              <w:proofErr w:type="spellEnd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16" w:author="lenovo" w:date="2021-02-15T09:50:00Z">
              <w:r w:rsidR="00774C71" w:rsidRPr="00A16D9B">
                <w:rPr>
                  <w:rFonts w:ascii="Times New Roman" w:hAnsi="Times New Roman" w:cs="Times New Roman"/>
                  <w:sz w:val="24"/>
                  <w:szCs w:val="24"/>
                </w:rPr>
                <w:t>Michael Scriven dan Ri</w:t>
              </w:r>
              <w:r w:rsidR="00774C71">
                <w:rPr>
                  <w:rFonts w:ascii="Times New Roman" w:hAnsi="Times New Roman" w:cs="Times New Roman"/>
                  <w:sz w:val="24"/>
                  <w:szCs w:val="24"/>
                </w:rPr>
                <w:t xml:space="preserve">chard Paul (1987), </w:t>
              </w:r>
            </w:ins>
            <w:del w:id="17" w:author="lenovo" w:date="2021-02-15T09:51:00Z">
              <w:r w:rsidRPr="00A16D9B" w:rsidDel="00774C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Ada beberapa definisi yang diungkapkan oleh para ahli. Michael Scriven dan Richard Paul (1987) menjelaskan bahwa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berpikir kritis melibatkan proses yang secara aktif dan penuh </w:t>
            </w:r>
            <w:proofErr w:type="spellStart"/>
            <w:ins w:id="18" w:author="lenovo" w:date="2021-02-15T09:52:00Z"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terhadap</w:t>
              </w:r>
              <w:proofErr w:type="spellEnd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kemampuan </w:t>
            </w:r>
            <w:del w:id="19" w:author="lenovo" w:date="2021-02-15T09:52:00Z">
              <w:r w:rsidRPr="00A16D9B" w:rsidDel="00774C7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untuk </w:delText>
              </w:r>
            </w:del>
            <w:proofErr w:type="spellStart"/>
            <w:ins w:id="20" w:author="lenovo" w:date="2021-02-15T09:52:00Z"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dalam</w:t>
              </w:r>
              <w:proofErr w:type="spellEnd"/>
              <w:r w:rsidR="00774C71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membuat konsep, menerapkan, menganalisis, menyarikan, dan mengamati sebuah masalah yang diperoleh ataupun diciptakan dari </w:t>
            </w:r>
            <w:proofErr w:type="spellStart"/>
            <w:ins w:id="21" w:author="lenovo" w:date="2021-02-15T09:53:00Z"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hasil</w:t>
              </w:r>
              <w:proofErr w:type="spellEnd"/>
              <w:r w:rsidR="00774C7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pengamatan, pengalaman, komunikasi, dan sebagainya.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Pada kenyataannya saat ini </w:t>
            </w:r>
            <w:del w:id="22" w:author="lenovo" w:date="2021-02-15T10:03:00Z">
              <w:r w:rsidRPr="00A16D9B" w:rsidDel="00D35E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sebuah keluarga </w:delText>
              </w:r>
            </w:del>
            <w:del w:id="23" w:author="lenovo" w:date="2021-02-15T09:55:00Z">
              <w:r w:rsidRPr="00A16D9B" w:rsidDel="00D35E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sebagai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kelompok terkecil </w:t>
            </w:r>
            <w:proofErr w:type="spellStart"/>
            <w:ins w:id="24" w:author="lenovo" w:date="2021-02-15T10:03:00Z">
              <w:r w:rsidR="00D35E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dari</w:t>
              </w:r>
              <w:proofErr w:type="spellEnd"/>
              <w:r w:rsidR="00D35E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25" w:author="lenovo" w:date="2021-02-15T09:55:00Z">
              <w:r w:rsidRPr="00A16D9B" w:rsidDel="00D35E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dari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sebuah bangsa</w:t>
            </w:r>
            <w:ins w:id="26" w:author="lenovo" w:date="2021-02-15T10:02:00Z">
              <w:r w:rsidR="00D35E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5E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mendapatkan</w:t>
              </w:r>
              <w:proofErr w:type="spellEnd"/>
              <w:r w:rsidR="00D35E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5E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banyak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27" w:author="lenovo" w:date="2021-02-15T10:03:00Z">
              <w:r w:rsidRPr="00A16D9B" w:rsidDel="00D35E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menghadapi banjir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informasi di berbagai bidang, seperti pendidikan, kesehatan, keuangan, kemasyarakatan</w:t>
            </w:r>
            <w:del w:id="28" w:author="lenovo" w:date="2021-02-15T10:10:00Z">
              <w:r w:rsidRPr="00A16D9B" w:rsidDel="00EF6999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ins w:id="29" w:author="lenovo" w:date="2021-02-15T10:10:00Z"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30" w:author="lenovo" w:date="2021-02-15T10:10:00Z">
              <w:r w:rsidRPr="00A16D9B" w:rsidDel="00EF699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bahkan kegiatan</w:t>
            </w:r>
            <w:ins w:id="31" w:author="lenovo" w:date="2021-02-15T10:04:00Z"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32" w:author="lenovo" w:date="2021-02-15T10:04:00Z">
              <w:r w:rsidRPr="00A16D9B" w:rsidDel="00EF699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-kegiatan </w:delText>
              </w:r>
            </w:del>
            <w:del w:id="33" w:author="lenovo" w:date="2021-02-15T09:56:00Z">
              <w:r w:rsidRPr="00A16D9B" w:rsidDel="00D35E45">
                <w:rPr>
                  <w:rFonts w:ascii="Times New Roman" w:hAnsi="Times New Roman" w:cs="Times New Roman"/>
                  <w:sz w:val="24"/>
                  <w:szCs w:val="24"/>
                </w:rPr>
                <w:delText>yang bersifat remeh</w:delText>
              </w:r>
            </w:del>
            <w:proofErr w:type="spellStart"/>
            <w:ins w:id="34" w:author="lenovo" w:date="2021-02-15T09:56:00Z">
              <w:r w:rsidR="00D35E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lainnya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Artinya, kita menghadapi sesuatu yang bersifat ringan sampai yang rumit sehingga diperlukan respons yang masuk akal dan efektif </w:t>
            </w:r>
            <w:del w:id="35" w:author="lenovo" w:date="2021-02-15T10:10:00Z">
              <w:r w:rsidRPr="00A16D9B" w:rsidDel="00EF699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untuk </w:delText>
              </w:r>
            </w:del>
            <w:proofErr w:type="spellStart"/>
            <w:ins w:id="36" w:author="lenovo" w:date="2021-02-15T10:10:00Z"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</w:t>
              </w:r>
            </w:ins>
            <w:ins w:id="37" w:author="lenovo" w:date="2021-02-15T10:11:00Z"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lam</w:t>
              </w:r>
            </w:ins>
            <w:proofErr w:type="spellEnd"/>
            <w:ins w:id="38" w:author="lenovo" w:date="2021-02-15T10:10:00Z">
              <w:r w:rsidR="00EF699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menyikapi setiap informasi dan pemikiran yang diterima setiap hari. 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Jika seseorang terlatih </w:t>
            </w:r>
            <w:del w:id="39" w:author="lenovo" w:date="2021-02-15T10:06:00Z">
              <w:r w:rsidRPr="00A16D9B" w:rsidDel="00EF699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untuk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berpikir kritis, ia pun akan siap menghadapi persoalan-persoalan yang lebih kompleks </w:t>
            </w:r>
            <w:del w:id="40" w:author="lenovo" w:date="2021-02-15T10:07:00Z">
              <w:r w:rsidRPr="00A16D9B" w:rsidDel="00EF699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untuk </w:delText>
              </w:r>
            </w:del>
            <w:proofErr w:type="spellStart"/>
            <w:ins w:id="41" w:author="lenovo" w:date="2021-02-15T10:07:00Z"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dalam</w:t>
              </w:r>
              <w:proofErr w:type="spellEnd"/>
              <w:r w:rsidR="00EF699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menemukan solusi. Contohnya</w:t>
            </w:r>
            <w:del w:id="42" w:author="lenovo" w:date="2021-02-15T09:57:00Z">
              <w:r w:rsidRPr="00A16D9B" w:rsidDel="00D35E45">
                <w:rPr>
                  <w:rFonts w:ascii="Times New Roman" w:hAnsi="Times New Roman" w:cs="Times New Roman"/>
                  <w:sz w:val="24"/>
                  <w:szCs w:val="24"/>
                </w:rPr>
                <w:delText>, terhadap</w:delText>
              </w:r>
            </w:del>
            <w:ins w:id="43" w:author="lenovo" w:date="2021-02-15T09:57:00Z">
              <w:r w:rsidR="00D35E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D35E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pada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permasalahan lingkungan</w:t>
            </w:r>
            <w:del w:id="44" w:author="lenovo" w:date="2021-02-15T09:58:00Z">
              <w:r w:rsidRPr="00A16D9B" w:rsidDel="00D35E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, </w:delText>
              </w:r>
            </w:del>
            <w:ins w:id="45" w:author="lenovo" w:date="2021-02-15T09:58:00Z">
              <w:r w:rsidR="00D35E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ins w:id="46" w:author="lenovo" w:date="2021-02-15T09:58:00Z">
              <w:r w:rsidR="00D35E4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pemanasan global, </w:t>
            </w:r>
            <w:del w:id="47" w:author="lenovo" w:date="2021-02-15T10:06:00Z">
              <w:r w:rsidRPr="00A16D9B" w:rsidDel="00EF699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pemusnahan </w:delText>
              </w:r>
            </w:del>
            <w:proofErr w:type="spellStart"/>
            <w:ins w:id="48" w:author="lenovo" w:date="2021-02-15T10:06:00Z"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penebangan</w:t>
              </w:r>
              <w:proofErr w:type="spellEnd"/>
              <w:r w:rsidR="00EF699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hutan (deforatasi), krisis air bersih, penggunaan plastik, dan penggunaan energi alternatif.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4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Kecakapan berpikir kritis</w:t>
            </w:r>
            <w:ins w:id="49" w:author="lenovo" w:date="2021-02-15T10:07:00Z"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ini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sangat penting bukan hanya berkaitan dengan proses pendidikan seseorang, </w:t>
            </w:r>
            <w:del w:id="50" w:author="lenovo" w:date="2021-02-15T10:07:00Z">
              <w:r w:rsidRPr="00A16D9B" w:rsidDel="00EF699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melainkan </w:delText>
              </w:r>
            </w:del>
            <w:proofErr w:type="spellStart"/>
            <w:ins w:id="51" w:author="lenovo" w:date="2021-02-15T10:07:00Z"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namu</w:t>
              </w:r>
            </w:ins>
            <w:ins w:id="52" w:author="lenovo" w:date="2021-02-15T10:11:00Z"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</w:t>
              </w:r>
            </w:ins>
            <w:proofErr w:type="spellEnd"/>
            <w:ins w:id="53" w:author="lenovo" w:date="2021-02-15T10:07:00Z">
              <w:r w:rsidR="00EF699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juga dalam karier atau pekerjaan. Kecakapan ini diperlukan untuk memecahkan masalah secara anali</w:t>
            </w:r>
            <w:bookmarkStart w:id="54" w:name="_GoBack"/>
            <w:bookmarkEnd w:id="54"/>
            <w:ins w:id="55" w:author="lenovo" w:date="2021-02-15T10:07:00Z">
              <w:r w:rsidR="00EF699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del w:id="56" w:author="lenovo" w:date="2021-02-15T10:07:00Z">
              <w:r w:rsidRPr="00A16D9B" w:rsidDel="00EF6999">
                <w:rPr>
                  <w:rFonts w:ascii="Times New Roman" w:hAnsi="Times New Roman" w:cs="Times New Roman"/>
                  <w:sz w:val="24"/>
                  <w:szCs w:val="24"/>
                </w:rPr>
                <w:delText>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is, membuat perbandingan-perbandingan, dan mengevaluasi bukti-bukti.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5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2877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808" w:rsidRDefault="00C72808" w:rsidP="00D80F46">
      <w:r>
        <w:separator/>
      </w:r>
    </w:p>
  </w:endnote>
  <w:endnote w:type="continuationSeparator" w:id="0">
    <w:p w:rsidR="00C72808" w:rsidRDefault="00C7280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808" w:rsidRDefault="00C72808" w:rsidP="00D80F46">
      <w:r>
        <w:separator/>
      </w:r>
    </w:p>
  </w:footnote>
  <w:footnote w:type="continuationSeparator" w:id="0">
    <w:p w:rsidR="00C72808" w:rsidRDefault="00C7280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03B0"/>
    <w:multiLevelType w:val="hybridMultilevel"/>
    <w:tmpl w:val="B28658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87455"/>
    <w:rsid w:val="0012251A"/>
    <w:rsid w:val="00184E03"/>
    <w:rsid w:val="002D5B47"/>
    <w:rsid w:val="0042167F"/>
    <w:rsid w:val="004F5D73"/>
    <w:rsid w:val="0052028E"/>
    <w:rsid w:val="00771E9D"/>
    <w:rsid w:val="00774C71"/>
    <w:rsid w:val="00854F52"/>
    <w:rsid w:val="008C2877"/>
    <w:rsid w:val="008D1AF7"/>
    <w:rsid w:val="00924DF5"/>
    <w:rsid w:val="00A16D9B"/>
    <w:rsid w:val="00A86167"/>
    <w:rsid w:val="00AF28E1"/>
    <w:rsid w:val="00C72808"/>
    <w:rsid w:val="00D35E45"/>
    <w:rsid w:val="00D80F46"/>
    <w:rsid w:val="00E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3352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2021-02-15T03:11:00Z</dcterms:created>
  <dcterms:modified xsi:type="dcterms:W3CDTF">2021-02-15T03:11:00Z</dcterms:modified>
</cp:coreProperties>
</file>