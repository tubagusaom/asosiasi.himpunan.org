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Del="0044359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3S" w:date="2021-07-29T14:58:00Z"/>
              </w:rPr>
            </w:pPr>
            <w:del w:id="1" w:author="3S" w:date="2021-07-29T14:54:00Z">
              <w:r w:rsidDel="00550B9E">
                <w:delText>m</w:delText>
              </w:r>
            </w:del>
            <w:del w:id="2" w:author="3S" w:date="2021-07-29T14:58:00Z">
              <w:r w:rsidDel="00443591">
                <w:delText xml:space="preserve">anajemen </w:delText>
              </w:r>
              <w:r w:rsidDel="00443591">
                <w:tab/>
                <w:delText xml:space="preserve">:  </w:delText>
              </w:r>
              <w:r w:rsidDel="00443591">
                <w:tab/>
              </w:r>
            </w:del>
            <w:del w:id="3" w:author="3S" w:date="2021-07-29T14:54:00Z">
              <w:r w:rsidDel="00550B9E">
                <w:delText>p</w:delText>
              </w:r>
            </w:del>
            <w:del w:id="4" w:author="3S" w:date="2021-07-29T14:58:00Z">
              <w:r w:rsidDel="00443591">
                <w:delText xml:space="preserve">enggunaan sumber daya secara efektif untuk mencapai </w:delText>
              </w:r>
            </w:del>
          </w:p>
          <w:p w:rsidR="00BE098E" w:rsidDel="0044359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" w:author="3S" w:date="2021-07-29T14:58:00Z"/>
              </w:rPr>
            </w:pPr>
            <w:del w:id="6" w:author="3S" w:date="2021-07-29T14:58:00Z">
              <w:r w:rsidDel="00443591">
                <w:tab/>
              </w:r>
              <w:r w:rsidDel="00443591">
                <w:tab/>
                <w:delText>sasaran.</w:delText>
              </w:r>
            </w:del>
          </w:p>
          <w:p w:rsidR="00BE098E" w:rsidRDefault="00550B9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7" w:author="3S" w:date="2021-07-29T14:54:00Z">
              <w:r>
                <w:rPr>
                  <w:lang w:val="id-ID"/>
                </w:rPr>
                <w:t>F</w:t>
              </w:r>
            </w:ins>
            <w:del w:id="8" w:author="3S" w:date="2021-07-29T14:54:00Z">
              <w:r w:rsidR="00BE098E" w:rsidDel="00550B9E">
                <w:delText>f</w:delText>
              </w:r>
            </w:del>
            <w:proofErr w:type="spellStart"/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ins w:id="9" w:author="3S" w:date="2021-07-29T14:54:00Z">
              <w:r>
                <w:rPr>
                  <w:lang w:val="id-ID"/>
                </w:rPr>
                <w:t>B</w:t>
              </w:r>
            </w:ins>
            <w:del w:id="10" w:author="3S" w:date="2021-07-29T14:54:00Z">
              <w:r w:rsidR="00BE098E" w:rsidDel="00550B9E">
                <w:delText>b</w:delText>
              </w:r>
            </w:del>
            <w:proofErr w:type="spellStart"/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Del="0044359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" w:author="3S" w:date="2021-07-29T14:58:00Z"/>
              </w:rPr>
            </w:pPr>
            <w:del w:id="12" w:author="3S" w:date="2021-07-29T14:54:00Z">
              <w:r w:rsidDel="00550B9E">
                <w:delText>k</w:delText>
              </w:r>
            </w:del>
            <w:del w:id="13" w:author="3S" w:date="2021-07-29T14:58:00Z">
              <w:r w:rsidDel="00443591">
                <w:delText xml:space="preserve">urikulum </w:delText>
              </w:r>
              <w:r w:rsidDel="00443591">
                <w:tab/>
                <w:delText xml:space="preserve">: </w:delText>
              </w:r>
              <w:r w:rsidDel="00443591">
                <w:tab/>
              </w:r>
            </w:del>
            <w:del w:id="14" w:author="3S" w:date="2021-07-29T14:54:00Z">
              <w:r w:rsidDel="00550B9E">
                <w:delText>p</w:delText>
              </w:r>
            </w:del>
            <w:del w:id="15" w:author="3S" w:date="2021-07-29T14:58:00Z">
              <w:r w:rsidDel="00443591">
                <w:delText xml:space="preserve">erangkat mata pelajaran yang diajarkan pada lembaga </w:delText>
              </w:r>
            </w:del>
          </w:p>
          <w:p w:rsidR="00BE098E" w:rsidDel="0044359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6" w:author="3S" w:date="2021-07-29T14:58:00Z"/>
              </w:rPr>
            </w:pPr>
            <w:del w:id="17" w:author="3S" w:date="2021-07-29T14:58:00Z">
              <w:r w:rsidDel="00443591">
                <w:tab/>
              </w:r>
              <w:r w:rsidDel="00443591">
                <w:tab/>
                <w:delText>pendidikan.</w:delText>
              </w:r>
            </w:del>
          </w:p>
          <w:p w:rsidR="00BE098E" w:rsidRDefault="00550B9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3S" w:date="2021-07-29T14:58:00Z"/>
              </w:rPr>
            </w:pPr>
            <w:ins w:id="19" w:author="3S" w:date="2021-07-29T14:54:00Z">
              <w:r>
                <w:rPr>
                  <w:lang w:val="id-ID"/>
                </w:rPr>
                <w:t>I</w:t>
              </w:r>
            </w:ins>
            <w:del w:id="20" w:author="3S" w:date="2021-07-29T14:54:00Z">
              <w:r w:rsidR="00BE098E" w:rsidDel="00550B9E">
                <w:delText>i</w:delText>
              </w:r>
            </w:del>
            <w:proofErr w:type="spellStart"/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ins w:id="21" w:author="3S" w:date="2021-07-29T14:54:00Z">
              <w:r>
                <w:rPr>
                  <w:lang w:val="id-ID"/>
                </w:rPr>
                <w:t>P</w:t>
              </w:r>
            </w:ins>
            <w:del w:id="22" w:author="3S" w:date="2021-07-29T14:54:00Z">
              <w:r w:rsidR="00BE098E" w:rsidDel="00550B9E">
                <w:delText>p</w:delText>
              </w:r>
            </w:del>
            <w:proofErr w:type="spellStart"/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443591" w:rsidRDefault="00443591" w:rsidP="004435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3S" w:date="2021-07-29T14:58:00Z"/>
              </w:rPr>
            </w:pPr>
            <w:ins w:id="24" w:author="3S" w:date="2021-07-29T14:58:00Z">
              <w:r>
                <w:rPr>
                  <w:lang w:val="id-ID"/>
                </w:rPr>
                <w:t>I</w:t>
              </w:r>
              <w:proofErr w:type="spellStart"/>
              <w:r>
                <w:t>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r>
                <w:rPr>
                  <w:lang w:val="id-ID"/>
                </w:rPr>
                <w:t>P</w:t>
              </w:r>
              <w:proofErr w:type="spellStart"/>
              <w:r>
                <w:t>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443591" w:rsidRDefault="00443591" w:rsidP="004435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3S" w:date="2021-07-29T14:58:00Z"/>
              </w:rPr>
            </w:pPr>
            <w:ins w:id="26" w:author="3S" w:date="2021-07-29T14:58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:rsidR="00443591" w:rsidRDefault="00443591" w:rsidP="004435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3S" w:date="2021-07-29T14:58:00Z"/>
              </w:rPr>
            </w:pPr>
            <w:ins w:id="28" w:author="3S" w:date="2021-07-29T14:58:00Z">
              <w:r>
                <w:rPr>
                  <w:lang w:val="id-ID"/>
                </w:rPr>
                <w:t>I</w:t>
              </w:r>
              <w:proofErr w:type="spellStart"/>
              <w:r>
                <w:t>ntegral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r>
                <w:rPr>
                  <w:lang w:val="id-ID"/>
                </w:rPr>
                <w:t>M</w:t>
              </w:r>
              <w:proofErr w:type="spellStart"/>
              <w:r>
                <w:t>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443591" w:rsidRDefault="00443591" w:rsidP="004435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3S" w:date="2021-07-29T14:58:00Z"/>
              </w:rPr>
            </w:pPr>
            <w:ins w:id="30" w:author="3S" w:date="2021-07-29T14:58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443591" w:rsidRDefault="00443591" w:rsidP="004435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3S" w:date="2021-07-29T14:58:00Z"/>
              </w:rPr>
            </w:pPr>
            <w:ins w:id="32" w:author="3S" w:date="2021-07-29T14:58:00Z">
              <w:r>
                <w:rPr>
                  <w:lang w:val="id-ID"/>
                </w:rPr>
                <w:t>K</w:t>
              </w:r>
              <w:proofErr w:type="spellStart"/>
              <w:r>
                <w:t>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r>
                <w:rPr>
                  <w:lang w:val="id-ID"/>
                </w:rPr>
                <w:t>P</w:t>
              </w:r>
              <w:proofErr w:type="spellStart"/>
              <w:r>
                <w:t>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443591" w:rsidRDefault="00443591" w:rsidP="004435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3" w:author="3S" w:date="2021-07-29T14:58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:rsidR="00BE098E" w:rsidRDefault="00550B9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4" w:author="3S" w:date="2021-07-29T14:54:00Z">
              <w:r>
                <w:rPr>
                  <w:lang w:val="id-ID"/>
                </w:rPr>
                <w:t>O</w:t>
              </w:r>
            </w:ins>
            <w:del w:id="35" w:author="3S" w:date="2021-07-29T14:54:00Z">
              <w:r w:rsidR="00BE098E" w:rsidDel="00550B9E">
                <w:delText>o</w:delText>
              </w:r>
            </w:del>
            <w:proofErr w:type="spellStart"/>
            <w:r w:rsidR="00BE098E">
              <w:t>ptimal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ins w:id="36" w:author="3S" w:date="2021-07-29T14:54:00Z">
              <w:r>
                <w:rPr>
                  <w:lang w:val="id-ID"/>
                </w:rPr>
                <w:t>T</w:t>
              </w:r>
            </w:ins>
            <w:del w:id="37" w:author="3S" w:date="2021-07-29T14:54:00Z">
              <w:r w:rsidR="00BE098E" w:rsidDel="00550B9E">
                <w:delText>t</w:delText>
              </w:r>
            </w:del>
            <w:proofErr w:type="spellStart"/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Del="0044359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3S" w:date="2021-07-29T14:58:00Z"/>
              </w:rPr>
            </w:pPr>
            <w:del w:id="39" w:author="3S" w:date="2021-07-29T14:55:00Z">
              <w:r w:rsidDel="00550B9E">
                <w:delText>i</w:delText>
              </w:r>
            </w:del>
            <w:del w:id="40" w:author="3S" w:date="2021-07-29T14:58:00Z">
              <w:r w:rsidDel="00443591">
                <w:delText xml:space="preserve">ntegral </w:delText>
              </w:r>
              <w:r w:rsidDel="00443591">
                <w:tab/>
                <w:delText xml:space="preserve">: </w:delText>
              </w:r>
              <w:r w:rsidDel="00443591">
                <w:tab/>
              </w:r>
            </w:del>
            <w:del w:id="41" w:author="3S" w:date="2021-07-29T14:54:00Z">
              <w:r w:rsidDel="00550B9E">
                <w:delText>m</w:delText>
              </w:r>
            </w:del>
            <w:del w:id="42" w:author="3S" w:date="2021-07-29T14:58:00Z">
              <w:r w:rsidDel="00443591">
                <w:delText xml:space="preserve">eliputi seluruh bagian yang perlu untuk menjadikan </w:delText>
              </w:r>
            </w:del>
          </w:p>
          <w:p w:rsidR="00BE098E" w:rsidDel="0044359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3" w:author="3S" w:date="2021-07-29T14:58:00Z"/>
              </w:rPr>
            </w:pPr>
            <w:del w:id="44" w:author="3S" w:date="2021-07-29T14:58:00Z">
              <w:r w:rsidDel="00443591">
                <w:tab/>
              </w:r>
              <w:r w:rsidDel="00443591">
                <w:tab/>
                <w:delText>lengkap; utuh; bulat; sempurna.</w:delText>
              </w:r>
            </w:del>
          </w:p>
          <w:p w:rsidR="00BE098E" w:rsidRDefault="00550B9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5" w:author="3S" w:date="2021-07-29T14:59:00Z"/>
              </w:rPr>
            </w:pPr>
            <w:ins w:id="46" w:author="3S" w:date="2021-07-29T14:55:00Z">
              <w:r>
                <w:rPr>
                  <w:lang w:val="id-ID"/>
                </w:rPr>
                <w:t>K</w:t>
              </w:r>
            </w:ins>
            <w:del w:id="47" w:author="3S" w:date="2021-07-29T14:55:00Z">
              <w:r w:rsidR="00BE098E" w:rsidDel="00550B9E">
                <w:delText>k</w:delText>
              </w:r>
            </w:del>
            <w:proofErr w:type="spellStart"/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ins w:id="48" w:author="3S" w:date="2021-07-29T14:55:00Z">
              <w:r>
                <w:rPr>
                  <w:lang w:val="id-ID"/>
                </w:rPr>
                <w:t>B</w:t>
              </w:r>
            </w:ins>
            <w:del w:id="49" w:author="3S" w:date="2021-07-29T14:55:00Z">
              <w:r w:rsidR="00BE098E" w:rsidDel="00550B9E">
                <w:delText>b</w:delText>
              </w:r>
            </w:del>
            <w:proofErr w:type="spellStart"/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443591" w:rsidRDefault="00443591" w:rsidP="0044359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0" w:author="3S" w:date="2021-07-29T14:59:00Z"/>
              </w:rPr>
            </w:pPr>
            <w:ins w:id="51" w:author="3S" w:date="2021-07-29T14:59:00Z">
              <w:r>
                <w:rPr>
                  <w:lang w:val="id-ID"/>
                </w:rPr>
                <w:t>K</w:t>
              </w:r>
              <w:proofErr w:type="spellStart"/>
              <w:r>
                <w:t>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r>
                <w:rPr>
                  <w:lang w:val="id-ID"/>
                </w:rPr>
                <w:t>U</w:t>
              </w:r>
              <w:proofErr w:type="spellStart"/>
              <w:r>
                <w:t>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443591" w:rsidDel="00443591" w:rsidRDefault="0044359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3S" w:date="2021-07-29T14:59:00Z"/>
              </w:rPr>
            </w:pPr>
          </w:p>
          <w:p w:rsidR="00BE098E" w:rsidDel="0044359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3" w:author="3S" w:date="2021-07-29T14:59:00Z"/>
              </w:rPr>
            </w:pPr>
            <w:del w:id="54" w:author="3S" w:date="2021-07-29T14:55:00Z">
              <w:r w:rsidDel="00550B9E">
                <w:delText>p</w:delText>
              </w:r>
            </w:del>
            <w:del w:id="55" w:author="3S" w:date="2021-07-29T14:59:00Z">
              <w:r w:rsidDel="00443591">
                <w:delText xml:space="preserve">rogram </w:delText>
              </w:r>
              <w:r w:rsidDel="00443591">
                <w:tab/>
                <w:delText xml:space="preserve">: </w:delText>
              </w:r>
              <w:r w:rsidDel="00443591">
                <w:tab/>
              </w:r>
            </w:del>
            <w:del w:id="56" w:author="3S" w:date="2021-07-29T14:55:00Z">
              <w:r w:rsidDel="00550B9E">
                <w:delText>r</w:delText>
              </w:r>
            </w:del>
            <w:del w:id="57" w:author="3S" w:date="2021-07-29T14:59:00Z">
              <w:r w:rsidDel="00443591">
                <w:delText>ancangan mengenai asas serta usaha (dalam ketatanegaraan, perekonomian, dsb) yang akan dijalankan.</w:delText>
              </w:r>
            </w:del>
          </w:p>
          <w:p w:rsidR="00443591" w:rsidRDefault="00BE098E" w:rsidP="004435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8" w:author="3S" w:date="2021-07-29T14:58:00Z"/>
              </w:rPr>
            </w:pPr>
            <w:del w:id="59" w:author="3S" w:date="2021-07-29T14:57:00Z">
              <w:r w:rsidDel="00550B9E">
                <w:delText>k</w:delText>
              </w:r>
            </w:del>
            <w:del w:id="60" w:author="3S" w:date="2021-07-29T14:59:00Z">
              <w:r w:rsidDel="00443591">
                <w:delText xml:space="preserve">riteria </w:delText>
              </w:r>
              <w:r w:rsidDel="00443591">
                <w:tab/>
                <w:delText xml:space="preserve">: </w:delText>
              </w:r>
              <w:r w:rsidDel="00443591">
                <w:tab/>
              </w:r>
            </w:del>
            <w:del w:id="61" w:author="3S" w:date="2021-07-29T14:55:00Z">
              <w:r w:rsidDel="00550B9E">
                <w:delText>u</w:delText>
              </w:r>
            </w:del>
            <w:del w:id="62" w:author="3S" w:date="2021-07-29T14:59:00Z">
              <w:r w:rsidDel="00443591">
                <w:delText>kuran yang menjadi dasar penilaian atau penetapan sesuatu.</w:delText>
              </w:r>
            </w:del>
            <w:ins w:id="63" w:author="3S" w:date="2021-07-29T14:58:00Z">
              <w:r w:rsidR="00443591">
                <w:rPr>
                  <w:lang w:val="id-ID"/>
                </w:rPr>
                <w:t>M</w:t>
              </w:r>
              <w:proofErr w:type="spellStart"/>
              <w:r w:rsidR="00443591">
                <w:t>anajemen</w:t>
              </w:r>
              <w:proofErr w:type="spellEnd"/>
              <w:r w:rsidR="00443591">
                <w:t xml:space="preserve"> </w:t>
              </w:r>
              <w:r w:rsidR="00443591">
                <w:tab/>
                <w:t xml:space="preserve">:  </w:t>
              </w:r>
              <w:r w:rsidR="00443591">
                <w:tab/>
              </w:r>
              <w:r w:rsidR="00443591">
                <w:rPr>
                  <w:lang w:val="id-ID"/>
                </w:rPr>
                <w:t>P</w:t>
              </w:r>
              <w:proofErr w:type="spellStart"/>
              <w:r w:rsidR="00443591">
                <w:t>enggunaan</w:t>
              </w:r>
              <w:proofErr w:type="spellEnd"/>
              <w:r w:rsidR="00443591">
                <w:t xml:space="preserve"> </w:t>
              </w:r>
              <w:proofErr w:type="spellStart"/>
              <w:r w:rsidR="00443591">
                <w:t>sumber</w:t>
              </w:r>
              <w:proofErr w:type="spellEnd"/>
              <w:r w:rsidR="00443591">
                <w:t xml:space="preserve"> </w:t>
              </w:r>
              <w:proofErr w:type="spellStart"/>
              <w:r w:rsidR="00443591">
                <w:t>daya</w:t>
              </w:r>
              <w:proofErr w:type="spellEnd"/>
              <w:r w:rsidR="00443591">
                <w:t xml:space="preserve"> </w:t>
              </w:r>
              <w:proofErr w:type="spellStart"/>
              <w:r w:rsidR="00443591">
                <w:t>secara</w:t>
              </w:r>
              <w:proofErr w:type="spellEnd"/>
              <w:r w:rsidR="00443591">
                <w:t xml:space="preserve"> </w:t>
              </w:r>
              <w:proofErr w:type="spellStart"/>
              <w:r w:rsidR="00443591">
                <w:t>efektif</w:t>
              </w:r>
              <w:proofErr w:type="spellEnd"/>
              <w:r w:rsidR="00443591">
                <w:t xml:space="preserve"> </w:t>
              </w:r>
              <w:proofErr w:type="spellStart"/>
              <w:r w:rsidR="00443591">
                <w:t>untuk</w:t>
              </w:r>
              <w:proofErr w:type="spellEnd"/>
              <w:r w:rsidR="00443591">
                <w:t xml:space="preserve"> </w:t>
              </w:r>
              <w:proofErr w:type="spellStart"/>
              <w:r w:rsidR="00443591">
                <w:t>mencapai</w:t>
              </w:r>
              <w:proofErr w:type="spellEnd"/>
              <w:r w:rsidR="00443591">
                <w:t xml:space="preserve"> </w:t>
              </w:r>
            </w:ins>
          </w:p>
          <w:p w:rsidR="00443591" w:rsidRDefault="00443591" w:rsidP="004435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4" w:author="3S" w:date="2021-07-29T14:5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65" w:author="3S" w:date="2021-07-29T14:58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:rsidR="00BE098E" w:rsidRDefault="00550B9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66" w:author="3S" w:date="2021-07-29T14:57:00Z">
              <w:r>
                <w:rPr>
                  <w:lang w:val="id-ID"/>
                </w:rPr>
                <w:t>M</w:t>
              </w:r>
            </w:ins>
            <w:del w:id="67" w:author="3S" w:date="2021-07-29T14:57:00Z">
              <w:r w:rsidR="00BE098E" w:rsidDel="00550B9E">
                <w:delText>m</w:delText>
              </w:r>
            </w:del>
            <w:proofErr w:type="spellStart"/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ins w:id="68" w:author="3S" w:date="2021-07-29T14:57:00Z">
              <w:r>
                <w:rPr>
                  <w:lang w:val="id-ID"/>
                </w:rPr>
                <w:t>I</w:t>
              </w:r>
            </w:ins>
            <w:del w:id="69" w:author="3S" w:date="2021-07-29T14:57:00Z">
              <w:r w:rsidR="00BE098E" w:rsidDel="00550B9E">
                <w:delText>i</w:delText>
              </w:r>
            </w:del>
            <w:proofErr w:type="spellStart"/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550B9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70" w:author="3S" w:date="2021-07-29T14:57:00Z">
              <w:r>
                <w:rPr>
                  <w:lang w:val="id-ID"/>
                </w:rPr>
                <w:t>N</w:t>
              </w:r>
            </w:ins>
            <w:del w:id="71" w:author="3S" w:date="2021-07-29T14:57:00Z">
              <w:r w:rsidR="00BE098E" w:rsidDel="00550B9E">
                <w:delText>n</w:delText>
              </w:r>
            </w:del>
            <w:proofErr w:type="spellStart"/>
            <w:r w:rsidR="00BE098E">
              <w:t>orma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ins w:id="72" w:author="3S" w:date="2021-07-29T14:57:00Z">
              <w:r>
                <w:rPr>
                  <w:lang w:val="id-ID"/>
                </w:rPr>
                <w:t>A</w:t>
              </w:r>
            </w:ins>
            <w:del w:id="73" w:author="3S" w:date="2021-07-29T14:57:00Z">
              <w:r w:rsidR="00BE098E" w:rsidDel="00550B9E">
                <w:delText>a</w:delText>
              </w:r>
            </w:del>
            <w:proofErr w:type="spellStart"/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550B9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74" w:author="3S" w:date="2021-07-29T14:57:00Z">
              <w:r>
                <w:rPr>
                  <w:lang w:val="id-ID"/>
                </w:rPr>
                <w:t>O</w:t>
              </w:r>
            </w:ins>
            <w:del w:id="75" w:author="3S" w:date="2021-07-29T14:57:00Z">
              <w:r w:rsidR="00BE098E" w:rsidDel="00550B9E">
                <w:delText>o</w:delText>
              </w:r>
            </w:del>
            <w:proofErr w:type="spellStart"/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ins w:id="76" w:author="3S" w:date="2021-07-29T14:57:00Z">
              <w:r>
                <w:rPr>
                  <w:lang w:val="id-ID"/>
                </w:rPr>
                <w:t>P</w:t>
              </w:r>
            </w:ins>
            <w:del w:id="77" w:author="3S" w:date="2021-07-29T14:57:00Z">
              <w:r w:rsidR="00BE098E" w:rsidDel="00550B9E">
                <w:delText>p</w:delText>
              </w:r>
            </w:del>
            <w:proofErr w:type="spellStart"/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550B9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78" w:author="3S" w:date="2021-07-29T14:57:00Z">
              <w:r>
                <w:rPr>
                  <w:lang w:val="id-ID"/>
                </w:rPr>
                <w:t>P</w:t>
              </w:r>
            </w:ins>
            <w:del w:id="79" w:author="3S" w:date="2021-07-29T14:57:00Z">
              <w:r w:rsidR="00BE098E" w:rsidDel="00550B9E">
                <w:delText>p</w:delText>
              </w:r>
            </w:del>
            <w:proofErr w:type="spellStart"/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ins w:id="80" w:author="3S" w:date="2021-07-29T14:57:00Z">
              <w:r>
                <w:rPr>
                  <w:lang w:val="id-ID"/>
                </w:rPr>
                <w:t>T</w:t>
              </w:r>
            </w:ins>
            <w:del w:id="81" w:author="3S" w:date="2021-07-29T14:57:00Z">
              <w:r w:rsidR="00BE098E" w:rsidDel="00550B9E">
                <w:delText>t</w:delText>
              </w:r>
            </w:del>
            <w:proofErr w:type="spellStart"/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aktivitas;metode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82" w:author="3S" w:date="2021-07-29T14:59:00Z"/>
              </w:rPr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443591" w:rsidRDefault="00443591" w:rsidP="0044359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83" w:author="3S" w:date="2021-07-29T14:59:00Z"/>
              </w:rPr>
            </w:pPr>
            <w:ins w:id="84" w:author="3S" w:date="2021-07-29T14:59:00Z">
              <w:r>
                <w:rPr>
                  <w:lang w:val="id-ID"/>
                </w:rPr>
                <w:t>P</w:t>
              </w:r>
              <w:proofErr w:type="spellStart"/>
              <w:r>
                <w:t>rogram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r>
                <w:rPr>
                  <w:lang w:val="id-ID"/>
                </w:rPr>
                <w:t>R</w:t>
              </w:r>
              <w:proofErr w:type="spellStart"/>
              <w:r>
                <w:t>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:rsidR="00443591" w:rsidRDefault="0044359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bookmarkStart w:id="85" w:name="_GoBack"/>
            <w:bookmarkEnd w:id="85"/>
          </w:p>
          <w:p w:rsidR="00BE098E" w:rsidDel="0044359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6" w:author="3S" w:date="2021-07-29T14:58:00Z"/>
              </w:rPr>
            </w:pPr>
            <w:del w:id="87" w:author="3S" w:date="2021-07-29T14:57:00Z">
              <w:r w:rsidDel="00550B9E">
                <w:delText>i</w:delText>
              </w:r>
            </w:del>
            <w:del w:id="88" w:author="3S" w:date="2021-07-29T14:58:00Z">
              <w:r w:rsidDel="00443591">
                <w:delText xml:space="preserve">nklusif </w:delText>
              </w:r>
              <w:r w:rsidDel="00443591">
                <w:tab/>
                <w:delText xml:space="preserve">: </w:delText>
              </w:r>
              <w:r w:rsidDel="00443591">
                <w:tab/>
              </w:r>
              <w:r w:rsidDel="00550B9E">
                <w:delText>p</w:delText>
              </w:r>
              <w:r w:rsidDel="00443591">
                <w:delText xml:space="preserve">enempatan siswa berkebutuhan khusus di dalam kelas </w:delText>
              </w:r>
            </w:del>
          </w:p>
          <w:p w:rsidR="00BE098E" w:rsidDel="0044359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9" w:author="3S" w:date="2021-07-29T14:58:00Z"/>
              </w:rPr>
            </w:pPr>
            <w:del w:id="90" w:author="3S" w:date="2021-07-29T14:58:00Z">
              <w:r w:rsidDel="00443591">
                <w:tab/>
              </w:r>
              <w:r w:rsidDel="00443591">
                <w:tab/>
                <w:delText>reguler.</w:delText>
              </w:r>
            </w:del>
          </w:p>
          <w:p w:rsidR="00BE098E" w:rsidRDefault="00BE098E" w:rsidP="004435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91" w:author="3S" w:date="2021-07-29T14:5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S">
    <w15:presenceInfo w15:providerId="None" w15:userId="3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2D362F"/>
    <w:rsid w:val="0042167F"/>
    <w:rsid w:val="00443591"/>
    <w:rsid w:val="00550B9E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D21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3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3S</cp:lastModifiedBy>
  <cp:revision>4</cp:revision>
  <dcterms:created xsi:type="dcterms:W3CDTF">2020-08-26T21:29:00Z</dcterms:created>
  <dcterms:modified xsi:type="dcterms:W3CDTF">2021-07-29T07:59:00Z</dcterms:modified>
</cp:coreProperties>
</file>