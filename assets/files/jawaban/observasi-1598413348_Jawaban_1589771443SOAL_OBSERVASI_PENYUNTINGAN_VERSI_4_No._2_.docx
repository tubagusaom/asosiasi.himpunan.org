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A1A77"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00D625DE" w14:textId="77777777" w:rsidR="00D80F46" w:rsidRPr="00A16D9B" w:rsidRDefault="00D80F46" w:rsidP="008D1AF7">
      <w:pPr>
        <w:pStyle w:val="ListParagraph"/>
        <w:spacing w:line="312" w:lineRule="auto"/>
        <w:rPr>
          <w:rFonts w:ascii="Times New Roman" w:hAnsi="Times New Roman" w:cs="Times New Roman"/>
          <w:sz w:val="24"/>
          <w:szCs w:val="24"/>
        </w:rPr>
      </w:pPr>
    </w:p>
    <w:p w14:paraId="327778EF"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2C674703"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3D6E0691" w14:textId="77777777" w:rsidTr="0062003E">
        <w:tc>
          <w:tcPr>
            <w:tcW w:w="9350" w:type="dxa"/>
          </w:tcPr>
          <w:p w14:paraId="111C096F" w14:textId="77777777" w:rsidR="008C2877" w:rsidRPr="00A16D9B" w:rsidRDefault="008C2877" w:rsidP="0062003E">
            <w:pPr>
              <w:spacing w:line="312" w:lineRule="auto"/>
              <w:jc w:val="both"/>
              <w:rPr>
                <w:rFonts w:ascii="Times New Roman" w:hAnsi="Times New Roman" w:cs="Times New Roman"/>
                <w:sz w:val="24"/>
                <w:szCs w:val="24"/>
              </w:rPr>
            </w:pPr>
          </w:p>
          <w:p w14:paraId="7BA2A027"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28E702E6" w14:textId="77777777" w:rsidR="008C2877" w:rsidRPr="00A16D9B" w:rsidRDefault="008C2877" w:rsidP="0062003E">
            <w:pPr>
              <w:spacing w:line="312" w:lineRule="auto"/>
              <w:jc w:val="both"/>
              <w:rPr>
                <w:rFonts w:ascii="Times New Roman" w:hAnsi="Times New Roman" w:cs="Times New Roman"/>
                <w:sz w:val="24"/>
                <w:szCs w:val="24"/>
              </w:rPr>
            </w:pPr>
          </w:p>
          <w:p w14:paraId="4167040D" w14:textId="085DC1AC" w:rsidR="008C2877" w:rsidRPr="00A16D9B" w:rsidDel="00322F30" w:rsidRDefault="008C2877" w:rsidP="0062003E">
            <w:pPr>
              <w:spacing w:line="312" w:lineRule="auto"/>
              <w:jc w:val="both"/>
              <w:rPr>
                <w:del w:id="0" w:author="Fernando Manurung" w:date="2020-08-26T10:49:00Z"/>
                <w:rFonts w:ascii="Times New Roman" w:hAnsi="Times New Roman" w:cs="Times New Roman"/>
                <w:sz w:val="24"/>
                <w:szCs w:val="24"/>
              </w:rPr>
            </w:pPr>
            <w:del w:id="1" w:author="Fernando Manurung" w:date="2020-08-26T10:49:00Z">
              <w:r w:rsidRPr="00A16D9B" w:rsidDel="00322F30">
                <w:rPr>
                  <w:rFonts w:ascii="Times New Roman" w:hAnsi="Times New Roman" w:cs="Times New Roman"/>
                  <w:sz w:val="24"/>
                  <w:szCs w:val="24"/>
                </w:rPr>
                <w:delText>Di dalam dunia tulis-menulis, kemampuan berpikir kritis sangat membantu dalam pengembangan gagasan yang berbasis masalah. Kemampuan ini terutama diperlukan untuk menghasilkan karya tulis ilmiah yang berbasis pada riset masalah seperti di pendidikan tinggi.</w:delText>
              </w:r>
            </w:del>
            <w:del w:id="2" w:author="Fernando Manurung" w:date="2020-08-26T10:46:00Z">
              <w:r w:rsidRPr="00A16D9B" w:rsidDel="00322F30">
                <w:rPr>
                  <w:rFonts w:ascii="Times New Roman" w:hAnsi="Times New Roman" w:cs="Times New Roman"/>
                  <w:sz w:val="24"/>
                  <w:szCs w:val="24"/>
                </w:rPr>
                <w:delText xml:space="preserve"> </w:delText>
              </w:r>
            </w:del>
            <w:del w:id="3" w:author="Fernando Manurung" w:date="2020-08-26T10:49:00Z">
              <w:r w:rsidRPr="00A16D9B" w:rsidDel="00322F30">
                <w:rPr>
                  <w:rFonts w:ascii="Times New Roman" w:hAnsi="Times New Roman" w:cs="Times New Roman"/>
                  <w:b/>
                  <w:sz w:val="24"/>
                  <w:szCs w:val="24"/>
                  <w:vertAlign w:val="superscript"/>
                </w:rPr>
                <w:delText>1</w:delText>
              </w:r>
            </w:del>
          </w:p>
          <w:p w14:paraId="07537476" w14:textId="27A77E41" w:rsidR="00322F30" w:rsidRPr="00A16D9B" w:rsidRDefault="00322F30" w:rsidP="00322F30">
            <w:pPr>
              <w:spacing w:line="312" w:lineRule="auto"/>
              <w:jc w:val="both"/>
              <w:rPr>
                <w:ins w:id="4" w:author="Fernando Manurung" w:date="2020-08-26T10:48:00Z"/>
                <w:rFonts w:ascii="Times New Roman" w:hAnsi="Times New Roman" w:cs="Times New Roman"/>
                <w:sz w:val="24"/>
                <w:szCs w:val="24"/>
              </w:rPr>
            </w:pPr>
            <w:ins w:id="5" w:author="Fernando Manurung" w:date="2020-08-26T10:48:00Z">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ins>
          </w:p>
          <w:p w14:paraId="2813400A" w14:textId="77777777" w:rsidR="008C2877" w:rsidRPr="00A16D9B" w:rsidRDefault="008C2877" w:rsidP="0062003E">
            <w:pPr>
              <w:spacing w:line="312" w:lineRule="auto"/>
              <w:jc w:val="both"/>
              <w:rPr>
                <w:rFonts w:ascii="Times New Roman" w:hAnsi="Times New Roman" w:cs="Times New Roman"/>
                <w:sz w:val="24"/>
                <w:szCs w:val="24"/>
              </w:rPr>
            </w:pPr>
          </w:p>
          <w:p w14:paraId="058C86E5"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7B1FA8B3" w14:textId="2E07CDC7" w:rsidR="008C2877" w:rsidRDefault="008C2877" w:rsidP="0062003E">
            <w:pPr>
              <w:spacing w:line="312" w:lineRule="auto"/>
              <w:jc w:val="both"/>
              <w:rPr>
                <w:ins w:id="6" w:author="Fernando Manurung" w:date="2020-08-26T10:49:00Z"/>
                <w:rFonts w:ascii="Times New Roman" w:hAnsi="Times New Roman" w:cs="Times New Roman"/>
                <w:sz w:val="24"/>
                <w:szCs w:val="24"/>
              </w:rPr>
            </w:pPr>
          </w:p>
          <w:p w14:paraId="27710816" w14:textId="77777777" w:rsidR="00322F30" w:rsidRPr="00A16D9B" w:rsidRDefault="00322F30" w:rsidP="00322F30">
            <w:pPr>
              <w:spacing w:line="312" w:lineRule="auto"/>
              <w:jc w:val="both"/>
              <w:rPr>
                <w:ins w:id="7" w:author="Fernando Manurung" w:date="2020-08-26T10:49:00Z"/>
                <w:rFonts w:ascii="Times New Roman" w:hAnsi="Times New Roman" w:cs="Times New Roman"/>
                <w:sz w:val="24"/>
                <w:szCs w:val="24"/>
              </w:rPr>
            </w:pPr>
            <w:ins w:id="8" w:author="Fernando Manurung" w:date="2020-08-26T10:49:00Z">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ins>
          </w:p>
          <w:p w14:paraId="7C6E1D90" w14:textId="77777777" w:rsidR="00322F30" w:rsidRPr="00A16D9B" w:rsidRDefault="00322F30" w:rsidP="0062003E">
            <w:pPr>
              <w:spacing w:line="312" w:lineRule="auto"/>
              <w:jc w:val="both"/>
              <w:rPr>
                <w:rFonts w:ascii="Times New Roman" w:hAnsi="Times New Roman" w:cs="Times New Roman"/>
                <w:sz w:val="24"/>
                <w:szCs w:val="24"/>
              </w:rPr>
            </w:pPr>
          </w:p>
          <w:p w14:paraId="0897CCFF"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42A010C1" w14:textId="77777777" w:rsidR="008C2877" w:rsidRPr="00A16D9B" w:rsidDel="00322F30" w:rsidRDefault="008C2877" w:rsidP="0062003E">
            <w:pPr>
              <w:spacing w:line="312" w:lineRule="auto"/>
              <w:jc w:val="both"/>
              <w:rPr>
                <w:del w:id="9" w:author="Fernando Manurung" w:date="2020-08-26T10:49:00Z"/>
                <w:rFonts w:ascii="Times New Roman" w:hAnsi="Times New Roman" w:cs="Times New Roman"/>
                <w:sz w:val="24"/>
                <w:szCs w:val="24"/>
              </w:rPr>
            </w:pPr>
          </w:p>
          <w:p w14:paraId="11AF85D9" w14:textId="1E012C28" w:rsidR="008C2877" w:rsidRPr="00A16D9B" w:rsidDel="00322F30" w:rsidRDefault="008C2877" w:rsidP="0062003E">
            <w:pPr>
              <w:spacing w:line="312" w:lineRule="auto"/>
              <w:jc w:val="both"/>
              <w:rPr>
                <w:del w:id="10" w:author="Fernando Manurung" w:date="2020-08-26T10:49:00Z"/>
                <w:rFonts w:ascii="Times New Roman" w:hAnsi="Times New Roman" w:cs="Times New Roman"/>
                <w:sz w:val="24"/>
                <w:szCs w:val="24"/>
              </w:rPr>
            </w:pPr>
            <w:del w:id="11" w:author="Fernando Manurung" w:date="2020-08-26T10:49:00Z">
              <w:r w:rsidRPr="00A16D9B" w:rsidDel="00322F30">
                <w:rPr>
                  <w:rFonts w:ascii="Times New Roman" w:hAnsi="Times New Roman" w:cs="Times New Roman"/>
                  <w:sz w:val="24"/>
                  <w:szCs w:val="24"/>
                </w:rPr>
                <w:delTex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delText>
              </w:r>
              <w:r w:rsidRPr="00A16D9B" w:rsidDel="00322F30">
                <w:rPr>
                  <w:rFonts w:ascii="Times New Roman" w:hAnsi="Times New Roman" w:cs="Times New Roman"/>
                  <w:b/>
                  <w:sz w:val="24"/>
                  <w:szCs w:val="24"/>
                  <w:vertAlign w:val="superscript"/>
                </w:rPr>
                <w:delText>4</w:delText>
              </w:r>
            </w:del>
          </w:p>
          <w:p w14:paraId="41C06F75" w14:textId="77777777" w:rsidR="00322F30" w:rsidRDefault="00322F30" w:rsidP="00322F30">
            <w:pPr>
              <w:spacing w:line="312" w:lineRule="auto"/>
              <w:jc w:val="both"/>
              <w:rPr>
                <w:ins w:id="12" w:author="Fernando Manurung" w:date="2020-08-26T10:49:00Z"/>
                <w:rFonts w:ascii="Times New Roman" w:hAnsi="Times New Roman" w:cs="Times New Roman"/>
                <w:sz w:val="24"/>
                <w:szCs w:val="24"/>
              </w:rPr>
            </w:pPr>
          </w:p>
          <w:p w14:paraId="0FDBA32D" w14:textId="0E111E34" w:rsidR="00322F30" w:rsidRPr="00A16D9B" w:rsidRDefault="00322F30" w:rsidP="00322F30">
            <w:pPr>
              <w:spacing w:line="312" w:lineRule="auto"/>
              <w:jc w:val="both"/>
              <w:rPr>
                <w:ins w:id="13" w:author="Fernando Manurung" w:date="2020-08-26T10:49:00Z"/>
                <w:rFonts w:ascii="Times New Roman" w:hAnsi="Times New Roman" w:cs="Times New Roman"/>
                <w:sz w:val="24"/>
                <w:szCs w:val="24"/>
              </w:rPr>
            </w:pPr>
            <w:ins w:id="14" w:author="Fernando Manurung" w:date="2020-08-26T10:49:00Z">
              <w:r w:rsidRPr="00A16D9B">
                <w:rPr>
                  <w:rFonts w:ascii="Times New Roman" w:hAnsi="Times New Roman" w:cs="Times New Roman"/>
                  <w:sz w:val="24"/>
                  <w:szCs w:val="24"/>
                </w:rPr>
                <w:t>Di dalam dunia tulis-menulis, kemampuan berpikir kritis sangat membantu dalam pengembangan gagasan yang berbasis masalah. Kemampuan ini terutama diperlukan untuk menghasilkan karya tulis ilmiah yang berbasis pada riset masalah seperti di pendidikan tinggi.</w:t>
              </w:r>
              <w:r>
                <w:rPr>
                  <w:rFonts w:ascii="Times New Roman" w:hAnsi="Times New Roman" w:cs="Times New Roman"/>
                  <w:sz w:val="24"/>
                  <w:szCs w:val="24"/>
                  <w:lang w:val="en-AU"/>
                </w:rPr>
                <w:t xml:space="preserve"> </w:t>
              </w:r>
              <w:r w:rsidRPr="00A16D9B">
                <w:rPr>
                  <w:rFonts w:ascii="Times New Roman" w:hAnsi="Times New Roman" w:cs="Times New Roman"/>
                  <w:b/>
                  <w:sz w:val="24"/>
                  <w:szCs w:val="24"/>
                  <w:vertAlign w:val="superscript"/>
                </w:rPr>
                <w:t>1</w:t>
              </w:r>
            </w:ins>
          </w:p>
          <w:p w14:paraId="780FB7F5" w14:textId="77777777" w:rsidR="00322F30" w:rsidRDefault="00322F30" w:rsidP="00322F30">
            <w:pPr>
              <w:spacing w:line="312" w:lineRule="auto"/>
              <w:jc w:val="both"/>
              <w:rPr>
                <w:ins w:id="15" w:author="Fernando Manurung" w:date="2020-08-26T10:49:00Z"/>
                <w:rFonts w:ascii="Times New Roman" w:hAnsi="Times New Roman" w:cs="Times New Roman"/>
                <w:sz w:val="24"/>
                <w:szCs w:val="24"/>
              </w:rPr>
            </w:pPr>
          </w:p>
          <w:p w14:paraId="15AE7F1F" w14:textId="77777777" w:rsidR="008C2877" w:rsidRPr="00A16D9B" w:rsidRDefault="008C2877" w:rsidP="0062003E">
            <w:pPr>
              <w:spacing w:line="312" w:lineRule="auto"/>
              <w:jc w:val="both"/>
              <w:rPr>
                <w:rFonts w:ascii="Times New Roman" w:hAnsi="Times New Roman" w:cs="Times New Roman"/>
                <w:sz w:val="24"/>
                <w:szCs w:val="24"/>
              </w:rPr>
            </w:pPr>
          </w:p>
          <w:p w14:paraId="624F7EF5" w14:textId="55145025" w:rsidR="008C2877" w:rsidRPr="00A16D9B" w:rsidDel="00322F30" w:rsidRDefault="008C2877" w:rsidP="0062003E">
            <w:pPr>
              <w:spacing w:line="312" w:lineRule="auto"/>
              <w:jc w:val="both"/>
              <w:rPr>
                <w:del w:id="16" w:author="Fernando Manurung" w:date="2020-08-26T10:48:00Z"/>
                <w:rFonts w:ascii="Times New Roman" w:hAnsi="Times New Roman" w:cs="Times New Roman"/>
                <w:sz w:val="24"/>
                <w:szCs w:val="24"/>
              </w:rPr>
            </w:pPr>
            <w:del w:id="17" w:author="Fernando Manurung" w:date="2020-08-26T10:48:00Z">
              <w:r w:rsidRPr="00A16D9B" w:rsidDel="00322F30">
                <w:rPr>
                  <w:rFonts w:ascii="Times New Roman" w:hAnsi="Times New Roman" w:cs="Times New Roman"/>
                  <w:sz w:val="24"/>
                  <w:szCs w:val="24"/>
                </w:rPr>
                <w:delTex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delText>
              </w:r>
              <w:r w:rsidRPr="00A16D9B" w:rsidDel="00322F30">
                <w:rPr>
                  <w:rFonts w:ascii="Times New Roman" w:hAnsi="Times New Roman" w:cs="Times New Roman"/>
                  <w:b/>
                  <w:sz w:val="24"/>
                  <w:szCs w:val="24"/>
                  <w:vertAlign w:val="superscript"/>
                </w:rPr>
                <w:delText>5</w:delText>
              </w:r>
            </w:del>
          </w:p>
          <w:p w14:paraId="1EC66DC6" w14:textId="77777777" w:rsidR="008C2877" w:rsidRPr="00A16D9B" w:rsidRDefault="008C2877" w:rsidP="00322F30">
            <w:pPr>
              <w:spacing w:line="312" w:lineRule="auto"/>
              <w:jc w:val="both"/>
              <w:rPr>
                <w:rFonts w:ascii="Times New Roman" w:hAnsi="Times New Roman" w:cs="Times New Roman"/>
                <w:sz w:val="24"/>
                <w:szCs w:val="24"/>
              </w:rPr>
              <w:pPrChange w:id="18" w:author="Fernando Manurung" w:date="2020-08-26T10:48:00Z">
                <w:pPr>
                  <w:spacing w:line="312" w:lineRule="auto"/>
                  <w:jc w:val="both"/>
                </w:pPr>
              </w:pPrChange>
            </w:pPr>
          </w:p>
        </w:tc>
      </w:tr>
    </w:tbl>
    <w:p w14:paraId="40FEC703" w14:textId="77777777" w:rsidR="008C2877" w:rsidRDefault="008C2877" w:rsidP="008C2877">
      <w:pPr>
        <w:spacing w:line="312" w:lineRule="auto"/>
        <w:rPr>
          <w:rFonts w:ascii="Times New Roman" w:hAnsi="Times New Roman" w:cs="Times New Roman"/>
          <w:sz w:val="24"/>
          <w:szCs w:val="24"/>
        </w:rPr>
      </w:pPr>
    </w:p>
    <w:p w14:paraId="09258BDE" w14:textId="77777777" w:rsidR="008C2877" w:rsidRPr="00A16D9B" w:rsidRDefault="008C2877" w:rsidP="008C2877">
      <w:pPr>
        <w:spacing w:line="312" w:lineRule="auto"/>
        <w:rPr>
          <w:rFonts w:ascii="Times New Roman" w:hAnsi="Times New Roman" w:cs="Times New Roman"/>
          <w:sz w:val="24"/>
          <w:szCs w:val="24"/>
        </w:rPr>
      </w:pPr>
    </w:p>
    <w:p w14:paraId="00738BF5" w14:textId="77777777" w:rsidR="008D1AF7" w:rsidRDefault="008D1AF7" w:rsidP="008D1AF7">
      <w:pPr>
        <w:pStyle w:val="ListParagraph"/>
        <w:spacing w:line="312" w:lineRule="auto"/>
        <w:rPr>
          <w:rFonts w:ascii="Times New Roman" w:hAnsi="Times New Roman" w:cs="Times New Roman"/>
          <w:sz w:val="24"/>
          <w:szCs w:val="24"/>
        </w:rPr>
      </w:pPr>
    </w:p>
    <w:p w14:paraId="6BCCF458" w14:textId="77777777" w:rsidR="008D1AF7" w:rsidRDefault="008D1AF7" w:rsidP="008D1AF7">
      <w:pPr>
        <w:pStyle w:val="ListParagraph"/>
        <w:spacing w:line="312" w:lineRule="auto"/>
        <w:rPr>
          <w:rFonts w:ascii="Times New Roman" w:hAnsi="Times New Roman" w:cs="Times New Roman"/>
          <w:sz w:val="24"/>
          <w:szCs w:val="24"/>
        </w:rPr>
      </w:pPr>
    </w:p>
    <w:p w14:paraId="30C6B29B" w14:textId="77777777" w:rsidR="008D1AF7" w:rsidRDefault="008D1AF7" w:rsidP="008D1AF7">
      <w:pPr>
        <w:pStyle w:val="ListParagraph"/>
        <w:spacing w:line="312" w:lineRule="auto"/>
        <w:rPr>
          <w:rFonts w:ascii="Times New Roman" w:hAnsi="Times New Roman" w:cs="Times New Roman"/>
          <w:sz w:val="24"/>
          <w:szCs w:val="24"/>
        </w:rPr>
      </w:pPr>
    </w:p>
    <w:p w14:paraId="51BEB335" w14:textId="77777777" w:rsidR="008D1AF7" w:rsidRDefault="008D1AF7" w:rsidP="008D1AF7">
      <w:pPr>
        <w:pStyle w:val="ListParagraph"/>
        <w:spacing w:line="312" w:lineRule="auto"/>
        <w:rPr>
          <w:rFonts w:ascii="Times New Roman" w:hAnsi="Times New Roman" w:cs="Times New Roman"/>
          <w:sz w:val="24"/>
          <w:szCs w:val="24"/>
        </w:rPr>
      </w:pPr>
    </w:p>
    <w:p w14:paraId="1BEDDC5C" w14:textId="77777777" w:rsidR="008D1AF7" w:rsidRPr="00A16D9B" w:rsidRDefault="008D1AF7" w:rsidP="008D1AF7">
      <w:pPr>
        <w:pStyle w:val="ListParagraph"/>
        <w:spacing w:line="312" w:lineRule="auto"/>
        <w:rPr>
          <w:rFonts w:ascii="Times New Roman" w:hAnsi="Times New Roman" w:cs="Times New Roman"/>
          <w:sz w:val="24"/>
          <w:szCs w:val="24"/>
        </w:rPr>
      </w:pPr>
    </w:p>
    <w:p w14:paraId="0F2B82AD" w14:textId="77777777" w:rsidR="00D80F46" w:rsidRPr="00A16D9B" w:rsidRDefault="00D80F46" w:rsidP="008D1AF7">
      <w:pPr>
        <w:spacing w:line="312" w:lineRule="auto"/>
        <w:rPr>
          <w:rFonts w:ascii="Times New Roman" w:hAnsi="Times New Roman" w:cs="Times New Roman"/>
          <w:sz w:val="24"/>
          <w:szCs w:val="24"/>
        </w:rPr>
      </w:pPr>
    </w:p>
    <w:p w14:paraId="1340E4BE"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16AD11" w14:textId="77777777" w:rsidR="00D548A2" w:rsidRDefault="00D548A2" w:rsidP="00D80F46">
      <w:r>
        <w:separator/>
      </w:r>
    </w:p>
  </w:endnote>
  <w:endnote w:type="continuationSeparator" w:id="0">
    <w:p w14:paraId="37E5F2E9" w14:textId="77777777" w:rsidR="00D548A2" w:rsidRDefault="00D548A2"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76B89" w14:textId="77777777" w:rsidR="00D80F46" w:rsidRDefault="00D80F46">
    <w:pPr>
      <w:pStyle w:val="Footer"/>
    </w:pPr>
    <w:r>
      <w:t>CLO-4</w:t>
    </w:r>
  </w:p>
  <w:p w14:paraId="03853A05"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74C376" w14:textId="77777777" w:rsidR="00D548A2" w:rsidRDefault="00D548A2" w:rsidP="00D80F46">
      <w:r>
        <w:separator/>
      </w:r>
    </w:p>
  </w:footnote>
  <w:footnote w:type="continuationSeparator" w:id="0">
    <w:p w14:paraId="15CB97A9" w14:textId="77777777" w:rsidR="00D548A2" w:rsidRDefault="00D548A2"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ernando Manurung">
    <w15:presenceInfo w15:providerId="Windows Live" w15:userId="cd2aeb8f7cbaf1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322F30"/>
    <w:rsid w:val="0042167F"/>
    <w:rsid w:val="004F5D73"/>
    <w:rsid w:val="0052028E"/>
    <w:rsid w:val="006E0995"/>
    <w:rsid w:val="00771E9D"/>
    <w:rsid w:val="00854F52"/>
    <w:rsid w:val="008C2877"/>
    <w:rsid w:val="008D1AF7"/>
    <w:rsid w:val="00924DF5"/>
    <w:rsid w:val="00A16D9B"/>
    <w:rsid w:val="00A86167"/>
    <w:rsid w:val="00AF28E1"/>
    <w:rsid w:val="00D548A2"/>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2C996"/>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F9022-C95E-432E-BCF8-75A729C51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Fernando Manurung</cp:lastModifiedBy>
  <cp:revision>2</cp:revision>
  <dcterms:created xsi:type="dcterms:W3CDTF">2020-08-26T03:51:00Z</dcterms:created>
  <dcterms:modified xsi:type="dcterms:W3CDTF">2020-08-26T03:51:00Z</dcterms:modified>
</cp:coreProperties>
</file>