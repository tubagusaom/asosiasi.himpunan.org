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E86348" w:rsidRDefault="00125355" w:rsidP="00BC06BA">
      <w:pPr>
        <w:pStyle w:val="ListParagraph"/>
        <w:numPr>
          <w:ilvl w:val="0"/>
          <w:numId w:val="4"/>
        </w:num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0" w:author="Mr.OK" w:date="2021-11-29T12:02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E86348">
        <w:rPr>
          <w:rFonts w:ascii="Minion Pro" w:hAnsi="Minion Pro"/>
          <w:b/>
          <w:sz w:val="36"/>
          <w:szCs w:val="36"/>
          <w:lang w:val="id-ID"/>
          <w:rPrChange w:id="1" w:author="Mr.OK" w:date="2021-11-29T12:02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:rsidR="00125355" w:rsidRPr="00E86348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2" w:author="Mr.OK" w:date="2021-11-29T12:02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E86348">
        <w:rPr>
          <w:rFonts w:ascii="Minion Pro" w:hAnsi="Minion Pro"/>
          <w:b/>
          <w:sz w:val="36"/>
          <w:szCs w:val="36"/>
          <w:lang w:val="id-ID"/>
          <w:rPrChange w:id="3" w:author="Mr.OK" w:date="2021-11-29T12:02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:rsidR="00125355" w:rsidRPr="00E86348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4" w:author="Mr.OK" w:date="2021-11-29T12:02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:rsidR="00125355" w:rsidRPr="00E86348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  <w:rPrChange w:id="5" w:author="Mr.OK" w:date="2021-11-29T12:02:00Z">
            <w:rPr>
              <w:rFonts w:ascii="Minion Pro" w:hAnsi="Minion Pro"/>
            </w:rPr>
          </w:rPrChange>
        </w:rPr>
      </w:pPr>
      <w:r w:rsidRPr="00E86348">
        <w:rPr>
          <w:rFonts w:ascii="Minion Pro" w:hAnsi="Minion Pro"/>
          <w:lang w:val="id-ID"/>
          <w:rPrChange w:id="6" w:author="Mr.OK" w:date="2021-11-29T12:02:00Z">
            <w:rPr>
              <w:rFonts w:ascii="Minion Pro" w:hAnsi="Minion Pro"/>
            </w:rPr>
          </w:rPrChange>
        </w:rPr>
        <w:t xml:space="preserve">Lakukan swasunting secara digital dengan menggunakan fitur </w:t>
      </w:r>
      <w:r w:rsidRPr="00E86348">
        <w:rPr>
          <w:rFonts w:ascii="Minion Pro" w:hAnsi="Minion Pro"/>
          <w:i/>
          <w:lang w:val="id-ID"/>
          <w:rPrChange w:id="7" w:author="Mr.OK" w:date="2021-11-29T12:02:00Z">
            <w:rPr>
              <w:rFonts w:ascii="Minion Pro" w:hAnsi="Minion Pro"/>
              <w:i/>
            </w:rPr>
          </w:rPrChange>
        </w:rPr>
        <w:t>Review</w:t>
      </w:r>
      <w:r w:rsidRPr="00E86348">
        <w:rPr>
          <w:rFonts w:ascii="Minion Pro" w:hAnsi="Minion Pro"/>
          <w:lang w:val="id-ID"/>
          <w:rPrChange w:id="8" w:author="Mr.OK" w:date="2021-11-29T12:02:00Z">
            <w:rPr>
              <w:rFonts w:ascii="Minion Pro" w:hAnsi="Minion Pro"/>
            </w:rPr>
          </w:rPrChange>
        </w:rPr>
        <w:t xml:space="preserve"> (Peninjauan) pada aplikasi Word. Aktifkan </w:t>
      </w:r>
      <w:r w:rsidRPr="00E86348">
        <w:rPr>
          <w:rFonts w:ascii="Minion Pro" w:hAnsi="Minion Pro"/>
          <w:i/>
          <w:lang w:val="id-ID"/>
          <w:rPrChange w:id="9" w:author="Mr.OK" w:date="2021-11-29T12:02:00Z">
            <w:rPr>
              <w:rFonts w:ascii="Minion Pro" w:hAnsi="Minion Pro"/>
              <w:i/>
            </w:rPr>
          </w:rPrChange>
        </w:rPr>
        <w:t>Track Changes</w:t>
      </w:r>
      <w:r w:rsidRPr="00E86348">
        <w:rPr>
          <w:rFonts w:ascii="Minion Pro" w:hAnsi="Minion Pro"/>
          <w:lang w:val="id-ID"/>
          <w:rPrChange w:id="10" w:author="Mr.OK" w:date="2021-11-29T12:02:00Z">
            <w:rPr>
              <w:rFonts w:ascii="Minion Pro" w:hAnsi="Minion Pro"/>
            </w:rPr>
          </w:rPrChange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E86348" w:rsidTr="00821BA2">
        <w:tc>
          <w:tcPr>
            <w:tcW w:w="9350" w:type="dxa"/>
          </w:tcPr>
          <w:p w:rsidR="00125355" w:rsidRPr="00E86348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  <w:rPrChange w:id="11" w:author="Mr.OK" w:date="2021-11-29T12:02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E86348">
              <w:rPr>
                <w:lang w:val="id-ID"/>
                <w:rPrChange w:id="12" w:author="Mr.OK" w:date="2021-11-29T12:02:00Z">
                  <w:rPr/>
                </w:rPrChange>
              </w:rPr>
              <w:lastRenderedPageBreak/>
              <w:t xml:space="preserve">Pembelajaran di Era "Revolusi Industri 4.0" bagi Anak Usia Dini 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 Kodar Akbar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6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zaman ini kita berada pada zona industri yang sangat </w:t>
            </w:r>
            <w:del w:id="17" w:author="Mr.OK" w:date="2021-11-29T11:50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19" w:author="Mr.OK" w:date="2021-11-29T11:50:00Z"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ekstrem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2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Industri yang tiap menit bahkan detik </w:t>
            </w:r>
            <w:del w:id="22" w:author="Mr.OK" w:date="2021-11-29T11:51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dia </w:delText>
              </w:r>
            </w:del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2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akan berubah semakin maju, yang sering kita sebut dengan </w:t>
            </w:r>
            <w:del w:id="25" w:author="Mr.OK" w:date="2021-11-29T11:54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revolusi industry</w:delText>
              </w:r>
            </w:del>
            <w:ins w:id="27" w:author="Mr.OK" w:date="2021-11-29T11:54:00Z">
              <w:r w:rsidR="00BC06BA" w:rsidRPr="00E86348">
                <w:rPr>
                  <w:rFonts w:ascii="Times New Roman" w:eastAsia="Times New Roman" w:hAnsi="Times New Roman" w:cs="Times New Roman"/>
                  <w:i/>
                  <w:szCs w:val="24"/>
                  <w:lang w:val="id-ID"/>
                  <w:rPrChange w:id="28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Revolusi</w:t>
              </w:r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</w:t>
              </w:r>
              <w:r w:rsidR="00BC06BA" w:rsidRPr="00E86348">
                <w:rPr>
                  <w:rFonts w:ascii="Times New Roman" w:eastAsia="Times New Roman" w:hAnsi="Times New Roman" w:cs="Times New Roman"/>
                  <w:i/>
                  <w:szCs w:val="24"/>
                  <w:lang w:val="id-ID"/>
                  <w:rPrChange w:id="3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Industri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3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86348">
              <w:rPr>
                <w:rFonts w:ascii="Times New Roman" w:eastAsia="Times New Roman" w:hAnsi="Times New Roman" w:cs="Times New Roman"/>
                <w:i/>
                <w:szCs w:val="24"/>
                <w:lang w:val="id-ID"/>
                <w:rPrChange w:id="32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</w:t>
            </w: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33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 Istilah yang masih jarang kita dengar bahkan banyak yang masih awam.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35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 pendidik maupun peserta didik hari ini kita di</w:t>
            </w:r>
            <w:del w:id="36" w:author="Mr.OK" w:date="2021-11-29T11:53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7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38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memasuki dunia kerja namun bukan lagi</w:t>
            </w:r>
            <w:ins w:id="39" w:author="Mr.OK" w:date="2021-11-29T11:52:00Z"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 sebagai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4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42" w:author="Mr.OK" w:date="2021-11-29T11:52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3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perkerja</w:delText>
              </w:r>
            </w:del>
            <w:ins w:id="44" w:author="Mr.OK" w:date="2021-11-29T11:52:00Z"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5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pekerja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46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tetapi kita di</w:t>
            </w:r>
            <w:del w:id="47" w:author="Mr.OK" w:date="2021-11-29T11:53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8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49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membuat lapangan kerja baru yang belum tercipta, dengan menggunakan kemampuan teknologi dan ide kreatif kita.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0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5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 4.0 adalah suatu program yang di</w:t>
            </w:r>
            <w:del w:id="52" w:author="Mr.OK" w:date="2021-11-29T11:53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3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5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 untuk mewujudkan pendidikan yang cerdas dan kreatif. Tujuan dari terciptanya pendidikan 4.0 ini adalah peningkatan dan pemerataan pendidikan, dengan cara memerluas akses dan memanfaatkan teknologi.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5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56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Tidak hanya itu </w:t>
            </w:r>
            <w:del w:id="57" w:author="Mr.OK" w:date="2021-11-29T11:55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8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59" w:author="Mr.OK" w:date="2021-11-29T11:55:00Z"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Pendidikan</w:t>
              </w:r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1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62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menghasilkan 4 aspek yang sangat di butuhkan di era milenial ini yaitu kolaboratif, komunikatif, berfikir kritis, kreatif. Mengapa demikian </w:t>
            </w:r>
            <w:del w:id="63" w:author="Mr.OK" w:date="2021-11-29T11:55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4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65" w:author="Mr.OK" w:date="2021-11-29T11:55:00Z"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6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Pendidikan</w:t>
              </w:r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7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68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ini hari ini sedang gencar-gencarnya </w:t>
            </w:r>
            <w:del w:id="69" w:author="Mr.OK" w:date="2021-11-29T11:55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publis</w:delText>
              </w:r>
            </w:del>
            <w:ins w:id="71" w:author="Mr.OK" w:date="2021-11-29T11:55:00Z"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2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dipublikasikan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73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karena di era ini kita harus mempersiapkan diri atau generasi muda untuk memasuki dunia revolusi industri 4.0.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7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75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Karakteristik </w:t>
            </w:r>
            <w:del w:id="76" w:author="Mr.OK" w:date="2021-11-29T11:56:00Z">
              <w:r w:rsidRPr="00E86348" w:rsidDel="00BC06BA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7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78" w:author="Mr.OK" w:date="2021-11-29T11:56:00Z"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9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Pendidikan</w:t>
              </w:r>
              <w:r w:rsidR="00BC06BA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8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</w:t>
            </w:r>
          </w:p>
          <w:p w:rsidR="00125355" w:rsidRPr="00E863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82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83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 belajar sesuai dengan kemampuan dan minat/kebutuhan siswa.</w:t>
            </w:r>
          </w:p>
          <w:p w:rsidR="00125355" w:rsidRPr="00E863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8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85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del w:id="86" w:author="Mr.OK" w:date="2021-11-29T11:56:00Z">
              <w:r w:rsidRPr="00E86348" w:rsidDel="001B4A2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7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tahab </w:delText>
              </w:r>
            </w:del>
            <w:ins w:id="88" w:author="Mr.OK" w:date="2021-11-29T11:56:00Z">
              <w:r w:rsidR="001B4A27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9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tahap</w:t>
              </w:r>
              <w:r w:rsidR="001B4A27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9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ini guru </w:t>
            </w:r>
            <w:del w:id="92" w:author="Mr.OK" w:date="2021-11-29T11:56:00Z">
              <w:r w:rsidRPr="00E86348" w:rsidDel="001B4A2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3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tutut </w:delText>
              </w:r>
            </w:del>
            <w:ins w:id="94" w:author="Mr.OK" w:date="2021-11-29T11:56:00Z">
              <w:r w:rsidR="001B4A27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5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dituntut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96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 merancang pembelajaran sesuai dengan minat dan bakat/kebutuhan siswa.</w:t>
            </w:r>
          </w:p>
          <w:p w:rsidR="00125355" w:rsidRPr="00E86348" w:rsidDel="001B4A27" w:rsidRDefault="00125355" w:rsidP="001B4A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97" w:author="Mr.OK" w:date="2021-11-29T11:56:00Z"/>
                <w:rFonts w:ascii="Times New Roman" w:eastAsia="Times New Roman" w:hAnsi="Times New Roman" w:cs="Times New Roman"/>
                <w:szCs w:val="24"/>
                <w:lang w:val="id-ID"/>
                <w:rPrChange w:id="98" w:author="Mr.OK" w:date="2021-11-29T12:02:00Z">
                  <w:rPr>
                    <w:del w:id="99" w:author="Mr.OK" w:date="2021-11-29T11:56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00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</w:t>
            </w:r>
            <w:ins w:id="101" w:author="Mr.OK" w:date="2021-11-29T11:56:00Z">
              <w:r w:rsidR="001B4A27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2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 xml:space="preserve">, </w:t>
              </w:r>
            </w:ins>
            <w:del w:id="103" w:author="Mr.OK" w:date="2021-11-29T11:56:00Z">
              <w:r w:rsidRPr="00E86348" w:rsidDel="001B4A2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4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  <w:ins w:id="105" w:author="Mr.OK" w:date="2021-11-29T11:57:00Z">
              <w:r w:rsidR="001B4A27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6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yaitu guru di sini di tuntut untuk membantu siwa dalam mencari kemampuan dan bakat siswa.</w:t>
              </w:r>
            </w:ins>
          </w:p>
          <w:p w:rsidR="00125355" w:rsidRPr="00E86348" w:rsidRDefault="00125355" w:rsidP="001B4A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7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08" w:author="Mr.OK" w:date="2021-11-29T11:57:00Z">
              <w:r w:rsidRPr="00E86348" w:rsidDel="001B4A2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9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 guru di sini di tuntut untuk membantu siwa dalam mencari kemampuan dan bakat siswa.</w:delText>
              </w:r>
            </w:del>
          </w:p>
          <w:p w:rsidR="00125355" w:rsidRPr="00E863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0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1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 guru sebagai mentor.</w:t>
            </w:r>
          </w:p>
          <w:p w:rsidR="00125355" w:rsidRPr="00E863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2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13" w:author="Mr.OK" w:date="2021-11-29T11:57:00Z">
              <w:r w:rsidRPr="00E86348" w:rsidDel="001B4A2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4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Guri </w:delText>
              </w:r>
            </w:del>
            <w:ins w:id="115" w:author="Mr.OK" w:date="2021-11-29T11:57:00Z">
              <w:r w:rsidR="001B4A27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6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Guru</w:t>
              </w:r>
              <w:r w:rsidR="001B4A27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7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18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 untuk mengembangkan kurikulum dan memberikan kebebasan untuk menentukan cara belajar mengajar siswa.</w:t>
            </w:r>
          </w:p>
          <w:p w:rsidR="00125355" w:rsidRPr="00E863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9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20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 profesi guru.</w:t>
            </w:r>
          </w:p>
          <w:p w:rsidR="00125355" w:rsidRPr="00E8634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22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 guru sebagai pendidik di era 4.0 maka guru tidak boleh menetap dengan satu strata, harus selalu berkembang agar dapat mengajarkan pendidikan sesuai dengan eranya.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3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2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 Di dalam pendidikan revolusi industri ini ada 5 aspek yang di</w:t>
            </w:r>
            <w:del w:id="125" w:author="Mr.OK" w:date="2021-11-29T11:57:00Z">
              <w:r w:rsidRPr="00E86348" w:rsidDel="001B4A2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6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27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 pada proses pembelajaran yaitu:</w:t>
            </w:r>
          </w:p>
          <w:p w:rsidR="00125355" w:rsidRPr="00E8634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8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29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</w:p>
          <w:p w:rsidR="00125355" w:rsidRPr="00E8634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0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3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</w:p>
          <w:p w:rsidR="00125355" w:rsidRPr="00E8634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2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33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</w:p>
          <w:p w:rsidR="00125355" w:rsidRPr="00E8634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35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</w:p>
          <w:p w:rsidR="00125355" w:rsidRPr="00E8634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6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37" w:author="Mr.OK" w:date="2021-11-29T11:58:00Z">
              <w:r w:rsidRPr="00E86348" w:rsidDel="001B4A27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8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Penelitian</w:delText>
              </w:r>
            </w:del>
            <w:ins w:id="139" w:author="Mr.OK" w:date="2021-11-29T11:58:00Z">
              <w:r w:rsidR="001B4A27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Meneliti</w:t>
              </w:r>
            </w:ins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42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43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Pikiran kritis sangat di</w:t>
            </w:r>
            <w:del w:id="144" w:author="Mr.OK" w:date="2021-11-29T11:58:00Z">
              <w:r w:rsidRPr="00E86348" w:rsidDel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5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46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karena dengan pikiran yang kritis maka akan timbul sebuah ide atau gagasan.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7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48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gagasan yang mucul dari pemikiran kritis tadi maka proses selanjutnya yaitu mencoba/ pengaplikasian. Pada </w:t>
            </w:r>
            <w:del w:id="149" w:author="Mr.OK" w:date="2021-11-29T11:59:00Z">
              <w:r w:rsidRPr="00E86348" w:rsidDel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0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revolusi </w:delText>
              </w:r>
            </w:del>
            <w:ins w:id="151" w:author="Mr.OK" w:date="2021-11-29T11:59:00Z">
              <w:r w:rsidR="00E86348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2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Revolusi</w:t>
              </w:r>
              <w:r w:rsidR="00E86348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3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54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ini lebih banyak </w:t>
            </w:r>
            <w:del w:id="155" w:author="Mr.OK" w:date="2021-11-29T11:59:00Z">
              <w:r w:rsidRPr="00E86348" w:rsidDel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6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praktek </w:delText>
              </w:r>
            </w:del>
            <w:ins w:id="157" w:author="Mr.OK" w:date="2021-11-29T11:59:00Z">
              <w:r w:rsidR="00E86348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8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praktik</w:t>
              </w:r>
              <w:r w:rsidR="00E86348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9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60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 lebih menyiapkan anak pada bagaimana kita menumbuhkan ide baru atau gagasan.</w:t>
            </w:r>
          </w:p>
          <w:p w:rsidR="00125355" w:rsidRPr="00E8634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62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Setelah proses mencoba proses selanjutnya yaitu mendiskusikan. Mendiskusikan di sini bukan hanya satu atau dua orang </w:t>
            </w:r>
            <w:del w:id="163" w:author="Mr.OK" w:date="2021-11-29T12:01:00Z">
              <w:r w:rsidRPr="00E86348" w:rsidDel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4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tapi </w:delText>
              </w:r>
            </w:del>
            <w:ins w:id="165" w:author="Mr.OK" w:date="2021-11-29T12:01:00Z">
              <w:r w:rsidR="00E86348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6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tetapi</w:t>
              </w:r>
              <w:r w:rsidR="00E86348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7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68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 kolaborasi komunikasi dengan banyak orang. Hal ini dilakukan karena banyak pandangan yang berbeda atau ide-ide yang baru akan muncul.</w:t>
            </w:r>
          </w:p>
          <w:p w:rsidR="00125355" w:rsidRPr="00E86348" w:rsidRDefault="00125355" w:rsidP="00E8634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9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70" w:author="Mr.OK" w:date="2021-11-29T12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71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del w:id="172" w:author="Mr.OK" w:date="2021-11-29T12:02:00Z">
              <w:r w:rsidRPr="00E86348" w:rsidDel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3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terahir </w:delText>
              </w:r>
            </w:del>
            <w:ins w:id="174" w:author="Mr.OK" w:date="2021-11-29T12:02:00Z">
              <w:r w:rsidR="00E86348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5" w:author="Mr.OK" w:date="2021-11-29T12:02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terakhir</w:t>
              </w:r>
              <w:r w:rsidR="00E86348" w:rsidRPr="00E8634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6" w:author="Mr.OK" w:date="2021-11-29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77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 melakukan penelitian, tuntu</w:t>
            </w:r>
            <w:bookmarkStart w:id="178" w:name="_GoBack"/>
            <w:bookmarkEnd w:id="178"/>
            <w:r w:rsidRPr="00E86348">
              <w:rPr>
                <w:rFonts w:ascii="Times New Roman" w:eastAsia="Times New Roman" w:hAnsi="Times New Roman" w:cs="Times New Roman"/>
                <w:szCs w:val="24"/>
                <w:lang w:val="id-ID"/>
                <w:rPrChange w:id="179" w:author="Mr.OK" w:date="2021-11-29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tan 4.0 ini adalah kreatif dan inovatif. Dengan melakukan penelitian kita bisa lihat proses kreatif dan inovatif kita. </w:t>
            </w:r>
          </w:p>
        </w:tc>
      </w:tr>
    </w:tbl>
    <w:p w:rsidR="00924DF5" w:rsidRPr="00E86348" w:rsidRDefault="00924DF5">
      <w:pPr>
        <w:rPr>
          <w:lang w:val="id-ID"/>
          <w:rPrChange w:id="180" w:author="Mr.OK" w:date="2021-11-29T12:02:00Z">
            <w:rPr/>
          </w:rPrChange>
        </w:rPr>
      </w:pPr>
    </w:p>
    <w:sectPr w:rsidR="00924DF5" w:rsidRPr="00E8634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43B27"/>
    <w:multiLevelType w:val="hybridMultilevel"/>
    <w:tmpl w:val="1EAAE7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r.OK">
    <w15:presenceInfo w15:providerId="None" w15:userId="Mr.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B4A27"/>
    <w:rsid w:val="001D038C"/>
    <w:rsid w:val="00240407"/>
    <w:rsid w:val="0042167F"/>
    <w:rsid w:val="00924DF5"/>
    <w:rsid w:val="00BC06BA"/>
    <w:rsid w:val="00E8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Mr.OK</cp:lastModifiedBy>
  <cp:revision>5</cp:revision>
  <dcterms:created xsi:type="dcterms:W3CDTF">2020-08-26T22:03:00Z</dcterms:created>
  <dcterms:modified xsi:type="dcterms:W3CDTF">2021-11-29T05:02:00Z</dcterms:modified>
</cp:coreProperties>
</file>