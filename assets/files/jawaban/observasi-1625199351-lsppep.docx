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A94A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4E678D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8B7326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714EF1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924E0C7" w14:textId="77777777" w:rsidR="00927764" w:rsidRPr="0094076B" w:rsidRDefault="00927764" w:rsidP="00927764">
      <w:pPr>
        <w:rPr>
          <w:rFonts w:ascii="Cambria" w:hAnsi="Cambria"/>
        </w:rPr>
      </w:pPr>
    </w:p>
    <w:p w14:paraId="26D01E9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1931663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commentRangeStart w:id="1"/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</w:t>
      </w:r>
      <w:commentRangeEnd w:id="1"/>
      <w:r w:rsidR="00A26A4D">
        <w:rPr>
          <w:rStyle w:val="CommentReference"/>
        </w:rPr>
        <w:commentReference w:id="1"/>
      </w:r>
      <w:r w:rsidRPr="00C50A1E">
        <w:rPr>
          <w:rFonts w:ascii="Roboto" w:eastAsia="Times New Roman" w:hAnsi="Roboto" w:cs="Times New Roman"/>
          <w:sz w:val="17"/>
          <w:szCs w:val="17"/>
        </w:rPr>
        <w:t>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172AEEA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8D1E127" wp14:editId="76B756E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1A2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8DED9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del w:id="2" w:author="User" w:date="2021-07-02T10:35:00Z">
        <w:r w:rsidRPr="00C50A1E" w:rsidDel="00A26A4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84073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User" w:date="2021-07-02T10:33:00Z">
        <w:r w:rsidRPr="00C50A1E" w:rsidDel="00A26A4D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9A7D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User" w:date="2021-07-02T10:37:00Z">
        <w:r w:rsidDel="00A26A4D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FD5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35E8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User" w:date="2021-07-02T10:36:00Z">
        <w:r w:rsidDel="00A26A4D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A26A4D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6" w:author="User" w:date="2021-07-02T10:36:00Z">
        <w:r w:rsidR="00A26A4D">
          <w:rPr>
            <w:rFonts w:ascii="Times New Roman" w:eastAsia="Times New Roman" w:hAnsi="Times New Roman" w:cs="Times New Roman"/>
            <w:sz w:val="24"/>
            <w:szCs w:val="24"/>
          </w:rPr>
          <w:t>naf</w:t>
        </w:r>
        <w:r w:rsidR="00A26A4D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A26A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14EE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User" w:date="2021-07-02T10:36:00Z">
        <w:r w:rsidRPr="00C50A1E" w:rsidDel="00A26A4D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8" w:author="User" w:date="2021-07-02T10:36:00Z">
        <w:r w:rsidR="00A26A4D" w:rsidRPr="00C50A1E">
          <w:rPr>
            <w:rFonts w:ascii="Times New Roman" w:eastAsia="Times New Roman" w:hAnsi="Times New Roman" w:cs="Times New Roman"/>
            <w:sz w:val="24"/>
            <w:szCs w:val="24"/>
          </w:rPr>
          <w:t>c</w:t>
        </w:r>
        <w:r w:rsidR="00A26A4D">
          <w:rPr>
            <w:rFonts w:ascii="Times New Roman" w:eastAsia="Times New Roman" w:hAnsi="Times New Roman" w:cs="Times New Roman"/>
            <w:sz w:val="24"/>
            <w:szCs w:val="24"/>
          </w:rPr>
          <w:t>e</w:t>
        </w:r>
        <w:r w:rsidR="00A26A4D" w:rsidRPr="00C50A1E">
          <w:rPr>
            <w:rFonts w:ascii="Times New Roman" w:eastAsia="Times New Roman" w:hAnsi="Times New Roman" w:cs="Times New Roman"/>
            <w:sz w:val="24"/>
            <w:szCs w:val="24"/>
          </w:rPr>
          <w:t>milan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4124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User" w:date="2021-07-02T10:39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ins w:id="10" w:author="User" w:date="2021-07-02T10:39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3E9E50" w14:textId="77777777" w:rsidR="00927764" w:rsidRPr="00C50A1E" w:rsidDel="00541702" w:rsidRDefault="00927764" w:rsidP="00927764">
      <w:pPr>
        <w:shd w:val="clear" w:color="auto" w:fill="F5F5F5"/>
        <w:spacing w:after="375"/>
        <w:rPr>
          <w:del w:id="11" w:author="User" w:date="2021-07-02T10:4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ins w:id="12" w:author="User" w:date="2021-07-02T10:40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 xml:space="preserve">- </w:t>
        </w:r>
      </w:ins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314C3F9A" w14:textId="77777777" w:rsidR="00927764" w:rsidRPr="00C50A1E" w:rsidDel="00541702" w:rsidRDefault="00927764" w:rsidP="00927764">
      <w:pPr>
        <w:shd w:val="clear" w:color="auto" w:fill="F5F5F5"/>
        <w:spacing w:after="375"/>
        <w:rPr>
          <w:del w:id="13" w:author="User" w:date="2021-07-02T10:41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5530B6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8E6CD4F" w14:textId="77777777" w:rsidR="00927764" w:rsidRPr="00C50A1E" w:rsidDel="00541702" w:rsidRDefault="00927764" w:rsidP="00927764">
      <w:pPr>
        <w:shd w:val="clear" w:color="auto" w:fill="F5F5F5"/>
        <w:spacing w:after="375"/>
        <w:rPr>
          <w:del w:id="14" w:author="User" w:date="2021-07-02T10:4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ins w:id="15" w:author="User" w:date="2021-07-02T10:43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6" w:author="User" w:date="2021-07-02T10:43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595F2B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7" w:author="User" w:date="2021-07-02T10:43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Mulai </w:delText>
        </w:r>
      </w:del>
      <w:ins w:id="18" w:author="User" w:date="2021-07-02T10:43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>ulai</w:t>
        </w:r>
        <w:proofErr w:type="spellEnd"/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31141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19" w:author="User" w:date="2021-07-02T10:44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0" w:author="User" w:date="2021-07-02T10:44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User" w:date="2021-07-02T10:44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Sebagai </w:delText>
        </w:r>
      </w:del>
      <w:proofErr w:type="spellStart"/>
      <w:ins w:id="22" w:author="User" w:date="2021-07-02T10:44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>ebagai</w:t>
        </w:r>
        <w:proofErr w:type="spellEnd"/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ins w:id="23" w:author="User" w:date="2021-07-02T10:42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4" w:author="User" w:date="2021-07-02T10:42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380D63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5" w:author="User" w:date="2021-07-02T10:42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Tidak </w:delText>
        </w:r>
      </w:del>
      <w:proofErr w:type="spellStart"/>
      <w:ins w:id="26" w:author="User" w:date="2021-07-02T10:42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>idak</w:t>
        </w:r>
        <w:proofErr w:type="spellEnd"/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7" w:author="User" w:date="2021-07-02T10:45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sering membuatnya salah </w:delText>
        </w:r>
      </w:del>
      <w:proofErr w:type="spellStart"/>
      <w:ins w:id="28" w:author="User" w:date="2021-07-02T10:45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Kesalahan</w:t>
        </w:r>
        <w:proofErr w:type="spellEnd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>dibuat</w:t>
        </w:r>
        <w:proofErr w:type="spellEnd"/>
        <w:r w:rsidR="005417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29" w:author="User" w:date="2021-07-02T10:47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0" w:author="User" w:date="2021-07-02T10:47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User" w:date="2021-07-02T10:47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32" w:author="User" w:date="2021-07-02T10:47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5417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33" w:author="User" w:date="2021-07-02T10:47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34" w:author="User" w:date="2021-07-02T10:47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4AEB0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del w:id="35" w:author="User" w:date="2021-07-02T10:48:00Z">
        <w:r w:rsidRPr="00C50A1E" w:rsidDel="00541702">
          <w:rPr>
            <w:rFonts w:ascii="Times New Roman" w:eastAsia="Times New Roman" w:hAnsi="Times New Roman" w:cs="Times New Roman"/>
            <w:sz w:val="24"/>
            <w:szCs w:val="24"/>
          </w:rPr>
          <w:delText xml:space="preserve"> deh</w:delText>
        </w:r>
      </w:del>
      <w:ins w:id="36" w:author="User" w:date="2021-07-02T10:48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del w:id="37" w:author="User" w:date="2021-07-02T10:49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38" w:author="User" w:date="2021-07-02T10:49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User" w:date="2021-07-02T10:48:00Z">
        <w:r w:rsidR="0054170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User" w:date="2021-07-02T10:48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dulu </w:delText>
        </w:r>
      </w:del>
      <w:proofErr w:type="spellStart"/>
      <w:ins w:id="41" w:author="User" w:date="2021-07-02T10:48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>dahulu</w:t>
        </w:r>
        <w:proofErr w:type="spellEnd"/>
        <w:r w:rsidR="00C414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User" w:date="2021-07-02T10:48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memperhatikan </w:delText>
        </w:r>
      </w:del>
      <w:proofErr w:type="spellStart"/>
      <w:ins w:id="43" w:author="User" w:date="2021-07-02T10:48:00Z">
        <w:r w:rsidR="00C4149A" w:rsidRPr="00C50A1E">
          <w:rPr>
            <w:rFonts w:ascii="Times New Roman" w:eastAsia="Times New Roman" w:hAnsi="Times New Roman" w:cs="Times New Roman"/>
            <w:sz w:val="24"/>
            <w:szCs w:val="24"/>
          </w:rPr>
          <w:t>mem</w:t>
        </w:r>
        <w:r w:rsidR="00C4149A">
          <w:rPr>
            <w:rFonts w:ascii="Times New Roman" w:eastAsia="Times New Roman" w:hAnsi="Times New Roman" w:cs="Times New Roman"/>
            <w:sz w:val="24"/>
            <w:szCs w:val="24"/>
          </w:rPr>
          <w:t>e</w:t>
        </w:r>
        <w:r w:rsidR="00C4149A" w:rsidRPr="00C50A1E">
          <w:rPr>
            <w:rFonts w:ascii="Times New Roman" w:eastAsia="Times New Roman" w:hAnsi="Times New Roman" w:cs="Times New Roman"/>
            <w:sz w:val="24"/>
            <w:szCs w:val="24"/>
          </w:rPr>
          <w:t>rhatikan</w:t>
        </w:r>
        <w:proofErr w:type="spellEnd"/>
        <w:r w:rsidR="00C414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4" w:author="User" w:date="2021-07-02T10:49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45" w:author="User" w:date="2021-07-02T10:49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C414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CB0C6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ins w:id="46" w:author="User" w:date="2021-07-02T10:54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>naik</w:t>
        </w:r>
        <w:proofErr w:type="spellEnd"/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7" w:author="User" w:date="2021-07-02T10:54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del w:id="48" w:author="User" w:date="2021-07-02T10:54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del w:id="49" w:author="User" w:date="2021-07-02T10:54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4BF4A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User" w:date="2021-07-02T10:52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>jadi memilih ikut</w:delText>
        </w:r>
        <w:r w:rsidDel="00C4149A">
          <w:rPr>
            <w:rFonts w:ascii="Times New Roman" w:eastAsia="Times New Roman" w:hAnsi="Times New Roman" w:cs="Times New Roman"/>
            <w:sz w:val="24"/>
            <w:szCs w:val="24"/>
          </w:rPr>
          <w:delText>an mager saja. Jadi</w:delText>
        </w:r>
      </w:del>
      <w:proofErr w:type="spellStart"/>
      <w:ins w:id="51" w:author="User" w:date="2021-07-02T10:52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2" w:author="User" w:date="2021-07-02T10:52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del w:id="53" w:author="User" w:date="2021-07-02T10:52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54" w:author="User" w:date="2021-07-02T10:52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6FA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5" w:author="User" w:date="2021-07-02T10:55:00Z">
        <w:r w:rsidR="00C414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1AEE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56" w:author="User" w:date="2021-07-02T10:56:00Z">
        <w:r w:rsidRPr="00C50A1E" w:rsidDel="00C4149A">
          <w:rPr>
            <w:rFonts w:ascii="Times New Roman" w:eastAsia="Times New Roman" w:hAnsi="Times New Roman" w:cs="Times New Roman"/>
            <w:sz w:val="24"/>
            <w:szCs w:val="24"/>
          </w:rPr>
          <w:delText xml:space="preserve">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432F0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070D527" w14:textId="77777777" w:rsidR="00927764" w:rsidRPr="00C50A1E" w:rsidRDefault="00927764" w:rsidP="00927764"/>
    <w:p w14:paraId="03ADDAF7" w14:textId="77777777" w:rsidR="00927764" w:rsidRPr="005A045A" w:rsidRDefault="00927764" w:rsidP="00927764">
      <w:pPr>
        <w:rPr>
          <w:i/>
        </w:rPr>
      </w:pPr>
    </w:p>
    <w:p w14:paraId="3FB5E62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04A98BA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1-07-02T10:30:00Z" w:initials="U">
    <w:p w14:paraId="4DB573DF" w14:textId="77777777" w:rsidR="00A26A4D" w:rsidRDefault="00A26A4D">
      <w:pPr>
        <w:pStyle w:val="CommentText"/>
      </w:pPr>
      <w:r>
        <w:rPr>
          <w:rStyle w:val="CommentReference"/>
        </w:rPr>
        <w:annotationRef/>
      </w:r>
      <w:proofErr w:type="spellStart"/>
      <w:r>
        <w:t>diperbarui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B573D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AB4CB" w14:textId="77777777" w:rsidR="006C4897" w:rsidRDefault="006C4897">
      <w:r>
        <w:separator/>
      </w:r>
    </w:p>
  </w:endnote>
  <w:endnote w:type="continuationSeparator" w:id="0">
    <w:p w14:paraId="0CD5A3ED" w14:textId="77777777" w:rsidR="006C4897" w:rsidRDefault="006C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25CE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4F2B719" w14:textId="77777777" w:rsidR="00941E77" w:rsidRDefault="006C4897">
    <w:pPr>
      <w:pStyle w:val="Footer"/>
    </w:pPr>
  </w:p>
  <w:p w14:paraId="4E67283A" w14:textId="77777777" w:rsidR="00941E77" w:rsidRDefault="006C4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E9B98" w14:textId="77777777" w:rsidR="006C4897" w:rsidRDefault="006C4897">
      <w:r>
        <w:separator/>
      </w:r>
    </w:p>
  </w:footnote>
  <w:footnote w:type="continuationSeparator" w:id="0">
    <w:p w14:paraId="1F891DC7" w14:textId="77777777" w:rsidR="006C4897" w:rsidRDefault="006C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541702"/>
    <w:rsid w:val="006C4897"/>
    <w:rsid w:val="00803037"/>
    <w:rsid w:val="00924DF5"/>
    <w:rsid w:val="00927764"/>
    <w:rsid w:val="00A26A4D"/>
    <w:rsid w:val="00AD59F4"/>
    <w:rsid w:val="00B76DC8"/>
    <w:rsid w:val="00C4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58F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26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A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A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A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4DCBD-BB1F-4911-96EA-9701C69D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2021-07-02T04:09:00Z</dcterms:created>
  <dcterms:modified xsi:type="dcterms:W3CDTF">2021-07-02T04:09:00Z</dcterms:modified>
</cp:coreProperties>
</file>