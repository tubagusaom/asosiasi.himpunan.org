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F83F4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2F262A77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6637F6C3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0C028763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swasunting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6E43CD0C" w14:textId="77777777" w:rsidTr="00821BA2">
        <w:tc>
          <w:tcPr>
            <w:tcW w:w="9350" w:type="dxa"/>
          </w:tcPr>
          <w:p w14:paraId="58108DB2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r>
              <w:lastRenderedPageBreak/>
              <w:t xml:space="preserve">Pembelajaran di Era "Revolusi Industri 4.0" bagi Anak Usia Dini </w:t>
            </w:r>
          </w:p>
          <w:p w14:paraId="0E18D05E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 Kodar Akbar</w:t>
            </w:r>
          </w:p>
          <w:p w14:paraId="68FE4C6F" w14:textId="70632AED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ini kita berada pada zona industri yang sangat </w:t>
            </w:r>
            <w:del w:id="0" w:author="pc" w:date="2021-04-05T09:46:00Z">
              <w:r w:rsidRPr="00EC6F38" w:rsidDel="00662698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ins w:id="1" w:author="pc" w:date="2021-04-05T09:46:00Z">
              <w:r w:rsidR="00662698">
                <w:rPr>
                  <w:rFonts w:ascii="Times New Roman" w:eastAsia="Times New Roman" w:hAnsi="Times New Roman" w:cs="Times New Roman"/>
                  <w:szCs w:val="24"/>
                </w:rPr>
                <w:t xml:space="preserve"> ekstrim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Industri yang tiap menit bahkan detik dia akan berubah semakin maju, yang sering kita sebut dengan revolusi </w:t>
            </w:r>
            <w:del w:id="2" w:author="pc" w:date="2021-04-05T09:50:00Z">
              <w:r w:rsidRPr="00EC6F38" w:rsidDel="00662698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industry </w:delText>
              </w:r>
            </w:del>
            <w:ins w:id="3" w:author="pc" w:date="2021-04-05T09:50:00Z">
              <w:r w:rsidR="00662698">
                <w:rPr>
                  <w:rFonts w:ascii="Times New Roman" w:eastAsia="Times New Roman" w:hAnsi="Times New Roman" w:cs="Times New Roman"/>
                  <w:szCs w:val="24"/>
                </w:rPr>
                <w:t xml:space="preserve"> industri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4.0. Istilah yang masih jarang kita dengar bahkan banyak yang masih awam.</w:t>
            </w:r>
          </w:p>
          <w:p w14:paraId="7EC7378E" w14:textId="1CA3B8D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Bagi pendidik maupun peserta didik hari ini kita </w:t>
            </w:r>
            <w:del w:id="4" w:author="pc" w:date="2021-04-05T09:47:00Z">
              <w:r w:rsidRPr="00EC6F38" w:rsidDel="00662698">
                <w:rPr>
                  <w:rFonts w:ascii="Times New Roman" w:eastAsia="Times New Roman" w:hAnsi="Times New Roman" w:cs="Times New Roman"/>
                  <w:szCs w:val="24"/>
                </w:rPr>
                <w:delText xml:space="preserve">di siapkan </w:delText>
              </w:r>
            </w:del>
            <w:ins w:id="5" w:author="pc" w:date="2021-04-05T09:47:00Z">
              <w:r w:rsidR="00662698">
                <w:rPr>
                  <w:rFonts w:ascii="Times New Roman" w:eastAsia="Times New Roman" w:hAnsi="Times New Roman" w:cs="Times New Roman"/>
                  <w:szCs w:val="24"/>
                </w:rPr>
                <w:t xml:space="preserve"> disiapkan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untuk memasuki dunia kerja namun bukan lagi perkerja, tetapi kita </w:t>
            </w:r>
            <w:del w:id="6" w:author="pc" w:date="2021-04-05T09:47:00Z">
              <w:r w:rsidRPr="00EC6F38" w:rsidDel="00662698">
                <w:rPr>
                  <w:rFonts w:ascii="Times New Roman" w:eastAsia="Times New Roman" w:hAnsi="Times New Roman" w:cs="Times New Roman"/>
                  <w:szCs w:val="24"/>
                </w:rPr>
                <w:delText xml:space="preserve">di siapkan </w:delText>
              </w:r>
            </w:del>
            <w:ins w:id="7" w:author="pc" w:date="2021-04-05T09:47:00Z">
              <w:r w:rsidR="00662698">
                <w:rPr>
                  <w:rFonts w:ascii="Times New Roman" w:eastAsia="Times New Roman" w:hAnsi="Times New Roman" w:cs="Times New Roman"/>
                  <w:szCs w:val="24"/>
                </w:rPr>
                <w:t xml:space="preserve"> disiapkan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untuk membuat lapangan kerja baru yang belum tercipta, dengan menggunakan kemampuan teknologi dan ide kreatif kita.</w:t>
            </w:r>
          </w:p>
          <w:p w14:paraId="3BAB3EBE" w14:textId="51189D1E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adalah suatu program yang di buat untuk mewujudkan pendidikan yang cerdas dan kreatif. Tujuan dari terciptanya pendidikan 4.0 ini adalah peningkatan dan pemerataan pendidikan, dengan cara </w:t>
            </w:r>
            <w:del w:id="8" w:author="pc" w:date="2021-04-05T09:48:00Z">
              <w:r w:rsidRPr="00EC6F38" w:rsidDel="00662698">
                <w:rPr>
                  <w:rFonts w:ascii="Times New Roman" w:eastAsia="Times New Roman" w:hAnsi="Times New Roman" w:cs="Times New Roman"/>
                  <w:szCs w:val="24"/>
                </w:rPr>
                <w:delText xml:space="preserve">memerluas </w:delText>
              </w:r>
            </w:del>
            <w:ins w:id="9" w:author="pc" w:date="2021-04-05T09:48:00Z">
              <w:r w:rsidR="00662698">
                <w:rPr>
                  <w:rFonts w:ascii="Times New Roman" w:eastAsia="Times New Roman" w:hAnsi="Times New Roman" w:cs="Times New Roman"/>
                  <w:szCs w:val="24"/>
                </w:rPr>
                <w:t xml:space="preserve"> memperluas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akses dan memanfaatkan teknologi.</w:t>
            </w:r>
          </w:p>
          <w:p w14:paraId="3392D81D" w14:textId="018855BE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Tidak hanya itu</w:t>
            </w:r>
            <w:ins w:id="10" w:author="pc" w:date="2021-04-05T09:48:00Z">
              <w:r w:rsidR="00662698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11" w:author="pc" w:date="2021-04-05T09:48:00Z">
              <w:r w:rsidRPr="00EC6F38" w:rsidDel="0066269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 4.0 menghasilkan 4 aspek yang sangat di butuhkan di era milenial ini yaitu kolaboratif, komunikatif, berfikir kritis, kreatif. Mengapa demikian</w:t>
            </w:r>
            <w:ins w:id="12" w:author="pc" w:date="2021-04-05T09:48:00Z">
              <w:r w:rsidR="00662698">
                <w:rPr>
                  <w:rFonts w:ascii="Times New Roman" w:eastAsia="Times New Roman" w:hAnsi="Times New Roman" w:cs="Times New Roman"/>
                  <w:szCs w:val="24"/>
                </w:rPr>
                <w:t xml:space="preserve"> ? </w:t>
              </w:r>
            </w:ins>
            <w:ins w:id="13" w:author="pc" w:date="2021-04-05T09:49:00Z">
              <w:r w:rsidR="00662698">
                <w:rPr>
                  <w:rFonts w:ascii="Times New Roman" w:eastAsia="Times New Roman" w:hAnsi="Times New Roman" w:cs="Times New Roman"/>
                  <w:szCs w:val="24"/>
                </w:rPr>
                <w:t>karena</w:t>
              </w:r>
            </w:ins>
            <w:del w:id="14" w:author="pc" w:date="2021-04-05T09:48:00Z">
              <w:r w:rsidRPr="00EC6F38" w:rsidDel="0066269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 4.0 ini hari ini sedang gencar-gencarnya di</w:t>
            </w:r>
            <w:del w:id="15" w:author="pc" w:date="2021-04-05T09:49:00Z">
              <w:r w:rsidRPr="00EC6F38" w:rsidDel="00662698">
                <w:rPr>
                  <w:rFonts w:ascii="Times New Roman" w:eastAsia="Times New Roman" w:hAnsi="Times New Roman" w:cs="Times New Roman"/>
                  <w:szCs w:val="24"/>
                </w:rPr>
                <w:delText xml:space="preserve"> publis</w:delText>
              </w:r>
            </w:del>
            <w:ins w:id="16" w:author="pc" w:date="2021-04-05T09:49:00Z">
              <w:r w:rsidR="0066269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r w:rsidR="00662698" w:rsidRPr="00662698">
                <w:rPr>
                  <w:rFonts w:ascii="Times New Roman" w:eastAsia="Times New Roman" w:hAnsi="Times New Roman" w:cs="Times New Roman"/>
                  <w:i/>
                  <w:iCs/>
                  <w:szCs w:val="24"/>
                  <w:rPrChange w:id="17" w:author="pc" w:date="2021-04-05T09:4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publish</w:t>
              </w:r>
            </w:ins>
            <w:del w:id="18" w:author="pc" w:date="2021-04-05T09:50:00Z">
              <w:r w:rsidRPr="00EC6F38" w:rsidDel="00662698">
                <w:rPr>
                  <w:rFonts w:ascii="Times New Roman" w:eastAsia="Times New Roman" w:hAnsi="Times New Roman" w:cs="Times New Roman"/>
                  <w:szCs w:val="24"/>
                </w:rPr>
                <w:delText>, karena di era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9" w:author="pc" w:date="2021-04-05T09:51:00Z">
              <w:r w:rsidRPr="00EC6F38" w:rsidDel="00662698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ins w:id="20" w:author="pc" w:date="2021-04-05T09:51:00Z">
              <w:r w:rsidR="00662698">
                <w:rPr>
                  <w:rFonts w:ascii="Times New Roman" w:eastAsia="Times New Roman" w:hAnsi="Times New Roman" w:cs="Times New Roman"/>
                  <w:szCs w:val="24"/>
                </w:rPr>
                <w:t xml:space="preserve"> maka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kita harus mempersiapkan diri atau generasi muda untuk memasuki dunia revolusi industri 4.0.</w:t>
            </w:r>
          </w:p>
          <w:p w14:paraId="2379A94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 pendidikan 4.0</w:t>
            </w:r>
          </w:p>
          <w:p w14:paraId="0D5ED87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 belajar sesuai dengan kemampuan dan minat/kebutuhan siswa.</w:t>
            </w:r>
          </w:p>
          <w:p w14:paraId="0AA3FDE4" w14:textId="371D6E64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del w:id="21" w:author="pc" w:date="2021-04-05T09:52:00Z">
              <w:r w:rsidRPr="00EC6F38" w:rsidDel="00662698">
                <w:rPr>
                  <w:rFonts w:ascii="Times New Roman" w:eastAsia="Times New Roman" w:hAnsi="Times New Roman" w:cs="Times New Roman"/>
                  <w:szCs w:val="24"/>
                </w:rPr>
                <w:delText xml:space="preserve">tahab </w:delText>
              </w:r>
            </w:del>
            <w:ins w:id="22" w:author="pc" w:date="2021-04-05T09:52:00Z">
              <w:r w:rsidR="00662698">
                <w:rPr>
                  <w:rFonts w:ascii="Times New Roman" w:eastAsia="Times New Roman" w:hAnsi="Times New Roman" w:cs="Times New Roman"/>
                  <w:szCs w:val="24"/>
                </w:rPr>
                <w:t xml:space="preserve"> tahap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ini guru di </w:t>
            </w:r>
            <w:del w:id="23" w:author="pc" w:date="2021-04-05T09:52:00Z">
              <w:r w:rsidRPr="00EC6F38" w:rsidDel="00662698">
                <w:rPr>
                  <w:rFonts w:ascii="Times New Roman" w:eastAsia="Times New Roman" w:hAnsi="Times New Roman" w:cs="Times New Roman"/>
                  <w:szCs w:val="24"/>
                </w:rPr>
                <w:delText xml:space="preserve">tutut </w:delText>
              </w:r>
            </w:del>
            <w:ins w:id="24" w:author="pc" w:date="2021-04-05T09:52:00Z">
              <w:r w:rsidR="00662698">
                <w:rPr>
                  <w:rFonts w:ascii="Times New Roman" w:eastAsia="Times New Roman" w:hAnsi="Times New Roman" w:cs="Times New Roman"/>
                  <w:szCs w:val="24"/>
                </w:rPr>
                <w:t xml:space="preserve"> tuntut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untuk merancang pembelajaran sesuai dengan minat dan bakat/kebutuhan siswa.</w:t>
            </w:r>
          </w:p>
          <w:p w14:paraId="504FDC6F" w14:textId="0384B355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 penilaian formatif</w:t>
            </w:r>
            <w:ins w:id="25" w:author="pc" w:date="2021-04-05T09:53:00Z">
              <w:r w:rsidR="008256B3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26" w:author="pc" w:date="2021-04-05T09:52:00Z">
              <w:r w:rsidRPr="00EC6F38" w:rsidDel="008256B3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  <w:ins w:id="27" w:author="pc" w:date="2021-04-05T09:53:00Z">
              <w:r w:rsidR="008256B3">
                <w:rPr>
                  <w:rFonts w:ascii="Times New Roman" w:eastAsia="Times New Roman" w:hAnsi="Times New Roman" w:cs="Times New Roman"/>
                  <w:szCs w:val="24"/>
                </w:rPr>
                <w:t>dimana guru dituntut untuk membantu siswa dalam mencari kemampuan dan bakat s</w:t>
              </w:r>
            </w:ins>
            <w:ins w:id="28" w:author="pc" w:date="2021-04-05T09:54:00Z">
              <w:r w:rsidR="008256B3">
                <w:rPr>
                  <w:rFonts w:ascii="Times New Roman" w:eastAsia="Times New Roman" w:hAnsi="Times New Roman" w:cs="Times New Roman"/>
                  <w:szCs w:val="24"/>
                </w:rPr>
                <w:t>iswa</w:t>
              </w:r>
            </w:ins>
          </w:p>
          <w:p w14:paraId="22C8688A" w14:textId="039A40DD" w:rsidR="00125355" w:rsidRPr="00EC6F38" w:rsidDel="008256B3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29" w:author="pc" w:date="2021-04-05T09:54:00Z"/>
                <w:rFonts w:ascii="Times New Roman" w:eastAsia="Times New Roman" w:hAnsi="Times New Roman" w:cs="Times New Roman"/>
                <w:szCs w:val="24"/>
              </w:rPr>
            </w:pPr>
            <w:del w:id="30" w:author="pc" w:date="2021-04-05T09:54:00Z">
              <w:r w:rsidRPr="00EC6F38" w:rsidDel="008256B3">
                <w:rPr>
                  <w:rFonts w:ascii="Times New Roman" w:eastAsia="Times New Roman" w:hAnsi="Times New Roman" w:cs="Times New Roman"/>
                  <w:szCs w:val="24"/>
                </w:rPr>
                <w:delText>Yaitu guru di sini di tuntut untuk membantu siwa dalam mencari kemampuan dan bakat siswa.</w:delText>
              </w:r>
            </w:del>
          </w:p>
          <w:p w14:paraId="7D5F444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 guru sebagai mentor.</w:t>
            </w:r>
          </w:p>
          <w:p w14:paraId="4ACB694E" w14:textId="37C1E399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1" w:author="pc" w:date="2021-04-05T09:54:00Z">
              <w:r w:rsidRPr="00EC6F38" w:rsidDel="008256B3">
                <w:rPr>
                  <w:rFonts w:ascii="Times New Roman" w:eastAsia="Times New Roman" w:hAnsi="Times New Roman" w:cs="Times New Roman"/>
                  <w:szCs w:val="24"/>
                </w:rPr>
                <w:delText xml:space="preserve">Guri </w:delText>
              </w:r>
            </w:del>
            <w:ins w:id="32" w:author="pc" w:date="2021-04-05T09:54:00Z">
              <w:r w:rsidR="008256B3">
                <w:rPr>
                  <w:rFonts w:ascii="Times New Roman" w:eastAsia="Times New Roman" w:hAnsi="Times New Roman" w:cs="Times New Roman"/>
                  <w:szCs w:val="24"/>
                </w:rPr>
                <w:t xml:space="preserve"> Guru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 untuk mengembangkan kurikulum dan memberikan kebebasan untuk menentukan cara belajar mengajar siswa.</w:t>
            </w:r>
          </w:p>
          <w:p w14:paraId="7893A59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 profesi guru.</w:t>
            </w:r>
          </w:p>
          <w:p w14:paraId="53443393" w14:textId="65AA598B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sebagai pendidik di era 4.0 </w:t>
            </w:r>
            <w:del w:id="33" w:author="pc" w:date="2021-04-05T09:54:00Z">
              <w:r w:rsidRPr="00EC6F38" w:rsidDel="008256B3">
                <w:rPr>
                  <w:rFonts w:ascii="Times New Roman" w:eastAsia="Times New Roman" w:hAnsi="Times New Roman" w:cs="Times New Roman"/>
                  <w:szCs w:val="24"/>
                </w:rPr>
                <w:delText xml:space="preserve">maka guru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tidak boleh menetap dengan satu strata, </w:t>
            </w:r>
            <w:ins w:id="34" w:author="pc" w:date="2021-04-05T09:54:00Z">
              <w:r w:rsidR="008256B3">
                <w:rPr>
                  <w:rFonts w:ascii="Times New Roman" w:eastAsia="Times New Roman" w:hAnsi="Times New Roman" w:cs="Times New Roman"/>
                  <w:szCs w:val="24"/>
                </w:rPr>
                <w:t xml:space="preserve">namun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harus selalu berkembang agar dapat mengajarkan pendidikan sesuai dengan eranya.</w:t>
            </w:r>
          </w:p>
          <w:p w14:paraId="7A7B5E59" w14:textId="4A80A5ED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dalam pendidikan revolusi industri ini ada 5 aspek yang </w:t>
            </w:r>
            <w:del w:id="35" w:author="pc" w:date="2021-04-05T09:55:00Z">
              <w:r w:rsidRPr="00EC6F38" w:rsidDel="008256B3">
                <w:rPr>
                  <w:rFonts w:ascii="Times New Roman" w:eastAsia="Times New Roman" w:hAnsi="Times New Roman" w:cs="Times New Roman"/>
                  <w:szCs w:val="24"/>
                </w:rPr>
                <w:delText xml:space="preserve">di tekankan </w:delText>
              </w:r>
            </w:del>
            <w:ins w:id="36" w:author="pc" w:date="2021-04-05T09:55:00Z">
              <w:r w:rsidR="008256B3">
                <w:rPr>
                  <w:rFonts w:ascii="Times New Roman" w:eastAsia="Times New Roman" w:hAnsi="Times New Roman" w:cs="Times New Roman"/>
                  <w:szCs w:val="24"/>
                </w:rPr>
                <w:t xml:space="preserve"> ditekankan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pada proses pembelajaran</w:t>
            </w:r>
            <w:ins w:id="37" w:author="pc" w:date="2021-04-05T09:55:00Z">
              <w:r w:rsidR="008256B3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yaitu:</w:t>
            </w:r>
          </w:p>
          <w:p w14:paraId="69DF754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</w:p>
          <w:p w14:paraId="3CA29223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</w:p>
          <w:p w14:paraId="43CD19C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</w:p>
          <w:p w14:paraId="2E63226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Mendiskusikan</w:t>
            </w:r>
          </w:p>
          <w:p w14:paraId="2C2B1F2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</w:p>
          <w:p w14:paraId="0D5730A7" w14:textId="02C31C1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dasarnya kita </w:t>
            </w:r>
            <w:del w:id="38" w:author="pc" w:date="2021-04-05T09:55:00Z">
              <w:r w:rsidRPr="00EC6F38" w:rsidDel="008256B3">
                <w:rPr>
                  <w:rFonts w:ascii="Times New Roman" w:eastAsia="Times New Roman" w:hAnsi="Times New Roman" w:cs="Times New Roman"/>
                  <w:szCs w:val="24"/>
                </w:rPr>
                <w:delText xml:space="preserve">bisa lihat </w:delText>
              </w:r>
            </w:del>
            <w:ins w:id="39" w:author="pc" w:date="2021-04-05T09:55:00Z">
              <w:r w:rsidR="008256B3">
                <w:rPr>
                  <w:rFonts w:ascii="Times New Roman" w:eastAsia="Times New Roman" w:hAnsi="Times New Roman" w:cs="Times New Roman"/>
                  <w:szCs w:val="24"/>
                </w:rPr>
                <w:t xml:space="preserve"> dapat melihat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mengamati dan memahami ini sebenarnya </w:t>
            </w:r>
            <w:del w:id="40" w:author="pc" w:date="2021-04-05T09:55:00Z">
              <w:r w:rsidRPr="00EC6F38" w:rsidDel="008256B3">
                <w:rPr>
                  <w:rFonts w:ascii="Times New Roman" w:eastAsia="Times New Roman" w:hAnsi="Times New Roman" w:cs="Times New Roman"/>
                  <w:szCs w:val="24"/>
                </w:rPr>
                <w:delText>jadi</w:delText>
              </w:r>
            </w:del>
            <w:ins w:id="41" w:author="pc" w:date="2021-04-05T09:56:00Z">
              <w:r w:rsidR="008256B3">
                <w:rPr>
                  <w:rFonts w:ascii="Times New Roman" w:eastAsia="Times New Roman" w:hAnsi="Times New Roman" w:cs="Times New Roman"/>
                  <w:szCs w:val="24"/>
                </w:rPr>
                <w:t xml:space="preserve"> menjadi</w:t>
              </w:r>
            </w:ins>
            <w:del w:id="42" w:author="pc" w:date="2021-04-05T09:55:00Z">
              <w:r w:rsidRPr="00EC6F38" w:rsidDel="008256B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satu kesatuan</w:t>
            </w:r>
            <w:ins w:id="43" w:author="pc" w:date="2021-04-05T09:56:00Z">
              <w:r w:rsidR="008256B3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44" w:author="pc" w:date="2021-04-05T09:56:00Z">
              <w:r w:rsidRPr="00EC6F38" w:rsidDel="008256B3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5" w:author="pc" w:date="2021-04-05T09:56:00Z">
              <w:r w:rsidRPr="00EC6F38" w:rsidDel="008256B3">
                <w:rPr>
                  <w:rFonts w:ascii="Times New Roman" w:eastAsia="Times New Roman" w:hAnsi="Times New Roman" w:cs="Times New Roman"/>
                  <w:szCs w:val="24"/>
                </w:rPr>
                <w:delText>pada</w:delText>
              </w:r>
            </w:del>
            <w:ins w:id="46" w:author="pc" w:date="2021-04-05T09:56:00Z">
              <w:r w:rsidR="008256B3">
                <w:rPr>
                  <w:rFonts w:ascii="Times New Roman" w:eastAsia="Times New Roman" w:hAnsi="Times New Roman" w:cs="Times New Roman"/>
                  <w:szCs w:val="24"/>
                </w:rPr>
                <w:t xml:space="preserve"> Pada</w:t>
              </w:r>
            </w:ins>
            <w:del w:id="47" w:author="pc" w:date="2021-04-05T09:56:00Z">
              <w:r w:rsidRPr="00EC6F38" w:rsidDel="008256B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 mengamati dan memahami</w:t>
            </w:r>
            <w:ins w:id="48" w:author="pc" w:date="2021-04-05T09:56:00Z">
              <w:r w:rsidR="008256B3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kita bisa memiliki pikiran yang kritis. Pikiran kritis sangat </w:t>
            </w:r>
            <w:del w:id="49" w:author="pc" w:date="2021-04-05T09:56:00Z">
              <w:r w:rsidRPr="00EC6F38" w:rsidDel="008256B3">
                <w:rPr>
                  <w:rFonts w:ascii="Times New Roman" w:eastAsia="Times New Roman" w:hAnsi="Times New Roman" w:cs="Times New Roman"/>
                  <w:szCs w:val="24"/>
                </w:rPr>
                <w:delText xml:space="preserve">di butuhkan </w:delText>
              </w:r>
            </w:del>
            <w:ins w:id="50" w:author="pc" w:date="2021-04-05T09:56:00Z">
              <w:r w:rsidR="008256B3">
                <w:rPr>
                  <w:rFonts w:ascii="Times New Roman" w:eastAsia="Times New Roman" w:hAnsi="Times New Roman" w:cs="Times New Roman"/>
                  <w:szCs w:val="24"/>
                </w:rPr>
                <w:t xml:space="preserve"> dibutuhkan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 dengan pikiran yang kritis maka akan timbul sebuah ide atau gagasan.</w:t>
            </w:r>
          </w:p>
          <w:p w14:paraId="64F23874" w14:textId="3EBA1B38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Dari gagasan yang mucul dari pemikiran kritis tadi maka proses selanjutnya yaitu mencoba/</w:t>
            </w:r>
            <w:del w:id="51" w:author="pc" w:date="2021-04-05T09:57:00Z">
              <w:r w:rsidRPr="00EC6F38" w:rsidDel="008256B3">
                <w:rPr>
                  <w:rFonts w:ascii="Times New Roman" w:eastAsia="Times New Roman" w:hAnsi="Times New Roman" w:cs="Times New Roman"/>
                  <w:szCs w:val="24"/>
                </w:rPr>
                <w:delText xml:space="preserve"> pengaplikasian</w:delText>
              </w:r>
            </w:del>
            <w:ins w:id="52" w:author="pc" w:date="2021-04-05T09:57:00Z">
              <w:r w:rsidR="008256B3">
                <w:rPr>
                  <w:rFonts w:ascii="Times New Roman" w:eastAsia="Times New Roman" w:hAnsi="Times New Roman" w:cs="Times New Roman"/>
                  <w:szCs w:val="24"/>
                </w:rPr>
                <w:t xml:space="preserve"> mengaplikasikan </w:t>
              </w:r>
            </w:ins>
            <w:del w:id="53" w:author="pc" w:date="2021-04-05T09:57:00Z">
              <w:r w:rsidRPr="00EC6F38" w:rsidDel="008256B3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revolusi 4.0 ini lebih banyak praktek karena lebih menyiapkan anak pada bagaimana kita menumbuhkan ide baru atau gagasan.</w:t>
            </w:r>
          </w:p>
          <w:p w14:paraId="3B6CA66A" w14:textId="4574AB41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mencoba proses selanjutnya yaitu mendiskusikan. Mendiskusikan </w:t>
            </w:r>
            <w:del w:id="54" w:author="pc" w:date="2021-04-05T09:57:00Z">
              <w:r w:rsidRPr="00EC6F38" w:rsidDel="008256B3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ins w:id="55" w:author="pc" w:date="2021-04-05T09:57:00Z">
              <w:r w:rsidR="008256B3">
                <w:rPr>
                  <w:rFonts w:ascii="Times New Roman" w:eastAsia="Times New Roman" w:hAnsi="Times New Roman" w:cs="Times New Roman"/>
                  <w:szCs w:val="24"/>
                </w:rPr>
                <w:t xml:space="preserve"> disini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bukan hanya satu atau dua orang tapi </w:t>
            </w:r>
            <w:del w:id="56" w:author="pc" w:date="2021-04-05T09:57:00Z">
              <w:r w:rsidRPr="00EC6F38" w:rsidDel="008256B3">
                <w:rPr>
                  <w:rFonts w:ascii="Times New Roman" w:eastAsia="Times New Roman" w:hAnsi="Times New Roman" w:cs="Times New Roman"/>
                  <w:szCs w:val="24"/>
                </w:rPr>
                <w:delText xml:space="preserve">banyak kolaborasi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 dengan banyak orang. Hal ini dilakukan karena banyak pandangan yang berbeda atau ide-ide yang baru akan muncul.</w:t>
            </w:r>
          </w:p>
          <w:p w14:paraId="5238F60A" w14:textId="123C6B5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del w:id="57" w:author="pc" w:date="2021-04-05T09:57:00Z">
              <w:r w:rsidRPr="00EC6F38" w:rsidDel="008256B3">
                <w:rPr>
                  <w:rFonts w:ascii="Times New Roman" w:eastAsia="Times New Roman" w:hAnsi="Times New Roman" w:cs="Times New Roman"/>
                  <w:szCs w:val="24"/>
                </w:rPr>
                <w:delText xml:space="preserve">terahir </w:delText>
              </w:r>
            </w:del>
            <w:ins w:id="58" w:author="pc" w:date="2021-04-05T09:57:00Z">
              <w:r w:rsidR="008256B3">
                <w:rPr>
                  <w:rFonts w:ascii="Times New Roman" w:eastAsia="Times New Roman" w:hAnsi="Times New Roman" w:cs="Times New Roman"/>
                  <w:szCs w:val="24"/>
                </w:rPr>
                <w:t>te</w:t>
              </w:r>
            </w:ins>
            <w:ins w:id="59" w:author="pc" w:date="2021-04-05T09:58:00Z">
              <w:r w:rsidR="008256B3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ins w:id="60" w:author="pc" w:date="2021-04-05T09:57:00Z">
              <w:r w:rsidR="008256B3">
                <w:rPr>
                  <w:rFonts w:ascii="Times New Roman" w:eastAsia="Times New Roman" w:hAnsi="Times New Roman" w:cs="Times New Roman"/>
                  <w:szCs w:val="24"/>
                </w:rPr>
                <w:t>a</w:t>
              </w:r>
            </w:ins>
            <w:ins w:id="61" w:author="pc" w:date="2021-04-05T09:58:00Z">
              <w:r w:rsidR="008256B3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ins w:id="62" w:author="pc" w:date="2021-04-05T09:57:00Z">
              <w:r w:rsidR="008256B3">
                <w:rPr>
                  <w:rFonts w:ascii="Times New Roman" w:eastAsia="Times New Roman" w:hAnsi="Times New Roman" w:cs="Times New Roman"/>
                  <w:szCs w:val="24"/>
                </w:rPr>
                <w:t>hir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 melakukan penelitian</w:t>
            </w:r>
            <w:ins w:id="63" w:author="pc" w:date="2021-04-05T09:58:00Z">
              <w:r w:rsidR="008256B3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64" w:author="pc" w:date="2021-04-05T09:58:00Z">
              <w:r w:rsidRPr="00EC6F38" w:rsidDel="008256B3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5" w:author="pc" w:date="2021-04-05T09:58:00Z">
              <w:r w:rsidRPr="00EC6F38" w:rsidDel="008256B3">
                <w:rPr>
                  <w:rFonts w:ascii="Times New Roman" w:eastAsia="Times New Roman" w:hAnsi="Times New Roman" w:cs="Times New Roman"/>
                  <w:szCs w:val="24"/>
                </w:rPr>
                <w:delText xml:space="preserve">tuntutan </w:delText>
              </w:r>
            </w:del>
            <w:ins w:id="66" w:author="pc" w:date="2021-04-05T09:58:00Z">
              <w:r w:rsidR="008256B3">
                <w:rPr>
                  <w:rFonts w:ascii="Times New Roman" w:eastAsia="Times New Roman" w:hAnsi="Times New Roman" w:cs="Times New Roman"/>
                  <w:szCs w:val="24"/>
                </w:rPr>
                <w:t xml:space="preserve"> Tuntutan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4.0 ini adalah kreatif dan inovatif. Dengan melakukan penelitian kita bisa lihat proses kreatif dan inovatif kita. </w:t>
            </w:r>
          </w:p>
        </w:tc>
      </w:tr>
    </w:tbl>
    <w:p w14:paraId="3A1E4962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c">
    <w15:presenceInfo w15:providerId="Windows Live" w15:userId="3866e7c04f218d1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662698"/>
    <w:rsid w:val="008256B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15319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6626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26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2698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26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2698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pc</cp:lastModifiedBy>
  <cp:revision>2</cp:revision>
  <dcterms:created xsi:type="dcterms:W3CDTF">2021-04-05T02:59:00Z</dcterms:created>
  <dcterms:modified xsi:type="dcterms:W3CDTF">2021-04-05T02:59:00Z</dcterms:modified>
</cp:coreProperties>
</file>