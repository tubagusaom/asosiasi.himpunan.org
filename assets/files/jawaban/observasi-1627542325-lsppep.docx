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7AA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DC8632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91BCBE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70B2562" w14:textId="77777777" w:rsidTr="00D810B0">
        <w:tc>
          <w:tcPr>
            <w:tcW w:w="9350" w:type="dxa"/>
          </w:tcPr>
          <w:p w14:paraId="5102A77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FE73B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B6C290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95450" w14:textId="77777777" w:rsidR="007B173E" w:rsidRPr="00A16D9B" w:rsidRDefault="007B173E" w:rsidP="007B173E">
            <w:pPr>
              <w:spacing w:line="480" w:lineRule="auto"/>
              <w:rPr>
                <w:ins w:id="0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ins w:id="1" w:author="Pmuatyra Ubobasnadrai" w:date="2021-07-29T14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 Elex Media Komputindo.</w:t>
              </w:r>
            </w:ins>
          </w:p>
          <w:p w14:paraId="5D337B6D" w14:textId="77777777" w:rsidR="007B173E" w:rsidRPr="00A16D9B" w:rsidRDefault="007B173E" w:rsidP="007B173E">
            <w:pPr>
              <w:spacing w:line="480" w:lineRule="auto"/>
              <w:rPr>
                <w:ins w:id="2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ins w:id="3" w:author="Pmuatyra Ubobasnadrai" w:date="2021-07-29T14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6BF4128" w14:textId="77777777" w:rsidR="007B173E" w:rsidRPr="00A16D9B" w:rsidRDefault="007B173E" w:rsidP="007B173E">
            <w:pPr>
              <w:spacing w:line="480" w:lineRule="auto"/>
              <w:rPr>
                <w:ins w:id="4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ins w:id="5" w:author="Pmuatyra Ubobasnadrai" w:date="2021-07-29T14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 Elex Media Komputindo.</w:t>
              </w:r>
            </w:ins>
          </w:p>
          <w:p w14:paraId="5174E3F7" w14:textId="77777777" w:rsidR="007B173E" w:rsidRPr="00A16D9B" w:rsidRDefault="007B173E" w:rsidP="007B173E">
            <w:pPr>
              <w:spacing w:line="480" w:lineRule="auto"/>
              <w:rPr>
                <w:ins w:id="6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ins w:id="7" w:author="Pmuatyra Ubobasnadrai" w:date="2021-07-29T14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 Elex Media Komputindo.</w:t>
              </w:r>
            </w:ins>
          </w:p>
          <w:p w14:paraId="68F914A2" w14:textId="77777777" w:rsidR="007B173E" w:rsidRPr="00A16D9B" w:rsidRDefault="007B173E" w:rsidP="007B173E">
            <w:pPr>
              <w:spacing w:line="480" w:lineRule="auto"/>
              <w:rPr>
                <w:ins w:id="8" w:author="Pmuatyra Ubobasnadrai" w:date="2021-07-29T14:07:00Z"/>
                <w:rFonts w:ascii="Times New Roman" w:hAnsi="Times New Roman" w:cs="Times New Roman"/>
                <w:sz w:val="24"/>
                <w:szCs w:val="24"/>
              </w:rPr>
            </w:pPr>
            <w:ins w:id="9" w:author="Pmuatyra Ubobasnadrai" w:date="2021-07-29T14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 Elex Media Komputindo.</w:t>
              </w:r>
            </w:ins>
          </w:p>
          <w:p w14:paraId="1E4B8B55" w14:textId="77777777" w:rsidR="007B173E" w:rsidRPr="00A16D9B" w:rsidRDefault="007B173E" w:rsidP="007B173E">
            <w:pPr>
              <w:spacing w:line="480" w:lineRule="auto"/>
              <w:rPr>
                <w:ins w:id="10" w:author="Pmuatyra Ubobasnadrai" w:date="2021-07-29T14:07:00Z"/>
                <w:rFonts w:ascii="Times New Roman" w:hAnsi="Times New Roman" w:cs="Times New Roman"/>
                <w:sz w:val="24"/>
                <w:szCs w:val="24"/>
              </w:rPr>
            </w:pPr>
            <w:ins w:id="11" w:author="Pmuatyra Ubobasnadrai" w:date="2021-07-29T14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 Elex Media Komputindo.</w:t>
              </w:r>
            </w:ins>
          </w:p>
          <w:p w14:paraId="12559AD7" w14:textId="5424B08C" w:rsidR="007B173E" w:rsidRDefault="007B173E" w:rsidP="008D1AF7">
            <w:pPr>
              <w:spacing w:line="480" w:lineRule="auto"/>
              <w:rPr>
                <w:ins w:id="12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ins w:id="13" w:author="Pmuatyra Ubobasnadrai" w:date="2021-07-29T14:0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 Elex Media Komputindo. </w:t>
              </w:r>
            </w:ins>
          </w:p>
          <w:p w14:paraId="1B52D92B" w14:textId="1E29AB47" w:rsidR="00D80F46" w:rsidRPr="00A16D9B" w:rsidDel="007B173E" w:rsidRDefault="00D80F46" w:rsidP="008D1AF7">
            <w:pPr>
              <w:spacing w:line="480" w:lineRule="auto"/>
              <w:rPr>
                <w:del w:id="14" w:author="Pmuatyra Ubobasnadrai" w:date="2021-07-29T14:07:00Z"/>
                <w:rFonts w:ascii="Times New Roman" w:hAnsi="Times New Roman" w:cs="Times New Roman"/>
                <w:sz w:val="24"/>
                <w:szCs w:val="24"/>
              </w:rPr>
            </w:pPr>
            <w:del w:id="15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16" w:author="Pmuatyra Ubobasnadrai" w:date="2021-07-29T14:05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del w:id="17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 </w:delText>
              </w:r>
            </w:del>
          </w:p>
          <w:p w14:paraId="54620BB4" w14:textId="639C0F6F" w:rsidR="00D80F46" w:rsidRPr="00A16D9B" w:rsidDel="007B173E" w:rsidRDefault="00D80F46" w:rsidP="008D1AF7">
            <w:pPr>
              <w:spacing w:line="480" w:lineRule="auto"/>
              <w:rPr>
                <w:del w:id="18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del w:id="19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0" w:author="Pmuatyra Ubobasnadrai" w:date="2021-07-29T14:05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del w:id="21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5067E45D" w14:textId="4D918E51" w:rsidR="00D80F46" w:rsidRPr="00A16D9B" w:rsidDel="007B173E" w:rsidRDefault="00D80F46" w:rsidP="008D1AF7">
            <w:pPr>
              <w:spacing w:line="480" w:lineRule="auto"/>
              <w:rPr>
                <w:del w:id="22" w:author="Pmuatyra Ubobasnadrai" w:date="2021-07-29T14:07:00Z"/>
                <w:rFonts w:ascii="Times New Roman" w:hAnsi="Times New Roman" w:cs="Times New Roman"/>
                <w:sz w:val="24"/>
                <w:szCs w:val="24"/>
              </w:rPr>
            </w:pPr>
            <w:del w:id="23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4" w:author="Pmuatyra Ubobasnadrai" w:date="2021-07-29T14:05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del w:id="25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3CB093CF" w14:textId="5FEE463A" w:rsidR="00D80F46" w:rsidRPr="00A16D9B" w:rsidDel="007B173E" w:rsidRDefault="00D80F46" w:rsidP="008D1AF7">
            <w:pPr>
              <w:spacing w:line="480" w:lineRule="auto"/>
              <w:rPr>
                <w:del w:id="26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del w:id="27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28" w:author="Pmuatyra Ubobasnadrai" w:date="2021-07-29T14:05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del w:id="29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5D2345BD" w14:textId="4CBEB318" w:rsidR="00D80F46" w:rsidRPr="00A16D9B" w:rsidDel="007B173E" w:rsidRDefault="00D80F46" w:rsidP="008D1AF7">
            <w:pPr>
              <w:spacing w:line="480" w:lineRule="auto"/>
              <w:rPr>
                <w:del w:id="30" w:author="Pmuatyra Ubobasnadrai" w:date="2021-07-29T14:07:00Z"/>
                <w:rFonts w:ascii="Times New Roman" w:hAnsi="Times New Roman" w:cs="Times New Roman"/>
                <w:sz w:val="24"/>
                <w:szCs w:val="24"/>
              </w:rPr>
            </w:pPr>
            <w:del w:id="31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del w:id="32" w:author="Pmuatyra Ubobasnadrai" w:date="2021-07-29T14:05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PT</w:delText>
              </w:r>
            </w:del>
            <w:del w:id="33" w:author="Pmuatyra Ubobasnadrai" w:date="2021-07-29T14:07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Elex Media Komputindo.</w:delText>
              </w:r>
            </w:del>
          </w:p>
          <w:p w14:paraId="2D373FD3" w14:textId="5C8042A9" w:rsidR="00D80F46" w:rsidRPr="00A16D9B" w:rsidDel="007B173E" w:rsidRDefault="00D80F46" w:rsidP="008D1AF7">
            <w:pPr>
              <w:spacing w:line="480" w:lineRule="auto"/>
              <w:rPr>
                <w:del w:id="34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del w:id="35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B98452A" w14:textId="051E59F5" w:rsidR="00D80F46" w:rsidRPr="00A16D9B" w:rsidDel="007B173E" w:rsidRDefault="00D80F46" w:rsidP="008D1AF7">
            <w:pPr>
              <w:spacing w:line="480" w:lineRule="auto"/>
              <w:rPr>
                <w:del w:id="36" w:author="Pmuatyra Ubobasnadrai" w:date="2021-07-29T14:06:00Z"/>
                <w:rFonts w:ascii="Times New Roman" w:hAnsi="Times New Roman" w:cs="Times New Roman"/>
                <w:sz w:val="24"/>
                <w:szCs w:val="24"/>
              </w:rPr>
            </w:pPr>
            <w:del w:id="37" w:author="Pmuatyra Ubobasnadrai" w:date="2021-07-29T14:06:00Z"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 xml:space="preserve">Handayani, Muri. 2017. </w:delText>
              </w:r>
              <w:r w:rsidRPr="00A16D9B" w:rsidDel="007B173E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7B173E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BA228FC" w14:textId="77777777" w:rsidR="00D80F46" w:rsidRPr="00A16D9B" w:rsidRDefault="00D80F46" w:rsidP="007B17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8" w:author="Pmuatyra Ubobasnadrai" w:date="2021-07-29T14:06:00Z">
                <w:pPr>
                  <w:spacing w:line="312" w:lineRule="auto"/>
                </w:pPr>
              </w:pPrChange>
            </w:pPr>
          </w:p>
        </w:tc>
      </w:tr>
    </w:tbl>
    <w:p w14:paraId="01A618A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0BFEC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5947" w14:textId="77777777" w:rsidR="003056FE" w:rsidRDefault="003056FE" w:rsidP="00D80F46">
      <w:r>
        <w:separator/>
      </w:r>
    </w:p>
  </w:endnote>
  <w:endnote w:type="continuationSeparator" w:id="0">
    <w:p w14:paraId="21A09A90" w14:textId="77777777" w:rsidR="003056FE" w:rsidRDefault="003056F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55D8" w14:textId="77777777" w:rsidR="00D80F46" w:rsidRDefault="00D80F46">
    <w:pPr>
      <w:pStyle w:val="Footer"/>
    </w:pPr>
    <w:r>
      <w:t>CLO-4</w:t>
    </w:r>
  </w:p>
  <w:p w14:paraId="65B124B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0DAB" w14:textId="77777777" w:rsidR="003056FE" w:rsidRDefault="003056FE" w:rsidP="00D80F46">
      <w:r>
        <w:separator/>
      </w:r>
    </w:p>
  </w:footnote>
  <w:footnote w:type="continuationSeparator" w:id="0">
    <w:p w14:paraId="0C5AF6FD" w14:textId="77777777" w:rsidR="003056FE" w:rsidRDefault="003056F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muatyra Ubobasnadrai">
    <w15:presenceInfo w15:providerId="Windows Live" w15:userId="fa8fe46dc47f20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056FE"/>
    <w:rsid w:val="0042167F"/>
    <w:rsid w:val="004F5D73"/>
    <w:rsid w:val="00751BBB"/>
    <w:rsid w:val="00771E9D"/>
    <w:rsid w:val="007B173E"/>
    <w:rsid w:val="007B61F8"/>
    <w:rsid w:val="008D1AF7"/>
    <w:rsid w:val="00924DF5"/>
    <w:rsid w:val="00A0635F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A14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7B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Pmuatyra Ubobasnadrai</cp:lastModifiedBy>
  <cp:revision>10</cp:revision>
  <dcterms:created xsi:type="dcterms:W3CDTF">2019-10-18T19:52:00Z</dcterms:created>
  <dcterms:modified xsi:type="dcterms:W3CDTF">2021-07-29T07:07:00Z</dcterms:modified>
</cp:coreProperties>
</file>