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03293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3050F6F0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2D1E1E3E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777B0E2E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70C1719A" w14:textId="77777777" w:rsidTr="00821BA2">
        <w:tc>
          <w:tcPr>
            <w:tcW w:w="9350" w:type="dxa"/>
          </w:tcPr>
          <w:p w14:paraId="46DBFCDC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00807165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5A8AF1A1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commentRangeEnd w:id="1"/>
            <w:r w:rsidR="00E42EBA">
              <w:rPr>
                <w:rStyle w:val="CommentReference"/>
              </w:rPr>
              <w:commentReference w:id="1"/>
            </w:r>
            <w:commentRangeStart w:id="2"/>
            <w:commentRangeEnd w:id="0"/>
            <w:r w:rsidR="00E42EBA">
              <w:rPr>
                <w:rStyle w:val="CommentReference"/>
              </w:rPr>
              <w:commentReference w:id="0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</w:t>
            </w:r>
            <w:commentRangeEnd w:id="2"/>
            <w:r w:rsidR="00E42EBA">
              <w:rPr>
                <w:rStyle w:val="CommentReference"/>
              </w:rPr>
              <w:commentReference w:id="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F648156" w14:textId="2765E3D6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commentRangeEnd w:id="3"/>
            <w:proofErr w:type="spellEnd"/>
            <w:r w:rsidR="00D91541">
              <w:rPr>
                <w:rStyle w:val="CommentReference"/>
              </w:rPr>
              <w:commentReference w:id="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commentRangeEnd w:id="4"/>
            <w:proofErr w:type="spellEnd"/>
            <w:r w:rsidR="00D91541">
              <w:rPr>
                <w:rStyle w:val="CommentReference"/>
              </w:rPr>
              <w:commentReference w:id="4"/>
            </w:r>
            <w:ins w:id="5" w:author="Microsoft Office User" w:date="2021-02-23T10:21:00Z">
              <w:r w:rsidR="00D91541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D91541">
              <w:rPr>
                <w:rFonts w:ascii="Times New Roman" w:eastAsia="Times New Roman" w:hAnsi="Times New Roman" w:cs="Times New Roman"/>
                <w:strike/>
                <w:szCs w:val="24"/>
                <w:rPrChange w:id="6" w:author="Microsoft Office User" w:date="2021-02-23T10:2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hari</w:t>
            </w:r>
            <w:proofErr w:type="spellEnd"/>
            <w:r w:rsidRPr="00D91541">
              <w:rPr>
                <w:rFonts w:ascii="Times New Roman" w:eastAsia="Times New Roman" w:hAnsi="Times New Roman" w:cs="Times New Roman"/>
                <w:strike/>
                <w:szCs w:val="24"/>
                <w:rPrChange w:id="7" w:author="Microsoft Office User" w:date="2021-02-23T10:2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91541">
              <w:rPr>
                <w:rFonts w:ascii="Times New Roman" w:eastAsia="Times New Roman" w:hAnsi="Times New Roman" w:cs="Times New Roman"/>
                <w:strike/>
                <w:szCs w:val="24"/>
                <w:rPrChange w:id="8" w:author="Microsoft Office User" w:date="2021-02-23T10:2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D91541">
              <w:rPr>
                <w:rFonts w:ascii="Times New Roman" w:eastAsia="Times New Roman" w:hAnsi="Times New Roman" w:cs="Times New Roman"/>
                <w:strike/>
                <w:szCs w:val="24"/>
                <w:rPrChange w:id="9" w:author="Microsoft Office User" w:date="2021-02-23T10:2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0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commentRangeEnd w:id="10"/>
            <w:proofErr w:type="spellEnd"/>
            <w:r w:rsidR="00D91541">
              <w:rPr>
                <w:rStyle w:val="CommentReference"/>
              </w:rPr>
              <w:commentReference w:id="1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commentRangeStart w:id="11"/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1"/>
            <w:r w:rsidR="00DC50A9">
              <w:rPr>
                <w:rStyle w:val="CommentReference"/>
              </w:rPr>
              <w:commentReference w:id="11"/>
            </w:r>
            <w:proofErr w:type="spellStart"/>
            <w:r w:rsidRPr="00DC50A9">
              <w:rPr>
                <w:rFonts w:ascii="Times New Roman" w:eastAsia="Times New Roman" w:hAnsi="Times New Roman" w:cs="Times New Roman"/>
                <w:strike/>
                <w:szCs w:val="24"/>
                <w:rPrChange w:id="12" w:author="Microsoft Office User" w:date="2021-02-23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namun</w:t>
            </w:r>
            <w:proofErr w:type="spellEnd"/>
            <w:r w:rsidRPr="00DC50A9">
              <w:rPr>
                <w:rFonts w:ascii="Times New Roman" w:eastAsia="Times New Roman" w:hAnsi="Times New Roman" w:cs="Times New Roman"/>
                <w:strike/>
                <w:szCs w:val="24"/>
                <w:rPrChange w:id="13" w:author="Microsoft Office User" w:date="2021-02-23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ins w:id="14" w:author="Microsoft Office User" w:date="2021-02-23T10:26:00Z">
              <w:r w:rsidR="00DC50A9" w:rsidRPr="00DC50A9">
                <w:rPr>
                  <w:rFonts w:ascii="Times New Roman" w:eastAsia="Times New Roman" w:hAnsi="Times New Roman" w:cs="Times New Roman"/>
                  <w:szCs w:val="24"/>
                  <w:rPrChange w:id="15" w:author="Microsoft Office User" w:date="2021-02-23T10:26:00Z">
                    <w:rPr>
                      <w:rFonts w:ascii="Times New Roman" w:eastAsia="Times New Roman" w:hAnsi="Times New Roman" w:cs="Times New Roman"/>
                      <w:szCs w:val="24"/>
                      <w:highlight w:val="red"/>
                    </w:rPr>
                  </w:rPrChange>
                </w:rPr>
                <w:t>B</w:t>
              </w:r>
            </w:ins>
            <w:del w:id="16" w:author="Microsoft Office User" w:date="2021-02-23T10:26:00Z">
              <w:r w:rsidRPr="00DC50A9" w:rsidDel="00DC50A9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DC50A9">
              <w:rPr>
                <w:rFonts w:ascii="Times New Roman" w:eastAsia="Times New Roman" w:hAnsi="Times New Roman" w:cs="Times New Roman"/>
                <w:szCs w:val="24"/>
              </w:rPr>
              <w:t>uk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DC50A9">
              <w:rPr>
                <w:rFonts w:ascii="Times New Roman" w:eastAsia="Times New Roman" w:hAnsi="Times New Roman" w:cs="Times New Roman"/>
                <w:strike/>
                <w:szCs w:val="24"/>
                <w:rPrChange w:id="17" w:author="Microsoft Office User" w:date="2021-02-23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8" w:author="Microsoft Office User" w:date="2021-02-23T10:26:00Z">
              <w:r w:rsidR="00DC50A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ins w:id="19" w:author="Microsoft Office User" w:date="2021-02-23T10:27:00Z">
              <w:r w:rsidR="00DC50A9">
                <w:rPr>
                  <w:rFonts w:ascii="Times New Roman" w:eastAsia="Times New Roman" w:hAnsi="Times New Roman" w:cs="Times New Roman"/>
                  <w:szCs w:val="24"/>
                  <w:u w:val="single"/>
                </w:rPr>
                <w:t>sebagai</w:t>
              </w:r>
            </w:ins>
            <w:proofErr w:type="spellEnd"/>
            <w:proofErr w:type="gramEnd"/>
            <w:ins w:id="20" w:author="Microsoft Office User" w:date="2021-02-23T10:26:00Z">
              <w:r w:rsidR="00DC50A9" w:rsidRPr="00DC50A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DC50A9">
              <w:rPr>
                <w:rFonts w:ascii="Times New Roman" w:eastAsia="Times New Roman" w:hAnsi="Times New Roman" w:cs="Times New Roman"/>
                <w:strike/>
                <w:szCs w:val="24"/>
                <w:rPrChange w:id="21" w:author="Microsoft Office User" w:date="2021-02-23T10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perkerja</w:t>
            </w:r>
            <w:proofErr w:type="spellEnd"/>
            <w:ins w:id="22" w:author="Microsoft Office User" w:date="2021-02-23T10:27:00Z">
              <w:r w:rsidR="00DC50A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C50A9">
                <w:rPr>
                  <w:rFonts w:ascii="Times New Roman" w:eastAsia="Times New Roman" w:hAnsi="Times New Roman" w:cs="Times New Roman"/>
                  <w:szCs w:val="24"/>
                </w:rPr>
                <w:t>pegawai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3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3"/>
            <w:r w:rsidR="00DC50A9">
              <w:rPr>
                <w:rStyle w:val="CommentReference"/>
              </w:rPr>
              <w:commentReference w:id="23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commentRangeStart w:id="24"/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commentRangeEnd w:id="24"/>
            <w:r w:rsidR="00DC50A9">
              <w:rPr>
                <w:rStyle w:val="CommentReference"/>
              </w:rPr>
              <w:commentReference w:id="24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DC50A9">
              <w:rPr>
                <w:rFonts w:ascii="Times New Roman" w:eastAsia="Times New Roman" w:hAnsi="Times New Roman" w:cs="Times New Roman"/>
                <w:strike/>
                <w:szCs w:val="24"/>
                <w:rPrChange w:id="25" w:author="Microsoft Office User" w:date="2021-02-23T10:2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DC288FF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bookmarkStart w:id="26" w:name="_GoBack"/>
            <w:bookmarkEnd w:id="26"/>
            <w:del w:id="27" w:author="Microsoft Office User" w:date="2021-02-23T10:49:00Z">
              <w:r w:rsidRPr="00EC6F38" w:rsidDel="00327AA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commentRangeStart w:id="28"/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commentRangeEnd w:id="28"/>
            <w:r w:rsidR="001038F8">
              <w:rPr>
                <w:rStyle w:val="CommentReference"/>
              </w:rPr>
              <w:commentReference w:id="28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9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9"/>
            <w:r w:rsidR="00DC50A9">
              <w:rPr>
                <w:rStyle w:val="CommentReference"/>
              </w:rPr>
              <w:commentReference w:id="29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B0E86C9" w14:textId="3071F4AE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commentRangeEnd w:id="30"/>
            <w:proofErr w:type="spellEnd"/>
            <w:r w:rsidR="001038F8">
              <w:rPr>
                <w:rStyle w:val="CommentReference"/>
              </w:rPr>
              <w:commentReference w:id="3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038F8">
              <w:rPr>
                <w:rFonts w:ascii="Times New Roman" w:eastAsia="Times New Roman" w:hAnsi="Times New Roman" w:cs="Times New Roman"/>
                <w:strike/>
                <w:szCs w:val="24"/>
                <w:rPrChange w:id="31" w:author="Microsoft Office User" w:date="2021-02-23T10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4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32" w:author="Microsoft Office User" w:date="2021-02-23T10:30:00Z">
              <w:r w:rsidR="001038F8">
                <w:rPr>
                  <w:rFonts w:ascii="Times New Roman" w:eastAsia="Times New Roman" w:hAnsi="Times New Roman" w:cs="Times New Roman"/>
                  <w:szCs w:val="24"/>
                </w:rPr>
                <w:t>empat</w:t>
              </w:r>
              <w:proofErr w:type="spellEnd"/>
              <w:r w:rsidR="001038F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1038F8">
              <w:rPr>
                <w:rFonts w:ascii="Times New Roman" w:eastAsia="Times New Roman" w:hAnsi="Times New Roman" w:cs="Times New Roman"/>
                <w:strike/>
                <w:szCs w:val="24"/>
                <w:rPrChange w:id="33" w:author="Microsoft Office User" w:date="2021-02-23T10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34" w:author="Microsoft Office User" w:date="2021-02-23T10:33:00Z">
              <w:r w:rsidR="001038F8">
                <w:rPr>
                  <w:rFonts w:ascii="Times New Roman" w:eastAsia="Times New Roman" w:hAnsi="Times New Roman" w:cs="Times New Roman"/>
                  <w:szCs w:val="24"/>
                </w:rPr>
                <w:t>karakter</w:t>
              </w:r>
              <w:proofErr w:type="spellEnd"/>
              <w:r w:rsidR="001038F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5" w:author="Microsoft Office User" w:date="2021-02-23T10:31:00Z">
              <w:r w:rsidRPr="00EC6F38" w:rsidDel="001038F8">
                <w:rPr>
                  <w:rFonts w:ascii="Times New Roman" w:eastAsia="Times New Roman" w:hAnsi="Times New Roman" w:cs="Times New Roman"/>
                  <w:szCs w:val="24"/>
                </w:rPr>
                <w:delText>di butuhkan</w:delText>
              </w:r>
            </w:del>
            <w:proofErr w:type="spellStart"/>
            <w:ins w:id="36" w:author="Microsoft Office User" w:date="2021-02-23T10:31:00Z">
              <w:r w:rsidR="001038F8">
                <w:rPr>
                  <w:rFonts w:ascii="Times New Roman" w:eastAsia="Times New Roman" w:hAnsi="Times New Roman" w:cs="Times New Roman"/>
                  <w:szCs w:val="24"/>
                </w:rPr>
                <w:t>dibutuhkan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commentRangeStart w:id="3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commentRangeEnd w:id="37"/>
            <w:proofErr w:type="spellEnd"/>
            <w:r w:rsidR="001038F8">
              <w:rPr>
                <w:rStyle w:val="CommentReference"/>
              </w:rPr>
              <w:commentReference w:id="3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1038F8">
              <w:rPr>
                <w:rFonts w:ascii="Times New Roman" w:eastAsia="Times New Roman" w:hAnsi="Times New Roman" w:cs="Times New Roman"/>
                <w:strike/>
                <w:szCs w:val="24"/>
                <w:rPrChange w:id="38" w:author="Microsoft Office User" w:date="2021-02-23T10:3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ins w:id="39" w:author="Microsoft Office User" w:date="2021-02-23T10:33:00Z">
              <w:r w:rsidR="001038F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1038F8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180D94">
              <w:rPr>
                <w:rFonts w:ascii="Times New Roman" w:eastAsia="Times New Roman" w:hAnsi="Times New Roman" w:cs="Times New Roman"/>
                <w:strike/>
                <w:szCs w:val="24"/>
                <w:rPrChange w:id="40" w:author="Microsoft Office User" w:date="2021-02-23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Mengapa</w:t>
            </w:r>
            <w:proofErr w:type="spellEnd"/>
            <w:r w:rsidRPr="00180D94">
              <w:rPr>
                <w:rFonts w:ascii="Times New Roman" w:eastAsia="Times New Roman" w:hAnsi="Times New Roman" w:cs="Times New Roman"/>
                <w:strike/>
                <w:szCs w:val="24"/>
                <w:rPrChange w:id="41" w:author="Microsoft Office User" w:date="2021-02-23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80D94">
              <w:rPr>
                <w:rFonts w:ascii="Times New Roman" w:eastAsia="Times New Roman" w:hAnsi="Times New Roman" w:cs="Times New Roman"/>
                <w:strike/>
                <w:szCs w:val="24"/>
                <w:rPrChange w:id="42" w:author="Microsoft Office User" w:date="2021-02-23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demikia</w:t>
            </w:r>
            <w:ins w:id="43" w:author="Microsoft Office User" w:date="2021-02-23T10:37:00Z">
              <w:r w:rsidR="00180D94" w:rsidRPr="00180D94">
                <w:rPr>
                  <w:rFonts w:ascii="Times New Roman" w:eastAsia="Times New Roman" w:hAnsi="Times New Roman" w:cs="Times New Roman"/>
                  <w:strike/>
                  <w:szCs w:val="24"/>
                  <w:rPrChange w:id="44" w:author="Microsoft Office User" w:date="2021-02-23T10:3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n</w:t>
              </w:r>
            </w:ins>
            <w:proofErr w:type="spellEnd"/>
            <w:del w:id="45" w:author="Microsoft Office User" w:date="2021-02-23T10:37:00Z">
              <w:r w:rsidRPr="00180D94" w:rsidDel="00180D94">
                <w:rPr>
                  <w:rFonts w:ascii="Times New Roman" w:eastAsia="Times New Roman" w:hAnsi="Times New Roman" w:cs="Times New Roman"/>
                  <w:strike/>
                  <w:szCs w:val="24"/>
                  <w:rPrChange w:id="46" w:author="Microsoft Office User" w:date="2021-02-23T10:3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4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commentRangeEnd w:id="47"/>
            <w:r w:rsidR="001038F8">
              <w:rPr>
                <w:rStyle w:val="CommentReference"/>
              </w:rPr>
              <w:commentReference w:id="47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5755B971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0EB7F78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Tahapan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29F907E" w14:textId="51173A9A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180D94">
              <w:rPr>
                <w:rFonts w:ascii="Times New Roman" w:eastAsia="Times New Roman" w:hAnsi="Times New Roman" w:cs="Times New Roman"/>
                <w:strike/>
                <w:szCs w:val="24"/>
                <w:rPrChange w:id="48" w:author="Microsoft Office User" w:date="2021-02-23T10:3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Pada</w:t>
            </w:r>
            <w:proofErr w:type="spellEnd"/>
            <w:r w:rsidRPr="00180D94">
              <w:rPr>
                <w:rFonts w:ascii="Times New Roman" w:eastAsia="Times New Roman" w:hAnsi="Times New Roman" w:cs="Times New Roman"/>
                <w:strike/>
                <w:szCs w:val="24"/>
                <w:rPrChange w:id="49" w:author="Microsoft Office User" w:date="2021-02-23T10:3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80D94">
              <w:rPr>
                <w:rFonts w:ascii="Times New Roman" w:eastAsia="Times New Roman" w:hAnsi="Times New Roman" w:cs="Times New Roman"/>
                <w:strike/>
                <w:szCs w:val="24"/>
                <w:rPrChange w:id="50" w:author="Microsoft Office User" w:date="2021-02-23T10:3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tahab</w:t>
            </w:r>
            <w:proofErr w:type="spellEnd"/>
            <w:r w:rsidRPr="00180D94">
              <w:rPr>
                <w:rFonts w:ascii="Times New Roman" w:eastAsia="Times New Roman" w:hAnsi="Times New Roman" w:cs="Times New Roman"/>
                <w:strike/>
                <w:szCs w:val="24"/>
                <w:rPrChange w:id="51" w:author="Microsoft Office User" w:date="2021-02-23T10:3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80D94">
              <w:rPr>
                <w:rFonts w:ascii="Times New Roman" w:eastAsia="Times New Roman" w:hAnsi="Times New Roman" w:cs="Times New Roman"/>
                <w:strike/>
                <w:szCs w:val="24"/>
                <w:rPrChange w:id="52" w:author="Microsoft Office User" w:date="2021-02-23T10:3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53" w:author="Microsoft Office User" w:date="2021-02-23T10:38:00Z">
              <w:r w:rsidR="00180D94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54" w:author="Microsoft Office User" w:date="2021-02-23T10:38:00Z">
              <w:r w:rsidRPr="00EC6F38" w:rsidDel="00180D94">
                <w:rPr>
                  <w:rFonts w:ascii="Times New Roman" w:eastAsia="Times New Roman" w:hAnsi="Times New Roman" w:cs="Times New Roman"/>
                  <w:szCs w:val="24"/>
                </w:rPr>
                <w:delText>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r w:rsidRPr="00180D94">
              <w:rPr>
                <w:rFonts w:ascii="Times New Roman" w:eastAsia="Times New Roman" w:hAnsi="Times New Roman" w:cs="Times New Roman"/>
                <w:strike/>
                <w:szCs w:val="24"/>
                <w:rPrChange w:id="55" w:author="Microsoft Office User" w:date="2021-02-23T10:3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di </w:t>
            </w:r>
            <w:proofErr w:type="spellStart"/>
            <w:r w:rsidRPr="00180D94">
              <w:rPr>
                <w:rFonts w:ascii="Times New Roman" w:eastAsia="Times New Roman" w:hAnsi="Times New Roman" w:cs="Times New Roman"/>
                <w:strike/>
                <w:szCs w:val="24"/>
                <w:rPrChange w:id="56" w:author="Microsoft Office User" w:date="2021-02-23T10:3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57" w:author="Microsoft Office User" w:date="2021-02-23T10:38:00Z">
              <w:r w:rsidR="00180D94">
                <w:rPr>
                  <w:rFonts w:ascii="Times New Roman" w:eastAsia="Times New Roman" w:hAnsi="Times New Roman" w:cs="Times New Roman"/>
                  <w:szCs w:val="24"/>
                </w:rPr>
                <w:t>dituntut</w:t>
              </w:r>
              <w:proofErr w:type="spellEnd"/>
              <w:r w:rsidR="00180D9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E77102E" w14:textId="076CDA2D" w:rsidR="00125355" w:rsidRPr="00EC6F38" w:rsidDel="00180D94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del w:id="58" w:author="Microsoft Office User" w:date="2021-02-23T10:38:00Z"/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ins w:id="59" w:author="Microsoft Office User" w:date="2021-02-23T10:38:00Z">
              <w:r w:rsidR="00180D9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</w:p>
          <w:p w14:paraId="38B4AFD2" w14:textId="630F97A6" w:rsidR="00125355" w:rsidRPr="00180D94" w:rsidRDefault="00125355" w:rsidP="00180D9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60" w:author="Microsoft Office User" w:date="2021-02-23T10:38:00Z">
              <w:r w:rsidRPr="00180D94" w:rsidDel="00180D94">
                <w:rPr>
                  <w:rFonts w:ascii="Times New Roman" w:eastAsia="Times New Roman" w:hAnsi="Times New Roman" w:cs="Times New Roman"/>
                  <w:szCs w:val="24"/>
                </w:rPr>
                <w:delText>Yaitu</w:delText>
              </w:r>
            </w:del>
            <w:proofErr w:type="spellStart"/>
            <w:ins w:id="61" w:author="Microsoft Office User" w:date="2021-02-23T10:38:00Z">
              <w:r w:rsidR="00180D94">
                <w:rPr>
                  <w:rFonts w:ascii="Times New Roman" w:eastAsia="Times New Roman" w:hAnsi="Times New Roman" w:cs="Times New Roman"/>
                  <w:szCs w:val="24"/>
                </w:rPr>
                <w:t>Artinya</w:t>
              </w:r>
            </w:ins>
            <w:proofErr w:type="spellEnd"/>
            <w:ins w:id="62" w:author="Microsoft Office User" w:date="2021-02-23T10:39:00Z">
              <w:r w:rsidR="00180D94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180D94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r w:rsidRPr="00180D94">
              <w:rPr>
                <w:rFonts w:ascii="Times New Roman" w:eastAsia="Times New Roman" w:hAnsi="Times New Roman" w:cs="Times New Roman"/>
                <w:strike/>
                <w:szCs w:val="24"/>
                <w:rPrChange w:id="63" w:author="Microsoft Office User" w:date="2021-02-23T10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di </w:t>
            </w:r>
            <w:proofErr w:type="spellStart"/>
            <w:r w:rsidRPr="00180D94">
              <w:rPr>
                <w:rFonts w:ascii="Times New Roman" w:eastAsia="Times New Roman" w:hAnsi="Times New Roman" w:cs="Times New Roman"/>
                <w:strike/>
                <w:szCs w:val="24"/>
                <w:rPrChange w:id="64" w:author="Microsoft Office User" w:date="2021-02-23T10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sini</w:t>
            </w:r>
            <w:proofErr w:type="spellEnd"/>
            <w:r w:rsidRPr="00180D9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65" w:author="Microsoft Office User" w:date="2021-02-23T10:39:00Z">
              <w:r w:rsidR="00180D94">
                <w:rPr>
                  <w:rFonts w:ascii="Times New Roman" w:eastAsia="Times New Roman" w:hAnsi="Times New Roman" w:cs="Times New Roman"/>
                  <w:szCs w:val="24"/>
                </w:rPr>
                <w:t>dituntut</w:t>
              </w:r>
              <w:proofErr w:type="spellEnd"/>
              <w:r w:rsidR="00180D9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66" w:author="Microsoft Office User" w:date="2021-02-23T10:39:00Z">
              <w:r w:rsidRPr="00180D94" w:rsidDel="00180D94">
                <w:rPr>
                  <w:rFonts w:ascii="Times New Roman" w:eastAsia="Times New Roman" w:hAnsi="Times New Roman" w:cs="Times New Roman"/>
                  <w:szCs w:val="24"/>
                </w:rPr>
                <w:delText xml:space="preserve">di tuntut </w:delText>
              </w:r>
            </w:del>
            <w:proofErr w:type="spellStart"/>
            <w:r w:rsidRPr="00180D94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180D9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180D94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180D9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180D94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180D9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180D94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180D9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180D94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180D9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180D94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180D9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180D94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180D9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180D94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180D9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180D94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180D94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6C9CF8D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072C19E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1EAB046" w14:textId="086956E8" w:rsidR="00125355" w:rsidRPr="00EC6F38" w:rsidDel="00180D94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del w:id="67" w:author="Microsoft Office User" w:date="2021-02-23T10:39:00Z"/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</w:t>
            </w:r>
            <w:ins w:id="68" w:author="Microsoft Office User" w:date="2021-02-23T10:39:00Z">
              <w:r w:rsidR="00180D9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69" w:author="Microsoft Office User" w:date="2021-02-23T10:39:00Z">
              <w:r w:rsidRPr="00EC6F38" w:rsidDel="00180D94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14:paraId="637942D9" w14:textId="7BF83491" w:rsidR="00125355" w:rsidRPr="00FD2705" w:rsidRDefault="00125355" w:rsidP="00180D9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180D94">
              <w:rPr>
                <w:rFonts w:ascii="Times New Roman" w:eastAsia="Times New Roman" w:hAnsi="Times New Roman" w:cs="Times New Roman"/>
                <w:szCs w:val="24"/>
              </w:rPr>
              <w:t>D</w:t>
            </w:r>
            <w:r w:rsidRPr="00180D94">
              <w:rPr>
                <w:rFonts w:ascii="Times New Roman" w:eastAsia="Times New Roman" w:hAnsi="Times New Roman" w:cs="Times New Roman"/>
                <w:strike/>
                <w:szCs w:val="24"/>
                <w:rPrChange w:id="70" w:author="Microsoft Office User" w:date="2021-02-23T10:4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imana</w:t>
            </w:r>
            <w:proofErr w:type="spellEnd"/>
            <w:r w:rsidRPr="00180D94">
              <w:rPr>
                <w:rFonts w:ascii="Times New Roman" w:eastAsia="Times New Roman" w:hAnsi="Times New Roman" w:cs="Times New Roman"/>
                <w:strike/>
                <w:szCs w:val="24"/>
                <w:rPrChange w:id="71" w:author="Microsoft Office User" w:date="2021-02-23T10:4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ins w:id="72" w:author="Microsoft Office User" w:date="2021-02-23T10:40:00Z">
              <w:r w:rsidR="00180D94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73" w:author="Microsoft Office User" w:date="2021-02-23T10:40:00Z">
              <w:r w:rsidRPr="00180D94" w:rsidDel="00180D94">
                <w:rPr>
                  <w:rFonts w:ascii="Times New Roman" w:eastAsia="Times New Roman" w:hAnsi="Times New Roman" w:cs="Times New Roman"/>
                  <w:szCs w:val="24"/>
                </w:rPr>
                <w:delText>g</w:delText>
              </w:r>
            </w:del>
            <w:r w:rsidRPr="00180D94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proofErr w:type="spellStart"/>
            <w:r w:rsidRPr="00180D94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180D9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180D94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180D94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180D94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180D94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180D94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180D9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180D94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180D9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180D94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180D9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180D94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180D9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180D94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180D94">
              <w:rPr>
                <w:rFonts w:ascii="Times New Roman" w:eastAsia="Times New Roman" w:hAnsi="Times New Roman" w:cs="Times New Roman"/>
                <w:szCs w:val="24"/>
              </w:rPr>
              <w:t xml:space="preserve"> strata</w:t>
            </w:r>
            <w:ins w:id="74" w:author="Microsoft Office User" w:date="2021-02-23T10:40:00Z">
              <w:r w:rsidR="00FD2705">
                <w:rPr>
                  <w:rFonts w:ascii="Times New Roman" w:eastAsia="Times New Roman" w:hAnsi="Times New Roman" w:cs="Times New Roman"/>
                  <w:szCs w:val="24"/>
                </w:rPr>
                <w:t>. Guru</w:t>
              </w:r>
            </w:ins>
            <w:del w:id="75" w:author="Microsoft Office User" w:date="2021-02-23T10:40:00Z">
              <w:r w:rsidRPr="00180D94" w:rsidDel="00FD2705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180D9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180D94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180D9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180D94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180D9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6" w:author="Microsoft Office User" w:date="2021-02-23T10:40:00Z">
              <w:r w:rsidRPr="00180D94" w:rsidDel="00FD2705">
                <w:rPr>
                  <w:rFonts w:ascii="Times New Roman" w:eastAsia="Times New Roman" w:hAnsi="Times New Roman" w:cs="Times New Roman"/>
                  <w:szCs w:val="24"/>
                </w:rPr>
                <w:delText xml:space="preserve">berkembang </w:delText>
              </w:r>
            </w:del>
            <w:proofErr w:type="spellStart"/>
            <w:ins w:id="77" w:author="Microsoft Office User" w:date="2021-02-23T10:40:00Z">
              <w:r w:rsidR="00FD2705">
                <w:rPr>
                  <w:rFonts w:ascii="Times New Roman" w:eastAsia="Times New Roman" w:hAnsi="Times New Roman" w:cs="Times New Roman"/>
                  <w:szCs w:val="24"/>
                </w:rPr>
                <w:t>mengembangkan</w:t>
              </w:r>
              <w:proofErr w:type="spellEnd"/>
              <w:r w:rsidR="00FD270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D2705">
                <w:rPr>
                  <w:rFonts w:ascii="Times New Roman" w:eastAsia="Times New Roman" w:hAnsi="Times New Roman" w:cs="Times New Roman"/>
                  <w:szCs w:val="24"/>
                </w:rPr>
                <w:t>diri</w:t>
              </w:r>
              <w:proofErr w:type="spellEnd"/>
              <w:r w:rsidR="00FD2705" w:rsidRPr="00180D9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180D94">
              <w:rPr>
                <w:rFonts w:ascii="Times New Roman" w:eastAsia="Times New Roman" w:hAnsi="Times New Roman" w:cs="Times New Roman"/>
                <w:szCs w:val="24"/>
              </w:rPr>
              <w:t xml:space="preserve">agar </w:t>
            </w:r>
            <w:proofErr w:type="spellStart"/>
            <w:r w:rsidRPr="00180D94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180D9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180D94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ins w:id="78" w:author="Microsoft Office User" w:date="2021-02-23T10:41:00Z">
              <w:r w:rsidR="00FD270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D2705">
                <w:rPr>
                  <w:rFonts w:ascii="Times New Roman" w:eastAsia="Times New Roman" w:hAnsi="Times New Roman" w:cs="Times New Roman"/>
                  <w:szCs w:val="24"/>
                </w:rPr>
                <w:t>anak</w:t>
              </w:r>
              <w:proofErr w:type="spellEnd"/>
              <w:r w:rsidR="00FD270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D2705">
                <w:rPr>
                  <w:rFonts w:ascii="Times New Roman" w:eastAsia="Times New Roman" w:hAnsi="Times New Roman" w:cs="Times New Roman"/>
                  <w:szCs w:val="24"/>
                </w:rPr>
                <w:t>didik</w:t>
              </w:r>
              <w:proofErr w:type="spellEnd"/>
              <w:r w:rsidR="00FD270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79" w:author="Microsoft Office User" w:date="2021-02-23T10:40:00Z">
              <w:r w:rsidRPr="00180D94" w:rsidDel="00FD2705">
                <w:rPr>
                  <w:rFonts w:ascii="Times New Roman" w:eastAsia="Times New Roman" w:hAnsi="Times New Roman" w:cs="Times New Roman"/>
                  <w:szCs w:val="24"/>
                </w:rPr>
                <w:delText>kan pen</w:delText>
              </w:r>
              <w:r w:rsidRPr="00FD2705" w:rsidDel="00FD2705">
                <w:rPr>
                  <w:rFonts w:ascii="Times New Roman" w:eastAsia="Times New Roman" w:hAnsi="Times New Roman" w:cs="Times New Roman"/>
                  <w:szCs w:val="24"/>
                </w:rPr>
                <w:delText xml:space="preserve">didikan </w:delText>
              </w:r>
            </w:del>
            <w:proofErr w:type="spellStart"/>
            <w:r w:rsidRPr="00FD2705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FD270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FD2705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FD270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FD2705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FD2705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E065B5E" w14:textId="4BC2D994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80" w:author="Microsoft Office User" w:date="2021-02-23T10:41:00Z">
              <w:r w:rsidRPr="00EC6F38" w:rsidDel="00FD2705">
                <w:rPr>
                  <w:rFonts w:ascii="Times New Roman" w:eastAsia="Times New Roman" w:hAnsi="Times New Roman" w:cs="Times New Roman"/>
                  <w:szCs w:val="24"/>
                </w:rPr>
                <w:delText xml:space="preserve">5 </w:delText>
              </w:r>
            </w:del>
            <w:ins w:id="81" w:author="Microsoft Office User" w:date="2021-02-23T10:41:00Z">
              <w:r w:rsidR="00FD2705">
                <w:rPr>
                  <w:rFonts w:ascii="Times New Roman" w:eastAsia="Times New Roman" w:hAnsi="Times New Roman" w:cs="Times New Roman"/>
                  <w:szCs w:val="24"/>
                </w:rPr>
                <w:t>lima</w:t>
              </w:r>
              <w:r w:rsidR="00FD2705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ins w:id="82" w:author="Microsoft Office User" w:date="2021-02-23T10:41:00Z">
              <w:r w:rsidR="00FD2705">
                <w:rPr>
                  <w:rFonts w:ascii="Times New Roman" w:eastAsia="Times New Roman" w:hAnsi="Times New Roman" w:cs="Times New Roman"/>
                  <w:szCs w:val="24"/>
                </w:rPr>
                <w:t>di</w:t>
              </w:r>
            </w:ins>
            <w:del w:id="83" w:author="Microsoft Office User" w:date="2021-02-23T10:41:00Z">
              <w:r w:rsidRPr="00EC6F38" w:rsidDel="00FD2705">
                <w:rPr>
                  <w:rFonts w:ascii="Times New Roman" w:eastAsia="Times New Roman" w:hAnsi="Times New Roman" w:cs="Times New Roman"/>
                  <w:szCs w:val="24"/>
                </w:rPr>
                <w:delText xml:space="preserve">di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ins w:id="84" w:author="Microsoft Office User" w:date="2021-02-23T10:41:00Z">
              <w:r w:rsidR="00FD2705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14EC0B81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3E820BFC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1E129E43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4B4E3067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11A3C4E0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52C4769A" w14:textId="63B3B3BB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FD2705">
              <w:rPr>
                <w:rFonts w:ascii="Times New Roman" w:eastAsia="Times New Roman" w:hAnsi="Times New Roman" w:cs="Times New Roman"/>
                <w:strike/>
                <w:szCs w:val="24"/>
                <w:rPrChange w:id="85" w:author="Microsoft Office User" w:date="2021-02-23T10:4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kita</w:t>
            </w:r>
            <w:proofErr w:type="spellEnd"/>
            <w:r w:rsidRPr="00FD2705">
              <w:rPr>
                <w:rFonts w:ascii="Times New Roman" w:eastAsia="Times New Roman" w:hAnsi="Times New Roman" w:cs="Times New Roman"/>
                <w:strike/>
                <w:szCs w:val="24"/>
                <w:rPrChange w:id="86" w:author="Microsoft Office User" w:date="2021-02-23T10:4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FD2705">
              <w:rPr>
                <w:rFonts w:ascii="Times New Roman" w:eastAsia="Times New Roman" w:hAnsi="Times New Roman" w:cs="Times New Roman"/>
                <w:strike/>
                <w:szCs w:val="24"/>
                <w:rPrChange w:id="87" w:author="Microsoft Office User" w:date="2021-02-23T10:4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bisa</w:t>
            </w:r>
            <w:proofErr w:type="spellEnd"/>
            <w:r w:rsidRPr="00FD2705">
              <w:rPr>
                <w:rFonts w:ascii="Times New Roman" w:eastAsia="Times New Roman" w:hAnsi="Times New Roman" w:cs="Times New Roman"/>
                <w:strike/>
                <w:szCs w:val="24"/>
                <w:rPrChange w:id="88" w:author="Microsoft Office User" w:date="2021-02-23T10:4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FD2705">
              <w:rPr>
                <w:rFonts w:ascii="Times New Roman" w:eastAsia="Times New Roman" w:hAnsi="Times New Roman" w:cs="Times New Roman"/>
                <w:strike/>
                <w:szCs w:val="24"/>
                <w:rPrChange w:id="89" w:author="Microsoft Office User" w:date="2021-02-23T10:4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90" w:author="Microsoft Office User" w:date="2021-02-23T10:41:00Z">
              <w:r w:rsidR="00FD2705">
                <w:rPr>
                  <w:rFonts w:ascii="Times New Roman" w:eastAsia="Times New Roman" w:hAnsi="Times New Roman" w:cs="Times New Roman"/>
                  <w:szCs w:val="24"/>
                </w:rPr>
                <w:t>saling</w:t>
              </w:r>
              <w:proofErr w:type="spellEnd"/>
              <w:r w:rsidR="00FD270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D2705">
                <w:rPr>
                  <w:rFonts w:ascii="Times New Roman" w:eastAsia="Times New Roman" w:hAnsi="Times New Roman" w:cs="Times New Roman"/>
                  <w:szCs w:val="24"/>
                </w:rPr>
                <w:t>terintegrasi</w:t>
              </w:r>
            </w:ins>
            <w:proofErr w:type="spellEnd"/>
            <w:ins w:id="91" w:author="Microsoft Office User" w:date="2021-02-23T10:42:00Z">
              <w:r w:rsidR="00FD2705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del w:id="92" w:author="Microsoft Office User" w:date="2021-02-23T10:41:00Z">
              <w:r w:rsidRPr="00EC6F38" w:rsidDel="00FD2705">
                <w:rPr>
                  <w:rFonts w:ascii="Times New Roman" w:eastAsia="Times New Roman" w:hAnsi="Times New Roman" w:cs="Times New Roman"/>
                  <w:szCs w:val="24"/>
                </w:rPr>
                <w:delText xml:space="preserve">ini sebenarnya jadi satu </w:delText>
              </w:r>
            </w:del>
            <w:del w:id="93" w:author="Microsoft Office User" w:date="2021-02-23T10:42:00Z">
              <w:r w:rsidRPr="00EC6F38" w:rsidDel="00FD2705">
                <w:rPr>
                  <w:rFonts w:ascii="Times New Roman" w:eastAsia="Times New Roman" w:hAnsi="Times New Roman" w:cs="Times New Roman"/>
                  <w:szCs w:val="24"/>
                </w:rPr>
                <w:delText>kesatuan, pada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94" w:author="Microsoft Office User" w:date="2021-02-23T10:42:00Z">
              <w:r w:rsidR="00FD2705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95" w:author="Microsoft Office User" w:date="2021-02-23T10:42:00Z">
              <w:r w:rsidRPr="00EC6F38" w:rsidDel="00FD2705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96" w:author="Microsoft Office User" w:date="2021-02-23T10:42:00Z">
              <w:r w:rsidRPr="00EC6F38" w:rsidDel="00FD2705">
                <w:rPr>
                  <w:rFonts w:ascii="Times New Roman" w:eastAsia="Times New Roman" w:hAnsi="Times New Roman" w:cs="Times New Roman"/>
                  <w:szCs w:val="24"/>
                </w:rPr>
                <w:delText>kita bisa memiliki</w:delText>
              </w:r>
            </w:del>
            <w:proofErr w:type="spellStart"/>
            <w:ins w:id="97" w:author="Microsoft Office User" w:date="2021-02-23T10:42:00Z">
              <w:r w:rsidR="00FD2705">
                <w:rPr>
                  <w:rFonts w:ascii="Times New Roman" w:eastAsia="Times New Roman" w:hAnsi="Times New Roman" w:cs="Times New Roman"/>
                  <w:szCs w:val="24"/>
                </w:rPr>
                <w:t>membutuhkan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98" w:author="Microsoft Office User" w:date="2021-02-23T10:42:00Z">
              <w:r w:rsidRPr="00EC6F38" w:rsidDel="00FD2705">
                <w:rPr>
                  <w:rFonts w:ascii="Times New Roman" w:eastAsia="Times New Roman" w:hAnsi="Times New Roman" w:cs="Times New Roman"/>
                  <w:szCs w:val="24"/>
                </w:rPr>
                <w:delText xml:space="preserve">pikiran </w:delText>
              </w:r>
            </w:del>
            <w:proofErr w:type="spellStart"/>
            <w:ins w:id="99" w:author="Microsoft Office User" w:date="2021-02-23T10:42:00Z">
              <w:r w:rsidR="00FD2705">
                <w:rPr>
                  <w:rFonts w:ascii="Times New Roman" w:eastAsia="Times New Roman" w:hAnsi="Times New Roman" w:cs="Times New Roman"/>
                  <w:szCs w:val="24"/>
                </w:rPr>
                <w:t>daya</w:t>
              </w:r>
              <w:proofErr w:type="spellEnd"/>
              <w:r w:rsidR="00FD270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D2705">
                <w:rPr>
                  <w:rFonts w:ascii="Times New Roman" w:eastAsia="Times New Roman" w:hAnsi="Times New Roman" w:cs="Times New Roman"/>
                  <w:szCs w:val="24"/>
                </w:rPr>
                <w:t>pikir</w:t>
              </w:r>
              <w:proofErr w:type="spellEnd"/>
              <w:r w:rsidR="00FD2705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00" w:author="Microsoft Office User" w:date="2021-02-23T10:42:00Z">
              <w:r w:rsidRPr="00EC6F38" w:rsidDel="00FD2705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ins w:id="101" w:author="Microsoft Office User" w:date="2021-02-23T10:43:00Z">
              <w:r w:rsidR="00FD270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D2705">
                <w:rPr>
                  <w:rFonts w:ascii="Times New Roman" w:eastAsia="Times New Roman" w:hAnsi="Times New Roman" w:cs="Times New Roman"/>
                  <w:szCs w:val="24"/>
                </w:rPr>
                <w:t>menjadi</w:t>
              </w:r>
              <w:proofErr w:type="spellEnd"/>
              <w:r w:rsidR="00FD2705">
                <w:rPr>
                  <w:rFonts w:ascii="Times New Roman" w:eastAsia="Times New Roman" w:hAnsi="Times New Roman" w:cs="Times New Roman"/>
                  <w:szCs w:val="24"/>
                </w:rPr>
                <w:t xml:space="preserve"> instrument </w:t>
              </w:r>
              <w:proofErr w:type="spellStart"/>
              <w:r w:rsidR="00FD2705">
                <w:rPr>
                  <w:rFonts w:ascii="Times New Roman" w:eastAsia="Times New Roman" w:hAnsi="Times New Roman" w:cs="Times New Roman"/>
                  <w:szCs w:val="24"/>
                </w:rPr>
                <w:t>munculnya</w:t>
              </w:r>
              <w:proofErr w:type="spellEnd"/>
              <w:r w:rsidR="00FD270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02" w:author="Microsoft Office User" w:date="2021-02-23T10:43:00Z">
              <w:r w:rsidRPr="00EC6F38" w:rsidDel="00FD2705">
                <w:rPr>
                  <w:rFonts w:ascii="Times New Roman" w:eastAsia="Times New Roman" w:hAnsi="Times New Roman" w:cs="Times New Roman"/>
                  <w:szCs w:val="24"/>
                </w:rPr>
                <w:delText xml:space="preserve"> di butuhkan karena dengan pikiran yang kritis maka akan timbul sebuah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606D8BF" w14:textId="582FB8C3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</w:t>
            </w:r>
            <w:ins w:id="103" w:author="Microsoft Office User" w:date="2021-02-23T10:44:00Z">
              <w:r w:rsidR="00FD2705">
                <w:rPr>
                  <w:rFonts w:ascii="Times New Roman" w:eastAsia="Times New Roman" w:hAnsi="Times New Roman" w:cs="Times New Roman"/>
                  <w:szCs w:val="24"/>
                </w:rPr>
                <w:t>a</w:t>
              </w:r>
              <w:proofErr w:type="spellEnd"/>
              <w:r w:rsidR="00FD2705">
                <w:rPr>
                  <w:rFonts w:ascii="Times New Roman" w:eastAsia="Times New Roman" w:hAnsi="Times New Roman" w:cs="Times New Roman"/>
                  <w:szCs w:val="24"/>
                </w:rPr>
                <w:t xml:space="preserve"> (</w:t>
              </w:r>
              <w:proofErr w:type="spellStart"/>
              <w:r w:rsidR="00FD2705">
                <w:rPr>
                  <w:rFonts w:ascii="Times New Roman" w:eastAsia="Times New Roman" w:hAnsi="Times New Roman" w:cs="Times New Roman"/>
                  <w:szCs w:val="24"/>
                </w:rPr>
                <w:t>penerapan</w:t>
              </w:r>
              <w:proofErr w:type="spellEnd"/>
              <w:r w:rsidR="00FD2705">
                <w:rPr>
                  <w:rFonts w:ascii="Times New Roman" w:eastAsia="Times New Roman" w:hAnsi="Times New Roman" w:cs="Times New Roman"/>
                  <w:szCs w:val="24"/>
                </w:rPr>
                <w:t>)</w:t>
              </w:r>
            </w:ins>
            <w:del w:id="104" w:author="Microsoft Office User" w:date="2021-02-23T10:44:00Z">
              <w:r w:rsidRPr="00EC6F38" w:rsidDel="00FD2705">
                <w:rPr>
                  <w:rFonts w:ascii="Times New Roman" w:eastAsia="Times New Roman" w:hAnsi="Times New Roman" w:cs="Times New Roman"/>
                  <w:szCs w:val="24"/>
                </w:rPr>
                <w:delText>a/</w:delText>
              </w:r>
            </w:del>
            <w:del w:id="105" w:author="Microsoft Office User" w:date="2021-02-23T10:43:00Z">
              <w:r w:rsidRPr="00EC6F38" w:rsidDel="00FD2705">
                <w:rPr>
                  <w:rFonts w:ascii="Times New Roman" w:eastAsia="Times New Roman" w:hAnsi="Times New Roman" w:cs="Times New Roman"/>
                  <w:szCs w:val="24"/>
                </w:rPr>
                <w:delText xml:space="preserve"> pengaplikasian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ins w:id="106" w:author="Microsoft Office User" w:date="2021-02-23T10:44:00Z">
              <w:r w:rsidR="00FD2705">
                <w:rPr>
                  <w:rFonts w:ascii="Times New Roman" w:eastAsia="Times New Roman" w:hAnsi="Times New Roman" w:cs="Times New Roman"/>
                  <w:szCs w:val="24"/>
                </w:rPr>
                <w:t>Proporsi</w:t>
              </w:r>
              <w:proofErr w:type="spellEnd"/>
              <w:r w:rsidR="00FD270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07" w:author="Microsoft Office User" w:date="2021-02-23T10:44:00Z">
              <w:r w:rsidRPr="00EC6F38" w:rsidDel="00FD2705">
                <w:rPr>
                  <w:rFonts w:ascii="Times New Roman" w:eastAsia="Times New Roman" w:hAnsi="Times New Roman" w:cs="Times New Roman"/>
                  <w:szCs w:val="24"/>
                </w:rPr>
                <w:delText xml:space="preserve">Pada revolusi 4.0 ini lebih banyak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08" w:author="Microsoft Office User" w:date="2021-02-23T10:44:00Z">
              <w:r w:rsidR="00FD2705">
                <w:rPr>
                  <w:rFonts w:ascii="Times New Roman" w:eastAsia="Times New Roman" w:hAnsi="Times New Roman" w:cs="Times New Roman"/>
                  <w:szCs w:val="24"/>
                </w:rPr>
                <w:t>lebih</w:t>
              </w:r>
              <w:proofErr w:type="spellEnd"/>
              <w:r w:rsidR="00FD270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D2705">
                <w:rPr>
                  <w:rFonts w:ascii="Times New Roman" w:eastAsia="Times New Roman" w:hAnsi="Times New Roman" w:cs="Times New Roman"/>
                  <w:szCs w:val="24"/>
                </w:rPr>
                <w:t>banyak</w:t>
              </w:r>
              <w:proofErr w:type="spellEnd"/>
              <w:r w:rsidR="00FD270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D2705">
                <w:rPr>
                  <w:rFonts w:ascii="Times New Roman" w:eastAsia="Times New Roman" w:hAnsi="Times New Roman" w:cs="Times New Roman"/>
                  <w:szCs w:val="24"/>
                </w:rPr>
                <w:t>untuk</w:t>
              </w:r>
              <w:proofErr w:type="spellEnd"/>
              <w:r w:rsidR="00FD270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09" w:author="Microsoft Office User" w:date="2021-02-23T10:45:00Z">
              <w:r w:rsidRPr="00EC6F38" w:rsidDel="00FD2705">
                <w:rPr>
                  <w:rFonts w:ascii="Times New Roman" w:eastAsia="Times New Roman" w:hAnsi="Times New Roman" w:cs="Times New Roman"/>
                  <w:szCs w:val="24"/>
                </w:rPr>
                <w:delText xml:space="preserve">karena lebih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10" w:author="Microsoft Office User" w:date="2021-02-23T10:45:00Z">
              <w:r w:rsidR="00FD2705">
                <w:rPr>
                  <w:rFonts w:ascii="Times New Roman" w:eastAsia="Times New Roman" w:hAnsi="Times New Roman" w:cs="Times New Roman"/>
                  <w:szCs w:val="24"/>
                </w:rPr>
                <w:t xml:space="preserve">agar </w:t>
              </w:r>
              <w:proofErr w:type="spellStart"/>
              <w:r w:rsidR="00FD2705">
                <w:rPr>
                  <w:rFonts w:ascii="Times New Roman" w:eastAsia="Times New Roman" w:hAnsi="Times New Roman" w:cs="Times New Roman"/>
                  <w:szCs w:val="24"/>
                </w:rPr>
                <w:t>pintar</w:t>
              </w:r>
              <w:proofErr w:type="spellEnd"/>
              <w:r w:rsidR="00FD270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D2705">
                <w:rPr>
                  <w:rFonts w:ascii="Times New Roman" w:eastAsia="Times New Roman" w:hAnsi="Times New Roman" w:cs="Times New Roman"/>
                  <w:szCs w:val="24"/>
                </w:rPr>
                <w:t>dalam</w:t>
              </w:r>
              <w:proofErr w:type="spellEnd"/>
              <w:r w:rsidR="00FD270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11" w:author="Microsoft Office User" w:date="2021-02-23T10:45:00Z">
              <w:r w:rsidRPr="00EC6F38" w:rsidDel="00FD2705">
                <w:rPr>
                  <w:rFonts w:ascii="Times New Roman" w:eastAsia="Times New Roman" w:hAnsi="Times New Roman" w:cs="Times New Roman"/>
                  <w:szCs w:val="24"/>
                </w:rPr>
                <w:delText xml:space="preserve">pada bagaimana kita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FB5F951" w14:textId="1BB4A750" w:rsidR="00125355" w:rsidDel="00327AA0" w:rsidRDefault="00125355" w:rsidP="00327AA0">
            <w:pPr>
              <w:spacing w:before="100" w:beforeAutospacing="1" w:after="100" w:afterAutospacing="1" w:line="240" w:lineRule="auto"/>
              <w:contextualSpacing w:val="0"/>
              <w:rPr>
                <w:del w:id="112" w:author="Microsoft Office User" w:date="2021-02-23T10:46:00Z"/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113" w:author="Microsoft Office User" w:date="2021-02-23T10:45:00Z">
              <w:r w:rsidR="00327AA0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114" w:author="Microsoft Office User" w:date="2021-02-23T10:45:00Z">
              <w:r w:rsidRPr="00EC6F38" w:rsidDel="00327AA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del w:id="115" w:author="Microsoft Office User" w:date="2021-02-23T10:45:00Z">
              <w:r w:rsidRPr="00EC6F38" w:rsidDel="00327AA0">
                <w:rPr>
                  <w:rFonts w:ascii="Times New Roman" w:eastAsia="Times New Roman" w:hAnsi="Times New Roman" w:cs="Times New Roman"/>
                  <w:szCs w:val="24"/>
                </w:rPr>
                <w:delText>Mendiskusikan di sini bukan hanya satu atau dua orang tapi banyak kolaborasi komunikasi dengan banyak orang</w:delText>
              </w:r>
            </w:del>
            <w:proofErr w:type="spellStart"/>
            <w:ins w:id="116" w:author="Microsoft Office User" w:date="2021-02-23T10:45:00Z">
              <w:r w:rsidR="00327AA0">
                <w:rPr>
                  <w:rFonts w:ascii="Times New Roman" w:eastAsia="Times New Roman" w:hAnsi="Times New Roman" w:cs="Times New Roman"/>
                  <w:szCs w:val="24"/>
                </w:rPr>
                <w:t>tahapan</w:t>
              </w:r>
              <w:proofErr w:type="spellEnd"/>
              <w:r w:rsidR="00327AA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27AA0">
                <w:rPr>
                  <w:rFonts w:ascii="Times New Roman" w:eastAsia="Times New Roman" w:hAnsi="Times New Roman" w:cs="Times New Roman"/>
                  <w:szCs w:val="24"/>
                </w:rPr>
                <w:t>diskusi</w:t>
              </w:r>
              <w:proofErr w:type="spellEnd"/>
              <w:r w:rsidR="00327AA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27AA0">
                <w:rPr>
                  <w:rFonts w:ascii="Times New Roman" w:eastAsia="Times New Roman" w:hAnsi="Times New Roman" w:cs="Times New Roman"/>
                  <w:szCs w:val="24"/>
                </w:rPr>
                <w:t>harus</w:t>
              </w:r>
              <w:proofErr w:type="spellEnd"/>
              <w:r w:rsidR="00327AA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27AA0">
                <w:rPr>
                  <w:rFonts w:ascii="Times New Roman" w:eastAsia="Times New Roman" w:hAnsi="Times New Roman" w:cs="Times New Roman"/>
                  <w:szCs w:val="24"/>
                </w:rPr>
                <w:t>mampu</w:t>
              </w:r>
              <w:proofErr w:type="spellEnd"/>
              <w:r w:rsidR="00327AA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27AA0">
                <w:rPr>
                  <w:rFonts w:ascii="Times New Roman" w:eastAsia="Times New Roman" w:hAnsi="Times New Roman" w:cs="Times New Roman"/>
                  <w:szCs w:val="24"/>
                </w:rPr>
                <w:t>melibatkan</w:t>
              </w:r>
            </w:ins>
            <w:proofErr w:type="spellEnd"/>
            <w:ins w:id="117" w:author="Microsoft Office User" w:date="2021-02-23T10:46:00Z">
              <w:r w:rsidR="00327AA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27AA0">
                <w:rPr>
                  <w:rFonts w:ascii="Times New Roman" w:eastAsia="Times New Roman" w:hAnsi="Times New Roman" w:cs="Times New Roman"/>
                  <w:szCs w:val="24"/>
                </w:rPr>
                <w:t>seluruh</w:t>
              </w:r>
              <w:proofErr w:type="spellEnd"/>
              <w:r w:rsidR="00327AA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27AA0">
                <w:rPr>
                  <w:rFonts w:ascii="Times New Roman" w:eastAsia="Times New Roman" w:hAnsi="Times New Roman" w:cs="Times New Roman"/>
                  <w:szCs w:val="24"/>
                </w:rPr>
                <w:t>peserta</w:t>
              </w:r>
              <w:proofErr w:type="spellEnd"/>
              <w:r w:rsidR="00327AA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27AA0">
                <w:rPr>
                  <w:rFonts w:ascii="Times New Roman" w:eastAsia="Times New Roman" w:hAnsi="Times New Roman" w:cs="Times New Roman"/>
                  <w:szCs w:val="24"/>
                </w:rPr>
                <w:t>didik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del w:id="118" w:author="Microsoft Office User" w:date="2021-02-23T10:46:00Z">
              <w:r w:rsidRPr="00EC6F38" w:rsidDel="00327AA0">
                <w:rPr>
                  <w:rFonts w:ascii="Times New Roman" w:eastAsia="Times New Roman" w:hAnsi="Times New Roman" w:cs="Times New Roman"/>
                  <w:szCs w:val="24"/>
                </w:rPr>
                <w:delText>Hal ini dilakukan karena banyak pandangan yang berbeda atau ide-ide yang baru akan muncul.</w:delText>
              </w:r>
            </w:del>
          </w:p>
          <w:p w14:paraId="1F6AEC3B" w14:textId="51D267E7" w:rsidR="00327AA0" w:rsidRPr="00EC6F38" w:rsidRDefault="00327AA0" w:rsidP="00327AA0">
            <w:pPr>
              <w:spacing w:before="100" w:beforeAutospacing="1" w:after="100" w:afterAutospacing="1" w:line="240" w:lineRule="auto"/>
              <w:contextualSpacing w:val="0"/>
              <w:rPr>
                <w:ins w:id="119" w:author="Microsoft Office User" w:date="2021-02-23T10:46:00Z"/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120" w:author="Microsoft Office User" w:date="2021-02-23T10:46:00Z">
              <w:r>
                <w:rPr>
                  <w:rFonts w:ascii="Times New Roman" w:eastAsia="Times New Roman" w:hAnsi="Times New Roman" w:cs="Times New Roman"/>
                  <w:szCs w:val="24"/>
                </w:rPr>
                <w:t>Dengan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begitu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, proses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diskusi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bisa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kaya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beragam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</w:p>
          <w:p w14:paraId="632A81C6" w14:textId="705B0704" w:rsidR="00125355" w:rsidRPr="00EC6F38" w:rsidRDefault="00125355" w:rsidP="00327AA0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121" w:author="Microsoft Office User" w:date="2021-02-23T10:47:00Z">
              <w:r w:rsidR="00327AA0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  <w:proofErr w:type="spellStart"/>
              <w:r w:rsidR="00327AA0">
                <w:rPr>
                  <w:rFonts w:ascii="Times New Roman" w:eastAsia="Times New Roman" w:hAnsi="Times New Roman" w:cs="Times New Roman"/>
                  <w:szCs w:val="24"/>
                </w:rPr>
                <w:t>Kegiatan</w:t>
              </w:r>
              <w:proofErr w:type="spellEnd"/>
              <w:r w:rsidR="00327AA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27AA0">
                <w:rPr>
                  <w:rFonts w:ascii="Times New Roman" w:eastAsia="Times New Roman" w:hAnsi="Times New Roman" w:cs="Times New Roman"/>
                  <w:szCs w:val="24"/>
                </w:rPr>
                <w:t>penelitian</w:t>
              </w:r>
              <w:proofErr w:type="spellEnd"/>
              <w:r w:rsidR="00327AA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27AA0">
                <w:rPr>
                  <w:rFonts w:ascii="Times New Roman" w:eastAsia="Times New Roman" w:hAnsi="Times New Roman" w:cs="Times New Roman"/>
                  <w:szCs w:val="24"/>
                </w:rPr>
                <w:t>menumbuhkan</w:t>
              </w:r>
              <w:proofErr w:type="spellEnd"/>
              <w:r w:rsidR="00327AA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27AA0">
                <w:rPr>
                  <w:rFonts w:ascii="Times New Roman" w:eastAsia="Times New Roman" w:hAnsi="Times New Roman" w:cs="Times New Roman"/>
                  <w:szCs w:val="24"/>
                </w:rPr>
                <w:t>daya</w:t>
              </w:r>
              <w:proofErr w:type="spellEnd"/>
              <w:r w:rsidR="00327AA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27AA0">
                <w:rPr>
                  <w:rFonts w:ascii="Times New Roman" w:eastAsia="Times New Roman" w:hAnsi="Times New Roman" w:cs="Times New Roman"/>
                  <w:szCs w:val="24"/>
                </w:rPr>
                <w:t>kreasi</w:t>
              </w:r>
              <w:proofErr w:type="spellEnd"/>
              <w:r w:rsidR="00327AA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27AA0">
                <w:rPr>
                  <w:rFonts w:ascii="Times New Roman" w:eastAsia="Times New Roman" w:hAnsi="Times New Roman" w:cs="Times New Roman"/>
                  <w:szCs w:val="24"/>
                </w:rPr>
                <w:t>peserta</w:t>
              </w:r>
            </w:ins>
            <w:proofErr w:type="spellEnd"/>
            <w:ins w:id="122" w:author="Microsoft Office User" w:date="2021-02-23T10:48:00Z">
              <w:r w:rsidR="00327AA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27AA0">
                <w:rPr>
                  <w:rFonts w:ascii="Times New Roman" w:eastAsia="Times New Roman" w:hAnsi="Times New Roman" w:cs="Times New Roman"/>
                  <w:szCs w:val="24"/>
                </w:rPr>
                <w:t>didik</w:t>
              </w:r>
              <w:proofErr w:type="spellEnd"/>
              <w:r w:rsidR="00327AA0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  <w:proofErr w:type="spellStart"/>
              <w:r w:rsidR="00327AA0">
                <w:rPr>
                  <w:rFonts w:ascii="Times New Roman" w:eastAsia="Times New Roman" w:hAnsi="Times New Roman" w:cs="Times New Roman"/>
                  <w:szCs w:val="24"/>
                </w:rPr>
                <w:t>Diharapkan</w:t>
              </w:r>
              <w:proofErr w:type="spellEnd"/>
              <w:r w:rsidR="00327AA0">
                <w:rPr>
                  <w:rFonts w:ascii="Times New Roman" w:eastAsia="Times New Roman" w:hAnsi="Times New Roman" w:cs="Times New Roman"/>
                  <w:szCs w:val="24"/>
                </w:rPr>
                <w:t xml:space="preserve">, Tahapan </w:t>
              </w:r>
              <w:proofErr w:type="spellStart"/>
              <w:r w:rsidR="00327AA0">
                <w:rPr>
                  <w:rFonts w:ascii="Times New Roman" w:eastAsia="Times New Roman" w:hAnsi="Times New Roman" w:cs="Times New Roman"/>
                  <w:szCs w:val="24"/>
                </w:rPr>
                <w:t>penelitian</w:t>
              </w:r>
              <w:proofErr w:type="spellEnd"/>
              <w:r w:rsidR="00327AA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27AA0">
                <w:rPr>
                  <w:rFonts w:ascii="Times New Roman" w:eastAsia="Times New Roman" w:hAnsi="Times New Roman" w:cs="Times New Roman"/>
                  <w:szCs w:val="24"/>
                </w:rPr>
                <w:t>mampu</w:t>
              </w:r>
              <w:proofErr w:type="spellEnd"/>
              <w:r w:rsidR="00327AA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27AA0">
                <w:rPr>
                  <w:rFonts w:ascii="Times New Roman" w:eastAsia="Times New Roman" w:hAnsi="Times New Roman" w:cs="Times New Roman"/>
                  <w:szCs w:val="24"/>
                </w:rPr>
                <w:t>mengarahkan</w:t>
              </w:r>
              <w:proofErr w:type="spellEnd"/>
              <w:r w:rsidR="00327AA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27AA0">
                <w:rPr>
                  <w:rFonts w:ascii="Times New Roman" w:eastAsia="Times New Roman" w:hAnsi="Times New Roman" w:cs="Times New Roman"/>
                  <w:szCs w:val="24"/>
                </w:rPr>
                <w:t>peserta</w:t>
              </w:r>
              <w:proofErr w:type="spellEnd"/>
              <w:r w:rsidR="00327AA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27AA0">
                <w:rPr>
                  <w:rFonts w:ascii="Times New Roman" w:eastAsia="Times New Roman" w:hAnsi="Times New Roman" w:cs="Times New Roman"/>
                  <w:szCs w:val="24"/>
                </w:rPr>
                <w:t>didik</w:t>
              </w:r>
              <w:proofErr w:type="spellEnd"/>
              <w:r w:rsidR="00327AA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27AA0">
                <w:rPr>
                  <w:rFonts w:ascii="Times New Roman" w:eastAsia="Times New Roman" w:hAnsi="Times New Roman" w:cs="Times New Roman"/>
                  <w:szCs w:val="24"/>
                </w:rPr>
                <w:t>menghasilkan</w:t>
              </w:r>
              <w:proofErr w:type="spellEnd"/>
              <w:r w:rsidR="00327AA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27AA0">
                <w:rPr>
                  <w:rFonts w:ascii="Times New Roman" w:eastAsia="Times New Roman" w:hAnsi="Times New Roman" w:cs="Times New Roman"/>
                  <w:szCs w:val="24"/>
                </w:rPr>
                <w:t>produk-produk</w:t>
              </w:r>
              <w:proofErr w:type="spellEnd"/>
              <w:r w:rsidR="00327AA0">
                <w:rPr>
                  <w:rFonts w:ascii="Times New Roman" w:eastAsia="Times New Roman" w:hAnsi="Times New Roman" w:cs="Times New Roman"/>
                  <w:szCs w:val="24"/>
                </w:rPr>
                <w:t xml:space="preserve"> yang </w:t>
              </w:r>
              <w:proofErr w:type="spellStart"/>
              <w:r w:rsidR="00327AA0">
                <w:rPr>
                  <w:rFonts w:ascii="Times New Roman" w:eastAsia="Times New Roman" w:hAnsi="Times New Roman" w:cs="Times New Roman"/>
                  <w:szCs w:val="24"/>
                </w:rPr>
                <w:t>kreatif</w:t>
              </w:r>
              <w:proofErr w:type="spellEnd"/>
              <w:r w:rsidR="00327AA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27AA0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 w:rsidR="00327AA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27AA0">
                <w:rPr>
                  <w:rFonts w:ascii="Times New Roman" w:eastAsia="Times New Roman" w:hAnsi="Times New Roman" w:cs="Times New Roman"/>
                  <w:szCs w:val="24"/>
                </w:rPr>
                <w:t>inovatif</w:t>
              </w:r>
              <w:proofErr w:type="spellEnd"/>
              <w:r w:rsidR="00327AA0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123" w:author="Microsoft Office User" w:date="2021-02-23T10:47:00Z">
              <w:r w:rsidRPr="00EC6F38" w:rsidDel="00327AA0">
                <w:rPr>
                  <w:rFonts w:ascii="Times New Roman" w:eastAsia="Times New Roman" w:hAnsi="Times New Roman" w:cs="Times New Roman"/>
                  <w:szCs w:val="24"/>
                </w:rPr>
                <w:delText>, tuntutan 4.0 ini adalah kreatif dan inovatif. Dengan melakukan penelitian kita bisa lihat proses kreatif dan inovatif kita. </w:delText>
              </w:r>
            </w:del>
          </w:p>
        </w:tc>
      </w:tr>
    </w:tbl>
    <w:p w14:paraId="483017A2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icrosoft Office User" w:date="2021-02-23T10:11:00Z" w:initials="MOU">
    <w:p w14:paraId="4B8071D2" w14:textId="3A6D2412" w:rsidR="00E42EBA" w:rsidRDefault="00E42EBA">
      <w:pPr>
        <w:pStyle w:val="CommentText"/>
      </w:pPr>
      <w:r>
        <w:rPr>
          <w:rStyle w:val="CommentReference"/>
        </w:rPr>
        <w:annotationRef/>
      </w:r>
      <w:proofErr w:type="spellStart"/>
      <w:r>
        <w:t>ekstrem</w:t>
      </w:r>
      <w:proofErr w:type="spellEnd"/>
    </w:p>
  </w:comment>
  <w:comment w:id="0" w:author="Microsoft Office User" w:date="2021-02-23T10:12:00Z" w:initials="MOU">
    <w:p w14:paraId="0B56175E" w14:textId="184F2BBC" w:rsidR="00E42EBA" w:rsidRDefault="00E42EBA">
      <w:pPr>
        <w:pStyle w:val="CommentText"/>
      </w:pPr>
      <w:r>
        <w:rPr>
          <w:rStyle w:val="CommentReference"/>
        </w:rPr>
        <w:annotationRef/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zaman zona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ekstrim</w:t>
      </w:r>
      <w:proofErr w:type="spellEnd"/>
    </w:p>
  </w:comment>
  <w:comment w:id="2" w:author="Microsoft Office User" w:date="2021-02-23T10:14:00Z" w:initials="MOU">
    <w:p w14:paraId="304D927B" w14:textId="6B4D298D" w:rsidR="00E42EBA" w:rsidRDefault="00E42EBA">
      <w:pPr>
        <w:pStyle w:val="CommentText"/>
      </w:pPr>
      <w:r>
        <w:rPr>
          <w:rStyle w:val="CommentReference"/>
        </w:rPr>
        <w:annotationRef/>
      </w:r>
      <w:r w:rsidR="00D57199">
        <w:t xml:space="preserve">Di era </w:t>
      </w:r>
      <w:proofErr w:type="spellStart"/>
      <w:r w:rsidR="00D57199">
        <w:t>ini</w:t>
      </w:r>
      <w:proofErr w:type="spellEnd"/>
      <w:r w:rsidR="00D57199">
        <w:t xml:space="preserve">, </w:t>
      </w:r>
      <w:proofErr w:type="spellStart"/>
      <w:r w:rsidR="00D57199">
        <w:t>industri</w:t>
      </w:r>
      <w:proofErr w:type="spellEnd"/>
      <w:r w:rsidR="00D57199">
        <w:t xml:space="preserve"> </w:t>
      </w:r>
      <w:proofErr w:type="spellStart"/>
      <w:r w:rsidR="00D57199">
        <w:t>berubah</w:t>
      </w:r>
      <w:proofErr w:type="spellEnd"/>
      <w:r w:rsidR="00D57199">
        <w:t xml:space="preserve"> </w:t>
      </w:r>
      <w:proofErr w:type="spellStart"/>
      <w:r w:rsidR="00D57199">
        <w:t>dengan</w:t>
      </w:r>
      <w:proofErr w:type="spellEnd"/>
      <w:r w:rsidR="00D57199">
        <w:t xml:space="preserve"> </w:t>
      </w:r>
      <w:proofErr w:type="spellStart"/>
      <w:r w:rsidR="00D57199">
        <w:t>sangat</w:t>
      </w:r>
      <w:proofErr w:type="spellEnd"/>
      <w:r w:rsidR="00D57199">
        <w:t xml:space="preserve"> </w:t>
      </w:r>
      <w:proofErr w:type="spellStart"/>
      <w:r w:rsidR="00D57199">
        <w:t>cepat</w:t>
      </w:r>
      <w:proofErr w:type="spellEnd"/>
      <w:r w:rsidR="00D57199">
        <w:t xml:space="preserve"> </w:t>
      </w:r>
      <w:proofErr w:type="spellStart"/>
      <w:r w:rsidR="00D57199">
        <w:t>dan</w:t>
      </w:r>
      <w:proofErr w:type="spellEnd"/>
      <w:r w:rsidR="00D57199">
        <w:t xml:space="preserve"> </w:t>
      </w:r>
      <w:proofErr w:type="spellStart"/>
      <w:r w:rsidR="00D57199">
        <w:t>dikenal</w:t>
      </w:r>
      <w:proofErr w:type="spellEnd"/>
      <w:r w:rsidR="00D57199">
        <w:t xml:space="preserve"> </w:t>
      </w:r>
      <w:proofErr w:type="spellStart"/>
      <w:r w:rsidR="00D57199">
        <w:t>sebagai</w:t>
      </w:r>
      <w:proofErr w:type="spellEnd"/>
      <w:r w:rsidR="00D57199">
        <w:t xml:space="preserve"> </w:t>
      </w:r>
      <w:proofErr w:type="spellStart"/>
      <w:r w:rsidR="00D57199">
        <w:t>revolusi</w:t>
      </w:r>
      <w:proofErr w:type="spellEnd"/>
      <w:r w:rsidR="00D57199">
        <w:t xml:space="preserve"> </w:t>
      </w:r>
      <w:proofErr w:type="spellStart"/>
      <w:r w:rsidR="00D57199">
        <w:t>indutri</w:t>
      </w:r>
      <w:proofErr w:type="spellEnd"/>
      <w:r w:rsidR="00D57199">
        <w:t xml:space="preserve"> 4.0. </w:t>
      </w:r>
      <w:proofErr w:type="spellStart"/>
      <w:r w:rsidR="00D57199">
        <w:t>Istilah</w:t>
      </w:r>
      <w:proofErr w:type="spellEnd"/>
      <w:r w:rsidR="00D57199">
        <w:t xml:space="preserve"> </w:t>
      </w:r>
      <w:proofErr w:type="spellStart"/>
      <w:r w:rsidR="00D57199">
        <w:t>ini</w:t>
      </w:r>
      <w:proofErr w:type="spellEnd"/>
      <w:r w:rsidR="00D57199">
        <w:t xml:space="preserve"> </w:t>
      </w:r>
      <w:proofErr w:type="spellStart"/>
      <w:r w:rsidR="00D57199">
        <w:t>mungkin</w:t>
      </w:r>
      <w:proofErr w:type="spellEnd"/>
      <w:r w:rsidR="00D57199">
        <w:t xml:space="preserve"> </w:t>
      </w:r>
      <w:proofErr w:type="spellStart"/>
      <w:r w:rsidR="00D91541">
        <w:t>belum</w:t>
      </w:r>
      <w:proofErr w:type="spellEnd"/>
      <w:r w:rsidR="00D91541">
        <w:t xml:space="preserve"> </w:t>
      </w:r>
      <w:proofErr w:type="spellStart"/>
      <w:r w:rsidR="00D91541">
        <w:t>banyak</w:t>
      </w:r>
      <w:proofErr w:type="spellEnd"/>
      <w:r w:rsidR="00D91541">
        <w:t xml:space="preserve"> </w:t>
      </w:r>
      <w:proofErr w:type="spellStart"/>
      <w:r w:rsidR="00D91541">
        <w:t>didengar</w:t>
      </w:r>
      <w:proofErr w:type="spellEnd"/>
      <w:r w:rsidR="00D91541">
        <w:t xml:space="preserve"> </w:t>
      </w:r>
      <w:proofErr w:type="spellStart"/>
      <w:r w:rsidR="00D91541">
        <w:t>oleh</w:t>
      </w:r>
      <w:proofErr w:type="spellEnd"/>
      <w:r w:rsidR="00D91541">
        <w:t xml:space="preserve"> orang </w:t>
      </w:r>
      <w:proofErr w:type="spellStart"/>
      <w:r w:rsidR="00D91541">
        <w:t>awam</w:t>
      </w:r>
      <w:proofErr w:type="spellEnd"/>
      <w:r w:rsidR="00D91541">
        <w:t>.</w:t>
      </w:r>
    </w:p>
  </w:comment>
  <w:comment w:id="3" w:author="Microsoft Office User" w:date="2021-02-23T10:22:00Z" w:initials="MOU">
    <w:p w14:paraId="3FB2F019" w14:textId="1AEDBE92" w:rsidR="00D91541" w:rsidRDefault="00D91541">
      <w:pPr>
        <w:pStyle w:val="CommentText"/>
      </w:pPr>
      <w:r>
        <w:rPr>
          <w:rStyle w:val="CommentReference"/>
        </w:rPr>
        <w:annotationRef/>
      </w:r>
      <w:proofErr w:type="spellStart"/>
      <w:r>
        <w:t>Pada</w:t>
      </w:r>
      <w:proofErr w:type="spellEnd"/>
      <w:r>
        <w:t xml:space="preserve"> </w:t>
      </w:r>
      <w:proofErr w:type="spellStart"/>
      <w:r>
        <w:t>revolusi</w:t>
      </w:r>
      <w:proofErr w:type="spellEnd"/>
      <w:r>
        <w:t xml:space="preserve"> industry 4.0,  </w:t>
      </w:r>
    </w:p>
  </w:comment>
  <w:comment w:id="4" w:author="Microsoft Office User" w:date="2021-02-23T10:21:00Z" w:initials="MOU">
    <w:p w14:paraId="52077A97" w14:textId="262C0979" w:rsidR="00D91541" w:rsidRDefault="00D91541">
      <w:pPr>
        <w:pStyle w:val="CommentText"/>
      </w:pPr>
      <w:r>
        <w:rPr>
          <w:rStyle w:val="CommentReference"/>
        </w:rPr>
        <w:annotationRef/>
      </w:r>
      <w:r>
        <w:t xml:space="preserve">TB </w:t>
      </w:r>
      <w:r>
        <w:sym w:font="Wingdings" w:char="F0E0"/>
      </w:r>
      <w:r>
        <w:t xml:space="preserve"> </w:t>
      </w:r>
      <w:proofErr w:type="spellStart"/>
      <w:r>
        <w:t>koma</w:t>
      </w:r>
      <w:proofErr w:type="spellEnd"/>
    </w:p>
  </w:comment>
  <w:comment w:id="10" w:author="Microsoft Office User" w:date="2021-02-23T10:24:00Z" w:initials="MOU">
    <w:p w14:paraId="2DB49C04" w14:textId="1A86A8C9" w:rsidR="00D91541" w:rsidRDefault="00D91541">
      <w:pPr>
        <w:pStyle w:val="CommentText"/>
      </w:pPr>
      <w:r>
        <w:rPr>
          <w:rStyle w:val="CommentReference"/>
        </w:rPr>
        <w:annotationRef/>
      </w:r>
      <w:proofErr w:type="spellStart"/>
      <w:r>
        <w:t>disiapkan</w:t>
      </w:r>
      <w:proofErr w:type="spellEnd"/>
    </w:p>
  </w:comment>
  <w:comment w:id="11" w:author="Microsoft Office User" w:date="2021-02-23T10:25:00Z" w:initials="MOU">
    <w:p w14:paraId="2C7B6CEB" w14:textId="58958DBC" w:rsidR="00DC50A9" w:rsidRDefault="00DC50A9">
      <w:pPr>
        <w:pStyle w:val="CommentText"/>
      </w:pPr>
      <w:r>
        <w:rPr>
          <w:rStyle w:val="CommentReference"/>
        </w:rPr>
        <w:annotationRef/>
      </w:r>
      <w:proofErr w:type="spellStart"/>
      <w:r>
        <w:t>titik</w:t>
      </w:r>
      <w:proofErr w:type="spellEnd"/>
      <w:r>
        <w:t>.</w:t>
      </w:r>
    </w:p>
  </w:comment>
  <w:comment w:id="23" w:author="Microsoft Office User" w:date="2021-02-23T10:28:00Z" w:initials="MOU">
    <w:p w14:paraId="0AE25852" w14:textId="43234743" w:rsidR="00DC50A9" w:rsidRDefault="00DC50A9">
      <w:pPr>
        <w:pStyle w:val="CommentText"/>
      </w:pPr>
      <w:r>
        <w:rPr>
          <w:rStyle w:val="CommentReference"/>
        </w:rPr>
        <w:annotationRef/>
      </w:r>
      <w:proofErr w:type="spellStart"/>
      <w:r>
        <w:t>disiapkan</w:t>
      </w:r>
      <w:proofErr w:type="spellEnd"/>
    </w:p>
  </w:comment>
  <w:comment w:id="24" w:author="Microsoft Office User" w:date="2021-02-23T10:28:00Z" w:initials="MOU">
    <w:p w14:paraId="3B71BA58" w14:textId="1AE84346" w:rsidR="00DC50A9" w:rsidRDefault="00DC50A9">
      <w:pPr>
        <w:pStyle w:val="CommentText"/>
      </w:pPr>
      <w:r>
        <w:rPr>
          <w:rStyle w:val="CommentReference"/>
        </w:rPr>
        <w:annotationRef/>
      </w:r>
      <w:proofErr w:type="spellStart"/>
      <w:r>
        <w:t>tanpa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28" w:author="Microsoft Office User" w:date="2021-02-23T10:30:00Z" w:initials="MOU">
    <w:p w14:paraId="3CE1B883" w14:textId="6A5EC7D2" w:rsidR="001038F8" w:rsidRDefault="001038F8">
      <w:pPr>
        <w:pStyle w:val="CommentText"/>
      </w:pPr>
      <w:r>
        <w:rPr>
          <w:rStyle w:val="CommentReference"/>
        </w:rPr>
        <w:annotationRef/>
      </w:r>
      <w:proofErr w:type="spellStart"/>
      <w:r>
        <w:t>tanpa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29" w:author="Microsoft Office User" w:date="2021-02-23T10:29:00Z" w:initials="MOU">
    <w:p w14:paraId="70D40502" w14:textId="61C931E4" w:rsidR="00DC50A9" w:rsidRDefault="00DC50A9">
      <w:pPr>
        <w:pStyle w:val="CommentText"/>
      </w:pPr>
      <w:r>
        <w:rPr>
          <w:rStyle w:val="CommentReference"/>
        </w:rPr>
        <w:annotationRef/>
      </w:r>
      <w:proofErr w:type="spellStart"/>
      <w:r>
        <w:t>memperluas</w:t>
      </w:r>
      <w:proofErr w:type="spellEnd"/>
    </w:p>
  </w:comment>
  <w:comment w:id="30" w:author="Microsoft Office User" w:date="2021-02-23T10:30:00Z" w:initials="MOU">
    <w:p w14:paraId="5124A359" w14:textId="063B59CB" w:rsidR="001038F8" w:rsidRDefault="001038F8">
      <w:pPr>
        <w:pStyle w:val="CommentText"/>
      </w:pPr>
      <w:r>
        <w:rPr>
          <w:rStyle w:val="CommentReference"/>
        </w:rPr>
        <w:annotationRef/>
      </w:r>
      <w:proofErr w:type="spellStart"/>
      <w:r>
        <w:t>koma</w:t>
      </w:r>
      <w:proofErr w:type="spellEnd"/>
    </w:p>
  </w:comment>
  <w:comment w:id="37" w:author="Microsoft Office User" w:date="2021-02-23T10:32:00Z" w:initials="MOU">
    <w:p w14:paraId="54F77155" w14:textId="4FB24D38" w:rsidR="001038F8" w:rsidRDefault="001038F8">
      <w:pPr>
        <w:pStyle w:val="CommentText"/>
      </w:pPr>
      <w:r>
        <w:rPr>
          <w:rStyle w:val="CommentReference"/>
        </w:rPr>
        <w:annotationRef/>
      </w:r>
      <w:proofErr w:type="spellStart"/>
      <w:r>
        <w:t>koma</w:t>
      </w:r>
      <w:proofErr w:type="spellEnd"/>
    </w:p>
  </w:comment>
  <w:comment w:id="47" w:author="Microsoft Office User" w:date="2021-02-23T10:35:00Z" w:initials="MOU">
    <w:p w14:paraId="250317D9" w14:textId="274BCC0F" w:rsidR="001038F8" w:rsidRDefault="001038F8">
      <w:pPr>
        <w:pStyle w:val="CommentText"/>
      </w:pPr>
      <w:r>
        <w:rPr>
          <w:rStyle w:val="CommentReference"/>
        </w:rPr>
        <w:annotationRef/>
      </w:r>
      <w:r>
        <w:t xml:space="preserve">Pendidikan 4.0 </w:t>
      </w:r>
      <w:proofErr w:type="spellStart"/>
      <w:r w:rsidR="00180D94">
        <w:t>akan</w:t>
      </w:r>
      <w:proofErr w:type="spellEnd"/>
      <w:r w:rsidR="00180D94">
        <w:t xml:space="preserve"> </w:t>
      </w:r>
      <w:proofErr w:type="spellStart"/>
      <w:r w:rsidR="00180D94">
        <w:t>sudah</w:t>
      </w:r>
      <w:proofErr w:type="spellEnd"/>
      <w:r w:rsidR="00180D94">
        <w:t xml:space="preserve"> </w:t>
      </w:r>
      <w:proofErr w:type="spellStart"/>
      <w:r w:rsidR="00180D94">
        <w:t>sangat</w:t>
      </w:r>
      <w:proofErr w:type="spellEnd"/>
      <w:r w:rsidR="00180D94">
        <w:t xml:space="preserve"> </w:t>
      </w:r>
      <w:proofErr w:type="spellStart"/>
      <w:r w:rsidR="00180D94">
        <w:t>dibutuhkan</w:t>
      </w:r>
      <w:proofErr w:type="spellEnd"/>
      <w:r w:rsidR="00180D94">
        <w:t xml:space="preserve"> </w:t>
      </w:r>
      <w:proofErr w:type="spellStart"/>
      <w:r w:rsidR="00180D94">
        <w:t>untuk</w:t>
      </w:r>
      <w:proofErr w:type="spellEnd"/>
      <w:r w:rsidR="00180D94">
        <w:t xml:space="preserve"> </w:t>
      </w:r>
      <w:proofErr w:type="spellStart"/>
      <w:r w:rsidR="00180D94">
        <w:t>mempersiapkan</w:t>
      </w:r>
      <w:proofErr w:type="spellEnd"/>
      <w:r w:rsidR="00180D94">
        <w:t xml:space="preserve"> </w:t>
      </w:r>
      <w:proofErr w:type="spellStart"/>
      <w:r w:rsidR="00180D94">
        <w:t>generasi</w:t>
      </w:r>
      <w:proofErr w:type="spellEnd"/>
      <w:r w:rsidR="00180D94">
        <w:t xml:space="preserve"> </w:t>
      </w:r>
      <w:proofErr w:type="spellStart"/>
      <w:r w:rsidR="00180D94">
        <w:t>muda</w:t>
      </w:r>
      <w:proofErr w:type="spellEnd"/>
      <w:r w:rsidR="00180D94">
        <w:t xml:space="preserve"> yang </w:t>
      </w:r>
      <w:proofErr w:type="spellStart"/>
      <w:r w:rsidR="00180D94">
        <w:t>siap</w:t>
      </w:r>
      <w:proofErr w:type="spellEnd"/>
      <w:r w:rsidR="00180D94">
        <w:t xml:space="preserve"> </w:t>
      </w:r>
      <w:proofErr w:type="spellStart"/>
      <w:r w:rsidR="00180D94">
        <w:t>menyongsong</w:t>
      </w:r>
      <w:proofErr w:type="spellEnd"/>
      <w:r w:rsidR="00180D94">
        <w:t xml:space="preserve"> </w:t>
      </w:r>
      <w:proofErr w:type="spellStart"/>
      <w:r w:rsidR="00180D94">
        <w:t>tantangan</w:t>
      </w:r>
      <w:proofErr w:type="spellEnd"/>
      <w:r w:rsidR="00180D94">
        <w:t xml:space="preserve"> </w:t>
      </w:r>
      <w:proofErr w:type="spellStart"/>
      <w:r w:rsidR="00180D94">
        <w:t>industri</w:t>
      </w:r>
      <w:proofErr w:type="spellEnd"/>
      <w:r w:rsidR="00180D94">
        <w:t xml:space="preserve"> 4.0.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B8071D2" w15:done="0"/>
  <w15:commentEx w15:paraId="0B56175E" w15:done="0"/>
  <w15:commentEx w15:paraId="304D927B" w15:done="0"/>
  <w15:commentEx w15:paraId="3FB2F019" w15:done="0"/>
  <w15:commentEx w15:paraId="52077A97" w15:done="0"/>
  <w15:commentEx w15:paraId="2DB49C04" w15:done="0"/>
  <w15:commentEx w15:paraId="2C7B6CEB" w15:done="0"/>
  <w15:commentEx w15:paraId="0AE25852" w15:done="0"/>
  <w15:commentEx w15:paraId="3B71BA58" w15:done="0"/>
  <w15:commentEx w15:paraId="3CE1B883" w15:done="0"/>
  <w15:commentEx w15:paraId="70D40502" w15:done="0"/>
  <w15:commentEx w15:paraId="5124A359" w15:done="0"/>
  <w15:commentEx w15:paraId="54F77155" w15:done="0"/>
  <w15:commentEx w15:paraId="250317D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B8071D2" w16cid:durableId="23DF5369"/>
  <w16cid:commentId w16cid:paraId="0B56175E" w16cid:durableId="23DF53A7"/>
  <w16cid:commentId w16cid:paraId="304D927B" w16cid:durableId="23DF541A"/>
  <w16cid:commentId w16cid:paraId="3FB2F019" w16cid:durableId="23DF55D3"/>
  <w16cid:commentId w16cid:paraId="52077A97" w16cid:durableId="23DF559D"/>
  <w16cid:commentId w16cid:paraId="2DB49C04" w16cid:durableId="23DF564B"/>
  <w16cid:commentId w16cid:paraId="2C7B6CEB" w16cid:durableId="23DF5699"/>
  <w16cid:commentId w16cid:paraId="0AE25852" w16cid:durableId="23DF574B"/>
  <w16cid:commentId w16cid:paraId="3B71BA58" w16cid:durableId="23DF5758"/>
  <w16cid:commentId w16cid:paraId="3CE1B883" w16cid:durableId="23DF57C4"/>
  <w16cid:commentId w16cid:paraId="70D40502" w16cid:durableId="23DF57A2"/>
  <w16cid:commentId w16cid:paraId="5124A359" w16cid:durableId="23DF57CE"/>
  <w16cid:commentId w16cid:paraId="54F77155" w16cid:durableId="23DF5841"/>
  <w16cid:commentId w16cid:paraId="250317D9" w16cid:durableId="23DF58D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038F8"/>
    <w:rsid w:val="0012251A"/>
    <w:rsid w:val="00125355"/>
    <w:rsid w:val="00180D94"/>
    <w:rsid w:val="001D038C"/>
    <w:rsid w:val="00240407"/>
    <w:rsid w:val="00327AA0"/>
    <w:rsid w:val="0042167F"/>
    <w:rsid w:val="00924DF5"/>
    <w:rsid w:val="00D57199"/>
    <w:rsid w:val="00D91541"/>
    <w:rsid w:val="00DC50A9"/>
    <w:rsid w:val="00E42EBA"/>
    <w:rsid w:val="00FD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31998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E42E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2E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2EBA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2E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2EBA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EB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EBA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327AA0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4</cp:revision>
  <dcterms:created xsi:type="dcterms:W3CDTF">2020-08-26T22:03:00Z</dcterms:created>
  <dcterms:modified xsi:type="dcterms:W3CDTF">2021-02-23T03:49:00Z</dcterms:modified>
</cp:coreProperties>
</file>