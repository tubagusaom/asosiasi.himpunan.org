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C44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C55A46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C91563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EA46DF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05E9F60" w14:textId="77777777" w:rsidTr="00821BA2">
        <w:tc>
          <w:tcPr>
            <w:tcW w:w="9350" w:type="dxa"/>
          </w:tcPr>
          <w:p w14:paraId="351C7B2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20AE0EF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5081EF1A" w14:textId="449B7F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extre</w:t>
            </w:r>
            <w:del w:id="0" w:author="amaliyah3@yahoo.com" w:date="2022-03-24T14:10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m. Industri yang tiap menit bahkan</w:t>
            </w:r>
            <w:ins w:id="1" w:author="amaliyah3@yahoo.com" w:date="2022-03-24T14:10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 xml:space="preserve"> tiap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detik</w:t>
            </w:r>
            <w:del w:id="2" w:author="amaliyah3@yahoo.com" w:date="2022-03-24T14:18:00Z">
              <w:r w:rsidRPr="00EC6F38" w:rsidDel="00477A16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</w:t>
            </w:r>
            <w:ins w:id="3" w:author="amaliyah3@yahoo.com" w:date="2022-03-24T14:11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4" w:author="amaliyah3@yahoo.com" w:date="2022-03-24T14:11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5" w:author="amaliyah3@yahoo.com" w:date="2022-03-24T14:11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" w:author="amaliyah3@yahoo.com" w:date="2022-03-24T14:11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ndustry 4.0. Istilah yang masih jarang kita dengar bahkan banyak yang masih awam.</w:t>
            </w:r>
          </w:p>
          <w:p w14:paraId="23BEA79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7" w:author="amaliyah3@yahoo.com" w:date="2022-03-24T14:11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</w:t>
            </w:r>
            <w:del w:id="8" w:author="amaliyah3@yahoo.com" w:date="2022-03-24T14:11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 siapkan untuk membuat lapangan kerja baru yang belum tercipta, dengan menggunakan kemampuan teknologi dan ide kreatif kita.</w:t>
            </w:r>
          </w:p>
          <w:p w14:paraId="642F2776" w14:textId="1C7C340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9" w:author="amaliyah3@yahoo.com" w:date="2022-03-24T14:12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0" w:author="amaliyah3@yahoo.com" w:date="2022-03-24T14:12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0009C625" w14:textId="2543AFA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1" w:author="amaliyah3@yahoo.com" w:date="2022-03-24T14:12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 butuhkan di era milenial ini yaitu kolaboratif, komunikatif, berfikir kritis, </w:t>
            </w:r>
            <w:ins w:id="12" w:author="amaliyah3@yahoo.com" w:date="2022-03-24T14:12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13" w:author="amaliyah3@yahoo.com" w:date="2022-03-24T14:12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? karena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</w:t>
            </w:r>
            <w:del w:id="14" w:author="amaliyah3@yahoo.com" w:date="2022-03-24T14:13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sedang gencar-gencarnya di</w:t>
            </w:r>
            <w:ins w:id="15" w:author="amaliyah3@yahoo.com" w:date="2022-03-24T14:13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publis</w:t>
              </w:r>
            </w:ins>
            <w:del w:id="16" w:author="amaliyah3@yahoo.com" w:date="2022-03-24T14:13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ins w:id="17" w:author="amaliyah3@yahoo.com" w:date="2022-03-24T14:13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 xml:space="preserve">terutama bagi </w:t>
              </w:r>
            </w:ins>
            <w:del w:id="18" w:author="amaliyah3@yahoo.com" w:date="2022-03-24T14:13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generasi muda untuk memasuki </w:t>
            </w:r>
            <w:ins w:id="19" w:author="amaliyah3@yahoo.com" w:date="2022-03-24T14:14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dunia </w:t>
            </w:r>
            <w:ins w:id="20" w:author="amaliyah3@yahoo.com" w:date="2022-03-24T14:14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1" w:author="amaliyah3@yahoo.com" w:date="2022-03-24T14:14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22" w:author="amaliyah3@yahoo.com" w:date="2022-03-24T14:14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3" w:author="amaliyah3@yahoo.com" w:date="2022-03-24T14:14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 4.0.</w:t>
            </w:r>
          </w:p>
          <w:p w14:paraId="1203189D" w14:textId="3582C7A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pendidikan </w:t>
            </w:r>
            <w:ins w:id="24" w:author="amaliyah3@yahoo.com" w:date="2022-03-24T14:19:00Z">
              <w:r w:rsidR="00477A16">
                <w:rPr>
                  <w:rFonts w:ascii="Times New Roman" w:eastAsia="Times New Roman" w:hAnsi="Times New Roman" w:cs="Times New Roman"/>
                  <w:szCs w:val="24"/>
                </w:rPr>
                <w:t xml:space="preserve">Revolusi 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25" w:author="amaliyah3@yahoo.com" w:date="2022-03-24T14:14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, yaitu:</w:t>
              </w:r>
            </w:ins>
          </w:p>
          <w:p w14:paraId="1BD4081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304745AC" w14:textId="574D903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6" w:author="amaliyah3@yahoo.com" w:date="2022-03-24T14:14:00Z">
              <w:r w:rsidR="0084115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7" w:author="amaliyah3@yahoo.com" w:date="2022-03-24T14:14:00Z">
              <w:r w:rsidRPr="00EC6F38" w:rsidDel="0084115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tutut untuk merancang pembelajaran sesuai dengan minat dan bakat/kebutuhan siswa.</w:t>
            </w:r>
          </w:p>
          <w:p w14:paraId="3948AD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343AB52A" w14:textId="0E23082B" w:rsidR="00125355" w:rsidRPr="00EC6F38" w:rsidRDefault="00515BC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8" w:author="amaliyah3@yahoo.com" w:date="2022-03-24T14:14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9" w:author="amaliyah3@yahoo.com" w:date="2022-03-24T14:14:00Z">
              <w:r w:rsidR="00125355"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0" w:author="amaliyah3@yahoo.com" w:date="2022-03-24T14:14:00Z">
              <w:r w:rsidR="00125355"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 tuntut untuk membantu siwa dalam mencari kemampuan dan bakat siswa.</w:t>
            </w:r>
          </w:p>
          <w:p w14:paraId="4B44C9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28EF304A" w14:textId="70FD1C1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1" w:author="amaliyah3@yahoo.com" w:date="2022-03-24T14:15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2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7B1C3F6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05B8446F" w14:textId="392B2FE4" w:rsidR="00125355" w:rsidRPr="00EC6F38" w:rsidRDefault="00515BC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3" w:author="amaliyah3@yahoo.com" w:date="2022-03-24T14:15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4" w:author="amaliyah3@yahoo.com" w:date="2022-03-24T14:15:00Z">
              <w:r w:rsidR="00125355"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 sebagai pendidik di era 4.0 maka guru tidak boleh menetap dengan satu strata, harus selalu berkembang agar dapat mengajarkan pendidikan sesuai dengan eranya.</w:t>
            </w:r>
          </w:p>
          <w:p w14:paraId="092601DC" w14:textId="48996D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dalam pendidikan </w:t>
            </w:r>
            <w:ins w:id="37" w:author="amaliyah3@yahoo.com" w:date="2022-03-24T14:15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8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39" w:author="amaliyah3@yahoo.com" w:date="2022-03-24T14:15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0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 ini ada 5 aspek yang di</w:t>
            </w:r>
            <w:del w:id="41" w:author="amaliyah3@yahoo.com" w:date="2022-03-24T14:15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12221C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1B9BF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0DF15F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FDA9CF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00C3DFB6" w14:textId="6DA5B0BB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2" w:author="amaliyah3@yahoo.com" w:date="2022-03-24T14:16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43" w:author="amaliyah3@yahoo.com" w:date="2022-03-24T14:16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7569FCE4" w14:textId="436CE1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44" w:author="amaliyah3@yahoo.com" w:date="2022-03-24T14:16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</w:t>
            </w:r>
            <w:del w:id="45" w:author="amaliyah3@yahoo.com" w:date="2022-03-24T14:16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ini sebenarnya</w:delText>
              </w:r>
            </w:del>
            <w:ins w:id="46" w:author="amaliyah3@yahoo.com" w:date="2022-03-24T14:16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del w:id="47" w:author="amaliyah3@yahoo.com" w:date="2022-03-24T14:16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kesatuan, pada proses mengamati dan memahami kita bisa memiliki pikiran yang kritis. Pikiran kritis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sangat di</w:t>
            </w:r>
            <w:del w:id="48" w:author="amaliyah3@yahoo.com" w:date="2022-03-24T14:17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7E17A45F" w14:textId="4D4131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ins w:id="49" w:author="amaliyah3@yahoo.com" w:date="2022-03-24T14:17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0" w:author="amaliyah3@yahoo.com" w:date="2022-03-24T14:17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51" w:author="amaliyah3@yahoo.com" w:date="2022-03-24T14:17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Pada </w:t>
            </w:r>
            <w:ins w:id="52" w:author="amaliyah3@yahoo.com" w:date="2022-03-24T14:17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3" w:author="amaliyah3@yahoo.com" w:date="2022-03-24T14:17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54" w:author="amaliyah3@yahoo.com" w:date="2022-03-24T14:17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lebih banyak praktek karena lebih menyiapkan anak pada bagaimana kita menumbuhkan ide baru atau gagasan.</w:t>
            </w:r>
          </w:p>
          <w:p w14:paraId="6C09CB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mendiskusikan. Mendiskusikan di sini bukan hanya satu atau dua orang tapi</w:t>
            </w:r>
            <w:del w:id="55" w:author="amaliyah3@yahoo.com" w:date="2022-03-24T14:17:00Z">
              <w:r w:rsidRPr="00EC6F38" w:rsidDel="00515BCA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kolaborasi komunikasi dengan banyak orang. Hal ini dilakukan karena banyak pandangan yang berbeda atau ide-ide yang baru akan muncul.</w:t>
            </w:r>
          </w:p>
          <w:p w14:paraId="4EC9D78A" w14:textId="3A6A45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melakukan penelitian, tuntutan </w:t>
            </w:r>
            <w:ins w:id="56" w:author="amaliyah3@yahoo.com" w:date="2022-03-24T14:18:00Z">
              <w:r w:rsidR="00515BCA">
                <w:rPr>
                  <w:rFonts w:ascii="Times New Roman" w:eastAsia="Times New Roman" w:hAnsi="Times New Roman" w:cs="Times New Roman"/>
                  <w:szCs w:val="24"/>
                </w:rPr>
                <w:t xml:space="preserve">Revolusi 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inovatif. Dengan melakukan penelitian kita bisa lihat proses kreatif dan inovatif kita. </w:t>
            </w:r>
          </w:p>
        </w:tc>
      </w:tr>
    </w:tbl>
    <w:p w14:paraId="3915025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95326">
    <w:abstractNumId w:val="1"/>
  </w:num>
  <w:num w:numId="2" w16cid:durableId="656767560">
    <w:abstractNumId w:val="0"/>
  </w:num>
  <w:num w:numId="3" w16cid:durableId="67484580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liyah3@yahoo.com">
    <w15:presenceInfo w15:providerId="Windows Live" w15:userId="7585b23538c82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77A16"/>
    <w:rsid w:val="00515BCA"/>
    <w:rsid w:val="0084115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E8B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amaliyah3@yahoo.com</cp:lastModifiedBy>
  <cp:revision>5</cp:revision>
  <dcterms:created xsi:type="dcterms:W3CDTF">2020-08-26T22:03:00Z</dcterms:created>
  <dcterms:modified xsi:type="dcterms:W3CDTF">2022-03-24T07:19:00Z</dcterms:modified>
</cp:coreProperties>
</file>