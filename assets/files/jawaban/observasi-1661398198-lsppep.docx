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38C4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2B9518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A79FB7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4B1DAE1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86A4E43" w14:textId="77777777" w:rsidTr="00821BA2">
        <w:tc>
          <w:tcPr>
            <w:tcW w:w="9350" w:type="dxa"/>
          </w:tcPr>
          <w:p w14:paraId="5626B5DD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261BCE1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13BEAE17" w14:textId="28251671" w:rsidR="00125355" w:rsidRPr="00EC6F38" w:rsidRDefault="00125355" w:rsidP="00395ED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valentinawidya@gmail.com" w:date="2022-08-25T10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ins w:id="1" w:author="valentinawidya@gmail.com" w:date="2022-08-25T10:27:00Z">
              <w:r w:rsidR="004614B9">
                <w:rPr>
                  <w:rFonts w:ascii="Times New Roman" w:eastAsia="Times New Roman" w:hAnsi="Times New Roman" w:cs="Times New Roman"/>
                  <w:szCs w:val="24"/>
                </w:rPr>
                <w:t>j</w:t>
              </w:r>
            </w:ins>
            <w:del w:id="2" w:author="valentinawidya@gmail.com" w:date="2022-08-25T10:27:00Z">
              <w:r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>z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aman ini kita berada </w:t>
            </w:r>
            <w:del w:id="3" w:author="valentinawidya@gmail.com" w:date="2022-08-25T10:16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4" w:author="valentinawidya@gmail.com" w:date="2022-08-25T10:16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r w:rsidR="00395ED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zona industri yang sangat e</w:t>
            </w:r>
            <w:ins w:id="5" w:author="valentinawidya@gmail.com" w:date="2022-08-25T10:15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>kstrem</w:t>
              </w:r>
            </w:ins>
            <w:del w:id="6" w:author="valentinawidya@gmail.com" w:date="2022-08-25T10:15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 Industri yang tiap menit bahkan detik</w:t>
            </w:r>
            <w:del w:id="7" w:author="valentinawidya@gmail.com" w:date="2022-08-25T10:15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 xml:space="preserve"> 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berubah</w:t>
            </w:r>
            <w:ins w:id="8" w:author="valentinawidya@gmail.com" w:date="2022-08-25T10:27:00Z">
              <w:r w:rsidR="004614B9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semakin maju, yang sering kita sebut dengan revolusi industr</w:t>
            </w:r>
            <w:ins w:id="9" w:author="valentinawidya@gmail.com" w:date="2022-08-25T10:15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0" w:author="valentinawidya@gmail.com" w:date="2022-08-25T10:15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 kita dengar bahkan banyak yang masih </w:t>
            </w:r>
            <w:ins w:id="11" w:author="valentinawidya@gmail.com" w:date="2022-08-25T10:16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 xml:space="preserve">merasa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awam.</w:t>
            </w:r>
          </w:p>
          <w:p w14:paraId="15295863" w14:textId="188C22EE" w:rsidR="00125355" w:rsidRPr="00EC6F38" w:rsidRDefault="00125355" w:rsidP="00395ED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" w:author="valentinawidya@gmail.com" w:date="2022-08-25T10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</w:t>
            </w:r>
            <w:ins w:id="13" w:author="valentinawidya@gmail.com" w:date="2022-08-25T10:16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hari ini kita di</w:t>
            </w:r>
            <w:del w:id="14" w:author="valentinawidya@gmail.com" w:date="2022-08-25T10:27:00Z">
              <w:r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 namun bukan lagi</w:t>
            </w:r>
            <w:ins w:id="15" w:author="valentinawidya@gmail.com" w:date="2022-08-25T10:16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 xml:space="preserve"> sebagai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</w:t>
            </w:r>
            <w:del w:id="16" w:author="valentinawidya@gmail.com" w:date="2022-08-25T10:16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ins w:id="17" w:author="valentinawidya@gmail.com" w:date="2022-08-25T10:17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8" w:author="valentinawidya@gmail.com" w:date="2022-08-25T10:17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valentinawidya@gmail.com" w:date="2022-08-25T10:17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>tetapi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</w:t>
            </w:r>
            <w:del w:id="20" w:author="valentinawidya@gmail.com" w:date="2022-08-25T10:17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ins w:id="21" w:author="valentinawidya@gmail.com" w:date="2022-08-25T10:17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 xml:space="preserve"> mereka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membuat lapangan kerja baru yang belum tercipta, dengan menggunakan kemampuan teknologi dan ide kreatif kita.</w:t>
            </w:r>
          </w:p>
          <w:p w14:paraId="6E3091FF" w14:textId="7D596F43" w:rsidR="00125355" w:rsidRPr="00EC6F38" w:rsidRDefault="00125355" w:rsidP="00395ED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" w:author="valentinawidya@gmail.com" w:date="2022-08-25T10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23" w:author="valentinawidya@gmail.com" w:date="2022-08-25T10:17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 untuk mewujudkan pendidikan yang cerdas dan kreatif. Tujuan dari terciptanya pendidikan 4.0 ini adalah peningkatan dan pemerataan pendidikan</w:t>
            </w:r>
            <w:ins w:id="24" w:author="valentinawidya@gmail.com" w:date="2022-08-25T10:18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5" w:author="valentinawidya@gmail.com" w:date="2022-08-25T10:18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dengan cara memerluas akses dan </w:t>
            </w:r>
            <w:del w:id="26" w:author="valentinawidya@gmail.com" w:date="2022-08-25T10:18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 xml:space="preserve">memanfaatkan </w:delText>
              </w:r>
            </w:del>
            <w:ins w:id="27" w:author="valentinawidya@gmail.com" w:date="2022-08-25T10:18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>pemanfaatan</w:t>
              </w:r>
              <w:r w:rsidR="00395ED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teknologi.</w:t>
            </w:r>
          </w:p>
          <w:p w14:paraId="585DE124" w14:textId="5ABB9280" w:rsidR="00125355" w:rsidRPr="00EC6F38" w:rsidRDefault="00125355" w:rsidP="00395ED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8" w:author="valentinawidya@gmail.com" w:date="2022-08-25T10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29" w:author="valentinawidya@gmail.com" w:date="2022-08-25T10:18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0" w:author="valentinawidya@gmail.com" w:date="2022-08-25T10:18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menghasilkan 4 aspek yang sangat di</w:t>
            </w:r>
            <w:del w:id="31" w:author="valentinawidya@gmail.com" w:date="2022-08-25T10:18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 ini</w:t>
            </w:r>
            <w:ins w:id="32" w:author="valentinawidya@gmail.com" w:date="2022-08-25T10:18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kolaboratif, komunikatif, berfikir kritis,</w:t>
            </w:r>
            <w:ins w:id="33" w:author="valentinawidya@gmail.com" w:date="2022-08-25T10:18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kreatif. Mengapa demikian</w:t>
            </w:r>
            <w:ins w:id="34" w:author="valentinawidya@gmail.com" w:date="2022-08-25T10:18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 xml:space="preserve">? Karena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ini </w:t>
            </w:r>
            <w:del w:id="35" w:author="valentinawidya@gmail.com" w:date="2022-08-25T10:19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 gencar-gencarnya di</w:t>
            </w:r>
            <w:del w:id="36" w:author="valentinawidya@gmail.com" w:date="2022-08-25T10:19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</w:t>
            </w:r>
            <w:ins w:id="37" w:author="valentinawidya@gmail.com" w:date="2022-08-25T10:19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>blikasikan</w:t>
              </w:r>
            </w:ins>
            <w:del w:id="38" w:author="valentinawidya@gmail.com" w:date="2022-08-25T10:19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>blis</w:delText>
              </w:r>
            </w:del>
            <w:ins w:id="39" w:author="valentinawidya@gmail.com" w:date="2022-08-25T10:19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>. Dalam</w:t>
              </w:r>
            </w:ins>
            <w:del w:id="40" w:author="valentinawidya@gmail.com" w:date="2022-08-25T10:19:00Z">
              <w:r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 xml:space="preserve">, karena 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era ini kita harus mempersiapkan diri atau</w:t>
            </w:r>
            <w:ins w:id="41" w:author="valentinawidya@gmail.com" w:date="2022-08-25T10:19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 xml:space="preserve"> mempersiapkan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generasi muda untuk memasuki dunia revolusi industri 4.0.</w:t>
            </w:r>
          </w:p>
          <w:p w14:paraId="24930583" w14:textId="5320AC6E" w:rsidR="00125355" w:rsidRPr="00EC6F38" w:rsidDel="00395ED5" w:rsidRDefault="00125355" w:rsidP="00395ED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42" w:author="valentinawidya@gmail.com" w:date="2022-08-25T10:20:00Z"/>
                <w:rFonts w:ascii="Times New Roman" w:eastAsia="Times New Roman" w:hAnsi="Times New Roman" w:cs="Times New Roman"/>
                <w:szCs w:val="24"/>
              </w:rPr>
              <w:pPrChange w:id="43" w:author="valentinawidya@gmail.com" w:date="2022-08-25T10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  <w:ins w:id="44" w:author="valentinawidya@gmail.com" w:date="2022-08-25T10:20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 xml:space="preserve"> adalah: </w:t>
              </w:r>
            </w:ins>
          </w:p>
          <w:p w14:paraId="3747277D" w14:textId="6436B653" w:rsidR="00125355" w:rsidRPr="00EC6F38" w:rsidDel="00395ED5" w:rsidRDefault="004614B9" w:rsidP="00395ED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45" w:author="valentinawidya@gmail.com" w:date="2022-08-25T10:20:00Z"/>
                <w:rFonts w:ascii="Times New Roman" w:eastAsia="Times New Roman" w:hAnsi="Times New Roman" w:cs="Times New Roman"/>
                <w:szCs w:val="24"/>
              </w:rPr>
              <w:pPrChange w:id="46" w:author="valentinawidya@gmail.com" w:date="2022-08-25T10:2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47" w:author="valentinawidya@gmail.com" w:date="2022-08-25T10:2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1.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</w:t>
            </w:r>
            <w:ins w:id="48" w:author="valentinawidya@gmail.com" w:date="2022-08-25T10:21:00Z">
              <w:r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</w:ins>
            <w:del w:id="49" w:author="valentinawidya@gmail.com" w:date="2022-08-25T10:21:00Z">
              <w:r w:rsidR="00125355"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>a.</w:delText>
              </w:r>
            </w:del>
          </w:p>
          <w:p w14:paraId="3FC2C964" w14:textId="38562DE6" w:rsidR="00125355" w:rsidRPr="00EC6F38" w:rsidDel="004614B9" w:rsidRDefault="004614B9" w:rsidP="00395ED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50" w:author="valentinawidya@gmail.com" w:date="2022-08-25T10:21:00Z"/>
                <w:rFonts w:ascii="Times New Roman" w:eastAsia="Times New Roman" w:hAnsi="Times New Roman" w:cs="Times New Roman"/>
                <w:szCs w:val="24"/>
              </w:rPr>
              <w:pPrChange w:id="51" w:author="valentinawidya@gmail.com" w:date="2022-08-25T10:2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52" w:author="valentinawidya@gmail.com" w:date="2022-08-25T10:2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: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53" w:author="valentinawidya@gmail.com" w:date="2022-08-25T10:20:00Z">
              <w:r w:rsidR="00395ED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4" w:author="valentinawidya@gmail.com" w:date="2022-08-25T10:20:00Z">
              <w:r w:rsidR="00125355" w:rsidRPr="00EC6F38" w:rsidDel="00395ED5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</w:t>
            </w:r>
            <w:ins w:id="55" w:author="valentinawidya@gmail.com" w:date="2022-08-25T10:2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ituntut </w:t>
              </w:r>
            </w:ins>
            <w:del w:id="56" w:author="valentinawidya@gmail.com" w:date="2022-08-25T10:21:00Z">
              <w:r w:rsidR="00125355"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 xml:space="preserve">i tutut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bakat/kebutuhan siswa.</w:t>
            </w:r>
          </w:p>
          <w:p w14:paraId="2EB4D925" w14:textId="666675F3" w:rsidR="00125355" w:rsidDel="004614B9" w:rsidRDefault="004614B9" w:rsidP="004614B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57" w:author="Unknown"/>
                <w:rFonts w:ascii="Times New Roman" w:eastAsia="Times New Roman" w:hAnsi="Times New Roman" w:cs="Times New Roman"/>
                <w:szCs w:val="24"/>
              </w:rPr>
              <w:pPrChange w:id="58" w:author="valentinawidya@gmail.com" w:date="2022-08-25T10:2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59" w:author="valentinawidya@gmail.com" w:date="2022-08-25T10:2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2.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</w:t>
            </w:r>
            <w:ins w:id="60" w:author="valentinawidya@gmail.com" w:date="2022-08-25T10:22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1" w:author="valentinawidya@gmail.com" w:date="2022-08-25T10:22:00Z">
              <w:r w:rsidR="00125355"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AFB35C8" w14:textId="31DAC5D8" w:rsidR="00125355" w:rsidRPr="00EC6F38" w:rsidDel="004614B9" w:rsidRDefault="004614B9" w:rsidP="004614B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62" w:author="valentinawidya@gmail.com" w:date="2022-08-25T10:22:00Z"/>
                <w:rFonts w:ascii="Times New Roman" w:eastAsia="Times New Roman" w:hAnsi="Times New Roman" w:cs="Times New Roman"/>
                <w:szCs w:val="24"/>
              </w:rPr>
              <w:pPrChange w:id="63" w:author="valentinawidya@gmail.com" w:date="2022-08-25T10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64" w:author="valentinawidya@gmail.com" w:date="2022-08-25T10:2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: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 guru di sini di</w:t>
            </w:r>
            <w:del w:id="65" w:author="valentinawidya@gmail.com" w:date="2022-08-25T10:22:00Z">
              <w:r w:rsidR="00125355"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</w:t>
            </w:r>
            <w:ins w:id="66" w:author="valentinawidya@gmail.com" w:date="2022-08-25T10:28:00Z">
              <w:r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wa dalam mencari kemampuan dan bakat siswa.</w:t>
            </w:r>
          </w:p>
          <w:p w14:paraId="424B3596" w14:textId="7F60F10B" w:rsidR="00125355" w:rsidRPr="00EC6F38" w:rsidRDefault="004614B9" w:rsidP="004614B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7" w:author="valentinawidya@gmail.com" w:date="2022-08-25T10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68" w:author="valentinawidya@gmail.com" w:date="2022-08-25T10:2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3.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5A53A61D" w14:textId="00272438" w:rsidR="00125355" w:rsidRPr="00EC6F38" w:rsidRDefault="004614B9" w:rsidP="004614B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9" w:author="valentinawidya@gmail.com" w:date="2022-08-25T10:2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70" w:author="valentinawidya@gmail.com" w:date="2022-08-25T10:2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: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71" w:author="valentinawidya@gmail.com" w:date="2022-08-25T10:23:00Z">
              <w:r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72" w:author="valentinawidya@gmail.com" w:date="2022-08-25T10:23:00Z">
              <w:r w:rsidR="00125355"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56189295" w14:textId="0BB20FD2" w:rsidR="00125355" w:rsidRPr="00EC6F38" w:rsidRDefault="004614B9" w:rsidP="004614B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3" w:author="valentinawidya@gmail.com" w:date="2022-08-25T10:2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74" w:author="valentinawidya@gmail.com" w:date="2022-08-25T10:2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4.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07BC3520" w14:textId="6A3B5723" w:rsidR="00125355" w:rsidRPr="00EC6F38" w:rsidRDefault="004614B9" w:rsidP="004614B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5" w:author="valentinawidya@gmail.com" w:date="2022-08-25T10:2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76" w:author="valentinawidya@gmail.com" w:date="2022-08-25T10:2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: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sebagai pendidik di era 4.0 </w:t>
            </w:r>
            <w:del w:id="77" w:author="valentinawidya@gmail.com" w:date="2022-08-25T10:23:00Z">
              <w:r w:rsidR="00125355"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boleh </w:t>
            </w:r>
            <w:del w:id="78" w:author="valentinawidya@gmail.com" w:date="2022-08-25T10:28:00Z">
              <w:r w:rsidR="00125355"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 xml:space="preserve">menetap </w:delText>
              </w:r>
            </w:del>
            <w:ins w:id="79" w:author="valentinawidya@gmail.com" w:date="2022-08-25T10:28:00Z">
              <w:r>
                <w:rPr>
                  <w:rFonts w:ascii="Times New Roman" w:eastAsia="Times New Roman" w:hAnsi="Times New Roman" w:cs="Times New Roman"/>
                  <w:szCs w:val="24"/>
                </w:rPr>
                <w:t>hanya</w:t>
              </w:r>
              <w:bookmarkStart w:id="80" w:name="_GoBack"/>
              <w:bookmarkEnd w:id="80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 satu strata</w:t>
            </w:r>
            <w:ins w:id="81" w:author="valentinawidya@gmail.com" w:date="2022-08-25T10:2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namun</w:t>
              </w:r>
            </w:ins>
            <w:del w:id="82" w:author="valentinawidya@gmail.com" w:date="2022-08-25T10:23:00Z">
              <w:r w:rsidR="00125355"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harus selalu berkembang agar dapat mengajarkan pendidikan sesuai dengan eranya.</w:t>
            </w:r>
          </w:p>
          <w:p w14:paraId="5A4EBBAE" w14:textId="77777777" w:rsidR="00125355" w:rsidRPr="00EC6F38" w:rsidRDefault="00125355" w:rsidP="00395ED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3" w:author="valentinawidya@gmail.com" w:date="2022-08-25T10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 Di dalam pendidikan revolusi industri ini ada 5 aspek yang di</w:t>
            </w:r>
            <w:del w:id="84" w:author="valentinawidya@gmail.com" w:date="2022-08-25T10:24:00Z">
              <w:r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 yaitu:</w:t>
            </w:r>
          </w:p>
          <w:p w14:paraId="1982DEC0" w14:textId="77777777" w:rsidR="00125355" w:rsidRPr="00EC6F38" w:rsidRDefault="00125355" w:rsidP="00395ED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5" w:author="valentinawidya@gmail.com" w:date="2022-08-25T10:1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4CA82BBD" w14:textId="77777777" w:rsidR="00125355" w:rsidRPr="00EC6F38" w:rsidRDefault="00125355" w:rsidP="00395ED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6" w:author="valentinawidya@gmail.com" w:date="2022-08-25T10:1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6AA2D024" w14:textId="77777777" w:rsidR="00125355" w:rsidRPr="00EC6F38" w:rsidRDefault="00125355" w:rsidP="00395ED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7" w:author="valentinawidya@gmail.com" w:date="2022-08-25T10:1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0317F728" w14:textId="77777777" w:rsidR="00125355" w:rsidRPr="00EC6F38" w:rsidRDefault="00125355" w:rsidP="00395ED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8" w:author="valentinawidya@gmail.com" w:date="2022-08-25T10:1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49717998" w14:textId="77777777" w:rsidR="00125355" w:rsidRPr="00EC6F38" w:rsidRDefault="00125355" w:rsidP="00395ED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9" w:author="valentinawidya@gmail.com" w:date="2022-08-25T10:1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2152A1AD" w14:textId="4B6582A5" w:rsidR="00125355" w:rsidRPr="00EC6F38" w:rsidRDefault="00125355" w:rsidP="00395ED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0" w:author="valentinawidya@gmail.com" w:date="2022-08-25T10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sebenarnya </w:t>
            </w:r>
            <w:ins w:id="91" w:author="valentinawidya@gmail.com" w:date="2022-08-25T10:24:00Z">
              <w:r w:rsidR="004614B9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 satu kesatuan</w:t>
            </w:r>
            <w:ins w:id="92" w:author="valentinawidya@gmail.com" w:date="2022-08-25T10:24:00Z">
              <w:r w:rsidR="004614B9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93" w:author="valentinawidya@gmail.com" w:date="2022-08-25T10:24:00Z">
              <w:r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4" w:author="valentinawidya@gmail.com" w:date="2022-08-25T10:24:00Z">
              <w:r w:rsidR="004614B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95" w:author="valentinawidya@gmail.com" w:date="2022-08-25T10:24:00Z">
              <w:r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 kita bisa memiliki pikiran yang kritis. Pikiran kritis sangat di</w:t>
            </w:r>
            <w:del w:id="96" w:author="valentinawidya@gmail.com" w:date="2022-08-25T10:24:00Z">
              <w:r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 maka akan timbul sebuah ide atau gagasan.</w:t>
            </w:r>
          </w:p>
          <w:p w14:paraId="7A113213" w14:textId="1A6612E7" w:rsidR="00125355" w:rsidRPr="00EC6F38" w:rsidRDefault="00125355" w:rsidP="00395ED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7" w:author="valentinawidya@gmail.com" w:date="2022-08-25T10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98" w:author="valentinawidya@gmail.com" w:date="2022-08-25T10:24:00Z">
              <w:r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99" w:author="valentinawidya@gmail.com" w:date="2022-08-25T10:24:00Z">
              <w:r w:rsidR="004614B9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00" w:author="valentinawidya@gmail.com" w:date="2022-08-25T10:24:00Z">
              <w:r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 yang mu</w:t>
            </w:r>
            <w:ins w:id="101" w:author="valentinawidya@gmail.com" w:date="2022-08-25T10:24:00Z">
              <w:r w:rsidR="004614B9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 dari pemikiran kritis tadi maka proses selanjutnya yaitu mencoba/ pengaplikasian. Pada revolusi 4.0 ini</w:t>
            </w:r>
            <w:ins w:id="102" w:author="valentinawidya@gmail.com" w:date="2022-08-25T10:25:00Z">
              <w:r w:rsidR="004614B9">
                <w:rPr>
                  <w:rFonts w:ascii="Times New Roman" w:eastAsia="Times New Roman" w:hAnsi="Times New Roman" w:cs="Times New Roman"/>
                  <w:szCs w:val="24"/>
                </w:rPr>
                <w:t xml:space="preserve"> akan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lebih banyak praktek karena lebih </w:t>
            </w:r>
            <w:ins w:id="103" w:author="valentinawidya@gmail.com" w:date="2022-08-25T10:25:00Z">
              <w:r w:rsidR="004614B9">
                <w:rPr>
                  <w:rFonts w:ascii="Times New Roman" w:eastAsia="Times New Roman" w:hAnsi="Times New Roman" w:cs="Times New Roman"/>
                  <w:szCs w:val="24"/>
                </w:rPr>
                <w:t xml:space="preserve">bagaimana kita menumbuhkan ide baru atai gagasan pada anak didik. </w:t>
              </w:r>
            </w:ins>
            <w:del w:id="104" w:author="valentinawidya@gmail.com" w:date="2022-08-25T10:25:00Z">
              <w:r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>menyiapkan anak pada bagaimana kita menumbuhkan ide baru atau gagasan.</w:delText>
              </w:r>
            </w:del>
          </w:p>
          <w:p w14:paraId="00BB0701" w14:textId="033C3032" w:rsidR="00125355" w:rsidRPr="00EC6F38" w:rsidRDefault="00125355" w:rsidP="00395ED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5" w:author="valentinawidya@gmail.com" w:date="2022-08-25T10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106" w:author="valentinawidya@gmail.com" w:date="2022-08-25T10:26:00Z">
              <w:r w:rsidR="004614B9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07" w:author="valentinawidya@gmail.com" w:date="2022-08-25T10:26:00Z">
              <w:r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selanjutnya yaitu mendiskusikan. Mendiskusikan di sini bukan hanya satu atau dua orang tapi banyak kolaborasi </w:t>
            </w:r>
            <w:ins w:id="108" w:author="valentinawidya@gmail.com" w:date="2022-08-25T10:26:00Z">
              <w:r w:rsidR="004614B9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komunikasi dengan banyak orang. Hal ini dilakukan karena </w:t>
            </w:r>
            <w:ins w:id="109" w:author="valentinawidya@gmail.com" w:date="2022-08-25T10:26:00Z">
              <w:r w:rsidR="004614B9">
                <w:rPr>
                  <w:rFonts w:ascii="Times New Roman" w:eastAsia="Times New Roman" w:hAnsi="Times New Roman" w:cs="Times New Roman"/>
                  <w:szCs w:val="24"/>
                </w:rPr>
                <w:t xml:space="preserve">dalam berkomunikasi akan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 pandangan yang berbeda atau ide-ide yang baru akan muncul.</w:t>
            </w:r>
          </w:p>
          <w:p w14:paraId="22086DD5" w14:textId="584EC451" w:rsidR="00125355" w:rsidRPr="00EC6F38" w:rsidRDefault="00125355" w:rsidP="00395ED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0" w:author="valentinawidya@gmail.com" w:date="2022-08-25T10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111" w:author="valentinawidya@gmail.com" w:date="2022-08-25T10:26:00Z">
              <w:r w:rsidR="004614B9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penelitian, tuntutan 4.0 ini adalah kreatif dan inovatif. Dengan melakukan penelitian kita bisa lihat proses kreatif dan inovatif</w:t>
            </w:r>
            <w:ins w:id="112" w:author="valentinawidya@gmail.com" w:date="2022-08-25T10:27:00Z">
              <w:r w:rsidR="004614B9">
                <w:rPr>
                  <w:rFonts w:ascii="Times New Roman" w:eastAsia="Times New Roman" w:hAnsi="Times New Roman" w:cs="Times New Roman"/>
                  <w:szCs w:val="24"/>
                </w:rPr>
                <w:t xml:space="preserve"> yang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</w:t>
            </w:r>
            <w:ins w:id="113" w:author="valentinawidya@gmail.com" w:date="2022-08-25T10:27:00Z">
              <w:r w:rsidR="004614B9">
                <w:rPr>
                  <w:rFonts w:ascii="Times New Roman" w:eastAsia="Times New Roman" w:hAnsi="Times New Roman" w:cs="Times New Roman"/>
                  <w:szCs w:val="24"/>
                </w:rPr>
                <w:t xml:space="preserve"> lakukan</w:t>
              </w:r>
            </w:ins>
            <w:del w:id="114" w:author="valentinawidya@gmail.com" w:date="2022-08-25T10:27:00Z">
              <w:r w:rsidRPr="00EC6F38" w:rsidDel="004614B9">
                <w:rPr>
                  <w:rFonts w:ascii="Times New Roman" w:eastAsia="Times New Roman" w:hAnsi="Times New Roman" w:cs="Times New Roman"/>
                  <w:szCs w:val="24"/>
                </w:rPr>
                <w:delText>. </w:delText>
              </w:r>
            </w:del>
          </w:p>
        </w:tc>
      </w:tr>
    </w:tbl>
    <w:p w14:paraId="6149231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lentinawidya@gmail.com">
    <w15:presenceInfo w15:providerId="Windows Live" w15:userId="4808c86f096ddb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978C9"/>
    <w:rsid w:val="0012251A"/>
    <w:rsid w:val="00125355"/>
    <w:rsid w:val="001D038C"/>
    <w:rsid w:val="00240407"/>
    <w:rsid w:val="00395ED5"/>
    <w:rsid w:val="0042167F"/>
    <w:rsid w:val="004614B9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05A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valentinawidya@gmail.com</cp:lastModifiedBy>
  <cp:revision>3</cp:revision>
  <dcterms:created xsi:type="dcterms:W3CDTF">2022-08-25T03:02:00Z</dcterms:created>
  <dcterms:modified xsi:type="dcterms:W3CDTF">2022-08-25T03:29:00Z</dcterms:modified>
</cp:coreProperties>
</file>