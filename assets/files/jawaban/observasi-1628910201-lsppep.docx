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BC3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CE138F6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7530AF1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7D7744D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9788389" w14:textId="77777777" w:rsidTr="00821BA2">
        <w:tc>
          <w:tcPr>
            <w:tcW w:w="9350" w:type="dxa"/>
          </w:tcPr>
          <w:p w14:paraId="5F958304" w14:textId="77777777" w:rsidR="00BE098E" w:rsidRDefault="00BE098E" w:rsidP="00821BA2">
            <w:pPr>
              <w:pStyle w:val="ListParagraph"/>
              <w:ind w:left="0"/>
            </w:pPr>
          </w:p>
          <w:p w14:paraId="05D01084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A164630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38F55A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CD707E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3056B68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9A641A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A32466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5C33B2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2DC206D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78C2EC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7EA901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CA74E8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697C480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FE48E0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5E2ABAE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28510783" w14:textId="52930081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del w:id="0" w:author="ACER" w:date="2021-08-14T10:03:00Z">
              <w:r w:rsidDel="00AA7D4F">
                <w:delText xml:space="preserve"> warga</w:delText>
              </w:r>
            </w:del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ins w:id="1" w:author="ACER" w:date="2021-08-14T10:03:00Z">
              <w:r w:rsidR="00AA7D4F">
                <w:t>warga</w:t>
              </w:r>
            </w:ins>
            <w:proofErr w:type="spellEnd"/>
          </w:p>
          <w:p w14:paraId="4799ED0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727077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2F56964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7D1172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1B725E2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>;</w:t>
            </w:r>
            <w:del w:id="2" w:author="ACER" w:date="2021-08-14T10:04:00Z">
              <w:r w:rsidDel="00AA7D4F">
                <w:delText xml:space="preserve"> metode</w:delText>
              </w:r>
            </w:del>
            <w:r>
              <w:t xml:space="preserve"> </w:t>
            </w:r>
          </w:p>
          <w:p w14:paraId="0D92EB5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585B350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E0E583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75BD7F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A9F684B" w14:textId="77777777" w:rsidTr="00821BA2">
        <w:tc>
          <w:tcPr>
            <w:tcW w:w="9350" w:type="dxa"/>
          </w:tcPr>
          <w:p w14:paraId="0F5AD4B9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070C9BB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AA7D4F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104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2020-08-26T21:29:00Z</dcterms:created>
  <dcterms:modified xsi:type="dcterms:W3CDTF">2021-08-14T03:04:00Z</dcterms:modified>
</cp:coreProperties>
</file>