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1E7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58F2AB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06602F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BE9A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86B16BB" w14:textId="77777777" w:rsidTr="000A7190">
        <w:tc>
          <w:tcPr>
            <w:tcW w:w="9017" w:type="dxa"/>
          </w:tcPr>
          <w:p w14:paraId="668FD9E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65AA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3F1020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38045" w14:textId="608FBCCF" w:rsidR="00E91EED" w:rsidRPr="00E91EED" w:rsidRDefault="00E91EED" w:rsidP="00272067">
            <w:pPr>
              <w:spacing w:line="312" w:lineRule="auto"/>
              <w:ind w:firstLine="885"/>
              <w:rPr>
                <w:ins w:id="0" w:author="tulus" w:date="2022-06-15T10:29:00Z"/>
                <w:rFonts w:ascii="Times New Roman" w:hAnsi="Times New Roman" w:cs="Times New Roman"/>
                <w:iCs/>
                <w:sz w:val="24"/>
                <w:szCs w:val="24"/>
              </w:rPr>
            </w:pPr>
            <w:ins w:id="1" w:author="tulus" w:date="2022-06-15T10:29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Arradon, Issabelee. 2014. </w:t>
              </w:r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" w:author="tulus" w:date="2022-06-15T10:2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Aceh, </w:t>
              </w:r>
              <w:proofErr w:type="spellStart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" w:author="tulus" w:date="2022-06-15T10:2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Contoh</w:t>
              </w:r>
              <w:proofErr w:type="spellEnd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" w:author="tulus" w:date="2022-06-15T10:2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" w:author="tulus" w:date="2022-06-15T10:2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Penyelesaian</w:t>
              </w:r>
              <w:proofErr w:type="spellEnd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" w:author="tulus" w:date="2022-06-15T10:2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" w:author="tulus" w:date="2022-06-15T10:2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Kejahatan</w:t>
              </w:r>
              <w:proofErr w:type="spellEnd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8" w:author="tulus" w:date="2022-06-15T10:2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Masa Lalu</w:t>
              </w:r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rPrChange w:id="9" w:author="tulus" w:date="2022-06-15T10:2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.</w:t>
              </w:r>
            </w:ins>
            <w:ins w:id="10" w:author="tulus" w:date="2022-06-15T10:30:00Z"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Kompas, 10 Februari 2014</w:t>
              </w:r>
              <w:r w:rsidR="000A7190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.</w:t>
              </w:r>
            </w:ins>
          </w:p>
          <w:p w14:paraId="2920BA75" w14:textId="081C4A85" w:rsidR="00272067" w:rsidRPr="00272067" w:rsidRDefault="00272067" w:rsidP="00272067">
            <w:pPr>
              <w:spacing w:line="312" w:lineRule="auto"/>
              <w:ind w:firstLine="885"/>
              <w:rPr>
                <w:ins w:id="11" w:author="tulus" w:date="2022-06-15T10:24:00Z"/>
                <w:rFonts w:ascii="Times New Roman" w:hAnsi="Times New Roman" w:cs="Times New Roman"/>
                <w:sz w:val="24"/>
                <w:szCs w:val="24"/>
              </w:rPr>
            </w:pPr>
            <w:ins w:id="12" w:author="tulus" w:date="2022-06-15T10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Azar, Tauhid Nur</w:t>
              </w:r>
            </w:ins>
            <w:ins w:id="13" w:author="tulus" w:date="2022-06-15T10:25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dan Bambang Trim. 2005. </w:t>
              </w:r>
              <w:proofErr w:type="spellStart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4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Jangan</w:t>
              </w:r>
              <w:proofErr w:type="spellEnd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5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E91EED"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6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</w:t>
              </w:r>
              <w:proofErr w:type="spellEnd"/>
              <w:r w:rsidR="00E91EED"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7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8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Dokter</w:t>
              </w:r>
              <w:proofErr w:type="spellEnd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9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0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Lagi</w:t>
              </w:r>
              <w:proofErr w:type="spellEnd"/>
              <w:r w:rsidR="00E91EED"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1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: </w:t>
              </w:r>
              <w:proofErr w:type="spellStart"/>
              <w:r w:rsidR="00E91EED"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2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Keajaiban</w:t>
              </w:r>
              <w:proofErr w:type="spellEnd"/>
              <w:r w:rsidR="00E91EED"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3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E91EED"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4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Sistem</w:t>
              </w:r>
              <w:proofErr w:type="spellEnd"/>
              <w:r w:rsidR="00E91EED"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5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E91EED"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6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Imun</w:t>
              </w:r>
              <w:proofErr w:type="spellEnd"/>
              <w:r w:rsidR="00E91EED"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7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Dan </w:t>
              </w:r>
              <w:proofErr w:type="spellStart"/>
              <w:r w:rsidR="00E91EED"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8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="00E91EED"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9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E91EED"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0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Menghalau</w:t>
              </w:r>
              <w:proofErr w:type="spellEnd"/>
              <w:r w:rsidR="00E91EED"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1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E91EED"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2" w:author="tulus" w:date="2022-06-15T10:2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Penyakit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.</w:t>
              </w:r>
              <w:r w:rsidR="00E91EED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Bandung: MQ Pub</w:t>
              </w:r>
            </w:ins>
            <w:ins w:id="33" w:author="tulus" w:date="2022-06-15T10:26:00Z">
              <w:r w:rsidR="00E91EED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lshing.</w:t>
              </w:r>
            </w:ins>
          </w:p>
          <w:p w14:paraId="2379A58B" w14:textId="11E620BF" w:rsidR="00E91EED" w:rsidRDefault="00E91EED" w:rsidP="00E91EED">
            <w:pPr>
              <w:spacing w:line="312" w:lineRule="auto"/>
              <w:ind w:firstLine="885"/>
              <w:rPr>
                <w:ins w:id="34" w:author="tulus" w:date="2022-06-15T10:26:00Z"/>
                <w:rFonts w:ascii="Times New Roman" w:hAnsi="Times New Roman" w:cs="Times New Roman"/>
                <w:sz w:val="24"/>
                <w:szCs w:val="24"/>
              </w:rPr>
            </w:pPr>
            <w:ins w:id="35" w:author="tulus" w:date="2022-06-15T10:2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Marketing.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Jakarta: Elex Media Komputindo.</w:t>
              </w:r>
            </w:ins>
          </w:p>
          <w:p w14:paraId="4482FBA1" w14:textId="3EEE1E5C" w:rsidR="00E91EED" w:rsidRDefault="00E91EED" w:rsidP="00E91EED">
            <w:pPr>
              <w:spacing w:line="312" w:lineRule="auto"/>
              <w:ind w:firstLine="885"/>
              <w:rPr>
                <w:ins w:id="36" w:author="tulus" w:date="2022-06-15T10:31:00Z"/>
                <w:rFonts w:ascii="Times New Roman" w:hAnsi="Times New Roman" w:cs="Times New Roman"/>
                <w:iCs/>
                <w:sz w:val="24"/>
                <w:szCs w:val="24"/>
              </w:rPr>
            </w:pPr>
            <w:ins w:id="37" w:author="tulus" w:date="2022-06-15T10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>Osborne, John W.</w:t>
              </w:r>
            </w:ins>
            <w:ins w:id="38" w:author="tulus" w:date="2022-06-15T10:27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1993. </w:t>
              </w:r>
              <w:proofErr w:type="spellStart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9" w:author="tulus" w:date="2022-06-15T10:2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0" w:author="tulus" w:date="2022-06-15T10:2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1" w:author="tulus" w:date="2022-06-15T10:2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Berbicara</w:t>
              </w:r>
              <w:proofErr w:type="spellEnd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2" w:author="tulus" w:date="2022-06-15T10:2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di </w:t>
              </w:r>
              <w:proofErr w:type="spellStart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3" w:author="tulus" w:date="2022-06-15T10:2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Depan</w:t>
              </w:r>
              <w:proofErr w:type="spellEnd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4" w:author="tulus" w:date="2022-06-15T10:2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5" w:author="tulus" w:date="2022-06-15T10:2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Umum</w:t>
              </w:r>
              <w:proofErr w:type="spellEnd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6" w:author="tulus" w:date="2022-06-15T10:2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7" w:author="tulus" w:date="2022-06-15T10:2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Untuk</w:t>
              </w:r>
              <w:proofErr w:type="spellEnd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8" w:author="tulus" w:date="2022-06-15T10:2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91EED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9" w:author="tulus" w:date="2022-06-15T10:2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Eksekutif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  <w:ins w:id="50" w:author="tulus" w:date="2022-06-15T10:28:00Z"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Terjemahan: Walfred Andre. Jakarta: Bumi Aksara.</w:t>
              </w:r>
            </w:ins>
          </w:p>
          <w:p w14:paraId="500F8836" w14:textId="0C21FBA7" w:rsidR="000A7190" w:rsidRDefault="000A7190" w:rsidP="00E91EED">
            <w:pPr>
              <w:spacing w:line="312" w:lineRule="auto"/>
              <w:ind w:firstLine="885"/>
              <w:rPr>
                <w:ins w:id="51" w:author="tulus" w:date="2022-06-15T10:32:00Z"/>
                <w:rFonts w:ascii="Times New Roman" w:hAnsi="Times New Roman" w:cs="Times New Roman"/>
                <w:iCs/>
                <w:sz w:val="24"/>
                <w:szCs w:val="24"/>
              </w:rPr>
            </w:pPr>
            <w:ins w:id="52" w:author="tulus" w:date="2022-06-15T10:31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Trim, Bambang. 2011. </w:t>
              </w:r>
              <w:r w:rsidRPr="000A719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3" w:author="tulus" w:date="2022-06-15T10:3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Muhammad Effect: </w:t>
              </w:r>
              <w:proofErr w:type="spellStart"/>
              <w:r w:rsidRPr="000A719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4" w:author="tulus" w:date="2022-06-15T10:3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Getaran</w:t>
              </w:r>
              <w:proofErr w:type="spellEnd"/>
              <w:r w:rsidRPr="000A719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5" w:author="tulus" w:date="2022-06-15T10:3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yang </w:t>
              </w:r>
            </w:ins>
            <w:ins w:id="56" w:author="tulus" w:date="2022-06-15T10:32:00Z"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>D</w:t>
              </w:r>
            </w:ins>
            <w:proofErr w:type="spellStart"/>
            <w:ins w:id="57" w:author="tulus" w:date="2022-06-15T10:31:00Z">
              <w:r w:rsidRPr="000A719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8" w:author="tulus" w:date="2022-06-15T10:3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irindukan</w:t>
              </w:r>
              <w:proofErr w:type="spellEnd"/>
              <w:r w:rsidRPr="000A719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9" w:author="tulus" w:date="2022-06-15T10:3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dan </w:t>
              </w:r>
            </w:ins>
            <w:ins w:id="60" w:author="tulus" w:date="2022-06-15T10:32:00Z"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>D</w:t>
              </w:r>
            </w:ins>
            <w:proofErr w:type="spellStart"/>
            <w:ins w:id="61" w:author="tulus" w:date="2022-06-15T10:31:00Z">
              <w:r w:rsidRPr="000A719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2" w:author="tulus" w:date="2022-06-15T10:3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itakuti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.</w:t>
              </w:r>
            </w:ins>
            <w:ins w:id="63" w:author="tulus" w:date="2022-06-15T10:32:00Z"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 Solo: Tinta Medina.</w:t>
              </w:r>
            </w:ins>
          </w:p>
          <w:p w14:paraId="24719CEF" w14:textId="1CACB822" w:rsidR="00272067" w:rsidRDefault="00272067" w:rsidP="00272067">
            <w:pPr>
              <w:spacing w:line="312" w:lineRule="auto"/>
              <w:ind w:firstLine="885"/>
              <w:rPr>
                <w:ins w:id="64" w:author="tulus" w:date="2022-06-15T10:23:00Z"/>
                <w:rFonts w:ascii="Times New Roman" w:hAnsi="Times New Roman" w:cs="Times New Roman"/>
                <w:sz w:val="24"/>
                <w:szCs w:val="24"/>
              </w:rPr>
            </w:pPr>
            <w:ins w:id="65" w:author="tulus" w:date="2022-06-15T10:21:00Z">
              <w:r w:rsidRPr="00272067">
                <w:rPr>
                  <w:rFonts w:ascii="Times New Roman" w:hAnsi="Times New Roman" w:cs="Times New Roman"/>
                  <w:sz w:val="24"/>
                  <w:szCs w:val="24"/>
                  <w:rPrChange w:id="66" w:author="tulus" w:date="2022-06-15T10:22:00Z">
                    <w:rPr/>
                  </w:rPrChange>
                </w:rPr>
                <w:t xml:space="preserve">Wong, Jony. 2010. </w:t>
              </w:r>
              <w:r w:rsidRPr="0027206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67" w:author="tulus" w:date="2022-06-15T10:23:00Z">
                    <w:rPr/>
                  </w:rPrChange>
                </w:rPr>
                <w:t>Internet Marketi</w:t>
              </w:r>
            </w:ins>
            <w:ins w:id="68" w:author="tulus" w:date="2022-06-15T10:22:00Z">
              <w:r w:rsidRPr="0027206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69" w:author="tulus" w:date="2022-06-15T10:23:00Z">
                    <w:rPr/>
                  </w:rPrChange>
                </w:rPr>
                <w:t>ng For Beginners</w:t>
              </w:r>
              <w:r w:rsidRPr="00272067">
                <w:rPr>
                  <w:rFonts w:ascii="Times New Roman" w:hAnsi="Times New Roman" w:cs="Times New Roman"/>
                  <w:sz w:val="24"/>
                  <w:szCs w:val="24"/>
                  <w:rPrChange w:id="70" w:author="tulus" w:date="2022-06-15T10:22:00Z">
                    <w:rPr/>
                  </w:rPrChange>
                </w:rPr>
                <w:t>. Jakarta: Elex Media Komputindo.</w:t>
              </w:r>
            </w:ins>
          </w:p>
          <w:p w14:paraId="2CE6FF53" w14:textId="77777777" w:rsidR="00272067" w:rsidRPr="00272067" w:rsidRDefault="00272067" w:rsidP="00272067">
            <w:pPr>
              <w:spacing w:line="312" w:lineRule="auto"/>
              <w:ind w:firstLine="885"/>
              <w:rPr>
                <w:ins w:id="71" w:author="tulus" w:date="2022-06-15T10:23:00Z"/>
                <w:rFonts w:ascii="Times New Roman" w:hAnsi="Times New Roman" w:cs="Times New Roman"/>
                <w:sz w:val="24"/>
                <w:szCs w:val="24"/>
              </w:rPr>
              <w:pPrChange w:id="72" w:author="tulus" w:date="2022-06-15T10:23:00Z">
                <w:pPr>
                  <w:spacing w:line="312" w:lineRule="auto"/>
                </w:pPr>
              </w:pPrChange>
            </w:pPr>
          </w:p>
          <w:p w14:paraId="7FB22007" w14:textId="77777777" w:rsidR="00272067" w:rsidRPr="00272067" w:rsidRDefault="00272067" w:rsidP="00272067">
            <w:pPr>
              <w:spacing w:line="312" w:lineRule="auto"/>
              <w:rPr>
                <w:ins w:id="73" w:author="tulus" w:date="2022-06-15T10:22:00Z"/>
                <w:rFonts w:ascii="Times New Roman" w:hAnsi="Times New Roman" w:cs="Times New Roman"/>
                <w:sz w:val="24"/>
                <w:szCs w:val="24"/>
                <w:lang w:val="en-US"/>
                <w:rPrChange w:id="74" w:author="tulus" w:date="2022-06-15T10:22:00Z">
                  <w:rPr>
                    <w:ins w:id="75" w:author="tulus" w:date="2022-06-15T10:22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76" w:author="tulus" w:date="2022-06-15T10:22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</w:p>
          <w:p w14:paraId="4FE69676" w14:textId="3A71E6F5" w:rsidR="00974F1C" w:rsidRPr="004B7994" w:rsidDel="0027206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77" w:author="tulus" w:date="2022-06-15T10:2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78" w:author="tulus" w:date="2022-06-15T10:22:00Z">
              <w:r w:rsidRPr="004B7994" w:rsidDel="0027206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Jony Wong</w:delText>
              </w:r>
            </w:del>
          </w:p>
          <w:p w14:paraId="5C270C40" w14:textId="5C347FF0" w:rsidR="00974F1C" w:rsidRPr="004B7994" w:rsidDel="00272067" w:rsidRDefault="00974F1C" w:rsidP="00821BA2">
            <w:pPr>
              <w:spacing w:line="312" w:lineRule="auto"/>
              <w:ind w:left="457"/>
              <w:rPr>
                <w:del w:id="79" w:author="tulus" w:date="2022-06-15T10:22:00Z"/>
                <w:rFonts w:ascii="Times New Roman" w:hAnsi="Times New Roman" w:cs="Times New Roman"/>
                <w:iCs/>
                <w:sz w:val="24"/>
                <w:szCs w:val="24"/>
              </w:rPr>
            </w:pPr>
            <w:del w:id="80" w:author="tulus" w:date="2022-06-15T10:22:00Z">
              <w:r w:rsidRPr="004B7994" w:rsidDel="0027206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272067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Internet marketing for beginners</w:delText>
              </w:r>
            </w:del>
          </w:p>
          <w:p w14:paraId="610DD5DB" w14:textId="76DBEF90" w:rsidR="00974F1C" w:rsidRPr="004B7994" w:rsidDel="00272067" w:rsidRDefault="00974F1C" w:rsidP="00821BA2">
            <w:pPr>
              <w:spacing w:line="312" w:lineRule="auto"/>
              <w:ind w:left="457"/>
              <w:rPr>
                <w:del w:id="81" w:author="tulus" w:date="2022-06-15T10:2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82" w:author="tulus" w:date="2022-06-15T10:22:00Z">
              <w:r w:rsidDel="002720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</w:delText>
              </w:r>
              <w:r w:rsidRPr="004B7994" w:rsidDel="002720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erbit: 2010</w:delText>
              </w:r>
            </w:del>
          </w:p>
          <w:p w14:paraId="6AD20DE5" w14:textId="64B39140" w:rsidR="00974F1C" w:rsidDel="00272067" w:rsidRDefault="00974F1C" w:rsidP="00821BA2">
            <w:pPr>
              <w:spacing w:line="312" w:lineRule="auto"/>
              <w:ind w:left="457"/>
              <w:rPr>
                <w:del w:id="83" w:author="tulus" w:date="2022-06-15T10:2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84" w:author="tulus" w:date="2022-06-15T10:22:00Z">
              <w:r w:rsidRPr="004B7994" w:rsidDel="002720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272067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27206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</w:p>
          <w:p w14:paraId="176BF42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81DCED" w14:textId="2E9FA3A9" w:rsidR="00974F1C" w:rsidRPr="004B7994" w:rsidDel="00E91EED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85" w:author="tulus" w:date="2022-06-15T10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86" w:author="tulus" w:date="2022-06-15T10:27:00Z">
              <w:r w:rsidDel="00E91E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</w:delText>
              </w:r>
              <w:r w:rsidRPr="00A16D9B" w:rsidDel="00E91EED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  <w:r w:rsidDel="00E91E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  <w:r w:rsidRPr="00A16D9B" w:rsidDel="00E91EED">
                <w:rPr>
                  <w:rFonts w:ascii="Times New Roman" w:hAnsi="Times New Roman" w:cs="Times New Roman"/>
                  <w:sz w:val="24"/>
                  <w:szCs w:val="24"/>
                </w:rPr>
                <w:delText>Helianthusonfri</w:delText>
              </w:r>
              <w:r w:rsidDel="00E91EED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E91E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E91EED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Facebook Marketing</w:delText>
              </w:r>
            </w:del>
          </w:p>
          <w:p w14:paraId="48052D64" w14:textId="340E5D77" w:rsidR="00974F1C" w:rsidDel="00E91EED" w:rsidRDefault="00974F1C" w:rsidP="00821BA2">
            <w:pPr>
              <w:pStyle w:val="ListParagraph"/>
              <w:spacing w:line="312" w:lineRule="auto"/>
              <w:ind w:left="457"/>
              <w:rPr>
                <w:del w:id="87" w:author="tulus" w:date="2022-06-15T10:27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88" w:author="tulus" w:date="2022-06-15T10:27:00Z">
              <w:r w:rsidDel="00E91EE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2016</w:delText>
              </w:r>
            </w:del>
          </w:p>
          <w:p w14:paraId="09AB1F23" w14:textId="1C70485C" w:rsidR="00974F1C" w:rsidDel="00E91EED" w:rsidRDefault="00974F1C" w:rsidP="00821BA2">
            <w:pPr>
              <w:pStyle w:val="ListParagraph"/>
              <w:spacing w:line="312" w:lineRule="auto"/>
              <w:ind w:left="457"/>
              <w:rPr>
                <w:del w:id="89" w:author="tulus" w:date="2022-06-15T10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90" w:author="tulus" w:date="2022-06-15T10:27:00Z">
              <w:r w:rsidRPr="004B7994" w:rsidDel="00E91EE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E91EED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E91E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</w:p>
          <w:p w14:paraId="04D631F9" w14:textId="1A94B310" w:rsidR="00974F1C" w:rsidRPr="004B7994" w:rsidDel="00E91EED" w:rsidRDefault="00974F1C" w:rsidP="00821BA2">
            <w:pPr>
              <w:pStyle w:val="ListParagraph"/>
              <w:spacing w:line="312" w:lineRule="auto"/>
              <w:ind w:left="457"/>
              <w:rPr>
                <w:del w:id="91" w:author="tulus" w:date="2022-06-15T10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47D009" w14:textId="5C21DFE6" w:rsidR="00974F1C" w:rsidRPr="004B7994" w:rsidDel="00E91EED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92" w:author="tulus" w:date="2022-06-15T10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93" w:author="tulus" w:date="2022-06-15T10:27:00Z">
              <w:r w:rsidDel="00E91E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Tauhid Nur Azhar dan Bambang Trim</w:delText>
              </w:r>
              <w:r w:rsidDel="00E91EED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E91E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E91EE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Jangan ke Dokter Lagi: keajaiban sistem imun dan kiat menghalau penyakit</w:delText>
              </w:r>
            </w:del>
          </w:p>
          <w:p w14:paraId="6604B40C" w14:textId="3B3430DD" w:rsidR="00974F1C" w:rsidDel="00E91EED" w:rsidRDefault="00974F1C" w:rsidP="00821BA2">
            <w:pPr>
              <w:pStyle w:val="ListParagraph"/>
              <w:spacing w:line="312" w:lineRule="auto"/>
              <w:ind w:left="457"/>
              <w:rPr>
                <w:del w:id="94" w:author="tulus" w:date="2022-06-15T10:27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95" w:author="tulus" w:date="2022-06-15T10:27:00Z">
              <w:r w:rsidDel="00E91EE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2005</w:delText>
              </w:r>
            </w:del>
          </w:p>
          <w:p w14:paraId="5D7C14D6" w14:textId="7065A38E" w:rsidR="00974F1C" w:rsidDel="00E91EED" w:rsidRDefault="00974F1C" w:rsidP="00821BA2">
            <w:pPr>
              <w:pStyle w:val="ListParagraph"/>
              <w:spacing w:line="312" w:lineRule="auto"/>
              <w:ind w:left="457"/>
              <w:rPr>
                <w:del w:id="96" w:author="tulus" w:date="2022-06-15T10:2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97" w:author="tulus" w:date="2022-06-15T10:27:00Z">
              <w:r w:rsidRPr="004B7994" w:rsidDel="00E91EE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E91E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MQ Publishing, Bandung</w:delText>
              </w:r>
            </w:del>
          </w:p>
          <w:p w14:paraId="7C3845D5" w14:textId="12C25E01" w:rsidR="00974F1C" w:rsidDel="000A7190" w:rsidRDefault="00974F1C" w:rsidP="00821BA2">
            <w:pPr>
              <w:pStyle w:val="ListParagraph"/>
              <w:spacing w:line="312" w:lineRule="auto"/>
              <w:ind w:left="457"/>
              <w:rPr>
                <w:del w:id="98" w:author="tulus" w:date="2022-06-15T10:3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DBF265" w14:textId="76FC4D7F" w:rsidR="00974F1C" w:rsidRPr="00C321C1" w:rsidDel="000A719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99" w:author="tulus" w:date="2022-06-15T10:3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0" w:author="tulus" w:date="2022-06-15T10:30:00Z">
              <w:r w:rsidDel="000A71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John W. Osborne</w:delText>
              </w:r>
              <w:r w:rsidDel="000A7190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0A71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0A719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Kiat Berbicara di Depan Umum Untuk Eksekutif.</w:delText>
              </w:r>
            </w:del>
          </w:p>
          <w:p w14:paraId="31EEC377" w14:textId="5B45B3B2" w:rsidR="00974F1C" w:rsidRPr="004B7994" w:rsidDel="000A7190" w:rsidRDefault="00974F1C" w:rsidP="00821BA2">
            <w:pPr>
              <w:pStyle w:val="ListParagraph"/>
              <w:spacing w:line="312" w:lineRule="auto"/>
              <w:ind w:left="457"/>
              <w:rPr>
                <w:del w:id="101" w:author="tulus" w:date="2022-06-15T10:3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2" w:author="tulus" w:date="2022-06-15T10:30:00Z">
              <w:r w:rsidDel="000A719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Terjemahan: Walfred Andre</w:delText>
              </w:r>
            </w:del>
          </w:p>
          <w:p w14:paraId="2FCD7D9B" w14:textId="03FDEB7E" w:rsidR="00974F1C" w:rsidDel="000A7190" w:rsidRDefault="00974F1C" w:rsidP="00821BA2">
            <w:pPr>
              <w:pStyle w:val="ListParagraph"/>
              <w:spacing w:line="312" w:lineRule="auto"/>
              <w:ind w:left="457"/>
              <w:rPr>
                <w:del w:id="103" w:author="tulus" w:date="2022-06-15T10:3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04" w:author="tulus" w:date="2022-06-15T10:30:00Z">
              <w:r w:rsidDel="000A719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1993</w:delText>
              </w:r>
            </w:del>
          </w:p>
          <w:p w14:paraId="795860D2" w14:textId="37B42236" w:rsidR="00974F1C" w:rsidDel="000A7190" w:rsidRDefault="00974F1C" w:rsidP="00821BA2">
            <w:pPr>
              <w:pStyle w:val="ListParagraph"/>
              <w:spacing w:line="312" w:lineRule="auto"/>
              <w:ind w:left="457"/>
              <w:rPr>
                <w:del w:id="105" w:author="tulus" w:date="2022-06-15T10:3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6" w:author="tulus" w:date="2022-06-15T10:30:00Z">
              <w:r w:rsidRPr="004B7994" w:rsidDel="000A719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0A71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Bumi Aksara, Jakarta</w:delText>
              </w:r>
            </w:del>
          </w:p>
          <w:p w14:paraId="4E875D5C" w14:textId="149133EF" w:rsidR="00974F1C" w:rsidDel="000A7190" w:rsidRDefault="00974F1C" w:rsidP="00821BA2">
            <w:pPr>
              <w:pStyle w:val="ListParagraph"/>
              <w:spacing w:line="312" w:lineRule="auto"/>
              <w:ind w:left="457"/>
              <w:rPr>
                <w:del w:id="107" w:author="tulus" w:date="2022-06-15T10:3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15830A" w14:textId="33A7C62C" w:rsidR="00974F1C" w:rsidRPr="004B7994" w:rsidDel="000A719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08" w:author="tulus" w:date="2022-06-15T10:3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9" w:author="tulus" w:date="2022-06-15T10:30:00Z">
              <w:r w:rsidDel="000A71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Issabelee Arradon</w:delText>
              </w:r>
              <w:r w:rsidDel="000A7190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0A71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0A719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Aceh, Contoh Penyelesaian Kejahatan Masa Lalu</w:delText>
              </w:r>
            </w:del>
          </w:p>
          <w:p w14:paraId="6650F0B2" w14:textId="79D1147C" w:rsidR="00974F1C" w:rsidDel="000A7190" w:rsidRDefault="00974F1C" w:rsidP="00821BA2">
            <w:pPr>
              <w:pStyle w:val="ListParagraph"/>
              <w:spacing w:line="312" w:lineRule="auto"/>
              <w:ind w:left="457"/>
              <w:rPr>
                <w:del w:id="110" w:author="tulus" w:date="2022-06-15T10:3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11" w:author="tulus" w:date="2022-06-15T10:30:00Z">
              <w:r w:rsidDel="000A719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2014</w:delText>
              </w:r>
            </w:del>
          </w:p>
          <w:p w14:paraId="4A2EC33E" w14:textId="59F2DCA3" w:rsidR="00974F1C" w:rsidDel="000A7190" w:rsidRDefault="00974F1C" w:rsidP="00821BA2">
            <w:pPr>
              <w:pStyle w:val="ListParagraph"/>
              <w:spacing w:line="312" w:lineRule="auto"/>
              <w:ind w:left="457"/>
              <w:rPr>
                <w:del w:id="112" w:author="tulus" w:date="2022-06-15T10:3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13" w:author="tulus" w:date="2022-06-15T10:30:00Z">
              <w:r w:rsidRPr="004B7994" w:rsidDel="000A719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0A71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Kompas, 10 Februari 2014</w:delText>
              </w:r>
            </w:del>
          </w:p>
          <w:p w14:paraId="7F04EE8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406692" w14:textId="769777A0" w:rsidR="00974F1C" w:rsidRPr="005D70C9" w:rsidDel="000A719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14" w:author="tulus" w:date="2022-06-15T10:3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15" w:author="tulus" w:date="2022-06-15T10:33:00Z">
              <w:r w:rsidRPr="005D70C9" w:rsidDel="000A71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Bambang Trim</w:delText>
              </w:r>
            </w:del>
          </w:p>
          <w:p w14:paraId="70ABD6AA" w14:textId="5D8A1F95" w:rsidR="00974F1C" w:rsidRPr="005D70C9" w:rsidDel="000A7190" w:rsidRDefault="00974F1C" w:rsidP="00821BA2">
            <w:pPr>
              <w:pStyle w:val="ListParagraph"/>
              <w:spacing w:line="312" w:lineRule="auto"/>
              <w:ind w:left="457"/>
              <w:rPr>
                <w:del w:id="116" w:author="tulus" w:date="2022-06-15T10:33:00Z"/>
                <w:rFonts w:ascii="Times New Roman" w:hAnsi="Times New Roman" w:cs="Times New Roman"/>
                <w:sz w:val="24"/>
                <w:szCs w:val="24"/>
              </w:rPr>
            </w:pPr>
            <w:del w:id="117" w:author="tulus" w:date="2022-06-15T10:33:00Z">
              <w:r w:rsidRPr="005D70C9" w:rsidDel="000A71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0A7190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14:paraId="0B5719B1" w14:textId="267C1EB7" w:rsidR="00974F1C" w:rsidRPr="005D70C9" w:rsidDel="000A7190" w:rsidRDefault="00974F1C" w:rsidP="00821BA2">
            <w:pPr>
              <w:pStyle w:val="ListParagraph"/>
              <w:spacing w:line="312" w:lineRule="auto"/>
              <w:ind w:left="457"/>
              <w:rPr>
                <w:del w:id="118" w:author="tulus" w:date="2022-06-15T10:3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19" w:author="tulus" w:date="2022-06-15T10:33:00Z">
              <w:r w:rsidRPr="005D70C9" w:rsidDel="000A71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0A719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The art of Stimulating Idea: Jurus mendulang Ide dan Insaf agar kaya di Jalan Menulis</w:delText>
              </w:r>
            </w:del>
          </w:p>
          <w:p w14:paraId="27815E5D" w14:textId="02B30D9A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20" w:author="tulus" w:date="2022-06-15T10:33:00Z">
              <w:r w:rsidRPr="005D70C9" w:rsidDel="000A719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Metagraf, Solo</w:delText>
              </w:r>
            </w:del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90DDF11" w14:textId="185583C0" w:rsidR="00974F1C" w:rsidRPr="005D70C9" w:rsidDel="000A7190" w:rsidRDefault="00974F1C" w:rsidP="00821BA2">
            <w:pPr>
              <w:pStyle w:val="ListParagraph"/>
              <w:spacing w:line="312" w:lineRule="auto"/>
              <w:ind w:left="457"/>
              <w:rPr>
                <w:del w:id="121" w:author="tulus" w:date="2022-06-15T10:33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335B61" w14:textId="1D757609" w:rsidR="00974F1C" w:rsidRPr="005D70C9" w:rsidDel="000A719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22" w:author="tulus" w:date="2022-06-15T10:3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23" w:author="tulus" w:date="2022-06-15T10:33:00Z">
              <w:r w:rsidRPr="005D70C9" w:rsidDel="000A71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Bambang Trim</w:delText>
              </w:r>
            </w:del>
          </w:p>
          <w:p w14:paraId="114567AA" w14:textId="4E0FA7F7" w:rsidR="00974F1C" w:rsidRPr="005D70C9" w:rsidDel="000A7190" w:rsidRDefault="00974F1C" w:rsidP="00821BA2">
            <w:pPr>
              <w:pStyle w:val="ListParagraph"/>
              <w:spacing w:line="312" w:lineRule="auto"/>
              <w:ind w:left="457"/>
              <w:rPr>
                <w:del w:id="124" w:author="tulus" w:date="2022-06-15T10:33:00Z"/>
                <w:rFonts w:ascii="Times New Roman" w:hAnsi="Times New Roman" w:cs="Times New Roman"/>
                <w:sz w:val="24"/>
                <w:szCs w:val="24"/>
              </w:rPr>
            </w:pPr>
            <w:del w:id="125" w:author="tulus" w:date="2022-06-15T10:33:00Z">
              <w:r w:rsidRPr="005D70C9" w:rsidDel="000A71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0A7190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14:paraId="2EA6ACEA" w14:textId="5EA75D17" w:rsidR="00974F1C" w:rsidRPr="005D70C9" w:rsidDel="000A7190" w:rsidRDefault="00974F1C" w:rsidP="00821BA2">
            <w:pPr>
              <w:pStyle w:val="ListParagraph"/>
              <w:spacing w:line="312" w:lineRule="auto"/>
              <w:ind w:left="457"/>
              <w:rPr>
                <w:del w:id="126" w:author="tulus" w:date="2022-06-15T10:3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27" w:author="tulus" w:date="2022-06-15T10:33:00Z">
              <w:r w:rsidRPr="005D70C9" w:rsidDel="000A719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0A719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Muhammad Effect: Getaran yang dirindukan dan ditakuti</w:delText>
              </w:r>
            </w:del>
          </w:p>
          <w:p w14:paraId="4B4463C6" w14:textId="235E028A" w:rsidR="00974F1C" w:rsidRPr="005D70C9" w:rsidDel="000A7190" w:rsidRDefault="00974F1C" w:rsidP="00821BA2">
            <w:pPr>
              <w:pStyle w:val="ListParagraph"/>
              <w:spacing w:line="312" w:lineRule="auto"/>
              <w:ind w:left="457"/>
              <w:rPr>
                <w:del w:id="128" w:author="tulus" w:date="2022-06-15T10:3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29" w:author="tulus" w:date="2022-06-15T10:33:00Z">
              <w:r w:rsidRPr="005D70C9" w:rsidDel="000A7190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Tinta Medina, Solo</w:delText>
              </w:r>
            </w:del>
          </w:p>
          <w:p w14:paraId="19B489CF" w14:textId="77777777" w:rsidR="00974F1C" w:rsidDel="000A7190" w:rsidRDefault="00974F1C" w:rsidP="000A7190">
            <w:pPr>
              <w:spacing w:line="312" w:lineRule="auto"/>
              <w:rPr>
                <w:del w:id="130" w:author="tulus" w:date="2022-06-15T10:34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31" w:author="tulus" w:date="2022-06-15T10:33:00Z">
                <w:pPr>
                  <w:spacing w:line="312" w:lineRule="auto"/>
                  <w:ind w:left="457"/>
                </w:pPr>
              </w:pPrChange>
            </w:pPr>
          </w:p>
          <w:p w14:paraId="3E178CBC" w14:textId="77777777" w:rsidR="00974F1C" w:rsidRPr="004B7994" w:rsidDel="000A7190" w:rsidRDefault="00974F1C" w:rsidP="00821BA2">
            <w:pPr>
              <w:spacing w:line="480" w:lineRule="auto"/>
              <w:rPr>
                <w:del w:id="132" w:author="tulus" w:date="2022-06-15T10:34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7EED8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53D0B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38419">
    <w:abstractNumId w:val="2"/>
  </w:num>
  <w:num w:numId="2" w16cid:durableId="1197425187">
    <w:abstractNumId w:val="0"/>
  </w:num>
  <w:num w:numId="3" w16cid:durableId="16282240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lus">
    <w15:presenceInfo w15:providerId="Windows Live" w15:userId="e79d7f3bee848c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A7190"/>
    <w:rsid w:val="0012251A"/>
    <w:rsid w:val="00272067"/>
    <w:rsid w:val="0042167F"/>
    <w:rsid w:val="00924DF5"/>
    <w:rsid w:val="00974F1C"/>
    <w:rsid w:val="00E9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E25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72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tulus</cp:lastModifiedBy>
  <cp:revision>2</cp:revision>
  <dcterms:created xsi:type="dcterms:W3CDTF">2020-08-26T21:21:00Z</dcterms:created>
  <dcterms:modified xsi:type="dcterms:W3CDTF">2022-06-15T03:34:00Z</dcterms:modified>
</cp:coreProperties>
</file>