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p w:rsidR="00C034F1" w:rsidRDefault="00C034F1" w:rsidP="00C034F1">
      <w:pPr>
        <w:rPr>
          <w:rFonts w:ascii="Minion Pro" w:hAnsi="Minion Pro"/>
        </w:rPr>
      </w:pPr>
    </w:p>
    <w:p w:rsidR="00C034F1" w:rsidRPr="00C034F1" w:rsidRDefault="00C034F1" w:rsidP="00C034F1">
      <w:pPr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C034F1">
            <w:pPr>
              <w:pStyle w:val="Heading3"/>
              <w:jc w:val="center"/>
              <w:rPr>
                <w:rFonts w:ascii="Times New Roman" w:hAnsi="Times New Roman"/>
                <w:sz w:val="48"/>
              </w:rPr>
            </w:pPr>
            <w:r>
              <w:lastRenderedPageBreak/>
              <w:t>Pembelajaran di Era "Revolusi Industri 4.0" bagi Anak Usia Dini</w:t>
            </w:r>
          </w:p>
          <w:p w:rsidR="00125355" w:rsidRDefault="00125355" w:rsidP="00C034F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r w:rsidR="00C034F1">
              <w:rPr>
                <w:rFonts w:ascii="Times New Roman" w:eastAsia="Times New Roman" w:hAnsi="Times New Roman" w:cs="Times New Roman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Kodar Akbar</w:t>
            </w:r>
          </w:p>
          <w:p w:rsidR="00125355" w:rsidRPr="00EC6F38" w:rsidRDefault="00125355" w:rsidP="00C034F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0" w:author="ASUS" w:date="2021-02-16T11:5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C034F1">
              <w:rPr>
                <w:rFonts w:ascii="Times New Roman" w:eastAsia="Times New Roman" w:hAnsi="Times New Roman" w:cs="Times New Roman"/>
                <w:strike/>
                <w:szCs w:val="24"/>
                <w:rPrChange w:id="1" w:author="ASUS" w:date="2021-02-16T11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 zaman ini</w:t>
            </w:r>
            <w:ins w:id="2" w:author="ASUS" w:date="2021-02-16T11:52:00Z">
              <w:r w:rsidR="00C034F1">
                <w:rPr>
                  <w:rFonts w:ascii="Times New Roman" w:eastAsia="Times New Roman" w:hAnsi="Times New Roman" w:cs="Times New Roman"/>
                  <w:szCs w:val="24"/>
                </w:rPr>
                <w:t xml:space="preserve"> Saat ini,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berada pada </w:t>
            </w:r>
            <w:r w:rsidRPr="00C034F1">
              <w:rPr>
                <w:rFonts w:ascii="Times New Roman" w:eastAsia="Times New Roman" w:hAnsi="Times New Roman" w:cs="Times New Roman"/>
                <w:strike/>
                <w:szCs w:val="24"/>
                <w:rPrChange w:id="3" w:author="ASUS" w:date="2021-02-16T11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zona</w:t>
            </w:r>
            <w:ins w:id="4" w:author="ASUS" w:date="2021-02-16T11:53:00Z">
              <w:r w:rsidR="00C034F1">
                <w:rPr>
                  <w:rFonts w:ascii="Times New Roman" w:eastAsia="Times New Roman" w:hAnsi="Times New Roman" w:cs="Times New Roman"/>
                  <w:szCs w:val="24"/>
                </w:rPr>
                <w:t xml:space="preserve"> zaman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industri yang sangat extream</w:t>
            </w:r>
            <w:ins w:id="5" w:author="ASUS" w:date="2021-02-16T11:52:00Z">
              <w:r w:rsidR="00C034F1">
                <w:rPr>
                  <w:rFonts w:ascii="Times New Roman" w:eastAsia="Times New Roman" w:hAnsi="Times New Roman" w:cs="Times New Roman"/>
                  <w:szCs w:val="24"/>
                </w:rPr>
                <w:t xml:space="preserve"> ekstrem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</w:t>
            </w:r>
            <w:r w:rsidRPr="00C034F1">
              <w:rPr>
                <w:rFonts w:ascii="Times New Roman" w:eastAsia="Times New Roman" w:hAnsi="Times New Roman" w:cs="Times New Roman"/>
                <w:strike/>
                <w:szCs w:val="24"/>
                <w:rPrChange w:id="6" w:author="ASUS" w:date="2021-02-16T11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dia akan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berubah semakin maju, yang sering kita sebut dengan revolusi </w:t>
            </w:r>
            <w:r w:rsidRPr="00C034F1">
              <w:rPr>
                <w:rFonts w:ascii="Times New Roman" w:eastAsia="Times New Roman" w:hAnsi="Times New Roman" w:cs="Times New Roman"/>
                <w:i/>
                <w:szCs w:val="24"/>
                <w:rPrChange w:id="7" w:author="ASUS" w:date="2021-02-16T11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industry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  <w:ins w:id="8" w:author="ASUS" w:date="2021-02-16T11:54:00Z">
              <w:r w:rsidR="00C034F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C034F1">
              <w:rPr>
                <w:rFonts w:ascii="Times New Roman" w:eastAsia="Times New Roman" w:hAnsi="Times New Roman" w:cs="Times New Roman"/>
                <w:strike/>
                <w:szCs w:val="24"/>
                <w:rPrChange w:id="9" w:author="ASUS" w:date="2021-02-16T11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</w:t>
            </w:r>
            <w:ins w:id="10" w:author="ASUS" w:date="2021-02-16T11:54:00Z">
              <w:r w:rsidR="00C034F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stilah yang masih jarang </w:t>
            </w:r>
            <w:r w:rsidRPr="00CA096E">
              <w:rPr>
                <w:rFonts w:ascii="Times New Roman" w:eastAsia="Times New Roman" w:hAnsi="Times New Roman" w:cs="Times New Roman"/>
                <w:strike/>
                <w:szCs w:val="24"/>
                <w:rPrChange w:id="11" w:author="ASUS" w:date="2021-02-16T12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kita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2" w:author="ASUS" w:date="2021-02-16T12:10:00Z">
              <w:r w:rsidR="00CA096E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 bahkan banyak yang masih awam.</w:t>
            </w:r>
          </w:p>
          <w:p w:rsidR="00125355" w:rsidRPr="00C034F1" w:rsidRDefault="00125355" w:rsidP="00C034F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" w:author="ASUS" w:date="2021-02-16T11:5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C034F1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ins w:id="14" w:author="ASUS" w:date="2021-02-16T11:54:00Z">
              <w:r w:rsidR="00C034F1" w:rsidRPr="00C034F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C034F1">
              <w:rPr>
                <w:rFonts w:ascii="Times New Roman" w:eastAsia="Times New Roman" w:hAnsi="Times New Roman" w:cs="Times New Roman"/>
                <w:szCs w:val="24"/>
              </w:rPr>
              <w:t xml:space="preserve"> hari ini kita di</w:t>
            </w:r>
            <w:del w:id="15" w:author="ASUS" w:date="2021-02-16T11:54:00Z">
              <w:r w:rsidRPr="00C034F1" w:rsidDel="00C034F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C034F1">
              <w:rPr>
                <w:rFonts w:ascii="Times New Roman" w:eastAsia="Times New Roman" w:hAnsi="Times New Roman" w:cs="Times New Roman"/>
                <w:szCs w:val="24"/>
              </w:rPr>
              <w:t xml:space="preserve">siapkan untuk memasuki dunia kerja </w:t>
            </w:r>
            <w:r w:rsidRPr="00CA096E">
              <w:rPr>
                <w:rFonts w:ascii="Times New Roman" w:eastAsia="Times New Roman" w:hAnsi="Times New Roman" w:cs="Times New Roman"/>
                <w:strike/>
                <w:szCs w:val="24"/>
                <w:rPrChange w:id="16" w:author="ASUS" w:date="2021-02-16T12:1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namun</w:t>
            </w:r>
            <w:r w:rsidRPr="00C034F1">
              <w:rPr>
                <w:rFonts w:ascii="Times New Roman" w:eastAsia="Times New Roman" w:hAnsi="Times New Roman" w:cs="Times New Roman"/>
                <w:szCs w:val="24"/>
              </w:rPr>
              <w:t xml:space="preserve"> bukan lagi </w:t>
            </w:r>
            <w:ins w:id="17" w:author="ASUS" w:date="2021-02-16T11:55:00Z">
              <w:r w:rsidR="00C034F1">
                <w:rPr>
                  <w:rFonts w:ascii="Times New Roman" w:eastAsia="Times New Roman" w:hAnsi="Times New Roman" w:cs="Times New Roman"/>
                  <w:szCs w:val="24"/>
                </w:rPr>
                <w:t xml:space="preserve">sebagai </w:t>
              </w:r>
            </w:ins>
            <w:r w:rsidRPr="00C034F1">
              <w:rPr>
                <w:rFonts w:ascii="Times New Roman" w:eastAsia="Times New Roman" w:hAnsi="Times New Roman" w:cs="Times New Roman"/>
                <w:szCs w:val="24"/>
              </w:rPr>
              <w:t>perkerja, tetapi kita di</w:t>
            </w:r>
            <w:del w:id="18" w:author="ASUS" w:date="2021-02-16T11:55:00Z">
              <w:r w:rsidRPr="00C034F1" w:rsidDel="00C034F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C034F1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tercipta, dengan menggunakan kemampuan teknologi dan ide kreatif</w:t>
            </w:r>
            <w:ins w:id="19" w:author="ASUS" w:date="2021-02-16T11:55:00Z">
              <w:r w:rsidR="00C034F1">
                <w:rPr>
                  <w:rFonts w:ascii="Times New Roman" w:eastAsia="Times New Roman" w:hAnsi="Times New Roman" w:cs="Times New Roman"/>
                  <w:szCs w:val="24"/>
                </w:rPr>
                <w:t>itas</w:t>
              </w:r>
            </w:ins>
            <w:r w:rsidRPr="00C034F1">
              <w:rPr>
                <w:rFonts w:ascii="Times New Roman" w:eastAsia="Times New Roman" w:hAnsi="Times New Roman" w:cs="Times New Roman"/>
                <w:szCs w:val="24"/>
              </w:rPr>
              <w:t xml:space="preserve"> kita.</w:t>
            </w:r>
          </w:p>
          <w:p w:rsidR="00125355" w:rsidRPr="00EC6F38" w:rsidRDefault="00125355" w:rsidP="00C034F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" w:author="ASUS" w:date="2021-02-16T11:5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</w:t>
            </w:r>
            <w:ins w:id="21" w:author="ASUS" w:date="2021-02-16T12:11:00Z">
              <w:r w:rsidR="00CA096E">
                <w:rPr>
                  <w:rFonts w:ascii="Times New Roman" w:eastAsia="Times New Roman" w:hAnsi="Times New Roman" w:cs="Times New Roman"/>
                  <w:szCs w:val="24"/>
                </w:rPr>
                <w:t xml:space="preserve">era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 adalah suatu program yang di</w:t>
            </w:r>
            <w:del w:id="22" w:author="ASUS" w:date="2021-02-16T11:55:00Z">
              <w:r w:rsidRPr="00EC6F38" w:rsidDel="00C034F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 untuk mewujudkan pendidikan yang cerdas dan kreatif. Tujuan dari terciptanya pendidikan 4.0 ini adalah peningkatan dan pemerataan pendidikan, dengan cara mem</w:t>
            </w:r>
            <w:ins w:id="23" w:author="ASUS" w:date="2021-02-16T11:55:00Z">
              <w:r w:rsidR="00C034F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erluas akses </w:t>
            </w:r>
            <w:r w:rsidRPr="00C034F1">
              <w:rPr>
                <w:rFonts w:ascii="Times New Roman" w:eastAsia="Times New Roman" w:hAnsi="Times New Roman" w:cs="Times New Roman"/>
                <w:strike/>
                <w:szCs w:val="24"/>
                <w:rPrChange w:id="24" w:author="ASUS" w:date="2021-02-16T11:5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dan </w:t>
            </w:r>
            <w:ins w:id="25" w:author="ASUS" w:date="2021-02-16T11:55:00Z">
              <w:r w:rsidR="00C034F1">
                <w:rPr>
                  <w:rFonts w:ascii="Times New Roman" w:eastAsia="Times New Roman" w:hAnsi="Times New Roman" w:cs="Times New Roman"/>
                  <w:szCs w:val="24"/>
                </w:rPr>
                <w:t xml:space="preserve">dengan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 teknologi.</w:t>
            </w:r>
          </w:p>
          <w:p w:rsidR="00125355" w:rsidRPr="00EC6F38" w:rsidRDefault="00125355" w:rsidP="00C034F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6" w:author="ASUS" w:date="2021-02-16T11:5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27" w:author="ASUS" w:date="2021-02-16T11:56:00Z">
              <w:r w:rsidR="00C034F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menghasilkan </w:t>
            </w:r>
            <w:r w:rsidRPr="00C034F1">
              <w:rPr>
                <w:rFonts w:ascii="Times New Roman" w:eastAsia="Times New Roman" w:hAnsi="Times New Roman" w:cs="Times New Roman"/>
                <w:strike/>
                <w:szCs w:val="24"/>
                <w:rPrChange w:id="28" w:author="ASUS" w:date="2021-02-16T11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4</w:t>
            </w:r>
            <w:ins w:id="29" w:author="ASUS" w:date="2021-02-16T11:56:00Z">
              <w:r w:rsidR="00C034F1">
                <w:rPr>
                  <w:rFonts w:ascii="Times New Roman" w:eastAsia="Times New Roman" w:hAnsi="Times New Roman" w:cs="Times New Roman"/>
                  <w:strike/>
                  <w:szCs w:val="24"/>
                </w:rPr>
                <w:t xml:space="preserve"> </w:t>
              </w:r>
              <w:r w:rsidR="00C034F1" w:rsidRPr="00C034F1">
                <w:rPr>
                  <w:rFonts w:ascii="Times New Roman" w:eastAsia="Times New Roman" w:hAnsi="Times New Roman" w:cs="Times New Roman"/>
                  <w:szCs w:val="24"/>
                  <w:rPrChange w:id="30" w:author="ASUS" w:date="2021-02-16T11:56:00Z">
                    <w:rPr>
                      <w:rFonts w:ascii="Times New Roman" w:eastAsia="Times New Roman" w:hAnsi="Times New Roman" w:cs="Times New Roman"/>
                      <w:strike/>
                      <w:szCs w:val="24"/>
                    </w:rPr>
                  </w:rPrChange>
                </w:rPr>
                <w:t>empat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aspek yang sangat di</w:t>
            </w:r>
            <w:del w:id="31" w:author="ASUS" w:date="2021-02-16T11:56:00Z">
              <w:r w:rsidRPr="00EC6F38" w:rsidDel="00C034F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butuhkan di era milenial ini yaitu kolaboratif, komunikatif, berfikir kritis, </w:t>
            </w:r>
            <w:ins w:id="32" w:author="ASUS" w:date="2021-02-16T11:57:00Z">
              <w:r w:rsidR="00C034F1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kreatif. Mengapa demikian</w:t>
            </w:r>
            <w:ins w:id="33" w:author="ASUS" w:date="2021-02-16T11:57:00Z">
              <w:r w:rsidR="00C034F1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</w:t>
            </w:r>
            <w:r w:rsidRPr="00C034F1">
              <w:rPr>
                <w:rFonts w:ascii="Times New Roman" w:eastAsia="Times New Roman" w:hAnsi="Times New Roman" w:cs="Times New Roman"/>
                <w:strike/>
                <w:szCs w:val="24"/>
                <w:rPrChange w:id="34" w:author="ASUS" w:date="2021-02-16T11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hari ini sedang gencar-gencarnya di</w:t>
            </w:r>
            <w:del w:id="35" w:author="ASUS" w:date="2021-02-16T11:57:00Z">
              <w:r w:rsidRPr="00EC6F38" w:rsidDel="00C034F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ins w:id="36" w:author="ASUS" w:date="2021-02-16T11:57:00Z">
              <w:r w:rsidR="00C034F1">
                <w:rPr>
                  <w:rFonts w:ascii="Times New Roman" w:eastAsia="Times New Roman" w:hAnsi="Times New Roman" w:cs="Times New Roman"/>
                  <w:szCs w:val="24"/>
                </w:rPr>
                <w:t>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karena di era ini kita harus mempersiapkan diri </w:t>
            </w:r>
            <w:r w:rsidRPr="00C034F1">
              <w:rPr>
                <w:rFonts w:ascii="Times New Roman" w:eastAsia="Times New Roman" w:hAnsi="Times New Roman" w:cs="Times New Roman"/>
                <w:strike/>
                <w:szCs w:val="24"/>
                <w:rPrChange w:id="37" w:author="ASUS" w:date="2021-02-16T11:5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atau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8" w:author="ASUS" w:date="2021-02-16T11:57:00Z">
              <w:r w:rsidR="00C034F1">
                <w:rPr>
                  <w:rFonts w:ascii="Times New Roman" w:eastAsia="Times New Roman" w:hAnsi="Times New Roman" w:cs="Times New Roman"/>
                  <w:szCs w:val="24"/>
                </w:rPr>
                <w:t xml:space="preserve"> sebagai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 muda untuk memasuki dunia revolusi 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  <w:ins w:id="39" w:author="ASUS" w:date="2021-02-16T11:57:00Z">
              <w:r w:rsidR="00C034F1">
                <w:rPr>
                  <w:rFonts w:ascii="Times New Roman" w:eastAsia="Times New Roman" w:hAnsi="Times New Roman" w:cs="Times New Roman"/>
                  <w:szCs w:val="24"/>
                </w:rPr>
                <w:t>, yaitu:</w:t>
              </w:r>
            </w:ins>
          </w:p>
          <w:p w:rsidR="00125355" w:rsidRPr="00C034F1" w:rsidDel="00C034F1" w:rsidRDefault="00125355" w:rsidP="00C034F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del w:id="40" w:author="ASUS" w:date="2021-02-16T11:58:00Z"/>
                <w:rFonts w:ascii="Times New Roman" w:eastAsia="Times New Roman" w:hAnsi="Times New Roman" w:cs="Times New Roman"/>
                <w:szCs w:val="24"/>
                <w:rPrChange w:id="41" w:author="ASUS" w:date="2021-02-16T11:58:00Z">
                  <w:rPr>
                    <w:del w:id="42" w:author="ASUS" w:date="2021-02-16T11:58:00Z"/>
                  </w:rPr>
                </w:rPrChange>
              </w:rPr>
              <w:pPrChange w:id="43" w:author="ASUS" w:date="2021-02-16T11:5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C034F1">
              <w:rPr>
                <w:rFonts w:ascii="Times New Roman" w:eastAsia="Times New Roman" w:hAnsi="Times New Roman" w:cs="Times New Roman"/>
                <w:szCs w:val="24"/>
                <w:rPrChange w:id="44" w:author="ASUS" w:date="2021-02-16T11:58:00Z">
                  <w:rPr/>
                </w:rPrChange>
              </w:rPr>
              <w:t>Tahapan belajar sesuai dengan kemampuan dan minat/kebutuhan siswa</w:t>
            </w:r>
            <w:del w:id="45" w:author="ASUS" w:date="2021-02-16T11:58:00Z">
              <w:r w:rsidRPr="00C034F1" w:rsidDel="00C034F1">
                <w:rPr>
                  <w:rFonts w:ascii="Times New Roman" w:eastAsia="Times New Roman" w:hAnsi="Times New Roman" w:cs="Times New Roman"/>
                  <w:szCs w:val="24"/>
                  <w:rPrChange w:id="46" w:author="ASUS" w:date="2021-02-16T11:58:00Z">
                    <w:rPr/>
                  </w:rPrChange>
                </w:rPr>
                <w:delText>.</w:delText>
              </w:r>
            </w:del>
          </w:p>
          <w:p w:rsidR="00C034F1" w:rsidRDefault="00C034F1" w:rsidP="00C034F1">
            <w:pPr>
              <w:pStyle w:val="ListParagraph"/>
              <w:numPr>
                <w:ilvl w:val="0"/>
                <w:numId w:val="4"/>
              </w:numPr>
              <w:rPr>
                <w:ins w:id="47" w:author="ASUS" w:date="2021-02-16T11:58:00Z"/>
              </w:rPr>
              <w:pPrChange w:id="48" w:author="ASUS" w:date="2021-02-16T11:5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:rsidR="00125355" w:rsidRPr="00C034F1" w:rsidRDefault="00125355" w:rsidP="00527D83">
            <w:pPr>
              <w:spacing w:before="100" w:beforeAutospacing="1" w:after="100" w:afterAutospacing="1" w:line="240" w:lineRule="auto"/>
              <w:ind w:left="36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9" w:author="ASUS" w:date="2021-02-16T12:0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C034F1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r w:rsidRPr="00527D83">
              <w:rPr>
                <w:rFonts w:ascii="Times New Roman" w:eastAsia="Times New Roman" w:hAnsi="Times New Roman" w:cs="Times New Roman"/>
                <w:strike/>
                <w:szCs w:val="24"/>
                <w:rPrChange w:id="50" w:author="ASUS" w:date="2021-02-16T12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</w:t>
            </w:r>
            <w:ins w:id="51" w:author="ASUS" w:date="2021-02-16T12:00:00Z">
              <w:r w:rsidR="00527D8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C034F1">
              <w:rPr>
                <w:rFonts w:ascii="Times New Roman" w:eastAsia="Times New Roman" w:hAnsi="Times New Roman" w:cs="Times New Roman"/>
                <w:szCs w:val="24"/>
              </w:rPr>
              <w:t xml:space="preserve"> ini guru di</w:t>
            </w:r>
            <w:del w:id="52" w:author="ASUS" w:date="2021-02-16T12:00:00Z">
              <w:r w:rsidRPr="00C034F1" w:rsidDel="00527D8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C034F1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53" w:author="ASUS" w:date="2021-02-16T12:00:00Z">
              <w:r w:rsidR="00527D83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C034F1"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 dan bakat</w:t>
            </w:r>
            <w:r w:rsidRPr="00527D83">
              <w:rPr>
                <w:rFonts w:ascii="Times New Roman" w:eastAsia="Times New Roman" w:hAnsi="Times New Roman" w:cs="Times New Roman"/>
                <w:strike/>
                <w:szCs w:val="24"/>
                <w:rPrChange w:id="54" w:author="ASUS" w:date="2021-02-16T12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ins w:id="55" w:author="ASUS" w:date="2021-02-16T12:00:00Z">
              <w:r w:rsidR="00527D83">
                <w:rPr>
                  <w:rFonts w:ascii="Times New Roman" w:eastAsia="Times New Roman" w:hAnsi="Times New Roman" w:cs="Times New Roman"/>
                  <w:szCs w:val="24"/>
                </w:rPr>
                <w:t xml:space="preserve"> serta </w:t>
              </w:r>
            </w:ins>
            <w:r w:rsidRPr="00C034F1">
              <w:rPr>
                <w:rFonts w:ascii="Times New Roman" w:eastAsia="Times New Roman" w:hAnsi="Times New Roman" w:cs="Times New Roman"/>
                <w:szCs w:val="24"/>
              </w:rPr>
              <w:t>kebutuhan siswa.</w:t>
            </w:r>
          </w:p>
          <w:p w:rsidR="00125355" w:rsidRPr="00C034F1" w:rsidRDefault="00125355" w:rsidP="00C034F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56" w:author="ASUS" w:date="2021-02-16T11:58:00Z">
                  <w:rPr/>
                </w:rPrChange>
              </w:rPr>
              <w:pPrChange w:id="57" w:author="ASUS" w:date="2021-02-16T11:5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C034F1">
              <w:rPr>
                <w:rFonts w:ascii="Times New Roman" w:eastAsia="Times New Roman" w:hAnsi="Times New Roman" w:cs="Times New Roman"/>
                <w:szCs w:val="24"/>
                <w:rPrChange w:id="58" w:author="ASUS" w:date="2021-02-16T11:58:00Z">
                  <w:rPr/>
                </w:rPrChange>
              </w:rPr>
              <w:t>Menggunakan penilaian formatif</w:t>
            </w:r>
            <w:del w:id="59" w:author="ASUS" w:date="2021-02-16T12:00:00Z">
              <w:r w:rsidRPr="00C034F1" w:rsidDel="00527D83">
                <w:rPr>
                  <w:rFonts w:ascii="Times New Roman" w:eastAsia="Times New Roman" w:hAnsi="Times New Roman" w:cs="Times New Roman"/>
                  <w:szCs w:val="24"/>
                  <w:rPrChange w:id="60" w:author="ASUS" w:date="2021-02-16T11:58:00Z">
                    <w:rPr/>
                  </w:rPrChange>
                </w:rPr>
                <w:delText>.</w:delText>
              </w:r>
            </w:del>
          </w:p>
          <w:p w:rsidR="00125355" w:rsidRPr="00EC6F38" w:rsidRDefault="00125355" w:rsidP="00527D83">
            <w:pPr>
              <w:spacing w:before="100" w:beforeAutospacing="1" w:after="100" w:afterAutospacing="1" w:line="240" w:lineRule="auto"/>
              <w:ind w:left="36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1" w:author="ASUS" w:date="2021-02-16T12:0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527D83">
              <w:rPr>
                <w:rFonts w:ascii="Times New Roman" w:eastAsia="Times New Roman" w:hAnsi="Times New Roman" w:cs="Times New Roman"/>
                <w:strike/>
                <w:szCs w:val="24"/>
                <w:rPrChange w:id="62" w:author="ASUS" w:date="2021-02-16T12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Yaitu </w:t>
            </w:r>
            <w:ins w:id="63" w:author="ASUS" w:date="2021-02-16T12:00:00Z">
              <w:r w:rsidR="00527D83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64" w:author="ASUS" w:date="2021-02-16T12:00:00Z">
              <w:r w:rsidRPr="00EC6F38" w:rsidDel="00527D83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r w:rsidRPr="00527D83">
              <w:rPr>
                <w:rFonts w:ascii="Times New Roman" w:eastAsia="Times New Roman" w:hAnsi="Times New Roman" w:cs="Times New Roman"/>
                <w:strike/>
                <w:szCs w:val="24"/>
                <w:rPrChange w:id="65" w:author="ASUS" w:date="2021-02-16T12:0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 sini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tuntut untuk membantu si</w:t>
            </w:r>
            <w:ins w:id="66" w:author="ASUS" w:date="2021-02-16T12:00:00Z">
              <w:r w:rsidR="00527D83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 dalam mencari kemampuan dan bakat siswa.</w:t>
            </w:r>
          </w:p>
          <w:p w:rsidR="00125355" w:rsidRPr="00EC6F38" w:rsidRDefault="00125355" w:rsidP="00C034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67" w:author="ASUS" w:date="2021-02-16T11:5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:rsidR="00125355" w:rsidRPr="00EC6F38" w:rsidRDefault="00125355" w:rsidP="00527D83">
            <w:pPr>
              <w:spacing w:before="100" w:beforeAutospacing="1" w:after="100" w:afterAutospacing="1" w:line="240" w:lineRule="auto"/>
              <w:ind w:left="36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8" w:author="ASUS" w:date="2021-02-16T12:0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r w:rsidRPr="00C034F1">
              <w:rPr>
                <w:rFonts w:ascii="Times New Roman" w:eastAsia="Times New Roman" w:hAnsi="Times New Roman" w:cs="Times New Roman"/>
                <w:strike/>
                <w:szCs w:val="24"/>
                <w:rPrChange w:id="69" w:author="ASUS" w:date="2021-02-16T11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</w:t>
            </w:r>
            <w:ins w:id="70" w:author="ASUS" w:date="2021-02-16T11:59:00Z">
              <w:r w:rsidR="00C034F1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:rsidR="00125355" w:rsidRPr="00EC6F38" w:rsidRDefault="00125355" w:rsidP="00C034F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71" w:author="ASUS" w:date="2021-02-16T11:5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:rsidR="00125355" w:rsidRPr="00EC6F38" w:rsidRDefault="00125355" w:rsidP="00527D83">
            <w:pPr>
              <w:spacing w:before="100" w:beforeAutospacing="1" w:after="100" w:afterAutospacing="1" w:line="240" w:lineRule="auto"/>
              <w:ind w:left="36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2" w:author="ASUS" w:date="2021-02-16T12:0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C034F1">
              <w:rPr>
                <w:rFonts w:ascii="Times New Roman" w:eastAsia="Times New Roman" w:hAnsi="Times New Roman" w:cs="Times New Roman"/>
                <w:strike/>
                <w:szCs w:val="24"/>
                <w:rPrChange w:id="73" w:author="ASUS" w:date="2021-02-16T11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Dimana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C034F1" w:rsidRPr="00EC6F38"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sebagai pendidik di era 4.0 </w:t>
            </w:r>
            <w:r w:rsidRPr="00527D83">
              <w:rPr>
                <w:rFonts w:ascii="Times New Roman" w:eastAsia="Times New Roman" w:hAnsi="Times New Roman" w:cs="Times New Roman"/>
                <w:strike/>
                <w:szCs w:val="24"/>
                <w:rPrChange w:id="74" w:author="ASUS" w:date="2021-02-16T12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 guru</w:t>
            </w:r>
            <w:ins w:id="75" w:author="ASUS" w:date="2021-02-16T12:01:00Z">
              <w:r w:rsidR="00527D83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76" w:author="ASUS" w:date="2021-02-16T12:01:00Z">
              <w:r w:rsidRPr="00EC6F38" w:rsidDel="00527D8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boleh </w:t>
            </w:r>
            <w:r w:rsidRPr="00527D83">
              <w:rPr>
                <w:rFonts w:ascii="Times New Roman" w:eastAsia="Times New Roman" w:hAnsi="Times New Roman" w:cs="Times New Roman"/>
                <w:strike/>
                <w:szCs w:val="24"/>
                <w:rPrChange w:id="77" w:author="ASUS" w:date="2021-02-16T12:0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menetap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8" w:author="ASUS" w:date="2021-02-16T12:02:00Z">
              <w:r w:rsidR="00527D83">
                <w:rPr>
                  <w:rFonts w:ascii="Times New Roman" w:eastAsia="Times New Roman" w:hAnsi="Times New Roman" w:cs="Times New Roman"/>
                  <w:szCs w:val="24"/>
                </w:rPr>
                <w:t xml:space="preserve">hanya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 satu strata</w:t>
            </w:r>
            <w:ins w:id="79" w:author="ASUS" w:date="2021-02-16T12:02:00Z">
              <w:r w:rsidR="00527D83">
                <w:rPr>
                  <w:rFonts w:ascii="Times New Roman" w:eastAsia="Times New Roman" w:hAnsi="Times New Roman" w:cs="Times New Roman"/>
                  <w:szCs w:val="24"/>
                </w:rPr>
                <w:t xml:space="preserve"> saja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80" w:author="ASUS" w:date="2021-02-16T12:02:00Z">
              <w:r w:rsidR="00527D83">
                <w:rPr>
                  <w:rFonts w:ascii="Times New Roman" w:eastAsia="Times New Roman" w:hAnsi="Times New Roman" w:cs="Times New Roman"/>
                  <w:szCs w:val="24"/>
                </w:rPr>
                <w:t xml:space="preserve"> namum juga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harus selalu berkembang agar dapat mengajarkan pendidikan sesuai dengan eranya.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</w:t>
            </w:r>
            <w:ins w:id="81" w:author="ASUS" w:date="2021-02-16T12:02:00Z">
              <w:r w:rsidR="00527D83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82" w:author="ASUS" w:date="2021-02-16T12:02:00Z">
              <w:r w:rsidRPr="00EC6F38" w:rsidDel="00527D8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 5 aspek yang di</w:t>
            </w:r>
            <w:del w:id="83" w:author="ASUS" w:date="2021-02-16T12:02:00Z">
              <w:r w:rsidRPr="00EC6F38" w:rsidDel="00527D8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tekankan pada proses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pembelajaran yaitu:</w:t>
            </w:r>
          </w:p>
          <w:p w:rsidR="00125355" w:rsidRPr="00527D83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527D83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ins w:id="84" w:author="ASUS" w:date="2021-02-16T12:02:00Z">
              <w:r w:rsidR="00527D83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</w:p>
          <w:p w:rsidR="00125355" w:rsidRPr="00527D83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527D83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ins w:id="85" w:author="ASUS" w:date="2021-02-16T12:02:00Z">
              <w:r w:rsidR="00527D83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</w:p>
          <w:p w:rsidR="00125355" w:rsidRPr="00527D83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527D83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ins w:id="86" w:author="ASUS" w:date="2021-02-16T12:02:00Z">
              <w:r w:rsidR="00527D83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</w:p>
          <w:p w:rsidR="00125355" w:rsidRPr="00527D83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527D83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ins w:id="87" w:author="ASUS" w:date="2021-02-16T12:02:00Z">
              <w:r w:rsidR="00527D83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</w:p>
          <w:p w:rsidR="00125355" w:rsidRPr="00527D83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527D83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ins w:id="88" w:author="ASUS" w:date="2021-02-16T12:03:00Z">
              <w:r w:rsidR="00527D83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EC6F38" w:rsidRDefault="00125355" w:rsidP="00527D8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9" w:author="ASUS" w:date="2021-02-16T12:0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dasarnya</w:t>
            </w:r>
            <w:ins w:id="90" w:author="ASUS" w:date="2021-02-16T12:03:00Z">
              <w:r w:rsidR="00527D8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</w:t>
            </w:r>
            <w:ins w:id="91" w:author="ASUS" w:date="2021-02-16T12:03:00Z">
              <w:r w:rsidR="00527D83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</w:t>
            </w:r>
            <w:r w:rsidRPr="009440B1">
              <w:rPr>
                <w:rFonts w:ascii="Times New Roman" w:eastAsia="Times New Roman" w:hAnsi="Times New Roman" w:cs="Times New Roman"/>
                <w:strike/>
                <w:szCs w:val="24"/>
                <w:rPrChange w:id="92" w:author="ASUS" w:date="2021-02-16T12:0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proses</w:t>
            </w:r>
            <w:ins w:id="93" w:author="ASUS" w:date="2021-02-16T12:03:00Z">
              <w:r w:rsidR="009440B1">
                <w:rPr>
                  <w:rFonts w:ascii="Times New Roman" w:eastAsia="Times New Roman" w:hAnsi="Times New Roman" w:cs="Times New Roman"/>
                  <w:strike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mengamati dan memahami </w:t>
            </w:r>
            <w:ins w:id="94" w:author="ASUS" w:date="2021-02-16T12:04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ins w:id="95" w:author="ASUS" w:date="2021-02-16T12:04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 xml:space="preserve">, yang </w:t>
              </w:r>
            </w:ins>
            <w:del w:id="96" w:author="ASUS" w:date="2021-02-16T12:04:00Z">
              <w:r w:rsidRPr="00EC6F38" w:rsidDel="009440B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sebenarnya </w:t>
            </w:r>
            <w:ins w:id="97" w:author="ASUS" w:date="2021-02-16T12:04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 satu kesatuan,</w:t>
            </w:r>
            <w:ins w:id="98" w:author="ASUS" w:date="2021-02-16T12:04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99" w:author="ASUS" w:date="2021-02-16T12:04:00Z">
              <w:r w:rsidRPr="00EC6F38" w:rsidDel="009440B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00" w:author="ASUS" w:date="2021-02-16T12:04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9440B1">
              <w:rPr>
                <w:rFonts w:ascii="Times New Roman" w:eastAsia="Times New Roman" w:hAnsi="Times New Roman" w:cs="Times New Roman"/>
                <w:strike/>
                <w:szCs w:val="24"/>
                <w:rPrChange w:id="101" w:author="ASUS" w:date="2021-02-16T12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ada proses mengamati dan memahami kita bisa memiliki pikiran yang kritis. Pikiran kritis sangat di</w:t>
            </w:r>
            <w:del w:id="102" w:author="ASUS" w:date="2021-02-16T12:04:00Z">
              <w:r w:rsidRPr="00EC6F38" w:rsidDel="009440B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karena dengan pikiran yang kritis maka akan timbul sebuah ide atau gagasan.</w:t>
            </w:r>
          </w:p>
          <w:p w:rsidR="00125355" w:rsidRPr="00EC6F38" w:rsidRDefault="00125355" w:rsidP="00527D8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3" w:author="ASUS" w:date="2021-02-16T12:0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</w:t>
            </w:r>
            <w:ins w:id="104" w:author="ASUS" w:date="2021-02-16T12:04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440B1">
              <w:rPr>
                <w:rFonts w:ascii="Times New Roman" w:eastAsia="Times New Roman" w:hAnsi="Times New Roman" w:cs="Times New Roman"/>
                <w:strike/>
                <w:szCs w:val="24"/>
                <w:rPrChange w:id="105" w:author="ASUS" w:date="2021-02-16T12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dari pemikiran kritis tadi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proses selanjutnya yaitu mencoba/ </w:t>
            </w:r>
            <w:ins w:id="106" w:author="ASUS" w:date="2021-02-16T12:05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>meng</w:t>
              </w:r>
            </w:ins>
            <w:r w:rsidRPr="009440B1">
              <w:rPr>
                <w:rFonts w:ascii="Times New Roman" w:eastAsia="Times New Roman" w:hAnsi="Times New Roman" w:cs="Times New Roman"/>
                <w:strike/>
                <w:szCs w:val="24"/>
                <w:rPrChange w:id="107" w:author="ASUS" w:date="2021-02-16T12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aplikasian</w:t>
            </w:r>
            <w:ins w:id="108" w:author="ASUS" w:date="2021-02-16T12:05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revolusi 4.0 </w:t>
            </w:r>
            <w:bookmarkStart w:id="109" w:name="_GoBack"/>
            <w:r w:rsidRPr="00CA096E">
              <w:rPr>
                <w:rFonts w:ascii="Times New Roman" w:eastAsia="Times New Roman" w:hAnsi="Times New Roman" w:cs="Times New Roman"/>
                <w:strike/>
                <w:szCs w:val="24"/>
                <w:rPrChange w:id="110" w:author="ASUS" w:date="2021-02-16T12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bookmarkEnd w:id="10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lebih banyak prakt</w:t>
            </w:r>
            <w:r w:rsidRPr="009440B1">
              <w:rPr>
                <w:rFonts w:ascii="Times New Roman" w:eastAsia="Times New Roman" w:hAnsi="Times New Roman" w:cs="Times New Roman"/>
                <w:strike/>
                <w:szCs w:val="24"/>
                <w:rPrChange w:id="111" w:author="ASUS" w:date="2021-02-16T12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</w:t>
            </w:r>
            <w:ins w:id="112" w:author="ASUS" w:date="2021-02-16T12:05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 karena </w:t>
            </w:r>
            <w:ins w:id="113" w:author="ASUS" w:date="2021-02-16T12:05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 xml:space="preserve">anak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lebih </w:t>
            </w:r>
            <w:ins w:id="114" w:author="ASUS" w:date="2021-02-16T12:05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>dis</w:t>
              </w:r>
            </w:ins>
            <w:r w:rsidRPr="009440B1">
              <w:rPr>
                <w:rFonts w:ascii="Times New Roman" w:eastAsia="Times New Roman" w:hAnsi="Times New Roman" w:cs="Times New Roman"/>
                <w:strike/>
                <w:szCs w:val="24"/>
                <w:rPrChange w:id="115" w:author="ASUS" w:date="2021-02-16T12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meny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iapkan </w:t>
            </w:r>
            <w:r w:rsidRPr="009440B1">
              <w:rPr>
                <w:rFonts w:ascii="Times New Roman" w:eastAsia="Times New Roman" w:hAnsi="Times New Roman" w:cs="Times New Roman"/>
                <w:strike/>
                <w:szCs w:val="24"/>
                <w:rPrChange w:id="116" w:author="ASUS" w:date="2021-02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anak pada bagaimana kita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7" w:author="ASUS" w:date="2021-02-16T12:06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 xml:space="preserve">untuk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 ide baru atau gagasan.</w:t>
            </w:r>
          </w:p>
          <w:p w:rsidR="00125355" w:rsidRPr="00EC6F38" w:rsidRDefault="00125355" w:rsidP="00527D8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8" w:author="ASUS" w:date="2021-02-16T12:0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119" w:author="ASUS" w:date="2021-02-16T12:06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</w:t>
            </w:r>
            <w:ins w:id="120" w:author="ASUS" w:date="2021-02-16T12:06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 xml:space="preserve">Proses ini </w:t>
              </w:r>
            </w:ins>
            <w:r w:rsidRPr="009440B1">
              <w:rPr>
                <w:rFonts w:ascii="Times New Roman" w:eastAsia="Times New Roman" w:hAnsi="Times New Roman" w:cs="Times New Roman"/>
                <w:strike/>
                <w:szCs w:val="24"/>
                <w:rPrChange w:id="121" w:author="ASUS" w:date="2021-02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 di sini</w:t>
            </w:r>
            <w:ins w:id="122" w:author="ASUS" w:date="2021-02-16T12:06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9440B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bukan hanya</w:t>
            </w:r>
            <w:ins w:id="123" w:author="ASUS" w:date="2021-02-16T12:06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 xml:space="preserve"> melibatkan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satu atau dua orang tapi </w:t>
            </w:r>
            <w:r w:rsidRPr="009440B1">
              <w:rPr>
                <w:rFonts w:ascii="Times New Roman" w:eastAsia="Times New Roman" w:hAnsi="Times New Roman" w:cs="Times New Roman"/>
                <w:strike/>
                <w:szCs w:val="24"/>
                <w:rPrChange w:id="124" w:author="ASUS" w:date="2021-02-16T12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banyak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ins w:id="125" w:author="ASUS" w:date="2021-02-16T12:06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komunikasi dengan banyak orang. Hal ini dilakukan karena banyak</w:t>
            </w:r>
            <w:ins w:id="126" w:author="ASUS" w:date="2021-02-16T12:07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pandangan yang berbeda atau ide-ide yang baru </w:t>
            </w:r>
            <w:r w:rsidRPr="009440B1">
              <w:rPr>
                <w:rFonts w:ascii="Times New Roman" w:eastAsia="Times New Roman" w:hAnsi="Times New Roman" w:cs="Times New Roman"/>
                <w:strike/>
                <w:szCs w:val="24"/>
                <w:rPrChange w:id="127" w:author="ASUS" w:date="2021-02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akan muncul.</w:t>
            </w:r>
          </w:p>
          <w:p w:rsidR="00125355" w:rsidRPr="00EC6F38" w:rsidRDefault="00125355" w:rsidP="009440B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8" w:author="ASUS" w:date="2021-02-16T12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9440B1">
              <w:rPr>
                <w:rFonts w:ascii="Times New Roman" w:eastAsia="Times New Roman" w:hAnsi="Times New Roman" w:cs="Times New Roman"/>
                <w:strike/>
                <w:szCs w:val="24"/>
                <w:rPrChange w:id="129" w:author="ASUS" w:date="2021-02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Yang </w:t>
            </w:r>
            <w:ins w:id="130" w:author="ASUS" w:date="2021-02-16T12:07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 adalah melakukan penelitian,</w:t>
            </w:r>
            <w:ins w:id="131" w:author="ASUS" w:date="2021-02-16T12:08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 xml:space="preserve"> yang menjadi</w:t>
              </w:r>
            </w:ins>
            <w:del w:id="132" w:author="ASUS" w:date="2021-02-16T12:08:00Z">
              <w:r w:rsidRPr="00EC6F38" w:rsidDel="009440B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tuntutan </w:t>
            </w:r>
            <w:ins w:id="133" w:author="ASUS" w:date="2021-02-16T12:07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 xml:space="preserve">revolusi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r w:rsidRPr="009440B1">
              <w:rPr>
                <w:rFonts w:ascii="Times New Roman" w:eastAsia="Times New Roman" w:hAnsi="Times New Roman" w:cs="Times New Roman"/>
                <w:strike/>
                <w:szCs w:val="24"/>
                <w:rPrChange w:id="134" w:author="ASUS" w:date="2021-02-16T12:0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ins w:id="135" w:author="ASUS" w:date="2021-02-16T12:09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>, yaitu</w:t>
              </w:r>
            </w:ins>
            <w:r w:rsidRPr="009440B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9440B1">
              <w:rPr>
                <w:rFonts w:ascii="Times New Roman" w:eastAsia="Times New Roman" w:hAnsi="Times New Roman" w:cs="Times New Roman"/>
                <w:strike/>
                <w:szCs w:val="24"/>
                <w:rPrChange w:id="136" w:author="ASUS" w:date="2021-02-16T12:0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adalah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kreatif</w:t>
            </w:r>
            <w:ins w:id="137" w:author="ASUS" w:date="2021-02-16T12:07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>itas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inovat</w:t>
            </w:r>
            <w:r w:rsidRPr="009440B1">
              <w:rPr>
                <w:rFonts w:ascii="Times New Roman" w:eastAsia="Times New Roman" w:hAnsi="Times New Roman" w:cs="Times New Roman"/>
                <w:strike/>
                <w:szCs w:val="24"/>
                <w:rPrChange w:id="138" w:author="ASUS" w:date="2021-02-16T12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if</w:t>
            </w:r>
            <w:ins w:id="139" w:author="ASUS" w:date="2021-02-16T12:07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>si</w:t>
              </w:r>
            </w:ins>
            <w:ins w:id="140" w:author="ASUS" w:date="2021-02-16T12:08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41" w:author="ASUS" w:date="2021-02-16T12:08:00Z">
              <w:r w:rsidRPr="00EC6F38" w:rsidDel="009440B1">
                <w:rPr>
                  <w:rFonts w:ascii="Times New Roman" w:eastAsia="Times New Roman" w:hAnsi="Times New Roman" w:cs="Times New Roman"/>
                  <w:szCs w:val="24"/>
                </w:rPr>
                <w:delText xml:space="preserve">. </w:delText>
              </w:r>
            </w:del>
            <w:ins w:id="142" w:author="ASUS" w:date="2021-02-16T12:08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r w:rsidRPr="009440B1">
              <w:rPr>
                <w:rFonts w:ascii="Times New Roman" w:eastAsia="Times New Roman" w:hAnsi="Times New Roman" w:cs="Times New Roman"/>
                <w:strike/>
                <w:szCs w:val="24"/>
                <w:rPrChange w:id="143" w:author="ASUS" w:date="2021-02-16T12:0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engan melakukan penelitian</w:t>
            </w:r>
            <w:ins w:id="144" w:author="ASUS" w:date="2021-02-16T12:09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 xml:space="preserve"> tersebut,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</w:t>
            </w:r>
            <w:ins w:id="145" w:author="ASUS" w:date="2021-02-16T12:09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 proses kreatif</w:t>
            </w:r>
            <w:ins w:id="146" w:author="ASUS" w:date="2021-02-16T12:09:00Z">
              <w:r w:rsidR="009440B1">
                <w:rPr>
                  <w:rFonts w:ascii="Times New Roman" w:eastAsia="Times New Roman" w:hAnsi="Times New Roman" w:cs="Times New Roman"/>
                  <w:szCs w:val="24"/>
                </w:rPr>
                <w:t>itas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inova</w:t>
            </w:r>
            <w:r w:rsidRPr="009440B1">
              <w:rPr>
                <w:rFonts w:ascii="Times New Roman" w:eastAsia="Times New Roman" w:hAnsi="Times New Roman" w:cs="Times New Roman"/>
                <w:strike/>
                <w:szCs w:val="24"/>
                <w:rPrChange w:id="147" w:author="ASUS" w:date="2021-02-16T12:0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tif</w:t>
            </w:r>
            <w:ins w:id="148" w:author="ASUS" w:date="2021-02-16T12:09:00Z">
              <w:r w:rsidR="009440B1">
                <w:rPr>
                  <w:rFonts w:ascii="Times New Roman" w:eastAsia="Times New Roman" w:hAnsi="Times New Roman" w:cs="Times New Roman"/>
                  <w:strike/>
                  <w:szCs w:val="24"/>
                </w:rPr>
                <w:t xml:space="preserve">si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7974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D049D7"/>
    <w:multiLevelType w:val="hybridMultilevel"/>
    <w:tmpl w:val="16BCB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27D83"/>
    <w:rsid w:val="00924DF5"/>
    <w:rsid w:val="009440B1"/>
    <w:rsid w:val="00C034F1"/>
    <w:rsid w:val="00CA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4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F04AD-FA0B-462C-8BC4-9E80BF1C9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3</cp:revision>
  <dcterms:created xsi:type="dcterms:W3CDTF">2021-02-16T05:09:00Z</dcterms:created>
  <dcterms:modified xsi:type="dcterms:W3CDTF">2021-02-16T05:12:00Z</dcterms:modified>
</cp:coreProperties>
</file>