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8D4A" w14:textId="77777777" w:rsidR="00A6115E" w:rsidRDefault="00A6115E" w:rsidP="00A6115E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 w14:paraId="172D0755" w14:textId="77777777" w:rsidR="00A6115E" w:rsidRDefault="00A6115E" w:rsidP="00A6115E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 w14:paraId="357F0B3E" w14:textId="77777777" w:rsidR="00A6115E" w:rsidRDefault="00A6115E" w:rsidP="00A6115E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5DF0850" w14:textId="77777777" w:rsidR="00A6115E" w:rsidRDefault="00A6115E" w:rsidP="00A6115E">
      <w:pPr>
        <w:pStyle w:val="ListParagraph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Ind w:w="0" w:type="dxa"/>
        <w:tblLook w:val="0420" w:firstRow="1" w:lastRow="0" w:firstColumn="0" w:lastColumn="0" w:noHBand="0" w:noVBand="1"/>
      </w:tblPr>
      <w:tblGrid>
        <w:gridCol w:w="9016"/>
      </w:tblGrid>
      <w:tr w:rsidR="00A6115E" w14:paraId="2CF99B21" w14:textId="77777777" w:rsidTr="00A611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C725" w14:textId="77777777" w:rsidR="00A6115E" w:rsidRDefault="00A6115E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413AA75D" w14:textId="77777777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02337B39" w14:textId="4F12A100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extream. Industri yang tiap menit bahkan detik </w:t>
            </w:r>
            <w:del w:id="0" w:author="Mohamad Iqbal Akhirudin" w:date="2021-08-06T10:10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 bahkan banyak yang masih awam.</w:t>
            </w:r>
          </w:p>
          <w:p w14:paraId="0C0AE46B" w14:textId="18B75E09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 siapkan untuk memasuki dunia kerja namun bukan lagi perkerja, tetapi kita di siapkan untuk membuat lapangan kerja baru yang belum tercipta</w:t>
            </w:r>
            <w:del w:id="1" w:author="Mohamad Iqbal Akhirudin" w:date="2021-08-06T10:11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14:paraId="18E9A4E2" w14:textId="70B52C2F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Pendidikan 4.0 adalah suatu program yang di buat untuk mewujudkan pendidikan yang cerdas dan kreatif. Tujuan dari terciptanya pendidikan 4.0 ini adalah peningkatan dan pemerataan pendidikan</w:t>
            </w:r>
            <w:del w:id="2" w:author="Mohamad Iqbal Akhirudin" w:date="2021-08-06T10:11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dengan cara mem</w:t>
            </w:r>
            <w:ins w:id="3" w:author="Mohamad Iqbal Akhirudin" w:date="2021-08-06T10:1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56672B90" w14:textId="2A3EC5EA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4" w:author="Mohamad Iqbal Akhirudin" w:date="2021-08-06T10:11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di butuhkan di era milenial ini yaitu kolaboratif, komunikatif, berfikir kritis, kreatif. Mengapa demikian</w:t>
            </w:r>
            <w:ins w:id="5" w:author="Mohamad Iqbal Akhirudin" w:date="2021-08-06T10:11:00Z">
              <w:r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Mohamad Iqbal Akhirudin" w:date="2021-08-06T10:11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7" w:author="Mohamad Iqbal Akhirudin" w:date="2021-08-06T10:1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4.0</w:t>
            </w:r>
            <w:del w:id="8" w:author="Mohamad Iqbal Akhirudin" w:date="2021-08-06T10:12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hari ini sedang gencar-gencarnya di publis</w:t>
            </w:r>
            <w:del w:id="9" w:author="Mohamad Iqbal Akhirudin" w:date="2021-08-06T10:12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karena di era ini kita harus mempersiapkan diri atau generasi muda untuk memasuki dunia revolusi industri 4.0.</w:t>
            </w:r>
          </w:p>
          <w:p w14:paraId="4EFF0A1E" w14:textId="453B728E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10" w:author="Mohamad Iqbal Akhirudin" w:date="2021-08-06T10:12:00Z"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2933F81E" w14:textId="77777777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49C25ADC" w14:textId="14A6958B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Pada tahab ini guru di</w:t>
            </w:r>
            <w:del w:id="11" w:author="Mohamad Iqbal Akhirudin" w:date="2021-08-06T10:12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2" w:author="Mohamad Iqbal Akhirudin" w:date="2021-08-06T10:12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40247A18" w14:textId="77777777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526CD232" w14:textId="4FFC55B2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del w:id="13" w:author="Mohamad Iqbal Akhirudin" w:date="2021-08-06T10:13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4" w:author="Mohamad Iqbal Akhirudin" w:date="2021-08-06T10:1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5" w:author="Mohamad Iqbal Akhirudin" w:date="2021-08-06T10:13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uru di sini di</w:t>
            </w:r>
            <w:del w:id="16" w:author="Mohamad Iqbal Akhirudin" w:date="2021-08-06T10:13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14:paraId="33C89C16" w14:textId="77777777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3218BC41" w14:textId="47D3C2CE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del w:id="17" w:author="Mohamad Iqbal Akhirudin" w:date="2021-08-06T10:13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18" w:author="Mohamad Iqbal Akhirudin" w:date="2021-08-06T10:13:00Z">
              <w:r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79FACF4B" w14:textId="77777777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25EF6D9A" w14:textId="7A2F50E7" w:rsidR="00A6115E" w:rsidRDefault="00A6115E" w:rsidP="00004A6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del w:id="19" w:author="Mohamad Iqbal Akhirudin" w:date="2021-08-06T10:13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20" w:author="Mohamad Iqbal Akhirudin" w:date="2021-08-06T10:1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1" w:author="Mohamad Iqbal Akhirudin" w:date="2021-08-06T10:13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4.0 </w:t>
            </w:r>
            <w:del w:id="22" w:author="Mohamad Iqbal Akhirudin" w:date="2021-08-06T10:13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tidak boleh menetap dengan satu strata, harus selalu berkembang agar dapat mengajarkan pendidikan sesuai dengan eranya.</w:t>
            </w:r>
          </w:p>
          <w:p w14:paraId="6D4C8270" w14:textId="043FB3E5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</w:t>
            </w:r>
            <w:ins w:id="23" w:author="Mohamad Iqbal Akhirudin" w:date="2021-08-06T10:14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24" w:author="Mohamad Iqbal Akhirudin" w:date="2021-08-06T10:14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yaitu:</w:t>
            </w:r>
          </w:p>
          <w:p w14:paraId="2B34E632" w14:textId="77777777" w:rsidR="00A6115E" w:rsidRDefault="00A6115E" w:rsidP="00004A6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276FC809" w14:textId="77777777" w:rsidR="00A6115E" w:rsidRDefault="00A6115E" w:rsidP="00004A6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0659B9C5" w14:textId="77777777" w:rsidR="00A6115E" w:rsidRDefault="00A6115E" w:rsidP="00004A6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3B386C65" w14:textId="77777777" w:rsidR="00A6115E" w:rsidRDefault="00A6115E" w:rsidP="00004A6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7EA33082" w14:textId="77777777" w:rsidR="00A6115E" w:rsidRDefault="00A6115E" w:rsidP="00004A6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5588F8EA" w14:textId="20AE46E9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25" w:author="Mohamad Iqbal Akhirudin" w:date="2021-08-06T10:14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sebenarnya </w:t>
            </w:r>
            <w:ins w:id="26" w:author="Mohamad Iqbal Akhirudin" w:date="2021-08-06T10:14:00Z">
              <w:r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ins w:id="27" w:author="Mohamad Iqbal Akhirudin" w:date="2021-08-06T10:1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dimana</w:t>
              </w:r>
            </w:ins>
            <w:del w:id="28" w:author="Mohamad Iqbal Akhirudin" w:date="2021-08-06T10:15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, pada proses mengamati dan memahami kita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bisa memiliki pikiran yang kritis. Pikiran kritis sangat di butuhkan karena dengan pikiran yang kritis maka akan timbul sebuah ide atau gagasan.</w:t>
            </w:r>
          </w:p>
          <w:p w14:paraId="02C2156F" w14:textId="01B51AF3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</w:t>
            </w:r>
            <w:del w:id="29" w:author="Mohamad Iqbal Akhirudin" w:date="2021-08-06T10:15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dari pemikiran kritis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ins w:id="30" w:author="Mohamad Iqbal Akhirudin" w:date="2021-08-06T10:15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31" w:author="Mohamad Iqbal Akhirudin" w:date="2021-08-06T10:15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maka proses selanjutnya yaitu mencoba/ </w:t>
            </w:r>
            <w:del w:id="32" w:author="Mohamad Iqbal Akhirudin" w:date="2021-08-06T10:15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33" w:author="Mohamad Iqbal Akhirudin" w:date="2021-08-06T10:15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engaplikasi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praktek karena lebih menyiapkan anak </w:t>
            </w:r>
            <w:del w:id="34" w:author="Mohamad Iqbal Akhirudin" w:date="2021-08-06T10:16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del w:id="35" w:author="Mohamad Iqbal Akhirudin" w:date="2021-08-06T10:16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6ABCF06E" w14:textId="2A592B6A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36" w:author="Mohamad Iqbal Akhirudin" w:date="2021-08-06T10:16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37" w:author="Mohamad Iqbal Akhirudin" w:date="2021-08-06T10:16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selanjutnya yaitu mendiskusikan. Mendiskusikan di sini bukan hanya satu atau dua orang tapi </w:t>
            </w:r>
            <w:del w:id="38" w:author="Mohamad Iqbal Akhirudin" w:date="2021-08-06T10:16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kolaborasi komunikasi dengan banyak orang. </w:t>
            </w: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>Hal ini dilakukan karena banyak pandangan yang berbeda atau ide-ide yang baru akan muncul.</w:t>
            </w:r>
          </w:p>
          <w:p w14:paraId="6D609323" w14:textId="6221466F" w:rsidR="00A6115E" w:rsidRDefault="00A611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Yang terahir adalah melakukan penelitian</w:t>
            </w:r>
            <w:ins w:id="39" w:author="Mohamad Iqbal Akhirudin" w:date="2021-08-06T10:16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0" w:author="Mohamad Iqbal Akhirudin" w:date="2021-08-06T10:16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1" w:author="Mohamad Iqbal Akhirudin" w:date="2021-08-06T10:17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42" w:author="Mohamad Iqbal Akhirudin" w:date="2021-08-06T10:17:00Z">
              <w:r w:rsidDel="00A6115E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>
              <w:rPr>
                <w:rFonts w:ascii="Times New Roman" w:eastAsia="Times New Roman" w:hAnsi="Times New Roman" w:cs="Times New Roman"/>
                <w:szCs w:val="24"/>
              </w:rPr>
              <w:t xml:space="preserve">untutan 4.0 ini adalah kreatif dan inovatif. Dengan melakukan penelitian kita bisa </w:t>
            </w:r>
            <w:ins w:id="43" w:author="Mohamad Iqbal Akhirudin" w:date="2021-08-06T10:17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>lihat proses kreatif dan inovatif kita. </w:t>
            </w:r>
          </w:p>
        </w:tc>
      </w:tr>
    </w:tbl>
    <w:p w14:paraId="7EC10CBD" w14:textId="77777777" w:rsidR="00A6115E" w:rsidRDefault="00A6115E" w:rsidP="00A6115E"/>
    <w:p w14:paraId="3B4F8DC6" w14:textId="77777777" w:rsidR="00A6115E" w:rsidRDefault="00A6115E"/>
    <w:sectPr w:rsidR="00A6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ad Iqbal Akhirudin">
    <w15:presenceInfo w15:providerId="Windows Live" w15:userId="b2f4dde366b78a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5E"/>
    <w:rsid w:val="00A6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C6EE"/>
  <w15:chartTrackingRefBased/>
  <w15:docId w15:val="{32AAC79D-5094-4C90-85FC-2F13F2EF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15E"/>
    <w:pPr>
      <w:spacing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15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5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6115E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6115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Iqbal Akhirudin</dc:creator>
  <cp:keywords/>
  <dc:description/>
  <cp:lastModifiedBy>Mohamad Iqbal Akhirudin</cp:lastModifiedBy>
  <cp:revision>1</cp:revision>
  <dcterms:created xsi:type="dcterms:W3CDTF">2021-08-06T03:09:00Z</dcterms:created>
  <dcterms:modified xsi:type="dcterms:W3CDTF">2021-08-06T03:17:00Z</dcterms:modified>
</cp:coreProperties>
</file>