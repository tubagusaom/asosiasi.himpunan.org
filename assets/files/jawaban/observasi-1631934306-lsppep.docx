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A55AB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sukantok" w:date="2021-09-18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" w:author="sukantok" w:date="2021-09-18T09:51:00Z">
              <w:r w:rsidRPr="00EC6F38" w:rsidDel="00A55ABB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zaman ini kita berada pada zona industri yang sangat extream. </w:t>
            </w:r>
            <w:ins w:id="2" w:author="sukantok" w:date="2021-09-18T09:51:00Z">
              <w:r w:rsidR="00A55AB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3" w:author="sukantok" w:date="2021-09-18T09:51:00Z">
              <w:r w:rsidRPr="00EC6F38" w:rsidDel="00A55AB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ndustri yang tiap menit bahkan </w:t>
            </w:r>
            <w:ins w:id="4" w:author="sukantok" w:date="2021-09-18T09:51:00Z">
              <w:r w:rsidR="00A55ABB">
                <w:rPr>
                  <w:rFonts w:ascii="Times New Roman" w:eastAsia="Times New Roman" w:hAnsi="Times New Roman" w:cs="Times New Roman"/>
                  <w:szCs w:val="24"/>
                </w:rPr>
                <w:t xml:space="preserve">tiap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detik dia akan berubah semakin maju, yang sering kita sebut dengan revolusi industry 4.0. Istilah yang masih jarang kita dengar bahkan banyak yang masih awam.</w:t>
            </w:r>
          </w:p>
          <w:p w:rsidR="00125355" w:rsidRPr="00EC6F38" w:rsidRDefault="00A55ABB" w:rsidP="00A55AB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sukantok" w:date="2021-09-18T09:5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6" w:author="sukantok" w:date="2021-09-18T09:50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</w:t>
            </w:r>
            <w:ins w:id="7" w:author="sukantok" w:date="2021-09-18T09:5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di</w:t>
            </w:r>
            <w:del w:id="8" w:author="sukantok" w:date="2021-09-18T09:52:00Z">
              <w:r w:rsidR="00125355" w:rsidRPr="00EC6F38" w:rsidDel="00A55A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 perkerja, tetapi kita di</w:t>
            </w:r>
            <w:del w:id="9" w:author="sukantok" w:date="2021-09-18T09:52:00Z">
              <w:r w:rsidR="00125355" w:rsidRPr="00EC6F38" w:rsidDel="00A55A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:rsidR="00125355" w:rsidRPr="00EC6F38" w:rsidRDefault="00A55ABB" w:rsidP="00A55AB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sukantok" w:date="2021-09-18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1" w:author="sukantok" w:date="2021-09-18T09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 buat untuk mewujudkan pendidikan yang cerdas dan kreatif. Tujuan dari terciptanya pendidikan 4.0 ini adalah peningkatan dan pemerataan pendidikan, dengan cara mem</w:t>
            </w:r>
            <w:ins w:id="12" w:author="sukantok" w:date="2021-09-18T09:54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A55ABB" w:rsidP="00A55AB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" w:author="sukantok" w:date="2021-09-18T09:5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14" w:author="sukantok" w:date="2021-09-18T09:5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del w:id="15" w:author="sukantok" w:date="2021-09-18T09:54:00Z">
              <w:r w:rsidR="00125355" w:rsidRPr="00EC6F38" w:rsidDel="00A55ABB">
                <w:rPr>
                  <w:rFonts w:ascii="Times New Roman" w:eastAsia="Times New Roman" w:hAnsi="Times New Roman" w:cs="Times New Roman"/>
                  <w:szCs w:val="24"/>
                </w:rPr>
                <w:delText>Tidak hanya itu p</w:delText>
              </w:r>
            </w:del>
            <w:ins w:id="16" w:author="sukantok" w:date="2021-09-18T09:54:00Z">
              <w:r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ins w:id="17" w:author="sukantok" w:date="2021-09-18T09:54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tidak hanya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 4 aspek yang sangat di butuhkan di era milenial ini yaitu kolaboratif, komunikatif, berfikir kritis, kreatif. Mengapa demikian pendidikan 4.0 ini hari ini sedang gencar-gencarnya di</w:t>
            </w:r>
            <w:del w:id="18" w:author="sukantok" w:date="2021-09-18T09:55:00Z">
              <w:r w:rsidR="00125355" w:rsidRPr="00EC6F38" w:rsidDel="00A55A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publis, karena di</w:t>
            </w:r>
            <w:del w:id="19" w:author="sukantok" w:date="2021-09-18T09:55:00Z">
              <w:r w:rsidR="00125355" w:rsidRPr="00EC6F38" w:rsidDel="00A55AB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  <w:ins w:id="20" w:author="sukantok" w:date="2021-09-18T09:56:00Z">
              <w:r w:rsidR="004E08D6">
                <w:rPr>
                  <w:rFonts w:ascii="Times New Roman" w:eastAsia="Times New Roman" w:hAnsi="Times New Roman" w:cs="Times New Roman"/>
                  <w:szCs w:val="24"/>
                </w:rPr>
                <w:t xml:space="preserve"> meliputi:</w:t>
              </w:r>
            </w:ins>
          </w:p>
          <w:p w:rsidR="00125355" w:rsidRPr="00EC6F38" w:rsidDel="004E08D6" w:rsidRDefault="00125355" w:rsidP="004E08D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21" w:author="sukantok" w:date="2021-09-18T09:58:00Z"/>
                <w:rFonts w:ascii="Times New Roman" w:eastAsia="Times New Roman" w:hAnsi="Times New Roman" w:cs="Times New Roman"/>
                <w:szCs w:val="24"/>
              </w:rPr>
            </w:pPr>
            <w:r w:rsidRPr="004E08D6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4E08D6" w:rsidRDefault="00125355" w:rsidP="004E08D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22" w:author="sukantok" w:date="2021-09-18T09:5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4E08D6">
              <w:rPr>
                <w:rFonts w:ascii="Times New Roman" w:eastAsia="Times New Roman" w:hAnsi="Times New Roman" w:cs="Times New Roman"/>
                <w:szCs w:val="24"/>
              </w:rPr>
              <w:t>Pada tahab ini guru di</w:t>
            </w:r>
            <w:del w:id="23" w:author="sukantok" w:date="2021-09-18T09:57:00Z">
              <w:r w:rsidRPr="004E08D6" w:rsidDel="004E08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4E08D6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4" w:author="sukantok" w:date="2021-09-18T09:58:00Z">
              <w:r w:rsidR="004E08D6" w:rsidRPr="004E08D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4E08D6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</w:t>
            </w:r>
            <w:del w:id="25" w:author="sukantok" w:date="2021-09-18T09:59:00Z">
              <w:r w:rsidRPr="00EC6F38" w:rsidDel="004E08D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</w:t>
            </w:r>
            <w:ins w:id="26" w:author="sukantok" w:date="2021-09-18T09:57:00Z">
              <w:r w:rsidR="004E08D6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7" w:author="sukantok" w:date="2021-09-18T10:00:00Z">
              <w:r w:rsidR="004E08D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8" w:author="sukantok" w:date="2021-09-18T10:00:00Z">
              <w:r w:rsidRPr="00EC6F38" w:rsidDel="004E08D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9" w:author="sukantok" w:date="2021-09-18T10:00:00Z">
              <w:r w:rsidRPr="00EC6F38" w:rsidDel="004E08D6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guru sebagai pendidik di era 4.0 maka guru tidak boleh menetap dengan 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 ada 5 aspek yang di tekankan pada proses pembelajaran yaitu:</w:t>
            </w:r>
          </w:p>
          <w:p w:rsidR="00125355" w:rsidRPr="00EC6F38" w:rsidRDefault="00125355" w:rsidP="004E08D6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0" w:author="sukantok" w:date="2021-09-18T10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4E08D6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1" w:author="sukantok" w:date="2021-09-18T10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4E08D6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2" w:author="sukantok" w:date="2021-09-18T10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4E08D6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3" w:author="sukantok" w:date="2021-09-18T10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4E08D6">
            <w:pPr>
              <w:numPr>
                <w:ilvl w:val="0"/>
                <w:numId w:val="2"/>
              </w:numPr>
              <w:tabs>
                <w:tab w:val="clear" w:pos="720"/>
              </w:tabs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4" w:author="sukantok" w:date="2021-09-18T10:01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4E08D6" w:rsidP="004E08D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5" w:author="sukantok" w:date="2021-09-18T10:0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6" w:author="sukantok" w:date="2021-09-18T10:0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:rsidR="00125355" w:rsidRPr="00EC6F38" w:rsidRDefault="004E08D6" w:rsidP="004E08D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sukantok" w:date="2021-09-18T10:01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38" w:author="sukantok" w:date="2021-09-18T10:01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gagasan yang mucul </w:t>
            </w:r>
            <w:del w:id="39" w:author="sukantok" w:date="2021-09-18T10:02:00Z">
              <w:r w:rsidR="00125355" w:rsidRPr="00EC6F38" w:rsidDel="004E08D6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ins w:id="40" w:author="sukantok" w:date="2021-09-18T10:0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dengan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 kritis tadi maka proses selanjutnya yaitu mencoba/ pengaplikasian. Pada revolusi 4.0 ini lebih banyak praktek karena lebih menyiapkan anak pada bagaimana kita menumbuhkan ide baru atau gagasan.</w:t>
            </w:r>
          </w:p>
          <w:p w:rsidR="00125355" w:rsidRPr="00EC6F38" w:rsidRDefault="004E08D6" w:rsidP="004E08D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1" w:author="sukantok" w:date="2021-09-18T10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2" w:author="sukantok" w:date="2021-09-18T10:0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43" w:author="sukantok" w:date="2021-09-18T10:03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:rsidR="00125355" w:rsidRPr="00EC6F38" w:rsidRDefault="004E08D6" w:rsidP="004E08D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4" w:author="sukantok" w:date="2021-09-18T10:0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ins w:id="45" w:author="sukantok" w:date="2021-09-18T10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     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46" w:author="sukantok" w:date="2021-09-18T10:03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hir adalah melakukan penelitian, tuntutan </w:t>
            </w:r>
            <w:ins w:id="47" w:author="sukantok" w:date="2021-09-18T10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revolusi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4.0 ini adalah kreatif dan inovatif</w:t>
            </w:r>
            <w:ins w:id="48" w:author="sukantok" w:date="2021-09-18T10:0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49" w:author="sukantok" w:date="2021-09-18T10:03:00Z">
              <w:r w:rsidR="00125355" w:rsidRPr="00EC6F38" w:rsidDel="004E08D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sukantok" w:date="2021-09-18T10:04:00Z">
              <w:r w:rsidR="00125355" w:rsidRPr="00EC6F38" w:rsidDel="004E08D6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ins w:id="51" w:author="sukantok" w:date="2021-09-18T10:04:00Z"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engan 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melakukan penelitian</w:t>
            </w:r>
            <w:ins w:id="52" w:author="sukantok" w:date="2021-09-18T10:04:00Z">
              <w:r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bookmarkStart w:id="53" w:name="_GoBack"/>
            <w:bookmarkEnd w:id="53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lihat proses kreatif dan inovatif kita. </w:t>
            </w:r>
          </w:p>
        </w:tc>
      </w:tr>
      <w:tr w:rsidR="00A55ABB" w:rsidTr="00821BA2">
        <w:trPr>
          <w:ins w:id="54" w:author="sukantok" w:date="2021-09-18T09:50:00Z"/>
        </w:trPr>
        <w:tc>
          <w:tcPr>
            <w:tcW w:w="9350" w:type="dxa"/>
          </w:tcPr>
          <w:p w:rsidR="00A55ABB" w:rsidRDefault="00A55ABB" w:rsidP="00821BA2">
            <w:pPr>
              <w:pStyle w:val="Heading3"/>
              <w:rPr>
                <w:ins w:id="55" w:author="sukantok" w:date="2021-09-18T09:50:00Z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ukantok">
    <w15:presenceInfo w15:providerId="None" w15:userId="sukanto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xMDMzMzI1tjC3NLVQ0lEKTi0uzszPAykwrAUAMVH3tiwAAAA="/>
  </w:docVars>
  <w:rsids>
    <w:rsidRoot w:val="00125355"/>
    <w:rsid w:val="0012251A"/>
    <w:rsid w:val="00125355"/>
    <w:rsid w:val="001D038C"/>
    <w:rsid w:val="00240407"/>
    <w:rsid w:val="0042167F"/>
    <w:rsid w:val="004E08D6"/>
    <w:rsid w:val="00924DF5"/>
    <w:rsid w:val="00A55ABB"/>
    <w:rsid w:val="00C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C6C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55A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5A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5AB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AB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A88F7E-C0D0-4EB7-9C1E-FFEF9AB1D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sukantok</cp:lastModifiedBy>
  <cp:revision>2</cp:revision>
  <dcterms:created xsi:type="dcterms:W3CDTF">2021-09-18T03:05:00Z</dcterms:created>
  <dcterms:modified xsi:type="dcterms:W3CDTF">2021-09-18T03:05:00Z</dcterms:modified>
</cp:coreProperties>
</file>