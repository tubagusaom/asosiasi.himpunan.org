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0CE8" w:rsidRPr="00271A14" w:rsidRDefault="008C0CE8" w:rsidP="00271A14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  <w:rPrChange w:id="0" w:author="LENOVO" w:date="2020-08-05T12:1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1" w:author="LENOVO" w:date="2020-08-05T12:15:00Z">
          <w:pPr>
            <w:spacing w:line="312" w:lineRule="auto"/>
          </w:pPr>
        </w:pPrChange>
      </w:pPr>
      <w:r w:rsidRPr="00271A14">
        <w:rPr>
          <w:rFonts w:ascii="Times New Roman" w:hAnsi="Times New Roman" w:cs="Times New Roman"/>
          <w:b/>
          <w:sz w:val="28"/>
          <w:szCs w:val="28"/>
          <w:rPrChange w:id="2" w:author="LENOVO" w:date="2020-08-05T12:1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KATA PENGANTAR</w:t>
      </w: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71A14" w:rsidRDefault="00271A14" w:rsidP="008C0CE8">
      <w:pPr>
        <w:spacing w:line="312" w:lineRule="auto"/>
        <w:jc w:val="both"/>
        <w:rPr>
          <w:ins w:id="3" w:author="LENOVO" w:date="2020-08-05T12:16:00Z"/>
          <w:rFonts w:ascii="Times New Roman" w:hAnsi="Times New Roman" w:cs="Times New Roman"/>
          <w:sz w:val="24"/>
          <w:szCs w:val="24"/>
        </w:rPr>
        <w:pPrChange w:id="4" w:author="LENOVO" w:date="2020-08-05T12:08:00Z">
          <w:pPr>
            <w:spacing w:line="312" w:lineRule="auto"/>
          </w:pPr>
        </w:pPrChange>
      </w:pPr>
    </w:p>
    <w:p w:rsidR="008C0CE8" w:rsidRPr="00A16D9B" w:rsidRDefault="008C0CE8" w:rsidP="008C0C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5" w:author="LENOVO" w:date="2020-08-05T12:08:00Z">
          <w:pPr>
            <w:spacing w:line="312" w:lineRule="auto"/>
          </w:pPr>
        </w:pPrChange>
      </w:pPr>
      <w:del w:id="6" w:author="LENOVO" w:date="2020-08-05T12:08:00Z">
        <w:r w:rsidRPr="00A16D9B" w:rsidDel="008C0CE8">
          <w:rPr>
            <w:rFonts w:ascii="Times New Roman" w:hAnsi="Times New Roman" w:cs="Times New Roman"/>
            <w:sz w:val="24"/>
            <w:szCs w:val="24"/>
          </w:rPr>
          <w:delText xml:space="preserve">Alhamdulillah, 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Allah  yang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-Nya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ins w:id="7" w:author="LENOVO" w:date="2020-08-05T12:12:00Z">
        <w:r>
          <w:rPr>
            <w:rFonts w:ascii="Times New Roman" w:hAnsi="Times New Roman" w:cs="Times New Roman"/>
            <w:sz w:val="24"/>
            <w:szCs w:val="24"/>
          </w:rPr>
          <w:t>buku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8" w:author="LENOVO" w:date="2020-08-05T12:12:00Z">
        <w:r w:rsidRPr="00A16D9B" w:rsidDel="008C0CE8">
          <w:rPr>
            <w:rFonts w:ascii="Times New Roman" w:hAnsi="Times New Roman" w:cs="Times New Roman"/>
            <w:sz w:val="24"/>
            <w:szCs w:val="24"/>
          </w:rPr>
          <w:delText xml:space="preserve">buku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0CE8" w:rsidRPr="00A16D9B" w:rsidRDefault="008C0CE8" w:rsidP="008C0C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9" w:author="LENOVO" w:date="2020-08-05T12:09:00Z">
          <w:pPr>
            <w:spacing w:line="312" w:lineRule="auto"/>
          </w:pPr>
        </w:pPrChange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ajar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program  D3/D4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Surabaya. </w:t>
      </w:r>
      <w:del w:id="10" w:author="LENOVO" w:date="2020-08-05T12:08:00Z">
        <w:r w:rsidRPr="00A16D9B" w:rsidDel="008C0CE8">
          <w:rPr>
            <w:rFonts w:ascii="Times New Roman" w:hAnsi="Times New Roman" w:cs="Times New Roman"/>
            <w:sz w:val="24"/>
            <w:szCs w:val="24"/>
          </w:rPr>
          <w:delText xml:space="preserve">Sasaran </w:delText>
        </w:r>
      </w:del>
      <w:proofErr w:type="spellStart"/>
      <w:ins w:id="11" w:author="LENOVO" w:date="2020-08-05T12:08:00Z">
        <w:r>
          <w:rPr>
            <w:rFonts w:ascii="Times New Roman" w:hAnsi="Times New Roman" w:cs="Times New Roman"/>
            <w:sz w:val="24"/>
            <w:szCs w:val="24"/>
          </w:rPr>
          <w:t>Tujuan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ins w:id="12" w:author="LENOVO" w:date="2020-08-05T12:09:00Z">
        <w:r>
          <w:rPr>
            <w:rFonts w:ascii="Times New Roman" w:hAnsi="Times New Roman" w:cs="Times New Roman"/>
            <w:sz w:val="24"/>
            <w:szCs w:val="24"/>
          </w:rPr>
          <w:t>buku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ins w:id="13" w:author="LENOVO" w:date="2020-08-05T12:09:00Z">
        <w:r>
          <w:rPr>
            <w:rFonts w:ascii="Times New Roman" w:hAnsi="Times New Roman" w:cs="Times New Roman"/>
            <w:sz w:val="24"/>
            <w:szCs w:val="24"/>
          </w:rPr>
          <w:t>mempermudah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mahasiswa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4" w:author="LENOVO" w:date="2020-08-05T12:10:00Z">
        <w:r>
          <w:rPr>
            <w:rFonts w:ascii="Times New Roman" w:hAnsi="Times New Roman" w:cs="Times New Roman"/>
            <w:sz w:val="24"/>
            <w:szCs w:val="24"/>
          </w:rPr>
          <w:t>mempelajari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5" w:author="LENOVO" w:date="2020-08-05T12:09:00Z">
        <w:r w:rsidRPr="00A16D9B" w:rsidDel="008C0CE8">
          <w:rPr>
            <w:rFonts w:ascii="Times New Roman" w:hAnsi="Times New Roman" w:cs="Times New Roman"/>
            <w:sz w:val="24"/>
            <w:szCs w:val="24"/>
          </w:rPr>
          <w:delText xml:space="preserve">memberikan  pengetahuan  kepada  mahasiswa 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internet server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mail server, DNS server, web server,  proxy  server,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lain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0CE8" w:rsidRPr="00A16D9B" w:rsidRDefault="008C0CE8" w:rsidP="008C0C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16" w:author="LENOVO" w:date="2020-08-05T12:13:00Z">
          <w:pPr>
            <w:spacing w:line="312" w:lineRule="auto"/>
          </w:pPr>
        </w:pPrChange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ins w:id="17" w:author="LENOVO" w:date="2020-08-05T12:11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A16D9B">
        <w:rPr>
          <w:rFonts w:ascii="Times New Roman" w:hAnsi="Times New Roman" w:cs="Times New Roman"/>
          <w:sz w:val="24"/>
          <w:szCs w:val="24"/>
        </w:rPr>
        <w:t xml:space="preserve">Saran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kami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del w:id="18" w:author="LENOVO" w:date="2020-08-05T12:13:00Z">
        <w:r w:rsidRPr="00A16D9B" w:rsidDel="008C0CE8">
          <w:rPr>
            <w:rFonts w:ascii="Times New Roman" w:hAnsi="Times New Roman" w:cs="Times New Roman"/>
            <w:sz w:val="24"/>
            <w:szCs w:val="24"/>
          </w:rPr>
          <w:delText xml:space="preserve">Akhir  kata, 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ins w:id="19" w:author="LENOVO" w:date="2020-08-05T12:11:00Z">
        <w:r>
          <w:rPr>
            <w:rFonts w:ascii="Times New Roman" w:hAnsi="Times New Roman" w:cs="Times New Roman"/>
            <w:sz w:val="24"/>
            <w:szCs w:val="24"/>
          </w:rPr>
          <w:t>Aamiin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r w:rsidRPr="00A16D9B">
        <w:rPr>
          <w:rFonts w:ascii="Times New Roman" w:hAnsi="Times New Roman" w:cs="Times New Roman"/>
          <w:sz w:val="24"/>
          <w:szCs w:val="24"/>
        </w:rPr>
        <w:t xml:space="preserve">Amin. </w:t>
      </w: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Surabaya, 24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2007            </w:t>
      </w: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kami,                </w:t>
      </w:r>
    </w:p>
    <w:p w:rsidR="008C0CE8" w:rsidRPr="00A16D9B" w:rsidRDefault="008C0CE8" w:rsidP="008C0CE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692283" w:rsidRDefault="008C0CE8" w:rsidP="008C0CE8">
      <w:bookmarkStart w:id="20" w:name="_GoBack"/>
      <w:bookmarkEnd w:id="20"/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69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E8"/>
    <w:rsid w:val="00271A14"/>
    <w:rsid w:val="00692283"/>
    <w:rsid w:val="008C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473F7-F190-4160-A845-B9201258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CE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CE8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2020-08-05T05:04:00Z</dcterms:created>
  <dcterms:modified xsi:type="dcterms:W3CDTF">2020-08-05T05:17:00Z</dcterms:modified>
</cp:coreProperties>
</file>