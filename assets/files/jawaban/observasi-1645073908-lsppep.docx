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RENAISSANCE GLORIOUS" w:date="2022-02-17T11:58:00Z">
              <w:r w:rsidR="0023156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bookmarkStart w:id="1" w:name="_GoBack"/>
            <w:bookmarkEnd w:id="1"/>
            <w:del w:id="2" w:author="RENAISSANCE GLORIOUS" w:date="2022-02-17T11:58:00Z">
              <w:r w:rsidDel="002315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974C74" w:rsidP="00974C7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RENAISSANCE GLORIOUS" w:date="2022-02-17T11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" w:author="RENAISSANCE GLORIOUS" w:date="2022-02-17T11:3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5" w:author="RENAISSANCE GLORIOUS" w:date="2022-02-17T11:24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74C74" w:rsidP="00974C7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RENAISSANCE GLORIOUS" w:date="2022-02-17T11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7" w:author="RENAISSANCE GLORIOUS" w:date="2022-02-17T11:3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8" w:author="RENAISSANCE GLORIOUS" w:date="2022-02-17T11:25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9" w:author="RENAISSANCE GLORIOUS" w:date="2022-02-17T11:26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RENAISSANCE GLORIOUS" w:date="2022-02-17T11:29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kemampuan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74C74" w:rsidP="00974C7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RENAISSANCE GLORIOUS" w:date="2022-02-17T11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2" w:author="RENAISSANCE GLORIOUS" w:date="2022-02-17T11:3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del w:id="13" w:author="RENAISSANCE GLORIOUS" w:date="2022-02-17T11:29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 suatu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RENAISSANCE GLORIOUS" w:date="2022-02-17T11:29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RENAISSANCE GLORIOUS" w:date="2022-02-17T11:26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proofErr w:type="spellStart"/>
            <w:ins w:id="16" w:author="RENAISSANCE GLORIOUS" w:date="2022-02-17T11:26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>eningkatan</w:t>
              </w:r>
              <w:proofErr w:type="spellEnd"/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RENAISSANCE GLORIOUS" w:date="2022-02-17T11:26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pemerataan </w:delText>
              </w:r>
            </w:del>
            <w:proofErr w:type="spellStart"/>
            <w:ins w:id="18" w:author="RENAISSANCE GLORIOUS" w:date="2022-02-17T11:26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>emerata</w:t>
              </w:r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  <w:proofErr w:type="spellEnd"/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9" w:author="RENAISSANCE GLORIOUS" w:date="2022-02-17T11:26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RENAISSANCE GLORIOUS" w:date="2022-02-17T11:30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proofErr w:type="spellStart"/>
            <w:ins w:id="21" w:author="RENAISSANCE GLORIOUS" w:date="2022-02-17T11:30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74C74" w:rsidP="00974C7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RENAISSANCE GLORIOUS" w:date="2022-02-17T11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3" w:author="RENAISSANCE GLORIOUS" w:date="2022-02-17T11:3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4" w:author="RENAISSANCE GLORIOUS" w:date="2022-02-17T11:30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ins w:id="25" w:author="RENAISSANCE GLORIOUS" w:date="2022-02-17T11:26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juga</w:t>
              </w:r>
              <w:proofErr w:type="spellEnd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6" w:author="RENAISSANCE GLORIOUS" w:date="2022-02-17T11:27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7" w:author="RENAISSANCE GLORIOUS" w:date="2022-02-17T11:27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RENAISSANCE GLORIOUS" w:date="2022-02-17T11:27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29" w:author="RENAISSANCE GLORIOUS" w:date="2022-02-17T11:27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RENAISSANCE GLORIOUS" w:date="2022-02-17T11:30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RENAISSANCE GLORIOUS" w:date="2022-02-17T11:31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2" w:author="RENAISSANCE GLORIOUS" w:date="2022-02-17T11:30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33" w:author="RENAISSANCE GLORIOUS" w:date="2022-02-17T11:30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lakukan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4" w:author="RENAISSANCE GLORIOUS" w:date="2022-02-17T11:31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35" w:author="RENAISSANCE GLORIOUS" w:date="2022-02-17T11:31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RENAISSANCE GLORIOUS" w:date="2022-02-17T11:32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37" w:author="RENAISSANCE GLORIOUS" w:date="2022-02-17T11:28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38" w:author="RENAISSANCE GLORIOUS" w:date="2022-02-17T11:28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 atau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RENAISSANCE GLORIOUS" w:date="2022-02-17T11:28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40" w:author="RENAISSANCE GLORIOUS" w:date="2022-02-17T11:28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1" w:author="RENAISSANCE GLORIOUS" w:date="2022-02-17T11:28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2" w:author="RENAISSANCE GLORIOUS" w:date="2022-02-17T11:28:00Z">
              <w:r w:rsidR="00125355"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RENAISSANCE GLORIOUS" w:date="2022-02-17T11:32:00Z">
              <w:r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44" w:author="RENAISSANCE GLORIOUS" w:date="2022-02-17T11:32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DB5AB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45" w:author="RENAISSANCE GLORIOUS" w:date="2022-02-17T11:32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8" w:author="RENAISSANCE GLORIOUS" w:date="2022-02-17T11:32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9" w:author="RENAISSANCE GLORIOUS" w:date="2022-02-17T11:32:00Z">
              <w:r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0" w:author="RENAISSANCE GLORIOUS" w:date="2022-02-17T11:32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3" w:author="RENAISSANCE GLORIOUS" w:date="2022-02-17T11:32:00Z">
              <w:r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del w:id="54" w:author="RENAISSANCE GLORIOUS" w:date="2022-02-17T11:33:00Z">
              <w:r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55" w:author="RENAISSANCE GLORIOUS" w:date="2022-02-17T11:33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ins w:id="56" w:author="RENAISSANCE GLORIOUS" w:date="2022-02-17T11:33:00Z"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>juga</w:t>
              </w:r>
              <w:proofErr w:type="spellEnd"/>
              <w:r w:rsidR="00DB5A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7" w:author="RENAISSANCE GLORIOUS" w:date="2022-02-17T11:33:00Z">
              <w:r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RENAISSANCE GLORIOUS" w:date="2022-02-17T11:33:00Z">
              <w:r w:rsidRPr="00EC6F38" w:rsidDel="00DB5ABB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9" w:author="RENAISSANCE GLORIOUS" w:date="2022-02-17T11:33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del w:id="60" w:author="RENAISSANCE GLORIOUS" w:date="2022-02-17T11:33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61" w:author="RENAISSANCE GLORIOUS" w:date="2022-02-17T11:33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pencarian</w:t>
              </w:r>
              <w:proofErr w:type="spellEnd"/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3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4" w:author="RENAISSANCE GLORIOUS" w:date="2022-02-17T11:34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5" w:author="RENAISSANCE GLORIOUS" w:date="2022-02-17T11:34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66" w:author="RENAISSANCE GLORIOUS" w:date="2022-02-17T11:34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67" w:author="RENAISSANCE GLORIOUS" w:date="2022-02-17T11:35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8" w:author="RENAISSANCE GLORIOUS" w:date="2022-02-17T11:34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 untuk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RENAISSANCE GLORIOUS" w:date="2022-02-17T11:34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memberikan </w:delText>
              </w:r>
            </w:del>
            <w:proofErr w:type="spellStart"/>
            <w:ins w:id="70" w:author="RENAISSANCE GLORIOUS" w:date="2022-02-17T11:34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>berikan</w:t>
              </w:r>
              <w:proofErr w:type="spellEnd"/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1" w:author="RENAISSANCE GLORIOUS" w:date="2022-02-17T11:35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72" w:author="RENAISSANCE GLORIOUS" w:date="2022-02-17T11:35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974C74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73" w:author="RENAISSANCE GLORIOUS" w:date="2022-02-17T11:36:00Z"/>
                <w:rFonts w:ascii="Times New Roman" w:eastAsia="Times New Roman" w:hAnsi="Times New Roman" w:cs="Times New Roman"/>
                <w:szCs w:val="24"/>
              </w:rPr>
              <w:pPrChange w:id="74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75" w:author="RENAISSANCE GLORIOUS" w:date="2022-02-17T11:39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6" w:author="RENAISSANCE GLORIOUS" w:date="2022-02-17T11:36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974C74" w:rsidRDefault="00125355" w:rsidP="00974C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77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8" w:author="RENAISSANCE GLORIOUS" w:date="2022-02-17T11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9" w:author="RENAISSANCE GLORIOUS" w:date="2022-02-17T11:36:00Z">
              <w:r w:rsidRPr="00974C74" w:rsidDel="00974C74">
                <w:rPr>
                  <w:rFonts w:ascii="Times New Roman" w:eastAsia="Times New Roman" w:hAnsi="Times New Roman" w:cs="Times New Roman"/>
                  <w:szCs w:val="24"/>
                  <w:rPrChange w:id="80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</w:delText>
              </w:r>
            </w:del>
            <w:ins w:id="81" w:author="RENAISSANCE GLORIOUS" w:date="2022-02-17T11:36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ins w:id="82" w:author="RENAISSANCE GLORIOUS" w:date="2022-02-17T11:38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maksudnya</w:t>
              </w:r>
              <w:proofErr w:type="spellEnd"/>
              <w:proofErr w:type="gram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83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ins w:id="84" w:author="RENAISSANCE GLORIOUS" w:date="2022-02-17T11:36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berprofesi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85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86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87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88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ins w:id="89" w:author="RENAISSANCE GLORIOUS" w:date="2022-02-17T11:37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puas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kondisi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juga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wajib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memiliki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keinginan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90" w:author="RENAISSANCE GLORIOUS" w:date="2022-02-17T11:38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</w:ins>
            <w:proofErr w:type="spellEnd"/>
            <w:del w:id="91" w:author="RENAISSANCE GLORIOUS" w:date="2022-02-17T11:37:00Z">
              <w:r w:rsidRPr="00974C74" w:rsidDel="00974C74">
                <w:rPr>
                  <w:rFonts w:ascii="Times New Roman" w:eastAsia="Times New Roman" w:hAnsi="Times New Roman" w:cs="Times New Roman"/>
                  <w:szCs w:val="24"/>
                  <w:rPrChange w:id="92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guru </w:delText>
              </w:r>
            </w:del>
            <w:del w:id="93" w:author="RENAISSANCE GLORIOUS" w:date="2022-02-17T11:38:00Z">
              <w:r w:rsidRPr="00974C74" w:rsidDel="00974C74">
                <w:rPr>
                  <w:rFonts w:ascii="Times New Roman" w:eastAsia="Times New Roman" w:hAnsi="Times New Roman" w:cs="Times New Roman"/>
                  <w:szCs w:val="24"/>
                  <w:rPrChange w:id="94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tidak boleh menetap dengan satu strata, harus selalu</w:delText>
              </w:r>
            </w:del>
            <w:r w:rsidRPr="00974C74">
              <w:rPr>
                <w:rFonts w:ascii="Times New Roman" w:eastAsia="Times New Roman" w:hAnsi="Times New Roman" w:cs="Times New Roman"/>
                <w:szCs w:val="24"/>
                <w:rPrChange w:id="95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96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97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del w:id="98" w:author="RENAISSANCE GLORIOUS" w:date="2022-02-17T11:38:00Z">
              <w:r w:rsidRPr="00974C74" w:rsidDel="00974C74">
                <w:rPr>
                  <w:rFonts w:ascii="Times New Roman" w:eastAsia="Times New Roman" w:hAnsi="Times New Roman" w:cs="Times New Roman"/>
                  <w:szCs w:val="24"/>
                  <w:rPrChange w:id="99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dapat </w:delText>
              </w:r>
            </w:del>
            <w:proofErr w:type="spellStart"/>
            <w:ins w:id="100" w:author="RENAISSANCE GLORIOUS" w:date="2022-02-17T11:38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974C74" w:rsidRPr="00974C74">
                <w:rPr>
                  <w:rFonts w:ascii="Times New Roman" w:eastAsia="Times New Roman" w:hAnsi="Times New Roman" w:cs="Times New Roman"/>
                  <w:szCs w:val="24"/>
                  <w:rPrChange w:id="101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102" w:author="RENAISSANCE GLORIOUS" w:date="2022-02-17T11:38:00Z">
              <w:r w:rsidRPr="00974C74" w:rsidDel="00974C74">
                <w:rPr>
                  <w:rFonts w:ascii="Times New Roman" w:eastAsia="Times New Roman" w:hAnsi="Times New Roman" w:cs="Times New Roman"/>
                  <w:szCs w:val="24"/>
                  <w:rPrChange w:id="103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mengajarkan </w:delText>
              </w:r>
            </w:del>
            <w:proofErr w:type="spellStart"/>
            <w:ins w:id="104" w:author="RENAISSANCE GLORIOUS" w:date="2022-02-17T11:38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menyampaikan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974C74" w:rsidRPr="00974C74">
                <w:rPr>
                  <w:rFonts w:ascii="Times New Roman" w:eastAsia="Times New Roman" w:hAnsi="Times New Roman" w:cs="Times New Roman"/>
                  <w:szCs w:val="24"/>
                  <w:rPrChange w:id="105" w:author="RENAISSANCE GLORIOUS" w:date="2022-02-17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106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107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108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109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110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111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74C74">
              <w:rPr>
                <w:rFonts w:ascii="Times New Roman" w:eastAsia="Times New Roman" w:hAnsi="Times New Roman" w:cs="Times New Roman"/>
                <w:szCs w:val="24"/>
                <w:rPrChange w:id="112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974C74">
              <w:rPr>
                <w:rFonts w:ascii="Times New Roman" w:eastAsia="Times New Roman" w:hAnsi="Times New Roman" w:cs="Times New Roman"/>
                <w:szCs w:val="24"/>
                <w:rPrChange w:id="113" w:author="RENAISSANCE GLORIOUS" w:date="2022-02-17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114" w:author="RENAISSANCE GLORIOUS" w:date="2022-02-17T11:41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del w:id="115" w:author="RENAISSANCE GLORIOUS" w:date="2022-02-17T11:40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>Di dalam</w:delText>
              </w:r>
            </w:del>
            <w:del w:id="116" w:author="RENAISSANCE GLORIOUS" w:date="2022-02-17T11:41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 pendidikan </w:delText>
              </w:r>
            </w:del>
            <w:del w:id="117" w:author="RENAISSANCE GLORIOUS" w:date="2022-02-17T11:40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industri </w:delText>
              </w:r>
            </w:del>
            <w:del w:id="118" w:author="RENAISSANCE GLORIOUS" w:date="2022-02-17T11:41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>ini 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9" w:author="RENAISSANCE GLORIOUS" w:date="2022-02-17T11:40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0" w:author="RENAISSANCE GLORIOUS" w:date="2022-02-17T11:40:00Z">
              <w:r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121" w:author="RENAISSANCE GLORIOUS" w:date="2022-02-17T11:57:00Z">
              <w:r w:rsidR="004517E1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ins w:id="122" w:author="RENAISSANCE GLORIOUS" w:date="2022-02-17T11:40:00Z"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23" w:author="RENAISSANCE GLORIOUS" w:date="2022-02-17T11:40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24" w:author="RENAISSANCE GLORIOUS" w:date="2022-02-17T11:57:00Z">
              <w:r w:rsidR="004517E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ins w:id="125" w:author="RENAISSANCE GLORIOUS" w:date="2022-02-17T11:40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4517E1" w:rsidP="004517E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6" w:author="RENAISSANCE GLORIOUS" w:date="2022-02-17T11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27" w:author="RENAISSANCE GLORIOUS" w:date="2022-02-17T11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28" w:author="RENAISSANCE GLORIOUS" w:date="2022-02-17T11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9" w:author="RENAISSANCE GLORIOUS" w:date="2022-02-17T11:41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130" w:author="RENAISSANCE GLORIOUS" w:date="2022-02-17T11:41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1" w:author="RENAISSANCE GLORIOUS" w:date="2022-02-17T11:42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132" w:author="RENAISSANCE GLORIOUS" w:date="2022-02-17T11:42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33" w:author="RENAISSANCE GLORIOUS" w:date="2022-02-17T11:42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yakni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4" w:author="RENAISSANCE GLORIOUS" w:date="2022-02-17T11:43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proofErr w:type="gramStart"/>
            <w:ins w:id="135" w:author="RENAISSANCE GLORIOUS" w:date="2022-02-17T11:43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End"/>
            <w:del w:id="136" w:author="RENAISSANCE GLORIOUS" w:date="2022-02-17T11:43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>memiliki pikiran</w:delText>
              </w:r>
            </w:del>
            <w:proofErr w:type="spellStart"/>
            <w:ins w:id="137" w:author="RENAISSANCE GLORIOUS" w:date="2022-02-17T11:43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8" w:author="RENAISSANCE GLORIOUS" w:date="2022-02-17T11:43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39" w:author="RENAISSANCE GLORIOUS" w:date="2022-02-17T11:43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 xml:space="preserve">Pikiran </w:delText>
              </w:r>
            </w:del>
            <w:proofErr w:type="spellStart"/>
            <w:ins w:id="140" w:author="RENAISSANCE GLORIOUS" w:date="2022-02-17T11:43:00Z">
              <w:r w:rsidR="00974C74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974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1" w:author="RENAISSANCE GLORIOUS" w:date="2022-02-17T11:43:00Z">
              <w:r w:rsidR="00125355" w:rsidRPr="00EC6F38" w:rsidDel="00974C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2" w:author="RENAISSANCE GLORIOUS" w:date="2022-02-17T11:43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143" w:author="RENAISSANCE GLORIOUS" w:date="2022-02-17T11:43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4" w:author="RENAISSANCE GLORIOUS" w:date="2022-02-17T11:43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5" w:author="RENAISSANCE GLORIOUS" w:date="2022-02-17T11:44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del w:id="146" w:author="RENAISSANCE GLORIOUS" w:date="2022-02-17T11:43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ins w:id="147" w:author="RENAISSANCE GLORIOUS" w:date="2022-02-17T11:43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17E1" w:rsidP="004517E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8" w:author="RENAISSANCE GLORIOUS" w:date="2022-02-17T11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49" w:author="RENAISSANCE GLORIOUS" w:date="2022-02-17T11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del w:id="150" w:author="RENAISSANCE GLORIOUS" w:date="2022-02-17T11:44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151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52" w:author="RENAISSANCE GLORIOUS" w:date="2022-02-17T11:46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3" w:author="RENAISSANCE GLORIOUS" w:date="2022-02-17T11:44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pemikiran kritis</w:delText>
              </w:r>
            </w:del>
            <w:ins w:id="154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</w:ins>
            <w:proofErr w:type="spellEnd"/>
            <w:ins w:id="155" w:author="RENAISSANCE GLORIOUS" w:date="2022-02-17T11:46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156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57" w:author="RENAISSANCE GLORIOUS" w:date="2022-02-17T11:46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58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kemudian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59" w:author="RENAISSANCE GLORIOUS" w:date="2022-02-17T11:47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</w:ins>
            <w:proofErr w:type="spellEnd"/>
            <w:ins w:id="160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61" w:author="RENAISSANCE GLORIOUS" w:date="2022-02-17T11:46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ide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62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63" w:author="RENAISSANCE GLORIOUS" w:date="2022-02-17T11:45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ins w:id="164" w:author="RENAISSANCE GLORIOUS" w:date="2022-02-17T11:44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65" w:author="RENAISSANCE GLORIOUS" w:date="2022-02-17T11:47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166" w:author="RENAISSANCE GLORIOUS" w:date="2022-02-17T11:47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 tadi maka proses selanjutnya yaitu mencoba/ pengaplikasian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67" w:author="RENAISSANCE GLORIOUS" w:date="2022-02-17T11:47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ins w:id="168" w:author="RENAISSANCE GLORIOUS" w:date="2022-02-17T11:47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69" w:author="RENAISSANCE GLORIOUS" w:date="2022-02-17T11:50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</w:ins>
            <w:proofErr w:type="spellEnd"/>
            <w:del w:id="170" w:author="RENAISSANCE GLORIOUS" w:date="2022-02-17T11:50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71" w:author="RENAISSANCE GLORIOUS" w:date="2022-02-17T11:50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cenderung</w:t>
              </w:r>
            </w:ins>
            <w:proofErr w:type="spellEnd"/>
            <w:del w:id="172" w:author="RENAISSANCE GLORIOUS" w:date="2022-02-17T11:48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del w:id="173" w:author="RENAISSANCE GLORIOUS" w:date="2022-02-17T11:50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lebih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4" w:author="RENAISSANCE GLORIOUS" w:date="2022-02-17T11:48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175" w:author="RENAISSANCE GLORIOUS" w:date="2022-02-17T11:48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176" w:author="RENAISSANCE GLORIOUS" w:date="2022-02-17T11:50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lebih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7" w:author="RENAISSANCE GLORIOUS" w:date="2022-02-17T11:48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proofErr w:type="spellStart"/>
            <w:ins w:id="178" w:author="RENAISSANCE GLORIOUS" w:date="2022-02-17T11:48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179" w:author="RENAISSANCE GLORIOUS" w:date="2022-02-17T11:49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0" w:author="RENAISSANCE GLORIOUS" w:date="2022-02-17T11:49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81" w:author="RENAISSANCE GLORIOUS" w:date="2022-02-17T11:49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agar</w:t>
              </w:r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</w:ins>
            <w:proofErr w:type="spellEnd"/>
            <w:ins w:id="182" w:author="RENAISSANCE GLORIOUS" w:date="2022-02-17T11:50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</w:ins>
            <w:proofErr w:type="spellEnd"/>
            <w:ins w:id="183" w:author="RENAISSANCE GLORIOUS" w:date="2022-02-17T11:49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4" w:author="RENAISSANCE GLORIOUS" w:date="2022-02-17T11:49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bagaimana kita menumbuhkan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del w:id="185" w:author="RENAISSANCE GLORIOUS" w:date="2022-02-17T11:49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 baru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6" w:author="RENAISSANCE GLORIOUS" w:date="2022-02-17T11:49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187" w:author="RENAISSANCE GLORIOUS" w:date="2022-02-17T11:49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88" w:author="RENAISSANCE GLORIOUS" w:date="2022-02-17T11:49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17E1" w:rsidP="004517E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9" w:author="RENAISSANCE GLORIOUS" w:date="2022-02-17T11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90" w:author="RENAISSANCE GLORIOUS" w:date="2022-02-17T11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</w:t>
              </w:r>
            </w:ins>
            <w:del w:id="191" w:author="RENAISSANCE GLORIOUS" w:date="2022-02-17T11:50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Setelah proses mencoba p</w:delText>
              </w:r>
            </w:del>
            <w:ins w:id="192" w:author="RENAISSANCE GLORIOUS" w:date="2022-02-17T11:50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3" w:author="RENAISSANCE GLORIOUS" w:date="2022-02-17T11:50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proofErr w:type="spellStart"/>
            <w:ins w:id="194" w:author="RENAISSANCE GLORIOUS" w:date="2022-02-17T11:50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95" w:author="RENAISSANCE GLORIOUS" w:date="2022-02-17T11:51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</w:delText>
              </w:r>
            </w:del>
            <w:proofErr w:type="spellStart"/>
            <w:ins w:id="196" w:author="RENAISSANCE GLORIOUS" w:date="2022-02-17T11:51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7" w:author="RENAISSANCE GLORIOUS" w:date="2022-02-17T11:51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del w:id="198" w:author="RENAISSANCE GLORIOUS" w:date="2022-02-17T11:51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proofErr w:type="spellStart"/>
            <w:ins w:id="199" w:author="RENAISSANCE GLORIOUS" w:date="2022-02-17T11:51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00" w:author="RENAISSANCE GLORIOUS" w:date="2022-02-17T11:52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del w:id="201" w:author="RENAISSANCE GLORIOUS" w:date="2022-02-17T11:51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2" w:author="RENAISSANCE GLORIOUS" w:date="2022-02-17T11:51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03" w:author="RENAISSANCE GLORIOUS" w:date="2022-02-17T11:52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4" w:author="RENAISSANCE GLORIOUS" w:date="2022-02-17T11:52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205" w:author="RENAISSANCE GLORIOUS" w:date="2022-02-17T11:52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</w:ins>
            <w:del w:id="206" w:author="RENAISSANCE GLORIOUS" w:date="2022-02-17T11:52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207" w:author="RENAISSANCE GLORIOUS" w:date="2022-02-17T11:52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menghasilkan</w:t>
              </w:r>
              <w:proofErr w:type="spellEnd"/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8" w:author="RENAISSANCE GLORIOUS" w:date="2022-02-17T11:52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209" w:author="RENAISSANCE GLORIOUS" w:date="2022-02-17T11:57:00Z">
              <w:r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</w:ins>
            <w:proofErr w:type="spellEnd"/>
            <w:ins w:id="210" w:author="RENAISSANCE GLORIOUS" w:date="2022-02-17T11:52:00Z">
              <w:r w:rsidR="00F1592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11" w:author="RENAISSANCE GLORIOUS" w:date="2022-02-17T11:53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</w:t>
            </w:r>
            <w:del w:id="212" w:author="RENAISSANCE GLORIOUS" w:date="2022-02-17T11:52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213" w:author="RENAISSANCE GLORIOUS" w:date="2022-02-17T11:52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del w:id="214" w:author="RENAISSANCE GLORIOUS" w:date="2022-02-17T11:53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muncul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17E1" w:rsidP="004517E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5" w:author="RENAISSANCE GLORIOUS" w:date="2022-02-17T11:5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16" w:author="RENAISSANCE GLORIOUS" w:date="2022-02-17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</w:t>
              </w:r>
            </w:ins>
            <w:ins w:id="217" w:author="RENAISSANCE GLORIOUS" w:date="2022-02-17T11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del w:id="218" w:author="RENAISSANCE GLORIOUS" w:date="2022-02-17T11:53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proofErr w:type="spellStart"/>
            <w:ins w:id="219" w:author="RENAISSANCE GLORIOUS" w:date="2022-02-17T11:53:00Z">
              <w:r w:rsidR="00F1592B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0" w:author="RENAISSANCE GLORIOUS" w:date="2022-02-17T11:53:00Z">
              <w:r w:rsidR="00125355" w:rsidRPr="00EC6F38" w:rsidDel="00F1592B">
                <w:rPr>
                  <w:rFonts w:ascii="Times New Roman" w:eastAsia="Times New Roman" w:hAnsi="Times New Roman" w:cs="Times New Roman"/>
                  <w:szCs w:val="24"/>
                </w:rPr>
                <w:delText xml:space="preserve">melakukan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21" w:author="RENAISSANCE GLORIOUS" w:date="2022-02-17T11:55:00Z">
              <w:r>
                <w:rPr>
                  <w:rFonts w:ascii="Times New Roman" w:eastAsia="Times New Roman" w:hAnsi="Times New Roman" w:cs="Times New Roman"/>
                  <w:szCs w:val="24"/>
                </w:rPr>
                <w:t>seperti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diketahui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22" w:author="RENAISSANCE GLORIOUS" w:date="2022-02-17T11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223" w:author="RENAISSANCE GLORIOUS" w:date="2022-02-17T11:55:00Z">
              <w:r w:rsidR="00125355" w:rsidRPr="00EC6F38" w:rsidDel="004517E1">
                <w:rPr>
                  <w:rFonts w:ascii="Times New Roman" w:eastAsia="Times New Roman" w:hAnsi="Times New Roman" w:cs="Times New Roman"/>
                  <w:szCs w:val="24"/>
                </w:rPr>
                <w:delText xml:space="preserve">kreatif </w:delText>
              </w:r>
            </w:del>
            <w:proofErr w:type="spellStart"/>
            <w:ins w:id="224" w:author="RENAISSANCE GLORIOUS" w:date="2022-02-17T11:55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kreati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vitas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5" w:author="RENAISSANCE GLORIOUS" w:date="2022-02-17T11:55:00Z">
              <w:r w:rsidR="00125355" w:rsidRPr="00EC6F38" w:rsidDel="004517E1">
                <w:rPr>
                  <w:rFonts w:ascii="Times New Roman" w:eastAsia="Times New Roman" w:hAnsi="Times New Roman" w:cs="Times New Roman"/>
                  <w:szCs w:val="24"/>
                </w:rPr>
                <w:delText>inovatif</w:delText>
              </w:r>
            </w:del>
            <w:proofErr w:type="spellStart"/>
            <w:ins w:id="226" w:author="RENAISSANCE GLORIOUS" w:date="2022-02-17T11:55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inova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7" w:author="RENAISSANCE GLORIOUS" w:date="2022-02-17T11:54:00Z">
              <w:r w:rsidR="00125355" w:rsidRPr="00EC6F38" w:rsidDel="004517E1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228" w:author="RENAISSANCE GLORIOUS" w:date="2022-02-17T11:54:00Z"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229" w:author="RENAISSANCE GLORIOUS" w:date="2022-02-17T11:54:00Z">
              <w:r w:rsidR="00125355" w:rsidRPr="00EC6F38" w:rsidDel="004517E1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AISSANCE GLORIOUS">
    <w15:presenceInfo w15:providerId="None" w15:userId="RENAISSANCE GLORIO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31566"/>
    <w:rsid w:val="00240407"/>
    <w:rsid w:val="0042167F"/>
    <w:rsid w:val="004517E1"/>
    <w:rsid w:val="00924DF5"/>
    <w:rsid w:val="00974C74"/>
    <w:rsid w:val="009A509D"/>
    <w:rsid w:val="00DB5ABB"/>
    <w:rsid w:val="00F1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RENAISSANCE GLORIOUS</cp:lastModifiedBy>
  <cp:revision>2</cp:revision>
  <dcterms:created xsi:type="dcterms:W3CDTF">2022-02-17T04:58:00Z</dcterms:created>
  <dcterms:modified xsi:type="dcterms:W3CDTF">2022-02-17T04:58:00Z</dcterms:modified>
</cp:coreProperties>
</file>