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HP" w:date="2020-09-30T11:45:00Z"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>kstri</w:t>
              </w:r>
            </w:ins>
            <w:del w:id="1" w:author="HP" w:date="2020-09-30T11:45:00Z">
              <w:r w:rsidRPr="00EC6F38" w:rsidDel="00D267BF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HP" w:date="2020-09-30T11:46:00Z">
              <w:r w:rsidRPr="00EC6F38" w:rsidDel="00D267BF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3" w:author="HP" w:date="2020-09-30T11:46:00Z">
              <w:r w:rsidRPr="00EC6F38" w:rsidDel="00D267BF">
                <w:rPr>
                  <w:rFonts w:ascii="Times New Roman" w:eastAsia="Times New Roman" w:hAnsi="Times New Roman" w:cs="Times New Roman"/>
                  <w:szCs w:val="24"/>
                </w:rPr>
                <w:delText>yang sering kita</w:delText>
              </w:r>
            </w:del>
            <w:ins w:id="4" w:author="HP" w:date="2020-09-30T11:46:00Z"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 xml:space="preserve">zona </w:t>
              </w:r>
              <w:proofErr w:type="spellStart"/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" w:author="HP" w:date="2020-09-30T11:46:00Z">
              <w:r w:rsidRPr="00EC6F38" w:rsidDel="00D267B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6" w:author="HP" w:date="2020-09-30T11:46:00Z"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HP" w:date="2020-09-30T11:47:00Z">
              <w:r w:rsidRPr="00EC6F38" w:rsidDel="00D267BF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8" w:author="HP" w:date="2020-09-30T11:47:00Z">
              <w:r w:rsidR="00D267BF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D267B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HP" w:date="2020-09-30T11:47:00Z">
              <w:r w:rsidRPr="00EC6F38" w:rsidDel="00D267B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0" w:author="HP" w:date="2020-09-30T11:47:00Z">
              <w:r w:rsidRPr="00EC6F38" w:rsidDel="00D267B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bookmarkStart w:id="11" w:name="_GoBack"/>
            <w:bookmarkEnd w:id="11"/>
            <w:del w:id="12" w:author="HP" w:date="2020-09-30T11:54:00Z">
              <w:r w:rsidRPr="00EC6F38" w:rsidDel="00FF1F4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3" w:author="HP" w:date="2020-09-30T11:48:00Z"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" w:author="HP" w:date="2020-09-30T11:50:00Z">
              <w:r w:rsidRPr="00EC6F38" w:rsidDel="0013322A">
                <w:rPr>
                  <w:rFonts w:ascii="Times New Roman" w:eastAsia="Times New Roman" w:hAnsi="Times New Roman" w:cs="Times New Roman"/>
                  <w:szCs w:val="24"/>
                </w:rPr>
                <w:delText>Tidak hanya itu p</w:delText>
              </w:r>
            </w:del>
            <w:proofErr w:type="spellStart"/>
            <w:ins w:id="15" w:author="HP" w:date="2020-09-30T11:50:00Z">
              <w:r w:rsidR="0013322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ins w:id="16" w:author="HP" w:date="2020-09-30T11:51:00Z">
              <w:r w:rsidR="0013322A">
                <w:rPr>
                  <w:rFonts w:ascii="Times New Roman" w:eastAsia="Times New Roman" w:hAnsi="Times New Roman" w:cs="Times New Roman"/>
                  <w:szCs w:val="24"/>
                </w:rPr>
                <w:t xml:space="preserve"> di era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del w:id="17" w:author="HP" w:date="2020-09-30T11:51:00Z">
              <w:r w:rsidRPr="00EC6F38" w:rsidDel="0013322A">
                <w:rPr>
                  <w:rFonts w:ascii="Times New Roman" w:eastAsia="Times New Roman" w:hAnsi="Times New Roman" w:cs="Times New Roman"/>
                  <w:szCs w:val="24"/>
                </w:rPr>
                <w:delText xml:space="preserve">0 </w:delText>
              </w:r>
            </w:del>
            <w:ins w:id="18" w:author="HP" w:date="2020-09-30T11:51:00Z">
              <w:r w:rsidR="001332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HP" w:date="2020-09-30T11:48:00Z">
              <w:r w:rsidRPr="00EC6F38" w:rsidDel="00D267B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0" w:author="HP" w:date="2020-09-30T11:48:00Z"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D267B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HP" w:date="2020-09-30T11:48:00Z">
              <w:r w:rsidRPr="00EC6F38" w:rsidDel="00D267BF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2" w:author="HP" w:date="2020-09-30T11:51:00Z">
              <w:r w:rsidR="0013322A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del w:id="23" w:author="HP" w:date="2020-09-30T11:51:00Z">
              <w:r w:rsidRPr="00EC6F38" w:rsidDel="0013322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4" w:author="HP" w:date="2020-09-30T11:52:00Z">
              <w:r w:rsidRPr="00EC6F38" w:rsidDel="0013322A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proofErr w:type="spellStart"/>
            <w:ins w:id="25" w:author="HP" w:date="2020-09-30T11:52:00Z">
              <w:r w:rsidR="0013322A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13322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3322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26" w:author="HP" w:date="2020-09-30T11:48:00Z">
              <w:r w:rsidR="00043462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  <w:proofErr w:type="spellEnd"/>
              <w:r w:rsidR="0004346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43462">
                <w:rPr>
                  <w:rFonts w:ascii="Times New Roman" w:eastAsia="Times New Roman" w:hAnsi="Times New Roman" w:cs="Times New Roman"/>
                  <w:szCs w:val="24"/>
                </w:rPr>
                <w:t>diberbagai</w:t>
              </w:r>
              <w:proofErr w:type="spellEnd"/>
              <w:r w:rsidR="00043462">
                <w:rPr>
                  <w:rFonts w:ascii="Times New Roman" w:eastAsia="Times New Roman" w:hAnsi="Times New Roman" w:cs="Times New Roman"/>
                  <w:szCs w:val="24"/>
                </w:rPr>
                <w:t xml:space="preserve"> media</w:t>
              </w:r>
            </w:ins>
            <w:del w:id="27" w:author="HP" w:date="2020-09-30T11:48:00Z">
              <w:r w:rsidRPr="00EC6F38" w:rsidDel="00043462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8" w:author="HP" w:date="2020-09-30T11:49:00Z">
              <w:r w:rsidR="00315D2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9" w:author="HP" w:date="2020-09-30T11:49:00Z">
              <w:r w:rsidRPr="00EC6F38" w:rsidDel="00315D2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0" w:author="HP" w:date="2020-09-30T11:49:00Z">
              <w:r w:rsidR="00315D2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HP" w:date="2020-09-30T11:49:00Z">
              <w:r w:rsidRPr="00EC6F38" w:rsidDel="00315D2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32" w:author="HP" w:date="2020-09-30T11:49:00Z">
              <w:r w:rsidR="00315D2E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3" w:author="HP" w:date="2020-09-30T11:49:00Z">
              <w:r w:rsidRPr="00EC6F38" w:rsidDel="00315D2E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4" w:author="HP" w:date="2020-09-30T11:49:00Z">
              <w:r w:rsidR="00315D2E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315D2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315D2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5" w:author="HP" w:date="2020-09-30T11:50:00Z">
              <w:r w:rsidRPr="00EC6F38" w:rsidDel="00315D2E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36" w:author="HP" w:date="2020-09-30T11:50:00Z">
              <w:r w:rsidR="00315D2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HP" w:date="2020-09-30T11:53:00Z">
              <w:r w:rsidR="00FF1F4B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8" w:author="HP" w:date="2020-09-30T11:53:00Z">
              <w:r w:rsidR="00FF1F4B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9" w:author="HP" w:date="2020-09-30T11:54:00Z">
              <w:r w:rsidR="00FF1F4B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43462"/>
    <w:rsid w:val="0012251A"/>
    <w:rsid w:val="00125355"/>
    <w:rsid w:val="0013322A"/>
    <w:rsid w:val="001D038C"/>
    <w:rsid w:val="00240407"/>
    <w:rsid w:val="00315D2E"/>
    <w:rsid w:val="0042167F"/>
    <w:rsid w:val="00924DF5"/>
    <w:rsid w:val="00D267BF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E13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8</cp:revision>
  <dcterms:created xsi:type="dcterms:W3CDTF">2020-08-26T22:03:00Z</dcterms:created>
  <dcterms:modified xsi:type="dcterms:W3CDTF">2020-09-30T04:54:00Z</dcterms:modified>
</cp:coreProperties>
</file>