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F7A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831E6E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75139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8DA93E5" w14:textId="77777777" w:rsidTr="00D810B0">
        <w:tc>
          <w:tcPr>
            <w:tcW w:w="9350" w:type="dxa"/>
          </w:tcPr>
          <w:p w14:paraId="5F7CC37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2CC79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4B128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51436" w14:textId="04B88229" w:rsidR="004A0E08" w:rsidRDefault="004A0E08" w:rsidP="004A0E08">
            <w:pPr>
              <w:spacing w:line="480" w:lineRule="auto"/>
              <w:ind w:left="589" w:hanging="589"/>
              <w:rPr>
                <w:ins w:id="0" w:author="gabrielratri87@gmail.com" w:date="2021-07-29T12:08:00Z"/>
                <w:rFonts w:ascii="Times New Roman" w:hAnsi="Times New Roman" w:cs="Times New Roman"/>
                <w:sz w:val="24"/>
                <w:szCs w:val="24"/>
              </w:rPr>
            </w:pPr>
            <w:ins w:id="1" w:author="gabrielratri87@gmail.com" w:date="2021-07-29T12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080BCA9C" w14:textId="6F3E7163" w:rsidR="004A0E08" w:rsidRDefault="004A0E08" w:rsidP="004A0E08">
            <w:pPr>
              <w:spacing w:line="480" w:lineRule="auto"/>
              <w:ind w:left="589" w:hanging="589"/>
              <w:rPr>
                <w:ins w:id="2" w:author="gabrielratri87@gmail.com" w:date="2021-07-29T12:07:00Z"/>
                <w:rFonts w:ascii="Times New Roman" w:hAnsi="Times New Roman" w:cs="Times New Roman"/>
                <w:sz w:val="24"/>
                <w:szCs w:val="24"/>
              </w:rPr>
              <w:pPrChange w:id="3" w:author="gabrielratri87@gmail.com" w:date="2021-07-29T12:08:00Z">
                <w:pPr>
                  <w:spacing w:line="480" w:lineRule="auto"/>
                  <w:ind w:left="589" w:hanging="589"/>
                </w:pPr>
              </w:pPrChange>
            </w:pPr>
            <w:ins w:id="4" w:author="gabrielratri87@gmail.com" w:date="2021-07-29T12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292E03C2" w14:textId="7CDC4380" w:rsidR="004A0E08" w:rsidRDefault="004A0E08" w:rsidP="004A0E08">
            <w:pPr>
              <w:spacing w:line="480" w:lineRule="auto"/>
              <w:ind w:left="589" w:hanging="589"/>
              <w:rPr>
                <w:ins w:id="5" w:author="gabrielratri87@gmail.com" w:date="2021-07-29T12:07:00Z"/>
                <w:rFonts w:ascii="Times New Roman" w:hAnsi="Times New Roman" w:cs="Times New Roman"/>
                <w:sz w:val="24"/>
                <w:szCs w:val="24"/>
              </w:rPr>
            </w:pPr>
            <w:ins w:id="6" w:author="gabrielratri87@gmail.com" w:date="2021-07-29T12:0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</w:t>
              </w:r>
            </w:ins>
          </w:p>
          <w:p w14:paraId="1CF584E6" w14:textId="0C8586A8" w:rsidR="004A0E08" w:rsidRPr="00A16D9B" w:rsidRDefault="004A0E08" w:rsidP="004A0E08">
            <w:pPr>
              <w:spacing w:line="480" w:lineRule="auto"/>
              <w:rPr>
                <w:ins w:id="7" w:author="gabrielratri87@gmail.com" w:date="2021-07-29T12:07:00Z"/>
                <w:rFonts w:ascii="Times New Roman" w:hAnsi="Times New Roman" w:cs="Times New Roman"/>
                <w:sz w:val="24"/>
                <w:szCs w:val="24"/>
              </w:rPr>
            </w:pPr>
            <w:ins w:id="8" w:author="gabrielratri87@gmail.com" w:date="2021-07-29T12:0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66105E10" w14:textId="62B512A8" w:rsidR="004A0E08" w:rsidRDefault="004A0E08" w:rsidP="004A0E08">
            <w:pPr>
              <w:spacing w:line="480" w:lineRule="auto"/>
              <w:ind w:left="589" w:hanging="589"/>
              <w:rPr>
                <w:ins w:id="9" w:author="gabrielratri87@gmail.com" w:date="2021-07-29T12:08:00Z"/>
                <w:rFonts w:ascii="Times New Roman" w:hAnsi="Times New Roman" w:cs="Times New Roman"/>
                <w:sz w:val="24"/>
                <w:szCs w:val="24"/>
              </w:rPr>
            </w:pPr>
            <w:ins w:id="10" w:author="gabrielratri87@gmail.com" w:date="2021-07-29T12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54173AD4" w14:textId="550A7147" w:rsidR="004A0E08" w:rsidRDefault="004A0E08" w:rsidP="004A0E08">
            <w:pPr>
              <w:spacing w:line="480" w:lineRule="auto"/>
              <w:rPr>
                <w:ins w:id="11" w:author="gabrielratri87@gmail.com" w:date="2021-07-29T12:05:00Z"/>
                <w:rFonts w:ascii="Times New Roman" w:hAnsi="Times New Roman" w:cs="Times New Roman"/>
                <w:sz w:val="24"/>
                <w:szCs w:val="24"/>
              </w:rPr>
              <w:pPrChange w:id="12" w:author="gabrielratri87@gmail.com" w:date="2021-07-29T12:08:00Z">
                <w:pPr>
                  <w:spacing w:line="480" w:lineRule="auto"/>
                </w:pPr>
              </w:pPrChange>
            </w:pPr>
            <w:ins w:id="13" w:author="gabrielratri87@gmail.com" w:date="2021-07-29T12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501387D5" w14:textId="6FF4790E" w:rsidR="00D80F46" w:rsidRPr="00A16D9B" w:rsidDel="004A0E08" w:rsidRDefault="00D80F46" w:rsidP="008D1AF7">
            <w:pPr>
              <w:spacing w:line="480" w:lineRule="auto"/>
              <w:rPr>
                <w:del w:id="14" w:author="gabrielratri87@gmail.com" w:date="2021-07-29T12:12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del w:id="15" w:author="gabrielratri87@gmail.com" w:date="2021-07-29T12:12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6" w:author="gabrielratri87@gmail.com" w:date="2021-07-29T12:09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14:paraId="184EE3B4" w14:textId="5E6E33DF" w:rsidR="00D80F46" w:rsidRPr="00A16D9B" w:rsidDel="004A0E08" w:rsidRDefault="00D80F46" w:rsidP="004A0E08">
            <w:pPr>
              <w:spacing w:line="480" w:lineRule="auto"/>
              <w:rPr>
                <w:del w:id="17" w:author="gabrielratri87@gmail.com" w:date="2021-07-29T12:07:00Z"/>
                <w:rFonts w:ascii="Times New Roman" w:hAnsi="Times New Roman" w:cs="Times New Roman"/>
                <w:sz w:val="24"/>
                <w:szCs w:val="24"/>
              </w:rPr>
              <w:pPrChange w:id="18" w:author="gabrielratri87@gmail.com" w:date="2021-07-29T12:12:00Z">
                <w:pPr>
                  <w:spacing w:line="480" w:lineRule="auto"/>
                </w:pPr>
              </w:pPrChange>
            </w:pPr>
            <w:del w:id="19" w:author="gabrielratri87@gmail.com" w:date="2021-07-29T12:07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A0E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5822465" w14:textId="15A4FE59" w:rsidR="00D80F46" w:rsidRPr="00A16D9B" w:rsidDel="004A0E08" w:rsidRDefault="00D80F46" w:rsidP="004A0E08">
            <w:pPr>
              <w:spacing w:line="480" w:lineRule="auto"/>
              <w:rPr>
                <w:del w:id="20" w:author="gabrielratri87@gmail.com" w:date="2021-07-29T12:08:00Z"/>
                <w:rFonts w:ascii="Times New Roman" w:hAnsi="Times New Roman" w:cs="Times New Roman"/>
                <w:sz w:val="24"/>
                <w:szCs w:val="24"/>
              </w:rPr>
              <w:pPrChange w:id="21" w:author="gabrielratri87@gmail.com" w:date="2021-07-29T12:12:00Z">
                <w:pPr>
                  <w:spacing w:line="480" w:lineRule="auto"/>
                </w:pPr>
              </w:pPrChange>
            </w:pPr>
            <w:del w:id="22" w:author="gabrielratri87@gmail.com" w:date="2021-07-29T12:08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4A0E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CBAEC6B" w14:textId="217E6492" w:rsidR="00D80F46" w:rsidRPr="00A16D9B" w:rsidDel="004A0E08" w:rsidRDefault="00D80F46" w:rsidP="004A0E08">
            <w:pPr>
              <w:spacing w:line="480" w:lineRule="auto"/>
              <w:rPr>
                <w:del w:id="23" w:author="gabrielratri87@gmail.com" w:date="2021-07-29T12:08:00Z"/>
                <w:rFonts w:ascii="Times New Roman" w:hAnsi="Times New Roman" w:cs="Times New Roman"/>
                <w:sz w:val="24"/>
                <w:szCs w:val="24"/>
              </w:rPr>
              <w:pPrChange w:id="24" w:author="gabrielratri87@gmail.com" w:date="2021-07-29T12:12:00Z">
                <w:pPr>
                  <w:spacing w:line="480" w:lineRule="auto"/>
                </w:pPr>
              </w:pPrChange>
            </w:pPr>
            <w:del w:id="25" w:author="gabrielratri87@gmail.com" w:date="2021-07-29T12:07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A0E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del w:id="26" w:author="gabrielratri87@gmail.com" w:date="2021-07-29T12:08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7A0C8169" w14:textId="7C6AA8F2" w:rsidR="00D80F46" w:rsidRPr="00A16D9B" w:rsidDel="004A0E08" w:rsidRDefault="00D80F46" w:rsidP="004A0E08">
            <w:pPr>
              <w:spacing w:line="480" w:lineRule="auto"/>
              <w:rPr>
                <w:del w:id="27" w:author="gabrielratri87@gmail.com" w:date="2021-07-29T12:08:00Z"/>
                <w:rFonts w:ascii="Times New Roman" w:hAnsi="Times New Roman" w:cs="Times New Roman"/>
                <w:sz w:val="24"/>
                <w:szCs w:val="24"/>
              </w:rPr>
              <w:pPrChange w:id="28" w:author="gabrielratri87@gmail.com" w:date="2021-07-29T12:12:00Z">
                <w:pPr>
                  <w:spacing w:line="480" w:lineRule="auto"/>
                </w:pPr>
              </w:pPrChange>
            </w:pPr>
            <w:del w:id="29" w:author="gabrielratri87@gmail.com" w:date="2021-07-29T12:08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A0E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CCD905B" w14:textId="2123A819" w:rsidR="00D80F46" w:rsidRPr="00A16D9B" w:rsidDel="004A0E08" w:rsidRDefault="00D80F46" w:rsidP="004A0E08">
            <w:pPr>
              <w:spacing w:line="480" w:lineRule="auto"/>
              <w:rPr>
                <w:del w:id="30" w:author="gabrielratri87@gmail.com" w:date="2021-07-29T12:05:00Z"/>
                <w:rFonts w:ascii="Times New Roman" w:hAnsi="Times New Roman" w:cs="Times New Roman"/>
                <w:sz w:val="24"/>
                <w:szCs w:val="24"/>
              </w:rPr>
              <w:pPrChange w:id="31" w:author="gabrielratri87@gmail.com" w:date="2021-07-29T12:12:00Z">
                <w:pPr>
                  <w:spacing w:line="480" w:lineRule="auto"/>
                </w:pPr>
              </w:pPrChange>
            </w:pPr>
            <w:del w:id="32" w:author="gabrielratri87@gmail.com" w:date="2021-07-29T12:05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4A0E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527CC9A" w14:textId="3EA83D0C" w:rsidR="00D80F46" w:rsidRPr="00A16D9B" w:rsidDel="004A0E08" w:rsidRDefault="00D80F46" w:rsidP="004A0E08">
            <w:pPr>
              <w:spacing w:line="480" w:lineRule="auto"/>
              <w:rPr>
                <w:del w:id="33" w:author="gabrielratri87@gmail.com" w:date="2021-07-29T12:08:00Z"/>
                <w:rFonts w:ascii="Times New Roman" w:hAnsi="Times New Roman" w:cs="Times New Roman"/>
                <w:sz w:val="24"/>
                <w:szCs w:val="24"/>
              </w:rPr>
              <w:pPrChange w:id="34" w:author="gabrielratri87@gmail.com" w:date="2021-07-29T12:12:00Z">
                <w:pPr>
                  <w:spacing w:line="480" w:lineRule="auto"/>
                </w:pPr>
              </w:pPrChange>
            </w:pPr>
            <w:del w:id="35" w:author="gabrielratri87@gmail.com" w:date="2021-07-29T12:08:00Z"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4A0E0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4A0E08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62E0E5BE" w14:textId="77777777" w:rsidR="00D80F46" w:rsidRPr="00A16D9B" w:rsidRDefault="00D80F46" w:rsidP="004A0E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6" w:author="gabrielratri87@gmail.com" w:date="2021-07-29T12:12:00Z">
                <w:pPr>
                  <w:spacing w:line="312" w:lineRule="auto"/>
                </w:pPr>
              </w:pPrChange>
            </w:pPr>
          </w:p>
        </w:tc>
      </w:tr>
    </w:tbl>
    <w:p w14:paraId="2468AB4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7FC2F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D221" w14:textId="77777777" w:rsidR="00B567F2" w:rsidRDefault="00B567F2" w:rsidP="00D80F46">
      <w:r>
        <w:separator/>
      </w:r>
    </w:p>
  </w:endnote>
  <w:endnote w:type="continuationSeparator" w:id="0">
    <w:p w14:paraId="3B83DC96" w14:textId="77777777" w:rsidR="00B567F2" w:rsidRDefault="00B567F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FD7D" w14:textId="77777777" w:rsidR="00D80F46" w:rsidRDefault="00D80F46">
    <w:pPr>
      <w:pStyle w:val="Footer"/>
    </w:pPr>
    <w:r>
      <w:t>CLO-4</w:t>
    </w:r>
  </w:p>
  <w:p w14:paraId="0618515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3CFE" w14:textId="77777777" w:rsidR="00B567F2" w:rsidRDefault="00B567F2" w:rsidP="00D80F46">
      <w:r>
        <w:separator/>
      </w:r>
    </w:p>
  </w:footnote>
  <w:footnote w:type="continuationSeparator" w:id="0">
    <w:p w14:paraId="3EEAD662" w14:textId="77777777" w:rsidR="00B567F2" w:rsidRDefault="00B567F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ratri87@gmail.com">
    <w15:presenceInfo w15:providerId="Windows Live" w15:userId="b64f53c6cc0b45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A0E08"/>
    <w:rsid w:val="004F5D73"/>
    <w:rsid w:val="00771E9D"/>
    <w:rsid w:val="008D1AF7"/>
    <w:rsid w:val="00924DF5"/>
    <w:rsid w:val="00A16D9B"/>
    <w:rsid w:val="00A86167"/>
    <w:rsid w:val="00AF28E1"/>
    <w:rsid w:val="00B567F2"/>
    <w:rsid w:val="00BC4E71"/>
    <w:rsid w:val="00C61D52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F2A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gabrielratri87@gmail.com</cp:lastModifiedBy>
  <cp:revision>2</cp:revision>
  <dcterms:created xsi:type="dcterms:W3CDTF">2021-07-29T05:12:00Z</dcterms:created>
  <dcterms:modified xsi:type="dcterms:W3CDTF">2021-07-29T05:12:00Z</dcterms:modified>
</cp:coreProperties>
</file>