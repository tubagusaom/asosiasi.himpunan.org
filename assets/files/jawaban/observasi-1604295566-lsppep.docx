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6DD4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A6DD4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="008A6D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0" w:author="Hi" w:date="2020-11-02T12:27:00Z">
        <w:r w:rsidRPr="00675D8F" w:rsidDel="00675D8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tetep</w:delText>
        </w:r>
        <w:r w:rsidRPr="00C50A1E" w:rsidDel="00675D8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</w:delText>
        </w:r>
      </w:del>
      <w:proofErr w:type="spellStart"/>
      <w:ins w:id="1" w:author="Hi" w:date="2020-11-02T12:01:00Z">
        <w:r w:rsidR="008A6DD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  <w:proofErr w:type="spellEnd"/>
        <w:r w:rsidR="008A6DD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8A6DD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sebagai</w:t>
        </w:r>
        <w:proofErr w:type="spellEnd"/>
        <w:r w:rsidR="008A6DD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8A6DD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teman</w:t>
        </w:r>
        <w:proofErr w:type="spellEnd"/>
        <w:r w:rsidR="008A6DD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8A6DD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saja</w:t>
        </w:r>
        <w:proofErr w:type="spellEnd"/>
        <w:r w:rsidR="008A6DD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. </w:t>
        </w:r>
      </w:ins>
      <w:del w:id="2" w:author="Hi" w:date="2020-11-02T12:28:00Z">
        <w:r w:rsidRPr="00675D8F" w:rsidDel="00675D8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temenan aja. Huft.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Hi" w:date="2020-11-02T12:28:00Z">
        <w:r w:rsidRPr="00675D8F" w:rsidDel="00675D8F">
          <w:rPr>
            <w:rFonts w:ascii="Times New Roman" w:eastAsia="Times New Roman" w:hAnsi="Times New Roman" w:cs="Times New Roman"/>
            <w:sz w:val="24"/>
            <w:szCs w:val="24"/>
          </w:rPr>
          <w:delText>indera</w:delText>
        </w:r>
      </w:del>
      <w:proofErr w:type="spellStart"/>
      <w:ins w:id="4" w:author="Hi" w:date="2020-11-02T12:01:00Z">
        <w:r w:rsidR="008A6DD4">
          <w:rPr>
            <w:rFonts w:ascii="Times New Roman" w:eastAsia="Times New Roman" w:hAnsi="Times New Roman" w:cs="Times New Roman"/>
            <w:sz w:val="24"/>
            <w:szCs w:val="24"/>
          </w:rPr>
          <w:t>indra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Hi" w:date="2020-11-02T12:28:00Z">
        <w:r w:rsidRPr="006D3676" w:rsidDel="00675D8F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  <w:r w:rsidRPr="00675D8F" w:rsidDel="00675D8F">
          <w:rPr>
            <w:rFonts w:ascii="Times New Roman" w:eastAsia="Times New Roman" w:hAnsi="Times New Roman" w:cs="Times New Roman"/>
            <w:sz w:val="24"/>
            <w:szCs w:val="24"/>
          </w:rPr>
          <w:delText>kala</w:delText>
        </w:r>
        <w:r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6" w:author="Hi" w:date="2020-11-02T12:02:00Z">
        <w:r w:rsidR="008A6DD4"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  <w:proofErr w:type="spellStart"/>
        <w:r w:rsidR="008A6DD4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8A6DD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Hi" w:date="2020-11-02T12:27:00Z">
        <w:r w:rsidRPr="00675D8F" w:rsidDel="00675D8F">
          <w:rPr>
            <w:rFonts w:ascii="Times New Roman" w:eastAsia="Times New Roman" w:hAnsi="Times New Roman" w:cs="Times New Roman"/>
            <w:sz w:val="24"/>
            <w:szCs w:val="24"/>
          </w:rPr>
          <w:delText>sehari-hari</w:delText>
        </w:r>
      </w:del>
      <w:proofErr w:type="spellStart"/>
      <w:ins w:id="8" w:author="Hi" w:date="2020-11-02T12:02:00Z">
        <w:r w:rsidR="008A6DD4">
          <w:rPr>
            <w:rFonts w:ascii="Times New Roman" w:eastAsia="Times New Roman" w:hAnsi="Times New Roman" w:cs="Times New Roman"/>
            <w:sz w:val="24"/>
            <w:szCs w:val="24"/>
          </w:rPr>
          <w:t>setiap</w:t>
        </w:r>
        <w:proofErr w:type="spellEnd"/>
        <w:r w:rsidR="008A6DD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A6DD4">
          <w:rPr>
            <w:rFonts w:ascii="Times New Roman" w:eastAsia="Times New Roman" w:hAnsi="Times New Roman" w:cs="Times New Roman"/>
            <w:sz w:val="24"/>
            <w:szCs w:val="24"/>
          </w:rPr>
          <w:t>hari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Hi" w:date="2020-11-02T12:27:00Z">
        <w:r w:rsidRPr="00675D8F" w:rsidDel="00675D8F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0" w:author="Hi" w:date="2020-11-02T12:03:00Z">
        <w:r w:rsidR="008A6DD4"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Hi" w:date="2020-11-02T12:27:00Z">
        <w:r w:rsidRPr="00675D8F" w:rsidDel="00675D8F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Del="00675D8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12" w:author="Hi" w:date="2020-11-02T12:03:00Z">
        <w:r w:rsidR="008A6DD4"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  <w:proofErr w:type="spellEnd"/>
        <w:r w:rsidR="008A6DD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" w:author="Hi" w:date="2020-11-02T12:03:00Z">
        <w:r w:rsidR="008A6DD4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4" w:author="Hi" w:date="2020-11-02T12:03:00Z">
        <w:r w:rsidDel="008A6DD4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Hi" w:date="2020-11-02T12:04:00Z">
        <w:r w:rsidR="008A6DD4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  <w:proofErr w:type="spellEnd"/>
        <w:r w:rsidR="008A6DD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6" w:author="Hi" w:date="2020-11-02T12:26:00Z">
        <w:r w:rsidRPr="00675D8F" w:rsidDel="00675D8F">
          <w:rPr>
            <w:rFonts w:ascii="Times New Roman" w:eastAsia="Times New Roman" w:hAnsi="Times New Roman" w:cs="Times New Roman"/>
            <w:sz w:val="24"/>
            <w:szCs w:val="24"/>
          </w:rPr>
          <w:delText>datang</w:delText>
        </w:r>
        <w:r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7" w:author="Hi" w:date="2020-11-02T12:26:00Z">
        <w:r w:rsidR="00675D8F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675D8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8" w:author="Hi" w:date="2020-11-02T12:26:00Z">
        <w:r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19" w:author="Hi" w:date="2020-11-02T12:26:00Z">
        <w:r w:rsidR="00675D8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20" w:author="Hi" w:date="2020-11-02T12:04:00Z">
        <w:r w:rsidR="008A6DD4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ins w:id="21" w:author="Hi" w:date="2020-11-02T12:05:00Z">
        <w:r w:rsidR="008A6DD4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Hi" w:date="2020-11-02T12:26:00Z">
        <w:r w:rsidRPr="00675D8F" w:rsidDel="00675D8F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  <w:r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Hi" w:date="2020-11-02T12:26:00Z">
        <w:r w:rsidRPr="00675D8F" w:rsidDel="00675D8F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  <w:r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ins w:id="24" w:author="Hi" w:date="2020-11-02T12:05:00Z">
        <w:r w:rsidR="008A6DD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A6DD4">
          <w:rPr>
            <w:rFonts w:ascii="Times New Roman" w:eastAsia="Times New Roman" w:hAnsi="Times New Roman" w:cs="Times New Roman"/>
            <w:sz w:val="24"/>
            <w:szCs w:val="24"/>
          </w:rPr>
          <w:t>merasa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25" w:author="Hi" w:date="2020-11-02T12:05:00Z">
        <w:r w:rsidR="008A6DD4">
          <w:rPr>
            <w:rFonts w:ascii="Times New Roman" w:eastAsia="Times New Roman" w:hAnsi="Times New Roman" w:cs="Times New Roman"/>
            <w:sz w:val="24"/>
            <w:szCs w:val="24"/>
          </w:rPr>
          <w:t>Bagaimana</w:t>
        </w:r>
        <w:proofErr w:type="spellEnd"/>
        <w:r w:rsidR="008A6DD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6" w:author="Hi" w:date="2020-11-02T12:27:00Z">
        <w:r w:rsidRPr="00675D8F" w:rsidDel="00675D8F">
          <w:rPr>
            <w:rFonts w:ascii="Times New Roman" w:eastAsia="Times New Roman" w:hAnsi="Times New Roman" w:cs="Times New Roman"/>
            <w:sz w:val="24"/>
            <w:szCs w:val="24"/>
          </w:rPr>
          <w:delText>Kok</w:delText>
        </w:r>
        <w:r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Hi" w:date="2020-11-02T12:27:00Z">
        <w:r w:rsidRPr="00675D8F" w:rsidDel="00675D8F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8" w:author="Hi" w:date="2020-11-02T12:06:00Z">
        <w:r w:rsidR="008A6DD4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9" w:author="Hi" w:date="2020-11-02T12:06:00Z">
        <w:r w:rsidDel="008A6DD4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ins w:id="30" w:author="Hi" w:date="2020-11-02T12:06:00Z">
        <w:r w:rsidR="008A6DD4">
          <w:rPr>
            <w:rFonts w:ascii="Times New Roman" w:eastAsia="Times New Roman" w:hAnsi="Times New Roman" w:cs="Times New Roman"/>
            <w:sz w:val="24"/>
            <w:szCs w:val="24"/>
          </w:rPr>
          <w:t xml:space="preserve"> pada</w:t>
        </w:r>
      </w:ins>
      <w:del w:id="31" w:author="Hi" w:date="2020-11-02T12:06:00Z">
        <w:r w:rsidRPr="00C50A1E" w:rsidDel="008A6DD4">
          <w:rPr>
            <w:rFonts w:ascii="Times New Roman" w:eastAsia="Times New Roman" w:hAnsi="Times New Roman" w:cs="Times New Roman"/>
            <w:sz w:val="24"/>
            <w:szCs w:val="24"/>
          </w:rPr>
          <w:delText xml:space="preserve"> 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ins w:id="32" w:author="Hi" w:date="2020-11-02T12:07:00Z">
        <w:r w:rsidR="008A6DD4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del w:id="33" w:author="Hi" w:date="2020-11-02T12:07:00Z">
        <w:r w:rsidRPr="00C50A1E" w:rsidDel="008A6DD4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4" w:author="Hi" w:date="2020-11-02T12:29:00Z">
        <w:r w:rsidRPr="006D3676" w:rsidDel="006D3676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  <w:r w:rsidRPr="00C50A1E" w:rsidDel="006D367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5" w:author="Hi" w:date="2020-11-02T12:07:00Z">
        <w:r w:rsidR="008A6DD4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8A6DD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ins w:id="36" w:author="Hi" w:date="2020-11-02T12:08:00Z">
        <w:r w:rsidR="000C0CA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C0CA3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0C0CA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C0CA3">
          <w:rPr>
            <w:rFonts w:ascii="Times New Roman" w:eastAsia="Times New Roman" w:hAnsi="Times New Roman" w:cs="Times New Roman"/>
            <w:sz w:val="24"/>
            <w:szCs w:val="24"/>
          </w:rPr>
          <w:t>itu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37" w:author="Hi" w:date="2020-11-02T12:08:00Z">
        <w:r w:rsidR="000C0CA3">
          <w:rPr>
            <w:rFonts w:ascii="Times New Roman" w:eastAsia="Times New Roman" w:hAnsi="Times New Roman" w:cs="Times New Roman"/>
            <w:sz w:val="24"/>
            <w:szCs w:val="24"/>
          </w:rPr>
          <w:t>kemudian</w:t>
        </w:r>
        <w:proofErr w:type="spellEnd"/>
        <w:r w:rsidR="000C0CA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C0CA3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" w:author="Hi" w:date="2020-11-02T12:07:00Z">
        <w:r w:rsidRPr="006D3676" w:rsidDel="008A6DD4">
          <w:rPr>
            <w:rFonts w:ascii="Times New Roman" w:eastAsia="Times New Roman" w:hAnsi="Times New Roman" w:cs="Times New Roman"/>
            <w:sz w:val="24"/>
            <w:szCs w:val="24"/>
          </w:rPr>
          <w:delText>eh</w:delText>
        </w:r>
        <w:r w:rsidRPr="00C50A1E" w:rsidDel="008A6DD4">
          <w:rPr>
            <w:rFonts w:ascii="Times New Roman" w:eastAsia="Times New Roman" w:hAnsi="Times New Roman" w:cs="Times New Roman"/>
            <w:sz w:val="24"/>
            <w:szCs w:val="24"/>
          </w:rPr>
          <w:delText xml:space="preserve"> kok </w:delText>
        </w:r>
      </w:del>
      <w:proofErr w:type="spellStart"/>
      <w:ins w:id="39" w:author="Hi" w:date="2020-11-02T12:07:00Z">
        <w:r w:rsidR="008A6DD4">
          <w:rPr>
            <w:rFonts w:ascii="Times New Roman" w:eastAsia="Times New Roman" w:hAnsi="Times New Roman" w:cs="Times New Roman"/>
            <w:sz w:val="24"/>
            <w:szCs w:val="24"/>
          </w:rPr>
          <w:t>kemudian</w:t>
        </w:r>
        <w:proofErr w:type="spellEnd"/>
        <w:r w:rsidR="008A6DD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0" w:author="Hi" w:date="2020-11-02T12:08:00Z">
        <w:r w:rsidR="000C0CA3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Hi" w:date="2020-11-02T12:09:00Z">
        <w:r w:rsidRPr="00C50A1E" w:rsidDel="000C0CA3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proofErr w:type="spellStart"/>
      <w:ins w:id="42" w:author="Hi" w:date="2020-11-02T12:09:00Z">
        <w:r w:rsidR="000C0CA3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0C0CA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3" w:author="Hi" w:date="2020-11-02T12:09:00Z">
        <w:r w:rsidRPr="00C50A1E" w:rsidDel="000C0CA3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del w:id="44" w:author="Hi" w:date="2020-11-02T12:09:00Z">
        <w:r w:rsidRPr="00C50A1E" w:rsidDel="000C0CA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45" w:author="Hi" w:date="2020-11-02T12:30:00Z">
        <w:r w:rsidR="006D3676">
          <w:rPr>
            <w:rFonts w:ascii="Times New Roman" w:eastAsia="Times New Roman" w:hAnsi="Times New Roman" w:cs="Times New Roman"/>
            <w:sz w:val="24"/>
            <w:szCs w:val="24"/>
          </w:rPr>
          <w:t>yang</w:t>
        </w:r>
        <w:proofErr w:type="spellEnd"/>
        <w:r w:rsidR="006D367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46" w:author="Hi" w:date="2020-11-02T12:30:00Z">
        <w:r w:rsidRPr="00C50A1E" w:rsidDel="006D3676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47" w:author="Hi" w:date="2020-11-02T12:30:00Z">
        <w:r w:rsidRPr="00C50A1E" w:rsidDel="006D3676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del w:id="48" w:author="Hi" w:date="2020-11-02T12:09:00Z">
        <w:r w:rsidRPr="00C50A1E" w:rsidDel="000C0CA3">
          <w:rPr>
            <w:rFonts w:ascii="Times New Roman" w:eastAsia="Times New Roman" w:hAnsi="Times New Roman" w:cs="Times New Roman"/>
            <w:sz w:val="24"/>
            <w:szCs w:val="24"/>
          </w:rPr>
          <w:delText xml:space="preserve">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9" w:author="Hi" w:date="2020-11-02T12:10:00Z">
        <w:r w:rsidRPr="00C50A1E" w:rsidDel="000C0CA3">
          <w:rPr>
            <w:rFonts w:ascii="Times New Roman" w:eastAsia="Times New Roman" w:hAnsi="Times New Roman" w:cs="Times New Roman"/>
            <w:sz w:val="24"/>
            <w:szCs w:val="24"/>
          </w:rPr>
          <w:delText>kok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50" w:author="Hi" w:date="2020-11-02T12:10:00Z">
        <w:r w:rsidRPr="00C50A1E" w:rsidDel="000C0CA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yang </w:delText>
        </w:r>
      </w:del>
      <w:proofErr w:type="spellStart"/>
      <w:ins w:id="51" w:author="Hi" w:date="2020-11-02T12:10:00Z">
        <w:r w:rsidR="000C0CA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Mungkin</w:t>
        </w:r>
        <w:proofErr w:type="spellEnd"/>
        <w:r w:rsidR="000C0CA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52" w:author="Hi" w:date="2020-11-02T12:10:00Z">
        <w:r w:rsidR="000C0CA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</w:t>
        </w:r>
      </w:ins>
      <w:del w:id="53" w:author="Hi" w:date="2020-11-02T12:10:00Z">
        <w:r w:rsidRPr="00C50A1E" w:rsidDel="000C0CA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del w:id="54" w:author="Hi" w:date="2020-11-02T12:10:00Z">
        <w:r w:rsidRPr="00C50A1E" w:rsidDel="000C0CA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Se</w:delText>
        </w:r>
      </w:del>
      <w:ins w:id="55" w:author="Hi" w:date="2020-11-02T12:11:00Z">
        <w:r w:rsidR="000C0CA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</w:t>
        </w:r>
      </w:ins>
      <w:ins w:id="56" w:author="Hi" w:date="2020-11-02T12:31:00Z">
        <w:r w:rsidR="006D367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babnya</w:t>
        </w:r>
      </w:ins>
      <w:proofErr w:type="spellEnd"/>
      <w:del w:id="57" w:author="Hi" w:date="2020-11-02T12:10:00Z">
        <w:r w:rsidRPr="00C50A1E" w:rsidDel="000C0CA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babnya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del w:id="58" w:author="Hi" w:date="2020-11-02T12:11:00Z">
        <w:r w:rsidRPr="00C50A1E" w:rsidDel="000C0CA3">
          <w:rPr>
            <w:rFonts w:ascii="Times New Roman" w:eastAsia="Times New Roman" w:hAnsi="Times New Roman" w:cs="Times New Roman"/>
            <w:sz w:val="24"/>
            <w:szCs w:val="24"/>
          </w:rPr>
          <w:delText xml:space="preserve"> datang</w:delText>
        </w:r>
      </w:del>
      <w:ins w:id="59" w:author="Hi" w:date="2020-11-02T12:11:00Z">
        <w:r w:rsidR="000C0CA3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ins w:id="60" w:author="Hi" w:date="2020-11-02T12:12:00Z">
        <w:r w:rsidR="000C0CA3">
          <w:rPr>
            <w:rFonts w:ascii="Times New Roman" w:eastAsia="Times New Roman" w:hAnsi="Times New Roman" w:cs="Times New Roman"/>
            <w:sz w:val="24"/>
            <w:szCs w:val="24"/>
          </w:rPr>
          <w:t xml:space="preserve"> 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1" w:author="Hi" w:date="2020-11-02T12:31:00Z">
        <w:r w:rsidRPr="00C50A1E" w:rsidDel="006D367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ins w:id="62" w:author="Hi" w:date="2020-11-02T12:31:00Z">
        <w:r w:rsidR="006D3676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6D367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3" w:author="Hi" w:date="2020-11-02T12:12:00Z">
        <w:r w:rsidR="000C0CA3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64" w:author="Hi" w:date="2020-11-02T12:12:00Z">
        <w:r w:rsidRPr="00C50A1E" w:rsidDel="000C0CA3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65" w:author="Hi" w:date="2020-11-02T12:12:00Z">
        <w:r w:rsidR="000C0CA3">
          <w:rPr>
            <w:rFonts w:ascii="Times New Roman" w:eastAsia="Times New Roman" w:hAnsi="Times New Roman" w:cs="Times New Roman"/>
            <w:sz w:val="24"/>
            <w:szCs w:val="24"/>
          </w:rPr>
          <w:t>id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66" w:author="Hi" w:date="2020-11-02T12:29:00Z">
        <w:r w:rsidRPr="00C50A1E" w:rsidDel="006D367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6D3676" w:rsidDel="006D3676">
          <w:rPr>
            <w:rFonts w:ascii="Times New Roman" w:eastAsia="Times New Roman" w:hAnsi="Times New Roman" w:cs="Times New Roman"/>
            <w:sz w:val="24"/>
            <w:szCs w:val="24"/>
          </w:rPr>
          <w:delText>Ehem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0C0CA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67" w:author="Hi" w:date="2020-11-02T12:1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sana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tersedia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8" w:author="Hi" w:date="2020-11-02T12:13:00Z">
        <w:r w:rsidR="00927764" w:rsidRPr="00C50A1E" w:rsidDel="000C0CA3">
          <w:rPr>
            <w:rFonts w:ascii="Times New Roman" w:eastAsia="Times New Roman" w:hAnsi="Times New Roman" w:cs="Times New Roman"/>
            <w:sz w:val="24"/>
            <w:szCs w:val="24"/>
          </w:rPr>
          <w:delText xml:space="preserve">Mulai dari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9" w:author="Hi" w:date="2020-11-02T12:13:00Z">
        <w:r w:rsidR="00927764" w:rsidRPr="00C50A1E" w:rsidDel="000C0CA3">
          <w:rPr>
            <w:rFonts w:ascii="Times New Roman" w:eastAsia="Times New Roman" w:hAnsi="Times New Roman" w:cs="Times New Roman"/>
            <w:sz w:val="24"/>
            <w:szCs w:val="24"/>
          </w:rPr>
          <w:delText xml:space="preserve">dalam bentuk </w:delText>
        </w:r>
      </w:del>
      <w:proofErr w:type="spellStart"/>
      <w:ins w:id="70" w:author="Hi" w:date="2020-11-02T12:13:00Z"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ulai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71" w:author="Hi" w:date="2020-11-02T12:13:00Z">
        <w:r w:rsidR="00927764" w:rsidDel="000C0CA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2" w:author="Hi" w:date="2020-11-02T12:14:00Z">
        <w:r w:rsidR="00927764" w:rsidRPr="00C50A1E" w:rsidDel="000C0CA3">
          <w:rPr>
            <w:rFonts w:ascii="Times New Roman" w:eastAsia="Times New Roman" w:hAnsi="Times New Roman" w:cs="Times New Roman"/>
            <w:sz w:val="24"/>
            <w:szCs w:val="24"/>
          </w:rPr>
          <w:delText xml:space="preserve">bubuk-bubuk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</w:t>
      </w:r>
      <w:ins w:id="73" w:author="Hi" w:date="2020-11-02T12:14:00Z">
        <w:r w:rsidR="000C0CA3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del w:id="74" w:author="Hi" w:date="2020-11-02T12:32:00Z">
        <w:r w:rsidRPr="00C50A1E" w:rsidDel="006D3676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75" w:author="Hi" w:date="2020-11-02T12:32:00Z">
        <w:r w:rsidR="006D367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76" w:author="Hi" w:date="2020-11-02T12:33:00Z">
        <w:r w:rsidR="006D3676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6D3676">
          <w:rPr>
            <w:rFonts w:ascii="Times New Roman" w:eastAsia="Times New Roman" w:hAnsi="Times New Roman" w:cs="Times New Roman"/>
            <w:sz w:val="24"/>
            <w:szCs w:val="24"/>
          </w:rPr>
          <w:t>Ini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7" w:author="Hi" w:date="2020-11-02T12:29:00Z">
        <w:r w:rsidRPr="006D3676" w:rsidDel="006D3676">
          <w:rPr>
            <w:rFonts w:ascii="Times New Roman" w:eastAsia="Times New Roman" w:hAnsi="Times New Roman" w:cs="Times New Roman"/>
            <w:sz w:val="24"/>
            <w:szCs w:val="24"/>
          </w:rPr>
          <w:delText>mau</w:delText>
        </w:r>
        <w:r w:rsidRPr="00C50A1E" w:rsidDel="006D367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78" w:author="Hi" w:date="2020-11-02T12:15:00Z">
        <w:r w:rsidR="000C0CA3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0C0CA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9" w:author="Hi" w:date="2020-11-02T12:14:00Z">
        <w:r w:rsidR="000C0CA3"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</w:ins>
      <w:del w:id="80" w:author="Hi" w:date="2020-11-02T12:14:00Z">
        <w:r w:rsidRPr="00C50A1E" w:rsidDel="000C0CA3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ins w:id="81" w:author="Hi" w:date="2020-11-02T12:15:00Z">
        <w:r w:rsidR="000C0CA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C0CA3">
          <w:rPr>
            <w:rFonts w:ascii="Times New Roman" w:eastAsia="Times New Roman" w:hAnsi="Times New Roman" w:cs="Times New Roman"/>
            <w:sz w:val="24"/>
            <w:szCs w:val="24"/>
          </w:rPr>
          <w:t>Itu</w:t>
        </w:r>
      </w:ins>
      <w:del w:id="82" w:author="Hi" w:date="2020-11-02T12:15:00Z">
        <w:r w:rsidRPr="00C50A1E" w:rsidDel="000C0CA3">
          <w:rPr>
            <w:rFonts w:ascii="Times New Roman" w:eastAsia="Times New Roman" w:hAnsi="Times New Roman" w:cs="Times New Roman"/>
            <w:sz w:val="24"/>
            <w:szCs w:val="24"/>
          </w:rPr>
          <w:delText xml:space="preserve"> A</w:delText>
        </w:r>
      </w:del>
      <w:ins w:id="83" w:author="Hi" w:date="2020-11-02T12:15:00Z">
        <w:r w:rsidR="000C0CA3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84" w:author="Hi" w:date="2020-11-02T12:15:00Z">
        <w:r w:rsidR="000C0CA3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ins w:id="85" w:author="Hi" w:date="2020-11-02T12:16:00Z">
        <w:r w:rsidR="000C0CA3">
          <w:rPr>
            <w:rFonts w:ascii="Times New Roman" w:eastAsia="Times New Roman" w:hAnsi="Times New Roman" w:cs="Times New Roman"/>
            <w:sz w:val="24"/>
            <w:szCs w:val="24"/>
          </w:rPr>
          <w:t>ring</w:t>
        </w:r>
        <w:proofErr w:type="spellEnd"/>
        <w:r w:rsidR="000C0CA3">
          <w:rPr>
            <w:rFonts w:ascii="Times New Roman" w:eastAsia="Times New Roman" w:hAnsi="Times New Roman" w:cs="Times New Roman"/>
            <w:sz w:val="24"/>
            <w:szCs w:val="24"/>
          </w:rPr>
          <w:t xml:space="preserve"> kali </w:t>
        </w:r>
        <w:proofErr w:type="spellStart"/>
        <w:r w:rsidR="000C0CA3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0C0CA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C0CA3">
          <w:rPr>
            <w:rFonts w:ascii="Times New Roman" w:eastAsia="Times New Roman" w:hAnsi="Times New Roman" w:cs="Times New Roman"/>
            <w:sz w:val="24"/>
            <w:szCs w:val="24"/>
          </w:rPr>
          <w:t>memilih</w:t>
        </w:r>
        <w:proofErr w:type="spellEnd"/>
        <w:r w:rsidR="000C0CA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6" w:author="Hi" w:date="2020-11-02T12:16:00Z">
        <w:r w:rsidRPr="00C50A1E" w:rsidDel="000C0CA3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proofErr w:type="spellStart"/>
      <w:ins w:id="87" w:author="Hi" w:date="2020-11-02T12:33:00Z">
        <w:r w:rsidR="006D3676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6D367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88" w:author="Hi" w:date="2020-11-02T12:16:00Z">
        <w:r w:rsidR="000C0CA3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ins w:id="89" w:author="Hi" w:date="2020-11-02T12:34:00Z">
        <w:r w:rsidR="006D3676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6D3676">
          <w:rPr>
            <w:rFonts w:ascii="Times New Roman" w:eastAsia="Times New Roman" w:hAnsi="Times New Roman" w:cs="Times New Roman"/>
            <w:sz w:val="24"/>
            <w:szCs w:val="24"/>
          </w:rPr>
          <w:t>Sementara</w:t>
        </w:r>
        <w:proofErr w:type="spellEnd"/>
        <w:r w:rsidR="006D367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D3676">
          <w:rPr>
            <w:rFonts w:ascii="Times New Roman" w:eastAsia="Times New Roman" w:hAnsi="Times New Roman" w:cs="Times New Roman"/>
            <w:sz w:val="24"/>
            <w:szCs w:val="24"/>
          </w:rPr>
          <w:t>soal</w:t>
        </w:r>
      </w:ins>
      <w:del w:id="90" w:author="Hi" w:date="2020-11-02T12:34:00Z">
        <w:r w:rsidRPr="00C50A1E" w:rsidDel="006D3676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1" w:author="Hi" w:date="2020-11-02T12:34:00Z">
        <w:r w:rsidR="006D3676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="006D367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92" w:author="Hi" w:date="2020-11-02T12:16:00Z">
        <w:r w:rsidRPr="00C50A1E" w:rsidDel="000C0CA3">
          <w:rPr>
            <w:rFonts w:ascii="Times New Roman" w:eastAsia="Times New Roman" w:hAnsi="Times New Roman" w:cs="Times New Roman"/>
            <w:sz w:val="24"/>
            <w:szCs w:val="24"/>
          </w:rPr>
          <w:delText xml:space="preserve">Coba deh, </w:delText>
        </w:r>
      </w:del>
      <w:ins w:id="93" w:author="Hi" w:date="2020-11-02T12:16:00Z">
        <w:r w:rsidR="000C0CA3">
          <w:rPr>
            <w:rFonts w:ascii="Times New Roman" w:eastAsia="Times New Roman" w:hAnsi="Times New Roman" w:cs="Times New Roman"/>
            <w:sz w:val="24"/>
            <w:szCs w:val="24"/>
          </w:rPr>
          <w:t xml:space="preserve">Kita </w:t>
        </w:r>
        <w:proofErr w:type="spellStart"/>
        <w:r w:rsidR="000C0CA3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0C0CA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4" w:author="Hi" w:date="2020-11-02T12:16:00Z">
        <w:r w:rsidRPr="00C50A1E" w:rsidDel="000C0CA3">
          <w:rPr>
            <w:rFonts w:ascii="Times New Roman" w:eastAsia="Times New Roman" w:hAnsi="Times New Roman" w:cs="Times New Roman"/>
            <w:sz w:val="24"/>
            <w:szCs w:val="24"/>
          </w:rPr>
          <w:delText xml:space="preserve">aja dulu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5" w:author="Hi" w:date="2020-11-02T12:17:00Z">
        <w:r w:rsidRPr="00C50A1E" w:rsidDel="000C0CA3">
          <w:rPr>
            <w:rFonts w:ascii="Times New Roman" w:eastAsia="Times New Roman" w:hAnsi="Times New Roman" w:cs="Times New Roman"/>
            <w:sz w:val="24"/>
            <w:szCs w:val="24"/>
          </w:rPr>
          <w:delText>kamu me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6" w:author="Hi" w:date="2020-11-02T12:18:00Z">
        <w:r w:rsidR="00675D8F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675D8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97" w:author="Hi" w:date="2020-11-02T12:34:00Z">
        <w:r w:rsidR="006D3676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ins w:id="98" w:author="Hi" w:date="2020-11-02T12:18:00Z">
        <w:r w:rsidR="00675D8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75D8F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del w:id="99" w:author="Hi" w:date="2020-11-02T12:18:00Z">
        <w:r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 xml:space="preserve"> kelebihan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100" w:author="Hi" w:date="2020-11-02T12:19:00Z">
        <w:r w:rsidR="00675D8F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  <w:proofErr w:type="spellEnd"/>
        <w:r w:rsidR="00675D8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75D8F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del w:id="101" w:author="Hi" w:date="2020-11-02T12:19:00Z">
        <w:r w:rsidRPr="00C50A1E" w:rsidDel="00675D8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02" w:author="Hi" w:date="2020-11-02T12:35:00Z">
        <w:r w:rsidRPr="00C50A1E" w:rsidDel="006D3676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103" w:author="Hi" w:date="2020-11-02T12:35:00Z">
        <w:r w:rsidR="006D3676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r w:rsidR="006D367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4" w:author="Hi" w:date="2020-11-02T12:19:00Z">
        <w:r w:rsidR="00675D8F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del w:id="105" w:author="Hi" w:date="2020-11-02T12:19:00Z">
        <w:r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</w:delText>
        </w:r>
      </w:del>
      <w:del w:id="106" w:author="Hi" w:date="2020-11-02T12:35:00Z">
        <w:r w:rsidRPr="00C50A1E" w:rsidDel="006D3676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107" w:author="Hi" w:date="2020-11-02T12:19:00Z">
        <w:r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</w:t>
      </w:r>
      <w:del w:id="108" w:author="Hi" w:date="2020-11-02T12:20:00Z">
        <w:r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109" w:author="Hi" w:date="2020-11-02T12:21:00Z">
        <w:r w:rsidR="00675D8F">
          <w:rPr>
            <w:rFonts w:ascii="Times New Roman" w:eastAsia="Times New Roman" w:hAnsi="Times New Roman" w:cs="Times New Roman"/>
            <w:sz w:val="24"/>
            <w:szCs w:val="24"/>
          </w:rPr>
          <w:t>mengirim</w:t>
        </w:r>
        <w:proofErr w:type="spellEnd"/>
        <w:r w:rsidR="00675D8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75D8F">
          <w:rPr>
            <w:rFonts w:ascii="Times New Roman" w:eastAsia="Times New Roman" w:hAnsi="Times New Roman" w:cs="Times New Roman"/>
            <w:sz w:val="24"/>
            <w:szCs w:val="24"/>
          </w:rPr>
          <w:t>pesan</w:t>
        </w:r>
      </w:ins>
      <w:proofErr w:type="spellEnd"/>
      <w:del w:id="110" w:author="Hi" w:date="2020-11-02T12:35:00Z">
        <w:r w:rsidRPr="00C50A1E" w:rsidDel="006D3676">
          <w:rPr>
            <w:rFonts w:ascii="Times New Roman" w:eastAsia="Times New Roman" w:hAnsi="Times New Roman" w:cs="Times New Roman"/>
            <w:sz w:val="24"/>
            <w:szCs w:val="24"/>
          </w:rPr>
          <w:delText>nge-chat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</w:t>
      </w:r>
      <w:proofErr w:type="spellEnd"/>
      <w:del w:id="111" w:author="Hi" w:date="2020-11-02T12:21:00Z">
        <w:r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>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2" w:author="Hi" w:date="2020-11-02T12:21:00Z">
        <w:r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del w:id="113" w:author="Hi" w:date="2020-11-02T12:22:00Z">
        <w:r w:rsidDel="00675D8F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ma</w:t>
      </w:r>
      <w:ins w:id="114" w:author="Hi" w:date="2020-11-02T12:22:00Z">
        <w:r w:rsidR="00675D8F">
          <w:rPr>
            <w:rFonts w:ascii="Times New Roman" w:eastAsia="Times New Roman" w:hAnsi="Times New Roman" w:cs="Times New Roman"/>
            <w:sz w:val="24"/>
            <w:szCs w:val="24"/>
          </w:rPr>
          <w:t xml:space="preserve">las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</w:t>
      </w:r>
      <w:ins w:id="115" w:author="Hi" w:date="2020-11-02T12:22:00Z">
        <w:r w:rsidR="00675D8F">
          <w:rPr>
            <w:rFonts w:ascii="Times New Roman" w:eastAsia="Times New Roman" w:hAnsi="Times New Roman" w:cs="Times New Roman"/>
            <w:sz w:val="24"/>
            <w:szCs w:val="24"/>
          </w:rPr>
          <w:t>ak</w:t>
        </w:r>
      </w:ins>
      <w:proofErr w:type="spellEnd"/>
      <w:del w:id="116" w:author="Hi" w:date="2020-11-02T12:36:00Z">
        <w:r w:rsidDel="006D3676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17" w:author="Hi" w:date="2020-11-02T12:22:00Z">
        <w:r w:rsidDel="00675D8F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118" w:author="Hi" w:date="2020-11-02T12:22:00Z">
        <w:r w:rsidR="00675D8F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675D8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75D8F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675D8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119" w:author="Hi" w:date="2020-11-02T12:22:00Z">
        <w:r w:rsidR="00675D8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120" w:author="Hi" w:date="2020-11-02T12:22:00Z">
        <w:r w:rsidR="00675D8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121" w:author="Hi" w:date="2020-11-02T12:22:00Z">
        <w:r w:rsidR="00675D8F">
          <w:rPr>
            <w:rFonts w:ascii="Times New Roman" w:eastAsia="Times New Roman" w:hAnsi="Times New Roman" w:cs="Times New Roman"/>
            <w:sz w:val="24"/>
            <w:szCs w:val="24"/>
          </w:rPr>
          <w:t>dirimu</w:t>
        </w:r>
        <w:proofErr w:type="spellEnd"/>
        <w:r w:rsidR="00675D8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75D8F">
          <w:rPr>
            <w:rFonts w:ascii="Times New Roman" w:eastAsia="Times New Roman" w:hAnsi="Times New Roman" w:cs="Times New Roman"/>
            <w:sz w:val="24"/>
            <w:szCs w:val="24"/>
          </w:rPr>
          <w:t>sendiri</w:t>
        </w:r>
      </w:ins>
      <w:proofErr w:type="spellEnd"/>
      <w:del w:id="122" w:author="Hi" w:date="2020-11-02T12:22:00Z">
        <w:r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>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3" w:author="Hi" w:date="2020-11-02T12:23:00Z">
        <w:r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24" w:author="Hi" w:date="2020-11-02T12:23:00Z">
        <w:r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 xml:space="preserve">Kalau </w:delText>
        </w:r>
      </w:del>
      <w:proofErr w:type="spellStart"/>
      <w:ins w:id="125" w:author="Hi" w:date="2020-11-02T12:23:00Z">
        <w:r w:rsidR="00675D8F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675D8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6" w:author="Hi" w:date="2020-11-02T12:23:00Z">
        <w:r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 xml:space="preserve">di saat </w:delText>
        </w:r>
      </w:del>
      <w:ins w:id="127" w:author="Hi" w:date="2020-11-02T12:23:00Z">
        <w:r w:rsidR="00675D8F"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  <w:proofErr w:type="spellStart"/>
        <w:r w:rsidR="00675D8F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675D8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128" w:author="Hi" w:date="2020-11-02T12:23:00Z">
        <w:r w:rsidR="00675D8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29" w:author="Hi" w:date="2020-11-02T12:23:00Z">
        <w:r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>. C</w:delText>
        </w:r>
      </w:del>
      <w:ins w:id="130" w:author="Hi" w:date="2020-11-02T12:23:00Z">
        <w:r w:rsidR="00675D8F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675D8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131" w:author="Hi" w:date="2020-11-02T12:24:00Z">
        <w:r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kamu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32" w:author="Hi" w:date="2020-11-02T12:24:00Z">
        <w:r w:rsidR="00927764"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proofErr w:type="spellStart"/>
      <w:ins w:id="133" w:author="Hi" w:date="2020-11-02T12:24:00Z"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del w:id="134" w:author="Hi" w:date="2020-11-02T12:24:00Z">
        <w:r w:rsidR="00927764"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 xml:space="preserve">. Ya </w:delText>
        </w:r>
      </w:del>
      <w:ins w:id="135" w:author="Hi" w:date="2020-11-02T12:24:00Z">
        <w:r>
          <w:rPr>
            <w:rFonts w:ascii="Times New Roman" w:eastAsia="Times New Roman" w:hAnsi="Times New Roman" w:cs="Times New Roman"/>
            <w:sz w:val="24"/>
            <w:szCs w:val="24"/>
          </w:rPr>
          <w:t>kalorinya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del w:id="136" w:author="Hi" w:date="2020-11-02T12:24:00Z">
        <w:r w:rsidR="00927764"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 xml:space="preserve">lah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37" w:author="Hi" w:date="2020-11-02T12:25:00Z">
        <w:r w:rsidR="00927764" w:rsidRPr="00C50A1E" w:rsidDel="00675D8F">
          <w:rPr>
            <w:rFonts w:ascii="Times New Roman" w:eastAsia="Times New Roman" w:hAnsi="Times New Roman" w:cs="Times New Roman"/>
            <w:sz w:val="24"/>
            <w:szCs w:val="24"/>
          </w:rPr>
          <w:delText>HAHA. </w:delText>
        </w:r>
      </w:del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bookmarkStart w:id="138" w:name="_GoBack"/>
      <w:bookmarkEnd w:id="138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943" w:rsidRDefault="00615943">
      <w:r>
        <w:separator/>
      </w:r>
    </w:p>
  </w:endnote>
  <w:endnote w:type="continuationSeparator" w:id="0">
    <w:p w:rsidR="00615943" w:rsidRDefault="00615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15943">
    <w:pPr>
      <w:pStyle w:val="Footer"/>
    </w:pPr>
  </w:p>
  <w:p w:rsidR="00941E77" w:rsidRDefault="00615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943" w:rsidRDefault="00615943">
      <w:r>
        <w:separator/>
      </w:r>
    </w:p>
  </w:footnote>
  <w:footnote w:type="continuationSeparator" w:id="0">
    <w:p w:rsidR="00615943" w:rsidRDefault="00615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i">
    <w15:presenceInfo w15:providerId="Windows Live" w15:userId="a96b5d0323a3f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C0CA3"/>
    <w:rsid w:val="0012251A"/>
    <w:rsid w:val="0042167F"/>
    <w:rsid w:val="00615943"/>
    <w:rsid w:val="00675D8F"/>
    <w:rsid w:val="006D3676"/>
    <w:rsid w:val="008A6DD4"/>
    <w:rsid w:val="00924DF5"/>
    <w:rsid w:val="00927764"/>
    <w:rsid w:val="00B9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1B5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8A6DD4"/>
  </w:style>
  <w:style w:type="paragraph" w:styleId="BalloonText">
    <w:name w:val="Balloon Text"/>
    <w:basedOn w:val="Normal"/>
    <w:link w:val="BalloonTextChar"/>
    <w:uiPriority w:val="99"/>
    <w:semiHidden/>
    <w:unhideWhenUsed/>
    <w:rsid w:val="008A6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D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Hi</cp:lastModifiedBy>
  <cp:revision>2</cp:revision>
  <dcterms:created xsi:type="dcterms:W3CDTF">2020-11-02T05:37:00Z</dcterms:created>
  <dcterms:modified xsi:type="dcterms:W3CDTF">2020-11-02T05:37:00Z</dcterms:modified>
</cp:coreProperties>
</file>