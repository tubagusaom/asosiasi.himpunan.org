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82599A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82599A" w:rsidRDefault="0082599A" w:rsidP="0082599A">
      <w:pPr>
        <w:pStyle w:val="ListParagraph"/>
        <w:rPr>
          <w:rFonts w:ascii="Minion Pro" w:hAnsi="Minion Pro"/>
          <w:lang w:val="id-ID"/>
        </w:rPr>
      </w:pPr>
    </w:p>
    <w:p w:rsidR="0082599A" w:rsidRDefault="0082599A" w:rsidP="0082599A">
      <w:pPr>
        <w:pStyle w:val="ListParagraph"/>
        <w:rPr>
          <w:rFonts w:ascii="Minion Pro" w:hAnsi="Minion Pro"/>
          <w:lang w:val="id-ID"/>
        </w:rPr>
      </w:pPr>
      <w:commentRangeStart w:id="0"/>
      <w:r>
        <w:rPr>
          <w:rFonts w:ascii="Minion Pro" w:hAnsi="Minion Pro"/>
          <w:lang w:val="id-ID"/>
        </w:rPr>
        <w:t>Jawaban</w:t>
      </w:r>
      <w:commentRangeEnd w:id="0"/>
      <w:r>
        <w:rPr>
          <w:rStyle w:val="CommentReference"/>
        </w:rPr>
        <w:commentReference w:id="0"/>
      </w:r>
      <w:r>
        <w:rPr>
          <w:rFonts w:ascii="Minion Pro" w:hAnsi="Minion Pro"/>
          <w:lang w:val="id-ID"/>
        </w:rPr>
        <w:t>!</w:t>
      </w:r>
    </w:p>
    <w:p w:rsidR="0082599A" w:rsidRDefault="0082599A" w:rsidP="0082599A">
      <w:pPr>
        <w:pStyle w:val="ListParagraph"/>
        <w:rPr>
          <w:rFonts w:ascii="Minion Pro" w:hAnsi="Minion Pro"/>
          <w:lang w:val="id-ID"/>
        </w:rPr>
      </w:pPr>
    </w:p>
    <w:p w:rsidR="0082599A" w:rsidRPr="0082599A" w:rsidRDefault="0082599A" w:rsidP="0082599A">
      <w:pPr>
        <w:ind w:firstLine="720"/>
        <w:rPr>
          <w:rFonts w:ascii="Minion Pro" w:hAnsi="Minion Pro"/>
          <w:lang w:val="id-ID"/>
        </w:rPr>
      </w:pPr>
      <w:r>
        <w:rPr>
          <w:rFonts w:ascii="Minion Pro" w:hAnsi="Minion Pro"/>
          <w:lang w:val="id-ID"/>
        </w:rPr>
        <w:t xml:space="preserve">Swasunting sangat diperlukan untuk memperbaiki tulisannya baik pada karya fiksi maupun nonfiksi. Klik kalimat yang dianggap </w:t>
      </w:r>
      <w:ins w:id="1" w:author="Windows User" w:date="2021-04-10T09:13:00Z">
        <w:r>
          <w:rPr>
            <w:rFonts w:ascii="Minion Pro" w:hAnsi="Minion Pro"/>
            <w:lang w:val="id-ID"/>
          </w:rPr>
          <w:t>tidak baku untuk mengubah kalimat menjadi baku.</w:t>
        </w:r>
      </w:ins>
      <w:bookmarkStart w:id="2" w:name="_GoBack"/>
      <w:bookmarkEnd w:id="2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1-04-10T09:11:00Z" w:initials="WU">
    <w:p w:rsidR="0082599A" w:rsidRDefault="0082599A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2599A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25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9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99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99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25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9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99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99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2021-04-10T02:15:00Z</dcterms:created>
  <dcterms:modified xsi:type="dcterms:W3CDTF">2021-04-10T02:15:00Z</dcterms:modified>
</cp:coreProperties>
</file>