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56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A3691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02F15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F2797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32AADAA" w14:textId="77777777" w:rsidR="00927764" w:rsidRPr="0094076B" w:rsidRDefault="00927764" w:rsidP="00927764">
      <w:pPr>
        <w:rPr>
          <w:rFonts w:ascii="Cambria" w:hAnsi="Cambria"/>
        </w:rPr>
      </w:pPr>
    </w:p>
    <w:p w14:paraId="675507A8" w14:textId="77777777" w:rsidR="00927764" w:rsidRPr="00425869" w:rsidRDefault="00927764" w:rsidP="00425869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rPrChange w:id="0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1" w:author="muslim amiren" w:date="2020-12-21T15:30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2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3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4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5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6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425869">
        <w:rPr>
          <w:rFonts w:ascii="Times New Roman" w:eastAsia="Times New Roman" w:hAnsi="Times New Roman" w:cs="Times New Roman"/>
          <w:kern w:val="36"/>
          <w:sz w:val="40"/>
          <w:szCs w:val="40"/>
          <w:rPrChange w:id="7" w:author="muslim amiren" w:date="2020-12-21T15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44139B03" w14:textId="0594C302" w:rsidR="00927764" w:rsidRDefault="00927764" w:rsidP="00425869">
      <w:pPr>
        <w:shd w:val="clear" w:color="auto" w:fill="F5F5F5"/>
        <w:spacing w:line="270" w:lineRule="atLeast"/>
        <w:jc w:val="center"/>
        <w:rPr>
          <w:ins w:id="8" w:author="muslim amiren" w:date="2020-12-21T15:29:00Z"/>
          <w:rFonts w:ascii="Roboto" w:eastAsia="Times New Roman" w:hAnsi="Roboto" w:cs="Times New Roman"/>
          <w:sz w:val="17"/>
          <w:szCs w:val="17"/>
        </w:rPr>
        <w:pPrChange w:id="9" w:author="muslim amiren" w:date="2020-12-21T15:30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709E511" w14:textId="77777777" w:rsidR="00425869" w:rsidRPr="00C50A1E" w:rsidRDefault="00425869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3F2E99E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8D8E91" wp14:editId="3BA3336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2E9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5B085B2" w14:textId="29ED15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0" w:author="muslim amiren" w:date="2020-12-21T15:30:00Z">
        <w:r w:rsidRPr="00C50A1E" w:rsidDel="004258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11" w:author="muslim amiren" w:date="2020-12-21T15:30:00Z">
        <w:r w:rsidR="004258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proofErr w:type="spellEnd"/>
        <w:r w:rsidR="00425869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a</w:t>
        </w:r>
        <w:r w:rsidR="004258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p </w:t>
        </w:r>
      </w:ins>
      <w:del w:id="12" w:author="muslim amiren" w:date="2020-12-21T15:30:00Z">
        <w:r w:rsidRPr="00C50A1E" w:rsidDel="004258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13" w:author="muslim amiren" w:date="2020-12-21T15:30:00Z">
        <w:r w:rsidR="004258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</w:t>
        </w:r>
        <w:proofErr w:type="spellEnd"/>
        <w:r w:rsidR="00425869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a</w:t>
        </w:r>
        <w:r w:rsidR="004258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nan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05C1EC" w14:textId="649E51B0" w:rsidR="00927764" w:rsidRPr="004258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4" w:author="muslim amiren" w:date="2020-12-21T15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15" w:author="muslim amiren" w:date="2020-12-21T15:31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muslim amiren" w:date="2020-12-21T15:31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7" w:author="muslim amiren" w:date="2020-12-21T15:32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muslim amiren" w:date="2020-12-21T15:32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9" w:author="muslim amiren" w:date="2020-12-21T15:32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tau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0" w:author="muslim amiren" w:date="2020-12-21T15:32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</w:p>
    <w:p w14:paraId="07ED66C9" w14:textId="368112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1" w:author="muslim amiren" w:date="2020-12-21T15:32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22" w:author="muslim amiren" w:date="2020-12-21T15:32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muslim amiren" w:date="2020-12-21T15:32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ins w:id="24" w:author="muslim amiren" w:date="2020-12-21T15:32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CDDA6" w14:textId="6B4798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muslim amiren" w:date="2020-12-21T15:33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6" w:author="muslim amiren" w:date="2020-12-21T15:33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muslim amiren" w:date="2020-12-21T15:33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8" w:author="muslim amiren" w:date="2020-12-21T15:34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misalnya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muslim amiren" w:date="2020-12-21T15:34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1FFEB8" w14:textId="34AFC09A" w:rsidR="00927764" w:rsidRPr="00C50A1E" w:rsidDel="00425869" w:rsidRDefault="00927764" w:rsidP="00927764">
      <w:pPr>
        <w:shd w:val="clear" w:color="auto" w:fill="F5F5F5"/>
        <w:spacing w:after="375"/>
        <w:rPr>
          <w:del w:id="30" w:author="muslim amiren" w:date="2020-12-21T15:3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227BDBBF" w14:textId="5B31CC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muslim amiren" w:date="2020-12-21T15:35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9EE74" w14:textId="3486D3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muslim amiren" w:date="2020-12-21T15:35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muslim amiren" w:date="2020-12-21T15:35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34" w:author="muslim amiren" w:date="2020-12-21T15:35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5" w:author="muslim amiren" w:date="2020-12-21T15:36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muslim amiren" w:date="2020-12-21T15:36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ins w:id="37" w:author="muslim amiren" w:date="2020-12-21T15:36:00Z"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uah</w:t>
        </w:r>
        <w:r w:rsidR="0042586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62D973C" w14:textId="3EAAA8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muslim amiren" w:date="2020-12-21T15:36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muslim amiren" w:date="2020-12-21T15:36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0" w:author="muslim amiren" w:date="2020-12-21T15:36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0F8A07" w14:textId="0A7CC5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muslim amiren" w:date="2020-12-21T15:37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muslim amiren" w:date="2020-12-21T15:37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43" w:author="muslim amiren" w:date="2020-12-21T15:37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4" w:author="muslim amiren" w:date="2020-12-21T15:38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45" w:author="muslim amiren" w:date="2020-12-21T15:38:00Z">
        <w:r w:rsidR="004258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del w:id="46" w:author="muslim amiren" w:date="2020-12-21T15:38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tubuh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2EEEFB" w14:textId="4B5E5F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muslim amiren" w:date="2020-12-21T15:38:00Z">
        <w:r w:rsidRPr="00C50A1E" w:rsidDel="004258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del w:id="48" w:author="muslim amiren" w:date="2020-12-21T15:38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makananmu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492F51E" w14:textId="018AAB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muslim amiren" w:date="2020-12-21T15:39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ruangan saja</w:delText>
        </w:r>
      </w:del>
      <w:ins w:id="50" w:author="muslim amiren" w:date="2020-12-21T15:39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kamar saja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muslim amiren" w:date="2020-12-21T15:39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242E3" w14:textId="1D98E5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52" w:author="muslim amiren" w:date="2020-12-21T15:40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: ada</w:t>
        </w:r>
      </w:ins>
      <w:del w:id="53" w:author="muslim amiren" w:date="2020-12-21T15:40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bentuk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muslim amiren" w:date="2020-12-21T15:40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yang di</w:delText>
        </w:r>
        <w:r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muslim amiren" w:date="2020-12-21T15:40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muslim amiren" w:date="2020-12-21T15:40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5CC0C6" w14:textId="0CF4B1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del w:id="57" w:author="muslim amiren" w:date="2020-12-21T15:40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harus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del w:id="59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membuat kita berpikir berkali-kali</w:delText>
        </w:r>
      </w:del>
      <w:ins w:id="60" w:author="muslim amiren" w:date="2020-12-21T15:41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1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62" w:author="muslim amiren" w:date="2020-12-21T15:41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Sungguh</w:t>
        </w:r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63" w:author="muslim amiren" w:date="2020-12-21T15:41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!</w:t>
        </w:r>
      </w:ins>
      <w:del w:id="64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E5C629E" w14:textId="25DDAB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saat </w:delText>
        </w:r>
      </w:del>
      <w:ins w:id="66" w:author="muslim amiren" w:date="2020-12-21T15:41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waktu</w:t>
        </w:r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del w:id="67" w:author="muslim amiren" w:date="2020-12-21T15:41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8" w:author="muslim amiren" w:date="2020-12-21T15:42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401672" w14:textId="572051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muslim amiren" w:date="2020-12-21T15:42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dulu dengan memperhatikan</w:delText>
        </w:r>
      </w:del>
      <w:ins w:id="70" w:author="muslim amiren" w:date="2020-12-21T15:42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membaca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muslim amiren" w:date="2020-12-21T15:42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ketika kamu memakan makanan</w:delText>
        </w:r>
      </w:del>
      <w:ins w:id="72" w:author="muslim amiren" w:date="2020-12-21T15:42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 ada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73" w:author="muslim amiren" w:date="2020-12-21T15:42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muslim amiren" w:date="2020-12-21T15:42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ins w:id="75" w:author="muslim amiren" w:date="2020-12-21T15:42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  <w:proofErr w:type="spellStart"/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>angan</w:t>
        </w:r>
        <w:proofErr w:type="spellEnd"/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6" w:author="muslim amiren" w:date="2020-12-21T15:43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</w:del>
      <w:ins w:id="77" w:author="muslim amiren" w:date="2020-12-21T15:43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</w:t>
        </w:r>
      </w:ins>
      <w:proofErr w:type="spellStart"/>
      <w:r w:rsidRPr="00E74391">
        <w:rPr>
          <w:rFonts w:ascii="Times New Roman" w:eastAsia="Times New Roman" w:hAnsi="Times New Roman" w:cs="Times New Roman"/>
          <w:sz w:val="24"/>
          <w:szCs w:val="24"/>
          <w:rPrChange w:id="78" w:author="muslim amiren" w:date="2020-12-21T15:4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E74391">
        <w:rPr>
          <w:rFonts w:ascii="Times New Roman" w:eastAsia="Times New Roman" w:hAnsi="Times New Roman" w:cs="Times New Roman"/>
          <w:sz w:val="24"/>
          <w:szCs w:val="24"/>
          <w:rPrChange w:id="79" w:author="muslim amiren" w:date="2020-12-21T15:4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ins w:id="80" w:author="muslim amiren" w:date="2020-12-21T15:43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bukan kata si dia</w:t>
        </w:r>
      </w:ins>
      <w:del w:id="81" w:author="muslim amiren" w:date="2020-12-21T15:43:00Z">
        <w:r w:rsidRPr="00E74391" w:rsidDel="00E74391">
          <w:rPr>
            <w:rFonts w:ascii="Times New Roman" w:eastAsia="Times New Roman" w:hAnsi="Times New Roman" w:cs="Times New Roman"/>
            <w:sz w:val="24"/>
            <w:szCs w:val="24"/>
            <w:rPrChange w:id="82" w:author="muslim amiren" w:date="2020-12-21T15:4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khan</w:delText>
        </w:r>
      </w:del>
      <w:ins w:id="83" w:author="muslim amiren" w:date="2020-12-21T15:43:00Z">
        <w:r w:rsidR="00E74391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84" w:author="muslim amiren" w:date="2020-12-21T15:43:00Z">
        <w:r w:rsidRPr="00C50A1E" w:rsidDel="00E743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2AAA0575" w14:textId="281BC6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naiknya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86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87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88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9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90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1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hanya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92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93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94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</w:rPr>
          <w:t>so</w:t>
        </w:r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E74391">
          <w:rPr>
            <w:rFonts w:ascii="Times New Roman" w:eastAsia="Times New Roman" w:hAnsi="Times New Roman" w:cs="Times New Roman"/>
            <w:sz w:val="24"/>
            <w:szCs w:val="24"/>
          </w:rPr>
          <w:t>ial</w:t>
        </w:r>
        <w:proofErr w:type="spellEnd"/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96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tau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97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8" w:author="muslim amiren" w:date="2020-12-21T15:44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ins w:id="99" w:author="muslim amiren" w:date="2020-12-21T15:44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masuk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A01EA9" w14:textId="7346D863" w:rsidR="00927764" w:rsidRPr="00E7439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00" w:author="muslim amiren" w:date="2020-12-21T15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del w:id="101" w:author="muslim amiren" w:date="2020-12-21T15:45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muslim amiren" w:date="2020-12-21T15:45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103" w:author="muslim amiren" w:date="2020-12-21T15:45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muslim amiren" w:date="2020-12-21T15:45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105" w:author="muslim amiren" w:date="2020-12-21T15:45:00Z">
        <w:r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6" w:author="muslim amiren" w:date="2020-12-21T15:45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Dia </w:t>
        </w:r>
      </w:ins>
      <w:del w:id="107" w:author="muslim amiren" w:date="2020-12-21T15:45:00Z">
        <w:r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108" w:author="muslim amiren" w:date="2020-12-21T15:45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  <w:proofErr w:type="spellStart"/>
        <w:r w:rsidR="00E74391">
          <w:rPr>
            <w:rFonts w:ascii="Times New Roman" w:eastAsia="Times New Roman" w:hAnsi="Times New Roman" w:cs="Times New Roman"/>
            <w:sz w:val="24"/>
            <w:szCs w:val="24"/>
          </w:rPr>
          <w:t>adi</w:t>
        </w:r>
        <w:proofErr w:type="spellEnd"/>
        <w:r w:rsidR="00E743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del w:id="109" w:author="muslim amiren" w:date="2020-12-21T15:45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10" w:author="muslim amiren" w:date="2020-12-21T15:45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Berubah menjadi </w:t>
        </w:r>
      </w:ins>
      <w:ins w:id="111" w:author="muslim amiren" w:date="2020-12-21T15:46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pipi yang lebih tembem, tangan jadi berotot, dan kaki menjadi seperti atlet binaraga. Fuihh. </w:t>
        </w:r>
      </w:ins>
    </w:p>
    <w:p w14:paraId="34C52C56" w14:textId="484B93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2" w:author="muslim amiren" w:date="2020-12-21T15:46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13" w:author="muslim amiren" w:date="2020-12-21T15:46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Don’t blame it on the rain, kata </w:t>
        </w:r>
      </w:ins>
      <w:ins w:id="114" w:author="muslim amiren" w:date="2020-12-21T15:47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Scorpion ya?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15" w:author="muslim amiren" w:date="2020-12-21T15:47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muslim amiren" w:date="2020-12-21T15:48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ins w:id="117" w:author="muslim amiren" w:date="2020-12-21T15:48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42AB26" w14:textId="657D7F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8" w:author="muslim amiren" w:date="2020-12-21T15:48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ins w:id="119" w:author="muslim amiren" w:date="2020-12-21T15:48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Itu</w:t>
        </w:r>
        <w:r w:rsidR="00E743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20" w:author="muslim amiren" w:date="2020-12-21T15:48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lho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1" w:author="muslim amiren" w:date="2020-12-21T15:48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22" w:author="muslim amiren" w:date="2020-12-21T15:48:00Z">
        <w:r w:rsidR="00E7439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Waspada-waspada!</w:t>
        </w:r>
      </w:ins>
      <w:del w:id="123" w:author="muslim amiren" w:date="2020-12-21T15:48:00Z">
        <w:r w:rsidRPr="00C50A1E" w:rsidDel="00E7439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AC845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5E6FB3" w14:textId="77777777" w:rsidR="00927764" w:rsidRPr="00C50A1E" w:rsidRDefault="00927764" w:rsidP="00927764"/>
    <w:p w14:paraId="51EFFB4C" w14:textId="77777777" w:rsidR="00927764" w:rsidRPr="005A045A" w:rsidRDefault="00927764" w:rsidP="00927764">
      <w:pPr>
        <w:rPr>
          <w:i/>
        </w:rPr>
      </w:pPr>
    </w:p>
    <w:p w14:paraId="7E88613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061CD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B23CF" w14:textId="77777777" w:rsidR="00D02CB5" w:rsidRDefault="00D02CB5">
      <w:r>
        <w:separator/>
      </w:r>
    </w:p>
  </w:endnote>
  <w:endnote w:type="continuationSeparator" w:id="0">
    <w:p w14:paraId="2CE4BDB8" w14:textId="77777777" w:rsidR="00D02CB5" w:rsidRDefault="00D0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3CF9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5005981" w14:textId="77777777" w:rsidR="00941E77" w:rsidRDefault="00D02CB5">
    <w:pPr>
      <w:pStyle w:val="Footer"/>
    </w:pPr>
  </w:p>
  <w:p w14:paraId="59768ECA" w14:textId="77777777" w:rsidR="00941E77" w:rsidRDefault="00D02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33AC3" w14:textId="77777777" w:rsidR="00D02CB5" w:rsidRDefault="00D02CB5">
      <w:r>
        <w:separator/>
      </w:r>
    </w:p>
  </w:footnote>
  <w:footnote w:type="continuationSeparator" w:id="0">
    <w:p w14:paraId="0E11785E" w14:textId="77777777" w:rsidR="00D02CB5" w:rsidRDefault="00D0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slim amiren">
    <w15:presenceInfo w15:providerId="Windows Live" w15:userId="733f81210b4e6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25869"/>
    <w:rsid w:val="00924DF5"/>
    <w:rsid w:val="00927764"/>
    <w:rsid w:val="009C611C"/>
    <w:rsid w:val="00D02CB5"/>
    <w:rsid w:val="00D872AD"/>
    <w:rsid w:val="00E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C34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25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muslim amiren</cp:lastModifiedBy>
  <cp:revision>2</cp:revision>
  <dcterms:created xsi:type="dcterms:W3CDTF">2020-12-21T09:05:00Z</dcterms:created>
  <dcterms:modified xsi:type="dcterms:W3CDTF">2020-12-21T09:05:00Z</dcterms:modified>
</cp:coreProperties>
</file>