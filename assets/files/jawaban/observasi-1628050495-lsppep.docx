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7C3076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" w:author="TOSHIBA" w:date="2021-08-04T11:14:00Z">
              <w:r>
                <w:rPr>
                  <w:lang w:val="id-ID"/>
                </w:rPr>
                <w:t xml:space="preserve">Filosofis </w:t>
              </w:r>
            </w:ins>
            <w:del w:id="2" w:author="TOSHIBA" w:date="2021-08-04T11:14:00Z">
              <w:r w:rsidDel="007C3076">
                <w:delText>filosofis</w:delText>
              </w:r>
            </w:del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" w:author="TOSHIBA" w:date="2021-08-04T11:14:00Z">
              <w:r>
                <w:rPr>
                  <w:lang w:val="id-ID"/>
                </w:rPr>
                <w:t xml:space="preserve">Implementasi </w:t>
              </w:r>
            </w:ins>
            <w:del w:id="4" w:author="TOSHIBA" w:date="2021-08-04T11:14:00Z">
              <w:r w:rsidDel="007C3076">
                <w:delText xml:space="preserve">implementasi </w:delText>
              </w:r>
            </w:del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" w:author="TOSHIBA" w:date="2021-08-04T11:15:00Z">
              <w:r>
                <w:rPr>
                  <w:lang w:val="id-ID"/>
                </w:rPr>
                <w:t xml:space="preserve">Inklusif </w:t>
              </w:r>
            </w:ins>
            <w:del w:id="6" w:author="TOSHIBA" w:date="2021-08-04T11:14:00Z">
              <w:r w:rsidDel="007C3076">
                <w:delText xml:space="preserve">inklusif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7C3076" w:rsidRP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" w:author="TOSHIBA" w:date="2021-08-04T11:15:00Z">
              <w:r>
                <w:rPr>
                  <w:lang w:val="id-ID"/>
                </w:rPr>
                <w:t xml:space="preserve">Integral </w:t>
              </w:r>
            </w:ins>
            <w:del w:id="8" w:author="TOSHIBA" w:date="2021-08-04T11:15:00Z">
              <w:r w:rsidDel="007C3076">
                <w:delText xml:space="preserve">integral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9" w:author="TOSHIBA" w:date="2021-08-04T11:15:00Z">
              <w:r>
                <w:rPr>
                  <w:lang w:val="id-ID"/>
                </w:rPr>
                <w:t xml:space="preserve">Konseptual </w:t>
              </w:r>
            </w:ins>
            <w:del w:id="10" w:author="TOSHIBA" w:date="2021-08-04T11:15:00Z">
              <w:r w:rsidDel="007C3076">
                <w:delText xml:space="preserve">konseptual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1" w:author="TOSHIBA" w:date="2021-08-04T11:15:00Z">
              <w:r>
                <w:rPr>
                  <w:lang w:val="id-ID"/>
                </w:rPr>
                <w:t xml:space="preserve">Kriteria </w:t>
              </w:r>
            </w:ins>
            <w:del w:id="12" w:author="TOSHIBA" w:date="2021-08-04T11:15:00Z">
              <w:r w:rsidDel="007C3076">
                <w:delText xml:space="preserve">kriteria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3" w:author="TOSHIBA" w:date="2021-08-04T11:15:00Z">
              <w:r>
                <w:rPr>
                  <w:lang w:val="id-ID"/>
                </w:rPr>
                <w:t xml:space="preserve">Kurikulum </w:t>
              </w:r>
            </w:ins>
            <w:del w:id="14" w:author="TOSHIBA" w:date="2021-08-04T11:15:00Z">
              <w:r w:rsidDel="007C3076">
                <w:delText xml:space="preserve">kurikulum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7C307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5" w:author="TOSHIBA" w:date="2021-08-04T11:15:00Z">
              <w:r>
                <w:rPr>
                  <w:lang w:val="id-ID"/>
                </w:rPr>
                <w:t xml:space="preserve">Manajemen </w:t>
              </w:r>
            </w:ins>
            <w:del w:id="16" w:author="TOSHIBA" w:date="2021-08-04T11:15:00Z">
              <w:r w:rsidR="00BE098E" w:rsidDel="007C3076">
                <w:delText xml:space="preserve">manajemen </w:delText>
              </w:r>
            </w:del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7" w:author="TOSHIBA" w:date="2021-08-04T11:15:00Z">
              <w:r>
                <w:rPr>
                  <w:lang w:val="id-ID"/>
                </w:rPr>
                <w:t xml:space="preserve">Metodologi </w:t>
              </w:r>
            </w:ins>
            <w:del w:id="18" w:author="TOSHIBA" w:date="2021-08-04T11:15:00Z">
              <w:r w:rsidDel="007C3076">
                <w:delText xml:space="preserve">metodologi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TOSHIBA" w:date="2021-08-04T11:16:00Z">
              <w:r>
                <w:rPr>
                  <w:lang w:val="id-ID"/>
                </w:rPr>
                <w:t xml:space="preserve">Norma </w:t>
              </w:r>
            </w:ins>
            <w:del w:id="20" w:author="TOSHIBA" w:date="2021-08-04T11:15:00Z">
              <w:r w:rsidDel="007C3076">
                <w:delText xml:space="preserve">norma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 xml:space="preserve"> </w:t>
            </w:r>
            <w:r w:rsidR="00BE098E"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1" w:author="TOSHIBA" w:date="2021-08-04T11:16:00Z">
              <w:r>
                <w:rPr>
                  <w:lang w:val="id-ID"/>
                </w:rPr>
                <w:t xml:space="preserve">Orientasi </w:t>
              </w:r>
            </w:ins>
            <w:del w:id="22" w:author="TOSHIBA" w:date="2021-08-04T11:16:00Z">
              <w:r w:rsidDel="007C3076">
                <w:delText xml:space="preserve">orientasi </w:delText>
              </w:r>
            </w:del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7C3076" w:rsidRDefault="007C3076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7C307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3" w:author="TOSHIBA" w:date="2021-08-04T11:16:00Z">
              <w:r>
                <w:rPr>
                  <w:lang w:val="id-ID"/>
                </w:rPr>
                <w:t xml:space="preserve">Program </w:t>
              </w:r>
            </w:ins>
            <w:del w:id="24" w:author="TOSHIBA" w:date="2021-08-04T11:16:00Z">
              <w:r w:rsidR="00BE098E" w:rsidDel="007C3076">
                <w:delText xml:space="preserve">program </w:delText>
              </w:r>
            </w:del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:rsidR="00BE098E" w:rsidRDefault="007C307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5" w:author="TOSHIBA" w:date="2021-08-04T11:16:00Z">
              <w:r>
                <w:rPr>
                  <w:lang w:val="id-ID"/>
                </w:rPr>
                <w:t xml:space="preserve">Prosedur </w:t>
              </w:r>
            </w:ins>
            <w:del w:id="26" w:author="TOSHIBA" w:date="2021-08-04T11:16:00Z">
              <w:r w:rsidR="00BE098E" w:rsidDel="007C3076">
                <w:delText xml:space="preserve">prosedur </w:delText>
              </w:r>
            </w:del>
            <w:ins w:id="27" w:author="TOSHIBA" w:date="2021-08-04T11:16:00Z">
              <w:r>
                <w:rPr>
                  <w:lang w:val="id-ID"/>
                </w:rPr>
                <w:t>\</w:t>
              </w:r>
              <w:r>
                <w:t xml:space="preserve"> </w:t>
              </w:r>
            </w:ins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bookmarkStart w:id="28" w:name="_GoBack"/>
            <w:bookmarkEnd w:id="28"/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7C307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SHIBA" w:date="2021-08-04T11:14:00Z" w:initials="T">
    <w:p w:rsidR="007C3076" w:rsidRPr="007C3076" w:rsidRDefault="007C307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Sudah disusun sesuai dengan susunan Alfabet/Abjad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A2498"/>
    <w:rsid w:val="0042167F"/>
    <w:rsid w:val="007C307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3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7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7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3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7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7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2021-08-04T04:17:00Z</dcterms:created>
  <dcterms:modified xsi:type="dcterms:W3CDTF">2021-08-04T04:17:00Z</dcterms:modified>
</cp:coreProperties>
</file>