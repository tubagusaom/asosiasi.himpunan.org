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417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03BED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BCB3F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1DD1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D33B3A" w14:textId="77777777" w:rsidTr="00821BA2">
        <w:tc>
          <w:tcPr>
            <w:tcW w:w="9350" w:type="dxa"/>
          </w:tcPr>
          <w:p w14:paraId="189C39B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D4D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74F30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C32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B57B0D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E27BA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3A6D30" w14:textId="3A5E9DBF" w:rsidR="00974F1C" w:rsidRDefault="00974F1C" w:rsidP="00821BA2">
            <w:pPr>
              <w:spacing w:line="312" w:lineRule="auto"/>
              <w:ind w:left="457"/>
              <w:rPr>
                <w:ins w:id="0" w:author="User" w:date="2020-12-11T10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7B9D88" w14:textId="4008B2B2" w:rsidR="00974F1C" w:rsidRDefault="00BF4CF7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8BC268A" w14:textId="77777777" w:rsidR="00BF4CF7" w:rsidRPr="00BF4CF7" w:rsidRDefault="00BF4CF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7551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368B9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39FB6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324675" w14:textId="00B2B4C2" w:rsidR="00974F1C" w:rsidRPr="00BF4CF7" w:rsidRDefault="00BF4CF7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Helianthus</w:t>
            </w:r>
            <w:bookmarkStart w:id="1" w:name="_GoBack"/>
            <w:bookmarkEnd w:id="1"/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onfri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BF4C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2CD2E39" w14:textId="77777777" w:rsidR="00BF4CF7" w:rsidRPr="00BF4CF7" w:rsidRDefault="00BF4CF7" w:rsidP="00821BA2">
            <w:pPr>
              <w:pStyle w:val="ListParagraph"/>
              <w:spacing w:line="312" w:lineRule="auto"/>
              <w:ind w:left="457"/>
              <w:rPr>
                <w:lang w:val="en-US"/>
              </w:rPr>
            </w:pPr>
          </w:p>
          <w:p w14:paraId="20C5A9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9F735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BC3C5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A2DBA3E" w14:textId="52C2FA03" w:rsidR="00BF4CF7" w:rsidRPr="00BF4CF7" w:rsidRDefault="00BF4CF7" w:rsidP="00BF4CF7">
            <w:pPr>
              <w:spacing w:line="312" w:lineRule="auto"/>
              <w:ind w:left="599" w:hanging="5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6F3346" w14:textId="41800C5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9D871F" w14:textId="41555E91" w:rsidR="00BF4CF7" w:rsidRDefault="00BF4C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9C442" w14:textId="77777777" w:rsidR="00BF4CF7" w:rsidRDefault="00BF4C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0ED0A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66A64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105B9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3BB76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AC6B06" w14:textId="69082539" w:rsidR="00974F1C" w:rsidRDefault="00974F1C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8F1F1" w14:textId="5146DD90" w:rsidR="00BF4CF7" w:rsidRPr="00BF4CF7" w:rsidRDefault="00BF4CF7" w:rsidP="00BF4CF7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69295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08404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3B364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424F54C" w14:textId="19AE5390" w:rsidR="00974F1C" w:rsidRDefault="00BF4CF7" w:rsidP="00BF4CF7">
            <w:pPr>
              <w:spacing w:line="312" w:lineRule="auto"/>
              <w:ind w:left="599" w:hanging="5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Februari</w:t>
            </w:r>
            <w:proofErr w:type="spellEnd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4FC86B7E" w14:textId="77777777" w:rsidR="00BF4CF7" w:rsidRPr="00BF4CF7" w:rsidRDefault="00BF4CF7" w:rsidP="00BF4CF7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78E3456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1EAE7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BCF4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AEC4E93" w14:textId="20F790A1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668F36F1" w14:textId="5F623623" w:rsidR="00974F1C" w:rsidRDefault="00974F1C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C3D8CC" w14:textId="54742397" w:rsidR="00BF4CF7" w:rsidRPr="00BF4CF7" w:rsidRDefault="00BF4CF7" w:rsidP="00BF4CF7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EAC065" w14:textId="77777777" w:rsidR="00BF4CF7" w:rsidRPr="00BF4CF7" w:rsidRDefault="00BF4CF7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3B97B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380A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0A7F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6B6FC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50E95C7" w14:textId="2913E9DD" w:rsidR="00974F1C" w:rsidRPr="00BF4CF7" w:rsidRDefault="00BF4CF7" w:rsidP="00BF4CF7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94CCA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7D23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3EC0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478D6"/>
    <w:rsid w:val="00974F1C"/>
    <w:rsid w:val="00B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440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2020-12-11T03:29:00Z</dcterms:created>
  <dcterms:modified xsi:type="dcterms:W3CDTF">2020-12-11T03:29:00Z</dcterms:modified>
</cp:coreProperties>
</file>