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DE252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311036BC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610A70F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57E5BF58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3B1271DC" w14:textId="77777777" w:rsidTr="00D810B0">
        <w:tc>
          <w:tcPr>
            <w:tcW w:w="9350" w:type="dxa"/>
          </w:tcPr>
          <w:p w14:paraId="23EA6518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350030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765533A9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BCEE9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14:paraId="032D8582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677CEF" w14:textId="6E154A90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D3/D4 di Politeknik Elektronika Negeri Surabaya. Sasaran dari praktikum Jaringan Komputer ini  adalah  memberikan  pengetahuan  kepada  mahasiswa  tentang  </w:t>
            </w: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tek</w:t>
            </w:r>
            <w:ins w:id="1" w:author="Fernando Manurung" w:date="2020-08-26T10:16:00Z">
              <w:r w:rsidR="009820A0">
                <w:rPr>
                  <w:rFonts w:ascii="Times New Roman" w:hAnsi="Times New Roman" w:cs="Times New Roman"/>
                  <w:sz w:val="24"/>
                  <w:szCs w:val="24"/>
                  <w:lang w:val="en-AU"/>
                </w:rPr>
                <w:t>h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nik  </w:t>
            </w:r>
            <w:commentRangeEnd w:id="0"/>
            <w:r w:rsidR="009820A0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membangun  sistem  Jaringan  Komputer  berbasis  Linux  mulai  dari  instalasi  sistem  operasi,  perintah-perintah  dasar  Linux sampai dengan membangun </w:t>
            </w:r>
            <w:commentRangeStart w:id="2"/>
            <w:r w:rsidRPr="009820A0">
              <w:rPr>
                <w:rFonts w:ascii="Times New Roman" w:hAnsi="Times New Roman" w:cs="Times New Roman"/>
                <w:i/>
                <w:sz w:val="24"/>
                <w:szCs w:val="24"/>
                <w:rPrChange w:id="3" w:author="Fernando Manurung" w:date="2020-08-26T10:1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2"/>
            <w:r w:rsidR="009820A0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yang meliputi </w:t>
            </w:r>
            <w:commentRangeStart w:id="4"/>
            <w:r w:rsidRPr="009820A0">
              <w:rPr>
                <w:rFonts w:ascii="Times New Roman" w:hAnsi="Times New Roman" w:cs="Times New Roman"/>
                <w:i/>
                <w:sz w:val="24"/>
                <w:szCs w:val="24"/>
                <w:rPrChange w:id="5" w:author="Fernando Manurung" w:date="2020-08-26T10:1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820A0">
              <w:rPr>
                <w:rFonts w:ascii="Times New Roman" w:hAnsi="Times New Roman" w:cs="Times New Roman"/>
                <w:i/>
                <w:sz w:val="24"/>
                <w:szCs w:val="24"/>
                <w:rPrChange w:id="6" w:author="Fernando Manurung" w:date="2020-08-26T10:1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DNS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820A0">
              <w:rPr>
                <w:rFonts w:ascii="Times New Roman" w:hAnsi="Times New Roman" w:cs="Times New Roman"/>
                <w:i/>
                <w:sz w:val="24"/>
                <w:szCs w:val="24"/>
                <w:rPrChange w:id="7" w:author="Fernando Manurung" w:date="2020-08-26T10:1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9820A0">
              <w:rPr>
                <w:rFonts w:ascii="Times New Roman" w:hAnsi="Times New Roman" w:cs="Times New Roman"/>
                <w:i/>
                <w:sz w:val="24"/>
                <w:szCs w:val="24"/>
                <w:rPrChange w:id="8" w:author="Fernando Manurung" w:date="2020-08-26T10:1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commentRangeEnd w:id="4"/>
            <w:r w:rsidR="009820A0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dan  lain  sebagainya.  Selain  itu  buku  praktikum  Jaringan  Komputer  ini  dapat digunakan sebagai panduan bagi mahasiswa saat melaksanakan praktikum tersebut. </w:t>
            </w:r>
          </w:p>
          <w:p w14:paraId="113092DA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7E7E3F" w14:textId="496451BC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berkala.</w:t>
            </w:r>
            <w:ins w:id="9" w:author="Fernando Manurung" w:date="2020-08-26T10:14:00Z">
              <w:r w:rsidR="009820A0">
                <w:rPr>
                  <w:rFonts w:ascii="Times New Roman" w:hAnsi="Times New Roman" w:cs="Times New Roman"/>
                  <w:sz w:val="24"/>
                  <w:szCs w:val="24"/>
                  <w:lang w:val="en-AU"/>
                </w:rPr>
                <w:t xml:space="preserve"> </w:t>
              </w:r>
            </w:ins>
            <w:commentRangeStart w:id="1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Saran</w:t>
            </w:r>
            <w:commentRangeEnd w:id="10"/>
            <w:r w:rsidR="009820A0">
              <w:rPr>
                <w:rStyle w:val="CommentReference"/>
                <w:lang w:val="en-US"/>
              </w:rPr>
              <w:commentReference w:id="1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dan  kritik  untuk  perbaikan  buku  ini  sangat  kami  harapkan.  </w:t>
            </w:r>
          </w:p>
          <w:p w14:paraId="02BDDEF1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1E672E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2E692492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CC777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096CCC3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2DE3255C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1D09E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4DA6D79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4A8BCEE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864B57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A92D9F2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EBFDD7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1A04C8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DA42A76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DFDC7C9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BE63877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ernando Manurung" w:date="2020-08-26T10:16:00Z" w:initials="FM">
    <w:p w14:paraId="41DA704C" w14:textId="5F6A09E1" w:rsidR="009820A0" w:rsidRDefault="009820A0">
      <w:pPr>
        <w:pStyle w:val="CommentText"/>
      </w:pPr>
      <w:r>
        <w:rPr>
          <w:rStyle w:val="CommentReference"/>
        </w:rPr>
        <w:annotationRef/>
      </w:r>
      <w:r>
        <w:t xml:space="preserve">Teknik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tekhnik</w:t>
      </w:r>
      <w:proofErr w:type="spellEnd"/>
    </w:p>
  </w:comment>
  <w:comment w:id="2" w:author="Fernando Manurung" w:date="2020-08-26T10:17:00Z" w:initials="FM">
    <w:p w14:paraId="0209EE55" w14:textId="414D2689" w:rsidR="009820A0" w:rsidRDefault="009820A0">
      <w:pPr>
        <w:pStyle w:val="CommentText"/>
      </w:pPr>
      <w:r>
        <w:rPr>
          <w:rStyle w:val="CommentReference"/>
        </w:rPr>
        <w:annotationRef/>
      </w:r>
      <w:r>
        <w:t>Internet server di italic</w:t>
      </w:r>
    </w:p>
  </w:comment>
  <w:comment w:id="4" w:author="Fernando Manurung" w:date="2020-08-26T10:19:00Z" w:initials="FM">
    <w:p w14:paraId="25DB67A9" w14:textId="62BDA021" w:rsidR="009820A0" w:rsidRDefault="009820A0">
      <w:pPr>
        <w:pStyle w:val="CommentText"/>
      </w:pPr>
      <w:r>
        <w:rPr>
          <w:rStyle w:val="CommentReference"/>
        </w:rPr>
        <w:annotationRef/>
      </w:r>
      <w:r w:rsidRPr="00CB7D67">
        <w:rPr>
          <w:rFonts w:ascii="Times New Roman" w:hAnsi="Times New Roman" w:cs="Times New Roman"/>
          <w:i/>
          <w:sz w:val="24"/>
          <w:szCs w:val="24"/>
        </w:rPr>
        <w:t>mail server</w:t>
      </w:r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r w:rsidRPr="00CB7D67">
        <w:rPr>
          <w:rFonts w:ascii="Times New Roman" w:hAnsi="Times New Roman" w:cs="Times New Roman"/>
          <w:i/>
          <w:sz w:val="24"/>
          <w:szCs w:val="24"/>
        </w:rPr>
        <w:t>DNS server</w:t>
      </w:r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r w:rsidRPr="00CB7D67">
        <w:rPr>
          <w:rFonts w:ascii="Times New Roman" w:hAnsi="Times New Roman" w:cs="Times New Roman"/>
          <w:i/>
          <w:sz w:val="24"/>
          <w:szCs w:val="24"/>
        </w:rPr>
        <w:t xml:space="preserve">web </w:t>
      </w:r>
      <w:proofErr w:type="gramStart"/>
      <w:r w:rsidRPr="00CB7D67">
        <w:rPr>
          <w:rFonts w:ascii="Times New Roman" w:hAnsi="Times New Roman" w:cs="Times New Roman"/>
          <w:i/>
          <w:sz w:val="24"/>
          <w:szCs w:val="24"/>
        </w:rPr>
        <w:t>server</w:t>
      </w:r>
      <w:r w:rsidRPr="00A16D9B">
        <w:rPr>
          <w:rFonts w:ascii="Times New Roman" w:hAnsi="Times New Roman" w:cs="Times New Roman"/>
          <w:sz w:val="24"/>
          <w:szCs w:val="24"/>
        </w:rPr>
        <w:t xml:space="preserve">,  </w:t>
      </w:r>
      <w:r w:rsidRPr="00CB7D67">
        <w:rPr>
          <w:rFonts w:ascii="Times New Roman" w:hAnsi="Times New Roman" w:cs="Times New Roman"/>
          <w:i/>
          <w:sz w:val="24"/>
          <w:szCs w:val="24"/>
        </w:rPr>
        <w:t>proxy</w:t>
      </w:r>
      <w:proofErr w:type="gramEnd"/>
      <w:r w:rsidRPr="00CB7D67">
        <w:rPr>
          <w:rFonts w:ascii="Times New Roman" w:hAnsi="Times New Roman" w:cs="Times New Roman"/>
          <w:i/>
          <w:sz w:val="24"/>
          <w:szCs w:val="24"/>
        </w:rPr>
        <w:t xml:space="preserve">  server</w:t>
      </w:r>
      <w:r w:rsidRPr="00A16D9B">
        <w:rPr>
          <w:rFonts w:ascii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hAnsi="Times New Roman" w:cs="Times New Roman"/>
          <w:sz w:val="24"/>
          <w:szCs w:val="24"/>
        </w:rPr>
        <w:t>di italic</w:t>
      </w:r>
    </w:p>
  </w:comment>
  <w:comment w:id="10" w:author="Fernando Manurung" w:date="2020-08-26T10:14:00Z" w:initials="FM">
    <w:p w14:paraId="30C0DC9E" w14:textId="3420EC48" w:rsidR="009820A0" w:rsidRDefault="009820A0">
      <w:pPr>
        <w:pStyle w:val="CommentText"/>
      </w:pPr>
      <w:r>
        <w:rPr>
          <w:rStyle w:val="CommentReference"/>
        </w:rPr>
        <w:annotationRef/>
      </w:r>
      <w:proofErr w:type="spellStart"/>
      <w:r>
        <w:t>Tambah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bsebelu</w:t>
      </w:r>
      <w:proofErr w:type="spellEnd"/>
      <w:r>
        <w:t xml:space="preserve"> kata saran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1DA704C" w15:done="0"/>
  <w15:commentEx w15:paraId="0209EE55" w15:done="0"/>
  <w15:commentEx w15:paraId="25DB67A9" w15:done="0"/>
  <w15:commentEx w15:paraId="30C0DC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0B4ED" w16cex:dateUtc="2020-08-26T03:16:00Z"/>
  <w16cex:commentExtensible w16cex:durableId="22F0B545" w16cex:dateUtc="2020-08-26T03:17:00Z"/>
  <w16cex:commentExtensible w16cex:durableId="22F0B5B8" w16cex:dateUtc="2020-08-26T03:19:00Z"/>
  <w16cex:commentExtensible w16cex:durableId="22F0B488" w16cex:dateUtc="2020-08-26T03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1DA704C" w16cid:durableId="22F0B4ED"/>
  <w16cid:commentId w16cid:paraId="0209EE55" w16cid:durableId="22F0B545"/>
  <w16cid:commentId w16cid:paraId="25DB67A9" w16cid:durableId="22F0B5B8"/>
  <w16cid:commentId w16cid:paraId="30C0DC9E" w16cid:durableId="22F0B48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89FBA" w14:textId="77777777" w:rsidR="00AF3234" w:rsidRDefault="00AF3234" w:rsidP="00D80F46">
      <w:r>
        <w:separator/>
      </w:r>
    </w:p>
  </w:endnote>
  <w:endnote w:type="continuationSeparator" w:id="0">
    <w:p w14:paraId="3446B3AF" w14:textId="77777777" w:rsidR="00AF3234" w:rsidRDefault="00AF3234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AE00E" w14:textId="77777777" w:rsidR="00D80F46" w:rsidRDefault="00D80F46">
    <w:pPr>
      <w:pStyle w:val="Footer"/>
    </w:pPr>
    <w:r>
      <w:t>CLO-4</w:t>
    </w:r>
  </w:p>
  <w:p w14:paraId="01C229A5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42076" w14:textId="77777777" w:rsidR="00AF3234" w:rsidRDefault="00AF3234" w:rsidP="00D80F46">
      <w:r>
        <w:separator/>
      </w:r>
    </w:p>
  </w:footnote>
  <w:footnote w:type="continuationSeparator" w:id="0">
    <w:p w14:paraId="27A20342" w14:textId="77777777" w:rsidR="00AF3234" w:rsidRDefault="00AF3234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ernando Manurung">
    <w15:presenceInfo w15:providerId="Windows Live" w15:userId="cd2aeb8f7cbaf1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771E9D"/>
    <w:rsid w:val="008D1AF7"/>
    <w:rsid w:val="00924DF5"/>
    <w:rsid w:val="009820A0"/>
    <w:rsid w:val="00A16D9B"/>
    <w:rsid w:val="00A86167"/>
    <w:rsid w:val="00AF28E1"/>
    <w:rsid w:val="00AF3234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492C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9820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20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20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0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0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0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0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Fernando Manurung</cp:lastModifiedBy>
  <cp:revision>7</cp:revision>
  <dcterms:created xsi:type="dcterms:W3CDTF">2019-10-18T19:52:00Z</dcterms:created>
  <dcterms:modified xsi:type="dcterms:W3CDTF">2020-08-26T03:20:00Z</dcterms:modified>
</cp:coreProperties>
</file>