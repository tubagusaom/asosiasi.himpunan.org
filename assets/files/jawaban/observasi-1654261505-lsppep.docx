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150"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F42966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8917517" w14:textId="77777777" w:rsidR="00927764" w:rsidRDefault="00927764" w:rsidP="00927764">
      <w:pPr>
        <w:jc w:val="center"/>
        <w:rPr>
          <w:rFonts w:ascii="Cambria" w:hAnsi="Cambria" w:cs="Times New Roman"/>
          <w:sz w:val="24"/>
          <w:szCs w:val="24"/>
        </w:rPr>
      </w:pPr>
    </w:p>
    <w:p w14:paraId="2F45D4B0"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4FD3BE8" w14:textId="77777777" w:rsidR="00927764" w:rsidRPr="0094076B" w:rsidRDefault="00927764" w:rsidP="00927764">
      <w:pPr>
        <w:rPr>
          <w:rFonts w:ascii="Cambria" w:hAnsi="Cambria"/>
        </w:rPr>
      </w:pPr>
    </w:p>
    <w:p w14:paraId="21EFF03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CDEA1D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3F4136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BE6E77C" wp14:editId="244B4A4E">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599C6F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771C1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21BFCD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6BEC4A6" w14:textId="645BEFA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0" w:author="miftah nugroho" w:date="2022-06-03T19:59:00Z">
        <w:r w:rsidDel="00361714">
          <w:rPr>
            <w:rFonts w:ascii="Times New Roman" w:eastAsia="Times New Roman" w:hAnsi="Times New Roman" w:cs="Times New Roman"/>
            <w:sz w:val="24"/>
            <w:szCs w:val="24"/>
          </w:rPr>
          <w:delText xml:space="preserve">Bulan </w:delText>
        </w:r>
      </w:del>
      <w:ins w:id="1" w:author="miftah nugroho" w:date="2022-06-03T19:59:00Z">
        <w:r w:rsidR="00361714">
          <w:rPr>
            <w:rFonts w:ascii="Times New Roman" w:eastAsia="Times New Roman" w:hAnsi="Times New Roman" w:cs="Times New Roman"/>
            <w:sz w:val="24"/>
            <w:szCs w:val="24"/>
          </w:rPr>
          <w:t>bulan</w:t>
        </w:r>
        <w:r w:rsidR="0036171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0F8B15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65C9AF1B" w14:textId="687252A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del w:id="2" w:author="miftah nugroho" w:date="2022-06-03T19:59:00Z">
        <w:r w:rsidDel="00361714">
          <w:rPr>
            <w:rFonts w:ascii="Times New Roman" w:eastAsia="Times New Roman" w:hAnsi="Times New Roman" w:cs="Times New Roman"/>
            <w:sz w:val="24"/>
            <w:szCs w:val="24"/>
          </w:rPr>
          <w:delText>nap</w:delText>
        </w:r>
        <w:r w:rsidRPr="00C50A1E" w:rsidDel="00361714">
          <w:rPr>
            <w:rFonts w:ascii="Times New Roman" w:eastAsia="Times New Roman" w:hAnsi="Times New Roman" w:cs="Times New Roman"/>
            <w:sz w:val="24"/>
            <w:szCs w:val="24"/>
          </w:rPr>
          <w:delText xml:space="preserve">su </w:delText>
        </w:r>
      </w:del>
      <w:ins w:id="3" w:author="miftah nugroho" w:date="2022-06-03T19:59:00Z">
        <w:r w:rsidR="00361714">
          <w:rPr>
            <w:rFonts w:ascii="Times New Roman" w:eastAsia="Times New Roman" w:hAnsi="Times New Roman" w:cs="Times New Roman"/>
            <w:sz w:val="24"/>
            <w:szCs w:val="24"/>
          </w:rPr>
          <w:t>nafsu</w:t>
        </w:r>
        <w:r w:rsidR="0036171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makan yang tiba-tiba ikut meningkat?</w:t>
      </w:r>
    </w:p>
    <w:p w14:paraId="054F95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915B8F6" w14:textId="102C966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4" w:author="miftah nugroho" w:date="2022-06-03T20:00:00Z">
        <w:r w:rsidRPr="00C50A1E" w:rsidDel="00866F2D">
          <w:rPr>
            <w:rFonts w:ascii="Times New Roman" w:eastAsia="Times New Roman" w:hAnsi="Times New Roman" w:cs="Times New Roman"/>
            <w:sz w:val="24"/>
            <w:szCs w:val="24"/>
          </w:rPr>
          <w:delText xml:space="preserve">4 </w:delText>
        </w:r>
      </w:del>
      <w:ins w:id="5" w:author="miftah nugroho" w:date="2022-06-03T20:00:00Z">
        <w:r w:rsidR="00866F2D">
          <w:rPr>
            <w:rFonts w:ascii="Times New Roman" w:eastAsia="Times New Roman" w:hAnsi="Times New Roman" w:cs="Times New Roman"/>
            <w:sz w:val="24"/>
            <w:szCs w:val="24"/>
          </w:rPr>
          <w:t>empat</w:t>
        </w:r>
        <w:r w:rsidR="00866F2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porsi habis sekali duduk. Belum cukup, tambah lagi gorengannya, satu</w:t>
      </w:r>
      <w:del w:id="6" w:author="miftah nugroho" w:date="2022-06-03T20:00:00Z">
        <w:r w:rsidRPr="00C50A1E" w:rsidDel="00866F2D">
          <w:rPr>
            <w:rFonts w:ascii="Times New Roman" w:eastAsia="Times New Roman" w:hAnsi="Times New Roman" w:cs="Times New Roman"/>
            <w:sz w:val="24"/>
            <w:szCs w:val="24"/>
          </w:rPr>
          <w:delText>-</w:delText>
        </w:r>
      </w:del>
      <w:ins w:id="7" w:author="miftah nugroho" w:date="2022-06-03T20:00:00Z">
        <w:r w:rsidR="00866F2D">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dua biji eh kok jadi lima?</w:t>
      </w:r>
    </w:p>
    <w:p w14:paraId="316599C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21C903B1" w14:textId="462493A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del w:id="8" w:author="miftah nugroho" w:date="2022-06-03T20:01:00Z">
        <w:r w:rsidRPr="00866F2D" w:rsidDel="00866F2D">
          <w:rPr>
            <w:rFonts w:ascii="Times New Roman" w:eastAsia="Times New Roman" w:hAnsi="Times New Roman" w:cs="Times New Roman"/>
            <w:i/>
            <w:iCs/>
            <w:sz w:val="24"/>
            <w:szCs w:val="24"/>
            <w:rPrChange w:id="9" w:author="miftah nugroho" w:date="2022-06-03T20:03:00Z">
              <w:rPr>
                <w:rFonts w:ascii="Times New Roman" w:eastAsia="Times New Roman" w:hAnsi="Times New Roman" w:cs="Times New Roman"/>
                <w:sz w:val="24"/>
                <w:szCs w:val="24"/>
              </w:rPr>
            </w:rPrChange>
          </w:rPr>
          <w:delText>"</w:delText>
        </w:r>
      </w:del>
      <w:r w:rsidRPr="00866F2D">
        <w:rPr>
          <w:rFonts w:ascii="Times New Roman" w:eastAsia="Times New Roman" w:hAnsi="Times New Roman" w:cs="Times New Roman"/>
          <w:i/>
          <w:iCs/>
          <w:sz w:val="24"/>
          <w:szCs w:val="24"/>
          <w:rPrChange w:id="10" w:author="miftah nugroho" w:date="2022-06-03T20:03:00Z">
            <w:rPr>
              <w:rFonts w:ascii="Times New Roman" w:eastAsia="Times New Roman" w:hAnsi="Times New Roman" w:cs="Times New Roman"/>
              <w:sz w:val="24"/>
              <w:szCs w:val="24"/>
            </w:rPr>
          </w:rPrChange>
        </w:rPr>
        <w:t>panas</w:t>
      </w:r>
      <w:del w:id="11" w:author="miftah nugroho" w:date="2022-06-03T20:01:00Z">
        <w:r w:rsidRPr="00C50A1E" w:rsidDel="00866F2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14:paraId="379F711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AC19C3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0932AFE" w14:textId="3244B43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del w:id="12" w:author="miftah nugroho" w:date="2022-06-03T20:02:00Z">
        <w:r w:rsidRPr="00C50A1E" w:rsidDel="00866F2D">
          <w:rPr>
            <w:rFonts w:ascii="Times New Roman" w:eastAsia="Times New Roman" w:hAnsi="Times New Roman" w:cs="Times New Roman"/>
            <w:sz w:val="24"/>
            <w:szCs w:val="24"/>
          </w:rPr>
          <w:delText>di</w:delText>
        </w:r>
        <w:r w:rsidDel="00866F2D">
          <w:rPr>
            <w:rFonts w:ascii="Times New Roman" w:eastAsia="Times New Roman" w:hAnsi="Times New Roman" w:cs="Times New Roman"/>
            <w:sz w:val="24"/>
            <w:szCs w:val="24"/>
          </w:rPr>
          <w:delText xml:space="preserve"> </w:delText>
        </w:r>
        <w:r w:rsidRPr="00C50A1E" w:rsidDel="00866F2D">
          <w:rPr>
            <w:rFonts w:ascii="Times New Roman" w:eastAsia="Times New Roman" w:hAnsi="Times New Roman" w:cs="Times New Roman"/>
            <w:sz w:val="24"/>
            <w:szCs w:val="24"/>
          </w:rPr>
          <w:delText>tata</w:delText>
        </w:r>
      </w:del>
      <w:ins w:id="13" w:author="miftah nugroho" w:date="2022-06-03T20:02:00Z">
        <w:r w:rsidR="00866F2D">
          <w:rPr>
            <w:rFonts w:ascii="Times New Roman" w:eastAsia="Times New Roman" w:hAnsi="Times New Roman" w:cs="Times New Roman"/>
            <w:sz w:val="24"/>
            <w:szCs w:val="24"/>
          </w:rPr>
          <w:t>ditata</w:t>
        </w:r>
      </w:ins>
      <w:r w:rsidRPr="00C50A1E">
        <w:rPr>
          <w:rFonts w:ascii="Times New Roman" w:eastAsia="Times New Roman" w:hAnsi="Times New Roman" w:cs="Times New Roman"/>
          <w:sz w:val="24"/>
          <w:szCs w:val="24"/>
        </w:rPr>
        <w:t xml:space="preserve"> dalam toples cantik, atau bubuk-bubuk minuman manis dalam kemasan ekonomis. </w:t>
      </w:r>
    </w:p>
    <w:p w14:paraId="58E54EE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00FEA4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D9B65C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D9C88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Pr="00866F2D">
        <w:rPr>
          <w:rFonts w:ascii="Times New Roman" w:eastAsia="Times New Roman" w:hAnsi="Times New Roman" w:cs="Times New Roman"/>
          <w:i/>
          <w:iCs/>
          <w:sz w:val="24"/>
          <w:szCs w:val="24"/>
          <w:rPrChange w:id="14" w:author="miftah nugroho" w:date="2022-06-03T20:03:00Z">
            <w:rPr>
              <w:rFonts w:ascii="Times New Roman" w:eastAsia="Times New Roman" w:hAnsi="Times New Roman" w:cs="Times New Roman"/>
              <w:sz w:val="24"/>
              <w:szCs w:val="24"/>
            </w:rPr>
          </w:rPrChange>
        </w:rPr>
        <w:t>nge</w:t>
      </w:r>
      <w:r w:rsidRPr="00C50A1E">
        <w:rPr>
          <w:rFonts w:ascii="Times New Roman" w:eastAsia="Times New Roman" w:hAnsi="Times New Roman" w:cs="Times New Roman"/>
          <w:sz w:val="24"/>
          <w:szCs w:val="24"/>
        </w:rPr>
        <w:t>-chat. </w:t>
      </w:r>
    </w:p>
    <w:p w14:paraId="39256888" w14:textId="23CBE0E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w:t>
      </w:r>
      <w:del w:id="15" w:author="miftah nugroho" w:date="2022-06-03T20:04:00Z">
        <w:r w:rsidRPr="00C50A1E" w:rsidDel="00866F2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dimana-mana.</w:t>
      </w:r>
    </w:p>
    <w:p w14:paraId="6B280797" w14:textId="4EA6152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16" w:author="miftah nugroho" w:date="2022-06-03T20:04:00Z">
        <w:r w:rsidR="00866F2D">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79B8120E" w14:textId="68749B5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del w:id="17" w:author="miftah nugroho" w:date="2022-06-03T20:04:00Z">
        <w:r w:rsidRPr="00C50A1E" w:rsidDel="00866F2D">
          <w:rPr>
            <w:rFonts w:ascii="Times New Roman" w:eastAsia="Times New Roman" w:hAnsi="Times New Roman" w:cs="Times New Roman"/>
            <w:sz w:val="24"/>
            <w:szCs w:val="24"/>
          </w:rPr>
          <w:delText>HAHA</w:delText>
        </w:r>
      </w:del>
      <w:ins w:id="18" w:author="miftah nugroho" w:date="2022-06-03T20:04:00Z">
        <w:r w:rsidR="00866F2D">
          <w:rPr>
            <w:rFonts w:ascii="Times New Roman" w:eastAsia="Times New Roman" w:hAnsi="Times New Roman" w:cs="Times New Roman"/>
            <w:sz w:val="24"/>
            <w:szCs w:val="24"/>
          </w:rPr>
          <w:t>Haha</w:t>
        </w:r>
      </w:ins>
      <w:r w:rsidRPr="00C50A1E">
        <w:rPr>
          <w:rFonts w:ascii="Times New Roman" w:eastAsia="Times New Roman" w:hAnsi="Times New Roman" w:cs="Times New Roman"/>
          <w:sz w:val="24"/>
          <w:szCs w:val="24"/>
        </w:rPr>
        <w:t>. </w:t>
      </w:r>
    </w:p>
    <w:p w14:paraId="25999A00"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10B5AFAB" w14:textId="77777777" w:rsidR="00927764" w:rsidRPr="00C50A1E" w:rsidRDefault="00927764" w:rsidP="00927764"/>
    <w:p w14:paraId="2520F968" w14:textId="77777777" w:rsidR="00927764" w:rsidRPr="005A045A" w:rsidRDefault="00927764" w:rsidP="00927764">
      <w:pPr>
        <w:rPr>
          <w:i/>
        </w:rPr>
      </w:pPr>
    </w:p>
    <w:p w14:paraId="7D0CCCCA"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6F19628E"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C4AA6" w14:textId="77777777" w:rsidR="00300F33" w:rsidRDefault="00300F33">
      <w:r>
        <w:separator/>
      </w:r>
    </w:p>
  </w:endnote>
  <w:endnote w:type="continuationSeparator" w:id="0">
    <w:p w14:paraId="6FAE18D1" w14:textId="77777777" w:rsidR="00300F33" w:rsidRDefault="0030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9DC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AFCFD96" w14:textId="77777777" w:rsidR="00941E77" w:rsidRDefault="00300F33">
    <w:pPr>
      <w:pStyle w:val="Footer"/>
    </w:pPr>
  </w:p>
  <w:p w14:paraId="36994DF7" w14:textId="77777777" w:rsidR="00941E77" w:rsidRDefault="0030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3BA7" w14:textId="77777777" w:rsidR="00300F33" w:rsidRDefault="00300F33">
      <w:r>
        <w:separator/>
      </w:r>
    </w:p>
  </w:footnote>
  <w:footnote w:type="continuationSeparator" w:id="0">
    <w:p w14:paraId="3BEE8BE9" w14:textId="77777777" w:rsidR="00300F33" w:rsidRDefault="0030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908288">
    <w:abstractNumId w:val="0"/>
  </w:num>
  <w:num w:numId="2" w16cid:durableId="3056721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ftah nugroho">
    <w15:presenceInfo w15:providerId="Windows Live" w15:userId="0ff7b591c4eb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300F33"/>
    <w:rsid w:val="00361714"/>
    <w:rsid w:val="0042167F"/>
    <w:rsid w:val="00866F2D"/>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580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36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miftah nugroho</cp:lastModifiedBy>
  <cp:revision>2</cp:revision>
  <dcterms:created xsi:type="dcterms:W3CDTF">2020-07-24T23:46:00Z</dcterms:created>
  <dcterms:modified xsi:type="dcterms:W3CDTF">2022-06-03T13:04:00Z</dcterms:modified>
</cp:coreProperties>
</file>