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F6B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DBB87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563A8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D0F886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436A4E9" w14:textId="77777777" w:rsidTr="00821BA2">
        <w:tc>
          <w:tcPr>
            <w:tcW w:w="9350" w:type="dxa"/>
          </w:tcPr>
          <w:p w14:paraId="27F0EF4D" w14:textId="26F531FC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</w:t>
            </w:r>
            <w:del w:id="0" w:author="Sari Nursita" w:date="2022-07-25T10:01:00Z">
              <w:r w:rsidDel="007C0593">
                <w:delText>"</w:delText>
              </w:r>
            </w:del>
            <w:r>
              <w:t>Revolusi Industri 4.0</w:t>
            </w:r>
            <w:del w:id="1" w:author="Sari Nursita" w:date="2022-07-25T10:01:00Z">
              <w:r w:rsidDel="007C0593">
                <w:delText>"</w:delText>
              </w:r>
            </w:del>
            <w:r>
              <w:t xml:space="preserve"> bagi Anak Usia Dini </w:t>
            </w:r>
          </w:p>
          <w:p w14:paraId="6119179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AA9F12A" w14:textId="3CAB804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del w:id="2" w:author="Sari Nursita" w:date="2022-07-25T10:02:00Z">
              <w:r w:rsidRPr="00EC6F38" w:rsidDel="007C059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3" w:author="Sari Nursita" w:date="2022-07-25T10:02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sekarang,</w:t>
              </w:r>
              <w:r w:rsidR="007C05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berada pada zona industri yang sangat </w:t>
            </w:r>
            <w:del w:id="4" w:author="Sari Nursita" w:date="2022-07-25T09:51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5" w:author="Sari Nursita" w:date="2022-07-25T09:51:00Z">
              <w:r w:rsidR="00707A00" w:rsidRPr="00EC6F38">
                <w:rPr>
                  <w:rFonts w:ascii="Times New Roman" w:eastAsia="Times New Roman" w:hAnsi="Times New Roman" w:cs="Times New Roman"/>
                  <w:szCs w:val="24"/>
                </w:rPr>
                <w:t>extr</w:t>
              </w:r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707A00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6" w:author="Sari Nursita" w:date="2022-07-25T09:51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del w:id="7" w:author="Sari Nursita" w:date="2022-07-25T09:51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8" w:author="Sari Nursita" w:date="2022-07-25T09:51:00Z">
              <w:r w:rsidR="00707A00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707A0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</w:t>
            </w:r>
            <w:ins w:id="9" w:author="Sari Nursita" w:date="2022-07-25T10:02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14:paraId="0495A9C9" w14:textId="710D01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10" w:author="Sari Nursita" w:date="2022-07-25T10:02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</w:t>
            </w:r>
            <w:del w:id="11" w:author="Sari Nursita" w:date="2022-07-25T09:52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ins w:id="12" w:author="Sari Nursita" w:date="2022-07-25T09:52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3" w:author="Sari Nursita" w:date="2022-07-25T09:52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14" w:author="Sari Nursita" w:date="2022-07-25T09:52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15" w:author="Sari Nursita" w:date="2022-07-25T09:53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7C9F291B" w14:textId="32DDDC4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6" w:author="Sari Nursita" w:date="2022-07-25T09:53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</w:t>
            </w:r>
            <w:del w:id="17" w:author="Sari Nursita" w:date="2022-07-25T09:53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18" w:author="Sari Nursita" w:date="2022-07-25T09:53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00F8EDA5" w14:textId="06F613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9" w:author="Sari Nursita" w:date="2022-07-25T09:53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del w:id="20" w:author="Sari Nursita" w:date="2022-07-25T10:03:00Z">
              <w:r w:rsidRPr="00EC6F38" w:rsidDel="007C0593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21" w:author="Sari Nursita" w:date="2022-07-25T10:03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r w:rsidR="007C05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22" w:author="Sari Nursita" w:date="2022-07-25T09:53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23" w:author="Sari Nursita" w:date="2022-07-25T09:54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</w:t>
            </w:r>
            <w:ins w:id="24" w:author="Sari Nursita" w:date="2022-07-25T09:54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5" w:author="Sari Nursita" w:date="2022-07-25T09:54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Sari Nursita" w:date="2022-07-25T09:54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7" w:author="Sari Nursita" w:date="2022-07-25T09:54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707A0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8" w:author="Sari Nursita" w:date="2022-07-25T09:54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hari ini sedang gencar-gencarnya </w:t>
            </w:r>
            <w:del w:id="29" w:author="Sari Nursita" w:date="2022-07-25T10:03:00Z">
              <w:r w:rsidRPr="00EC6F38" w:rsidDel="007C0593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30" w:author="Sari Nursita" w:date="2022-07-25T09:54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1" w:author="Sari Nursita" w:date="2022-07-25T10:03:00Z">
              <w:r w:rsidRPr="00EC6F38" w:rsidDel="007C0593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del w:id="32" w:author="Sari Nursita" w:date="2022-07-25T09:54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33" w:author="Sari Nursita" w:date="2022-07-25T10:03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di era ini kita harus mempersiapkan diri atau generasi muda untuk memasuki dunia revolusi industri 4.0.</w:t>
            </w:r>
          </w:p>
          <w:p w14:paraId="68C177BB" w14:textId="7C34466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34" w:author="Sari Nursita" w:date="2022-07-25T09:55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611B21E4" w14:textId="1005B31C" w:rsidR="00125355" w:rsidRPr="00EC6F38" w:rsidDel="001F76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5" w:author="Sari Nursita" w:date="2022-07-25T09:5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</w:t>
            </w:r>
            <w:del w:id="36" w:author="Sari Nursita" w:date="2022-07-25T09:55:00Z">
              <w:r w:rsidRPr="00EC6F38" w:rsidDel="00707A00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37" w:author="Sari Nursita" w:date="2022-07-25T09:55:00Z">
              <w:r w:rsidR="00707A00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68F00EC7" w14:textId="6F890BD8" w:rsidR="00125355" w:rsidRPr="001F76B5" w:rsidRDefault="00125355" w:rsidP="001F76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1F76B5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8" w:author="Sari Nursita" w:date="2022-07-25T09:55:00Z">
              <w:r w:rsidRPr="001F76B5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39" w:author="Sari Nursita" w:date="2022-07-25T09:55:00Z">
              <w:r w:rsidR="00707A00" w:rsidRPr="001F76B5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707A00" w:rsidRPr="001F76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707A00" w:rsidRPr="001F7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40" w:author="Sari Nursita" w:date="2022-07-25T10:04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 xml:space="preserve"> guru di</w:t>
            </w:r>
            <w:del w:id="41" w:author="Sari Nursita" w:date="2022-07-25T09:55:00Z">
              <w:r w:rsidRPr="001F76B5" w:rsidDel="00707A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1F76B5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2" w:author="Sari Nursita" w:date="2022-07-25T09:55:00Z">
              <w:r w:rsidR="00707A00" w:rsidRPr="001F76B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</w:t>
            </w:r>
            <w:del w:id="43" w:author="Sari Nursita" w:date="2022-07-25T09:55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4" w:author="Sari Nursita" w:date="2022-07-25T09:55:00Z">
              <w:r w:rsidR="001F76B5" w:rsidRPr="001F76B5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5C73D829" w14:textId="5992112E" w:rsidR="00125355" w:rsidRPr="00EC6F38" w:rsidDel="001F76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5" w:author="Sari Nursita" w:date="2022-07-25T09:5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46" w:author="Sari Nursita" w:date="2022-07-25T09:56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7" w:author="Sari Nursita" w:date="2022-07-25T09:56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3387E00" w14:textId="769E47E8" w:rsidR="00125355" w:rsidRPr="001F76B5" w:rsidRDefault="00125355" w:rsidP="001F76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Sari Nursita" w:date="2022-07-25T09:56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9" w:author="Sari Nursita" w:date="2022-07-25T09:56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  <w:r w:rsidR="001F76B5" w:rsidRPr="001F76B5">
                <w:rPr>
                  <w:rFonts w:ascii="Times New Roman" w:eastAsia="Times New Roman" w:hAnsi="Times New Roman" w:cs="Times New Roman"/>
                  <w:szCs w:val="24"/>
                </w:rPr>
                <w:t xml:space="preserve">aitu 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guru di sini di</w:t>
            </w:r>
            <w:del w:id="50" w:author="Sari Nursita" w:date="2022-07-25T09:56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1F76B5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51" w:author="Sari Nursita" w:date="2022-07-25T09:56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wa dalam mencari kemampuan dan bakat</w:t>
            </w:r>
            <w:ins w:id="52" w:author="Sari Nursita" w:date="2022-07-25T10:04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53" w:author="Sari Nursita" w:date="2022-07-25T09:56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1F76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46AF6E" w14:textId="77777777" w:rsidR="00125355" w:rsidRPr="00EC6F38" w:rsidDel="001F76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4" w:author="Sari Nursita" w:date="2022-07-25T09:57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77C4B1E0" w14:textId="7655246D" w:rsidR="00125355" w:rsidRPr="001F76B5" w:rsidRDefault="00125355" w:rsidP="001F76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5" w:author="Sari Nursita" w:date="2022-07-25T09:57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6" w:author="Sari Nursita" w:date="2022-07-25T09:57:00Z">
              <w:r w:rsidR="001F76B5" w:rsidRPr="001F76B5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1F76B5" w:rsidRPr="001F7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4FE8D0F1" w14:textId="1951E259" w:rsidR="00125355" w:rsidRPr="00EC6F38" w:rsidDel="001F76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7" w:author="Sari Nursita" w:date="2022-07-25T09:57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ins w:id="58" w:author="Sari Nursita" w:date="2022-07-25T09:57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1A47D0D" w14:textId="34DFACDB" w:rsidR="00125355" w:rsidRPr="001F76B5" w:rsidRDefault="00125355" w:rsidP="001F76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9" w:author="Sari Nursita" w:date="2022-07-25T09:57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ins w:id="60" w:author="Sari Nursita" w:date="2022-07-25T09:57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ebagai pendidik di era 4.0</w:t>
            </w:r>
            <w:ins w:id="61" w:author="Sari Nursita" w:date="2022-07-25T09:57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Sari Nursita" w:date="2022-07-25T09:57:00Z">
              <w:r w:rsidRPr="001F76B5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1F76B5">
              <w:rPr>
                <w:rFonts w:ascii="Times New Roman" w:eastAsia="Times New Roman" w:hAnsi="Times New Roman" w:cs="Times New Roman"/>
                <w:szCs w:val="24"/>
              </w:rPr>
              <w:t xml:space="preserve">guru tidak boleh menetap dengan satu strata, </w:t>
            </w:r>
            <w:ins w:id="63" w:author="Sari Nursita" w:date="2022-07-25T09:57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melainkan </w:t>
              </w:r>
            </w:ins>
            <w:r w:rsidRPr="001F76B5">
              <w:rPr>
                <w:rFonts w:ascii="Times New Roman" w:eastAsia="Times New Roman" w:hAnsi="Times New Roman" w:cs="Times New Roman"/>
                <w:szCs w:val="24"/>
              </w:rPr>
              <w:t>harus selalu berkembang agar dapat mengajarkan pendidikan sesuai dengan eranya.</w:t>
            </w:r>
          </w:p>
          <w:p w14:paraId="0E5E2ADA" w14:textId="11E8D74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del w:id="64" w:author="Sari Nursita" w:date="2022-07-25T09:57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65" w:author="Sari Nursita" w:date="2022-07-25T09:57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1F76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di</w:t>
            </w:r>
            <w:del w:id="66" w:author="Sari Nursita" w:date="2022-07-25T09:58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67" w:author="Sari Nursita" w:date="2022-07-25T09:58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4D9E99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5872C4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45EBFA6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8F2AB7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0A9EBB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71C3ED38" w14:textId="0D21DCA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lihat </w:t>
            </w:r>
            <w:ins w:id="68" w:author="Sari Nursita" w:date="2022-07-25T09:58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bahwa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sebenarnya </w:t>
            </w:r>
            <w:ins w:id="69" w:author="Sari Nursita" w:date="2022-07-25T09:58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del w:id="70" w:author="Sari Nursita" w:date="2022-07-25T09:58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1" w:author="Sari Nursita" w:date="2022-07-25T09:58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1F76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Sari Nursita" w:date="2022-07-25T09:58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73" w:author="Sari Nursita" w:date="2022-07-25T09:58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F76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 kita bisa memiliki pikiran yang kritis. Pikiran kritis sangat di</w:t>
            </w:r>
            <w:del w:id="74" w:author="Sari Nursita" w:date="2022-07-25T09:59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04706A38" w14:textId="5207E27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75" w:author="Sari Nursita" w:date="2022-07-25T10:05:00Z">
              <w:r w:rsidR="007C059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</w:t>
            </w:r>
            <w:ins w:id="76" w:author="Sari Nursita" w:date="2022-07-25T09:59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</w:t>
            </w:r>
            <w:del w:id="77" w:author="Sari Nursita" w:date="2022-07-25T09:59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78" w:author="Sari Nursita" w:date="2022-07-25T09:59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 atau</w:t>
              </w:r>
              <w:r w:rsidR="001F76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9" w:author="Sari Nursita" w:date="2022-07-25T09:59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80" w:author="Sari Nursita" w:date="2022-07-25T09:59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</w:t>
            </w:r>
            <w:ins w:id="81" w:author="Sari Nursita" w:date="2022-07-25T09:59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terdapat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banyak praktek karena </w:t>
            </w:r>
            <w:ins w:id="82" w:author="Sari Nursita" w:date="2022-07-25T09:59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kita a</w:t>
              </w:r>
            </w:ins>
            <w:ins w:id="83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menyiapkan anak </w:t>
            </w:r>
            <w:del w:id="84" w:author="Sari Nursita" w:date="2022-07-25T10:00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85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67A796F8" w14:textId="72EBCC1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86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87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</w:t>
            </w:r>
            <w:del w:id="88" w:author="Sari Nursita" w:date="2022-07-25T10:00:00Z">
              <w:r w:rsidRPr="00EC6F38" w:rsidDel="001F76B5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89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>membutuhkan</w:t>
              </w:r>
              <w:r w:rsidR="001F76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90" w:author="Sari Nursita" w:date="2022-07-25T10:00:00Z">
              <w:r w:rsidR="001F76B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14:paraId="2357A3E1" w14:textId="25B0C23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</w:t>
            </w:r>
            <w:del w:id="91" w:author="Sari Nursita" w:date="2022-07-25T10:00:00Z">
              <w:r w:rsidRPr="00EC6F38" w:rsidDel="000F646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92" w:author="Sari Nursita" w:date="2022-07-25T10:00:00Z">
              <w:r w:rsidR="000F646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0F64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3" w:author="Sari Nursita" w:date="2022-07-25T10:00:00Z">
              <w:r w:rsidRPr="00EC6F38" w:rsidDel="000F6463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94" w:author="Sari Nursita" w:date="2022-07-25T10:00:00Z">
              <w:r w:rsidR="000F646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0F64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untutan </w:t>
              </w:r>
              <w:r w:rsidR="000F6463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</w:t>
            </w:r>
            <w:ins w:id="95" w:author="Sari Nursita" w:date="2022-07-25T10:01:00Z">
              <w:r w:rsidR="000F64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96" w:author="Sari Nursita" w:date="2022-07-25T10:01:00Z">
              <w:r w:rsidR="000F646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6F6164F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31357">
    <w:abstractNumId w:val="1"/>
  </w:num>
  <w:num w:numId="2" w16cid:durableId="270359321">
    <w:abstractNumId w:val="0"/>
  </w:num>
  <w:num w:numId="3" w16cid:durableId="12377835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i Nursita">
    <w15:presenceInfo w15:providerId="Windows Live" w15:userId="afa666077f401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F6463"/>
    <w:rsid w:val="0012251A"/>
    <w:rsid w:val="00125355"/>
    <w:rsid w:val="001D038C"/>
    <w:rsid w:val="001F76B5"/>
    <w:rsid w:val="00240407"/>
    <w:rsid w:val="0042167F"/>
    <w:rsid w:val="00707A00"/>
    <w:rsid w:val="007C0593"/>
    <w:rsid w:val="00924DF5"/>
    <w:rsid w:val="00A5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65C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07A0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Sari Nursita</cp:lastModifiedBy>
  <cp:revision>4</cp:revision>
  <dcterms:created xsi:type="dcterms:W3CDTF">2022-07-25T02:49:00Z</dcterms:created>
  <dcterms:modified xsi:type="dcterms:W3CDTF">2022-07-25T03:05:00Z</dcterms:modified>
</cp:coreProperties>
</file>