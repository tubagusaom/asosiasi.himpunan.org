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del w:id="0" w:author="HP" w:date="2021-11-11T14:56:00Z">
        <w:r w:rsidRPr="00C50A1E" w:rsidDel="006D0E5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1" w:author="HP" w:date="2021-11-11T14:56:00Z">
        <w:r w:rsidR="006D0E5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HP" w:date="2021-11-11T14:57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3" w:author="HP" w:date="2021-11-11T14:57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" w:author="HP" w:date="2021-11-11T14:57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begitu</w:delText>
        </w:r>
      </w:del>
      <w:ins w:id="5" w:author="HP" w:date="2021-11-11T14:57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0E51">
          <w:rPr>
            <w:rFonts w:ascii="Times New Roman" w:eastAsia="Times New Roman" w:hAnsi="Times New Roman" w:cs="Times New Roman"/>
            <w:sz w:val="24"/>
            <w:szCs w:val="24"/>
          </w:rPr>
          <w:t>Demikian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HP" w:date="2021-11-11T15:08:00Z">
        <w:r w:rsidRPr="00C50A1E" w:rsidDel="00242E70">
          <w:rPr>
            <w:rFonts w:ascii="Times New Roman" w:eastAsia="Times New Roman" w:hAnsi="Times New Roman" w:cs="Times New Roman"/>
            <w:sz w:val="24"/>
            <w:szCs w:val="24"/>
          </w:rPr>
          <w:delText>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HP" w:date="2021-11-11T14:57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Benar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HP" w:date="2021-11-11T14:57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HP" w:date="2021-11-11T14:58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10" w:author="HP" w:date="2021-11-11T14:58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11" w:author="HP" w:date="2021-11-11T14:58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ida</w:t>
        </w:r>
      </w:ins>
      <w:del w:id="12" w:author="HP" w:date="2021-11-11T14:58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3" w:author="HP" w:date="2021-11-11T14:58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HP" w:date="2021-11-11T14:58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D0E51" w:rsidRDefault="00927764" w:rsidP="00927764">
      <w:pPr>
        <w:shd w:val="clear" w:color="auto" w:fill="F5F5F5"/>
        <w:spacing w:after="375"/>
        <w:rPr>
          <w:ins w:id="15" w:author="HP" w:date="2021-11-11T14:59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6" w:author="HP" w:date="2021-11-11T14:59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del w:id="17" w:author="HP" w:date="2021-11-11T14:59:00Z">
        <w:r w:rsidDel="006D0E51">
          <w:rPr>
            <w:rFonts w:ascii="Times New Roman" w:eastAsia="Times New Roman" w:hAnsi="Times New Roman" w:cs="Times New Roman"/>
            <w:sz w:val="24"/>
            <w:szCs w:val="24"/>
          </w:rPr>
          <w:delText xml:space="preserve"> bersama</w:delText>
        </w:r>
      </w:del>
      <w:ins w:id="18" w:author="HP" w:date="2021-11-11T14:59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9" w:author="HP" w:date="2021-11-11T15:00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HP" w:date="2021-11-11T15:00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yang dalam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HP" w:date="2021-11-11T15:00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6D0E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Del="006D0E51" w:rsidRDefault="00927764" w:rsidP="00927764">
      <w:pPr>
        <w:shd w:val="clear" w:color="auto" w:fill="F5F5F5"/>
        <w:spacing w:after="375"/>
        <w:rPr>
          <w:del w:id="22" w:author="HP" w:date="2021-11-11T15:0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HP" w:date="2021-11-11T15:00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24" w:author="HP" w:date="2021-11-11T15:01:00Z">
        <w:r w:rsidR="006D0E51">
          <w:rPr>
            <w:rFonts w:ascii="Times New Roman" w:eastAsia="Times New Roman" w:hAnsi="Times New Roman" w:cs="Times New Roman"/>
            <w:strike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5" w:author="HP" w:date="2021-11-11T15:01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6D0E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HP" w:date="2021-11-11T15:01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bisa </w:delText>
        </w:r>
      </w:del>
      <w:proofErr w:type="spellStart"/>
      <w:ins w:id="27" w:author="HP" w:date="2021-11-11T15:01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proofErr w:type="gramStart"/>
      <w:ins w:id="28" w:author="HP" w:date="2021-11-11T15:01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29" w:author="HP" w:date="2021-11-11T15:10:00Z">
        <w:r w:rsidRPr="00C50A1E" w:rsidDel="00242E7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0" w:author="HP" w:date="2021-11-11T15:10:00Z">
        <w:r w:rsidR="00242E7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del w:id="31" w:author="HP" w:date="2021-11-11T15:02:00Z">
        <w:r w:rsidRPr="00C50A1E" w:rsidDel="006D0E5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ins w:id="32" w:author="HP" w:date="2021-11-11T15:02:00Z">
        <w:r w:rsidR="006D0E5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6D0E5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3" w:author="HP" w:date="2021-11-11T15:02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del w:id="34" w:author="HP" w:date="2021-11-11T15:03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 xml:space="preserve"> tak</w:delText>
        </w:r>
      </w:del>
      <w:proofErr w:type="spellStart"/>
      <w:ins w:id="35" w:author="HP" w:date="2021-11-11T15:03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36" w:author="HP" w:date="2021-11-11T15:03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HP" w:date="2021-11-11T15:03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38" w:author="HP" w:date="2021-11-11T15:03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39" w:author="HP" w:date="2021-11-11T15:03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HP" w:date="2021-11-11T15:04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41" w:author="HP" w:date="2021-11-11T15:04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42" w:author="HP" w:date="2021-11-11T15:04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HP" w:date="2021-11-11T15:04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44" w:author="HP" w:date="2021-11-11T15:04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HP" w:date="2021-11-11T15:04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46" w:author="HP" w:date="2021-11-11T15:04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6D0E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ins w:id="47" w:author="HP" w:date="2021-11-11T15:04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6D0E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8" w:author="HP" w:date="2021-11-11T15:04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49" w:author="HP" w:date="2021-11-11T15:04:00Z">
        <w:r w:rsidR="006D0E51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50" w:author="HP" w:date="2021-11-11T15:04:00Z">
        <w:r w:rsidRPr="00C50A1E" w:rsidDel="006D0E51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0E51">
        <w:rPr>
          <w:rFonts w:ascii="Times New Roman" w:eastAsia="Times New Roman" w:hAnsi="Times New Roman" w:cs="Times New Roman"/>
          <w:i/>
          <w:sz w:val="24"/>
          <w:szCs w:val="24"/>
          <w:rPrChange w:id="51" w:author="HP" w:date="2021-11-11T15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2" w:author="HP" w:date="2021-11-11T15:05:00Z">
        <w:r w:rsidRPr="00C50A1E" w:rsidDel="00242E70">
          <w:rPr>
            <w:rFonts w:ascii="Times New Roman" w:eastAsia="Times New Roman" w:hAnsi="Times New Roman" w:cs="Times New Roman"/>
            <w:sz w:val="24"/>
            <w:szCs w:val="24"/>
          </w:rPr>
          <w:delText>Kalau</w:delText>
        </w:r>
      </w:del>
      <w:ins w:id="53" w:author="HP" w:date="2021-11-11T15:05:00Z">
        <w:r w:rsidR="00242E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242E70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4" w:author="HP" w:date="2021-11-11T15:05:00Z">
        <w:r w:rsidR="00242E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55" w:author="HP" w:date="2021-11-11T15:06:00Z">
        <w:r w:rsidR="00242E7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6" w:author="HP" w:date="2021-11-11T15:06:00Z">
        <w:r w:rsidRPr="00C50A1E" w:rsidDel="00242E70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ins w:id="57" w:author="HP" w:date="2021-11-11T15:06:00Z">
        <w:r w:rsidR="00242E70">
          <w:rPr>
            <w:rFonts w:ascii="Times New Roman" w:eastAsia="Times New Roman" w:hAnsi="Times New Roman" w:cs="Times New Roman"/>
            <w:sz w:val="24"/>
            <w:szCs w:val="24"/>
          </w:rPr>
          <w:t>ha</w:t>
        </w:r>
        <w:proofErr w:type="gramStart"/>
        <w:r w:rsidR="00242E70">
          <w:rPr>
            <w:rFonts w:ascii="Times New Roman" w:eastAsia="Times New Roman" w:hAnsi="Times New Roman" w:cs="Times New Roman"/>
            <w:sz w:val="24"/>
            <w:szCs w:val="24"/>
          </w:rPr>
          <w:t>..ha</w:t>
        </w:r>
      </w:ins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58" w:name="_GoBack"/>
      <w:bookmarkEnd w:id="58"/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F12" w:rsidRDefault="00D54F12">
      <w:r>
        <w:separator/>
      </w:r>
    </w:p>
  </w:endnote>
  <w:endnote w:type="continuationSeparator" w:id="0">
    <w:p w:rsidR="00D54F12" w:rsidRDefault="00D5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54F12">
    <w:pPr>
      <w:pStyle w:val="Footer"/>
    </w:pPr>
  </w:p>
  <w:p w:rsidR="00941E77" w:rsidRDefault="00D54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F12" w:rsidRDefault="00D54F12">
      <w:r>
        <w:separator/>
      </w:r>
    </w:p>
  </w:footnote>
  <w:footnote w:type="continuationSeparator" w:id="0">
    <w:p w:rsidR="00D54F12" w:rsidRDefault="00D5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42E70"/>
    <w:rsid w:val="0042167F"/>
    <w:rsid w:val="006D0E51"/>
    <w:rsid w:val="00924DF5"/>
    <w:rsid w:val="00927764"/>
    <w:rsid w:val="00D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D0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D0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2021-11-11T08:10:00Z</dcterms:created>
  <dcterms:modified xsi:type="dcterms:W3CDTF">2021-11-11T08:10:00Z</dcterms:modified>
</cp:coreProperties>
</file>