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9AB4"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3BBC261"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51CFF05" w14:textId="77777777" w:rsidR="00927764" w:rsidRDefault="00927764" w:rsidP="00927764">
      <w:pPr>
        <w:jc w:val="center"/>
        <w:rPr>
          <w:rFonts w:ascii="Cambria" w:hAnsi="Cambria" w:cs="Times New Roman"/>
          <w:sz w:val="24"/>
          <w:szCs w:val="24"/>
        </w:rPr>
      </w:pPr>
    </w:p>
    <w:p w14:paraId="34703F5B"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513B460C" w14:textId="77777777" w:rsidR="00927764" w:rsidRPr="0094076B" w:rsidRDefault="00927764" w:rsidP="00927764">
      <w:pPr>
        <w:rPr>
          <w:rFonts w:ascii="Cambria" w:hAnsi="Cambria"/>
        </w:rPr>
      </w:pPr>
    </w:p>
    <w:p w14:paraId="69FB18D7"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0F4F22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FFBB52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537A0705" wp14:editId="0B6C260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660E52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E447A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411506C" w14:textId="4774CF4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ins w:id="0" w:author="Khaira Dewi" w:date="2021-11-12T10:14:00Z">
        <w:r w:rsidR="00115B7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bakwan yang baru diangkat dari penggorengan di kala hujan?</w:t>
      </w:r>
    </w:p>
    <w:p w14:paraId="7746FACD" w14:textId="594C0AB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ins w:id="1" w:author="Khaira Dewi" w:date="2021-11-12T10:15:00Z">
        <w:r w:rsidR="00115B71">
          <w:rPr>
            <w:rFonts w:ascii="Times New Roman" w:eastAsia="Times New Roman" w:hAnsi="Times New Roman" w:cs="Times New Roman"/>
            <w:sz w:val="24"/>
            <w:szCs w:val="24"/>
          </w:rPr>
          <w:t>b</w:t>
        </w:r>
      </w:ins>
      <w:del w:id="2" w:author="Khaira Dewi" w:date="2021-11-12T10:15:00Z">
        <w:r w:rsidDel="00115B71">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w:t>
      </w:r>
      <w:del w:id="3" w:author="Khaira Dewi" w:date="2021-11-12T10:08:00Z">
        <w:r w:rsidRPr="00C50A1E" w:rsidDel="00826D74">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791073D2" w14:textId="0952555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w:t>
      </w:r>
      <w:ins w:id="4" w:author="Khaira Dewi" w:date="2021-11-12T10:16:00Z">
        <w:r w:rsidR="00CE743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karena mengundang kenangan</w:t>
      </w:r>
      <w:ins w:id="5" w:author="Khaira Dewi" w:date="2021-11-12T10:17:00Z">
        <w:r w:rsidR="00CE7436">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ambyar</w:t>
      </w:r>
      <w:ins w:id="6" w:author="Khaira Dewi" w:date="2021-11-12T10:17:00Z">
        <w:r w:rsidR="00CE7436">
          <w:rPr>
            <w:rFonts w:ascii="Times New Roman" w:eastAsia="Times New Roman" w:hAnsi="Times New Roman" w:cs="Times New Roman"/>
            <w:sz w:val="24"/>
            <w:szCs w:val="24"/>
          </w:rPr>
          <w:t xml:space="preserve">. </w:t>
        </w:r>
      </w:ins>
      <w:del w:id="7" w:author="Khaira Dewi" w:date="2021-11-12T10:17:00Z">
        <w:r w:rsidRPr="00C50A1E" w:rsidDel="00CE7436">
          <w:rPr>
            <w:rFonts w:ascii="Times New Roman" w:eastAsia="Times New Roman" w:hAnsi="Times New Roman" w:cs="Times New Roman"/>
            <w:sz w:val="24"/>
            <w:szCs w:val="24"/>
          </w:rPr>
          <w:delText>, p</w:delText>
        </w:r>
      </w:del>
      <w:ins w:id="8" w:author="Khaira Dewi" w:date="2021-11-12T10:17:00Z">
        <w:r w:rsidR="00CE7436">
          <w:rPr>
            <w:rFonts w:ascii="Times New Roman" w:eastAsia="Times New Roman" w:hAnsi="Times New Roman" w:cs="Times New Roman"/>
            <w:sz w:val="24"/>
            <w:szCs w:val="24"/>
          </w:rPr>
          <w:t>P</w:t>
        </w:r>
      </w:ins>
      <w:r w:rsidRPr="00C50A1E">
        <w:rPr>
          <w:rFonts w:ascii="Times New Roman" w:eastAsia="Times New Roman" w:hAnsi="Times New Roman" w:cs="Times New Roman"/>
          <w:sz w:val="24"/>
          <w:szCs w:val="24"/>
        </w:rPr>
        <w:t>un perilaku kita yang lain. Soal makan. Ya, hujan yang membuat kita jadi sering lapar. Kok bisa ya?</w:t>
      </w:r>
    </w:p>
    <w:p w14:paraId="0738281E" w14:textId="335ACC7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9" w:author="Khaira Dewi" w:date="2021-11-12T10:17:00Z">
        <w:r w:rsidR="00DE309D">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del w:id="10" w:author="Khaira Dewi" w:date="2021-11-12T10:09:00Z">
        <w:r w:rsidDel="00826D74">
          <w:rPr>
            <w:rFonts w:ascii="Times New Roman" w:eastAsia="Times New Roman" w:hAnsi="Times New Roman" w:cs="Times New Roman"/>
            <w:sz w:val="24"/>
            <w:szCs w:val="24"/>
          </w:rPr>
          <w:delText>p</w:delText>
        </w:r>
      </w:del>
      <w:ins w:id="11" w:author="Khaira Dewi" w:date="2021-11-12T10:09:00Z">
        <w:r w:rsidR="00826D74">
          <w:rPr>
            <w:rFonts w:ascii="Times New Roman" w:eastAsia="Times New Roman" w:hAnsi="Times New Roman" w:cs="Times New Roman"/>
            <w:sz w:val="24"/>
            <w:szCs w:val="24"/>
          </w:rPr>
          <w:t>f</w:t>
        </w:r>
      </w:ins>
      <w:r w:rsidRPr="00C50A1E">
        <w:rPr>
          <w:rFonts w:ascii="Times New Roman" w:eastAsia="Times New Roman" w:hAnsi="Times New Roman" w:cs="Times New Roman"/>
          <w:sz w:val="24"/>
          <w:szCs w:val="24"/>
        </w:rPr>
        <w:t>su makan yang tiba-tiba ikut meningkat?</w:t>
      </w:r>
    </w:p>
    <w:p w14:paraId="1067BEE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w:t>
      </w:r>
      <w:del w:id="12" w:author="Khaira Dewi" w:date="2021-11-12T10:09:00Z">
        <w:r w:rsidRPr="00C50A1E" w:rsidDel="00826D74">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ik di saat hujan turun adalah makan. Sering disebut cuma camilan, tapi jumlah kalorinya nyaris melebihi makan berat.</w:t>
      </w:r>
    </w:p>
    <w:p w14:paraId="77123EC9" w14:textId="52B7FEA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w:t>
      </w:r>
      <w:del w:id="13" w:author="Khaira Dewi" w:date="2021-11-12T10:19:00Z">
        <w:r w:rsidRPr="00C50A1E" w:rsidDel="00DE309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dalam kemasan </w:t>
      </w:r>
      <w:ins w:id="14" w:author="Khaira Dewi" w:date="2021-11-12T10:19:00Z">
        <w:r w:rsidR="00DE309D">
          <w:rPr>
            <w:rFonts w:ascii="Times New Roman" w:eastAsia="Times New Roman" w:hAnsi="Times New Roman" w:cs="Times New Roman"/>
            <w:sz w:val="24"/>
            <w:szCs w:val="24"/>
          </w:rPr>
          <w:t xml:space="preserve">yang </w:t>
        </w:r>
      </w:ins>
      <w:r w:rsidRPr="00C50A1E">
        <w:rPr>
          <w:rFonts w:ascii="Times New Roman" w:eastAsia="Times New Roman" w:hAnsi="Times New Roman" w:cs="Times New Roman"/>
          <w:sz w:val="24"/>
          <w:szCs w:val="24"/>
        </w:rPr>
        <w:t>bisa dikonsumsi 4 porsi</w:t>
      </w:r>
      <w:ins w:id="15" w:author="Khaira Dewi" w:date="2021-11-12T10:19:00Z">
        <w:r w:rsidR="00DE309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habis sekali duduk. Belum cukup, tambah lagi gorengannya, satu-dua biji eh kok jadi lima?</w:t>
      </w:r>
    </w:p>
    <w:p w14:paraId="11FF93B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4D1ABB8" w14:textId="48B96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16" w:author="Khaira Dewi" w:date="2021-11-12T10:10:00Z">
        <w:r w:rsidRPr="00C50A1E" w:rsidDel="00826D74">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seperti tahu bulat digoreng dadakan alias yang masih hangat. Apalagi dengan makan, tubuh akan mendapat "panas" akibat terjadinya peningkatan metabolisme dalam tubuh. </w:t>
      </w:r>
    </w:p>
    <w:p w14:paraId="4AB5711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2DC018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D6B951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17" w:author="Khaira Dewi" w:date="2021-11-12T10:11:00Z">
        <w:r w:rsidDel="00826D7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6343760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E141994" w14:textId="2729D4B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18" w:author="Khaira Dewi" w:date="2021-11-12T10:12:00Z">
        <w:r w:rsidR="00826D74">
          <w:rPr>
            <w:rFonts w:ascii="Times New Roman" w:eastAsia="Times New Roman" w:hAnsi="Times New Roman" w:cs="Times New Roman"/>
            <w:sz w:val="24"/>
            <w:szCs w:val="24"/>
          </w:rPr>
          <w:t>.</w:t>
        </w:r>
      </w:ins>
      <w:del w:id="19" w:author="Khaira Dewi" w:date="2021-11-12T10:12:00Z">
        <w:r w:rsidRPr="00C50A1E" w:rsidDel="00826D74">
          <w:rPr>
            <w:rFonts w:ascii="Times New Roman" w:eastAsia="Times New Roman" w:hAnsi="Times New Roman" w:cs="Times New Roman"/>
            <w:sz w:val="24"/>
            <w:szCs w:val="24"/>
          </w:rPr>
          <w:delText>?</w:delText>
        </w:r>
      </w:del>
    </w:p>
    <w:p w14:paraId="5426023B" w14:textId="24F14FC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20" w:author="Khaira Dewi" w:date="2021-11-12T10:12:00Z">
        <w:r w:rsidR="00826D74">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130658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826D74">
        <w:rPr>
          <w:rFonts w:ascii="Times New Roman" w:eastAsia="Times New Roman" w:hAnsi="Times New Roman" w:cs="Times New Roman"/>
          <w:i/>
          <w:iCs/>
          <w:sz w:val="24"/>
          <w:szCs w:val="24"/>
          <w:rPrChange w:id="21" w:author="Khaira Dewi" w:date="2021-11-12T10:13: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48B2D80F" w14:textId="0EF2152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22" w:author="Khaira Dewi" w:date="2021-11-12T10:13:00Z">
        <w:r w:rsidR="00826D7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w:t>
      </w:r>
      <w:ins w:id="23" w:author="Khaira Dewi" w:date="2021-11-12T10:13:00Z">
        <w:r w:rsidR="00826D7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10179B42" w14:textId="71AE13C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24" w:author="Khaira Dewi" w:date="2021-11-12T10:20:00Z">
        <w:r w:rsidR="005E7C5A">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74ABE45A" w14:textId="7244E29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w:t>
      </w:r>
      <w:ins w:id="25" w:author="Khaira Dewi" w:date="2021-11-12T10:20:00Z">
        <w:r w:rsidR="005E7C5A">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lah lebih dari 500 kalori. HAHA. </w:t>
      </w:r>
    </w:p>
    <w:p w14:paraId="01644570"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EC88D29" w14:textId="77777777" w:rsidR="00927764" w:rsidRPr="00C50A1E" w:rsidRDefault="00927764" w:rsidP="00927764"/>
    <w:p w14:paraId="6EDC55EE" w14:textId="77777777" w:rsidR="00927764" w:rsidRPr="005A045A" w:rsidRDefault="00927764" w:rsidP="00927764">
      <w:pPr>
        <w:rPr>
          <w:i/>
        </w:rPr>
      </w:pPr>
    </w:p>
    <w:p w14:paraId="15D97064"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1B97994"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8B81" w14:textId="77777777" w:rsidR="00DA783B" w:rsidRDefault="00DA783B">
      <w:r>
        <w:separator/>
      </w:r>
    </w:p>
  </w:endnote>
  <w:endnote w:type="continuationSeparator" w:id="0">
    <w:p w14:paraId="4D9E6299" w14:textId="77777777" w:rsidR="00DA783B" w:rsidRDefault="00DA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5B4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0260DDA" w14:textId="77777777" w:rsidR="00941E77" w:rsidRDefault="00DA783B">
    <w:pPr>
      <w:pStyle w:val="Footer"/>
    </w:pPr>
  </w:p>
  <w:p w14:paraId="5EEE4F6B" w14:textId="77777777" w:rsidR="00941E77" w:rsidRDefault="00DA7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26F6" w14:textId="77777777" w:rsidR="00DA783B" w:rsidRDefault="00DA783B">
      <w:r>
        <w:separator/>
      </w:r>
    </w:p>
  </w:footnote>
  <w:footnote w:type="continuationSeparator" w:id="0">
    <w:p w14:paraId="7AE48B21" w14:textId="77777777" w:rsidR="00DA783B" w:rsidRDefault="00DA7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ra Dewi">
    <w15:presenceInfo w15:providerId="Windows Live" w15:userId="ea3145f259227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C748D"/>
    <w:rsid w:val="00115B71"/>
    <w:rsid w:val="0012251A"/>
    <w:rsid w:val="0042167F"/>
    <w:rsid w:val="005E7C5A"/>
    <w:rsid w:val="00826D74"/>
    <w:rsid w:val="00924DF5"/>
    <w:rsid w:val="00927764"/>
    <w:rsid w:val="00CE7436"/>
    <w:rsid w:val="00DA783B"/>
    <w:rsid w:val="00DE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A08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82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Khaira Dewi</cp:lastModifiedBy>
  <cp:revision>7</cp:revision>
  <dcterms:created xsi:type="dcterms:W3CDTF">2020-07-24T23:46:00Z</dcterms:created>
  <dcterms:modified xsi:type="dcterms:W3CDTF">2021-11-12T03:20:00Z</dcterms:modified>
</cp:coreProperties>
</file>