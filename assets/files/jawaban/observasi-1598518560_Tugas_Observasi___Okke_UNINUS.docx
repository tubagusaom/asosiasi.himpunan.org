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31546"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6293D9C5"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D165560" w14:textId="77777777" w:rsidR="00927764" w:rsidRDefault="00927764" w:rsidP="00927764">
      <w:pPr>
        <w:jc w:val="center"/>
        <w:rPr>
          <w:rFonts w:ascii="Cambria" w:hAnsi="Cambria" w:cs="Times New Roman"/>
          <w:sz w:val="24"/>
          <w:szCs w:val="24"/>
        </w:rPr>
      </w:pPr>
    </w:p>
    <w:p w14:paraId="3CD6298E"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7F04F2B7"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commentRangeStart w:id="0"/>
      <w:r w:rsidRPr="00C50A1E">
        <w:rPr>
          <w:rFonts w:ascii="Times New Roman" w:eastAsia="Times New Roman" w:hAnsi="Times New Roman" w:cs="Times New Roman"/>
          <w:kern w:val="36"/>
          <w:sz w:val="54"/>
          <w:szCs w:val="54"/>
        </w:rPr>
        <w:t>Hujan Turun, Berat Badan Naik</w:t>
      </w:r>
    </w:p>
    <w:p w14:paraId="7BE05747"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commentRangeEnd w:id="0"/>
      <w:r w:rsidR="00AB18F6">
        <w:rPr>
          <w:rStyle w:val="CommentReference"/>
        </w:rPr>
        <w:commentReference w:id="0"/>
      </w:r>
    </w:p>
    <w:p w14:paraId="68814849"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5F37A5CC" wp14:editId="74E06124">
            <wp:extent cx="3492500" cy="2313015"/>
            <wp:effectExtent l="0" t="0" r="0" b="0"/>
            <wp:docPr id="1" name="Picture 1" descr="Hujan Turun, Berat Badan Nai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2BEFE59"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430706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w:t>
      </w:r>
      <w:commentRangeStart w:id="1"/>
      <w:r w:rsidRPr="00C50A1E">
        <w:rPr>
          <w:rFonts w:ascii="Times New Roman" w:eastAsia="Times New Roman" w:hAnsi="Times New Roman" w:cs="Times New Roman"/>
          <w:i/>
          <w:iCs/>
          <w:sz w:val="24"/>
          <w:szCs w:val="24"/>
        </w:rPr>
        <w:t>hubungan sama dia tetep temenan aja. Huft</w:t>
      </w:r>
      <w:commentRangeEnd w:id="1"/>
      <w:r w:rsidR="00AB18F6">
        <w:rPr>
          <w:rStyle w:val="CommentReference"/>
        </w:rPr>
        <w:commentReference w:id="1"/>
      </w:r>
      <w:r w:rsidRPr="00C50A1E">
        <w:rPr>
          <w:rFonts w:ascii="Times New Roman" w:eastAsia="Times New Roman" w:hAnsi="Times New Roman" w:cs="Times New Roman"/>
          <w:i/>
          <w:iCs/>
          <w:sz w:val="24"/>
          <w:szCs w:val="24"/>
        </w:rPr>
        <w:t>.</w:t>
      </w:r>
    </w:p>
    <w:p w14:paraId="4154F19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commentRangeEnd w:id="2"/>
      <w:r w:rsidR="00AB18F6">
        <w:rPr>
          <w:rStyle w:val="CommentReference"/>
        </w:rPr>
        <w:commentReference w:id="2"/>
      </w:r>
    </w:p>
    <w:p w14:paraId="72C5F7D6" w14:textId="0D95D7A9"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3"/>
      <w:del w:id="4" w:author="Bagoes Prambudi" w:date="2020-08-27T15:10:00Z">
        <w:r w:rsidRPr="00C50A1E" w:rsidDel="00AB18F6">
          <w:rPr>
            <w:rFonts w:ascii="Times New Roman" w:eastAsia="Times New Roman" w:hAnsi="Times New Roman" w:cs="Times New Roman"/>
            <w:sz w:val="24"/>
            <w:szCs w:val="24"/>
          </w:rPr>
          <w:delText>Januari</w:delText>
        </w:r>
      </w:del>
      <w:ins w:id="5" w:author="Bagoes Prambudi" w:date="2020-08-27T15:10:00Z">
        <w:r w:rsidR="00AB18F6" w:rsidRPr="00C50A1E">
          <w:rPr>
            <w:rFonts w:ascii="Times New Roman" w:eastAsia="Times New Roman" w:hAnsi="Times New Roman" w:cs="Times New Roman"/>
            <w:sz w:val="24"/>
            <w:szCs w:val="24"/>
          </w:rPr>
          <w:t>January</w:t>
        </w:r>
      </w:ins>
      <w:r w:rsidRPr="00C50A1E">
        <w:rPr>
          <w:rFonts w:ascii="Times New Roman" w:eastAsia="Times New Roman" w:hAnsi="Times New Roman" w:cs="Times New Roman"/>
          <w:sz w:val="24"/>
          <w:szCs w:val="24"/>
        </w:rPr>
        <w:t xml:space="preserve">,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commentRangeEnd w:id="3"/>
      <w:r w:rsidR="00AB18F6">
        <w:rPr>
          <w:rStyle w:val="CommentReference"/>
        </w:rPr>
        <w:commentReference w:id="3"/>
      </w:r>
    </w:p>
    <w:p w14:paraId="2FC1CAD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6"/>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commentRangeEnd w:id="6"/>
      <w:r w:rsidR="00335436">
        <w:rPr>
          <w:rStyle w:val="CommentReference"/>
        </w:rPr>
        <w:commentReference w:id="6"/>
      </w:r>
    </w:p>
    <w:p w14:paraId="388FB54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7"/>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commentRangeEnd w:id="7"/>
      <w:r w:rsidR="00C45255">
        <w:rPr>
          <w:rStyle w:val="CommentReference"/>
        </w:rPr>
        <w:commentReference w:id="7"/>
      </w:r>
    </w:p>
    <w:p w14:paraId="7C2A6BC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8"/>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commentRangeEnd w:id="8"/>
      <w:r w:rsidR="00C45255">
        <w:rPr>
          <w:rStyle w:val="CommentReference"/>
        </w:rPr>
        <w:commentReference w:id="8"/>
      </w:r>
    </w:p>
    <w:p w14:paraId="0276F08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9"/>
      <w:commentRangeStart w:id="10"/>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27F6C037" w14:textId="2EBD94D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commentRangeEnd w:id="9"/>
      <w:r w:rsidR="0033680A">
        <w:rPr>
          <w:rStyle w:val="CommentReference"/>
        </w:rPr>
        <w:commentReference w:id="9"/>
      </w:r>
      <w:commentRangeEnd w:id="10"/>
      <w:r w:rsidR="0033680A">
        <w:rPr>
          <w:rStyle w:val="CommentReference"/>
        </w:rPr>
        <w:commentReference w:id="10"/>
      </w:r>
      <w:ins w:id="11" w:author="Bagoes Prambudi" w:date="2020-08-27T15:43:00Z">
        <w:r w:rsidR="00FC1FE4">
          <w:rPr>
            <w:rFonts w:ascii="Times New Roman" w:eastAsia="Times New Roman" w:hAnsi="Times New Roman" w:cs="Times New Roman"/>
            <w:sz w:val="24"/>
            <w:szCs w:val="24"/>
          </w:rPr>
          <w:t xml:space="preserve">Ternyata </w:t>
        </w:r>
      </w:ins>
    </w:p>
    <w:p w14:paraId="4038CEE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2"/>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commentRangeEnd w:id="12"/>
      <w:r w:rsidR="0033680A">
        <w:rPr>
          <w:rStyle w:val="CommentReference"/>
        </w:rPr>
        <w:commentReference w:id="12"/>
      </w:r>
    </w:p>
    <w:p w14:paraId="5E666B5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3"/>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commentRangeEnd w:id="13"/>
      <w:r w:rsidR="00FC1FE4">
        <w:rPr>
          <w:rStyle w:val="CommentReference"/>
        </w:rPr>
        <w:commentReference w:id="13"/>
      </w:r>
    </w:p>
    <w:p w14:paraId="1A314A1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4"/>
      <w:r w:rsidRPr="00C50A1E">
        <w:rPr>
          <w:rFonts w:ascii="Times New Roman" w:eastAsia="Times New Roman" w:hAnsi="Times New Roman" w:cs="Times New Roman"/>
          <w:b/>
          <w:bCs/>
          <w:sz w:val="24"/>
          <w:szCs w:val="24"/>
        </w:rPr>
        <w:t>Ternyata Ini yang Bisa Jadi Sebabnya...</w:t>
      </w:r>
      <w:commentRangeEnd w:id="14"/>
      <w:r w:rsidR="00FC1FE4">
        <w:rPr>
          <w:rStyle w:val="CommentReference"/>
        </w:rPr>
        <w:commentReference w:id="14"/>
      </w:r>
      <w:r w:rsidRPr="00C50A1E">
        <w:rPr>
          <w:rFonts w:ascii="Times New Roman" w:eastAsia="Times New Roman" w:hAnsi="Times New Roman" w:cs="Times New Roman"/>
          <w:sz w:val="24"/>
          <w:szCs w:val="24"/>
        </w:rPr>
        <w:br/>
      </w:r>
      <w:commentRangeStart w:id="15"/>
      <w:r w:rsidRPr="00C50A1E">
        <w:rPr>
          <w:rFonts w:ascii="Times New Roman" w:eastAsia="Times New Roman" w:hAnsi="Times New Roman" w:cs="Times New Roman"/>
          <w:sz w:val="24"/>
          <w:szCs w:val="24"/>
        </w:rPr>
        <w:t>Selama hujan datang, tentu kita akan lebih suka berlindung dalam ruangan saja. Ruangan yang membuat jarak kita dengan makanan makin dekat saja. Ya, ini soal akses makanan yang jadi tak lagi berjarak. Ehem.</w:t>
      </w:r>
      <w:commentRangeEnd w:id="15"/>
      <w:r w:rsidR="00FC1FE4">
        <w:rPr>
          <w:rStyle w:val="CommentReference"/>
        </w:rPr>
        <w:commentReference w:id="15"/>
      </w:r>
    </w:p>
    <w:p w14:paraId="6FF3370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6"/>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092107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commentRangeEnd w:id="16"/>
      <w:r w:rsidR="00FC1FE4">
        <w:rPr>
          <w:rStyle w:val="CommentReference"/>
        </w:rPr>
        <w:commentReference w:id="16"/>
      </w:r>
    </w:p>
    <w:p w14:paraId="5E8F26E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7"/>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34D4858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commentRangeEnd w:id="17"/>
      <w:r w:rsidR="00914627">
        <w:rPr>
          <w:rStyle w:val="CommentReference"/>
        </w:rPr>
        <w:commentReference w:id="17"/>
      </w:r>
    </w:p>
    <w:p w14:paraId="5813271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8"/>
      <w:r w:rsidRPr="00C50A1E">
        <w:rPr>
          <w:rFonts w:ascii="Times New Roman" w:eastAsia="Times New Roman" w:hAnsi="Times New Roman" w:cs="Times New Roman"/>
          <w:sz w:val="24"/>
          <w:szCs w:val="24"/>
        </w:rPr>
        <w:t xml:space="preserve">Di </w:t>
      </w:r>
      <w:commentRangeEnd w:id="18"/>
      <w:r w:rsidR="00914627">
        <w:rPr>
          <w:rStyle w:val="CommentReference"/>
        </w:rPr>
        <w:commentReference w:id="18"/>
      </w:r>
      <w:r w:rsidRPr="00C50A1E">
        <w:rPr>
          <w:rFonts w:ascii="Times New Roman" w:eastAsia="Times New Roman" w:hAnsi="Times New Roman" w:cs="Times New Roman"/>
          <w:sz w:val="24"/>
          <w:szCs w:val="24"/>
        </w:rPr>
        <w:t xml:space="preserve">musim hujan, rasa malas bergerak juga bisa jadi </w:t>
      </w:r>
      <w:commentRangeStart w:id="19"/>
      <w:r w:rsidRPr="00C50A1E">
        <w:rPr>
          <w:rFonts w:ascii="Times New Roman" w:eastAsia="Times New Roman" w:hAnsi="Times New Roman" w:cs="Times New Roman"/>
          <w:sz w:val="24"/>
          <w:szCs w:val="24"/>
        </w:rPr>
        <w:t xml:space="preserve">biang </w:t>
      </w:r>
      <w:commentRangeEnd w:id="19"/>
      <w:r w:rsidR="00914627">
        <w:rPr>
          <w:rStyle w:val="CommentReference"/>
        </w:rPr>
        <w:commentReference w:id="19"/>
      </w:r>
      <w:r w:rsidRPr="00C50A1E">
        <w:rPr>
          <w:rFonts w:ascii="Times New Roman" w:eastAsia="Times New Roman" w:hAnsi="Times New Roman" w:cs="Times New Roman"/>
          <w:sz w:val="24"/>
          <w:szCs w:val="24"/>
        </w:rPr>
        <w:t>berat badan yang lebih suka naiknya. Apalagi munculnya kaum-kaum rebahan yang kerjaannya tiduran dan hanya buka tutup media sosial atau pura-pura sibuk padahal tidak ada yang nge-chat. </w:t>
      </w:r>
    </w:p>
    <w:p w14:paraId="71CF8D2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Kegiatan seperti inilah yang membuat lemak-lemak yang seharusnya dibakar jadi </w:t>
      </w:r>
      <w:commentRangeStart w:id="20"/>
      <w:r w:rsidRPr="00C50A1E">
        <w:rPr>
          <w:rFonts w:ascii="Times New Roman" w:eastAsia="Times New Roman" w:hAnsi="Times New Roman" w:cs="Times New Roman"/>
          <w:sz w:val="24"/>
          <w:szCs w:val="24"/>
        </w:rPr>
        <w:t>memilih ikut</w:t>
      </w:r>
      <w:r>
        <w:rPr>
          <w:rFonts w:ascii="Times New Roman" w:eastAsia="Times New Roman" w:hAnsi="Times New Roman" w:cs="Times New Roman"/>
          <w:sz w:val="24"/>
          <w:szCs w:val="24"/>
        </w:rPr>
        <w:t>an mager saja</w:t>
      </w:r>
      <w:commentRangeEnd w:id="20"/>
      <w:r w:rsidR="00914627">
        <w:rPr>
          <w:rStyle w:val="CommentReference"/>
        </w:rPr>
        <w:commentReference w:id="20"/>
      </w:r>
      <w:r>
        <w:rPr>
          <w:rFonts w:ascii="Times New Roman" w:eastAsia="Times New Roman" w:hAnsi="Times New Roman" w:cs="Times New Roman"/>
          <w:sz w:val="24"/>
          <w:szCs w:val="24"/>
        </w:rPr>
        <w:t>. Jadi simpanan di</w:t>
      </w:r>
      <w:r w:rsidRPr="00C50A1E">
        <w:rPr>
          <w:rFonts w:ascii="Times New Roman" w:eastAsia="Times New Roman" w:hAnsi="Times New Roman" w:cs="Times New Roman"/>
          <w:sz w:val="24"/>
          <w:szCs w:val="24"/>
        </w:rPr>
        <w:t>tubuhmu, dimana-mana.</w:t>
      </w:r>
    </w:p>
    <w:p w14:paraId="4266C4F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w:t>
      </w:r>
      <w:commentRangeStart w:id="21"/>
      <w:r>
        <w:rPr>
          <w:rFonts w:ascii="Times New Roman" w:eastAsia="Times New Roman" w:hAnsi="Times New Roman" w:cs="Times New Roman"/>
          <w:sz w:val="24"/>
          <w:szCs w:val="24"/>
        </w:rPr>
        <w:t>ikut tergelincir makin ke</w:t>
      </w:r>
      <w:r w:rsidRPr="00C50A1E">
        <w:rPr>
          <w:rFonts w:ascii="Times New Roman" w:eastAsia="Times New Roman" w:hAnsi="Times New Roman" w:cs="Times New Roman"/>
          <w:sz w:val="24"/>
          <w:szCs w:val="24"/>
        </w:rPr>
        <w:t xml:space="preserve">kanan di </w:t>
      </w:r>
      <w:commentRangeEnd w:id="21"/>
      <w:r w:rsidR="00914627">
        <w:rPr>
          <w:rStyle w:val="CommentReference"/>
        </w:rPr>
        <w:commentReference w:id="21"/>
      </w:r>
      <w:r w:rsidRPr="00C50A1E">
        <w:rPr>
          <w:rFonts w:ascii="Times New Roman" w:eastAsia="Times New Roman" w:hAnsi="Times New Roman" w:cs="Times New Roman"/>
          <w:sz w:val="24"/>
          <w:szCs w:val="24"/>
        </w:rPr>
        <w:t>saat hujan. Coba ingat-ingat apa yang kamu makan saat hujan?</w:t>
      </w:r>
    </w:p>
    <w:p w14:paraId="7B9E3F2B" w14:textId="78996E64"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2"/>
      <w:r w:rsidRPr="00C50A1E">
        <w:rPr>
          <w:rFonts w:ascii="Times New Roman" w:eastAsia="Times New Roman" w:hAnsi="Times New Roman" w:cs="Times New Roman"/>
          <w:sz w:val="24"/>
          <w:szCs w:val="24"/>
        </w:rPr>
        <w:t>Mie rebus kuah susu ditambah telur. Ya bisalah lebih dari 500 kalori.</w:t>
      </w:r>
      <w:del w:id="23" w:author="Bagoes Prambudi" w:date="2020-08-27T16:01:00Z">
        <w:r w:rsidRPr="00C50A1E" w:rsidDel="00914627">
          <w:rPr>
            <w:rFonts w:ascii="Times New Roman" w:eastAsia="Times New Roman" w:hAnsi="Times New Roman" w:cs="Times New Roman"/>
            <w:sz w:val="24"/>
            <w:szCs w:val="24"/>
          </w:rPr>
          <w:delText xml:space="preserve"> HAHA</w:delText>
        </w:r>
      </w:del>
      <w:r w:rsidRPr="00C50A1E">
        <w:rPr>
          <w:rFonts w:ascii="Times New Roman" w:eastAsia="Times New Roman" w:hAnsi="Times New Roman" w:cs="Times New Roman"/>
          <w:sz w:val="24"/>
          <w:szCs w:val="24"/>
        </w:rPr>
        <w:t>. </w:t>
      </w:r>
      <w:commentRangeEnd w:id="22"/>
      <w:r w:rsidR="00914627">
        <w:rPr>
          <w:rStyle w:val="CommentReference"/>
        </w:rPr>
        <w:commentReference w:id="22"/>
      </w:r>
    </w:p>
    <w:p w14:paraId="00EA4ADD"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3746A5AD" w14:textId="77777777" w:rsidR="00927764" w:rsidRPr="00C50A1E" w:rsidRDefault="00927764" w:rsidP="00927764"/>
    <w:p w14:paraId="2C4EA9D4" w14:textId="77777777" w:rsidR="00927764" w:rsidRPr="005A045A" w:rsidRDefault="00927764" w:rsidP="00927764">
      <w:pPr>
        <w:rPr>
          <w:i/>
        </w:rPr>
      </w:pPr>
    </w:p>
    <w:p w14:paraId="60D5EFFF"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0A64FC81"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goes Prambudi" w:date="2020-08-27T15:02:00Z" w:initials="BP">
    <w:p w14:paraId="39D6EF3C" w14:textId="158FDE7C" w:rsidR="00AB18F6" w:rsidRDefault="00AB18F6">
      <w:pPr>
        <w:pStyle w:val="CommentText"/>
      </w:pPr>
      <w:r>
        <w:rPr>
          <w:rStyle w:val="CommentReference"/>
        </w:rPr>
        <w:annotationRef/>
      </w:r>
      <w:r>
        <w:t>Hujan turun, berat badan naik.</w:t>
      </w:r>
    </w:p>
  </w:comment>
  <w:comment w:id="1" w:author="Bagoes Prambudi" w:date="2020-08-27T15:07:00Z" w:initials="BP">
    <w:p w14:paraId="1C2B33E5" w14:textId="2096E65E" w:rsidR="00AB18F6" w:rsidRDefault="00AB18F6">
      <w:pPr>
        <w:pStyle w:val="CommentText"/>
      </w:pPr>
      <w:r>
        <w:rPr>
          <w:rStyle w:val="CommentReference"/>
        </w:rPr>
        <w:annotationRef/>
      </w:r>
      <w:r>
        <w:t>Tulisan yang logis dan mengandung arti</w:t>
      </w:r>
    </w:p>
  </w:comment>
  <w:comment w:id="2" w:author="Bagoes Prambudi" w:date="2020-08-27T15:08:00Z" w:initials="BP">
    <w:p w14:paraId="58105A78" w14:textId="05386B76" w:rsidR="00AB18F6" w:rsidRDefault="00AB18F6">
      <w:pPr>
        <w:pStyle w:val="CommentText"/>
      </w:pPr>
      <w:r>
        <w:rPr>
          <w:rStyle w:val="CommentReference"/>
        </w:rPr>
        <w:annotationRef/>
      </w:r>
      <w:r>
        <w:t>Makna romantis</w:t>
      </w:r>
    </w:p>
  </w:comment>
  <w:comment w:id="3" w:author="Bagoes Prambudi" w:date="2020-08-27T15:10:00Z" w:initials="BP">
    <w:p w14:paraId="54329E51" w14:textId="5DD90BB7" w:rsidR="00AB18F6" w:rsidRDefault="00AB18F6">
      <w:pPr>
        <w:pStyle w:val="CommentText"/>
      </w:pPr>
      <w:r>
        <w:rPr>
          <w:rStyle w:val="CommentReference"/>
        </w:rPr>
        <w:annotationRef/>
      </w:r>
      <w:r w:rsidR="00335436">
        <w:t xml:space="preserve"> </w:t>
      </w:r>
    </w:p>
  </w:comment>
  <w:comment w:id="6" w:author="Bagoes Prambudi" w:date="2020-08-27T15:17:00Z" w:initials="BP">
    <w:p w14:paraId="26A7EDC3" w14:textId="77777777" w:rsidR="00C45255" w:rsidRDefault="00335436">
      <w:pPr>
        <w:pStyle w:val="CommentText"/>
      </w:pPr>
      <w:r>
        <w:rPr>
          <w:rStyle w:val="CommentReference"/>
        </w:rPr>
        <w:annotationRef/>
      </w:r>
      <w:r>
        <w:t>Soal makan, kok bisa ya ?  hujan yang sering disalahkan</w:t>
      </w:r>
      <w:r w:rsidR="00C45255">
        <w:t>.  Yang membuat kita jadi sering lapar.</w:t>
      </w:r>
      <w:r>
        <w:t xml:space="preserve">   </w:t>
      </w:r>
    </w:p>
    <w:p w14:paraId="5C809FD1" w14:textId="77777777" w:rsidR="00C45255" w:rsidRDefault="00C45255">
      <w:pPr>
        <w:pStyle w:val="CommentText"/>
      </w:pPr>
    </w:p>
    <w:p w14:paraId="6AA3428B" w14:textId="13591B7F" w:rsidR="00335436" w:rsidRDefault="00335436">
      <w:pPr>
        <w:pStyle w:val="CommentText"/>
      </w:pPr>
      <w:r>
        <w:t>Ternyata perilaku kita yang lain</w:t>
      </w:r>
      <w:r w:rsidR="00C45255">
        <w:t xml:space="preserve"> mengundang </w:t>
      </w:r>
      <w:r>
        <w:t xml:space="preserve"> </w:t>
      </w:r>
      <w:r w:rsidR="00C45255">
        <w:t xml:space="preserve">kenangan </w:t>
      </w:r>
      <w:r>
        <w:t xml:space="preserve">membuat perasaan hatimu yang ambyar </w:t>
      </w:r>
    </w:p>
  </w:comment>
  <w:comment w:id="7" w:author="Bagoes Prambudi" w:date="2020-08-27T15:25:00Z" w:initials="BP">
    <w:p w14:paraId="2F3CD9B9" w14:textId="77777777" w:rsidR="00C45255" w:rsidRDefault="00C45255">
      <w:pPr>
        <w:pStyle w:val="CommentText"/>
      </w:pPr>
      <w:r>
        <w:rPr>
          <w:rStyle w:val="CommentReference"/>
        </w:rPr>
        <w:annotationRef/>
      </w:r>
      <w:r>
        <w:t>Mengapa kita merasa lapar ketika hujan ?</w:t>
      </w:r>
    </w:p>
    <w:p w14:paraId="64E4D0B5" w14:textId="77777777" w:rsidR="00C45255" w:rsidRDefault="00C45255">
      <w:pPr>
        <w:pStyle w:val="CommentText"/>
      </w:pPr>
    </w:p>
    <w:p w14:paraId="4D7FF61B" w14:textId="39056A95" w:rsidR="00C45255" w:rsidRDefault="00C45255">
      <w:pPr>
        <w:pStyle w:val="CommentText"/>
      </w:pPr>
      <w:r>
        <w:t>Siapa yang suka merasa  tiba-tiba nafsu makan yang meningkat bersama hujan datang</w:t>
      </w:r>
    </w:p>
  </w:comment>
  <w:comment w:id="8" w:author="Bagoes Prambudi" w:date="2020-08-27T15:29:00Z" w:initials="BP">
    <w:p w14:paraId="6C66F60B" w14:textId="77777777" w:rsidR="00C45255" w:rsidRDefault="00C45255">
      <w:pPr>
        <w:pStyle w:val="CommentText"/>
      </w:pPr>
      <w:r>
        <w:rPr>
          <w:rStyle w:val="CommentReference"/>
        </w:rPr>
        <w:annotationRef/>
      </w:r>
      <w:r>
        <w:t xml:space="preserve">Disaat hujan turun, kegiatan yang paling asyik selain mengenang dia, adalah makan.  </w:t>
      </w:r>
    </w:p>
    <w:p w14:paraId="1FD6B01F" w14:textId="22172EAC" w:rsidR="00C45255" w:rsidRDefault="00C45255">
      <w:pPr>
        <w:pStyle w:val="CommentText"/>
      </w:pPr>
      <w:r>
        <w:t>Sering disebut Cuma camilan, tapi jumlah kalorinya nyaris melebihi makan berat</w:t>
      </w:r>
      <w:r w:rsidR="0033680A">
        <w:t>.</w:t>
      </w:r>
      <w:r>
        <w:t xml:space="preserve">  </w:t>
      </w:r>
    </w:p>
  </w:comment>
  <w:comment w:id="9" w:author="Bagoes Prambudi" w:date="2020-08-27T15:33:00Z" w:initials="BP">
    <w:p w14:paraId="6E66513A" w14:textId="6647089E" w:rsidR="0033680A" w:rsidRDefault="0033680A">
      <w:pPr>
        <w:pStyle w:val="CommentText"/>
      </w:pPr>
      <w:r>
        <w:rPr>
          <w:rStyle w:val="CommentReference"/>
        </w:rPr>
        <w:annotationRef/>
      </w:r>
    </w:p>
  </w:comment>
  <w:comment w:id="10" w:author="Bagoes Prambudi" w:date="2020-08-27T15:35:00Z" w:initials="BP">
    <w:p w14:paraId="4E227AA0" w14:textId="60EDE640" w:rsidR="0033680A" w:rsidRDefault="0033680A">
      <w:pPr>
        <w:pStyle w:val="CommentText"/>
      </w:pPr>
      <w:r>
        <w:rPr>
          <w:rStyle w:val="CommentReference"/>
        </w:rPr>
        <w:annotationRef/>
      </w:r>
      <w:r>
        <w:t xml:space="preserve">Sekali duduk belum cukup sebungkus kripik dalam kemasan bisa dikonsumsi habis.  Tambah lagi gorengannya satu – dua biji eh.. kok jadi lima ? </w:t>
      </w:r>
    </w:p>
  </w:comment>
  <w:comment w:id="12" w:author="Bagoes Prambudi" w:date="2020-08-27T15:37:00Z" w:initials="BP">
    <w:p w14:paraId="21A71412" w14:textId="71DFAF87" w:rsidR="0033680A" w:rsidRDefault="0033680A">
      <w:pPr>
        <w:pStyle w:val="CommentText"/>
      </w:pPr>
      <w:r>
        <w:rPr>
          <w:rStyle w:val="CommentReference"/>
        </w:rPr>
        <w:annotationRef/>
      </w:r>
      <w:r>
        <w:rPr>
          <w:rStyle w:val="CommentReference"/>
        </w:rPr>
        <w:t xml:space="preserve">Tubuh akan mendapat panas akibat terjadinya peningkatan metabolisme </w:t>
      </w:r>
      <w:r w:rsidR="00FC1FE4">
        <w:rPr>
          <w:rStyle w:val="CommentReference"/>
        </w:rPr>
        <w:t>dalam tubuh.</w:t>
      </w:r>
    </w:p>
  </w:comment>
  <w:comment w:id="13" w:author="Bagoes Prambudi" w:date="2020-08-27T15:42:00Z" w:initials="BP">
    <w:p w14:paraId="2D5DB2D3" w14:textId="17F84F64" w:rsidR="00FC1FE4" w:rsidRDefault="00FC1FE4">
      <w:pPr>
        <w:pStyle w:val="CommentText"/>
      </w:pPr>
      <w:r>
        <w:rPr>
          <w:rStyle w:val="CommentReference"/>
        </w:rPr>
        <w:annotationRef/>
      </w:r>
      <w:r>
        <w:t>Dingin yang terjadi akibat hujan tidak membuat tubuh memerlukan kalori tambahan dari makanan</w:t>
      </w:r>
    </w:p>
  </w:comment>
  <w:comment w:id="14" w:author="Bagoes Prambudi" w:date="2020-08-27T15:43:00Z" w:initials="BP">
    <w:p w14:paraId="2C0A7563" w14:textId="7AA08FAD" w:rsidR="00FC1FE4" w:rsidRDefault="00FC1FE4">
      <w:pPr>
        <w:pStyle w:val="CommentText"/>
      </w:pPr>
      <w:r>
        <w:rPr>
          <w:rStyle w:val="CommentReference"/>
        </w:rPr>
        <w:annotationRef/>
      </w:r>
      <w:r>
        <w:t>Ternyata ini yang bisa menjadi penyebabnya</w:t>
      </w:r>
    </w:p>
  </w:comment>
  <w:comment w:id="15" w:author="Bagoes Prambudi" w:date="2020-08-27T15:44:00Z" w:initials="BP">
    <w:p w14:paraId="7CB4CA64" w14:textId="3DFF914D" w:rsidR="00FC1FE4" w:rsidRDefault="00FC1FE4">
      <w:pPr>
        <w:pStyle w:val="CommentText"/>
      </w:pPr>
      <w:r>
        <w:rPr>
          <w:rStyle w:val="CommentReference"/>
        </w:rPr>
        <w:annotationRef/>
      </w:r>
      <w:r>
        <w:t>Selama hujan datang, tentu kita lebih suka berlindung dalam ruangan saja.  Ruangan yang membuat jarak antara kita dengan makanan semakin dekat.  Jadi ini hanya soal akses makanan yang tidak lagi berjarak.</w:t>
      </w:r>
    </w:p>
  </w:comment>
  <w:comment w:id="16" w:author="Bagoes Prambudi" w:date="2020-08-27T15:47:00Z" w:initials="BP">
    <w:p w14:paraId="10760A12" w14:textId="2F31BFDF" w:rsidR="00FC1FE4" w:rsidRDefault="00FC1FE4">
      <w:pPr>
        <w:pStyle w:val="CommentText"/>
      </w:pPr>
      <w:r>
        <w:rPr>
          <w:rStyle w:val="CommentReference"/>
        </w:rPr>
        <w:annotationRef/>
      </w:r>
      <w:r>
        <w:t>Mau ke luar diwaktu hujan membuat kita berfikir berkali kali dan sangat merepotkan.  Oleh karena itu sebahagai bahan persediaan harus ada di lemari penyimpanan seperti segala jenis masakan, dalam bentuk mie instan, biscuit-biskuit yang di tata dalam toples cantik, atau bubuk-</w:t>
      </w:r>
      <w:r w:rsidR="00914627">
        <w:t>bubuk minuman manis dalam kemasan ekonomis.</w:t>
      </w:r>
    </w:p>
  </w:comment>
  <w:comment w:id="17" w:author="Bagoes Prambudi" w:date="2020-08-27T15:52:00Z" w:initials="BP">
    <w:p w14:paraId="7E051CD8" w14:textId="77777777" w:rsidR="00914627" w:rsidRDefault="00914627">
      <w:pPr>
        <w:pStyle w:val="CommentText"/>
      </w:pPr>
      <w:r>
        <w:rPr>
          <w:rStyle w:val="CommentReference"/>
        </w:rPr>
        <w:annotationRef/>
      </w:r>
      <w:r>
        <w:t xml:space="preserve">Tidak ada salahnya makan saat hujan.  Yang salah adalah pemilihan makanan yang penting enak tidak mempertimbangkan kalori. </w:t>
      </w:r>
    </w:p>
    <w:p w14:paraId="229A9951" w14:textId="30A6AC43" w:rsidR="00914627" w:rsidRDefault="00914627">
      <w:pPr>
        <w:pStyle w:val="CommentText"/>
      </w:pPr>
      <w:r>
        <w:t xml:space="preserve">Ketika memakan makanan dalam kemasan perhatikan  informasi gizi.  Takaran gulanya jangan kelebihan. </w:t>
      </w:r>
    </w:p>
  </w:comment>
  <w:comment w:id="18" w:author="Bagoes Prambudi" w:date="2020-08-27T15:57:00Z" w:initials="BP">
    <w:p w14:paraId="052B5CBC" w14:textId="70AC95D5" w:rsidR="00914627" w:rsidRDefault="00914627">
      <w:pPr>
        <w:pStyle w:val="CommentText"/>
      </w:pPr>
      <w:r>
        <w:rPr>
          <w:rStyle w:val="CommentReference"/>
        </w:rPr>
        <w:annotationRef/>
      </w:r>
      <w:r>
        <w:t xml:space="preserve">Pada </w:t>
      </w:r>
    </w:p>
  </w:comment>
  <w:comment w:id="19" w:author="Bagoes Prambudi" w:date="2020-08-27T15:58:00Z" w:initials="BP">
    <w:p w14:paraId="27FD0816" w14:textId="4246A229" w:rsidR="00914627" w:rsidRDefault="00914627">
      <w:pPr>
        <w:pStyle w:val="CommentText"/>
      </w:pPr>
      <w:r>
        <w:rPr>
          <w:rStyle w:val="CommentReference"/>
        </w:rPr>
        <w:annotationRef/>
      </w:r>
      <w:r>
        <w:t>penyebab</w:t>
      </w:r>
    </w:p>
  </w:comment>
  <w:comment w:id="20" w:author="Bagoes Prambudi" w:date="2020-08-27T15:59:00Z" w:initials="BP">
    <w:p w14:paraId="2AC7CFBE" w14:textId="1BD0940D" w:rsidR="00914627" w:rsidRDefault="00914627">
      <w:pPr>
        <w:pStyle w:val="CommentText"/>
      </w:pPr>
      <w:r>
        <w:rPr>
          <w:rStyle w:val="CommentReference"/>
        </w:rPr>
        <w:annotationRef/>
      </w:r>
      <w:r>
        <w:t>tersimpan</w:t>
      </w:r>
    </w:p>
  </w:comment>
  <w:comment w:id="21" w:author="Bagoes Prambudi" w:date="2020-08-27T16:00:00Z" w:initials="BP">
    <w:p w14:paraId="2BCC8506" w14:textId="68434ACC" w:rsidR="00914627" w:rsidRDefault="00914627">
      <w:pPr>
        <w:pStyle w:val="CommentText"/>
      </w:pPr>
      <w:r>
        <w:rPr>
          <w:rStyle w:val="CommentReference"/>
        </w:rPr>
        <w:annotationRef/>
      </w:r>
      <w:r>
        <w:t>naik</w:t>
      </w:r>
    </w:p>
  </w:comment>
  <w:comment w:id="22" w:author="Bagoes Prambudi" w:date="2020-08-27T16:01:00Z" w:initials="BP">
    <w:p w14:paraId="312CDCF4" w14:textId="376B7419" w:rsidR="00914627" w:rsidRDefault="00914627">
      <w:pPr>
        <w:pStyle w:val="CommentText"/>
      </w:pPr>
      <w:r>
        <w:rPr>
          <w:rStyle w:val="CommentReference"/>
        </w:rPr>
        <w:annotationRef/>
      </w:r>
      <w:r>
        <w:t xml:space="preserve">Mie rebus kuah ditambah </w:t>
      </w:r>
      <w:r w:rsidR="00E06E6F">
        <w:t>susu telur bisa lebih dari 500 kalori.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6EF3C" w15:done="0"/>
  <w15:commentEx w15:paraId="1C2B33E5" w15:done="0"/>
  <w15:commentEx w15:paraId="58105A78" w15:done="0"/>
  <w15:commentEx w15:paraId="54329E51" w15:done="0"/>
  <w15:commentEx w15:paraId="6AA3428B" w15:done="0"/>
  <w15:commentEx w15:paraId="4D7FF61B" w15:done="0"/>
  <w15:commentEx w15:paraId="1FD6B01F" w15:done="0"/>
  <w15:commentEx w15:paraId="6E66513A" w15:done="0"/>
  <w15:commentEx w15:paraId="4E227AA0" w15:done="0"/>
  <w15:commentEx w15:paraId="21A71412" w15:done="0"/>
  <w15:commentEx w15:paraId="2D5DB2D3" w15:done="0"/>
  <w15:commentEx w15:paraId="2C0A7563" w15:done="0"/>
  <w15:commentEx w15:paraId="7CB4CA64" w15:done="0"/>
  <w15:commentEx w15:paraId="10760A12" w15:done="0"/>
  <w15:commentEx w15:paraId="229A9951" w15:done="0"/>
  <w15:commentEx w15:paraId="052B5CBC" w15:done="0"/>
  <w15:commentEx w15:paraId="27FD0816" w15:done="0"/>
  <w15:commentEx w15:paraId="2AC7CFBE" w15:done="0"/>
  <w15:commentEx w15:paraId="2BCC8506" w15:done="0"/>
  <w15:commentEx w15:paraId="312CDC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2499C" w16cex:dateUtc="2020-08-27T08:02:00Z"/>
  <w16cex:commentExtensible w16cex:durableId="22F24A95" w16cex:dateUtc="2020-08-27T08:07:00Z"/>
  <w16cex:commentExtensible w16cex:durableId="22F24AE8" w16cex:dateUtc="2020-08-27T08:08:00Z"/>
  <w16cex:commentExtensible w16cex:durableId="22F24B75" w16cex:dateUtc="2020-08-27T08:10:00Z"/>
  <w16cex:commentExtensible w16cex:durableId="22F24D1B" w16cex:dateUtc="2020-08-27T08:17:00Z"/>
  <w16cex:commentExtensible w16cex:durableId="22F24EE2" w16cex:dateUtc="2020-08-27T08:25:00Z"/>
  <w16cex:commentExtensible w16cex:durableId="22F24FBD" w16cex:dateUtc="2020-08-27T08:29:00Z"/>
  <w16cex:commentExtensible w16cex:durableId="22F250AD" w16cex:dateUtc="2020-08-27T08:33:00Z"/>
  <w16cex:commentExtensible w16cex:durableId="22F2513E" w16cex:dateUtc="2020-08-27T08:35:00Z"/>
  <w16cex:commentExtensible w16cex:durableId="22F251CF" w16cex:dateUtc="2020-08-27T08:37:00Z"/>
  <w16cex:commentExtensible w16cex:durableId="22F252E2" w16cex:dateUtc="2020-08-27T08:42:00Z"/>
  <w16cex:commentExtensible w16cex:durableId="22F25334" w16cex:dateUtc="2020-08-27T08:43:00Z"/>
  <w16cex:commentExtensible w16cex:durableId="22F25378" w16cex:dateUtc="2020-08-27T08:44:00Z"/>
  <w16cex:commentExtensible w16cex:durableId="22F253FD" w16cex:dateUtc="2020-08-27T08:47:00Z"/>
  <w16cex:commentExtensible w16cex:durableId="22F25550" w16cex:dateUtc="2020-08-27T08:52:00Z"/>
  <w16cex:commentExtensible w16cex:durableId="22F25674" w16cex:dateUtc="2020-08-27T08:57:00Z"/>
  <w16cex:commentExtensible w16cex:durableId="22F256BC" w16cex:dateUtc="2020-08-27T08:58:00Z"/>
  <w16cex:commentExtensible w16cex:durableId="22F256EF" w16cex:dateUtc="2020-08-27T08:59:00Z"/>
  <w16cex:commentExtensible w16cex:durableId="22F25734" w16cex:dateUtc="2020-08-27T09:00:00Z"/>
  <w16cex:commentExtensible w16cex:durableId="22F2575D" w16cex:dateUtc="2020-08-27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6EF3C" w16cid:durableId="22F2499C"/>
  <w16cid:commentId w16cid:paraId="1C2B33E5" w16cid:durableId="22F24A95"/>
  <w16cid:commentId w16cid:paraId="58105A78" w16cid:durableId="22F24AE8"/>
  <w16cid:commentId w16cid:paraId="54329E51" w16cid:durableId="22F24B75"/>
  <w16cid:commentId w16cid:paraId="6AA3428B" w16cid:durableId="22F24D1B"/>
  <w16cid:commentId w16cid:paraId="4D7FF61B" w16cid:durableId="22F24EE2"/>
  <w16cid:commentId w16cid:paraId="1FD6B01F" w16cid:durableId="22F24FBD"/>
  <w16cid:commentId w16cid:paraId="6E66513A" w16cid:durableId="22F250AD"/>
  <w16cid:commentId w16cid:paraId="4E227AA0" w16cid:durableId="22F2513E"/>
  <w16cid:commentId w16cid:paraId="21A71412" w16cid:durableId="22F251CF"/>
  <w16cid:commentId w16cid:paraId="2D5DB2D3" w16cid:durableId="22F252E2"/>
  <w16cid:commentId w16cid:paraId="2C0A7563" w16cid:durableId="22F25334"/>
  <w16cid:commentId w16cid:paraId="7CB4CA64" w16cid:durableId="22F25378"/>
  <w16cid:commentId w16cid:paraId="10760A12" w16cid:durableId="22F253FD"/>
  <w16cid:commentId w16cid:paraId="229A9951" w16cid:durableId="22F25550"/>
  <w16cid:commentId w16cid:paraId="052B5CBC" w16cid:durableId="22F25674"/>
  <w16cid:commentId w16cid:paraId="27FD0816" w16cid:durableId="22F256BC"/>
  <w16cid:commentId w16cid:paraId="2AC7CFBE" w16cid:durableId="22F256EF"/>
  <w16cid:commentId w16cid:paraId="2BCC8506" w16cid:durableId="22F25734"/>
  <w16cid:commentId w16cid:paraId="312CDCF4" w16cid:durableId="22F257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5004B" w14:textId="77777777" w:rsidR="00804B2B" w:rsidRDefault="00804B2B">
      <w:r>
        <w:separator/>
      </w:r>
    </w:p>
  </w:endnote>
  <w:endnote w:type="continuationSeparator" w:id="0">
    <w:p w14:paraId="3F2CFC7E" w14:textId="77777777" w:rsidR="00804B2B" w:rsidRDefault="0080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617D3"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E8CEED8" w14:textId="77777777" w:rsidR="00941E77" w:rsidRDefault="00804B2B">
    <w:pPr>
      <w:pStyle w:val="Footer"/>
    </w:pPr>
  </w:p>
  <w:p w14:paraId="1FB38B3E" w14:textId="77777777" w:rsidR="00941E77" w:rsidRDefault="00804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DC339" w14:textId="77777777" w:rsidR="00804B2B" w:rsidRDefault="00804B2B">
      <w:r>
        <w:separator/>
      </w:r>
    </w:p>
  </w:footnote>
  <w:footnote w:type="continuationSeparator" w:id="0">
    <w:p w14:paraId="7F2BDC4E" w14:textId="77777777" w:rsidR="00804B2B" w:rsidRDefault="00804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goes Prambudi">
    <w15:presenceInfo w15:providerId="Windows Live" w15:userId="a486fd218a9d1b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335436"/>
    <w:rsid w:val="0033680A"/>
    <w:rsid w:val="0042167F"/>
    <w:rsid w:val="00804B2B"/>
    <w:rsid w:val="00914627"/>
    <w:rsid w:val="00924DF5"/>
    <w:rsid w:val="00927764"/>
    <w:rsid w:val="00AB18F6"/>
    <w:rsid w:val="00C20908"/>
    <w:rsid w:val="00C45255"/>
    <w:rsid w:val="00E06E6F"/>
    <w:rsid w:val="00FC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AD82"/>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AB18F6"/>
    <w:rPr>
      <w:sz w:val="16"/>
      <w:szCs w:val="16"/>
    </w:rPr>
  </w:style>
  <w:style w:type="paragraph" w:styleId="CommentText">
    <w:name w:val="annotation text"/>
    <w:basedOn w:val="Normal"/>
    <w:link w:val="CommentTextChar"/>
    <w:uiPriority w:val="99"/>
    <w:semiHidden/>
    <w:unhideWhenUsed/>
    <w:rsid w:val="00AB18F6"/>
    <w:rPr>
      <w:sz w:val="20"/>
      <w:szCs w:val="20"/>
    </w:rPr>
  </w:style>
  <w:style w:type="character" w:customStyle="1" w:styleId="CommentTextChar">
    <w:name w:val="Comment Text Char"/>
    <w:basedOn w:val="DefaultParagraphFont"/>
    <w:link w:val="CommentText"/>
    <w:uiPriority w:val="99"/>
    <w:semiHidden/>
    <w:rsid w:val="00AB18F6"/>
    <w:rPr>
      <w:sz w:val="20"/>
      <w:szCs w:val="20"/>
    </w:rPr>
  </w:style>
  <w:style w:type="paragraph" w:styleId="CommentSubject">
    <w:name w:val="annotation subject"/>
    <w:basedOn w:val="CommentText"/>
    <w:next w:val="CommentText"/>
    <w:link w:val="CommentSubjectChar"/>
    <w:uiPriority w:val="99"/>
    <w:semiHidden/>
    <w:unhideWhenUsed/>
    <w:rsid w:val="00AB18F6"/>
    <w:rPr>
      <w:b/>
      <w:bCs/>
    </w:rPr>
  </w:style>
  <w:style w:type="character" w:customStyle="1" w:styleId="CommentSubjectChar">
    <w:name w:val="Comment Subject Char"/>
    <w:basedOn w:val="CommentTextChar"/>
    <w:link w:val="CommentSubject"/>
    <w:uiPriority w:val="99"/>
    <w:semiHidden/>
    <w:rsid w:val="00AB18F6"/>
    <w:rPr>
      <w:b/>
      <w:bCs/>
      <w:sz w:val="20"/>
      <w:szCs w:val="20"/>
    </w:rPr>
  </w:style>
  <w:style w:type="paragraph" w:styleId="BalloonText">
    <w:name w:val="Balloon Text"/>
    <w:basedOn w:val="Normal"/>
    <w:link w:val="BalloonTextChar"/>
    <w:uiPriority w:val="99"/>
    <w:semiHidden/>
    <w:unhideWhenUsed/>
    <w:rsid w:val="00AB18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8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a2.kompasiana.com/items/album/2020/01/05/photo-1561497268-131821f92985-5e11e63d097f362701721a02.jpeg?t=o&amp;v=760"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Bagoes Prambudi</cp:lastModifiedBy>
  <cp:revision>2</cp:revision>
  <dcterms:created xsi:type="dcterms:W3CDTF">2020-08-27T09:03:00Z</dcterms:created>
  <dcterms:modified xsi:type="dcterms:W3CDTF">2020-08-27T09:03:00Z</dcterms:modified>
</cp:coreProperties>
</file>