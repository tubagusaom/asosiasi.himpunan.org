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83E3D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B18AD5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CBF7E5D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95F646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B9B296B" w14:textId="77777777" w:rsidR="00927764" w:rsidRPr="0094076B" w:rsidRDefault="00927764" w:rsidP="00927764">
      <w:pPr>
        <w:rPr>
          <w:rFonts w:ascii="Cambria" w:hAnsi="Cambria"/>
        </w:rPr>
      </w:pPr>
    </w:p>
    <w:p w14:paraId="6A90C6A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F222499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BE2EE4D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EE4EB35" wp14:editId="5F203568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EF5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  <w:commentRangeEnd w:id="0"/>
      <w:r w:rsidR="00466636">
        <w:rPr>
          <w:rStyle w:val="CommentReference"/>
        </w:rPr>
        <w:commentReference w:id="0"/>
      </w:r>
    </w:p>
    <w:p w14:paraId="65D5CD44" w14:textId="77777777" w:rsidR="00927764" w:rsidRPr="00C50A1E" w:rsidRDefault="00927764" w:rsidP="0046663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" w:author="My Computer" w:date="2022-03-30T10:30:00Z">
        <w:r w:rsidRPr="00C50A1E" w:rsidDel="0046663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630979F" w14:textId="77777777" w:rsidR="00927764" w:rsidRPr="00466636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2" w:author="My Computer" w:date="2022-03-30T10:3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3" w:author="My Computer" w:date="2022-03-30T10:33:00Z">
        <w:r w:rsidR="004666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ins w:id="4" w:author="My Computer" w:date="2022-03-30T10:34:00Z">
        <w:r w:rsidR="00466636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proofErr w:type="gramEnd"/>
    </w:p>
    <w:p w14:paraId="21359A8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del w:id="5" w:author="My Computer" w:date="2022-03-30T10:35:00Z">
        <w:r w:rsidDel="0046663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754E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595BA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r w:rsidR="00466636">
        <w:rPr>
          <w:rStyle w:val="CommentReference"/>
        </w:rPr>
        <w:commentReference w:id="6"/>
      </w:r>
    </w:p>
    <w:p w14:paraId="321E1712" w14:textId="77777777" w:rsidR="00927764" w:rsidRPr="00C50A1E" w:rsidRDefault="00927764" w:rsidP="0046663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" w:author="My Computer" w:date="2022-03-30T10:38:00Z">
        <w:r w:rsidRPr="00C50A1E" w:rsidDel="00466636">
          <w:rPr>
            <w:rFonts w:ascii="Times New Roman" w:eastAsia="Times New Roman" w:hAnsi="Times New Roman" w:cs="Times New Roman"/>
            <w:sz w:val="24"/>
            <w:szCs w:val="24"/>
          </w:rPr>
          <w:delText>tapi jumlah kalorinya nyaris melebihi makan berat.</w:delText>
        </w:r>
      </w:del>
    </w:p>
    <w:p w14:paraId="4767DB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660FA36" w14:textId="77777777" w:rsidR="00927764" w:rsidRPr="00C50A1E" w:rsidRDefault="00927764" w:rsidP="00466636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del w:id="8" w:author="My Computer" w:date="2022-03-30T10:38:00Z">
        <w:r w:rsidRPr="00C50A1E" w:rsidDel="00466636">
          <w:rPr>
            <w:rFonts w:ascii="Times New Roman" w:eastAsia="Times New Roman" w:hAnsi="Times New Roman" w:cs="Times New Roman"/>
            <w:sz w:val="24"/>
            <w:szCs w:val="24"/>
          </w:rPr>
          <w:delText xml:space="preserve"> -</w:delText>
        </w:r>
        <w:r w:rsidRPr="00C50A1E" w:rsidDel="00466636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ins w:id="9" w:author="My Computer" w:date="2022-03-30T10:38:00Z">
        <w:r w:rsidR="00466636">
          <w:rPr>
            <w:rFonts w:ascii="Times New Roman" w:eastAsia="Times New Roman" w:hAnsi="Times New Roman" w:cs="Times New Roman"/>
            <w:strike/>
            <w:sz w:val="24"/>
            <w:szCs w:val="24"/>
            <w:lang w:val="id-ID"/>
          </w:rPr>
          <w:t xml:space="preserve"> seperti sikapnya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16BE4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1E58AA" w14:textId="77777777" w:rsidR="00927764" w:rsidRPr="00296F59" w:rsidRDefault="00927764" w:rsidP="00296F5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10" w:author="My Computer" w:date="2022-03-30T10:3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del w:id="11" w:author="My Computer" w:date="2022-03-30T10:39:00Z">
        <w:r w:rsidRPr="00C50A1E" w:rsidDel="00296F59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  <w:ins w:id="12" w:author="My Computer" w:date="2022-03-30T10:39:00Z">
        <w:r w:rsidR="00296F59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</w:p>
    <w:p w14:paraId="5E3C26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AF68FF" w14:textId="77777777" w:rsidR="00927764" w:rsidRPr="00C50A1E" w:rsidDel="00296F59" w:rsidRDefault="00927764" w:rsidP="00927764">
      <w:pPr>
        <w:shd w:val="clear" w:color="auto" w:fill="F5F5F5"/>
        <w:spacing w:after="375"/>
        <w:rPr>
          <w:del w:id="13" w:author="My Computer" w:date="2022-03-30T10:40:00Z"/>
          <w:rFonts w:ascii="Times New Roman" w:eastAsia="Times New Roman" w:hAnsi="Times New Roman" w:cs="Times New Roman"/>
          <w:sz w:val="24"/>
          <w:szCs w:val="24"/>
        </w:rPr>
      </w:pP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185BD4A8" w14:textId="77777777" w:rsidR="00927764" w:rsidRPr="00C50A1E" w:rsidRDefault="00927764" w:rsidP="00296F59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4"/>
      <w:r w:rsidR="00296F59">
        <w:rPr>
          <w:rStyle w:val="CommentReference"/>
        </w:rPr>
        <w:commentReference w:id="14"/>
      </w:r>
    </w:p>
    <w:p w14:paraId="15F9F89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bookmarkStart w:id="15" w:name="_GoBack"/>
      <w:bookmarkEnd w:id="15"/>
    </w:p>
    <w:p w14:paraId="31C27E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D71CBA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19E387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E9A1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6EE04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427225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C5D1176" w14:textId="77777777" w:rsidR="00927764" w:rsidRPr="00C50A1E" w:rsidRDefault="00927764" w:rsidP="00927764"/>
    <w:p w14:paraId="4973BC00" w14:textId="77777777" w:rsidR="00927764" w:rsidRPr="005A045A" w:rsidRDefault="00927764" w:rsidP="00927764">
      <w:pPr>
        <w:rPr>
          <w:i/>
        </w:rPr>
      </w:pPr>
    </w:p>
    <w:p w14:paraId="780027A2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8FD77AD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y Computer" w:date="2022-03-30T10:29:00Z" w:initials="MC">
    <w:p w14:paraId="4DA3B8D3" w14:textId="77777777" w:rsidR="00466636" w:rsidRPr="00466636" w:rsidRDefault="0046663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Sumber kurang jelas</w:t>
      </w:r>
    </w:p>
  </w:comment>
  <w:comment w:id="6" w:author="My Computer" w:date="2022-03-30T10:36:00Z" w:initials="MC">
    <w:p w14:paraId="1CF64F4C" w14:textId="77777777" w:rsidR="00466636" w:rsidRPr="00466636" w:rsidRDefault="00466636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Diberi jarak dengan judul</w:t>
      </w:r>
    </w:p>
  </w:comment>
  <w:comment w:id="14" w:author="My Computer" w:date="2022-03-30T10:40:00Z" w:initials="MC">
    <w:p w14:paraId="304CC584" w14:textId="77777777" w:rsidR="00296F59" w:rsidRPr="00296F59" w:rsidRDefault="00296F5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Satu paragraf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A3B8D3" w15:done="0"/>
  <w15:commentEx w15:paraId="1CF64F4C" w15:done="0"/>
  <w15:commentEx w15:paraId="304CC58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A5F6F" w14:textId="77777777" w:rsidR="002F29ED" w:rsidRDefault="002F29ED">
      <w:r>
        <w:separator/>
      </w:r>
    </w:p>
  </w:endnote>
  <w:endnote w:type="continuationSeparator" w:id="0">
    <w:p w14:paraId="38CFBAA5" w14:textId="77777777" w:rsidR="002F29ED" w:rsidRDefault="002F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F446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ABEFA75" w14:textId="77777777" w:rsidR="00941E77" w:rsidRDefault="002F29ED">
    <w:pPr>
      <w:pStyle w:val="Footer"/>
    </w:pPr>
  </w:p>
  <w:p w14:paraId="5B9B1D57" w14:textId="77777777" w:rsidR="00941E77" w:rsidRDefault="002F29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FF02B" w14:textId="77777777" w:rsidR="002F29ED" w:rsidRDefault="002F29ED">
      <w:r>
        <w:separator/>
      </w:r>
    </w:p>
  </w:footnote>
  <w:footnote w:type="continuationSeparator" w:id="0">
    <w:p w14:paraId="34D89308" w14:textId="77777777" w:rsidR="002F29ED" w:rsidRDefault="002F2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y Computer">
    <w15:presenceInfo w15:providerId="None" w15:userId="My Comput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96F59"/>
    <w:rsid w:val="002F29ED"/>
    <w:rsid w:val="0042167F"/>
    <w:rsid w:val="00466636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2C4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4666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6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6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6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6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6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Computer</cp:lastModifiedBy>
  <cp:revision>2</cp:revision>
  <dcterms:created xsi:type="dcterms:W3CDTF">2020-07-24T23:46:00Z</dcterms:created>
  <dcterms:modified xsi:type="dcterms:W3CDTF">2022-03-30T03:41:00Z</dcterms:modified>
</cp:coreProperties>
</file>