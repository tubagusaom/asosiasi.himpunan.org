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E1BB5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549AC1F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65CF208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6BE15C5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1555D985" w14:textId="77777777" w:rsidR="00927764" w:rsidRPr="0094076B" w:rsidRDefault="00927764" w:rsidP="00927764">
      <w:pPr>
        <w:rPr>
          <w:rFonts w:ascii="Cambria" w:hAnsi="Cambria"/>
        </w:rPr>
      </w:pPr>
    </w:p>
    <w:p w14:paraId="19868A93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597EF946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72DE464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111ACD6" wp14:editId="5E20597E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FDB19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2DA510D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084023D" w14:textId="13D48D6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56BAD8" w14:textId="5AADD31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0" w:author="Umaya Maulina" w:date="2021-07-29T12:00:00Z">
        <w:r w:rsidR="00561BA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" w:author="Umaya Maulina" w:date="2021-07-29T12:00:00Z">
        <w:r w:rsidRPr="00C50A1E" w:rsidDel="00561BA9">
          <w:rPr>
            <w:rFonts w:ascii="Times New Roman" w:eastAsia="Times New Roman" w:hAnsi="Times New Roman" w:cs="Times New Roman"/>
            <w:sz w:val="24"/>
            <w:szCs w:val="24"/>
          </w:rPr>
          <w:delText>. M</w:delText>
        </w:r>
      </w:del>
      <w:ins w:id="2" w:author="Umaya Maulina" w:date="2021-07-29T12:00:00Z">
        <w:r w:rsidR="00561BA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61BA9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del w:id="3" w:author="Umaya Maulina" w:date="2021-07-29T12:00:00Z">
        <w:r w:rsidRPr="00C50A1E" w:rsidDel="00561BA9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ins w:id="4" w:author="Umaya Maulina" w:date="2021-07-29T12:00:00Z">
        <w:r w:rsidR="00561BA9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561BA9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4AE4C2" w14:textId="752445B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del w:id="5" w:author="Umaya Maulina" w:date="2021-07-29T12:01:00Z">
        <w:r w:rsidRPr="00C50A1E" w:rsidDel="00561BA9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6" w:author="Umaya Maulina" w:date="2021-07-29T12:01:00Z">
        <w:r w:rsidR="00561BA9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61BA9">
        <w:rPr>
          <w:rFonts w:ascii="Times New Roman" w:eastAsia="Times New Roman" w:hAnsi="Times New Roman" w:cs="Times New Roman"/>
          <w:i/>
          <w:iCs/>
          <w:sz w:val="24"/>
          <w:szCs w:val="24"/>
          <w:rPrChange w:id="7" w:author="Umaya Maulina" w:date="2021-07-29T12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136BCB7" w14:textId="2A6252E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" w:author="Umaya Maulina" w:date="2021-07-29T12:02:00Z">
        <w:r w:rsidDel="00561BA9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561BA9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ins w:id="9" w:author="Umaya Maulina" w:date="2021-07-29T12:02:00Z">
        <w:r w:rsidR="00561BA9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  <w:proofErr w:type="spellEnd"/>
        <w:r w:rsidR="00561BA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BF2BB4E" w14:textId="28A070B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del w:id="10" w:author="Umaya Maulina" w:date="2021-07-29T12:02:00Z">
        <w:r w:rsidRPr="00C50A1E" w:rsidDel="00561BA9">
          <w:rPr>
            <w:rFonts w:ascii="Times New Roman" w:eastAsia="Times New Roman" w:hAnsi="Times New Roman" w:cs="Times New Roman"/>
            <w:sz w:val="24"/>
            <w:szCs w:val="24"/>
          </w:rPr>
          <w:delText xml:space="preserve">asyik </w:delText>
        </w:r>
      </w:del>
      <w:proofErr w:type="spellStart"/>
      <w:ins w:id="11" w:author="Umaya Maulina" w:date="2021-07-29T12:02:00Z">
        <w:r w:rsidR="00561BA9">
          <w:rPr>
            <w:rFonts w:ascii="Times New Roman" w:eastAsia="Times New Roman" w:hAnsi="Times New Roman" w:cs="Times New Roman"/>
            <w:sz w:val="24"/>
            <w:szCs w:val="24"/>
          </w:rPr>
          <w:t>asik</w:t>
        </w:r>
        <w:proofErr w:type="spellEnd"/>
        <w:r w:rsidR="00561BA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087EE0" w14:textId="2E109B9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12" w:author="Umaya Maulina" w:date="2021-07-29T12:03:00Z">
        <w:r w:rsidR="00561BA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561BA9">
        <w:rPr>
          <w:rFonts w:ascii="Times New Roman" w:eastAsia="Times New Roman" w:hAnsi="Times New Roman" w:cs="Times New Roman"/>
          <w:i/>
          <w:iCs/>
          <w:sz w:val="24"/>
          <w:szCs w:val="24"/>
          <w:rPrChange w:id="13" w:author="Umaya Maulina" w:date="2021-07-29T12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02F7FB3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E6C59E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DC190E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1BA9">
        <w:rPr>
          <w:rFonts w:ascii="Times New Roman" w:eastAsia="Times New Roman" w:hAnsi="Times New Roman" w:cs="Times New Roman"/>
          <w:i/>
          <w:iCs/>
          <w:sz w:val="24"/>
          <w:szCs w:val="24"/>
          <w:rPrChange w:id="14" w:author="Umaya Maulina" w:date="2021-07-29T12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25E05E8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61BA9">
        <w:rPr>
          <w:rFonts w:ascii="Times New Roman" w:eastAsia="Times New Roman" w:hAnsi="Times New Roman" w:cs="Times New Roman"/>
          <w:i/>
          <w:iCs/>
          <w:sz w:val="24"/>
          <w:szCs w:val="24"/>
          <w:rPrChange w:id="15" w:author="Umaya Maulina" w:date="2021-07-29T12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9864B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05CDFB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FED5B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C59480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BA9">
        <w:rPr>
          <w:rFonts w:ascii="Times New Roman" w:eastAsia="Times New Roman" w:hAnsi="Times New Roman" w:cs="Times New Roman"/>
          <w:i/>
          <w:iCs/>
          <w:sz w:val="24"/>
          <w:szCs w:val="24"/>
          <w:rPrChange w:id="16" w:author="Umaya Maulina" w:date="2021-07-29T12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del w:id="17" w:author="Umaya Maulina" w:date="2021-07-29T12:05:00Z">
        <w:r w:rsidRPr="00C50A1E" w:rsidDel="00561BA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an.</w:t>
      </w:r>
      <w:proofErr w:type="spellEnd"/>
    </w:p>
    <w:p w14:paraId="782C6AF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1BA9">
        <w:rPr>
          <w:rFonts w:ascii="Times New Roman" w:eastAsia="Times New Roman" w:hAnsi="Times New Roman" w:cs="Times New Roman"/>
          <w:i/>
          <w:iCs/>
          <w:sz w:val="24"/>
          <w:szCs w:val="24"/>
          <w:rPrChange w:id="18" w:author="Umaya Maulina" w:date="2021-07-29T12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561BA9">
        <w:rPr>
          <w:rFonts w:ascii="Times New Roman" w:eastAsia="Times New Roman" w:hAnsi="Times New Roman" w:cs="Times New Roman"/>
          <w:i/>
          <w:iCs/>
          <w:sz w:val="24"/>
          <w:szCs w:val="24"/>
          <w:rPrChange w:id="19" w:author="Umaya Maulina" w:date="2021-07-29T12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B10515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BA9">
        <w:rPr>
          <w:rFonts w:ascii="Times New Roman" w:eastAsia="Times New Roman" w:hAnsi="Times New Roman" w:cs="Times New Roman"/>
          <w:i/>
          <w:iCs/>
          <w:sz w:val="24"/>
          <w:szCs w:val="24"/>
          <w:rPrChange w:id="20" w:author="Umaya Maulina" w:date="2021-07-29T12:0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1C0D0E5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BECA92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01220CD2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2528AFD" w14:textId="77777777" w:rsidR="00927764" w:rsidRPr="00C50A1E" w:rsidRDefault="00927764" w:rsidP="00927764"/>
    <w:p w14:paraId="03AAD652" w14:textId="77777777" w:rsidR="00927764" w:rsidRPr="005A045A" w:rsidRDefault="00927764" w:rsidP="00927764">
      <w:pPr>
        <w:rPr>
          <w:i/>
        </w:rPr>
      </w:pPr>
    </w:p>
    <w:p w14:paraId="4BECAE90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1F1B74C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6F7FD" w14:textId="77777777" w:rsidR="00F1090E" w:rsidRDefault="00F1090E">
      <w:r>
        <w:separator/>
      </w:r>
    </w:p>
  </w:endnote>
  <w:endnote w:type="continuationSeparator" w:id="0">
    <w:p w14:paraId="2C721C30" w14:textId="77777777" w:rsidR="00F1090E" w:rsidRDefault="00F10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F0E6B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C691BB4" w14:textId="77777777" w:rsidR="00941E77" w:rsidRDefault="00F1090E">
    <w:pPr>
      <w:pStyle w:val="Footer"/>
    </w:pPr>
  </w:p>
  <w:p w14:paraId="27589365" w14:textId="77777777" w:rsidR="00941E77" w:rsidRDefault="00F109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0AE42" w14:textId="77777777" w:rsidR="00F1090E" w:rsidRDefault="00F1090E">
      <w:r>
        <w:separator/>
      </w:r>
    </w:p>
  </w:footnote>
  <w:footnote w:type="continuationSeparator" w:id="0">
    <w:p w14:paraId="32ED06FE" w14:textId="77777777" w:rsidR="00F1090E" w:rsidRDefault="00F10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maya Maulina">
    <w15:presenceInfo w15:providerId="Windows Live" w15:userId="e7c8c71e645252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561BA9"/>
    <w:rsid w:val="00924DF5"/>
    <w:rsid w:val="00927764"/>
    <w:rsid w:val="00F1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FEACE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Umaya Maulina</cp:lastModifiedBy>
  <cp:revision>2</cp:revision>
  <dcterms:created xsi:type="dcterms:W3CDTF">2020-07-24T23:46:00Z</dcterms:created>
  <dcterms:modified xsi:type="dcterms:W3CDTF">2021-07-29T05:05:00Z</dcterms:modified>
</cp:coreProperties>
</file>