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w:t>
      </w:r>
      <w:r w:rsidR="003615B4">
        <w:rPr>
          <w:rFonts w:ascii="Times New Roman" w:hAnsi="Times New Roman" w:cs="Times New Roman"/>
          <w:sz w:val="24"/>
          <w:szCs w:val="24"/>
          <w:lang w:val="id-ID"/>
        </w:rPr>
        <w:t xml:space="preserve"> </w:t>
      </w:r>
      <w:r w:rsidRPr="008C2877">
        <w:rPr>
          <w:rFonts w:ascii="Times New Roman" w:hAnsi="Times New Roman" w:cs="Times New Roman"/>
          <w:sz w:val="24"/>
          <w:szCs w:val="24"/>
        </w:rPr>
        <w:t>susunan</w:t>
      </w:r>
      <w:r w:rsidR="003615B4">
        <w:rPr>
          <w:rFonts w:ascii="Times New Roman" w:hAnsi="Times New Roman" w:cs="Times New Roman"/>
          <w:sz w:val="24"/>
          <w:szCs w:val="24"/>
          <w:lang w:val="id-ID"/>
        </w:rPr>
        <w:t xml:space="preserve"> </w:t>
      </w:r>
      <w:r w:rsidRPr="008C2877">
        <w:rPr>
          <w:rFonts w:ascii="Times New Roman" w:hAnsi="Times New Roman" w:cs="Times New Roman"/>
          <w:sz w:val="24"/>
          <w:szCs w:val="24"/>
        </w:rPr>
        <w:t>paragraf-paragraf</w:t>
      </w:r>
      <w:r w:rsidR="003615B4">
        <w:rPr>
          <w:rFonts w:ascii="Times New Roman" w:hAnsi="Times New Roman" w:cs="Times New Roman"/>
          <w:sz w:val="24"/>
          <w:szCs w:val="24"/>
          <w:lang w:val="id-ID"/>
        </w:rPr>
        <w:t xml:space="preserve"> </w:t>
      </w:r>
      <w:r w:rsidRPr="008C2877">
        <w:rPr>
          <w:rFonts w:ascii="Times New Roman" w:hAnsi="Times New Roman" w:cs="Times New Roman"/>
          <w:sz w:val="24"/>
          <w:szCs w:val="24"/>
        </w:rPr>
        <w:t>berikut</w:t>
      </w:r>
      <w:r w:rsidR="003615B4">
        <w:rPr>
          <w:rFonts w:ascii="Times New Roman" w:hAnsi="Times New Roman" w:cs="Times New Roman"/>
          <w:sz w:val="24"/>
          <w:szCs w:val="24"/>
          <w:lang w:val="id-ID"/>
        </w:rPr>
        <w:t xml:space="preserve"> </w:t>
      </w:r>
      <w:r w:rsidRPr="008C2877">
        <w:rPr>
          <w:rFonts w:ascii="Times New Roman" w:hAnsi="Times New Roman" w:cs="Times New Roman"/>
          <w:sz w:val="24"/>
          <w:szCs w:val="24"/>
        </w:rPr>
        <w:t>ini</w:t>
      </w:r>
      <w:r w:rsidR="003615B4">
        <w:rPr>
          <w:rFonts w:ascii="Times New Roman" w:hAnsi="Times New Roman" w:cs="Times New Roman"/>
          <w:sz w:val="24"/>
          <w:szCs w:val="24"/>
          <w:lang w:val="id-ID"/>
        </w:rPr>
        <w:t xml:space="preserve"> </w:t>
      </w:r>
      <w:r w:rsidRPr="008C2877">
        <w:rPr>
          <w:rFonts w:ascii="Times New Roman" w:hAnsi="Times New Roman" w:cs="Times New Roman"/>
          <w:sz w:val="24"/>
          <w:szCs w:val="24"/>
        </w:rPr>
        <w:t>sehingga</w:t>
      </w:r>
      <w:r w:rsidR="003615B4">
        <w:rPr>
          <w:rFonts w:ascii="Times New Roman" w:hAnsi="Times New Roman" w:cs="Times New Roman"/>
          <w:sz w:val="24"/>
          <w:szCs w:val="24"/>
          <w:lang w:val="id-ID"/>
        </w:rPr>
        <w:t xml:space="preserve"> </w:t>
      </w:r>
      <w:r w:rsidRPr="008C2877">
        <w:rPr>
          <w:rFonts w:ascii="Times New Roman" w:hAnsi="Times New Roman" w:cs="Times New Roman"/>
          <w:sz w:val="24"/>
          <w:szCs w:val="24"/>
        </w:rPr>
        <w:t>menjadi</w:t>
      </w:r>
      <w:r w:rsidR="003615B4">
        <w:rPr>
          <w:rFonts w:ascii="Times New Roman" w:hAnsi="Times New Roman" w:cs="Times New Roman"/>
          <w:sz w:val="24"/>
          <w:szCs w:val="24"/>
          <w:lang w:val="id-ID"/>
        </w:rPr>
        <w:t xml:space="preserve"> </w:t>
      </w:r>
      <w:r w:rsidRPr="008C2877">
        <w:rPr>
          <w:rFonts w:ascii="Times New Roman" w:hAnsi="Times New Roman" w:cs="Times New Roman"/>
          <w:sz w:val="24"/>
          <w:szCs w:val="24"/>
        </w:rPr>
        <w:t>lebih</w:t>
      </w:r>
      <w:r w:rsidR="003615B4">
        <w:rPr>
          <w:rFonts w:ascii="Times New Roman" w:hAnsi="Times New Roman" w:cs="Times New Roman"/>
          <w:sz w:val="24"/>
          <w:szCs w:val="24"/>
          <w:lang w:val="id-ID"/>
        </w:rPr>
        <w:t xml:space="preserve"> </w:t>
      </w:r>
      <w:r w:rsidRPr="008C2877">
        <w:rPr>
          <w:rFonts w:ascii="Times New Roman" w:hAnsi="Times New Roman" w:cs="Times New Roman"/>
          <w:sz w:val="24"/>
          <w:szCs w:val="24"/>
        </w:rPr>
        <w:t>logis</w:t>
      </w:r>
      <w:r w:rsidR="003615B4">
        <w:rPr>
          <w:rFonts w:ascii="Times New Roman" w:hAnsi="Times New Roman" w:cs="Times New Roman"/>
          <w:sz w:val="24"/>
          <w:szCs w:val="24"/>
          <w:lang w:val="id-ID"/>
        </w:rPr>
        <w:t xml:space="preserve"> </w:t>
      </w:r>
      <w:r w:rsidRPr="008C2877">
        <w:rPr>
          <w:rFonts w:ascii="Times New Roman" w:hAnsi="Times New Roman" w:cs="Times New Roman"/>
          <w:sz w:val="24"/>
          <w:szCs w:val="24"/>
        </w:rPr>
        <w:t>dan</w:t>
      </w:r>
      <w:r w:rsidR="003615B4">
        <w:rPr>
          <w:rFonts w:ascii="Times New Roman" w:hAnsi="Times New Roman" w:cs="Times New Roman"/>
          <w:sz w:val="24"/>
          <w:szCs w:val="24"/>
          <w:lang w:val="id-ID"/>
        </w:rPr>
        <w:t xml:space="preserve"> </w:t>
      </w:r>
      <w:r w:rsidRPr="008C2877">
        <w:rPr>
          <w:rFonts w:ascii="Times New Roman" w:hAnsi="Times New Roman" w:cs="Times New Roman"/>
          <w:sz w:val="24"/>
          <w:szCs w:val="24"/>
        </w:rPr>
        <w:t>sistematis.</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3615B4" w:rsidRDefault="003615B4" w:rsidP="003615B4">
            <w:pPr>
              <w:spacing w:line="312" w:lineRule="auto"/>
              <w:jc w:val="both"/>
              <w:rPr>
                <w:ins w:id="0" w:author="hp" w:date="2021-07-29T11:22:00Z"/>
                <w:rFonts w:ascii="Times New Roman" w:hAnsi="Times New Roman" w:cs="Times New Roman"/>
                <w:b/>
                <w:sz w:val="24"/>
                <w:szCs w:val="24"/>
                <w:vertAlign w:val="superscript"/>
              </w:rPr>
            </w:pPr>
            <w:moveToRangeStart w:id="1" w:author="hp" w:date="2021-07-29T11:22:00Z" w:name="move78450189"/>
            <w:moveTo w:id="2" w:author="hp" w:date="2021-07-29T11:22:00Z">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moveTo>
          </w:p>
          <w:p w:rsidR="003615B4" w:rsidRPr="00A16D9B" w:rsidRDefault="003615B4" w:rsidP="003615B4">
            <w:pPr>
              <w:spacing w:line="312" w:lineRule="auto"/>
              <w:jc w:val="both"/>
              <w:rPr>
                <w:rFonts w:ascii="Times New Roman" w:hAnsi="Times New Roman" w:cs="Times New Roman"/>
                <w:sz w:val="24"/>
                <w:szCs w:val="24"/>
              </w:rPr>
            </w:pPr>
          </w:p>
          <w:p w:rsidR="003615B4" w:rsidRDefault="003615B4" w:rsidP="003615B4">
            <w:pPr>
              <w:spacing w:line="312" w:lineRule="auto"/>
              <w:jc w:val="both"/>
              <w:rPr>
                <w:ins w:id="3" w:author="hp" w:date="2021-07-29T11:17:00Z"/>
                <w:rFonts w:ascii="Times New Roman" w:hAnsi="Times New Roman" w:cs="Times New Roman"/>
                <w:b/>
                <w:sz w:val="24"/>
                <w:szCs w:val="24"/>
                <w:vertAlign w:val="superscript"/>
              </w:rPr>
            </w:pPr>
            <w:moveToRangeStart w:id="4" w:author="hp" w:date="2021-07-29T11:17:00Z" w:name="move78449889"/>
            <w:moveToRangeEnd w:id="1"/>
            <w:moveTo w:id="5" w:author="hp" w:date="2021-07-29T11:17:00Z">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moveTo>
          </w:p>
          <w:p w:rsidR="003615B4" w:rsidRPr="00A16D9B" w:rsidRDefault="003615B4" w:rsidP="003615B4">
            <w:pPr>
              <w:spacing w:line="312" w:lineRule="auto"/>
              <w:jc w:val="both"/>
              <w:rPr>
                <w:rFonts w:ascii="Times New Roman" w:hAnsi="Times New Roman" w:cs="Times New Roman"/>
                <w:sz w:val="24"/>
                <w:szCs w:val="24"/>
              </w:rPr>
            </w:pPr>
          </w:p>
          <w:p w:rsidR="003615B4" w:rsidRDefault="003615B4" w:rsidP="003615B4">
            <w:pPr>
              <w:spacing w:line="312" w:lineRule="auto"/>
              <w:jc w:val="both"/>
              <w:rPr>
                <w:ins w:id="6" w:author="hp" w:date="2021-07-29T11:19:00Z"/>
                <w:rFonts w:ascii="Times New Roman" w:hAnsi="Times New Roman" w:cs="Times New Roman"/>
                <w:b/>
                <w:sz w:val="24"/>
                <w:szCs w:val="24"/>
                <w:vertAlign w:val="superscript"/>
              </w:rPr>
            </w:pPr>
            <w:moveToRangeStart w:id="7" w:author="hp" w:date="2021-07-29T11:19:00Z" w:name="move78450011"/>
            <w:moveToRangeEnd w:id="4"/>
            <w:moveTo w:id="8" w:author="hp" w:date="2021-07-29T11:19: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moveTo>
          </w:p>
          <w:p w:rsidR="003615B4" w:rsidRPr="00A16D9B" w:rsidRDefault="003615B4" w:rsidP="003615B4">
            <w:pPr>
              <w:spacing w:line="312" w:lineRule="auto"/>
              <w:jc w:val="both"/>
              <w:rPr>
                <w:rFonts w:ascii="Times New Roman" w:hAnsi="Times New Roman" w:cs="Times New Roman"/>
                <w:sz w:val="24"/>
                <w:szCs w:val="24"/>
              </w:rPr>
            </w:pPr>
          </w:p>
          <w:p w:rsidR="008C2877" w:rsidRPr="00A16D9B" w:rsidDel="003615B4" w:rsidRDefault="008C2877" w:rsidP="0062003E">
            <w:pPr>
              <w:spacing w:line="312" w:lineRule="auto"/>
              <w:jc w:val="both"/>
              <w:rPr>
                <w:rFonts w:ascii="Times New Roman" w:hAnsi="Times New Roman" w:cs="Times New Roman"/>
                <w:sz w:val="24"/>
                <w:szCs w:val="24"/>
              </w:rPr>
            </w:pPr>
            <w:moveFromRangeStart w:id="9" w:author="hp" w:date="2021-07-29T11:22:00Z" w:name="move78450189"/>
            <w:moveToRangeEnd w:id="7"/>
            <w:moveFrom w:id="10" w:author="hp" w:date="2021-07-29T11:22:00Z">
              <w:r w:rsidRPr="00A16D9B" w:rsidDel="003615B4">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sidDel="003615B4">
                <w:rPr>
                  <w:rFonts w:ascii="Times New Roman" w:hAnsi="Times New Roman" w:cs="Times New Roman"/>
                  <w:b/>
                  <w:sz w:val="24"/>
                  <w:szCs w:val="24"/>
                  <w:vertAlign w:val="superscript"/>
                </w:rPr>
                <w:t>1</w:t>
              </w:r>
            </w:moveFrom>
          </w:p>
          <w:moveFromRangeEnd w:id="9"/>
          <w:p w:rsidR="008C2877" w:rsidRPr="00A16D9B" w:rsidRDefault="008C2877" w:rsidP="0062003E">
            <w:pPr>
              <w:spacing w:line="312" w:lineRule="auto"/>
              <w:jc w:val="both"/>
              <w:rPr>
                <w:rFonts w:ascii="Times New Roman" w:hAnsi="Times New Roman" w:cs="Times New Roman"/>
                <w:sz w:val="24"/>
                <w:szCs w:val="24"/>
              </w:rPr>
            </w:pPr>
          </w:p>
          <w:p w:rsidR="008C2877" w:rsidRPr="00A16D9B" w:rsidDel="003615B4" w:rsidRDefault="008C2877" w:rsidP="0062003E">
            <w:pPr>
              <w:spacing w:line="312" w:lineRule="auto"/>
              <w:jc w:val="both"/>
              <w:rPr>
                <w:rFonts w:ascii="Times New Roman" w:hAnsi="Times New Roman" w:cs="Times New Roman"/>
                <w:sz w:val="24"/>
                <w:szCs w:val="24"/>
              </w:rPr>
            </w:pPr>
            <w:moveFromRangeStart w:id="11" w:author="hp" w:date="2021-07-29T11:17:00Z" w:name="move78449889"/>
            <w:moveFrom w:id="12" w:author="hp" w:date="2021-07-29T11:17:00Z">
              <w:r w:rsidRPr="00A16D9B" w:rsidDel="003615B4">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sidDel="003615B4">
                <w:rPr>
                  <w:rFonts w:ascii="Times New Roman" w:hAnsi="Times New Roman" w:cs="Times New Roman"/>
                  <w:b/>
                  <w:sz w:val="24"/>
                  <w:szCs w:val="24"/>
                  <w:vertAlign w:val="superscript"/>
                </w:rPr>
                <w:t>2</w:t>
              </w:r>
            </w:moveFrom>
          </w:p>
          <w:moveFromRangeEnd w:id="11"/>
          <w:p w:rsidR="008C2877" w:rsidRPr="00A16D9B" w:rsidRDefault="008C2877" w:rsidP="0062003E">
            <w:pPr>
              <w:spacing w:line="312" w:lineRule="auto"/>
              <w:jc w:val="both"/>
              <w:rPr>
                <w:rFonts w:ascii="Times New Roman" w:hAnsi="Times New Roman" w:cs="Times New Roman"/>
                <w:sz w:val="24"/>
                <w:szCs w:val="24"/>
              </w:rPr>
            </w:pPr>
          </w:p>
          <w:p w:rsidR="003615B4" w:rsidRDefault="003615B4" w:rsidP="003615B4">
            <w:pPr>
              <w:spacing w:line="312" w:lineRule="auto"/>
              <w:jc w:val="both"/>
              <w:rPr>
                <w:ins w:id="13" w:author="hp" w:date="2021-07-29T11:21:00Z"/>
                <w:rFonts w:ascii="Times New Roman" w:hAnsi="Times New Roman" w:cs="Times New Roman"/>
                <w:b/>
                <w:sz w:val="24"/>
                <w:szCs w:val="24"/>
                <w:vertAlign w:val="superscript"/>
              </w:rPr>
            </w:pPr>
            <w:moveToRangeStart w:id="14" w:author="hp" w:date="2021-07-29T11:21:00Z" w:name="move78450129"/>
            <w:moveTo w:id="15" w:author="hp" w:date="2021-07-29T11:21:00Z">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moveTo>
          </w:p>
          <w:p w:rsidR="003615B4" w:rsidRPr="00A16D9B" w:rsidRDefault="003615B4" w:rsidP="003615B4">
            <w:pPr>
              <w:spacing w:line="312" w:lineRule="auto"/>
              <w:jc w:val="both"/>
              <w:rPr>
                <w:rFonts w:ascii="Times New Roman" w:hAnsi="Times New Roman" w:cs="Times New Roman"/>
                <w:sz w:val="24"/>
                <w:szCs w:val="24"/>
              </w:rPr>
            </w:pPr>
          </w:p>
          <w:moveToRangeEnd w:id="14"/>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Del="003615B4" w:rsidRDefault="008C2877" w:rsidP="0062003E">
            <w:pPr>
              <w:spacing w:line="312" w:lineRule="auto"/>
              <w:jc w:val="both"/>
              <w:rPr>
                <w:rFonts w:ascii="Times New Roman" w:hAnsi="Times New Roman" w:cs="Times New Roman"/>
                <w:sz w:val="24"/>
                <w:szCs w:val="24"/>
              </w:rPr>
            </w:pPr>
            <w:moveFromRangeStart w:id="16" w:author="hp" w:date="2021-07-29T11:21:00Z" w:name="move78450129"/>
            <w:moveFrom w:id="17" w:author="hp" w:date="2021-07-29T11:21:00Z">
              <w:r w:rsidRPr="00A16D9B" w:rsidDel="003615B4">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sidDel="003615B4">
                <w:rPr>
                  <w:rFonts w:ascii="Times New Roman" w:hAnsi="Times New Roman" w:cs="Times New Roman"/>
                  <w:b/>
                  <w:sz w:val="24"/>
                  <w:szCs w:val="24"/>
                  <w:vertAlign w:val="superscript"/>
                </w:rPr>
                <w:t>4</w:t>
              </w:r>
            </w:moveFrom>
          </w:p>
          <w:moveFromRangeEnd w:id="16"/>
          <w:p w:rsidR="008C2877" w:rsidRPr="00A16D9B" w:rsidRDefault="008C2877" w:rsidP="0062003E">
            <w:pPr>
              <w:spacing w:line="312" w:lineRule="auto"/>
              <w:jc w:val="both"/>
              <w:rPr>
                <w:rFonts w:ascii="Times New Roman" w:hAnsi="Times New Roman" w:cs="Times New Roman"/>
                <w:sz w:val="24"/>
                <w:szCs w:val="24"/>
              </w:rPr>
            </w:pPr>
          </w:p>
          <w:p w:rsidR="008C2877" w:rsidRPr="00A16D9B" w:rsidDel="003615B4" w:rsidRDefault="008C2877" w:rsidP="0062003E">
            <w:pPr>
              <w:spacing w:line="312" w:lineRule="auto"/>
              <w:jc w:val="both"/>
              <w:rPr>
                <w:rFonts w:ascii="Times New Roman" w:hAnsi="Times New Roman" w:cs="Times New Roman"/>
                <w:sz w:val="24"/>
                <w:szCs w:val="24"/>
              </w:rPr>
            </w:pPr>
            <w:moveFromRangeStart w:id="18" w:author="hp" w:date="2021-07-29T11:19:00Z" w:name="move78450011"/>
            <w:moveFrom w:id="19" w:author="hp" w:date="2021-07-29T11:19:00Z">
              <w:r w:rsidRPr="00A16D9B" w:rsidDel="003615B4">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sidDel="003615B4">
                <w:rPr>
                  <w:rFonts w:ascii="Times New Roman" w:hAnsi="Times New Roman" w:cs="Times New Roman"/>
                  <w:b/>
                  <w:sz w:val="24"/>
                  <w:szCs w:val="24"/>
                  <w:vertAlign w:val="superscript"/>
                </w:rPr>
                <w:t>5</w:t>
              </w:r>
            </w:moveFrom>
          </w:p>
          <w:moveFromRangeEnd w:id="18"/>
          <w:p w:rsidR="008C2877" w:rsidRPr="00A16D9B" w:rsidRDefault="008C2877" w:rsidP="003615B4">
            <w:pPr>
              <w:spacing w:line="312" w:lineRule="auto"/>
              <w:jc w:val="both"/>
              <w:rPr>
                <w:rFonts w:ascii="Times New Roman" w:hAnsi="Times New Roman" w:cs="Times New Roman"/>
                <w:sz w:val="24"/>
                <w:szCs w:val="24"/>
              </w:rPr>
              <w:pPrChange w:id="20" w:author="hp" w:date="2021-07-29T11:19:00Z">
                <w:pPr>
                  <w:spacing w:line="312" w:lineRule="auto"/>
                  <w:jc w:val="both"/>
                </w:pPr>
              </w:pPrChange>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bookmarkStart w:id="21" w:name="_GoBack"/>
      <w:bookmarkEnd w:id="21"/>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0BAF" w:rsidRDefault="00660BAF" w:rsidP="00D80F46">
      <w:r>
        <w:separator/>
      </w:r>
    </w:p>
  </w:endnote>
  <w:endnote w:type="continuationSeparator" w:id="1">
    <w:p w:rsidR="00660BAF" w:rsidRDefault="00660BAF" w:rsidP="00D80F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F46" w:rsidRDefault="00D80F46">
    <w:pPr>
      <w:pStyle w:val="Footer"/>
    </w:pPr>
    <w:r>
      <w:t>CLO-4</w:t>
    </w:r>
  </w:p>
  <w:p w:rsidR="00D80F46" w:rsidRDefault="00D80F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0BAF" w:rsidRDefault="00660BAF" w:rsidP="00D80F46">
      <w:r>
        <w:separator/>
      </w:r>
    </w:p>
  </w:footnote>
  <w:footnote w:type="continuationSeparator" w:id="1">
    <w:p w:rsidR="00660BAF" w:rsidRDefault="00660BAF" w:rsidP="00D80F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D80F46"/>
    <w:rsid w:val="00087455"/>
    <w:rsid w:val="0012251A"/>
    <w:rsid w:val="00184E03"/>
    <w:rsid w:val="002D5B47"/>
    <w:rsid w:val="003615B4"/>
    <w:rsid w:val="0042167F"/>
    <w:rsid w:val="004F5D73"/>
    <w:rsid w:val="0052028E"/>
    <w:rsid w:val="00660BAF"/>
    <w:rsid w:val="00771E9D"/>
    <w:rsid w:val="00854F52"/>
    <w:rsid w:val="008C2877"/>
    <w:rsid w:val="008D1AF7"/>
    <w:rsid w:val="00924DF5"/>
    <w:rsid w:val="00A16D9B"/>
    <w:rsid w:val="00A56F10"/>
    <w:rsid w:val="00A86167"/>
    <w:rsid w:val="00AF28E1"/>
    <w:rsid w:val="00D80F4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BalloonText">
    <w:name w:val="Balloon Text"/>
    <w:basedOn w:val="Normal"/>
    <w:link w:val="BalloonTextChar"/>
    <w:uiPriority w:val="99"/>
    <w:semiHidden/>
    <w:unhideWhenUsed/>
    <w:rsid w:val="003615B4"/>
    <w:rPr>
      <w:rFonts w:ascii="Tahoma" w:hAnsi="Tahoma" w:cs="Tahoma"/>
      <w:sz w:val="16"/>
      <w:szCs w:val="16"/>
    </w:rPr>
  </w:style>
  <w:style w:type="character" w:customStyle="1" w:styleId="BalloonTextChar">
    <w:name w:val="Balloon Text Char"/>
    <w:basedOn w:val="DefaultParagraphFont"/>
    <w:link w:val="BalloonText"/>
    <w:uiPriority w:val="99"/>
    <w:semiHidden/>
    <w:rsid w:val="003615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hp</cp:lastModifiedBy>
  <cp:revision>8</cp:revision>
  <dcterms:created xsi:type="dcterms:W3CDTF">2019-10-18T19:52:00Z</dcterms:created>
  <dcterms:modified xsi:type="dcterms:W3CDTF">2021-07-29T04:23:00Z</dcterms:modified>
</cp:coreProperties>
</file>