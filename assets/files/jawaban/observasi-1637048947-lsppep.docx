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A73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6162E7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014406" w14:textId="77777777" w:rsidR="007952C3" w:rsidRDefault="007952C3"/>
    <w:p w14:paraId="579B8E3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DD0A9F" w14:paraId="79E4CEF3" w14:textId="77777777" w:rsidTr="00E0626E">
        <w:tc>
          <w:tcPr>
            <w:tcW w:w="9350" w:type="dxa"/>
          </w:tcPr>
          <w:p w14:paraId="05ACC84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CFB6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95788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ECD22" w14:textId="23EF9EFE" w:rsidR="007952C3" w:rsidRPr="00A16D9B" w:rsidDel="00DD0A9F" w:rsidRDefault="007952C3" w:rsidP="00E0626E">
            <w:pPr>
              <w:spacing w:line="480" w:lineRule="auto"/>
              <w:rPr>
                <w:del w:id="0" w:author="Alfa Farah" w:date="2021-11-16T14:28:00Z"/>
                <w:rFonts w:ascii="Times New Roman" w:hAnsi="Times New Roman" w:cs="Times New Roman"/>
                <w:sz w:val="24"/>
                <w:szCs w:val="24"/>
              </w:rPr>
            </w:pPr>
            <w:del w:id="1" w:author="Alfa Farah" w:date="2021-11-16T14:28:00Z"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DD0A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4505A42" w14:textId="3D40705A" w:rsidR="007952C3" w:rsidRPr="00A16D9B" w:rsidDel="00DD0A9F" w:rsidRDefault="007952C3" w:rsidP="00E0626E">
            <w:pPr>
              <w:spacing w:line="480" w:lineRule="auto"/>
              <w:rPr>
                <w:del w:id="2" w:author="Alfa Farah" w:date="2021-11-16T14:28:00Z"/>
                <w:rFonts w:ascii="Times New Roman" w:hAnsi="Times New Roman" w:cs="Times New Roman"/>
                <w:sz w:val="24"/>
                <w:szCs w:val="24"/>
              </w:rPr>
            </w:pPr>
            <w:del w:id="3" w:author="Alfa Farah" w:date="2021-11-16T14:28:00Z"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DD0A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9A365B3" w14:textId="63D22B8B" w:rsidR="007952C3" w:rsidDel="00DD0A9F" w:rsidRDefault="007952C3" w:rsidP="00E0626E">
            <w:pPr>
              <w:spacing w:line="480" w:lineRule="auto"/>
              <w:rPr>
                <w:del w:id="4" w:author="Alfa Farah" w:date="2021-11-16T14:29:00Z"/>
                <w:rFonts w:ascii="Times New Roman" w:hAnsi="Times New Roman" w:cs="Times New Roman"/>
                <w:sz w:val="24"/>
                <w:szCs w:val="24"/>
              </w:rPr>
            </w:pPr>
            <w:del w:id="5" w:author="Alfa Farah" w:date="2021-11-16T14:29:00Z"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DD0A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7902F86" w14:textId="6CA5E9FF" w:rsidR="00DD0A9F" w:rsidRDefault="00DD0A9F" w:rsidP="00DD0A9F">
            <w:pPr>
              <w:spacing w:line="480" w:lineRule="auto"/>
              <w:ind w:left="720" w:hanging="720"/>
              <w:rPr>
                <w:ins w:id="6" w:author="Alfa Farah" w:date="2021-11-16T14:29:00Z"/>
                <w:rFonts w:ascii="Times New Roman" w:hAnsi="Times New Roman" w:cs="Times New Roman"/>
                <w:sz w:val="24"/>
                <w:szCs w:val="24"/>
              </w:rPr>
              <w:pPrChange w:id="7" w:author="Alfa Farah" w:date="2021-11-16T14:30:00Z">
                <w:pPr>
                  <w:spacing w:line="480" w:lineRule="auto"/>
                </w:pPr>
              </w:pPrChange>
            </w:pPr>
            <w:ins w:id="8" w:author="Alfa Farah" w:date="2021-11-16T14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90359A1" w14:textId="77777777" w:rsidR="00DD0A9F" w:rsidRDefault="00DD0A9F" w:rsidP="00DD0A9F">
            <w:pPr>
              <w:spacing w:line="480" w:lineRule="auto"/>
              <w:ind w:left="720" w:hanging="720"/>
              <w:rPr>
                <w:ins w:id="9" w:author="Alfa Farah" w:date="2021-11-16T14:29:00Z"/>
                <w:rFonts w:ascii="Times New Roman" w:hAnsi="Times New Roman" w:cs="Times New Roman"/>
                <w:sz w:val="24"/>
                <w:szCs w:val="24"/>
              </w:rPr>
              <w:pPrChange w:id="10" w:author="Alfa Farah" w:date="2021-11-16T14:30:00Z">
                <w:pPr>
                  <w:spacing w:line="480" w:lineRule="auto"/>
                </w:pPr>
              </w:pPrChange>
            </w:pPr>
            <w:ins w:id="11" w:author="Alfa Farah" w:date="2021-11-16T14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C81680E" w14:textId="6C22F4B3" w:rsidR="007952C3" w:rsidRDefault="007952C3" w:rsidP="00DD0A9F">
            <w:pPr>
              <w:spacing w:line="480" w:lineRule="auto"/>
              <w:ind w:left="720" w:hanging="720"/>
              <w:rPr>
                <w:ins w:id="12" w:author="Alfa Farah" w:date="2021-11-16T14:28:00Z"/>
                <w:rFonts w:ascii="Times New Roman" w:hAnsi="Times New Roman" w:cs="Times New Roman"/>
                <w:sz w:val="24"/>
                <w:szCs w:val="24"/>
              </w:rPr>
              <w:pPrChange w:id="13" w:author="Alfa Farah" w:date="2021-11-16T14:3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126639" w14:textId="64B321F0" w:rsidR="00DD0A9F" w:rsidRPr="00A16D9B" w:rsidDel="00DD0A9F" w:rsidRDefault="00DD0A9F" w:rsidP="00DD0A9F">
            <w:pPr>
              <w:spacing w:line="480" w:lineRule="auto"/>
              <w:ind w:left="720" w:hanging="720"/>
              <w:rPr>
                <w:del w:id="14" w:author="Alfa Farah" w:date="2021-11-16T14:30:00Z"/>
                <w:rFonts w:ascii="Times New Roman" w:hAnsi="Times New Roman" w:cs="Times New Roman"/>
                <w:sz w:val="24"/>
                <w:szCs w:val="24"/>
              </w:rPr>
              <w:pPrChange w:id="15" w:author="Alfa Farah" w:date="2021-11-16T14:30:00Z">
                <w:pPr>
                  <w:spacing w:line="480" w:lineRule="auto"/>
                </w:pPr>
              </w:pPrChange>
            </w:pPr>
            <w:ins w:id="16" w:author="Alfa Farah" w:date="2021-11-16T14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__________________</w:t>
              </w:r>
            </w:ins>
            <w:ins w:id="17" w:author="Alfa Farah" w:date="2021-11-16T14:2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B81CDBC" w14:textId="33D8D4B4" w:rsidR="007952C3" w:rsidRDefault="007952C3" w:rsidP="00DD0A9F">
            <w:pPr>
              <w:spacing w:line="480" w:lineRule="auto"/>
              <w:ind w:left="720" w:hanging="720"/>
              <w:rPr>
                <w:ins w:id="18" w:author="Alfa Farah" w:date="2021-11-16T14:29:00Z"/>
                <w:rFonts w:ascii="Times New Roman" w:hAnsi="Times New Roman" w:cs="Times New Roman"/>
                <w:sz w:val="24"/>
                <w:szCs w:val="24"/>
              </w:rPr>
              <w:pPrChange w:id="19" w:author="Alfa Farah" w:date="2021-11-16T14:3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D32470" w14:textId="77777777" w:rsidR="00DD0A9F" w:rsidRPr="00A16D9B" w:rsidRDefault="00DD0A9F" w:rsidP="00DD0A9F">
            <w:pPr>
              <w:spacing w:line="480" w:lineRule="auto"/>
              <w:ind w:left="720" w:hanging="720"/>
              <w:rPr>
                <w:ins w:id="20" w:author="Alfa Farah" w:date="2021-11-16T14:29:00Z"/>
                <w:rFonts w:ascii="Times New Roman" w:hAnsi="Times New Roman" w:cs="Times New Roman"/>
                <w:sz w:val="24"/>
                <w:szCs w:val="24"/>
              </w:rPr>
              <w:pPrChange w:id="21" w:author="Alfa Farah" w:date="2021-11-16T14:30:00Z">
                <w:pPr>
                  <w:spacing w:line="480" w:lineRule="auto"/>
                </w:pPr>
              </w:pPrChange>
            </w:pPr>
            <w:ins w:id="22" w:author="Alfa Farah" w:date="2021-11-16T14:2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B996088" w14:textId="77777777" w:rsidR="00DD0A9F" w:rsidRPr="00A16D9B" w:rsidRDefault="00DD0A9F" w:rsidP="00DD0A9F">
            <w:pPr>
              <w:spacing w:line="480" w:lineRule="auto"/>
              <w:ind w:left="720" w:hanging="720"/>
              <w:rPr>
                <w:ins w:id="23" w:author="Alfa Farah" w:date="2021-11-16T14:30:00Z"/>
                <w:rFonts w:ascii="Times New Roman" w:hAnsi="Times New Roman" w:cs="Times New Roman"/>
                <w:sz w:val="24"/>
                <w:szCs w:val="24"/>
              </w:rPr>
              <w:pPrChange w:id="24" w:author="Alfa Farah" w:date="2021-11-16T14:30:00Z">
                <w:pPr>
                  <w:spacing w:line="480" w:lineRule="auto"/>
                </w:pPr>
              </w:pPrChange>
            </w:pPr>
            <w:ins w:id="25" w:author="Alfa Farah" w:date="2021-11-16T14:3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2064C480" w14:textId="4729DECF" w:rsidR="00DD0A9F" w:rsidRPr="00A16D9B" w:rsidDel="00DD0A9F" w:rsidRDefault="00DD0A9F" w:rsidP="00E0626E">
            <w:pPr>
              <w:spacing w:line="480" w:lineRule="auto"/>
              <w:rPr>
                <w:del w:id="26" w:author="Alfa Farah" w:date="2021-11-16T14:30:00Z"/>
                <w:rFonts w:ascii="Times New Roman" w:hAnsi="Times New Roman" w:cs="Times New Roman"/>
                <w:sz w:val="24"/>
                <w:szCs w:val="24"/>
              </w:rPr>
            </w:pPr>
          </w:p>
          <w:p w14:paraId="7DBE6775" w14:textId="67EF5664" w:rsidR="007952C3" w:rsidRPr="00A16D9B" w:rsidDel="00DD0A9F" w:rsidRDefault="007952C3" w:rsidP="00E0626E">
            <w:pPr>
              <w:spacing w:line="480" w:lineRule="auto"/>
              <w:rPr>
                <w:del w:id="27" w:author="Alfa Farah" w:date="2021-11-16T14:29:00Z"/>
                <w:rFonts w:ascii="Times New Roman" w:hAnsi="Times New Roman" w:cs="Times New Roman"/>
                <w:sz w:val="24"/>
                <w:szCs w:val="24"/>
              </w:rPr>
            </w:pPr>
            <w:del w:id="28" w:author="Alfa Farah" w:date="2021-11-16T14:29:00Z"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DD0A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3C0EE34" w14:textId="4476C611" w:rsidR="00DD0A9F" w:rsidRPr="00A16D9B" w:rsidRDefault="007952C3" w:rsidP="00DD0A9F">
            <w:pPr>
              <w:spacing w:line="480" w:lineRule="auto"/>
              <w:rPr>
                <w:ins w:id="29" w:author="Alfa Farah" w:date="2021-11-16T14:28:00Z"/>
                <w:rFonts w:ascii="Times New Roman" w:hAnsi="Times New Roman" w:cs="Times New Roman"/>
                <w:sz w:val="24"/>
                <w:szCs w:val="24"/>
              </w:rPr>
            </w:pPr>
            <w:del w:id="30" w:author="Alfa Farah" w:date="2021-11-16T14:29:00Z"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DD0A9F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DD0A9F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31" w:author="Alfa Farah" w:date="2021-11-16T14:28:00Z">
              <w:r w:rsidR="00DD0A9F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0732D278" w14:textId="77777777" w:rsidR="00DD0A9F" w:rsidRPr="00A16D9B" w:rsidRDefault="00DD0A9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5810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E42A73" w14:textId="77777777" w:rsidR="007952C3" w:rsidRPr="00DD0A9F" w:rsidRDefault="007952C3">
      <w:pPr>
        <w:rPr>
          <w:lang w:val="de-DE"/>
          <w:rPrChange w:id="32" w:author="Alfa Farah" w:date="2021-11-16T14:28:00Z">
            <w:rPr/>
          </w:rPrChange>
        </w:rPr>
      </w:pPr>
    </w:p>
    <w:p w14:paraId="213D6674" w14:textId="77777777" w:rsidR="007952C3" w:rsidRPr="00DD0A9F" w:rsidRDefault="007952C3">
      <w:pPr>
        <w:rPr>
          <w:lang w:val="de-DE"/>
          <w:rPrChange w:id="33" w:author="Alfa Farah" w:date="2021-11-16T14:28:00Z">
            <w:rPr/>
          </w:rPrChange>
        </w:rPr>
      </w:pPr>
    </w:p>
    <w:p w14:paraId="4B904077" w14:textId="77777777" w:rsidR="007952C3" w:rsidRPr="00DD0A9F" w:rsidRDefault="007952C3">
      <w:pPr>
        <w:rPr>
          <w:lang w:val="de-DE"/>
          <w:rPrChange w:id="34" w:author="Alfa Farah" w:date="2021-11-16T14:28:00Z">
            <w:rPr/>
          </w:rPrChange>
        </w:rPr>
      </w:pPr>
    </w:p>
    <w:p w14:paraId="7805E447" w14:textId="77777777" w:rsidR="007952C3" w:rsidRPr="00DD0A9F" w:rsidRDefault="007952C3">
      <w:pPr>
        <w:rPr>
          <w:lang w:val="de-DE"/>
          <w:rPrChange w:id="35" w:author="Alfa Farah" w:date="2021-11-16T14:28:00Z">
            <w:rPr/>
          </w:rPrChange>
        </w:rPr>
      </w:pPr>
    </w:p>
    <w:p w14:paraId="151369D6" w14:textId="77777777" w:rsidR="007952C3" w:rsidRPr="00DD0A9F" w:rsidRDefault="007952C3">
      <w:pPr>
        <w:rPr>
          <w:lang w:val="de-DE"/>
          <w:rPrChange w:id="36" w:author="Alfa Farah" w:date="2021-11-16T14:28:00Z">
            <w:rPr/>
          </w:rPrChange>
        </w:rPr>
      </w:pPr>
    </w:p>
    <w:p w14:paraId="24CFFBE7" w14:textId="77777777" w:rsidR="007952C3" w:rsidRPr="00DD0A9F" w:rsidRDefault="007952C3">
      <w:pPr>
        <w:rPr>
          <w:lang w:val="de-DE"/>
          <w:rPrChange w:id="37" w:author="Alfa Farah" w:date="2021-11-16T14:28:00Z">
            <w:rPr/>
          </w:rPrChange>
        </w:rPr>
      </w:pPr>
    </w:p>
    <w:p w14:paraId="59FF997E" w14:textId="77777777" w:rsidR="007952C3" w:rsidRPr="00DD0A9F" w:rsidRDefault="007952C3">
      <w:pPr>
        <w:rPr>
          <w:lang w:val="de-DE"/>
          <w:rPrChange w:id="38" w:author="Alfa Farah" w:date="2021-11-16T14:28:00Z">
            <w:rPr/>
          </w:rPrChange>
        </w:rPr>
      </w:pPr>
    </w:p>
    <w:p w14:paraId="3DB0690A" w14:textId="77777777" w:rsidR="007952C3" w:rsidRPr="00DD0A9F" w:rsidRDefault="007952C3">
      <w:pPr>
        <w:rPr>
          <w:lang w:val="de-DE"/>
          <w:rPrChange w:id="39" w:author="Alfa Farah" w:date="2021-11-16T14:28:00Z">
            <w:rPr/>
          </w:rPrChange>
        </w:rPr>
      </w:pPr>
    </w:p>
    <w:sectPr w:rsidR="007952C3" w:rsidRPr="00DD0A9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Farah">
    <w15:presenceInfo w15:providerId="Windows Live" w15:userId="255ae20778659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D0A9F"/>
    <w:rsid w:val="00EA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998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Alfa Farah</cp:lastModifiedBy>
  <cp:revision>3</cp:revision>
  <dcterms:created xsi:type="dcterms:W3CDTF">2021-11-16T07:26:00Z</dcterms:created>
  <dcterms:modified xsi:type="dcterms:W3CDTF">2021-11-16T07:31:00Z</dcterms:modified>
</cp:coreProperties>
</file>