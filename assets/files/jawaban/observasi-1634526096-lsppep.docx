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A0958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0455B0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FC1B7F1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5BA6C52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BDA627A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400B03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976372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B25EE56" wp14:editId="59354896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DC972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296202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45CA793" w14:textId="1B93C96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0" w:author="Dewi Isma Aryani" w:date="2021-10-18T09:54:00Z">
        <w:r w:rsidR="00076922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" w:author="Dewi Isma Aryani" w:date="2021-10-18T09:54:00Z">
        <w:r w:rsidR="00076922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2" w:author="Dewi Isma Aryani" w:date="2021-10-18T09:54:00Z">
        <w:r w:rsidRPr="00C50A1E" w:rsidDel="00076922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9594B6" w14:textId="0FA3432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3" w:author="Dewi Isma Aryani" w:date="2021-10-18T09:55:00Z">
        <w:r w:rsidRPr="00C50A1E" w:rsidDel="00076922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76C995" w14:textId="67D0127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4" w:author="Dewi Isma Aryani" w:date="2021-10-18T09:55:00Z">
        <w:r w:rsidR="0007692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ins w:id="5" w:author="Dewi Isma Aryani" w:date="2021-10-18T09:56:00Z">
        <w:r w:rsidR="00076922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  <w:del w:id="6" w:author="Dewi Isma Aryani" w:date="2021-10-18T09:56:00Z">
        <w:r w:rsidRPr="00C50A1E" w:rsidDel="0007692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" w:author="Dewi Isma Aryani" w:date="2021-10-18T09:56:00Z">
        <w:r w:rsidR="0007692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8" w:author="Dewi Isma Aryani" w:date="2021-10-18T09:56:00Z">
        <w:r w:rsidRPr="00C50A1E" w:rsidDel="0007692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9" w:author="Dewi Isma Aryani" w:date="2021-10-18T09:56:00Z">
        <w:r w:rsidR="0007692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2202D33" w14:textId="3460FA5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10" w:author="Dewi Isma Aryani" w:date="2021-10-18T09:57:00Z">
        <w:r w:rsidR="0007692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772CFB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97D003" w14:textId="3A3D824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" w:author="Dewi Isma Aryani" w:date="2021-10-18T09:57:00Z">
        <w:r w:rsidR="00076922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07692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" w:author="Dewi Isma Aryani" w:date="2021-10-18T09:57:00Z">
        <w:r w:rsidRPr="00C50A1E" w:rsidDel="00076922">
          <w:rPr>
            <w:rFonts w:ascii="Times New Roman" w:eastAsia="Times New Roman" w:hAnsi="Times New Roman" w:cs="Times New Roman"/>
            <w:sz w:val="24"/>
            <w:szCs w:val="24"/>
          </w:rPr>
          <w:delText xml:space="preserve">4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13" w:author="Dewi Isma Aryani" w:date="2021-10-18T09:58:00Z">
        <w:r w:rsidR="00076922">
          <w:rPr>
            <w:rFonts w:ascii="Times New Roman" w:eastAsia="Times New Roman" w:hAnsi="Times New Roman" w:cs="Times New Roman"/>
            <w:sz w:val="24"/>
            <w:szCs w:val="24"/>
          </w:rPr>
          <w:t xml:space="preserve"> …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</w:t>
      </w:r>
      <w:ins w:id="14" w:author="Dewi Isma Aryani" w:date="2021-10-18T09:58:00Z">
        <w:r w:rsidR="0007692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D13DA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DBEEB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06724CE" w14:textId="64BCA9A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5" w:author="Dewi Isma Aryani" w:date="2021-10-18T09:59:00Z">
        <w:r w:rsidRPr="00C50A1E" w:rsidDel="00076922">
          <w:rPr>
            <w:rFonts w:ascii="Times New Roman" w:eastAsia="Times New Roman" w:hAnsi="Times New Roman" w:cs="Times New Roman"/>
            <w:sz w:val="24"/>
            <w:szCs w:val="24"/>
          </w:rPr>
          <w:delText>Dingin yang kita kira ternyata tidak sedingin kenyataannya, kok~</w:delText>
        </w:r>
      </w:del>
    </w:p>
    <w:p w14:paraId="4FFBB692" w14:textId="5DC9095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ins w:id="16" w:author="Dewi Isma Aryani" w:date="2021-10-18T09:59:00Z">
        <w:r w:rsidR="0007692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</w:t>
        </w:r>
      </w:ins>
      <w:del w:id="17" w:author="Dewi Isma Aryani" w:date="2021-10-18T09:59:00Z">
        <w:r w:rsidRPr="00C50A1E" w:rsidDel="00076922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18" w:author="Dewi Isma Aryani" w:date="2021-10-18T10:00:00Z">
        <w:r w:rsidRPr="00C50A1E" w:rsidDel="00076922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ins w:id="19" w:author="Dewi Isma Aryani" w:date="2021-10-18T10:00:00Z">
        <w:r w:rsidR="00076922">
          <w:rPr>
            <w:rFonts w:ascii="Times New Roman" w:eastAsia="Times New Roman" w:hAnsi="Times New Roman" w:cs="Times New Roman"/>
            <w:sz w:val="24"/>
            <w:szCs w:val="24"/>
          </w:rPr>
          <w:t xml:space="preserve"> !</w:t>
        </w:r>
      </w:ins>
      <w:proofErr w:type="gramEnd"/>
      <w:del w:id="20" w:author="Dewi Isma Aryani" w:date="2021-10-18T10:00:00Z">
        <w:r w:rsidRPr="00C50A1E" w:rsidDel="00076922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0697E0AD" w14:textId="7188D61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del w:id="21" w:author="Dewi Isma Aryani" w:date="2021-10-18T10:00:00Z">
        <w:r w:rsidRPr="00C50A1E" w:rsidDel="00076922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22" w:author="Dewi Isma Aryani" w:date="2021-10-18T10:00:00Z">
        <w:r w:rsidDel="0007692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del w:id="23" w:author="Dewi Isma Aryani" w:date="2021-10-18T10:00:00Z">
        <w:r w:rsidRPr="00C50A1E" w:rsidDel="00076922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B92F3F7" w14:textId="298A37E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del w:id="24" w:author="Dewi Isma Aryani" w:date="2021-10-18T10:01:00Z">
        <w:r w:rsidRPr="00C50A1E" w:rsidDel="00076922">
          <w:rPr>
            <w:rFonts w:ascii="Times New Roman" w:eastAsia="Times New Roman" w:hAnsi="Times New Roman" w:cs="Times New Roman"/>
            <w:sz w:val="24"/>
            <w:szCs w:val="24"/>
          </w:rPr>
          <w:delText>Akan merepotkan.</w:delText>
        </w:r>
      </w:del>
    </w:p>
    <w:p w14:paraId="1FA5F72A" w14:textId="4CDA1CA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25" w:author="Dewi Isma Aryani" w:date="2021-10-18T10:01:00Z">
        <w:r w:rsidR="00076922">
          <w:rPr>
            <w:rFonts w:ascii="Times New Roman" w:eastAsia="Times New Roman" w:hAnsi="Times New Roman" w:cs="Times New Roman"/>
            <w:sz w:val="24"/>
            <w:szCs w:val="24"/>
          </w:rPr>
          <w:t xml:space="preserve">…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26" w:author="Dewi Isma Aryani" w:date="2021-10-18T10:02:00Z">
        <w:r w:rsidR="00076922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27" w:author="Dewi Isma Aryani" w:date="2021-10-18T10:02:00Z">
        <w:r w:rsidRPr="00C50A1E" w:rsidDel="00076922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3D07D515" w14:textId="4C75A8E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Dewi Isma Aryani" w:date="2021-10-18T10:02:00Z">
        <w:r w:rsidRPr="00C50A1E" w:rsidDel="00076922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29" w:author="Dewi Isma Aryani" w:date="2021-10-18T10:02:00Z">
        <w:r w:rsidRPr="00C50A1E" w:rsidDel="00076922">
          <w:rPr>
            <w:rFonts w:ascii="Times New Roman" w:eastAsia="Times New Roman" w:hAnsi="Times New Roman" w:cs="Times New Roman"/>
            <w:sz w:val="24"/>
            <w:szCs w:val="24"/>
          </w:rPr>
          <w:delText xml:space="preserve"> Sebab kamu sudah terlalu manis, kata dia </w:delText>
        </w:r>
        <w:r w:rsidRPr="00C50A1E" w:rsidDel="0007692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08663C3" w14:textId="6C55C2A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del w:id="30" w:author="Dewi Isma Aryani" w:date="2021-10-18T10:03:00Z">
        <w:r w:rsidRPr="00C50A1E" w:rsidDel="00076922">
          <w:rPr>
            <w:rFonts w:ascii="Times New Roman" w:eastAsia="Times New Roman" w:hAnsi="Times New Roman" w:cs="Times New Roman"/>
            <w:sz w:val="24"/>
            <w:szCs w:val="24"/>
          </w:rPr>
          <w:delText xml:space="preserve">lebih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naik</w:t>
      </w:r>
      <w:del w:id="31" w:author="Dewi Isma Aryani" w:date="2021-10-18T10:02:00Z">
        <w:r w:rsidRPr="00C50A1E" w:rsidDel="00076922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proofErr w:type="spellEnd"/>
      <w:del w:id="32" w:author="Dewi Isma Aryani" w:date="2021-10-18T10:03:00Z">
        <w:r w:rsidRPr="00C50A1E" w:rsidDel="00076922">
          <w:rPr>
            <w:rFonts w:ascii="Times New Roman" w:eastAsia="Times New Roman" w:hAnsi="Times New Roman" w:cs="Times New Roman"/>
            <w:sz w:val="24"/>
            <w:szCs w:val="24"/>
          </w:rPr>
          <w:delText>-kaum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del w:id="33" w:author="Dewi Isma Aryani" w:date="2021-10-18T10:03:00Z">
        <w:r w:rsidRPr="00C50A1E" w:rsidDel="00076922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88024B">
        <w:rPr>
          <w:rFonts w:ascii="Times New Roman" w:eastAsia="Times New Roman" w:hAnsi="Times New Roman" w:cs="Times New Roman"/>
          <w:i/>
          <w:iCs/>
          <w:sz w:val="24"/>
          <w:szCs w:val="24"/>
          <w:rPrChange w:id="34" w:author="Dewi Isma Aryani" w:date="2021-10-18T10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EAE2793" w14:textId="0ED0F9C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</w:t>
      </w:r>
      <w:del w:id="35" w:author="Dewi Isma Aryani" w:date="2021-10-18T10:03:00Z">
        <w:r w:rsidRPr="00C50A1E" w:rsidDel="0088024B">
          <w:rPr>
            <w:rFonts w:ascii="Times New Roman" w:eastAsia="Times New Roman" w:hAnsi="Times New Roman" w:cs="Times New Roman"/>
            <w:sz w:val="24"/>
            <w:szCs w:val="24"/>
          </w:rPr>
          <w:delText>-lemak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6" w:author="Dewi Isma Aryani" w:date="2021-10-18T10:03:00Z">
        <w:r w:rsidRPr="00C50A1E" w:rsidDel="0088024B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24B">
        <w:rPr>
          <w:rFonts w:ascii="Times New Roman" w:eastAsia="Times New Roman" w:hAnsi="Times New Roman" w:cs="Times New Roman"/>
          <w:i/>
          <w:iCs/>
          <w:sz w:val="24"/>
          <w:szCs w:val="24"/>
          <w:rPrChange w:id="37" w:author="Dewi Isma Aryani" w:date="2021-10-18T10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del w:id="38" w:author="Dewi Isma Aryani" w:date="2021-10-18T10:04:00Z">
        <w:r w:rsidDel="0088024B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39" w:author="Dewi Isma Aryani" w:date="2021-10-18T10:04:00Z">
        <w:r w:rsidR="0088024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40" w:author="Dewi Isma Aryani" w:date="2021-10-18T10:04:00Z">
        <w:r w:rsidR="0088024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14:paraId="2A31166F" w14:textId="020C162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ins w:id="41" w:author="Dewi Isma Aryani" w:date="2021-10-18T10:04:00Z">
        <w:r w:rsidR="0088024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3666AF" w14:textId="58118BE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42" w:author="Dewi Isma Aryani" w:date="2021-10-18T10:04:00Z">
        <w:r w:rsidR="0088024B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  <w:del w:id="43" w:author="Dewi Isma Aryani" w:date="2021-10-18T10:04:00Z">
        <w:r w:rsidRPr="00C50A1E" w:rsidDel="0088024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del w:id="44" w:author="Dewi Isma Aryani" w:date="2021-10-18T10:04:00Z">
        <w:r w:rsidRPr="00C50A1E" w:rsidDel="0088024B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45" w:author="Dewi Isma Aryani" w:date="2021-10-18T10:04:00Z">
        <w:r w:rsidR="0088024B">
          <w:rPr>
            <w:rFonts w:ascii="Times New Roman" w:eastAsia="Times New Roman" w:hAnsi="Times New Roman" w:cs="Times New Roman"/>
            <w:sz w:val="24"/>
            <w:szCs w:val="24"/>
          </w:rPr>
          <w:t>…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HAHA. </w:t>
      </w:r>
    </w:p>
    <w:p w14:paraId="1A0E108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89DEE48" w14:textId="77777777" w:rsidR="00927764" w:rsidRPr="00C50A1E" w:rsidRDefault="00927764" w:rsidP="00927764"/>
    <w:p w14:paraId="4DCAF9B3" w14:textId="77777777" w:rsidR="00927764" w:rsidRPr="005A045A" w:rsidRDefault="00927764" w:rsidP="00927764">
      <w:pPr>
        <w:rPr>
          <w:i/>
        </w:rPr>
      </w:pPr>
    </w:p>
    <w:p w14:paraId="7EDA350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431F237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E409F" w14:textId="77777777" w:rsidR="00B25F72" w:rsidRDefault="00B25F72">
      <w:r>
        <w:separator/>
      </w:r>
    </w:p>
  </w:endnote>
  <w:endnote w:type="continuationSeparator" w:id="0">
    <w:p w14:paraId="48514B59" w14:textId="77777777" w:rsidR="00B25F72" w:rsidRDefault="00B25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FA91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DC78787" w14:textId="77777777" w:rsidR="00941E77" w:rsidRDefault="00B25F72">
    <w:pPr>
      <w:pStyle w:val="Footer"/>
    </w:pPr>
  </w:p>
  <w:p w14:paraId="7AA71ADC" w14:textId="77777777" w:rsidR="00941E77" w:rsidRDefault="00B25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02423" w14:textId="77777777" w:rsidR="00B25F72" w:rsidRDefault="00B25F72">
      <w:r>
        <w:separator/>
      </w:r>
    </w:p>
  </w:footnote>
  <w:footnote w:type="continuationSeparator" w:id="0">
    <w:p w14:paraId="67A805AE" w14:textId="77777777" w:rsidR="00B25F72" w:rsidRDefault="00B25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wi Isma Aryani">
    <w15:presenceInfo w15:providerId="None" w15:userId="Dewi Isma Ary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76922"/>
    <w:rsid w:val="0012251A"/>
    <w:rsid w:val="002318A3"/>
    <w:rsid w:val="0042167F"/>
    <w:rsid w:val="0088024B"/>
    <w:rsid w:val="00924DF5"/>
    <w:rsid w:val="00927764"/>
    <w:rsid w:val="00B25F72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A303E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Dewi Isma Aryani</cp:lastModifiedBy>
  <cp:revision>2</cp:revision>
  <dcterms:created xsi:type="dcterms:W3CDTF">2021-10-18T03:05:00Z</dcterms:created>
  <dcterms:modified xsi:type="dcterms:W3CDTF">2021-10-18T03:05:00Z</dcterms:modified>
</cp:coreProperties>
</file>