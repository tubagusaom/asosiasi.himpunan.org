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  <w:bookmarkStart w:id="0" w:name="_GoBack"/>
      <w:bookmarkEnd w:id="0"/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ins w:id="1" w:author="SMPN 10 CIBINONG" w:date="2021-06-07T10:08:00Z">
        <w:r w:rsidR="00570488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  <w:proofErr w:type="spellStart"/>
        <w:r w:rsidR="00570488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dan</w:t>
        </w:r>
      </w:ins>
      <w:proofErr w:type="spellEnd"/>
      <w:del w:id="2" w:author="SMPN 10 CIBINONG" w:date="2021-06-07T10:08:00Z">
        <w:r w:rsidRPr="00C50A1E" w:rsidDel="00570488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570488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ins w:id="3" w:author="SMPN 10 CIBINONG" w:date="2021-06-07T10:09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570488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ins w:id="4" w:author="SMPN 10 CIBINONG" w:date="2021-06-07T10:09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5" w:author="SMPN 10 CIBINONG" w:date="2021-06-07T09:59:00Z">
        <w:r w:rsidR="00ED162E">
          <w:rPr>
            <w:rFonts w:ascii="Times New Roman" w:eastAsia="Times New Roman" w:hAnsi="Times New Roman" w:cs="Times New Roman"/>
            <w:sz w:val="24"/>
            <w:szCs w:val="24"/>
          </w:rPr>
          <w:t>begitu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ins w:id="6" w:author="SMPN 10 CIBINONG" w:date="2021-06-07T10:01:00Z">
        <w:r w:rsidR="00ED162E">
          <w:rPr>
            <w:rFonts w:ascii="Times New Roman" w:eastAsia="Times New Roman" w:hAnsi="Times New Roman" w:cs="Times New Roman"/>
            <w:sz w:val="24"/>
            <w:szCs w:val="24"/>
          </w:rPr>
          <w:t>merasa</w:t>
        </w:r>
        <w:proofErr w:type="spellEnd"/>
        <w:r w:rsidR="00ED162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7" w:author="SMPN 10 CIBINONG" w:date="2021-06-07T10:01:00Z">
        <w:r w:rsidRPr="00C50A1E" w:rsidDel="00ED162E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del w:id="8" w:author="SMPN 10 CIBINONG" w:date="2021-06-07T10:00:00Z">
        <w:r w:rsidRPr="00C50A1E" w:rsidDel="00ED162E">
          <w:rPr>
            <w:rFonts w:ascii="Times New Roman" w:eastAsia="Times New Roman" w:hAnsi="Times New Roman" w:cs="Times New Roman"/>
            <w:sz w:val="24"/>
            <w:szCs w:val="24"/>
          </w:rPr>
          <w:delText>uka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ins w:id="9" w:author="SMPN 10 CIBINONG" w:date="2021-06-07T10:01:00Z">
        <w:r w:rsidR="00ED162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proofErr w:type="gramStart"/>
        <w:r w:rsidR="00ED162E">
          <w:rPr>
            <w:rFonts w:ascii="Times New Roman" w:eastAsia="Times New Roman" w:hAnsi="Times New Roman" w:cs="Times New Roman"/>
            <w:sz w:val="24"/>
            <w:szCs w:val="24"/>
          </w:rPr>
          <w:t>ketika</w:t>
        </w:r>
        <w:proofErr w:type="spellEnd"/>
        <w:r w:rsidR="00ED162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ins w:id="10" w:author="SMPN 10 CIBINONG" w:date="2021-06-07T10:01:00Z">
        <w:r w:rsidR="00ED162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D162E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  <w:proofErr w:type="spellEnd"/>
        <w:r w:rsidR="00ED162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D162E">
          <w:rPr>
            <w:rFonts w:ascii="Times New Roman" w:eastAsia="Times New Roman" w:hAnsi="Times New Roman" w:cs="Times New Roman"/>
            <w:sz w:val="24"/>
            <w:szCs w:val="24"/>
          </w:rPr>
          <w:t>itu</w:t>
        </w:r>
      </w:ins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570488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ins w:id="11" w:author="SMPN 10 CIBINONG" w:date="2021-06-07T10:09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570488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ins w:id="12" w:author="SMPN 10 CIBINONG" w:date="2021-06-07T10:09:00Z">
        <w:r>
          <w:rPr>
            <w:rFonts w:ascii="Times New Roman" w:eastAsia="Times New Roman" w:hAnsi="Times New Roman" w:cs="Times New Roman"/>
            <w:sz w:val="24"/>
            <w:szCs w:val="24"/>
          </w:rPr>
          <w:lastRenderedPageBreak/>
          <w:t xml:space="preserve"> 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="00927764"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="00927764"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="00927764"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570488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ins w:id="13" w:author="SMPN 10 CIBINONG" w:date="2021-06-07T10:03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570488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ins w:id="14" w:author="SMPN 10 CIBINONG" w:date="2021-06-07T10:09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ins w:id="15" w:author="SMPN 10 CIBINONG" w:date="2021-06-07T10:03:00Z">
        <w:r w:rsidR="00570488">
          <w:rPr>
            <w:rFonts w:ascii="Times New Roman" w:eastAsia="Times New Roman" w:hAnsi="Times New Roman" w:cs="Times New Roman"/>
            <w:sz w:val="24"/>
            <w:szCs w:val="24"/>
          </w:rPr>
          <w:t xml:space="preserve"> 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570488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ins w:id="16" w:author="SMPN 10 CIBINONG" w:date="2021-06-07T10:04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ins w:id="17" w:author="SMPN 10 CIBINONG" w:date="2021-06-07T10:05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datang</w:t>
        </w:r>
      </w:ins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-kali.</w:t>
      </w:r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Akan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8" w:author="SMPN 10 CIBINONG" w:date="2021-06-07T10:06:00Z">
        <w:r w:rsidR="0057048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70488">
          <w:rPr>
            <w:rFonts w:ascii="Times New Roman" w:eastAsia="Times New Roman" w:hAnsi="Times New Roman" w:cs="Times New Roman"/>
            <w:sz w:val="24"/>
            <w:szCs w:val="24"/>
          </w:rPr>
          <w:t>beraturan</w:t>
        </w:r>
        <w:proofErr w:type="spellEnd"/>
        <w:proofErr w:type="gramEnd"/>
        <w:r w:rsidR="0057048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570488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ins w:id="19" w:author="SMPN 10 CIBINONG" w:date="2021-06-07T10:05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570488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ins w:id="20" w:author="SMPN 10 CIBINONG" w:date="2021-06-07T10:06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1" w:author="SMPN 10 CIBINONG" w:date="2021-06-07T10:06:00Z">
        <w:r>
          <w:rPr>
            <w:rFonts w:ascii="Times New Roman" w:eastAsia="Times New Roman" w:hAnsi="Times New Roman" w:cs="Times New Roman"/>
            <w:sz w:val="24"/>
            <w:szCs w:val="24"/>
          </w:rPr>
          <w:t>alas</w:t>
        </w:r>
      </w:ins>
      <w:ins w:id="22" w:author="SMPN 10 CIBINONG" w:date="2021-06-07T10:07:00Z">
        <w:r>
          <w:rPr>
            <w:rFonts w:ascii="Times New Roman" w:eastAsia="Times New Roman" w:hAnsi="Times New Roman" w:cs="Times New Roman"/>
            <w:sz w:val="24"/>
            <w:szCs w:val="24"/>
          </w:rPr>
          <w:t>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570488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ins w:id="23" w:author="SMPN 10 CIBINONG" w:date="2021-06-07T10:07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 w:rsidR="00927764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di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570488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ins w:id="24" w:author="SMPN 10 CIBINONG" w:date="2021-06-07T10:07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ke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ins w:id="25" w:author="SMPN 10 CIBINONG" w:date="2021-06-07T10:08:00Z">
        <w:r w:rsidR="00570488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proofErr w:type="gramEnd"/>
      <w:ins w:id="26" w:author="SMPN 10 CIBINONG" w:date="2021-06-07T10:08:00Z">
        <w:r w:rsidR="00570488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7415" w:rsidRDefault="00BB7415">
      <w:r>
        <w:separator/>
      </w:r>
    </w:p>
  </w:endnote>
  <w:endnote w:type="continuationSeparator" w:id="0">
    <w:p w:rsidR="00BB7415" w:rsidRDefault="00BB7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BB7415">
    <w:pPr>
      <w:pStyle w:val="Footer"/>
    </w:pPr>
  </w:p>
  <w:p w:rsidR="00941E77" w:rsidRDefault="00BB74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7415" w:rsidRDefault="00BB7415">
      <w:r>
        <w:separator/>
      </w:r>
    </w:p>
  </w:footnote>
  <w:footnote w:type="continuationSeparator" w:id="0">
    <w:p w:rsidR="00BB7415" w:rsidRDefault="00BB74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0728F3"/>
    <w:rsid w:val="000D281A"/>
    <w:rsid w:val="0012251A"/>
    <w:rsid w:val="002318A3"/>
    <w:rsid w:val="0042167F"/>
    <w:rsid w:val="00570488"/>
    <w:rsid w:val="00714EED"/>
    <w:rsid w:val="00924DF5"/>
    <w:rsid w:val="00927764"/>
    <w:rsid w:val="00B868A5"/>
    <w:rsid w:val="00BB7415"/>
    <w:rsid w:val="00C20908"/>
    <w:rsid w:val="00ED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ED16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62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D16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16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16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16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162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ED16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62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D16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16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16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16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162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SMPN 10 CIBINONG</cp:lastModifiedBy>
  <cp:revision>2</cp:revision>
  <dcterms:created xsi:type="dcterms:W3CDTF">2021-06-07T03:12:00Z</dcterms:created>
  <dcterms:modified xsi:type="dcterms:W3CDTF">2021-06-07T03:12:00Z</dcterms:modified>
</cp:coreProperties>
</file>