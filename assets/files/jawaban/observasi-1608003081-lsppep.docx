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:rsidR="00927764" w:rsidRPr="0094076B" w:rsidRDefault="00927764" w:rsidP="00927764">
      <w:pPr>
        <w:rPr>
          <w:rFonts w:ascii="Cambria" w:hAnsi="Cambria"/>
        </w:rPr>
      </w:pPr>
    </w:p>
    <w:p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</w:p>
    <w:p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7A1E6BCE" wp14:editId="7C1AA53C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:rsidR="00927764" w:rsidRPr="00C50A1E" w:rsidRDefault="00927764" w:rsidP="00D84F2F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0" w:author="Lenovo" w:date="2020-12-15T10:19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D84F2F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1" w:author="Lenovo" w:date="2020-12-15T10:19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del w:id="2" w:author="Lenovo" w:date="2020-12-15T10:17:00Z">
        <w:r w:rsidDel="00D84F2F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</w:t>
      </w:r>
      <w:ins w:id="3" w:author="Lenovo" w:date="2020-12-15T10:17:00Z">
        <w:r w:rsidR="00D84F2F">
          <w:rPr>
            <w:rFonts w:ascii="Times New Roman" w:eastAsia="Times New Roman" w:hAnsi="Times New Roman" w:cs="Times New Roman"/>
            <w:sz w:val="24"/>
            <w:szCs w:val="24"/>
          </w:rPr>
          <w:t>-</w:t>
        </w:r>
      </w:ins>
      <w:proofErr w:type="spellStart"/>
      <w:del w:id="4" w:author="Lenovo" w:date="2020-12-15T10:17:00Z">
        <w:r w:rsidDel="00D84F2F">
          <w:rPr>
            <w:rFonts w:ascii="Times New Roman" w:eastAsia="Times New Roman" w:hAnsi="Times New Roman" w:cs="Times New Roman"/>
            <w:sz w:val="24"/>
            <w:szCs w:val="24"/>
          </w:rPr>
          <w:delText>-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D84F2F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5" w:author="Lenovo" w:date="2020-12-15T10:19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023298" w:rsidRDefault="00927764" w:rsidP="00023298">
      <w:pPr>
        <w:shd w:val="clear" w:color="auto" w:fill="F5F5F5"/>
        <w:spacing w:after="120"/>
        <w:rPr>
          <w:ins w:id="6" w:author="Lenovo" w:date="2020-12-15T10:28:00Z"/>
          <w:rFonts w:ascii="Times New Roman" w:eastAsia="Times New Roman" w:hAnsi="Times New Roman" w:cs="Times New Roman"/>
          <w:b/>
          <w:bCs/>
          <w:sz w:val="24"/>
          <w:szCs w:val="24"/>
        </w:rPr>
        <w:pPrChange w:id="7" w:author="Lenovo" w:date="2020-12-15T10:28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</w:p>
    <w:p w:rsidR="00927764" w:rsidRPr="00D84F2F" w:rsidRDefault="00927764" w:rsidP="006867F6">
      <w:pPr>
        <w:shd w:val="clear" w:color="auto" w:fill="F5F5F5"/>
        <w:spacing w:before="120" w:after="1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rPrChange w:id="8" w:author="Lenovo" w:date="2020-12-15T10:2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pPrChange w:id="9" w:author="Lenovo" w:date="2020-12-15T10:30:00Z">
          <w:pPr>
            <w:shd w:val="clear" w:color="auto" w:fill="F5F5F5"/>
            <w:spacing w:after="375"/>
          </w:pPr>
        </w:pPrChange>
      </w:pPr>
      <w:del w:id="10" w:author="Lenovo" w:date="2020-12-15T10:29:00Z">
        <w:r w:rsidRPr="00C50A1E" w:rsidDel="00023298">
          <w:rPr>
            <w:rFonts w:ascii="Times New Roman" w:eastAsia="Times New Roman" w:hAnsi="Times New Roman" w:cs="Times New Roman"/>
            <w:sz w:val="24"/>
            <w:szCs w:val="24"/>
          </w:rPr>
          <w:br/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6867F6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11" w:author="Lenovo" w:date="2020-12-15T10:30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bookmarkStart w:id="12" w:name="_GoBack"/>
      <w:bookmarkEnd w:id="12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duduk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:rsidR="00927764" w:rsidRPr="00C50A1E" w:rsidRDefault="00927764" w:rsidP="00D84F2F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13" w:author="Lenovo" w:date="2020-12-15T10:19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D84F2F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14" w:author="Lenovo" w:date="2020-12-15T10:19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D84F2F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15" w:author="Lenovo" w:date="2020-12-15T10:19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:rsidR="00023298" w:rsidRDefault="00927764" w:rsidP="00023298">
      <w:pPr>
        <w:shd w:val="clear" w:color="auto" w:fill="F5F5F5"/>
        <w:spacing w:after="120"/>
        <w:jc w:val="both"/>
        <w:rPr>
          <w:ins w:id="16" w:author="Lenovo" w:date="2020-12-15T10:29:00Z"/>
          <w:rFonts w:ascii="Times New Roman" w:eastAsia="Times New Roman" w:hAnsi="Times New Roman" w:cs="Times New Roman"/>
          <w:b/>
          <w:bCs/>
          <w:sz w:val="24"/>
          <w:szCs w:val="24"/>
        </w:rPr>
        <w:pPrChange w:id="17" w:author="Lenovo" w:date="2020-12-15T10:29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</w:p>
    <w:p w:rsidR="00927764" w:rsidRPr="00023298" w:rsidRDefault="00927764" w:rsidP="00023298">
      <w:pPr>
        <w:shd w:val="clear" w:color="auto" w:fill="F5F5F5"/>
        <w:spacing w:before="120" w:after="1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rPrChange w:id="18" w:author="Lenovo" w:date="2020-12-15T10:2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pPrChange w:id="19" w:author="Lenovo" w:date="2020-12-15T10:29:00Z">
          <w:pPr>
            <w:shd w:val="clear" w:color="auto" w:fill="F5F5F5"/>
            <w:spacing w:after="375"/>
          </w:pPr>
        </w:pPrChange>
      </w:pPr>
      <w:del w:id="20" w:author="Lenovo" w:date="2020-12-15T10:29:00Z">
        <w:r w:rsidRPr="00C50A1E" w:rsidDel="00023298">
          <w:rPr>
            <w:rFonts w:ascii="Times New Roman" w:eastAsia="Times New Roman" w:hAnsi="Times New Roman" w:cs="Times New Roman"/>
            <w:sz w:val="24"/>
            <w:szCs w:val="24"/>
          </w:rPr>
          <w:br/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D84F2F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21" w:author="Lenovo" w:date="2020-12-15T10:22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del w:id="22" w:author="Lenovo" w:date="2020-12-15T10:24:00Z">
        <w:r w:rsidDel="00D84F2F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D84F2F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23" w:author="Lenovo" w:date="2020-12-15T10:22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del w:id="24" w:author="Lenovo" w:date="2020-12-15T10:24:00Z">
        <w:r w:rsidDel="00D84F2F">
          <w:rPr>
            <w:rFonts w:ascii="Times New Roman" w:eastAsia="Times New Roman" w:hAnsi="Times New Roman" w:cs="Times New Roman"/>
            <w:sz w:val="24"/>
            <w:szCs w:val="24"/>
          </w:rPr>
          <w:delText>almari</w:delText>
        </w:r>
        <w:r w:rsidRPr="00C50A1E" w:rsidDel="00D84F2F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proofErr w:type="spellStart"/>
      <w:ins w:id="25" w:author="Lenovo" w:date="2020-12-15T10:24:00Z">
        <w:r w:rsidR="00D84F2F">
          <w:rPr>
            <w:rFonts w:ascii="Times New Roman" w:eastAsia="Times New Roman" w:hAnsi="Times New Roman" w:cs="Times New Roman"/>
            <w:sz w:val="24"/>
            <w:szCs w:val="24"/>
          </w:rPr>
          <w:t>lemari</w:t>
        </w:r>
        <w:proofErr w:type="spellEnd"/>
        <w:r w:rsidR="00D84F2F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ins w:id="26" w:author="Lenovo" w:date="2020-12-15T10:25:00Z">
        <w:r w:rsidR="00D84F2F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D84F2F">
          <w:rPr>
            <w:rFonts w:ascii="Times New Roman" w:eastAsia="Times New Roman" w:hAnsi="Times New Roman" w:cs="Times New Roman"/>
            <w:sz w:val="24"/>
            <w:szCs w:val="24"/>
          </w:rPr>
          <w:t>s</w:t>
        </w:r>
      </w:ins>
      <w:del w:id="27" w:author="Lenovo" w:date="2020-12-15T10:25:00Z">
        <w:r w:rsidRPr="00C50A1E" w:rsidDel="00D84F2F">
          <w:rPr>
            <w:rFonts w:ascii="Times New Roman" w:eastAsia="Times New Roman" w:hAnsi="Times New Roman" w:cs="Times New Roman"/>
            <w:sz w:val="24"/>
            <w:szCs w:val="24"/>
          </w:rPr>
          <w:delText>. S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D84F2F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28" w:author="Lenovo" w:date="2020-12-15T10:22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29" w:author="Lenovo" w:date="2020-12-15T10:25:00Z">
        <w:r w:rsidR="00023298">
          <w:rPr>
            <w:rFonts w:ascii="Times New Roman" w:eastAsia="Times New Roman" w:hAnsi="Times New Roman" w:cs="Times New Roman"/>
            <w:sz w:val="24"/>
            <w:szCs w:val="24"/>
          </w:rPr>
          <w:t xml:space="preserve">di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ins w:id="30" w:author="Lenovo" w:date="2020-12-15T10:25:00Z">
        <w:r w:rsidR="00023298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del w:id="31" w:author="Lenovo" w:date="2020-12-15T10:25:00Z">
        <w:r w:rsidRPr="00C50A1E" w:rsidDel="00023298">
          <w:rPr>
            <w:rFonts w:ascii="Times New Roman" w:eastAsia="Times New Roman" w:hAnsi="Times New Roman" w:cs="Times New Roman"/>
            <w:sz w:val="24"/>
            <w:szCs w:val="24"/>
          </w:rPr>
          <w:delText>?</w:delText>
        </w:r>
      </w:del>
    </w:p>
    <w:p w:rsidR="00927764" w:rsidRPr="00C50A1E" w:rsidRDefault="00927764" w:rsidP="00D84F2F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32" w:author="Lenovo" w:date="2020-12-15T10:22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023298">
        <w:rPr>
          <w:rFonts w:ascii="Times New Roman" w:eastAsia="Times New Roman" w:hAnsi="Times New Roman" w:cs="Times New Roman"/>
          <w:i/>
          <w:sz w:val="24"/>
          <w:szCs w:val="24"/>
          <w:rPrChange w:id="33" w:author="Lenovo" w:date="2020-12-15T10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023298">
        <w:rPr>
          <w:rFonts w:ascii="Times New Roman" w:eastAsia="Times New Roman" w:hAnsi="Times New Roman" w:cs="Times New Roman"/>
          <w:i/>
          <w:sz w:val="24"/>
          <w:szCs w:val="24"/>
          <w:rPrChange w:id="34" w:author="Lenovo" w:date="2020-12-15T10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35" w:author="Lenovo" w:date="2020-12-15T10:25:00Z">
        <w:r w:rsidR="00023298">
          <w:rPr>
            <w:rFonts w:ascii="Times New Roman" w:eastAsia="Times New Roman" w:hAnsi="Times New Roman" w:cs="Times New Roman"/>
            <w:sz w:val="24"/>
            <w:szCs w:val="24"/>
          </w:rPr>
          <w:t>s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del w:id="36" w:author="Lenovo" w:date="2020-12-15T10:26:00Z">
        <w:r w:rsidRPr="00C50A1E" w:rsidDel="00023298">
          <w:rPr>
            <w:rFonts w:ascii="Times New Roman" w:eastAsia="Times New Roman" w:hAnsi="Times New Roman" w:cs="Times New Roman"/>
            <w:sz w:val="24"/>
            <w:szCs w:val="24"/>
          </w:rPr>
          <w:delText xml:space="preserve"> Atau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37" w:author="Lenovo" w:date="2020-12-15T10:26:00Z">
        <w:r w:rsidR="00023298">
          <w:rPr>
            <w:rFonts w:ascii="Times New Roman" w:eastAsia="Times New Roman" w:hAnsi="Times New Roman" w:cs="Times New Roman"/>
            <w:sz w:val="24"/>
            <w:szCs w:val="24"/>
          </w:rPr>
          <w:t>J</w:t>
        </w:r>
      </w:ins>
      <w:del w:id="38" w:author="Lenovo" w:date="2020-12-15T10:26:00Z">
        <w:r w:rsidRPr="00C50A1E" w:rsidDel="00023298">
          <w:rPr>
            <w:rFonts w:ascii="Times New Roman" w:eastAsia="Times New Roman" w:hAnsi="Times New Roman" w:cs="Times New Roman"/>
            <w:sz w:val="24"/>
            <w:szCs w:val="24"/>
          </w:rPr>
          <w:delText>j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del w:id="39" w:author="Lenovo" w:date="2020-12-15T10:26:00Z">
        <w:r w:rsidRPr="00C50A1E" w:rsidDel="00023298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40" w:author="Lenovo" w:date="2020-12-15T10:26:00Z">
        <w:r w:rsidRPr="00C50A1E" w:rsidDel="00023298">
          <w:rPr>
            <w:rFonts w:ascii="Times New Roman" w:eastAsia="Times New Roman" w:hAnsi="Times New Roman" w:cs="Times New Roman"/>
            <w:sz w:val="24"/>
            <w:szCs w:val="24"/>
          </w:rPr>
          <w:delText xml:space="preserve">Sebab </w:delText>
        </w:r>
      </w:del>
      <w:proofErr w:type="spellStart"/>
      <w:ins w:id="41" w:author="Lenovo" w:date="2020-12-15T10:26:00Z">
        <w:r w:rsidR="00023298">
          <w:rPr>
            <w:rFonts w:ascii="Times New Roman" w:eastAsia="Times New Roman" w:hAnsi="Times New Roman" w:cs="Times New Roman"/>
            <w:sz w:val="24"/>
            <w:szCs w:val="24"/>
          </w:rPr>
          <w:t>s</w:t>
        </w:r>
        <w:r w:rsidR="00023298" w:rsidRPr="00C50A1E">
          <w:rPr>
            <w:rFonts w:ascii="Times New Roman" w:eastAsia="Times New Roman" w:hAnsi="Times New Roman" w:cs="Times New Roman"/>
            <w:sz w:val="24"/>
            <w:szCs w:val="24"/>
          </w:rPr>
          <w:t>ebab</w:t>
        </w:r>
        <w:proofErr w:type="spellEnd"/>
        <w:r w:rsidR="00023298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proofErr w:type="gramEnd"/>
      <w:ins w:id="42" w:author="Lenovo" w:date="2020-12-15T10:26:00Z">
        <w:r w:rsidR="00023298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del w:id="43" w:author="Lenovo" w:date="2020-12-15T10:26:00Z">
        <w:r w:rsidRPr="00C50A1E" w:rsidDel="00023298">
          <w:rPr>
            <w:rFonts w:ascii="Times New Roman" w:eastAsia="Times New Roman" w:hAnsi="Times New Roman" w:cs="Times New Roman"/>
            <w:sz w:val="24"/>
            <w:szCs w:val="24"/>
          </w:rPr>
          <w:delText>,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44" w:author="Lenovo" w:date="2020-12-15T10:26:00Z">
        <w:r w:rsidR="00023298">
          <w:rPr>
            <w:rFonts w:ascii="Times New Roman" w:eastAsia="Times New Roman" w:hAnsi="Times New Roman" w:cs="Times New Roman"/>
            <w:sz w:val="24"/>
            <w:szCs w:val="24"/>
          </w:rPr>
          <w:t>K</w:t>
        </w:r>
      </w:ins>
      <w:del w:id="45" w:author="Lenovo" w:date="2020-12-15T10:26:00Z">
        <w:r w:rsidRPr="00C50A1E" w:rsidDel="00023298">
          <w:rPr>
            <w:rFonts w:ascii="Times New Roman" w:eastAsia="Times New Roman" w:hAnsi="Times New Roman" w:cs="Times New Roman"/>
            <w:sz w:val="24"/>
            <w:szCs w:val="24"/>
          </w:rPr>
          <w:delText>k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:rsidR="00927764" w:rsidRPr="00C50A1E" w:rsidRDefault="00927764" w:rsidP="00D84F2F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46" w:author="Lenovo" w:date="2020-12-15T10:22:00Z">
          <w:pPr>
            <w:shd w:val="clear" w:color="auto" w:fill="F5F5F5"/>
            <w:spacing w:after="375"/>
          </w:pPr>
        </w:pPrChange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del w:id="47" w:author="Lenovo" w:date="2020-12-15T10:27:00Z">
        <w:r w:rsidRPr="00C50A1E" w:rsidDel="00023298">
          <w:rPr>
            <w:rFonts w:ascii="Times New Roman" w:eastAsia="Times New Roman" w:hAnsi="Times New Roman" w:cs="Times New Roman"/>
            <w:sz w:val="24"/>
            <w:szCs w:val="24"/>
          </w:rPr>
          <w:delText>sosial</w:delText>
        </w:r>
      </w:del>
      <w:ins w:id="48" w:author="Lenovo" w:date="2020-12-15T10:27:00Z">
        <w:r w:rsidR="00023298">
          <w:rPr>
            <w:rFonts w:ascii="Times New Roman" w:eastAsia="Times New Roman" w:hAnsi="Times New Roman" w:cs="Times New Roman"/>
            <w:sz w:val="24"/>
            <w:szCs w:val="24"/>
          </w:rPr>
          <w:t>social,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023298">
        <w:rPr>
          <w:rFonts w:ascii="Times New Roman" w:eastAsia="Times New Roman" w:hAnsi="Times New Roman" w:cs="Times New Roman"/>
          <w:i/>
          <w:sz w:val="24"/>
          <w:szCs w:val="24"/>
          <w:rPrChange w:id="49" w:author="Lenovo" w:date="2020-12-15T10:2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nge</w:t>
      </w:r>
      <w:proofErr w:type="spellEnd"/>
      <w:r w:rsidRPr="00023298">
        <w:rPr>
          <w:rFonts w:ascii="Times New Roman" w:eastAsia="Times New Roman" w:hAnsi="Times New Roman" w:cs="Times New Roman"/>
          <w:i/>
          <w:sz w:val="24"/>
          <w:szCs w:val="24"/>
          <w:rPrChange w:id="50" w:author="Lenovo" w:date="2020-12-15T10:2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-chat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D84F2F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51" w:author="Lenovo" w:date="2020-12-15T10:22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3298">
        <w:rPr>
          <w:rFonts w:ascii="Times New Roman" w:eastAsia="Times New Roman" w:hAnsi="Times New Roman" w:cs="Times New Roman"/>
          <w:i/>
          <w:sz w:val="24"/>
          <w:szCs w:val="24"/>
          <w:rPrChange w:id="52" w:author="Lenovo" w:date="2020-12-15T10:2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dimana-mana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D84F2F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53" w:author="Lenovo" w:date="2020-12-15T10:22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D84F2F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54" w:author="Lenovo" w:date="2020-12-15T10:22:00Z">
          <w:pPr>
            <w:shd w:val="clear" w:color="auto" w:fill="F5F5F5"/>
            <w:spacing w:after="375"/>
          </w:pPr>
        </w:pPrChange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023298">
        <w:rPr>
          <w:rFonts w:ascii="Times New Roman" w:eastAsia="Times New Roman" w:hAnsi="Times New Roman" w:cs="Times New Roman"/>
          <w:i/>
          <w:sz w:val="24"/>
          <w:szCs w:val="24"/>
          <w:rPrChange w:id="55" w:author="Lenovo" w:date="2020-12-15T10:2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HAHA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:rsidR="00927764" w:rsidRPr="00C50A1E" w:rsidRDefault="00927764" w:rsidP="00927764"/>
    <w:p w:rsidR="00927764" w:rsidRPr="005A045A" w:rsidRDefault="00927764" w:rsidP="00927764">
      <w:pPr>
        <w:rPr>
          <w:i/>
        </w:rPr>
      </w:pPr>
    </w:p>
    <w:p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lastRenderedPageBreak/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19DC" w:rsidRDefault="00FB19DC">
      <w:r>
        <w:separator/>
      </w:r>
    </w:p>
  </w:endnote>
  <w:endnote w:type="continuationSeparator" w:id="0">
    <w:p w:rsidR="00FB19DC" w:rsidRDefault="00FB19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FB19DC">
    <w:pPr>
      <w:pStyle w:val="Footer"/>
    </w:pPr>
  </w:p>
  <w:p w:rsidR="00941E77" w:rsidRDefault="00FB19D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19DC" w:rsidRDefault="00FB19DC">
      <w:r>
        <w:separator/>
      </w:r>
    </w:p>
  </w:footnote>
  <w:footnote w:type="continuationSeparator" w:id="0">
    <w:p w:rsidR="00FB19DC" w:rsidRDefault="00FB19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enovo">
    <w15:presenceInfo w15:providerId="None" w15:userId="Lenov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764"/>
    <w:rsid w:val="00023298"/>
    <w:rsid w:val="0012251A"/>
    <w:rsid w:val="0042167F"/>
    <w:rsid w:val="006867F6"/>
    <w:rsid w:val="00924DF5"/>
    <w:rsid w:val="00927764"/>
    <w:rsid w:val="00D84F2F"/>
    <w:rsid w:val="00FB1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587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Lenovo</cp:lastModifiedBy>
  <cp:revision>3</cp:revision>
  <dcterms:created xsi:type="dcterms:W3CDTF">2020-07-24T23:46:00Z</dcterms:created>
  <dcterms:modified xsi:type="dcterms:W3CDTF">2020-12-15T03:30:00Z</dcterms:modified>
</cp:coreProperties>
</file>