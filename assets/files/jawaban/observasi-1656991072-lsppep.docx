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977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CA686C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B8D2BE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1DA0BF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D13EF6" w14:paraId="3AF396DB" w14:textId="77777777" w:rsidTr="00821BA2">
        <w:tc>
          <w:tcPr>
            <w:tcW w:w="9350" w:type="dxa"/>
          </w:tcPr>
          <w:p w14:paraId="7509F4C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A0014F1" w14:textId="77777777" w:rsidR="00125355" w:rsidRPr="00D13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0" w:author="Melky Ayu Wijayanti" w:date="2022-07-05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" w:author="Melky Ayu Wijayanti" w:date="2022-07-05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" w:author="Melky Ayu Wijayanti" w:date="2022-07-05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" w:author="Melky Ayu Wijayanti" w:date="2022-07-05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" w:author="Melky Ayu Wijayanti" w:date="2022-07-05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10302045" w14:textId="68B9ABDA" w:rsidR="00125355" w:rsidRPr="00D13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zaman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12" w:author="Melky Ayu Wijayanti" w:date="2022-07-05T09:59:00Z">
              <w:r w:rsidR="00D13EF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(Saat </w:t>
              </w:r>
              <w:proofErr w:type="spellStart"/>
              <w:r w:rsidR="00D13EF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ini</w:t>
              </w:r>
              <w:proofErr w:type="spellEnd"/>
              <w:r w:rsidR="00D13EF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) </w:t>
              </w:r>
            </w:ins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berada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zona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ins w:id="28" w:author="Melky Ayu Wijayanti" w:date="2022-07-05T09:57:00Z">
              <w:r w:rsidR="00D13EF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proofErr w:type="gramStart"/>
              <w:r w:rsidR="00D13EF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ekstrem</w:t>
              </w:r>
              <w:proofErr w:type="spellEnd"/>
              <w:r w:rsidR="00D13EF6" w:rsidRPr="00D13EF6">
                <w:rPr>
                  <w:rFonts w:ascii="Times New Roman" w:eastAsia="Times New Roman" w:hAnsi="Times New Roman" w:cs="Times New Roman"/>
                  <w:szCs w:val="24"/>
                  <w:lang w:val="de-DE"/>
                  <w:rPrChange w:id="29" w:author="Melky Ayu Wijayanti" w:date="2022-07-05T09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proofErr w:type="gram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menit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detik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ins w:id="45" w:author="Melky Ayu Wijayanti" w:date="2022-07-05T09:58:00Z">
              <w:r w:rsidR="00D13EF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(</w:t>
              </w:r>
              <w:proofErr w:type="spellStart"/>
              <w:r w:rsidR="00D13EF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hilangkan</w:t>
              </w:r>
              <w:proofErr w:type="spellEnd"/>
              <w:r w:rsidR="00D13EF6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)</w:t>
              </w:r>
            </w:ins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semakin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maju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sering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6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Istilah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 masih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dengar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7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awam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8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152ABD1" w14:textId="2DF9F37A" w:rsidR="00125355" w:rsidRPr="00D13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8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9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0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1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tetapi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2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membuat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lapangan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3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4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5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6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6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ins w:id="162" w:author="Melky Ayu Wijayanti" w:date="2022-07-05T10:01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Pendidik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maupun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peserta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didik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disiapkan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untuk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membuat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lapangan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kerja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baru</w:t>
              </w:r>
            </w:ins>
            <w:proofErr w:type="spellEnd"/>
            <w:ins w:id="163" w:author="Melky Ayu Wijayanti" w:date="2022-07-05T10:02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dengan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menggunakan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kemampuan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teknologi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dan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ins w:id="164" w:author="Melky Ayu Wijayanti" w:date="2022-07-05T10:17:00Z"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ide</w:t>
              </w:r>
            </w:ins>
            <w:proofErr w:type="spellEnd"/>
            <w:ins w:id="165" w:author="Melky Ayu Wijayanti" w:date="2022-07-05T10:02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kreatif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yang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dimiliki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. </w:t>
              </w:r>
            </w:ins>
          </w:p>
          <w:p w14:paraId="7B9645F7" w14:textId="2BEBED32" w:rsidR="00125355" w:rsidRPr="00D13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16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6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6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6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suatu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program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7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79" w:author="Melky Ayu Wijayanti" w:date="2022-07-05T10:02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dibuat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mewujudkan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cerdas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8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Tujuan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terciptanya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19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peningkatan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0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pemerataan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1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proofErr w:type="spellEnd"/>
            <w:ins w:id="219" w:author="Melky Ayu Wijayanti" w:date="2022-07-05T10:03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memperluas</w:t>
              </w:r>
            </w:ins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akses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memanfaatkan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2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F071B27" w14:textId="3AAC5BEA" w:rsidR="00125355" w:rsidRPr="00D13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22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itu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menghasilkan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3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ins w:id="247" w:author="Melky Ayu Wijayanti" w:date="2022-07-05T10:03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dibutuhkan</w:t>
              </w:r>
            </w:ins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4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milenial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ins w:id="254" w:author="Melky Ayu Wijayanti" w:date="2022-07-05T10:04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(„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ini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“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dihilangkan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)</w:t>
              </w:r>
            </w:ins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5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berfikir</w:t>
            </w:r>
            <w:proofErr w:type="spellEnd"/>
            <w:ins w:id="263" w:author="Melky Ayu Wijayanti" w:date="2022-07-05T10:03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berpikir</w:t>
              </w:r>
            </w:ins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ins w:id="267" w:author="Melky Ayu Wijayanti" w:date="2022-07-05T10:04:00Z"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dan</w:t>
              </w:r>
              <w:proofErr w:type="spellEnd"/>
              <w:r w:rsidR="00452920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6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Mengapa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demikian</w:t>
            </w:r>
            <w:proofErr w:type="spellEnd"/>
            <w:ins w:id="273" w:author="Melky Ayu Wijayanti" w:date="2022-07-05T10:04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?</w:t>
              </w:r>
            </w:ins>
            <w:ins w:id="274" w:author="Melky Ayu Wijayanti" w:date="2022-07-05T10:05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karena</w:t>
              </w:r>
            </w:ins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pe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ndidikan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7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284" w:author="Melky Ayu Wijayanti" w:date="2022-07-05T10:05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saat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ini </w:t>
              </w:r>
            </w:ins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sedang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gencar-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gencarnya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8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290" w:author="Melky Ayu Wijayanti" w:date="2022-07-05T10:05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publikasi</w:t>
              </w:r>
            </w:ins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9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9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9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9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</w:t>
            </w:r>
            <w:proofErr w:type="spellEnd"/>
            <w:ins w:id="295" w:author="Melky Ayu Wijayanti" w:date="2022-07-05T10:06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ins w:id="296" w:author="Melky Ayu Wijayanti" w:date="2022-07-05T10:07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</w:t>
              </w:r>
            </w:ins>
            <w:ins w:id="297" w:author="Melky Ayu Wijayanti" w:date="2022-07-05T10:06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ada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proofErr w:type="gram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era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9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29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proofErr w:type="gram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mempersiapkan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diri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0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generasi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muda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1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2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2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2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2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2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</w:t>
            </w:r>
            <w:ins w:id="325" w:author="Melky Ayu Wijayanti" w:date="2022-07-05T10:07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kita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harus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mempersiapkan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generasi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muda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untuk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memasuki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ins w:id="326" w:author="Melky Ayu Wijayanti" w:date="2022-07-05T10:08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dunia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revolusi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industri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4.0.</w:t>
              </w:r>
            </w:ins>
          </w:p>
          <w:p w14:paraId="5EA97BE9" w14:textId="62EC835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327" w:author="Melky Ayu Wijayanti" w:date="2022-07-05T10:08:00Z"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  <w:proofErr w:type="gramEnd"/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27038432" w14:textId="77777777" w:rsidR="00125355" w:rsidRPr="00D13EF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32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2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3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CF330E1" w14:textId="4E90BF51" w:rsidR="00125355" w:rsidRPr="00D13EF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34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4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352" w:author="Melky Ayu Wijayanti" w:date="2022-07-05T10:08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tahap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ins w:id="358" w:author="Melky Ayu Wijayanti" w:date="2022-07-05T10:08:00Z"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dituntut</w:t>
              </w:r>
            </w:ins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5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6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37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8A702D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253A3E" w14:textId="6189641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380" w:author="Melky Ayu Wijayanti" w:date="2022-07-05T10:08:00Z"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ins w:id="381" w:author="Melky Ayu Wijayanti" w:date="2022-07-05T10:09:00Z"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>ihilangkan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ins w:id="382" w:author="Melky Ayu Wijayanti" w:date="2022-07-05T10:09:00Z"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ins w:id="383" w:author="Melky Ayu Wijayanti" w:date="2022-07-05T10:09:00Z"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57278A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38163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FB936F1" w14:textId="7EBE13AA" w:rsidR="00125355" w:rsidRPr="009D2B3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84" w:author="Melky Ayu Wijayanti" w:date="2022-07-05T10:09:00Z">
              <w:r w:rsidR="0057278A" w:rsidRPr="009D2B35">
                <w:rPr>
                  <w:rFonts w:ascii="Times New Roman" w:eastAsia="Times New Roman" w:hAnsi="Times New Roman" w:cs="Times New Roman"/>
                  <w:szCs w:val="24"/>
                  <w:rPrChange w:id="385" w:author="Melky Ayu Wijayanti" w:date="2022-07-05T10:10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(</w:t>
              </w:r>
            </w:ins>
            <w:ins w:id="386" w:author="Melky Ayu Wijayanti" w:date="2022-07-05T10:10:00Z">
              <w:r w:rsidR="009D2B35" w:rsidRPr="009D2B35">
                <w:rPr>
                  <w:rFonts w:ascii="Times New Roman" w:eastAsia="Times New Roman" w:hAnsi="Times New Roman" w:cs="Times New Roman"/>
                  <w:szCs w:val="24"/>
                  <w:rPrChange w:id="387" w:author="Melky Ayu Wijayanti" w:date="2022-07-05T10:10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G</w:t>
              </w:r>
            </w:ins>
            <w:ins w:id="388" w:author="Melky Ayu Wijayanti" w:date="2022-07-05T10:09:00Z">
              <w:r w:rsidR="0057278A" w:rsidRPr="009D2B35">
                <w:rPr>
                  <w:rFonts w:ascii="Times New Roman" w:eastAsia="Times New Roman" w:hAnsi="Times New Roman" w:cs="Times New Roman"/>
                  <w:szCs w:val="24"/>
                  <w:rPrChange w:id="389" w:author="Melky Ayu Wijayanti" w:date="2022-07-05T10:10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 xml:space="preserve">uru) </w:t>
              </w:r>
            </w:ins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390" w:author="Melky Ayu Wijayanti" w:date="2022-07-05T10:10:00Z">
              <w:r w:rsidR="009D2B3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proofErr w:type="gram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7D71E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A866C4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F59C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676C67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5A7BC7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EF4D0E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  <w:proofErr w:type="spellEnd"/>
          </w:p>
          <w:p w14:paraId="610015C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B511D0E" w14:textId="7027479A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</w:t>
            </w:r>
            <w:ins w:id="391" w:author="Melky Ayu Wijayanti" w:date="2022-07-05T10:16:00Z">
              <w:r w:rsidR="00AE2F39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del w:id="392" w:author="Melky Ayu Wijayanti" w:date="2022-07-05T10:16:00Z">
              <w:r w:rsidRPr="00EC6F38" w:rsidDel="00AE2F39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</w:p>
          <w:p w14:paraId="51D49C25" w14:textId="402A7939" w:rsidR="00125355" w:rsidRPr="009D2B3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393" w:author="Melky Ayu Wijayanti" w:date="2022-07-05T10:11:00Z">
              <w:r w:rsidR="009D2B35" w:rsidRPr="009D2B35">
                <w:rPr>
                  <w:rFonts w:ascii="Times New Roman" w:eastAsia="Times New Roman" w:hAnsi="Times New Roman" w:cs="Times New Roman"/>
                  <w:szCs w:val="24"/>
                  <w:rPrChange w:id="394" w:author="Melky Ayu Wijayanti" w:date="2022-07-05T10:11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 xml:space="preserve"> (</w:t>
              </w:r>
              <w:proofErr w:type="spellStart"/>
              <w:r w:rsidR="009D2B35" w:rsidRPr="009D2B35">
                <w:rPr>
                  <w:rFonts w:ascii="Times New Roman" w:eastAsia="Times New Roman" w:hAnsi="Times New Roman" w:cs="Times New Roman"/>
                  <w:szCs w:val="24"/>
                  <w:rPrChange w:id="395" w:author="Melky Ayu Wijayanti" w:date="2022-07-05T10:11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dibutuhkan</w:t>
              </w:r>
              <w:proofErr w:type="spellEnd"/>
              <w:r w:rsidR="009D2B35" w:rsidRPr="009D2B35">
                <w:rPr>
                  <w:rFonts w:ascii="Times New Roman" w:eastAsia="Times New Roman" w:hAnsi="Times New Roman" w:cs="Times New Roman"/>
                  <w:szCs w:val="24"/>
                  <w:rPrChange w:id="396" w:author="Melky Ayu Wijayanti" w:date="2022-07-05T10:11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)</w:t>
              </w:r>
            </w:ins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770D28" w14:textId="7A76E5F3" w:rsidR="00125355" w:rsidRPr="00D13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39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9D2B35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ins w:id="398" w:author="Melky Ayu Wijayanti" w:date="2022-07-05T10:11:00Z">
              <w:r w:rsidR="009D2B35" w:rsidRPr="009D2B35">
                <w:rPr>
                  <w:rFonts w:ascii="Times New Roman" w:eastAsia="Times New Roman" w:hAnsi="Times New Roman" w:cs="Times New Roman"/>
                  <w:szCs w:val="24"/>
                  <w:rPrChange w:id="399" w:author="Melky Ayu Wijayanti" w:date="2022-07-05T10:12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 xml:space="preserve"> </w:t>
              </w:r>
              <w:proofErr w:type="spellStart"/>
              <w:r w:rsidR="009D2B35" w:rsidRPr="009D2B35">
                <w:rPr>
                  <w:rFonts w:ascii="Times New Roman" w:eastAsia="Times New Roman" w:hAnsi="Times New Roman" w:cs="Times New Roman"/>
                  <w:szCs w:val="24"/>
                  <w:rPrChange w:id="400" w:author="Melky Ayu Wijayanti" w:date="2022-07-05T10:12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menga</w:t>
              </w:r>
            </w:ins>
            <w:ins w:id="401" w:author="Melky Ayu Wijayanti" w:date="2022-07-05T10:12:00Z">
              <w:r w:rsidR="009D2B35" w:rsidRPr="009D2B35">
                <w:rPr>
                  <w:rFonts w:ascii="Times New Roman" w:eastAsia="Times New Roman" w:hAnsi="Times New Roman" w:cs="Times New Roman"/>
                  <w:szCs w:val="24"/>
                  <w:rPrChange w:id="402" w:author="Melky Ayu Wijayanti" w:date="2022-07-05T10:12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plikasikan</w:t>
              </w:r>
            </w:ins>
            <w:proofErr w:type="spellEnd"/>
            <w:r w:rsidRPr="009D2B3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0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0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0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0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0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0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0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praktek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1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menyiapkan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anak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bagaimana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2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menumbuhkan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3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640AFF1" w14:textId="60F00C7A" w:rsidR="00125355" w:rsidRPr="00D13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43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ins w:id="445" w:author="Melky Ayu Wijayanti" w:date="2022-07-05T10:12:00Z"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,</w:t>
              </w:r>
            </w:ins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4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5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6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orang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tapi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473" w:author="Melky Ayu Wijayanti" w:date="2022-07-05T10:14:00Z"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(</w:t>
              </w:r>
              <w:proofErr w:type="spellStart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tetapi</w:t>
              </w:r>
              <w:proofErr w:type="spellEnd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) </w:t>
              </w:r>
            </w:ins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ins w:id="475" w:author="Melky Ayu Wijayanti" w:date="2022-07-05T10:14:00Z"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(„</w:t>
              </w:r>
              <w:proofErr w:type="spellStart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banyak</w:t>
              </w:r>
              <w:proofErr w:type="spellEnd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“ </w:t>
              </w:r>
              <w:proofErr w:type="spellStart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dihilangkan</w:t>
              </w:r>
              <w:proofErr w:type="spellEnd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)</w:t>
              </w:r>
            </w:ins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7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komunikasi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orang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Hal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8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dilakukan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pandangan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49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berbeda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ide-ide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ins w:id="508" w:author="Melky Ayu Wijayanti" w:date="2022-07-05T10:14:00Z"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(</w:t>
              </w:r>
              <w:proofErr w:type="spellStart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baru</w:t>
              </w:r>
              <w:proofErr w:type="spellEnd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yang</w:t>
              </w:r>
              <w:proofErr w:type="spellEnd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)</w:t>
              </w:r>
            </w:ins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0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muncul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3AAA866B" w14:textId="15187FAD" w:rsidR="00125355" w:rsidRPr="00D13EF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51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terahir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518" w:author="Melky Ayu Wijayanti" w:date="2022-07-05T10:15:00Z"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(</w:t>
              </w:r>
              <w:proofErr w:type="spellStart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terakhir</w:t>
              </w:r>
              <w:proofErr w:type="spellEnd"/>
              <w:r w:rsidR="009D2B35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) </w:t>
              </w:r>
            </w:ins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1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2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6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3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ins w:id="546" w:author="Melky Ayu Wijayanti" w:date="2022-07-05T10:15:00Z"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dapat</w:t>
              </w:r>
              <w:proofErr w:type="spellEnd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melihat</w:t>
              </w:r>
            </w:ins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l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ihat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49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0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 kreatif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1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2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3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4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5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556" w:author="Melky Ayu Wijayanti" w:date="2022-07-05T10:16:00Z"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yang</w:t>
              </w:r>
              <w:proofErr w:type="spellEnd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telah</w:t>
              </w:r>
              <w:proofErr w:type="spellEnd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kita</w:t>
              </w:r>
              <w:proofErr w:type="spellEnd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lakukan</w:t>
              </w:r>
              <w:proofErr w:type="spellEnd"/>
              <w:r w:rsidR="00AE2F39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7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13EF6">
              <w:rPr>
                <w:rFonts w:ascii="Times New Roman" w:eastAsia="Times New Roman" w:hAnsi="Times New Roman" w:cs="Times New Roman"/>
                <w:szCs w:val="24"/>
                <w:lang w:val="de-DE"/>
                <w:rPrChange w:id="558" w:author="Melky Ayu Wijayanti" w:date="2022-07-05T09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 </w:t>
            </w:r>
          </w:p>
        </w:tc>
      </w:tr>
    </w:tbl>
    <w:p w14:paraId="2DEF1D30" w14:textId="77777777" w:rsidR="00924DF5" w:rsidRPr="00D13EF6" w:rsidRDefault="00924DF5">
      <w:pPr>
        <w:rPr>
          <w:lang w:val="de-DE"/>
          <w:rPrChange w:id="559" w:author="Melky Ayu Wijayanti" w:date="2022-07-05T09:57:00Z">
            <w:rPr/>
          </w:rPrChange>
        </w:rPr>
      </w:pPr>
    </w:p>
    <w:sectPr w:rsidR="00924DF5" w:rsidRPr="00D13EF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ky Ayu Wijayanti">
    <w15:presenceInfo w15:providerId="AD" w15:userId="S::melkyayu@unj.ac.id::e1d00883-b90a-40b7-90df-68a284a41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52920"/>
    <w:rsid w:val="0057278A"/>
    <w:rsid w:val="00924DF5"/>
    <w:rsid w:val="009D2B35"/>
    <w:rsid w:val="00AE2F39"/>
    <w:rsid w:val="00D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EFC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Melky Ayu Wijayanti</cp:lastModifiedBy>
  <cp:revision>2</cp:revision>
  <dcterms:created xsi:type="dcterms:W3CDTF">2022-07-05T03:17:00Z</dcterms:created>
  <dcterms:modified xsi:type="dcterms:W3CDTF">2022-07-05T03:17:00Z</dcterms:modified>
</cp:coreProperties>
</file>