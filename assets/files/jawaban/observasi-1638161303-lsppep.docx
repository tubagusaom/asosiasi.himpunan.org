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E17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1A9D3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0E6B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93A096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288ACB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0567D3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10F4CB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92B17C" wp14:editId="30AFD19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4A1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06C3C40" w14:textId="5497D7D7" w:rsidR="00927764" w:rsidRPr="00C50A1E" w:rsidRDefault="004C08A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14" w:date="2021-11-29T11:1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1" w:author="14" w:date="2021-11-29T11:1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ins w:id="2" w:author="14" w:date="2021-11-29T11:1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del w:id="3" w:author="14" w:date="2021-11-29T11:17:00Z">
        <w:r w:rsidR="00927764" w:rsidRPr="00C50A1E" w:rsidDel="004C08A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035047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D1322F" w14:textId="3B4242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14" w:date="2021-11-29T11:18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" w:author="14" w:date="2021-11-29T11:18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ins w:id="6" w:author="14" w:date="2021-11-29T11:18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14" w:date="2021-11-29T11:18:00Z">
        <w:r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8" w:author="14" w:date="2021-11-29T11:18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F0C25" w14:textId="02C5A6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8AE">
        <w:rPr>
          <w:rFonts w:ascii="Times New Roman" w:eastAsia="Times New Roman" w:hAnsi="Times New Roman" w:cs="Times New Roman"/>
          <w:i/>
          <w:sz w:val="24"/>
          <w:szCs w:val="24"/>
          <w:rPrChange w:id="9" w:author="14" w:date="2021-11-29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0" w:author="14" w:date="2021-11-29T11:19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" w:author="14" w:date="2021-11-29T11:19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01B479" w14:textId="73A198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2" w:author="14" w:date="2021-11-29T11:19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3" w:author="14" w:date="2021-11-29T11:19:00Z">
        <w:r w:rsidDel="004C08A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752E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6BB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8AE">
        <w:rPr>
          <w:rFonts w:ascii="Times New Roman" w:eastAsia="Times New Roman" w:hAnsi="Times New Roman" w:cs="Times New Roman"/>
          <w:i/>
          <w:sz w:val="24"/>
          <w:szCs w:val="24"/>
          <w:rPrChange w:id="14" w:author="14" w:date="2021-11-29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8AE">
        <w:rPr>
          <w:rFonts w:ascii="Times New Roman" w:eastAsia="Times New Roman" w:hAnsi="Times New Roman" w:cs="Times New Roman"/>
          <w:i/>
          <w:sz w:val="24"/>
          <w:szCs w:val="24"/>
          <w:rPrChange w:id="15" w:author="14" w:date="2021-11-29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94AF7B" w14:textId="2D5AEF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6" w:author="14" w:date="2021-11-29T11:20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C08A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1CF633" w14:textId="02F9F8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14" w:date="2021-11-29T11:20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8" w:author="14" w:date="2021-11-29T11:21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9" w:author="14" w:date="2021-11-29T11:21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1DC751" w14:textId="2D9DEA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8AE">
        <w:rPr>
          <w:rFonts w:ascii="Times New Roman" w:eastAsia="Times New Roman" w:hAnsi="Times New Roman" w:cs="Times New Roman"/>
          <w:i/>
          <w:sz w:val="24"/>
          <w:szCs w:val="24"/>
          <w:rPrChange w:id="20" w:author="14" w:date="2021-11-29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1" w:author="14" w:date="2021-11-29T11:21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22" w:author="14" w:date="2021-11-29T11:21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B74182A" w14:textId="1E4BE0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3" w:author="14" w:date="2021-11-29T11:21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C08AE">
        <w:rPr>
          <w:rFonts w:ascii="Times New Roman" w:eastAsia="Times New Roman" w:hAnsi="Times New Roman" w:cs="Times New Roman"/>
          <w:i/>
          <w:sz w:val="24"/>
          <w:szCs w:val="24"/>
          <w:rPrChange w:id="24" w:author="14" w:date="2021-11-29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FBD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5" w:author="14" w:date="2021-11-29T11:22:00Z">
        <w:r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A1F075" w14:textId="10D304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6" w:author="14" w:date="2021-11-29T11:22:00Z">
        <w:r w:rsidDel="004C08A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7" w:author="14" w:date="2021-11-29T11:22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C08A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28" w:author="14" w:date="2021-11-29T11:23:00Z">
        <w:r w:rsidRPr="00C50A1E" w:rsidDel="004C08AE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29" w:author="14" w:date="2021-11-29T11:23:00Z">
        <w:r w:rsidR="004C08A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0" w:author="14" w:date="2021-11-29T11:23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A365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proofErr w:type="spellEnd"/>
      <w:del w:id="31" w:author="14" w:date="2021-11-29T11:23:00Z">
        <w:r w:rsidRPr="00C50A1E" w:rsidDel="00BA3655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32" w:author="14" w:date="2021-11-29T11:24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33" w:author="14" w:date="2021-11-29T1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Akan </w:t>
      </w:r>
      <w:proofErr w:type="spellStart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34" w:author="14" w:date="2021-11-29T1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ins w:id="35" w:author="14" w:date="2021-11-29T11:24:00Z">
        <w:r w:rsidR="00BA3655" w:rsidRPr="00BA3655">
          <w:rPr>
            <w:rFonts w:ascii="Times New Roman" w:eastAsia="Times New Roman" w:hAnsi="Times New Roman" w:cs="Times New Roman"/>
            <w:i/>
            <w:sz w:val="24"/>
            <w:szCs w:val="24"/>
            <w:rPrChange w:id="36" w:author="14" w:date="2021-11-29T11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!</w:t>
        </w:r>
      </w:ins>
      <w:del w:id="37" w:author="14" w:date="2021-11-29T11:24:00Z">
        <w:r w:rsidRPr="00C50A1E" w:rsidDel="00BA365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8" w:author="14" w:date="2021-11-29T11:24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3292A2C1" w14:textId="0A7120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9" w:author="14" w:date="2021-11-29T11:24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0" w:author="14" w:date="2021-11-29T11:24:00Z">
        <w:r w:rsidRPr="00C50A1E" w:rsidDel="00BA365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E7A8F78" w14:textId="496D29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14" w:date="2021-11-29T11:24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14" w:date="2021-11-29T11:24:00Z">
        <w:r w:rsidRPr="00C50A1E" w:rsidDel="00BA3655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43" w:author="14" w:date="2021-11-29T11:24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>mengkonsumsi</w:t>
        </w:r>
        <w:proofErr w:type="spellEnd"/>
        <w:r w:rsidR="00BA36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EDEC1C3" w14:textId="7BCC5E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44" w:author="14" w:date="2021-11-29T11:25:00Z">
        <w:r w:rsidRPr="00C50A1E" w:rsidDel="00BA3655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45" w:author="14" w:date="2021-11-29T11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46" w:author="14" w:date="2021-11-29T11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47" w:author="14" w:date="2021-11-29T11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BC4782" w14:textId="5F7DBA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48" w:author="14" w:date="2021-11-29T11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49" w:author="14" w:date="2021-11-29T11:25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50" w:author="14" w:date="2021-11-29T11:25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4C100ED5" w14:textId="756802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1" w:author="14" w:date="2021-11-29T11:26:00Z">
        <w:r w:rsidR="00BA36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15DB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52" w:name="_GoBack"/>
      <w:r w:rsidRPr="00BA3655">
        <w:rPr>
          <w:rFonts w:ascii="Times New Roman" w:eastAsia="Times New Roman" w:hAnsi="Times New Roman" w:cs="Times New Roman"/>
          <w:i/>
          <w:sz w:val="24"/>
          <w:szCs w:val="24"/>
          <w:rPrChange w:id="53" w:author="14" w:date="2021-11-29T11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bookmarkEnd w:id="52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96245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EFE154C" w14:textId="77777777" w:rsidR="00927764" w:rsidRPr="00C50A1E" w:rsidRDefault="00927764" w:rsidP="00927764"/>
    <w:p w14:paraId="6483D4B5" w14:textId="77777777" w:rsidR="00927764" w:rsidRPr="005A045A" w:rsidRDefault="00927764" w:rsidP="00927764">
      <w:pPr>
        <w:rPr>
          <w:i/>
        </w:rPr>
      </w:pPr>
    </w:p>
    <w:p w14:paraId="3084044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A4566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B9B9A" w14:textId="77777777" w:rsidR="00DE3A7D" w:rsidRDefault="00DE3A7D">
      <w:r>
        <w:separator/>
      </w:r>
    </w:p>
  </w:endnote>
  <w:endnote w:type="continuationSeparator" w:id="0">
    <w:p w14:paraId="0E3563A9" w14:textId="77777777" w:rsidR="00DE3A7D" w:rsidRDefault="00DE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7C6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002A7B9" w14:textId="77777777" w:rsidR="00941E77" w:rsidRDefault="00DE3A7D">
    <w:pPr>
      <w:pStyle w:val="Footer"/>
    </w:pPr>
  </w:p>
  <w:p w14:paraId="60E9423E" w14:textId="77777777" w:rsidR="00941E77" w:rsidRDefault="00D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8FB9D" w14:textId="77777777" w:rsidR="00DE3A7D" w:rsidRDefault="00DE3A7D">
      <w:r>
        <w:separator/>
      </w:r>
    </w:p>
  </w:footnote>
  <w:footnote w:type="continuationSeparator" w:id="0">
    <w:p w14:paraId="5E92C52E" w14:textId="77777777" w:rsidR="00DE3A7D" w:rsidRDefault="00DE3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4">
    <w15:presenceInfo w15:providerId="None" w15:userId="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C08AE"/>
    <w:rsid w:val="00924DF5"/>
    <w:rsid w:val="00927764"/>
    <w:rsid w:val="00BA3655"/>
    <w:rsid w:val="00C20908"/>
    <w:rsid w:val="00D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C70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C08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14</cp:lastModifiedBy>
  <cp:revision>4</cp:revision>
  <dcterms:created xsi:type="dcterms:W3CDTF">2020-08-26T21:16:00Z</dcterms:created>
  <dcterms:modified xsi:type="dcterms:W3CDTF">2021-11-29T04:26:00Z</dcterms:modified>
</cp:coreProperties>
</file>