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0BC5" w14:textId="7E6700D7" w:rsidR="00594B16" w:rsidRDefault="00594B16" w:rsidP="00594B16">
      <w:pPr>
        <w:pStyle w:val="Heading1"/>
        <w:jc w:val="center"/>
        <w:rPr>
          <w:lang w:val="en-US"/>
        </w:rPr>
      </w:pPr>
      <w:bookmarkStart w:id="0" w:name="_Toc72147306"/>
      <w:r>
        <w:rPr>
          <w:lang w:val="en-US"/>
        </w:rPr>
        <w:t xml:space="preserve">ESTIMASI PARAMETER MODEL </w:t>
      </w:r>
      <w:ins w:id="1" w:author="Windarto Windarto" w:date="2021-11-16T09:31:00Z">
        <w:r w:rsidR="00BA1E27">
          <w:rPr>
            <w:lang w:val="en-US"/>
          </w:rPr>
          <w:t xml:space="preserve">MATEMATIKA </w:t>
        </w:r>
      </w:ins>
      <w:r>
        <w:rPr>
          <w:lang w:val="en-US"/>
        </w:rPr>
        <w:t>PERTUMBUHAN POPULASI</w:t>
      </w:r>
      <w:bookmarkEnd w:id="0"/>
    </w:p>
    <w:p w14:paraId="3BA65C15" w14:textId="7F94F4A5" w:rsidR="00594B16" w:rsidRDefault="00594B16" w:rsidP="00594B16">
      <w:pPr>
        <w:pStyle w:val="Heading2"/>
        <w:rPr>
          <w:lang w:val="en-US"/>
        </w:rPr>
      </w:pPr>
      <w:bookmarkStart w:id="2" w:name="_Toc72147307"/>
      <w:del w:id="3" w:author="Windarto Windarto" w:date="2021-11-16T09:31:00Z">
        <w:r w:rsidDel="00BA1E27">
          <w:rPr>
            <w:lang w:val="en-US"/>
          </w:rPr>
          <w:delText>PENDAHULUAN</w:delText>
        </w:r>
        <w:bookmarkEnd w:id="2"/>
        <w:r w:rsidDel="00BA1E27">
          <w:rPr>
            <w:lang w:val="en-US"/>
          </w:rPr>
          <w:delText xml:space="preserve"> </w:delText>
        </w:r>
      </w:del>
      <w:ins w:id="4" w:author="Windarto Windarto" w:date="2021-11-16T09:31:00Z">
        <w:r w:rsidR="00BA1E27">
          <w:rPr>
            <w:lang w:val="en-US"/>
          </w:rPr>
          <w:t>Pendahuluan</w:t>
        </w:r>
      </w:ins>
    </w:p>
    <w:p w14:paraId="78277176" w14:textId="0225DA57" w:rsidR="00594B16" w:rsidRDefault="00594B16" w:rsidP="00594B16">
      <w:pPr>
        <w:autoSpaceDE w:val="0"/>
        <w:autoSpaceDN w:val="0"/>
        <w:adjustRightInd w:val="0"/>
        <w:spacing w:after="0"/>
        <w:ind w:firstLine="720"/>
        <w:jc w:val="both"/>
        <w:rPr>
          <w:rFonts w:cstheme="majorBidi"/>
          <w:color w:val="000000" w:themeColor="text1"/>
          <w:lang w:val="en-US"/>
        </w:rPr>
      </w:pPr>
      <w:r>
        <w:rPr>
          <w:rFonts w:cstheme="majorBidi"/>
          <w:color w:val="000000" w:themeColor="text1"/>
          <w:lang w:val="en-US"/>
        </w:rPr>
        <w:t>Model matematika pertumbuhan populasi telah diterapkan secara luas untuk mendeskripsikan relasi antara berat badan dan umur dalam bidang ilmu kedokteran hewan. Dari suatu model matematika pertumbuhan populasi, dapat ditentukan parameter aplikatif penting yang berhubungan dengan pertumbuhan hewan, misalkan berat maksimal hewan (</w:t>
      </w:r>
      <w:r w:rsidRPr="00705F6B">
        <w:rPr>
          <w:rFonts w:cstheme="majorBidi"/>
          <w:i/>
          <w:iCs/>
          <w:color w:val="000000" w:themeColor="text1"/>
          <w:lang w:val="en-US"/>
        </w:rPr>
        <w:t>mature weight</w:t>
      </w:r>
      <w:r>
        <w:rPr>
          <w:rFonts w:cstheme="majorBidi"/>
          <w:color w:val="000000" w:themeColor="text1"/>
          <w:lang w:val="en-US"/>
        </w:rPr>
        <w:t>) dan laju pertumbuhan (</w:t>
      </w:r>
      <w:r w:rsidRPr="00705F6B">
        <w:rPr>
          <w:rFonts w:cstheme="majorBidi"/>
          <w:i/>
          <w:iCs/>
          <w:color w:val="000000" w:themeColor="text1"/>
          <w:lang w:val="en-US"/>
        </w:rPr>
        <w:t>growth rate</w:t>
      </w:r>
      <w:r>
        <w:rPr>
          <w:rFonts w:cstheme="majorBidi"/>
          <w:color w:val="000000" w:themeColor="text1"/>
          <w:lang w:val="en-US"/>
        </w:rPr>
        <w:t>) suatu hewan.  Kedua parameter tersebut sangat bermanfaat untuk memperoleh prakiraan/estimasi kebutuhan makanan harian suatu hewan ternak, atau untuk mengevaluasi pengaruh kondisi lingkungan terhadap pertumbuhan suatu hewan ternak. Selain itu, model matematika pertumbuhan populasi juga dapat diterapkan untuk memperkirakan umur pemotongan ternak yang optimal. Oleh karena itu, model matematika pertumbuhan populasi dapat dipandang sebagai instrumen optimisasi dalam produksi hewan.</w:t>
      </w:r>
      <w:del w:id="5" w:author="Windarto Windarto" w:date="2021-11-16T09:31:00Z">
        <w:r w:rsidDel="00BA1E27">
          <w:rPr>
            <w:rFonts w:cstheme="majorBidi"/>
            <w:color w:val="000000" w:themeColor="text1"/>
            <w:vertAlign w:val="superscript"/>
            <w:lang w:val="en-US"/>
          </w:rPr>
          <w:delText>22,23,24</w:delText>
        </w:r>
      </w:del>
      <w:ins w:id="6" w:author="Windarto Windarto" w:date="2021-11-16T09:31:00Z">
        <w:r w:rsidR="00BA1E27">
          <w:rPr>
            <w:rFonts w:cstheme="majorBidi"/>
            <w:color w:val="000000" w:themeColor="text1"/>
            <w:vertAlign w:val="superscript"/>
            <w:lang w:val="en-US"/>
          </w:rPr>
          <w:t>1,2,3</w:t>
        </w:r>
      </w:ins>
    </w:p>
    <w:p w14:paraId="1C38A1EC" w14:textId="43D8114E" w:rsidR="00594B16" w:rsidRDefault="00594B16" w:rsidP="00594B16">
      <w:pPr>
        <w:autoSpaceDE w:val="0"/>
        <w:autoSpaceDN w:val="0"/>
        <w:adjustRightInd w:val="0"/>
        <w:spacing w:after="0"/>
        <w:ind w:firstLine="720"/>
        <w:jc w:val="both"/>
        <w:rPr>
          <w:rFonts w:cstheme="majorBidi"/>
          <w:color w:val="000000" w:themeColor="text1"/>
          <w:lang w:val="en-US"/>
        </w:rPr>
      </w:pPr>
      <w:r w:rsidRPr="00D3780F">
        <w:rPr>
          <w:rFonts w:cstheme="majorBidi"/>
          <w:color w:val="000000" w:themeColor="text1"/>
          <w:lang w:val="en-US"/>
        </w:rPr>
        <w:t>Proses pertumbuhan ternak, termasuk unggas, dapat diukur dari profil massa (berat) ternak terhadap waktu</w:t>
      </w:r>
      <w:r>
        <w:rPr>
          <w:rFonts w:cstheme="majorBidi"/>
          <w:color w:val="000000" w:themeColor="text1"/>
          <w:lang w:val="en-US"/>
        </w:rPr>
        <w:t>.</w:t>
      </w:r>
      <w:del w:id="7" w:author="Windarto Windarto" w:date="2021-11-16T09:31:00Z">
        <w:r w:rsidDel="00BA1E27">
          <w:rPr>
            <w:rFonts w:cstheme="majorBidi"/>
            <w:color w:val="000000" w:themeColor="text1"/>
            <w:vertAlign w:val="superscript"/>
            <w:lang w:val="en-US"/>
          </w:rPr>
          <w:delText>25,26</w:delText>
        </w:r>
      </w:del>
      <w:ins w:id="8" w:author="Windarto Windarto" w:date="2021-11-16T09:31:00Z">
        <w:r w:rsidR="00BA1E27">
          <w:rPr>
            <w:rFonts w:cstheme="majorBidi"/>
            <w:color w:val="000000" w:themeColor="text1"/>
            <w:vertAlign w:val="superscript"/>
            <w:lang w:val="en-US"/>
          </w:rPr>
          <w:t>4,5</w:t>
        </w:r>
      </w:ins>
      <w:r w:rsidRPr="00D3780F">
        <w:rPr>
          <w:rFonts w:cstheme="majorBidi"/>
          <w:color w:val="000000" w:themeColor="text1"/>
          <w:lang w:val="en-US"/>
        </w:rPr>
        <w:t xml:space="preserve"> Pertumbuhan ternak dan unggas umumnya mengikuti pola </w:t>
      </w:r>
      <w:r w:rsidRPr="00A1758B">
        <w:rPr>
          <w:rFonts w:cstheme="majorBidi"/>
          <w:i/>
          <w:iCs/>
          <w:color w:val="000000" w:themeColor="text1"/>
          <w:lang w:val="en-US"/>
        </w:rPr>
        <w:t>sigmoid</w:t>
      </w:r>
      <w:r w:rsidRPr="00D3780F">
        <w:rPr>
          <w:rFonts w:cstheme="majorBidi"/>
          <w:color w:val="000000" w:themeColor="text1"/>
          <w:lang w:val="en-US"/>
        </w:rPr>
        <w:t xml:space="preserve">. Pertumbuhan unggas biasanya dimulai dengan fase pertumbuhan yang cepat dari </w:t>
      </w:r>
      <w:r>
        <w:rPr>
          <w:rFonts w:cstheme="majorBidi"/>
          <w:color w:val="000000" w:themeColor="text1"/>
          <w:lang w:val="en-US"/>
        </w:rPr>
        <w:t xml:space="preserve">fase </w:t>
      </w:r>
      <w:r w:rsidRPr="00D3780F">
        <w:rPr>
          <w:rFonts w:cstheme="majorBidi"/>
          <w:color w:val="000000" w:themeColor="text1"/>
          <w:lang w:val="en-US"/>
        </w:rPr>
        <w:t>penetasan. Kemudian, unggas mencapai tingkat pertumbuhan maksimum pada waktu tertentu (</w:t>
      </w:r>
      <w:r w:rsidRPr="00A1758B">
        <w:rPr>
          <w:rFonts w:cstheme="majorBidi"/>
          <w:i/>
          <w:iCs/>
          <w:color w:val="000000" w:themeColor="text1"/>
          <w:lang w:val="en-US"/>
        </w:rPr>
        <w:t>waktu belok</w:t>
      </w:r>
      <w:r w:rsidRPr="00D3780F">
        <w:rPr>
          <w:rFonts w:cstheme="majorBidi"/>
          <w:color w:val="000000" w:themeColor="text1"/>
          <w:lang w:val="en-US"/>
        </w:rPr>
        <w:t>). Setelah itu, pertumbuhan unggas melambat. Pada fase akhir, berat unggas umumnya cen</w:t>
      </w:r>
      <w:r>
        <w:rPr>
          <w:rFonts w:cstheme="majorBidi"/>
          <w:color w:val="000000" w:themeColor="text1"/>
          <w:lang w:val="en-US"/>
        </w:rPr>
        <w:t>derung ke nilai batas (asimtot), yaitu berat badan unggas pada usia dewasa (</w:t>
      </w:r>
      <w:r w:rsidRPr="006766BC">
        <w:rPr>
          <w:rFonts w:cstheme="majorBidi"/>
          <w:i/>
          <w:iCs/>
          <w:color w:val="000000" w:themeColor="text1"/>
          <w:lang w:val="en-US"/>
        </w:rPr>
        <w:t>mature weight</w:t>
      </w:r>
      <w:r>
        <w:rPr>
          <w:rFonts w:cstheme="majorBidi"/>
          <w:color w:val="000000" w:themeColor="text1"/>
          <w:lang w:val="en-US"/>
        </w:rPr>
        <w:t>).</w:t>
      </w:r>
      <w:del w:id="9" w:author="Windarto Windarto" w:date="2021-11-16T09:32:00Z">
        <w:r w:rsidDel="00BA1E27">
          <w:rPr>
            <w:rFonts w:cstheme="majorBidi"/>
            <w:color w:val="000000" w:themeColor="text1"/>
            <w:vertAlign w:val="superscript"/>
            <w:lang w:val="en-US"/>
          </w:rPr>
          <w:delText>27,28</w:delText>
        </w:r>
      </w:del>
      <w:ins w:id="10" w:author="Windarto Windarto" w:date="2021-11-16T09:32:00Z">
        <w:r w:rsidR="00BA1E27">
          <w:rPr>
            <w:rFonts w:cstheme="majorBidi"/>
            <w:color w:val="000000" w:themeColor="text1"/>
            <w:vertAlign w:val="superscript"/>
            <w:lang w:val="en-US"/>
          </w:rPr>
          <w:t>6,7</w:t>
        </w:r>
      </w:ins>
    </w:p>
    <w:p w14:paraId="43A89D7F" w14:textId="36AE6287" w:rsidR="00594B16" w:rsidRDefault="00594B16" w:rsidP="00594B16">
      <w:pPr>
        <w:autoSpaceDE w:val="0"/>
        <w:autoSpaceDN w:val="0"/>
        <w:adjustRightInd w:val="0"/>
        <w:spacing w:after="0"/>
        <w:ind w:firstLine="720"/>
        <w:jc w:val="both"/>
        <w:rPr>
          <w:rFonts w:ascii="Times New Roman" w:hAnsi="Times New Roman" w:cs="Times New Roman"/>
          <w:szCs w:val="24"/>
          <w:lang w:val="en-US"/>
        </w:rPr>
      </w:pPr>
      <w:r>
        <w:rPr>
          <w:rFonts w:ascii="Times New Roman" w:hAnsi="Times New Roman" w:cs="Times New Roman"/>
          <w:szCs w:val="24"/>
          <w:lang w:val="en-US"/>
        </w:rPr>
        <w:t>Model pertumbuhan dapat diklasifikan ke dalam dua kelompok, yaitu model pertumbuhan empiris dan model pertumbuhan dinamik (model pertumbuhan yang diturunkan dari suatu persamaan diferensial biasa). Model pertumbuhan empiris meliputi model pertumbuhan Weibull dan model pertumbuhan MMF (Morgan-Mercer-Flodin)</w:t>
      </w:r>
      <w:r w:rsidRPr="007743BB">
        <w:rPr>
          <w:rFonts w:ascii="Times New Roman" w:hAnsi="Times New Roman" w:cs="Times New Roman"/>
          <w:szCs w:val="24"/>
          <w:lang w:val="en-US"/>
        </w:rPr>
        <w:t xml:space="preserve">. </w:t>
      </w:r>
      <w:r>
        <w:rPr>
          <w:rFonts w:ascii="Times New Roman" w:hAnsi="Times New Roman" w:cs="Times New Roman"/>
          <w:szCs w:val="24"/>
          <w:lang w:val="en-US"/>
        </w:rPr>
        <w:t>Model pertumbuhan Weibull dan MMF telah diterapkan untuk mendeskripsikan dinamika pertumbuhan ayam.</w:t>
      </w:r>
      <w:del w:id="11" w:author="Windarto Windarto" w:date="2021-11-16T09:32:00Z">
        <w:r w:rsidDel="00BA1E27">
          <w:rPr>
            <w:rFonts w:ascii="Times New Roman" w:hAnsi="Times New Roman" w:cs="Times New Roman"/>
            <w:szCs w:val="24"/>
            <w:vertAlign w:val="superscript"/>
            <w:lang w:val="en-US"/>
          </w:rPr>
          <w:delText>29</w:delText>
        </w:r>
      </w:del>
      <w:ins w:id="12" w:author="Windarto Windarto" w:date="2021-11-16T09:32:00Z">
        <w:r w:rsidR="00BA1E27">
          <w:rPr>
            <w:rFonts w:ascii="Times New Roman" w:hAnsi="Times New Roman" w:cs="Times New Roman"/>
            <w:szCs w:val="24"/>
            <w:vertAlign w:val="superscript"/>
            <w:lang w:val="en-US"/>
          </w:rPr>
          <w:t>8</w:t>
        </w:r>
      </w:ins>
      <w:r>
        <w:rPr>
          <w:rFonts w:ascii="Times New Roman" w:hAnsi="Times New Roman" w:cs="Times New Roman"/>
          <w:szCs w:val="24"/>
          <w:lang w:val="en-US"/>
        </w:rPr>
        <w:t xml:space="preserve"> Model pertumbuhan dinamik meliputi model pertumbuhan logistik, Gompertz, Richards, dan model pertumbuhan WEP-logistik (WEP dari kata Windarto-Eridani-Purwati). Model pertumbuhan dinamik telah diterapkan untuk mendeskripsikan dinamika pertumbuhan berbagai binatang, termasuk ayam</w:t>
      </w:r>
      <w:del w:id="13" w:author="Windarto Windarto" w:date="2021-11-16T09:32:00Z">
        <w:r w:rsidDel="00BA1E27">
          <w:rPr>
            <w:rFonts w:ascii="Times New Roman" w:hAnsi="Times New Roman" w:cs="Times New Roman"/>
            <w:szCs w:val="24"/>
            <w:vertAlign w:val="superscript"/>
            <w:lang w:val="en-US"/>
          </w:rPr>
          <w:delText>25,30</w:delText>
        </w:r>
      </w:del>
      <w:ins w:id="14" w:author="Windarto Windarto" w:date="2021-11-16T09:33:00Z">
        <w:r w:rsidR="00BA1E27">
          <w:rPr>
            <w:rFonts w:ascii="Times New Roman" w:hAnsi="Times New Roman" w:cs="Times New Roman"/>
            <w:szCs w:val="24"/>
            <w:vertAlign w:val="superscript"/>
            <w:lang w:val="en-US"/>
          </w:rPr>
          <w:t>4,9</w:t>
        </w:r>
      </w:ins>
      <w:r>
        <w:rPr>
          <w:rFonts w:ascii="Times New Roman" w:hAnsi="Times New Roman" w:cs="Times New Roman"/>
          <w:szCs w:val="24"/>
          <w:lang w:val="en-US"/>
        </w:rPr>
        <w:t>, mamalia</w:t>
      </w:r>
      <w:del w:id="15" w:author="Windarto Windarto" w:date="2021-11-16T09:33:00Z">
        <w:r w:rsidDel="00BA1E27">
          <w:rPr>
            <w:rFonts w:ascii="Times New Roman" w:hAnsi="Times New Roman" w:cs="Times New Roman"/>
            <w:szCs w:val="24"/>
            <w:vertAlign w:val="superscript"/>
            <w:lang w:val="en-US"/>
          </w:rPr>
          <w:delText>31</w:delText>
        </w:r>
      </w:del>
      <w:ins w:id="16" w:author="Windarto Windarto" w:date="2021-11-16T09:33:00Z">
        <w:r w:rsidR="00BA1E27">
          <w:rPr>
            <w:rFonts w:ascii="Times New Roman" w:hAnsi="Times New Roman" w:cs="Times New Roman"/>
            <w:szCs w:val="24"/>
            <w:vertAlign w:val="superscript"/>
            <w:lang w:val="en-US"/>
          </w:rPr>
          <w:t>10</w:t>
        </w:r>
      </w:ins>
      <w:r>
        <w:rPr>
          <w:rFonts w:ascii="Times New Roman" w:hAnsi="Times New Roman" w:cs="Times New Roman"/>
          <w:szCs w:val="24"/>
          <w:lang w:val="en-US"/>
        </w:rPr>
        <w:t>, ikan</w:t>
      </w:r>
      <w:del w:id="17" w:author="Windarto Windarto" w:date="2021-11-16T09:33:00Z">
        <w:r w:rsidDel="00BA1E27">
          <w:rPr>
            <w:rFonts w:ascii="Times New Roman" w:hAnsi="Times New Roman" w:cs="Times New Roman"/>
            <w:szCs w:val="24"/>
            <w:vertAlign w:val="superscript"/>
            <w:lang w:val="en-US"/>
          </w:rPr>
          <w:delText>32</w:delText>
        </w:r>
      </w:del>
      <w:ins w:id="18" w:author="Windarto Windarto" w:date="2021-11-16T09:33:00Z">
        <w:r w:rsidR="00BA1E27">
          <w:rPr>
            <w:rFonts w:ascii="Times New Roman" w:hAnsi="Times New Roman" w:cs="Times New Roman"/>
            <w:szCs w:val="24"/>
            <w:vertAlign w:val="superscript"/>
            <w:lang w:val="en-US"/>
          </w:rPr>
          <w:t>11</w:t>
        </w:r>
      </w:ins>
      <w:r>
        <w:rPr>
          <w:rFonts w:ascii="Times New Roman" w:hAnsi="Times New Roman" w:cs="Times New Roman"/>
          <w:szCs w:val="24"/>
          <w:lang w:val="en-US"/>
        </w:rPr>
        <w:t>, reptilia</w:t>
      </w:r>
      <w:del w:id="19" w:author="Windarto Windarto" w:date="2021-11-16T09:33:00Z">
        <w:r w:rsidDel="00BA1E27">
          <w:rPr>
            <w:rFonts w:ascii="Times New Roman" w:hAnsi="Times New Roman" w:cs="Times New Roman"/>
            <w:szCs w:val="24"/>
            <w:vertAlign w:val="superscript"/>
            <w:lang w:val="en-US"/>
          </w:rPr>
          <w:delText>33</w:delText>
        </w:r>
      </w:del>
      <w:ins w:id="20" w:author="Windarto Windarto" w:date="2021-11-16T09:33:00Z">
        <w:r w:rsidR="00BA1E27">
          <w:rPr>
            <w:rFonts w:ascii="Times New Roman" w:hAnsi="Times New Roman" w:cs="Times New Roman"/>
            <w:szCs w:val="24"/>
            <w:vertAlign w:val="superscript"/>
            <w:lang w:val="en-US"/>
          </w:rPr>
          <w:t>12</w:t>
        </w:r>
      </w:ins>
      <w:r>
        <w:rPr>
          <w:rFonts w:ascii="Times New Roman" w:hAnsi="Times New Roman" w:cs="Times New Roman"/>
          <w:szCs w:val="24"/>
          <w:lang w:val="en-US"/>
        </w:rPr>
        <w:t>, dan amfibi</w:t>
      </w:r>
      <w:del w:id="21" w:author="Windarto Windarto" w:date="2021-11-16T09:33:00Z">
        <w:r w:rsidDel="00BA1E27">
          <w:rPr>
            <w:rFonts w:ascii="Times New Roman" w:hAnsi="Times New Roman" w:cs="Times New Roman"/>
            <w:szCs w:val="24"/>
            <w:lang w:val="en-US"/>
          </w:rPr>
          <w:delText xml:space="preserve"> [34]</w:delText>
        </w:r>
      </w:del>
      <w:ins w:id="22" w:author="Windarto Windarto" w:date="2021-11-16T09:33:00Z">
        <w:r w:rsidR="00BA1E27">
          <w:rPr>
            <w:rFonts w:ascii="Times New Roman" w:hAnsi="Times New Roman" w:cs="Times New Roman"/>
            <w:szCs w:val="24"/>
            <w:vertAlign w:val="superscript"/>
            <w:lang w:val="en-US"/>
          </w:rPr>
          <w:t>13</w:t>
        </w:r>
      </w:ins>
      <w:r>
        <w:rPr>
          <w:rFonts w:ascii="Times New Roman" w:hAnsi="Times New Roman" w:cs="Times New Roman"/>
          <w:szCs w:val="24"/>
          <w:lang w:val="en-US"/>
        </w:rPr>
        <w:t>.</w:t>
      </w:r>
    </w:p>
    <w:p w14:paraId="36AEE4E8" w14:textId="77777777" w:rsidR="00594B16" w:rsidRPr="00BE0424" w:rsidRDefault="00594B16" w:rsidP="00594B16">
      <w:pPr>
        <w:spacing w:after="0"/>
        <w:ind w:firstLine="720"/>
        <w:jc w:val="both"/>
        <w:rPr>
          <w:lang w:val="en-US"/>
        </w:rPr>
      </w:pPr>
      <w:r>
        <w:rPr>
          <w:rFonts w:ascii="Times New Roman" w:hAnsi="Times New Roman" w:cs="Times New Roman"/>
          <w:szCs w:val="24"/>
          <w:lang w:val="en-US"/>
        </w:rPr>
        <w:t xml:space="preserve">Misalkan </w:t>
      </w:r>
      <m:oMath>
        <m:r>
          <w:rPr>
            <w:rFonts w:ascii="Cambria Math" w:hAnsi="Cambria Math" w:cs="Times New Roman"/>
            <w:szCs w:val="24"/>
            <w:lang w:val="en-US"/>
          </w:rPr>
          <m:t>y</m:t>
        </m:r>
        <m:d>
          <m:dPr>
            <m:ctrlPr>
              <w:rPr>
                <w:rFonts w:ascii="Cambria Math" w:hAnsi="Cambria Math" w:cs="Times New Roman"/>
                <w:i/>
                <w:szCs w:val="24"/>
                <w:lang w:val="en-US"/>
              </w:rPr>
            </m:ctrlPr>
          </m:dPr>
          <m:e>
            <m:r>
              <w:rPr>
                <w:rFonts w:ascii="Cambria Math" w:hAnsi="Cambria Math" w:cs="Times New Roman"/>
                <w:szCs w:val="24"/>
                <w:lang w:val="en-US"/>
              </w:rPr>
              <m:t>t</m:t>
            </m:r>
          </m:e>
        </m:d>
      </m:oMath>
      <w:r>
        <w:rPr>
          <w:rFonts w:ascii="Times New Roman" w:eastAsiaTheme="minorEastAsia" w:hAnsi="Times New Roman" w:cs="Times New Roman"/>
          <w:szCs w:val="24"/>
          <w:lang w:val="en-US"/>
        </w:rPr>
        <w:t xml:space="preserve"> menyatakan berat badan hewan atau banyaknya populasi makhluk hidup pada saat </w:t>
      </w:r>
      <m:oMath>
        <m:r>
          <w:rPr>
            <w:rFonts w:ascii="Cambria Math" w:hAnsi="Cambria Math" w:cs="Times New Roman"/>
            <w:szCs w:val="24"/>
            <w:lang w:val="en-US"/>
          </w:rPr>
          <m:t>t</m:t>
        </m:r>
      </m:oMath>
      <w:r>
        <w:rPr>
          <w:rFonts w:ascii="Times New Roman" w:hAnsi="Times New Roman" w:cs="Times New Roman"/>
          <w:szCs w:val="24"/>
          <w:lang w:val="en-US"/>
        </w:rPr>
        <w:t xml:space="preserve">. Model pertumbuhan Weibull dan model pertumbuhan MMF beturut-turut diberikan oleh </w:t>
      </w:r>
    </w:p>
    <w:p w14:paraId="6E9074F7" w14:textId="408106F9" w:rsidR="00594B16" w:rsidRDefault="00594B16" w:rsidP="00594B16">
      <w:pPr>
        <w:tabs>
          <w:tab w:val="left" w:pos="8730"/>
        </w:tabs>
        <w:spacing w:after="0"/>
        <w:jc w:val="both"/>
        <w:rPr>
          <w:rFonts w:eastAsiaTheme="minorEastAsia"/>
          <w:lang w:val="en-US"/>
        </w:rPr>
      </w:pPr>
      <m:oMath>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w</m:t>
            </m:r>
          </m:sub>
        </m:sSub>
        <m:d>
          <m:dPr>
            <m:ctrlPr>
              <w:rPr>
                <w:rFonts w:ascii="Cambria Math" w:hAnsi="Cambria Math" w:cstheme="majorBidi"/>
                <w:i/>
                <w:szCs w:val="24"/>
                <w:lang w:val="en-US"/>
              </w:rPr>
            </m:ctrlPr>
          </m:dPr>
          <m:e>
            <m:r>
              <w:rPr>
                <w:rFonts w:ascii="Cambria Math" w:hAnsi="Cambria Math" w:cstheme="majorBidi"/>
                <w:szCs w:val="24"/>
                <w:lang w:val="en-US"/>
              </w:rPr>
              <m:t>t</m:t>
            </m:r>
          </m:e>
        </m:d>
        <m:r>
          <w:rPr>
            <w:rFonts w:ascii="Cambria Math" w:hAnsi="Cambria Math" w:cstheme="majorBidi"/>
            <w:szCs w:val="24"/>
            <w:lang w:val="en-US"/>
          </w:rPr>
          <m:t>=K-</m:t>
        </m:r>
        <m:d>
          <m:dPr>
            <m:ctrlPr>
              <w:rPr>
                <w:rFonts w:ascii="Cambria Math" w:hAnsi="Cambria Math" w:cstheme="majorBidi"/>
                <w:i/>
                <w:szCs w:val="24"/>
                <w:lang w:val="en-US"/>
              </w:rPr>
            </m:ctrlPr>
          </m:dPr>
          <m:e>
            <m:r>
              <w:rPr>
                <w:rFonts w:ascii="Cambria Math" w:hAnsi="Cambria Math" w:cstheme="majorBidi"/>
                <w:szCs w:val="24"/>
                <w:lang w:val="en-US"/>
              </w:rPr>
              <m:t>K-A</m:t>
            </m:r>
          </m:e>
        </m:d>
        <m:r>
          <m:rPr>
            <m:sty m:val="p"/>
          </m:rPr>
          <w:rPr>
            <w:rFonts w:ascii="Cambria Math" w:hAnsi="Cambria Math" w:cstheme="majorBidi"/>
            <w:szCs w:val="24"/>
            <w:lang w:val="en-US"/>
          </w:rPr>
          <m:t>exp⁡</m:t>
        </m:r>
        <m:r>
          <w:rPr>
            <w:rFonts w:ascii="Cambria Math" w:hAnsi="Cambria Math" w:cstheme="majorBidi"/>
            <w:szCs w:val="24"/>
            <w:lang w:val="en-US"/>
          </w:rPr>
          <m:t>(-r</m:t>
        </m:r>
        <m:sSup>
          <m:sSupPr>
            <m:ctrlPr>
              <w:rPr>
                <w:rFonts w:ascii="Cambria Math" w:hAnsi="Cambria Math" w:cstheme="majorBidi"/>
                <w:i/>
                <w:szCs w:val="24"/>
                <w:lang w:val="en-US"/>
              </w:rPr>
            </m:ctrlPr>
          </m:sSupPr>
          <m:e>
            <m:r>
              <w:rPr>
                <w:rFonts w:ascii="Cambria Math" w:hAnsi="Cambria Math" w:cstheme="majorBidi"/>
                <w:szCs w:val="24"/>
                <w:lang w:val="en-US"/>
              </w:rPr>
              <m:t>t</m:t>
            </m:r>
          </m:e>
          <m:sup>
            <m:r>
              <w:rPr>
                <w:rFonts w:ascii="Cambria Math" w:hAnsi="Cambria Math" w:cstheme="majorBidi"/>
                <w:szCs w:val="24"/>
                <w:lang w:val="en-US"/>
              </w:rPr>
              <m:t>D</m:t>
            </m:r>
          </m:sup>
        </m:sSup>
        <m:r>
          <w:rPr>
            <w:rFonts w:ascii="Cambria Math" w:hAnsi="Cambria Math" w:cstheme="majorBidi"/>
            <w:szCs w:val="24"/>
            <w:lang w:val="en-US"/>
          </w:rPr>
          <m:t>)</m:t>
        </m:r>
        <m:r>
          <w:rPr>
            <w:rFonts w:ascii="Cambria Math" w:hAnsi="Cambria Math"/>
            <w:lang w:val="en-US"/>
          </w:rPr>
          <m:t xml:space="preserve">,  </m:t>
        </m:r>
      </m:oMath>
      <w:r>
        <w:rPr>
          <w:rFonts w:eastAsiaTheme="minorEastAsia"/>
          <w:lang w:val="en-US"/>
        </w:rPr>
        <w:t xml:space="preserve"> </w:t>
      </w:r>
      <w:r>
        <w:rPr>
          <w:rFonts w:eastAsiaTheme="minorEastAsia"/>
          <w:lang w:val="en-US"/>
        </w:rPr>
        <w:tab/>
      </w:r>
      <w:del w:id="23" w:author="Windarto Windarto" w:date="2021-11-16T09:34:00Z">
        <w:r w:rsidDel="00BA1E27">
          <w:rPr>
            <w:rFonts w:eastAsiaTheme="minorEastAsia"/>
            <w:lang w:val="en-US"/>
          </w:rPr>
          <w:delText>(10.1)</w:delText>
        </w:r>
      </w:del>
      <w:ins w:id="24" w:author="Windarto Windarto" w:date="2021-11-16T09:34:00Z">
        <w:r w:rsidR="00BA1E27">
          <w:rPr>
            <w:rFonts w:eastAsiaTheme="minorEastAsia"/>
            <w:lang w:val="en-US"/>
          </w:rPr>
          <w:t>(1.1)</w:t>
        </w:r>
      </w:ins>
    </w:p>
    <w:p w14:paraId="36E41C05" w14:textId="77777777" w:rsidR="00594B16" w:rsidRPr="00EB5554" w:rsidRDefault="00594B16" w:rsidP="00594B16">
      <w:pPr>
        <w:tabs>
          <w:tab w:val="left" w:pos="8820"/>
        </w:tabs>
        <w:spacing w:after="0"/>
        <w:jc w:val="both"/>
        <w:rPr>
          <w:rFonts w:eastAsiaTheme="minorEastAsia"/>
          <w:lang w:val="fr-FR"/>
        </w:rPr>
      </w:pPr>
      <w:r w:rsidRPr="00EB5554">
        <w:rPr>
          <w:rFonts w:eastAsiaTheme="minorEastAsia"/>
          <w:lang w:val="fr-FR"/>
        </w:rPr>
        <w:t>dan</w:t>
      </w:r>
    </w:p>
    <w:p w14:paraId="6813C20F" w14:textId="11BA9391" w:rsidR="00594B16" w:rsidRPr="00EB5554" w:rsidRDefault="00594B16" w:rsidP="00594B16">
      <w:pPr>
        <w:autoSpaceDE w:val="0"/>
        <w:autoSpaceDN w:val="0"/>
        <w:adjustRightInd w:val="0"/>
        <w:spacing w:after="0"/>
        <w:jc w:val="both"/>
        <w:rPr>
          <w:rFonts w:ascii="Times New Roman" w:hAnsi="Times New Roman" w:cs="Times New Roman"/>
          <w:szCs w:val="24"/>
          <w:lang w:val="fr-FR"/>
        </w:rPr>
      </w:pPr>
      <m:oMath>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MMF</m:t>
            </m:r>
          </m:sub>
        </m:sSub>
        <m:d>
          <m:dPr>
            <m:ctrlPr>
              <w:rPr>
                <w:rFonts w:ascii="Cambria Math" w:hAnsi="Cambria Math" w:cstheme="majorBidi"/>
                <w:i/>
                <w:szCs w:val="24"/>
                <w:lang w:val="en-US"/>
              </w:rPr>
            </m:ctrlPr>
          </m:dPr>
          <m:e>
            <m:r>
              <w:rPr>
                <w:rFonts w:ascii="Cambria Math" w:hAnsi="Cambria Math" w:cstheme="majorBidi"/>
                <w:szCs w:val="24"/>
                <w:lang w:val="en-US"/>
              </w:rPr>
              <m:t>t</m:t>
            </m:r>
          </m:e>
        </m:d>
        <m:r>
          <w:rPr>
            <w:rFonts w:ascii="Cambria Math" w:hAnsi="Cambria Math" w:cstheme="majorBidi"/>
            <w:szCs w:val="24"/>
            <w:lang w:val="fr-FR"/>
          </w:rPr>
          <m:t>=</m:t>
        </m:r>
        <m:f>
          <m:fPr>
            <m:ctrlPr>
              <w:rPr>
                <w:rFonts w:ascii="Cambria Math" w:hAnsi="Cambria Math" w:cstheme="majorBidi"/>
                <w:i/>
                <w:szCs w:val="24"/>
                <w:lang w:val="en-US"/>
              </w:rPr>
            </m:ctrlPr>
          </m:fPr>
          <m:num>
            <m:r>
              <w:rPr>
                <w:rFonts w:ascii="Cambria Math" w:hAnsi="Cambria Math" w:cstheme="majorBidi"/>
                <w:szCs w:val="24"/>
                <w:lang w:val="en-US"/>
              </w:rPr>
              <m:t>AB</m:t>
            </m:r>
            <m:r>
              <w:rPr>
                <w:rFonts w:ascii="Cambria Math" w:hAnsi="Cambria Math" w:cstheme="majorBidi"/>
                <w:szCs w:val="24"/>
                <w:lang w:val="fr-FR"/>
              </w:rPr>
              <m:t>+</m:t>
            </m:r>
            <m:r>
              <w:rPr>
                <w:rFonts w:ascii="Cambria Math" w:hAnsi="Cambria Math" w:cstheme="majorBidi"/>
                <w:szCs w:val="24"/>
                <w:lang w:val="en-US"/>
              </w:rPr>
              <m:t>C</m:t>
            </m:r>
            <m:sSup>
              <m:sSupPr>
                <m:ctrlPr>
                  <w:rPr>
                    <w:rFonts w:ascii="Cambria Math" w:hAnsi="Cambria Math" w:cstheme="majorBidi"/>
                    <w:i/>
                    <w:szCs w:val="24"/>
                    <w:lang w:val="en-US"/>
                  </w:rPr>
                </m:ctrlPr>
              </m:sSupPr>
              <m:e>
                <m:r>
                  <w:rPr>
                    <w:rFonts w:ascii="Cambria Math" w:hAnsi="Cambria Math" w:cstheme="majorBidi"/>
                    <w:szCs w:val="24"/>
                    <w:lang w:val="en-US"/>
                  </w:rPr>
                  <m:t>t</m:t>
                </m:r>
              </m:e>
              <m:sup>
                <m:r>
                  <w:rPr>
                    <w:rFonts w:ascii="Cambria Math" w:hAnsi="Cambria Math" w:cstheme="majorBidi"/>
                    <w:szCs w:val="24"/>
                    <w:lang w:val="en-US"/>
                  </w:rPr>
                  <m:t>D</m:t>
                </m:r>
              </m:sup>
            </m:sSup>
          </m:num>
          <m:den>
            <m:r>
              <w:rPr>
                <w:rFonts w:ascii="Cambria Math" w:hAnsi="Cambria Math" w:cstheme="majorBidi"/>
                <w:szCs w:val="24"/>
                <w:lang w:val="en-US"/>
              </w:rPr>
              <m:t>B</m:t>
            </m:r>
            <m:r>
              <w:rPr>
                <w:rFonts w:ascii="Cambria Math" w:hAnsi="Cambria Math" w:cstheme="majorBidi"/>
                <w:szCs w:val="24"/>
                <w:lang w:val="fr-FR"/>
              </w:rPr>
              <m:t>+</m:t>
            </m:r>
            <m:sSup>
              <m:sSupPr>
                <m:ctrlPr>
                  <w:rPr>
                    <w:rFonts w:ascii="Cambria Math" w:hAnsi="Cambria Math" w:cstheme="majorBidi"/>
                    <w:i/>
                    <w:szCs w:val="24"/>
                    <w:lang w:val="en-US"/>
                  </w:rPr>
                </m:ctrlPr>
              </m:sSupPr>
              <m:e>
                <m:r>
                  <w:rPr>
                    <w:rFonts w:ascii="Cambria Math" w:hAnsi="Cambria Math" w:cstheme="majorBidi"/>
                    <w:szCs w:val="24"/>
                    <w:lang w:val="en-US"/>
                  </w:rPr>
                  <m:t>t</m:t>
                </m:r>
              </m:e>
              <m:sup>
                <m:r>
                  <w:rPr>
                    <w:rFonts w:ascii="Cambria Math" w:hAnsi="Cambria Math" w:cstheme="majorBidi"/>
                    <w:szCs w:val="24"/>
                    <w:lang w:val="en-US"/>
                  </w:rPr>
                  <m:t>D</m:t>
                </m:r>
              </m:sup>
            </m:sSup>
          </m:den>
        </m:f>
        <m:r>
          <w:rPr>
            <w:rFonts w:ascii="Cambria Math" w:hAnsi="Cambria Math" w:cstheme="majorBidi"/>
            <w:szCs w:val="24"/>
            <w:lang w:val="fr-FR"/>
          </w:rPr>
          <m:t>.</m:t>
        </m:r>
        <m:r>
          <w:rPr>
            <w:rFonts w:ascii="Cambria Math" w:hAnsi="Cambria Math"/>
            <w:lang w:val="fr-FR"/>
          </w:rPr>
          <m:t xml:space="preserve">  </m:t>
        </m:r>
      </m:oMath>
      <w:r w:rsidRPr="00EB5554">
        <w:rPr>
          <w:rFonts w:eastAsiaTheme="minorEastAsia"/>
          <w:lang w:val="fr-FR"/>
        </w:rPr>
        <w:t xml:space="preserve"> </w:t>
      </w:r>
      <w:r w:rsidRPr="00EB5554">
        <w:rPr>
          <w:rFonts w:eastAsiaTheme="minorEastAsia"/>
          <w:lang w:val="fr-FR"/>
        </w:rPr>
        <w:tab/>
      </w:r>
      <w:r w:rsidRPr="00EB5554">
        <w:rPr>
          <w:rFonts w:eastAsiaTheme="minorEastAsia"/>
          <w:lang w:val="fr-FR"/>
        </w:rPr>
        <w:tab/>
      </w:r>
      <w:r w:rsidRPr="00EB5554">
        <w:rPr>
          <w:rFonts w:eastAsiaTheme="minorEastAsia"/>
          <w:lang w:val="fr-FR"/>
        </w:rPr>
        <w:tab/>
      </w:r>
      <w:r w:rsidRPr="00EB5554">
        <w:rPr>
          <w:rFonts w:eastAsiaTheme="minorEastAsia"/>
          <w:lang w:val="fr-FR"/>
        </w:rPr>
        <w:tab/>
      </w:r>
      <w:r w:rsidRPr="00EB5554">
        <w:rPr>
          <w:rFonts w:eastAsiaTheme="minorEastAsia"/>
          <w:lang w:val="fr-FR"/>
        </w:rPr>
        <w:tab/>
      </w:r>
      <w:r w:rsidRPr="00EB5554">
        <w:rPr>
          <w:rFonts w:eastAsiaTheme="minorEastAsia"/>
          <w:lang w:val="fr-FR"/>
        </w:rPr>
        <w:tab/>
      </w:r>
      <w:r w:rsidRPr="00EB5554">
        <w:rPr>
          <w:rFonts w:eastAsiaTheme="minorEastAsia"/>
          <w:lang w:val="fr-FR"/>
        </w:rPr>
        <w:tab/>
      </w:r>
      <w:r w:rsidRPr="00EB5554">
        <w:rPr>
          <w:rFonts w:eastAsiaTheme="minorEastAsia"/>
          <w:lang w:val="fr-FR"/>
        </w:rPr>
        <w:tab/>
      </w:r>
      <w:r w:rsidRPr="00EB5554">
        <w:rPr>
          <w:rFonts w:eastAsiaTheme="minorEastAsia"/>
          <w:lang w:val="fr-FR"/>
        </w:rPr>
        <w:tab/>
      </w:r>
      <w:r w:rsidRPr="00EB5554">
        <w:rPr>
          <w:rFonts w:eastAsiaTheme="minorEastAsia"/>
          <w:lang w:val="fr-FR"/>
        </w:rPr>
        <w:tab/>
        <w:t xml:space="preserve">  </w:t>
      </w:r>
      <w:del w:id="25" w:author="Windarto Windarto" w:date="2021-11-16T09:34:00Z">
        <w:r w:rsidRPr="00EB5554" w:rsidDel="00BA1E27">
          <w:rPr>
            <w:rFonts w:eastAsiaTheme="minorEastAsia"/>
            <w:lang w:val="fr-FR"/>
          </w:rPr>
          <w:delText>(10.2)</w:delText>
        </w:r>
      </w:del>
      <w:ins w:id="26" w:author="Windarto Windarto" w:date="2021-11-16T09:34:00Z">
        <w:r w:rsidR="00BA1E27">
          <w:rPr>
            <w:rFonts w:eastAsiaTheme="minorEastAsia"/>
            <w:lang w:val="fr-FR"/>
          </w:rPr>
          <w:t>(1.2)</w:t>
        </w:r>
      </w:ins>
    </w:p>
    <w:p w14:paraId="590895E9" w14:textId="7B467673" w:rsidR="00594B16" w:rsidRDefault="00594B16" w:rsidP="00594B16">
      <w:pPr>
        <w:autoSpaceDE w:val="0"/>
        <w:autoSpaceDN w:val="0"/>
        <w:adjustRightInd w:val="0"/>
        <w:spacing w:after="0"/>
        <w:jc w:val="both"/>
        <w:rPr>
          <w:rFonts w:eastAsiaTheme="minorEastAsia" w:cstheme="majorBidi"/>
          <w:szCs w:val="24"/>
          <w:lang w:val="en-US"/>
        </w:rPr>
      </w:pPr>
      <w:r>
        <w:rPr>
          <w:rFonts w:cstheme="majorBidi"/>
          <w:color w:val="000000" w:themeColor="text1"/>
          <w:szCs w:val="24"/>
          <w:lang w:val="en-US"/>
        </w:rPr>
        <w:t>Pada persamaan</w:t>
      </w:r>
      <w:del w:id="27" w:author="Windarto Windarto" w:date="2021-11-16T09:34:00Z">
        <w:r w:rsidDel="00BA1E27">
          <w:rPr>
            <w:rFonts w:cstheme="majorBidi"/>
            <w:color w:val="000000" w:themeColor="text1"/>
            <w:szCs w:val="24"/>
            <w:lang w:val="en-US"/>
          </w:rPr>
          <w:delText xml:space="preserve"> (9.1)</w:delText>
        </w:r>
      </w:del>
      <w:ins w:id="28" w:author="Windarto Windarto" w:date="2021-11-16T09:34:00Z">
        <w:r w:rsidR="00BA1E27">
          <w:rPr>
            <w:rFonts w:cstheme="majorBidi"/>
            <w:color w:val="000000" w:themeColor="text1"/>
            <w:szCs w:val="24"/>
            <w:lang w:val="en-US"/>
          </w:rPr>
          <w:t>(1.1)</w:t>
        </w:r>
      </w:ins>
      <w:r>
        <w:rPr>
          <w:rFonts w:cstheme="majorBidi"/>
          <w:color w:val="000000" w:themeColor="text1"/>
          <w:szCs w:val="24"/>
          <w:lang w:val="en-US"/>
        </w:rPr>
        <w:t xml:space="preserve">, </w:t>
      </w:r>
      <m:oMath>
        <m:r>
          <w:rPr>
            <w:rFonts w:ascii="Cambria Math" w:hAnsi="Cambria Math" w:cstheme="majorBidi"/>
            <w:szCs w:val="24"/>
            <w:lang w:val="en-US"/>
          </w:rPr>
          <m:t>r</m:t>
        </m:r>
      </m:oMath>
      <w:r>
        <w:rPr>
          <w:rFonts w:cstheme="majorBidi"/>
          <w:color w:val="000000" w:themeColor="text1"/>
          <w:szCs w:val="24"/>
          <w:lang w:val="en-US"/>
        </w:rPr>
        <w:t xml:space="preserve"> dan </w:t>
      </w:r>
      <m:oMath>
        <m:r>
          <w:rPr>
            <w:rFonts w:ascii="Cambria Math" w:hAnsi="Cambria Math" w:cstheme="majorBidi"/>
            <w:szCs w:val="24"/>
            <w:lang w:val="en-US"/>
          </w:rPr>
          <m:t>K</m:t>
        </m:r>
      </m:oMath>
      <w:r>
        <w:rPr>
          <w:rFonts w:eastAsiaTheme="minorEastAsia" w:cstheme="majorBidi"/>
          <w:szCs w:val="24"/>
          <w:lang w:val="en-US"/>
        </w:rPr>
        <w:t xml:space="preserve"> berturut-turut menyatakan laju pertumbuhan berat hewan dan berat maksimal hewan. Ketika </w:t>
      </w:r>
      <m:oMath>
        <m:r>
          <w:rPr>
            <w:rFonts w:ascii="Cambria Math" w:hAnsi="Cambria Math" w:cs="Times New Roman"/>
            <w:szCs w:val="24"/>
            <w:lang w:val="en-US"/>
          </w:rPr>
          <m:t>y</m:t>
        </m:r>
        <m:d>
          <m:dPr>
            <m:ctrlPr>
              <w:rPr>
                <w:rFonts w:ascii="Cambria Math" w:hAnsi="Cambria Math" w:cs="Times New Roman"/>
                <w:i/>
                <w:szCs w:val="24"/>
                <w:lang w:val="en-US"/>
              </w:rPr>
            </m:ctrlPr>
          </m:dPr>
          <m:e>
            <m:r>
              <w:rPr>
                <w:rFonts w:ascii="Cambria Math" w:hAnsi="Cambria Math" w:cs="Times New Roman"/>
                <w:szCs w:val="24"/>
                <w:lang w:val="en-US"/>
              </w:rPr>
              <m:t>t</m:t>
            </m:r>
          </m:e>
        </m:d>
      </m:oMath>
      <w:r>
        <w:rPr>
          <w:rFonts w:eastAsiaTheme="minorEastAsia" w:cstheme="majorBidi"/>
          <w:szCs w:val="24"/>
          <w:lang w:val="en-US"/>
        </w:rPr>
        <w:t xml:space="preserve"> menyatakan banyaknya populasi suatu makhluk hidup, parameter </w:t>
      </w:r>
      <m:oMath>
        <m:r>
          <w:rPr>
            <w:rFonts w:ascii="Cambria Math" w:hAnsi="Cambria Math" w:cstheme="majorBidi"/>
            <w:szCs w:val="24"/>
            <w:lang w:val="en-US"/>
          </w:rPr>
          <m:t>r</m:t>
        </m:r>
      </m:oMath>
      <w:r>
        <w:rPr>
          <w:rFonts w:eastAsiaTheme="minorEastAsia" w:cstheme="majorBidi"/>
          <w:szCs w:val="24"/>
          <w:lang w:val="en-US"/>
        </w:rPr>
        <w:t xml:space="preserve"> merupakan laju pertumbuhan intrinsik, sedangkan parameter </w:t>
      </w:r>
      <m:oMath>
        <m:r>
          <w:rPr>
            <w:rFonts w:ascii="Cambria Math" w:hAnsi="Cambria Math" w:cstheme="majorBidi"/>
            <w:szCs w:val="24"/>
            <w:lang w:val="en-US"/>
          </w:rPr>
          <m:t>K</m:t>
        </m:r>
      </m:oMath>
      <w:r>
        <w:rPr>
          <w:rFonts w:eastAsiaTheme="minorEastAsia" w:cstheme="majorBidi"/>
          <w:szCs w:val="24"/>
          <w:lang w:val="en-US"/>
        </w:rPr>
        <w:t xml:space="preserve"> adalah parameter </w:t>
      </w:r>
      <w:r w:rsidRPr="00B8725C">
        <w:rPr>
          <w:rFonts w:eastAsiaTheme="minorEastAsia" w:cstheme="majorBidi"/>
          <w:i/>
          <w:iCs/>
          <w:szCs w:val="24"/>
          <w:lang w:val="en-US"/>
        </w:rPr>
        <w:t>carrying capacity</w:t>
      </w:r>
      <w:r>
        <w:rPr>
          <w:rFonts w:eastAsiaTheme="minorEastAsia" w:cstheme="majorBidi"/>
          <w:szCs w:val="24"/>
          <w:lang w:val="en-US"/>
        </w:rPr>
        <w:t xml:space="preserve">, yaitu banyaknya maksimal populasi yang dapat didukung secara optimal </w:t>
      </w:r>
      <w:r>
        <w:rPr>
          <w:rFonts w:eastAsiaTheme="minorEastAsia" w:cstheme="majorBidi"/>
          <w:szCs w:val="24"/>
          <w:lang w:val="en-US"/>
        </w:rPr>
        <w:lastRenderedPageBreak/>
        <w:t>oleh lingkungan tempat hidup populasi makhluk hidup tersebut. Pada persamaan</w:t>
      </w:r>
      <w:del w:id="29" w:author="Windarto Windarto" w:date="2021-11-16T09:34:00Z">
        <w:r w:rsidDel="00BA1E27">
          <w:rPr>
            <w:rFonts w:eastAsiaTheme="minorEastAsia" w:cstheme="majorBidi"/>
            <w:szCs w:val="24"/>
            <w:lang w:val="en-US"/>
          </w:rPr>
          <w:delText xml:space="preserve"> (10.1)-(10.2)</w:delText>
        </w:r>
      </w:del>
      <w:ins w:id="30" w:author="Windarto Windarto" w:date="2021-11-16T09:34:00Z">
        <w:r w:rsidR="00BA1E27">
          <w:rPr>
            <w:rFonts w:eastAsiaTheme="minorEastAsia" w:cstheme="majorBidi"/>
            <w:szCs w:val="24"/>
            <w:lang w:val="en-US"/>
          </w:rPr>
          <w:t>(1.2)</w:t>
        </w:r>
      </w:ins>
      <w:r>
        <w:rPr>
          <w:rFonts w:eastAsiaTheme="minorEastAsia" w:cstheme="majorBidi"/>
          <w:szCs w:val="24"/>
          <w:lang w:val="en-US"/>
        </w:rPr>
        <w:t xml:space="preserve">, </w:t>
      </w:r>
      <m:oMath>
        <m:r>
          <w:rPr>
            <w:rFonts w:ascii="Cambria Math" w:hAnsi="Cambria Math" w:cstheme="majorBidi"/>
            <w:szCs w:val="24"/>
            <w:lang w:val="en-US"/>
          </w:rPr>
          <m:t>A,B,C,D</m:t>
        </m:r>
      </m:oMath>
      <w:r>
        <w:rPr>
          <w:rFonts w:eastAsiaTheme="minorEastAsia" w:cstheme="majorBidi"/>
          <w:szCs w:val="24"/>
          <w:lang w:val="en-US"/>
        </w:rPr>
        <w:t xml:space="preserve"> merupakan parameter empiris.</w:t>
      </w:r>
    </w:p>
    <w:p w14:paraId="396BEB07" w14:textId="77777777" w:rsidR="00594B16" w:rsidRPr="004D1C35" w:rsidRDefault="00594B16" w:rsidP="00594B16">
      <w:pPr>
        <w:tabs>
          <w:tab w:val="left" w:pos="8820"/>
        </w:tabs>
        <w:spacing w:after="0"/>
        <w:ind w:firstLine="720"/>
        <w:jc w:val="both"/>
        <w:rPr>
          <w:rFonts w:eastAsiaTheme="minorEastAsia"/>
          <w:lang w:val="en-US"/>
        </w:rPr>
      </w:pPr>
      <w:r>
        <w:rPr>
          <w:rFonts w:eastAsiaTheme="minorEastAsia" w:cstheme="majorBidi"/>
          <w:szCs w:val="24"/>
          <w:lang w:val="en-US"/>
        </w:rPr>
        <w:t xml:space="preserve">Model pertumbuhan logistik diturunkan dari persamaan diferensial logistik yang berbentuk </w:t>
      </w:r>
    </w:p>
    <w:p w14:paraId="7C244E25" w14:textId="5E695210" w:rsidR="00594B16" w:rsidRDefault="00594B16" w:rsidP="00594B16">
      <w:pPr>
        <w:autoSpaceDE w:val="0"/>
        <w:autoSpaceDN w:val="0"/>
        <w:adjustRightInd w:val="0"/>
        <w:spacing w:after="0"/>
        <w:jc w:val="both"/>
        <w:rPr>
          <w:rFonts w:ascii="Times New Roman" w:hAnsi="Times New Roman" w:cs="Times New Roman"/>
          <w:szCs w:val="24"/>
          <w:lang w:val="en-US"/>
        </w:rPr>
      </w:pPr>
      <m:oMath>
        <m:f>
          <m:fPr>
            <m:ctrlPr>
              <w:rPr>
                <w:rFonts w:ascii="Cambria Math" w:hAnsi="Cambria Math" w:cstheme="majorBidi"/>
                <w:i/>
                <w:szCs w:val="24"/>
                <w:lang w:val="en-US"/>
              </w:rPr>
            </m:ctrlPr>
          </m:fPr>
          <m:num>
            <m:r>
              <w:rPr>
                <w:rFonts w:ascii="Cambria Math" w:hAnsi="Cambria Math" w:cstheme="majorBidi"/>
                <w:szCs w:val="24"/>
                <w:lang w:val="en-US"/>
              </w:rPr>
              <m:t>dy</m:t>
            </m:r>
          </m:num>
          <m:den>
            <m:r>
              <w:rPr>
                <w:rFonts w:ascii="Cambria Math" w:hAnsi="Cambria Math" w:cstheme="majorBidi"/>
                <w:szCs w:val="24"/>
                <w:lang w:val="en-US"/>
              </w:rPr>
              <m:t>dt</m:t>
            </m:r>
          </m:den>
        </m:f>
        <m:r>
          <w:rPr>
            <w:rFonts w:ascii="Cambria Math" w:hAnsi="Cambria Math" w:cstheme="majorBidi"/>
            <w:szCs w:val="24"/>
            <w:lang w:val="en-US"/>
          </w:rPr>
          <m:t>=ry</m:t>
        </m:r>
        <m:d>
          <m:dPr>
            <m:ctrlPr>
              <w:rPr>
                <w:rFonts w:ascii="Cambria Math" w:hAnsi="Cambria Math" w:cstheme="majorBidi"/>
                <w:i/>
                <w:szCs w:val="24"/>
                <w:lang w:val="en-US"/>
              </w:rPr>
            </m:ctrlPr>
          </m:dPr>
          <m:e>
            <m:r>
              <w:rPr>
                <w:rFonts w:ascii="Cambria Math" w:hAnsi="Cambria Math" w:cstheme="majorBidi"/>
                <w:szCs w:val="24"/>
                <w:lang w:val="en-US"/>
              </w:rPr>
              <m:t>1-</m:t>
            </m:r>
            <m:f>
              <m:fPr>
                <m:ctrlPr>
                  <w:rPr>
                    <w:rFonts w:ascii="Cambria Math" w:hAnsi="Cambria Math" w:cstheme="majorBidi"/>
                    <w:i/>
                    <w:szCs w:val="24"/>
                    <w:lang w:val="en-US"/>
                  </w:rPr>
                </m:ctrlPr>
              </m:fPr>
              <m:num>
                <m:r>
                  <w:rPr>
                    <w:rFonts w:ascii="Cambria Math" w:hAnsi="Cambria Math" w:cstheme="majorBidi"/>
                    <w:szCs w:val="24"/>
                    <w:lang w:val="en-US"/>
                  </w:rPr>
                  <m:t>y</m:t>
                </m:r>
              </m:num>
              <m:den>
                <m:r>
                  <w:rPr>
                    <w:rFonts w:ascii="Cambria Math" w:hAnsi="Cambria Math" w:cstheme="majorBidi"/>
                    <w:szCs w:val="24"/>
                    <w:lang w:val="en-US"/>
                  </w:rPr>
                  <m:t>K</m:t>
                </m:r>
              </m:den>
            </m:f>
          </m:e>
        </m:d>
        <m:r>
          <w:rPr>
            <w:rFonts w:ascii="Cambria Math" w:hAnsi="Cambria Math" w:cstheme="majorBidi"/>
            <w:szCs w:val="24"/>
            <w:lang w:val="en-US"/>
          </w:rPr>
          <m:t>, y</m:t>
        </m:r>
        <m:d>
          <m:dPr>
            <m:ctrlPr>
              <w:rPr>
                <w:rFonts w:ascii="Cambria Math" w:hAnsi="Cambria Math" w:cstheme="majorBidi"/>
                <w:i/>
                <w:szCs w:val="24"/>
                <w:lang w:val="en-US"/>
              </w:rPr>
            </m:ctrlPr>
          </m:dPr>
          <m:e>
            <m:r>
              <w:rPr>
                <w:rFonts w:ascii="Cambria Math" w:hAnsi="Cambria Math" w:cstheme="majorBidi"/>
                <w:szCs w:val="24"/>
                <w:lang w:val="en-US"/>
              </w:rPr>
              <m:t>0</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r>
          <w:rPr>
            <w:rFonts w:ascii="Cambria Math" w:hAnsi="Cambria Math" w:cstheme="majorBidi"/>
            <w:szCs w:val="24"/>
            <w:lang w:val="en-US"/>
          </w:rPr>
          <m:t>.</m:t>
        </m:r>
        <m:r>
          <w:rPr>
            <w:rFonts w:ascii="Cambria Math" w:hAnsi="Cambria Math"/>
            <w:lang w:val="en-US"/>
          </w:rPr>
          <m:t xml:space="preserve">  </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w:t>
      </w:r>
      <w:del w:id="31" w:author="Windarto Windarto" w:date="2021-11-16T09:35:00Z">
        <w:r w:rsidDel="00BA1E27">
          <w:rPr>
            <w:rFonts w:eastAsiaTheme="minorEastAsia"/>
            <w:lang w:val="en-US"/>
          </w:rPr>
          <w:delText>(10.3)</w:delText>
        </w:r>
      </w:del>
      <w:ins w:id="32" w:author="Windarto Windarto" w:date="2021-11-16T09:35:00Z">
        <w:r w:rsidR="00BA1E27">
          <w:rPr>
            <w:rFonts w:eastAsiaTheme="minorEastAsia"/>
            <w:lang w:val="en-US"/>
          </w:rPr>
          <w:t xml:space="preserve"> (1.3)</w:t>
        </w:r>
      </w:ins>
    </w:p>
    <w:p w14:paraId="17D6E325" w14:textId="77777777" w:rsidR="00594B16" w:rsidRPr="004D1C35" w:rsidRDefault="00594B16" w:rsidP="00594B16">
      <w:pPr>
        <w:tabs>
          <w:tab w:val="left" w:pos="8820"/>
        </w:tabs>
        <w:spacing w:after="0"/>
        <w:jc w:val="both"/>
        <w:rPr>
          <w:rFonts w:eastAsiaTheme="minorEastAsia"/>
          <w:lang w:val="en-US"/>
        </w:rPr>
      </w:pPr>
      <w:r>
        <w:rPr>
          <w:rFonts w:eastAsiaTheme="minorEastAsia" w:cstheme="majorBidi"/>
          <w:szCs w:val="24"/>
          <w:lang w:val="en-US"/>
        </w:rPr>
        <w:t xml:space="preserve">Model pertumbuhan logistik diberikan oleh </w:t>
      </w:r>
    </w:p>
    <w:p w14:paraId="29D4C61A" w14:textId="68AB37AA" w:rsidR="00594B16" w:rsidRDefault="00594B16" w:rsidP="00594B16">
      <w:pPr>
        <w:autoSpaceDE w:val="0"/>
        <w:autoSpaceDN w:val="0"/>
        <w:adjustRightInd w:val="0"/>
        <w:spacing w:after="0"/>
        <w:jc w:val="both"/>
        <w:rPr>
          <w:rFonts w:eastAsiaTheme="minorEastAsia"/>
          <w:lang w:val="en-US"/>
        </w:rPr>
      </w:pPr>
      <m:oMath>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L</m:t>
            </m:r>
          </m:sub>
        </m:sSub>
        <m:d>
          <m:dPr>
            <m:ctrlPr>
              <w:rPr>
                <w:rFonts w:ascii="Cambria Math" w:hAnsi="Cambria Math" w:cstheme="majorBidi"/>
                <w:i/>
                <w:szCs w:val="24"/>
                <w:lang w:val="en-US"/>
              </w:rPr>
            </m:ctrlPr>
          </m:dPr>
          <m:e>
            <m:r>
              <w:rPr>
                <w:rFonts w:ascii="Cambria Math" w:hAnsi="Cambria Math" w:cstheme="majorBidi"/>
                <w:szCs w:val="24"/>
                <w:lang w:val="en-US"/>
              </w:rPr>
              <m:t>t</m:t>
            </m:r>
          </m:e>
        </m:d>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K</m:t>
            </m:r>
          </m:num>
          <m:den>
            <m:r>
              <w:rPr>
                <w:rFonts w:ascii="Cambria Math" w:hAnsi="Cambria Math" w:cstheme="majorBidi"/>
                <w:szCs w:val="24"/>
                <w:lang w:val="en-US"/>
              </w:rPr>
              <m:t>1+</m:t>
            </m:r>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d>
                  <m:dPr>
                    <m:ctrlPr>
                      <w:rPr>
                        <w:rFonts w:ascii="Cambria Math" w:hAnsi="Cambria Math" w:cstheme="majorBidi"/>
                        <w:i/>
                        <w:szCs w:val="24"/>
                        <w:lang w:val="en-US"/>
                      </w:rPr>
                    </m:ctrlPr>
                  </m:dPr>
                  <m:e>
                    <m:r>
                      <w:rPr>
                        <w:rFonts w:ascii="Cambria Math" w:hAnsi="Cambria Math" w:cstheme="majorBidi"/>
                        <w:szCs w:val="24"/>
                        <w:lang w:val="en-US"/>
                      </w:rPr>
                      <m:t>-r</m:t>
                    </m:r>
                    <m:d>
                      <m:dPr>
                        <m:ctrlPr>
                          <w:rPr>
                            <w:rFonts w:ascii="Cambria Math" w:hAnsi="Cambria Math" w:cstheme="majorBidi"/>
                            <w:i/>
                            <w:szCs w:val="24"/>
                            <w:lang w:val="en-US"/>
                          </w:rPr>
                        </m:ctrlPr>
                      </m:dPr>
                      <m:e>
                        <m:r>
                          <w:rPr>
                            <w:rFonts w:ascii="Cambria Math" w:hAnsi="Cambria Math" w:cstheme="majorBidi"/>
                            <w:szCs w:val="24"/>
                            <w:lang w:val="en-US"/>
                          </w:rPr>
                          <m:t>t-</m:t>
                        </m:r>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e>
                    </m:d>
                  </m:e>
                </m:d>
              </m:e>
            </m:func>
          </m:den>
        </m:f>
        <m:r>
          <w:rPr>
            <w:rFonts w:ascii="Cambria Math" w:hAnsi="Cambria Math" w:cstheme="majorBidi"/>
            <w:szCs w:val="24"/>
            <w:lang w:val="en-US"/>
          </w:rPr>
          <m:t>,</m:t>
        </m:r>
        <m:r>
          <w:rPr>
            <w:rFonts w:ascii="Cambria Math" w:hAnsi="Cambria Math"/>
            <w:lang w:val="en-US"/>
          </w:rPr>
          <m:t xml:space="preserve">  </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w:t>
      </w:r>
      <w:r>
        <w:rPr>
          <w:rFonts w:eastAsiaTheme="minorEastAsia"/>
          <w:lang w:val="en-US"/>
        </w:rPr>
        <w:tab/>
        <w:t xml:space="preserve"> </w:t>
      </w:r>
      <w:del w:id="33" w:author="Windarto Windarto" w:date="2021-11-16T09:35:00Z">
        <w:r w:rsidDel="00BA1E27">
          <w:rPr>
            <w:rFonts w:eastAsiaTheme="minorEastAsia"/>
            <w:lang w:val="en-US"/>
          </w:rPr>
          <w:delText>(10.4)</w:delText>
        </w:r>
      </w:del>
      <w:ins w:id="34" w:author="Windarto Windarto" w:date="2021-11-16T09:35:00Z">
        <w:r w:rsidR="00BA1E27">
          <w:rPr>
            <w:rFonts w:eastAsiaTheme="minorEastAsia"/>
            <w:lang w:val="en-US"/>
          </w:rPr>
          <w:t>(1.4)</w:t>
        </w:r>
      </w:ins>
    </w:p>
    <w:p w14:paraId="62C0AE1B" w14:textId="2443E707" w:rsidR="00594B16" w:rsidRPr="004D1C35" w:rsidRDefault="00594B16" w:rsidP="00594B16">
      <w:pPr>
        <w:tabs>
          <w:tab w:val="left" w:pos="8820"/>
        </w:tabs>
        <w:spacing w:after="0"/>
        <w:jc w:val="both"/>
        <w:rPr>
          <w:rFonts w:eastAsiaTheme="minorEastAsia"/>
          <w:lang w:val="en-US"/>
        </w:rPr>
      </w:pPr>
      <w:r>
        <w:rPr>
          <w:rFonts w:eastAsiaTheme="minorEastAsia"/>
          <w:lang w:val="en-US"/>
        </w:rPr>
        <w:t xml:space="preserve">dengan </w:t>
      </w:r>
      <m:oMath>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1</m:t>
            </m:r>
          </m:num>
          <m:den>
            <m:r>
              <w:rPr>
                <w:rFonts w:ascii="Cambria Math" w:hAnsi="Cambria Math" w:cstheme="majorBidi"/>
                <w:szCs w:val="24"/>
                <w:lang w:val="en-US"/>
              </w:rPr>
              <m:t>r</m:t>
            </m:r>
          </m:den>
        </m:f>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K</m:t>
                    </m:r>
                  </m:num>
                  <m:den>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den>
                </m:f>
                <m:r>
                  <w:rPr>
                    <w:rFonts w:ascii="Cambria Math" w:hAnsi="Cambria Math" w:cstheme="majorBidi"/>
                    <w:szCs w:val="24"/>
                    <w:lang w:val="en-US"/>
                  </w:rPr>
                  <m:t>-1</m:t>
                </m:r>
              </m:e>
            </m:d>
            <m:r>
              <w:rPr>
                <w:rFonts w:ascii="Cambria Math" w:hAnsi="Cambria Math" w:cstheme="majorBidi"/>
                <w:szCs w:val="24"/>
                <w:lang w:val="en-US"/>
              </w:rPr>
              <m:t>.</m:t>
            </m:r>
          </m:e>
        </m:func>
      </m:oMath>
      <w:r>
        <w:rPr>
          <w:rFonts w:eastAsiaTheme="minorEastAsia"/>
          <w:szCs w:val="24"/>
          <w:lang w:val="en-US"/>
        </w:rPr>
        <w:t xml:space="preserve"> Pada persamaan</w:t>
      </w:r>
      <w:del w:id="35" w:author="Windarto Windarto" w:date="2021-11-16T09:35:00Z">
        <w:r w:rsidDel="00BA1E27">
          <w:rPr>
            <w:rFonts w:eastAsiaTheme="minorEastAsia"/>
            <w:szCs w:val="24"/>
            <w:lang w:val="en-US"/>
          </w:rPr>
          <w:delText xml:space="preserve"> (10.4)</w:delText>
        </w:r>
      </w:del>
      <w:ins w:id="36" w:author="Windarto Windarto" w:date="2021-11-16T09:35:00Z">
        <w:r w:rsidR="00BA1E27">
          <w:rPr>
            <w:rFonts w:eastAsiaTheme="minorEastAsia"/>
            <w:szCs w:val="24"/>
            <w:lang w:val="en-US"/>
          </w:rPr>
          <w:t>(1.4)</w:t>
        </w:r>
      </w:ins>
      <w:r>
        <w:rPr>
          <w:rFonts w:eastAsiaTheme="minorEastAsia"/>
          <w:szCs w:val="24"/>
          <w:lang w:val="en-US"/>
        </w:rPr>
        <w:t xml:space="preserve">, parameter </w:t>
      </w:r>
      <m:oMath>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oMath>
      <w:r>
        <w:rPr>
          <w:rFonts w:eastAsiaTheme="minorEastAsia"/>
          <w:szCs w:val="24"/>
          <w:lang w:val="en-US"/>
        </w:rPr>
        <w:t xml:space="preserve"> merupakan parameter waktu belok (</w:t>
      </w:r>
      <w:r w:rsidRPr="00592A46">
        <w:rPr>
          <w:rFonts w:eastAsiaTheme="minorEastAsia"/>
          <w:i/>
          <w:iCs/>
          <w:szCs w:val="24"/>
          <w:lang w:val="en-US"/>
        </w:rPr>
        <w:t>inflection time parameter</w:t>
      </w:r>
      <w:r>
        <w:rPr>
          <w:rFonts w:eastAsiaTheme="minorEastAsia"/>
          <w:szCs w:val="24"/>
          <w:lang w:val="en-US"/>
        </w:rPr>
        <w:t xml:space="preserve">), yaitu waktu optimal pertumbuhan suatu populasi. Pada tahun 1959, Richards mengusulkan modifikasi persamaan diferensial logistik yang disebut persamaan diferensial Richard. Persamaan diferensial Richards berbentuk </w:t>
      </w:r>
    </w:p>
    <w:p w14:paraId="14E439C6" w14:textId="0DAA710D" w:rsidR="00594B16" w:rsidRDefault="00594B16" w:rsidP="00594B16">
      <w:pPr>
        <w:autoSpaceDE w:val="0"/>
        <w:autoSpaceDN w:val="0"/>
        <w:adjustRightInd w:val="0"/>
        <w:spacing w:after="0"/>
        <w:jc w:val="both"/>
        <w:rPr>
          <w:rFonts w:eastAsiaTheme="minorEastAsia"/>
          <w:lang w:val="en-US"/>
        </w:rPr>
      </w:pPr>
      <m:oMath>
        <m:f>
          <m:fPr>
            <m:ctrlPr>
              <w:rPr>
                <w:rFonts w:ascii="Cambria Math" w:hAnsi="Cambria Math" w:cstheme="majorBidi"/>
                <w:i/>
                <w:szCs w:val="24"/>
                <w:lang w:val="en-US"/>
              </w:rPr>
            </m:ctrlPr>
          </m:fPr>
          <m:num>
            <m:r>
              <w:rPr>
                <w:rFonts w:ascii="Cambria Math" w:hAnsi="Cambria Math" w:cstheme="majorBidi"/>
                <w:szCs w:val="24"/>
                <w:lang w:val="en-US"/>
              </w:rPr>
              <m:t>dy</m:t>
            </m:r>
          </m:num>
          <m:den>
            <m:r>
              <w:rPr>
                <w:rFonts w:ascii="Cambria Math" w:hAnsi="Cambria Math" w:cstheme="majorBidi"/>
                <w:szCs w:val="24"/>
                <w:lang w:val="en-US"/>
              </w:rPr>
              <m:t>dt</m:t>
            </m:r>
          </m:den>
        </m:f>
        <m:r>
          <w:rPr>
            <w:rFonts w:ascii="Cambria Math" w:hAnsi="Cambria Math" w:cstheme="majorBidi"/>
            <w:szCs w:val="24"/>
            <w:lang w:val="en-US"/>
          </w:rPr>
          <m:t>=ry</m:t>
        </m:r>
        <m:d>
          <m:dPr>
            <m:ctrlPr>
              <w:rPr>
                <w:rFonts w:ascii="Cambria Math" w:hAnsi="Cambria Math" w:cstheme="majorBidi"/>
                <w:i/>
                <w:szCs w:val="24"/>
                <w:lang w:val="en-US"/>
              </w:rPr>
            </m:ctrlPr>
          </m:dPr>
          <m:e>
            <m:r>
              <w:rPr>
                <w:rFonts w:ascii="Cambria Math" w:hAnsi="Cambria Math" w:cstheme="majorBidi"/>
                <w:szCs w:val="24"/>
                <w:lang w:val="en-US"/>
              </w:rPr>
              <m:t>1-</m:t>
            </m:r>
            <m:sSup>
              <m:sSupPr>
                <m:ctrlPr>
                  <w:rPr>
                    <w:rFonts w:ascii="Cambria Math" w:hAnsi="Cambria Math" w:cstheme="majorBidi"/>
                    <w:i/>
                    <w:szCs w:val="24"/>
                    <w:lang w:val="en-US"/>
                  </w:rPr>
                </m:ctrlPr>
              </m:sSupPr>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y</m:t>
                        </m:r>
                      </m:num>
                      <m:den>
                        <m:r>
                          <w:rPr>
                            <w:rFonts w:ascii="Cambria Math" w:hAnsi="Cambria Math" w:cstheme="majorBidi"/>
                            <w:szCs w:val="24"/>
                            <w:lang w:val="en-US"/>
                          </w:rPr>
                          <m:t>K</m:t>
                        </m:r>
                      </m:den>
                    </m:f>
                  </m:e>
                </m:d>
              </m:e>
              <m:sup>
                <m:r>
                  <w:rPr>
                    <w:rFonts w:ascii="Cambria Math" w:hAnsi="Cambria Math" w:cstheme="majorBidi"/>
                    <w:szCs w:val="24"/>
                    <w:lang w:val="en-US"/>
                  </w:rPr>
                  <m:t>β</m:t>
                </m:r>
              </m:sup>
            </m:sSup>
          </m:e>
        </m:d>
        <m:r>
          <w:rPr>
            <w:rFonts w:ascii="Cambria Math" w:hAnsi="Cambria Math" w:cstheme="majorBidi"/>
            <w:szCs w:val="24"/>
            <w:lang w:val="en-US"/>
          </w:rPr>
          <m:t>, y</m:t>
        </m:r>
        <m:d>
          <m:dPr>
            <m:ctrlPr>
              <w:rPr>
                <w:rFonts w:ascii="Cambria Math" w:hAnsi="Cambria Math" w:cstheme="majorBidi"/>
                <w:i/>
                <w:szCs w:val="24"/>
                <w:lang w:val="en-US"/>
              </w:rPr>
            </m:ctrlPr>
          </m:dPr>
          <m:e>
            <m:r>
              <w:rPr>
                <w:rFonts w:ascii="Cambria Math" w:hAnsi="Cambria Math" w:cstheme="majorBidi"/>
                <w:szCs w:val="24"/>
                <w:lang w:val="en-US"/>
              </w:rPr>
              <m:t>0</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r>
          <w:rPr>
            <w:rFonts w:ascii="Cambria Math" w:hAnsi="Cambria Math" w:cstheme="majorBidi"/>
            <w:szCs w:val="24"/>
            <w:lang w:val="en-US"/>
          </w:rPr>
          <m:t>.</m:t>
        </m:r>
        <m:r>
          <w:rPr>
            <w:rFonts w:ascii="Cambria Math" w:hAnsi="Cambria Math"/>
            <w:lang w:val="en-US"/>
          </w:rPr>
          <m:t xml:space="preserve">  </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w:t>
      </w:r>
      <w:del w:id="37" w:author="Windarto Windarto" w:date="2021-11-16T09:35:00Z">
        <w:r w:rsidDel="00BA1E27">
          <w:rPr>
            <w:rFonts w:eastAsiaTheme="minorEastAsia"/>
            <w:lang w:val="en-US"/>
          </w:rPr>
          <w:delText>(10.5)</w:delText>
        </w:r>
      </w:del>
      <w:ins w:id="38" w:author="Windarto Windarto" w:date="2021-11-16T09:35:00Z">
        <w:r w:rsidR="00BA1E27">
          <w:rPr>
            <w:rFonts w:eastAsiaTheme="minorEastAsia"/>
            <w:lang w:val="en-US"/>
          </w:rPr>
          <w:t>(1.5)</w:t>
        </w:r>
      </w:ins>
    </w:p>
    <w:p w14:paraId="12890CFE" w14:textId="77777777" w:rsidR="00594B16" w:rsidRPr="004D1C35" w:rsidRDefault="00594B16" w:rsidP="00594B16">
      <w:pPr>
        <w:tabs>
          <w:tab w:val="left" w:pos="8820"/>
        </w:tabs>
        <w:spacing w:after="0"/>
        <w:jc w:val="both"/>
        <w:rPr>
          <w:rFonts w:eastAsiaTheme="minorEastAsia"/>
          <w:lang w:val="en-US"/>
        </w:rPr>
      </w:pPr>
      <w:r>
        <w:rPr>
          <w:rFonts w:eastAsiaTheme="minorEastAsia"/>
          <w:lang w:val="en-US"/>
        </w:rPr>
        <w:t xml:space="preserve">Persamaan diferensial Gompertz merupakan suatu bentuk hampiran dari persamaan diferensial Richards. Persamaan diferensial Gompertz berbentuk </w:t>
      </w:r>
    </w:p>
    <w:p w14:paraId="2EC41842" w14:textId="0A40BD43" w:rsidR="00594B16" w:rsidRDefault="00594B16" w:rsidP="00594B16">
      <w:pPr>
        <w:autoSpaceDE w:val="0"/>
        <w:autoSpaceDN w:val="0"/>
        <w:adjustRightInd w:val="0"/>
        <w:spacing w:after="0"/>
        <w:jc w:val="both"/>
        <w:rPr>
          <w:rFonts w:eastAsiaTheme="minorEastAsia"/>
          <w:lang w:val="en-US"/>
        </w:rPr>
      </w:pPr>
      <m:oMath>
        <m:f>
          <m:fPr>
            <m:ctrlPr>
              <w:rPr>
                <w:rFonts w:ascii="Cambria Math" w:hAnsi="Cambria Math" w:cstheme="majorBidi"/>
                <w:i/>
                <w:szCs w:val="24"/>
                <w:lang w:val="en-US"/>
              </w:rPr>
            </m:ctrlPr>
          </m:fPr>
          <m:num>
            <m:r>
              <w:rPr>
                <w:rFonts w:ascii="Cambria Math" w:hAnsi="Cambria Math" w:cstheme="majorBidi"/>
                <w:szCs w:val="24"/>
                <w:lang w:val="en-US"/>
              </w:rPr>
              <m:t>dy</m:t>
            </m:r>
          </m:num>
          <m:den>
            <m:r>
              <w:rPr>
                <w:rFonts w:ascii="Cambria Math" w:hAnsi="Cambria Math" w:cstheme="majorBidi"/>
                <w:szCs w:val="24"/>
                <w:lang w:val="en-US"/>
              </w:rPr>
              <m:t>dt</m:t>
            </m:r>
          </m:den>
        </m:f>
        <m:r>
          <w:rPr>
            <w:rFonts w:ascii="Cambria Math" w:hAnsi="Cambria Math" w:cstheme="majorBidi"/>
            <w:szCs w:val="24"/>
            <w:lang w:val="en-US"/>
          </w:rPr>
          <m:t>=</m:t>
        </m:r>
        <m:func>
          <m:funcPr>
            <m:ctrlPr>
              <w:rPr>
                <w:rFonts w:ascii="Cambria Math" w:hAnsi="Cambria Math" w:cstheme="majorBidi"/>
                <w:i/>
                <w:szCs w:val="24"/>
                <w:lang w:val="en-US"/>
              </w:rPr>
            </m:ctrlPr>
          </m:funcPr>
          <m:fName>
            <m:limLow>
              <m:limLowPr>
                <m:ctrlPr>
                  <w:rPr>
                    <w:rFonts w:ascii="Cambria Math" w:hAnsi="Cambria Math" w:cstheme="majorBidi"/>
                    <w:i/>
                    <w:szCs w:val="24"/>
                    <w:lang w:val="en-US"/>
                  </w:rPr>
                </m:ctrlPr>
              </m:limLowPr>
              <m:e>
                <m:r>
                  <m:rPr>
                    <m:sty m:val="p"/>
                  </m:rPr>
                  <w:rPr>
                    <w:rFonts w:ascii="Cambria Math" w:hAnsi="Cambria Math" w:cstheme="majorBidi"/>
                    <w:szCs w:val="24"/>
                  </w:rPr>
                  <m:t>lim</m:t>
                </m:r>
              </m:e>
              <m:lim>
                <m:r>
                  <w:rPr>
                    <w:rFonts w:ascii="Cambria Math" w:hAnsi="Cambria Math" w:cstheme="majorBidi"/>
                    <w:szCs w:val="24"/>
                    <w:lang w:val="en-US"/>
                  </w:rPr>
                  <m:t>β→0</m:t>
                </m:r>
              </m:lim>
            </m:limLow>
          </m:fName>
          <m:e>
            <m:f>
              <m:fPr>
                <m:ctrlPr>
                  <w:rPr>
                    <w:rFonts w:ascii="Cambria Math" w:hAnsi="Cambria Math" w:cstheme="majorBidi"/>
                    <w:i/>
                    <w:szCs w:val="24"/>
                    <w:lang w:val="en-US"/>
                  </w:rPr>
                </m:ctrlPr>
              </m:fPr>
              <m:num>
                <m:r>
                  <w:rPr>
                    <w:rFonts w:ascii="Cambria Math" w:hAnsi="Cambria Math" w:cstheme="majorBidi"/>
                    <w:szCs w:val="24"/>
                    <w:lang w:val="en-US"/>
                  </w:rPr>
                  <m:t>ry</m:t>
                </m:r>
                <m:d>
                  <m:dPr>
                    <m:ctrlPr>
                      <w:rPr>
                        <w:rFonts w:ascii="Cambria Math" w:hAnsi="Cambria Math" w:cstheme="majorBidi"/>
                        <w:i/>
                        <w:szCs w:val="24"/>
                        <w:lang w:val="en-US"/>
                      </w:rPr>
                    </m:ctrlPr>
                  </m:dPr>
                  <m:e>
                    <m:r>
                      <w:rPr>
                        <w:rFonts w:ascii="Cambria Math" w:hAnsi="Cambria Math" w:cstheme="majorBidi"/>
                        <w:szCs w:val="24"/>
                        <w:lang w:val="en-US"/>
                      </w:rPr>
                      <m:t>1-</m:t>
                    </m:r>
                    <m:sSup>
                      <m:sSupPr>
                        <m:ctrlPr>
                          <w:rPr>
                            <w:rFonts w:ascii="Cambria Math" w:hAnsi="Cambria Math" w:cstheme="majorBidi"/>
                            <w:i/>
                            <w:szCs w:val="24"/>
                            <w:lang w:val="en-US"/>
                          </w:rPr>
                        </m:ctrlPr>
                      </m:sSupPr>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y</m:t>
                                </m:r>
                              </m:num>
                              <m:den>
                                <m:r>
                                  <w:rPr>
                                    <w:rFonts w:ascii="Cambria Math" w:hAnsi="Cambria Math" w:cstheme="majorBidi"/>
                                    <w:szCs w:val="24"/>
                                    <w:lang w:val="en-US"/>
                                  </w:rPr>
                                  <m:t>K</m:t>
                                </m:r>
                              </m:den>
                            </m:f>
                          </m:e>
                        </m:d>
                      </m:e>
                      <m:sup>
                        <m:r>
                          <w:rPr>
                            <w:rFonts w:ascii="Cambria Math" w:hAnsi="Cambria Math" w:cstheme="majorBidi"/>
                            <w:szCs w:val="24"/>
                            <w:lang w:val="en-US"/>
                          </w:rPr>
                          <m:t>β</m:t>
                        </m:r>
                      </m:sup>
                    </m:sSup>
                  </m:e>
                </m:d>
              </m:num>
              <m:den>
                <m:r>
                  <w:rPr>
                    <w:rFonts w:ascii="Cambria Math" w:hAnsi="Cambria Math" w:cstheme="majorBidi"/>
                    <w:szCs w:val="24"/>
                    <w:lang w:val="en-US"/>
                  </w:rPr>
                  <m:t>β</m:t>
                </m:r>
              </m:den>
            </m:f>
          </m:e>
        </m:func>
        <m:r>
          <w:rPr>
            <w:rFonts w:ascii="Cambria Math" w:hAnsi="Cambria Math" w:cstheme="majorBidi"/>
            <w:szCs w:val="24"/>
            <w:lang w:val="en-US"/>
          </w:rPr>
          <m:t>=ry</m:t>
        </m:r>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K</m:t>
                    </m:r>
                  </m:num>
                  <m:den>
                    <m:r>
                      <w:rPr>
                        <w:rFonts w:ascii="Cambria Math" w:hAnsi="Cambria Math" w:cstheme="majorBidi"/>
                        <w:szCs w:val="24"/>
                        <w:lang w:val="en-US"/>
                      </w:rPr>
                      <m:t>y</m:t>
                    </m:r>
                  </m:den>
                </m:f>
              </m:e>
            </m:d>
          </m:e>
        </m:func>
        <m:r>
          <w:rPr>
            <w:rFonts w:ascii="Cambria Math" w:hAnsi="Cambria Math" w:cstheme="majorBidi"/>
            <w:szCs w:val="24"/>
            <w:lang w:val="en-US"/>
          </w:rPr>
          <m:t>, y</m:t>
        </m:r>
        <m:d>
          <m:dPr>
            <m:ctrlPr>
              <w:rPr>
                <w:rFonts w:ascii="Cambria Math" w:hAnsi="Cambria Math" w:cstheme="majorBidi"/>
                <w:i/>
                <w:szCs w:val="24"/>
                <w:lang w:val="en-US"/>
              </w:rPr>
            </m:ctrlPr>
          </m:dPr>
          <m:e>
            <m:r>
              <w:rPr>
                <w:rFonts w:ascii="Cambria Math" w:hAnsi="Cambria Math" w:cstheme="majorBidi"/>
                <w:szCs w:val="24"/>
                <w:lang w:val="en-US"/>
              </w:rPr>
              <m:t>0</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r>
          <w:rPr>
            <w:rFonts w:ascii="Cambria Math" w:hAnsi="Cambria Math" w:cstheme="majorBidi"/>
            <w:szCs w:val="24"/>
            <w:lang w:val="en-US"/>
          </w:rPr>
          <m:t>.</m:t>
        </m:r>
        <m:r>
          <w:rPr>
            <w:rFonts w:ascii="Cambria Math" w:hAnsi="Cambria Math"/>
            <w:lang w:val="en-US"/>
          </w:rPr>
          <m:t xml:space="preserve"> </m:t>
        </m:r>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w:t>
      </w:r>
      <w:del w:id="39" w:author="Windarto Windarto" w:date="2021-11-16T09:35:00Z">
        <w:r w:rsidDel="00BA1E27">
          <w:rPr>
            <w:rFonts w:eastAsiaTheme="minorEastAsia"/>
            <w:lang w:val="en-US"/>
          </w:rPr>
          <w:delText>(10.6)</w:delText>
        </w:r>
      </w:del>
      <w:ins w:id="40" w:author="Windarto Windarto" w:date="2021-11-16T09:35:00Z">
        <w:r w:rsidR="00BA1E27">
          <w:rPr>
            <w:rFonts w:eastAsiaTheme="minorEastAsia"/>
            <w:lang w:val="en-US"/>
          </w:rPr>
          <w:t>(1.6)</w:t>
        </w:r>
      </w:ins>
    </w:p>
    <w:p w14:paraId="33E3675B" w14:textId="77777777" w:rsidR="00594B16" w:rsidRPr="004D1C35" w:rsidRDefault="00594B16" w:rsidP="00594B16">
      <w:pPr>
        <w:tabs>
          <w:tab w:val="left" w:pos="8820"/>
        </w:tabs>
        <w:spacing w:after="0"/>
        <w:jc w:val="both"/>
        <w:rPr>
          <w:rFonts w:eastAsiaTheme="minorEastAsia"/>
          <w:lang w:val="en-US"/>
        </w:rPr>
      </w:pPr>
      <w:r>
        <w:rPr>
          <w:rFonts w:eastAsiaTheme="minorEastAsia"/>
          <w:lang w:val="en-US"/>
        </w:rPr>
        <w:t xml:space="preserve">Model pertumbuhan Richards dan Gompertz berturut-turut merupakan solusi persamaan diferensial Richards dan persamaan diferensial Gompertz. Model pertumbuhan Richards diberikan oleh </w:t>
      </w:r>
    </w:p>
    <w:p w14:paraId="3600DD8F" w14:textId="0AEE3C24" w:rsidR="00594B16" w:rsidRDefault="00594B16" w:rsidP="00594B16">
      <w:pPr>
        <w:autoSpaceDE w:val="0"/>
        <w:autoSpaceDN w:val="0"/>
        <w:adjustRightInd w:val="0"/>
        <w:spacing w:after="0"/>
        <w:jc w:val="both"/>
        <w:rPr>
          <w:rFonts w:eastAsiaTheme="minorEastAsia"/>
          <w:lang w:val="en-US"/>
        </w:rPr>
      </w:pPr>
      <m:oMath>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R</m:t>
            </m:r>
          </m:sub>
        </m:sSub>
        <m:d>
          <m:dPr>
            <m:ctrlPr>
              <w:rPr>
                <w:rFonts w:ascii="Cambria Math" w:hAnsi="Cambria Math" w:cstheme="majorBidi"/>
                <w:i/>
                <w:szCs w:val="24"/>
                <w:lang w:val="en-US"/>
              </w:rPr>
            </m:ctrlPr>
          </m:dPr>
          <m:e>
            <m:r>
              <w:rPr>
                <w:rFonts w:ascii="Cambria Math" w:hAnsi="Cambria Math" w:cstheme="majorBidi"/>
                <w:szCs w:val="24"/>
                <w:lang w:val="en-US"/>
              </w:rPr>
              <m:t>t</m:t>
            </m:r>
          </m:e>
        </m:d>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K</m:t>
            </m:r>
          </m:num>
          <m:den>
            <m:sSup>
              <m:sSupPr>
                <m:ctrlPr>
                  <w:rPr>
                    <w:rFonts w:ascii="Cambria Math" w:hAnsi="Cambria Math" w:cstheme="majorBidi"/>
                    <w:i/>
                    <w:szCs w:val="24"/>
                    <w:lang w:val="en-US"/>
                  </w:rPr>
                </m:ctrlPr>
              </m:sSupPr>
              <m:e>
                <m:d>
                  <m:dPr>
                    <m:begChr m:val="["/>
                    <m:endChr m:val="]"/>
                    <m:ctrlPr>
                      <w:rPr>
                        <w:rFonts w:ascii="Cambria Math" w:hAnsi="Cambria Math" w:cstheme="majorBidi"/>
                        <w:i/>
                        <w:szCs w:val="24"/>
                        <w:lang w:val="en-US"/>
                      </w:rPr>
                    </m:ctrlPr>
                  </m:dPr>
                  <m:e>
                    <m:r>
                      <w:rPr>
                        <w:rFonts w:ascii="Cambria Math" w:hAnsi="Cambria Math" w:cstheme="majorBidi"/>
                        <w:szCs w:val="24"/>
                        <w:lang w:val="en-US"/>
                      </w:rPr>
                      <m:t>1+β</m:t>
                    </m:r>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d>
                          <m:dPr>
                            <m:ctrlPr>
                              <w:rPr>
                                <w:rFonts w:ascii="Cambria Math" w:hAnsi="Cambria Math" w:cstheme="majorBidi"/>
                                <w:i/>
                                <w:szCs w:val="24"/>
                                <w:lang w:val="en-US"/>
                              </w:rPr>
                            </m:ctrlPr>
                          </m:dPr>
                          <m:e>
                            <m:r>
                              <w:rPr>
                                <w:rFonts w:ascii="Cambria Math" w:hAnsi="Cambria Math" w:cstheme="majorBidi"/>
                                <w:szCs w:val="24"/>
                                <w:lang w:val="en-US"/>
                              </w:rPr>
                              <m:t>-</m:t>
                            </m:r>
                            <m:sSup>
                              <m:sSupPr>
                                <m:ctrlPr>
                                  <w:rPr>
                                    <w:rFonts w:ascii="Cambria Math" w:hAnsi="Cambria Math" w:cstheme="majorBidi"/>
                                    <w:i/>
                                    <w:szCs w:val="24"/>
                                    <w:lang w:val="en-US"/>
                                  </w:rPr>
                                </m:ctrlPr>
                              </m:sSupPr>
                              <m:e>
                                <m:r>
                                  <w:rPr>
                                    <w:rFonts w:ascii="Cambria Math" w:hAnsi="Cambria Math" w:cstheme="majorBidi"/>
                                    <w:szCs w:val="24"/>
                                    <w:lang w:val="en-US"/>
                                  </w:rPr>
                                  <m:t>r</m:t>
                                </m:r>
                              </m:e>
                              <m:sup>
                                <m:r>
                                  <w:rPr>
                                    <w:rFonts w:ascii="Cambria Math" w:hAnsi="Cambria Math" w:cstheme="majorBidi"/>
                                    <w:szCs w:val="24"/>
                                    <w:lang w:val="en-US"/>
                                  </w:rPr>
                                  <m:t>*</m:t>
                                </m:r>
                              </m:sup>
                            </m:sSup>
                            <m:d>
                              <m:dPr>
                                <m:ctrlPr>
                                  <w:rPr>
                                    <w:rFonts w:ascii="Cambria Math" w:hAnsi="Cambria Math" w:cstheme="majorBidi"/>
                                    <w:i/>
                                    <w:szCs w:val="24"/>
                                    <w:lang w:val="en-US"/>
                                  </w:rPr>
                                </m:ctrlPr>
                              </m:dPr>
                              <m:e>
                                <m:r>
                                  <w:rPr>
                                    <w:rFonts w:ascii="Cambria Math" w:hAnsi="Cambria Math" w:cstheme="majorBidi"/>
                                    <w:szCs w:val="24"/>
                                    <w:lang w:val="en-US"/>
                                  </w:rPr>
                                  <m:t>t-</m:t>
                                </m:r>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e>
                            </m:d>
                          </m:e>
                        </m:d>
                      </m:e>
                    </m:func>
                  </m:e>
                </m:d>
              </m:e>
              <m:sup>
                <m:f>
                  <m:fPr>
                    <m:ctrlPr>
                      <w:rPr>
                        <w:rFonts w:ascii="Cambria Math" w:hAnsi="Cambria Math" w:cstheme="majorBidi"/>
                        <w:i/>
                        <w:szCs w:val="24"/>
                        <w:lang w:val="en-US"/>
                      </w:rPr>
                    </m:ctrlPr>
                  </m:fPr>
                  <m:num>
                    <m:r>
                      <w:rPr>
                        <w:rFonts w:ascii="Cambria Math" w:hAnsi="Cambria Math" w:cstheme="majorBidi"/>
                        <w:szCs w:val="24"/>
                        <w:lang w:val="en-US"/>
                      </w:rPr>
                      <m:t>1</m:t>
                    </m:r>
                  </m:num>
                  <m:den>
                    <m:r>
                      <w:rPr>
                        <w:rFonts w:ascii="Cambria Math" w:hAnsi="Cambria Math" w:cstheme="majorBidi"/>
                        <w:szCs w:val="24"/>
                        <w:lang w:val="en-US"/>
                      </w:rPr>
                      <m:t>β</m:t>
                    </m:r>
                  </m:den>
                </m:f>
              </m:sup>
            </m:sSup>
          </m:den>
        </m:f>
        <m:r>
          <w:rPr>
            <w:rFonts w:ascii="Cambria Math" w:hAnsi="Cambria Math" w:cstheme="majorBidi"/>
            <w:szCs w:val="24"/>
            <w:lang w:val="en-US"/>
          </w:rPr>
          <m:t>,</m:t>
        </m:r>
        <m:r>
          <w:rPr>
            <w:rFonts w:ascii="Cambria Math" w:hAnsi="Cambria Math"/>
            <w:lang w:val="en-US"/>
          </w:rPr>
          <m:t xml:space="preserve">  </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w:t>
      </w:r>
      <w:r>
        <w:rPr>
          <w:rFonts w:eastAsiaTheme="minorEastAsia"/>
          <w:lang w:val="en-US"/>
        </w:rPr>
        <w:tab/>
        <w:t xml:space="preserve"> </w:t>
      </w:r>
      <w:del w:id="41" w:author="Windarto Windarto" w:date="2021-11-16T09:35:00Z">
        <w:r w:rsidDel="00BA1E27">
          <w:rPr>
            <w:rFonts w:eastAsiaTheme="minorEastAsia"/>
            <w:lang w:val="en-US"/>
          </w:rPr>
          <w:delText>(10.7)</w:delText>
        </w:r>
      </w:del>
      <w:ins w:id="42" w:author="Windarto Windarto" w:date="2021-11-16T09:35:00Z">
        <w:r w:rsidR="00BA1E27">
          <w:rPr>
            <w:rFonts w:eastAsiaTheme="minorEastAsia"/>
            <w:lang w:val="en-US"/>
          </w:rPr>
          <w:t>(1.7)</w:t>
        </w:r>
      </w:ins>
    </w:p>
    <w:p w14:paraId="5A408612" w14:textId="77777777" w:rsidR="00594B16" w:rsidRDefault="00594B16" w:rsidP="00594B16">
      <w:pPr>
        <w:tabs>
          <w:tab w:val="left" w:pos="8035"/>
        </w:tabs>
        <w:spacing w:after="0"/>
        <w:jc w:val="both"/>
        <w:rPr>
          <w:rFonts w:eastAsiaTheme="minorEastAsia"/>
          <w:szCs w:val="24"/>
          <w:lang w:val="en-US"/>
        </w:rPr>
      </w:pPr>
      <w:r>
        <w:rPr>
          <w:rFonts w:eastAsiaTheme="minorEastAsia"/>
          <w:lang w:val="en-US"/>
        </w:rPr>
        <w:t xml:space="preserve">dengan </w:t>
      </w:r>
      <m:oMath>
        <m:sSup>
          <m:sSupPr>
            <m:ctrlPr>
              <w:rPr>
                <w:rFonts w:ascii="Cambria Math" w:hAnsi="Cambria Math" w:cstheme="majorBidi"/>
                <w:i/>
                <w:szCs w:val="24"/>
                <w:lang w:val="en-US"/>
              </w:rPr>
            </m:ctrlPr>
          </m:sSupPr>
          <m:e>
            <m:r>
              <w:rPr>
                <w:rFonts w:ascii="Cambria Math" w:hAnsi="Cambria Math" w:cstheme="majorBidi"/>
                <w:szCs w:val="24"/>
                <w:lang w:val="en-US"/>
              </w:rPr>
              <m:t>r</m:t>
            </m:r>
          </m:e>
          <m:sup>
            <m:r>
              <w:rPr>
                <w:rFonts w:ascii="Cambria Math" w:hAnsi="Cambria Math" w:cstheme="majorBidi"/>
                <w:szCs w:val="24"/>
                <w:lang w:val="en-US"/>
              </w:rPr>
              <m:t>*</m:t>
            </m:r>
          </m:sup>
        </m:sSup>
        <m:r>
          <w:rPr>
            <w:rFonts w:ascii="Cambria Math" w:hAnsi="Cambria Math" w:cstheme="majorBidi"/>
            <w:szCs w:val="24"/>
            <w:lang w:val="en-US"/>
          </w:rPr>
          <m:t xml:space="preserve">=βr, </m:t>
        </m:r>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1</m:t>
            </m:r>
          </m:num>
          <m:den>
            <m:sSup>
              <m:sSupPr>
                <m:ctrlPr>
                  <w:rPr>
                    <w:rFonts w:ascii="Cambria Math" w:hAnsi="Cambria Math" w:cstheme="majorBidi"/>
                    <w:i/>
                    <w:szCs w:val="24"/>
                    <w:lang w:val="en-US"/>
                  </w:rPr>
                </m:ctrlPr>
              </m:sSupPr>
              <m:e>
                <m:r>
                  <w:rPr>
                    <w:rFonts w:ascii="Cambria Math" w:hAnsi="Cambria Math" w:cstheme="majorBidi"/>
                    <w:szCs w:val="24"/>
                    <w:lang w:val="en-US"/>
                  </w:rPr>
                  <m:t>r</m:t>
                </m:r>
              </m:e>
              <m:sup>
                <m:r>
                  <w:rPr>
                    <w:rFonts w:ascii="Cambria Math" w:hAnsi="Cambria Math" w:cstheme="majorBidi"/>
                    <w:szCs w:val="24"/>
                    <w:lang w:val="en-US"/>
                  </w:rPr>
                  <m:t>*</m:t>
                </m:r>
              </m:sup>
            </m:sSup>
          </m:den>
        </m:f>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sSup>
                      <m:sSupPr>
                        <m:ctrlPr>
                          <w:rPr>
                            <w:rFonts w:ascii="Cambria Math" w:hAnsi="Cambria Math" w:cstheme="majorBidi"/>
                            <w:i/>
                            <w:szCs w:val="24"/>
                            <w:lang w:val="en-US"/>
                          </w:rPr>
                        </m:ctrlPr>
                      </m:sSupPr>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K</m:t>
                                </m:r>
                              </m:num>
                              <m:den>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den>
                            </m:f>
                          </m:e>
                        </m:d>
                      </m:e>
                      <m:sup>
                        <m:r>
                          <w:rPr>
                            <w:rFonts w:ascii="Cambria Math" w:hAnsi="Cambria Math" w:cstheme="majorBidi"/>
                            <w:szCs w:val="24"/>
                            <w:lang w:val="en-US"/>
                          </w:rPr>
                          <m:t>β</m:t>
                        </m:r>
                      </m:sup>
                    </m:sSup>
                    <m:r>
                      <w:rPr>
                        <w:rFonts w:ascii="Cambria Math" w:hAnsi="Cambria Math" w:cstheme="majorBidi"/>
                        <w:szCs w:val="24"/>
                        <w:lang w:val="en-US"/>
                      </w:rPr>
                      <m:t>-1</m:t>
                    </m:r>
                  </m:num>
                  <m:den>
                    <m:r>
                      <w:rPr>
                        <w:rFonts w:ascii="Cambria Math" w:hAnsi="Cambria Math" w:cstheme="majorBidi"/>
                        <w:szCs w:val="24"/>
                        <w:lang w:val="en-US"/>
                      </w:rPr>
                      <m:t>β</m:t>
                    </m:r>
                  </m:den>
                </m:f>
              </m:e>
            </m:d>
            <m:r>
              <w:rPr>
                <w:rFonts w:ascii="Cambria Math" w:hAnsi="Cambria Math" w:cstheme="majorBidi"/>
                <w:szCs w:val="24"/>
                <w:lang w:val="en-US"/>
              </w:rPr>
              <m:t>.</m:t>
            </m:r>
          </m:e>
        </m:func>
      </m:oMath>
      <w:r>
        <w:rPr>
          <w:rFonts w:eastAsiaTheme="minorEastAsia"/>
          <w:szCs w:val="24"/>
          <w:lang w:val="en-US"/>
        </w:rPr>
        <w:t xml:space="preserve"> </w:t>
      </w:r>
      <w:r>
        <w:rPr>
          <w:rFonts w:eastAsiaTheme="minorEastAsia"/>
          <w:szCs w:val="24"/>
          <w:lang w:val="en-US"/>
        </w:rPr>
        <w:tab/>
      </w:r>
    </w:p>
    <w:p w14:paraId="7864598C" w14:textId="77777777" w:rsidR="00594B16" w:rsidRPr="004D1C35" w:rsidRDefault="00594B16" w:rsidP="00594B16">
      <w:pPr>
        <w:tabs>
          <w:tab w:val="left" w:pos="8820"/>
        </w:tabs>
        <w:spacing w:after="0"/>
        <w:ind w:firstLine="720"/>
        <w:jc w:val="both"/>
        <w:rPr>
          <w:rFonts w:eastAsiaTheme="minorEastAsia"/>
          <w:lang w:val="en-US"/>
        </w:rPr>
      </w:pPr>
      <w:r>
        <w:rPr>
          <w:rFonts w:eastAsiaTheme="minorEastAsia"/>
          <w:szCs w:val="24"/>
          <w:lang w:val="en-US"/>
        </w:rPr>
        <w:t xml:space="preserve">Model pertumbuhan Gompertz diberikan oleh </w:t>
      </w:r>
    </w:p>
    <w:p w14:paraId="3CCC371C" w14:textId="640C3891" w:rsidR="00594B16" w:rsidRDefault="00594B16" w:rsidP="00594B16">
      <w:pPr>
        <w:autoSpaceDE w:val="0"/>
        <w:autoSpaceDN w:val="0"/>
        <w:adjustRightInd w:val="0"/>
        <w:spacing w:after="0"/>
        <w:jc w:val="both"/>
        <w:rPr>
          <w:rFonts w:eastAsiaTheme="minorEastAsia"/>
          <w:lang w:val="en-US"/>
        </w:rPr>
      </w:pPr>
      <m:oMath>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G</m:t>
            </m:r>
          </m:sub>
        </m:sSub>
        <m:d>
          <m:dPr>
            <m:ctrlPr>
              <w:rPr>
                <w:rFonts w:ascii="Cambria Math" w:hAnsi="Cambria Math" w:cstheme="majorBidi"/>
                <w:i/>
                <w:szCs w:val="24"/>
                <w:lang w:val="en-US"/>
              </w:rPr>
            </m:ctrlPr>
          </m:dPr>
          <m:e>
            <m:r>
              <w:rPr>
                <w:rFonts w:ascii="Cambria Math" w:hAnsi="Cambria Math" w:cstheme="majorBidi"/>
                <w:szCs w:val="24"/>
                <w:lang w:val="en-US"/>
              </w:rPr>
              <m:t>t</m:t>
            </m:r>
          </m:e>
        </m:d>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K</m:t>
            </m:r>
          </m:num>
          <m:den>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d>
                  <m:dPr>
                    <m:ctrlPr>
                      <w:rPr>
                        <w:rFonts w:ascii="Cambria Math" w:hAnsi="Cambria Math" w:cstheme="majorBidi"/>
                        <w:i/>
                        <w:szCs w:val="24"/>
                        <w:lang w:val="en-US"/>
                      </w:rPr>
                    </m:ctrlPr>
                  </m:dPr>
                  <m:e>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d>
                          <m:dPr>
                            <m:ctrlPr>
                              <w:rPr>
                                <w:rFonts w:ascii="Cambria Math" w:hAnsi="Cambria Math" w:cstheme="majorBidi"/>
                                <w:i/>
                                <w:szCs w:val="24"/>
                                <w:lang w:val="en-US"/>
                              </w:rPr>
                            </m:ctrlPr>
                          </m:dPr>
                          <m:e>
                            <m:r>
                              <w:rPr>
                                <w:rFonts w:ascii="Cambria Math" w:hAnsi="Cambria Math" w:cstheme="majorBidi"/>
                                <w:szCs w:val="24"/>
                                <w:lang w:val="en-US"/>
                              </w:rPr>
                              <m:t>-r</m:t>
                            </m:r>
                            <m:d>
                              <m:dPr>
                                <m:ctrlPr>
                                  <w:rPr>
                                    <w:rFonts w:ascii="Cambria Math" w:hAnsi="Cambria Math" w:cstheme="majorBidi"/>
                                    <w:i/>
                                    <w:szCs w:val="24"/>
                                    <w:lang w:val="en-US"/>
                                  </w:rPr>
                                </m:ctrlPr>
                              </m:dPr>
                              <m:e>
                                <m:r>
                                  <w:rPr>
                                    <w:rFonts w:ascii="Cambria Math" w:hAnsi="Cambria Math" w:cstheme="majorBidi"/>
                                    <w:szCs w:val="24"/>
                                    <w:lang w:val="en-US"/>
                                  </w:rPr>
                                  <m:t>t-</m:t>
                                </m:r>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e>
                            </m:d>
                          </m:e>
                        </m:d>
                      </m:e>
                    </m:func>
                  </m:e>
                </m:d>
              </m:e>
            </m:func>
          </m:den>
        </m:f>
        <m:r>
          <w:rPr>
            <w:rFonts w:ascii="Cambria Math" w:hAnsi="Cambria Math" w:cstheme="majorBidi"/>
            <w:szCs w:val="24"/>
            <w:lang w:val="en-US"/>
          </w:rPr>
          <m:t>,</m:t>
        </m:r>
        <m:r>
          <w:rPr>
            <w:rFonts w:ascii="Cambria Math" w:hAnsi="Cambria Math"/>
            <w:lang w:val="en-US"/>
          </w:rPr>
          <m:t xml:space="preserve">  </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w:t>
      </w:r>
      <w:r>
        <w:rPr>
          <w:rFonts w:eastAsiaTheme="minorEastAsia"/>
          <w:lang w:val="en-US"/>
        </w:rPr>
        <w:tab/>
        <w:t xml:space="preserve"> </w:t>
      </w:r>
      <w:del w:id="43" w:author="Windarto Windarto" w:date="2021-11-16T09:36:00Z">
        <w:r w:rsidDel="00BA1E27">
          <w:rPr>
            <w:rFonts w:eastAsiaTheme="minorEastAsia"/>
            <w:lang w:val="en-US"/>
          </w:rPr>
          <w:delText>(10.8)</w:delText>
        </w:r>
      </w:del>
      <w:ins w:id="44" w:author="Windarto Windarto" w:date="2021-11-16T09:36:00Z">
        <w:r w:rsidR="00BA1E27">
          <w:rPr>
            <w:rFonts w:eastAsiaTheme="minorEastAsia"/>
            <w:lang w:val="en-US"/>
          </w:rPr>
          <w:t>(1.8)</w:t>
        </w:r>
      </w:ins>
    </w:p>
    <w:p w14:paraId="016B12B4" w14:textId="77777777" w:rsidR="00594B16" w:rsidRPr="002335A6" w:rsidRDefault="00594B16" w:rsidP="00594B16">
      <w:pPr>
        <w:autoSpaceDE w:val="0"/>
        <w:autoSpaceDN w:val="0"/>
        <w:adjustRightInd w:val="0"/>
        <w:spacing w:after="0"/>
        <w:jc w:val="both"/>
        <w:rPr>
          <w:rFonts w:eastAsiaTheme="minorEastAsia"/>
          <w:szCs w:val="24"/>
          <w:lang w:val="en-US"/>
        </w:rPr>
      </w:pPr>
      <w:r>
        <w:rPr>
          <w:rFonts w:eastAsiaTheme="minorEastAsia"/>
          <w:lang w:val="en-US"/>
        </w:rPr>
        <w:t xml:space="preserve">dengan </w:t>
      </w:r>
      <m:oMath>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1</m:t>
            </m:r>
          </m:num>
          <m:den>
            <m:r>
              <w:rPr>
                <w:rFonts w:ascii="Cambria Math" w:hAnsi="Cambria Math" w:cstheme="majorBidi"/>
                <w:szCs w:val="24"/>
                <w:lang w:val="en-US"/>
              </w:rPr>
              <m:t>r</m:t>
            </m:r>
          </m:den>
        </m:f>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K</m:t>
                            </m:r>
                          </m:num>
                          <m:den>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den>
                        </m:f>
                      </m:e>
                    </m:d>
                  </m:e>
                </m:func>
              </m:e>
            </m:d>
          </m:e>
        </m:func>
      </m:oMath>
      <w:r>
        <w:rPr>
          <w:rFonts w:eastAsiaTheme="minorEastAsia"/>
          <w:szCs w:val="24"/>
          <w:lang w:val="en-US"/>
        </w:rPr>
        <w:t>.</w:t>
      </w:r>
      <w:r>
        <w:rPr>
          <w:rFonts w:eastAsiaTheme="minorEastAsia"/>
          <w:lang w:val="en-US"/>
        </w:rPr>
        <w:t xml:space="preserve"> </w:t>
      </w:r>
      <w:r>
        <w:rPr>
          <w:rFonts w:eastAsiaTheme="minorEastAsia"/>
          <w:szCs w:val="24"/>
          <w:lang w:val="en-US"/>
        </w:rPr>
        <w:t xml:space="preserve">Pada persamaan (10.7), parameter </w:t>
      </w:r>
      <m:oMath>
        <m:r>
          <w:rPr>
            <w:rFonts w:ascii="Cambria Math" w:hAnsi="Cambria Math" w:cstheme="majorBidi"/>
            <w:szCs w:val="24"/>
            <w:lang w:val="en-US"/>
          </w:rPr>
          <m:t>β</m:t>
        </m:r>
      </m:oMath>
      <w:r>
        <w:rPr>
          <w:rFonts w:eastAsiaTheme="minorEastAsia"/>
          <w:szCs w:val="24"/>
          <w:lang w:val="en-US"/>
        </w:rPr>
        <w:t xml:space="preserve"> merupakan parameter tambahan yang membedakan model pertumbuhan Richards dengan model pertumbuhan logistik. Ketika parameter </w:t>
      </w:r>
      <m:oMath>
        <m:r>
          <w:rPr>
            <w:rFonts w:ascii="Cambria Math" w:hAnsi="Cambria Math" w:cstheme="majorBidi"/>
            <w:szCs w:val="24"/>
            <w:lang w:val="en-US"/>
          </w:rPr>
          <m:t>β</m:t>
        </m:r>
        <m:r>
          <w:rPr>
            <w:rFonts w:ascii="Cambria Math" w:eastAsiaTheme="minorEastAsia" w:hAnsi="Cambria Math"/>
            <w:szCs w:val="24"/>
            <w:lang w:val="en-US"/>
          </w:rPr>
          <m:t xml:space="preserve">=1, </m:t>
        </m:r>
      </m:oMath>
      <w:r>
        <w:rPr>
          <w:rFonts w:eastAsiaTheme="minorEastAsia"/>
          <w:szCs w:val="24"/>
          <w:lang w:val="en-US"/>
        </w:rPr>
        <w:t xml:space="preserve">maka model pertumbuhan Richards dapat disederhanakan menjadi model pertumbuhan logistik. Ketika </w:t>
      </w:r>
      <m:oMath>
        <m:r>
          <w:rPr>
            <w:rFonts w:ascii="Cambria Math" w:eastAsiaTheme="minorEastAsia" w:hAnsi="Cambria Math"/>
            <w:szCs w:val="24"/>
            <w:lang w:val="en-US"/>
          </w:rPr>
          <m:t>β→0,</m:t>
        </m:r>
      </m:oMath>
    </w:p>
    <w:p w14:paraId="03B93B97" w14:textId="77777777" w:rsidR="00594B16" w:rsidRPr="002335A6" w:rsidRDefault="00594B16" w:rsidP="00594B16">
      <w:pPr>
        <w:autoSpaceDE w:val="0"/>
        <w:autoSpaceDN w:val="0"/>
        <w:adjustRightInd w:val="0"/>
        <w:spacing w:after="0"/>
        <w:jc w:val="both"/>
        <w:rPr>
          <w:rFonts w:eastAsiaTheme="minorEastAsia"/>
          <w:szCs w:val="24"/>
          <w:lang w:val="en-US"/>
        </w:rPr>
      </w:pPr>
      <m:oMathPara>
        <m:oMath>
          <m:func>
            <m:funcPr>
              <m:ctrlPr>
                <w:rPr>
                  <w:rFonts w:ascii="Cambria Math" w:hAnsi="Cambria Math" w:cstheme="majorBidi"/>
                  <w:i/>
                  <w:szCs w:val="24"/>
                  <w:lang w:val="en-US"/>
                </w:rPr>
              </m:ctrlPr>
            </m:funcPr>
            <m:fName>
              <m:limLow>
                <m:limLowPr>
                  <m:ctrlPr>
                    <w:rPr>
                      <w:rFonts w:ascii="Cambria Math" w:hAnsi="Cambria Math" w:cstheme="majorBidi"/>
                      <w:i/>
                      <w:szCs w:val="24"/>
                      <w:lang w:val="en-US"/>
                    </w:rPr>
                  </m:ctrlPr>
                </m:limLowPr>
                <m:e>
                  <m:r>
                    <m:rPr>
                      <m:sty m:val="p"/>
                    </m:rPr>
                    <w:rPr>
                      <w:rFonts w:ascii="Cambria Math" w:hAnsi="Cambria Math" w:cstheme="majorBidi"/>
                      <w:szCs w:val="24"/>
                    </w:rPr>
                    <m:t>lim</m:t>
                  </m:r>
                </m:e>
                <m:lim>
                  <m:r>
                    <w:rPr>
                      <w:rFonts w:ascii="Cambria Math" w:eastAsiaTheme="minorEastAsia" w:hAnsi="Cambria Math"/>
                      <w:szCs w:val="24"/>
                      <w:lang w:val="en-US"/>
                    </w:rPr>
                    <m:t>β→0</m:t>
                  </m:r>
                </m:lim>
              </m:limLow>
            </m:fName>
            <m:e>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R</m:t>
                  </m:r>
                </m:sub>
              </m:sSub>
              <m:d>
                <m:dPr>
                  <m:ctrlPr>
                    <w:rPr>
                      <w:rFonts w:ascii="Cambria Math" w:hAnsi="Cambria Math" w:cstheme="majorBidi"/>
                      <w:i/>
                      <w:szCs w:val="24"/>
                      <w:lang w:val="en-US"/>
                    </w:rPr>
                  </m:ctrlPr>
                </m:dPr>
                <m:e>
                  <m:r>
                    <w:rPr>
                      <w:rFonts w:ascii="Cambria Math" w:hAnsi="Cambria Math" w:cstheme="majorBidi"/>
                      <w:szCs w:val="24"/>
                      <w:lang w:val="en-US"/>
                    </w:rPr>
                    <m:t>t</m:t>
                  </m:r>
                </m:e>
              </m:d>
            </m:e>
          </m:func>
          <m:r>
            <w:rPr>
              <w:rFonts w:ascii="Cambria Math" w:hAnsi="Cambria Math" w:cstheme="majorBidi"/>
              <w:szCs w:val="24"/>
              <w:lang w:val="en-US"/>
            </w:rPr>
            <m:t>=</m:t>
          </m:r>
          <m:func>
            <m:funcPr>
              <m:ctrlPr>
                <w:rPr>
                  <w:rFonts w:ascii="Cambria Math" w:hAnsi="Cambria Math" w:cstheme="majorBidi"/>
                  <w:i/>
                  <w:szCs w:val="24"/>
                  <w:lang w:val="en-US"/>
                </w:rPr>
              </m:ctrlPr>
            </m:funcPr>
            <m:fName>
              <m:limLow>
                <m:limLowPr>
                  <m:ctrlPr>
                    <w:rPr>
                      <w:rFonts w:ascii="Cambria Math" w:hAnsi="Cambria Math" w:cstheme="majorBidi"/>
                      <w:i/>
                      <w:szCs w:val="24"/>
                      <w:lang w:val="en-US"/>
                    </w:rPr>
                  </m:ctrlPr>
                </m:limLowPr>
                <m:e>
                  <m:r>
                    <m:rPr>
                      <m:sty m:val="p"/>
                    </m:rPr>
                    <w:rPr>
                      <w:rFonts w:ascii="Cambria Math" w:hAnsi="Cambria Math" w:cstheme="majorBidi"/>
                      <w:szCs w:val="24"/>
                    </w:rPr>
                    <m:t>lim</m:t>
                  </m:r>
                </m:e>
                <m:lim>
                  <m:r>
                    <w:rPr>
                      <w:rFonts w:ascii="Cambria Math" w:eastAsiaTheme="minorEastAsia" w:hAnsi="Cambria Math"/>
                      <w:szCs w:val="24"/>
                      <w:lang w:val="en-US"/>
                    </w:rPr>
                    <m:t>β→0</m:t>
                  </m:r>
                </m:lim>
              </m:limLow>
            </m:fName>
            <m:e>
              <m:f>
                <m:fPr>
                  <m:ctrlPr>
                    <w:rPr>
                      <w:rFonts w:ascii="Cambria Math" w:hAnsi="Cambria Math" w:cstheme="majorBidi"/>
                      <w:i/>
                      <w:szCs w:val="24"/>
                      <w:lang w:val="en-US"/>
                    </w:rPr>
                  </m:ctrlPr>
                </m:fPr>
                <m:num>
                  <m:r>
                    <w:rPr>
                      <w:rFonts w:ascii="Cambria Math" w:hAnsi="Cambria Math" w:cstheme="majorBidi"/>
                      <w:szCs w:val="24"/>
                      <w:lang w:val="en-US"/>
                    </w:rPr>
                    <m:t>K</m:t>
                  </m:r>
                </m:num>
                <m:den>
                  <m:sSup>
                    <m:sSupPr>
                      <m:ctrlPr>
                        <w:rPr>
                          <w:rFonts w:ascii="Cambria Math" w:hAnsi="Cambria Math" w:cstheme="majorBidi"/>
                          <w:i/>
                          <w:szCs w:val="24"/>
                          <w:lang w:val="en-US"/>
                        </w:rPr>
                      </m:ctrlPr>
                    </m:sSupPr>
                    <m:e>
                      <m:d>
                        <m:dPr>
                          <m:begChr m:val="["/>
                          <m:endChr m:val="]"/>
                          <m:ctrlPr>
                            <w:rPr>
                              <w:rFonts w:ascii="Cambria Math" w:hAnsi="Cambria Math" w:cstheme="majorBidi"/>
                              <w:i/>
                              <w:szCs w:val="24"/>
                              <w:lang w:val="en-US"/>
                            </w:rPr>
                          </m:ctrlPr>
                        </m:dPr>
                        <m:e>
                          <m:r>
                            <w:rPr>
                              <w:rFonts w:ascii="Cambria Math" w:hAnsi="Cambria Math" w:cstheme="majorBidi"/>
                              <w:szCs w:val="24"/>
                              <w:lang w:val="en-US"/>
                            </w:rPr>
                            <m:t>1+β</m:t>
                          </m:r>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d>
                                <m:dPr>
                                  <m:ctrlPr>
                                    <w:rPr>
                                      <w:rFonts w:ascii="Cambria Math" w:hAnsi="Cambria Math" w:cstheme="majorBidi"/>
                                      <w:i/>
                                      <w:szCs w:val="24"/>
                                      <w:lang w:val="en-US"/>
                                    </w:rPr>
                                  </m:ctrlPr>
                                </m:dPr>
                                <m:e>
                                  <m:r>
                                    <w:rPr>
                                      <w:rFonts w:ascii="Cambria Math" w:hAnsi="Cambria Math" w:cstheme="majorBidi"/>
                                      <w:szCs w:val="24"/>
                                      <w:lang w:val="en-US"/>
                                    </w:rPr>
                                    <m:t>-</m:t>
                                  </m:r>
                                  <m:sSup>
                                    <m:sSupPr>
                                      <m:ctrlPr>
                                        <w:rPr>
                                          <w:rFonts w:ascii="Cambria Math" w:hAnsi="Cambria Math" w:cstheme="majorBidi"/>
                                          <w:i/>
                                          <w:szCs w:val="24"/>
                                          <w:lang w:val="en-US"/>
                                        </w:rPr>
                                      </m:ctrlPr>
                                    </m:sSupPr>
                                    <m:e>
                                      <m:r>
                                        <w:rPr>
                                          <w:rFonts w:ascii="Cambria Math" w:hAnsi="Cambria Math" w:cstheme="majorBidi"/>
                                          <w:szCs w:val="24"/>
                                          <w:lang w:val="en-US"/>
                                        </w:rPr>
                                        <m:t>r</m:t>
                                      </m:r>
                                    </m:e>
                                    <m:sup>
                                      <m:r>
                                        <w:rPr>
                                          <w:rFonts w:ascii="Cambria Math" w:hAnsi="Cambria Math" w:cstheme="majorBidi"/>
                                          <w:szCs w:val="24"/>
                                          <w:lang w:val="en-US"/>
                                        </w:rPr>
                                        <m:t>*</m:t>
                                      </m:r>
                                    </m:sup>
                                  </m:sSup>
                                  <m:d>
                                    <m:dPr>
                                      <m:ctrlPr>
                                        <w:rPr>
                                          <w:rFonts w:ascii="Cambria Math" w:hAnsi="Cambria Math" w:cstheme="majorBidi"/>
                                          <w:i/>
                                          <w:szCs w:val="24"/>
                                          <w:lang w:val="en-US"/>
                                        </w:rPr>
                                      </m:ctrlPr>
                                    </m:dPr>
                                    <m:e>
                                      <m:r>
                                        <w:rPr>
                                          <w:rFonts w:ascii="Cambria Math" w:hAnsi="Cambria Math" w:cstheme="majorBidi"/>
                                          <w:szCs w:val="24"/>
                                          <w:lang w:val="en-US"/>
                                        </w:rPr>
                                        <m:t>t-</m:t>
                                      </m:r>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e>
                                  </m:d>
                                </m:e>
                              </m:d>
                            </m:e>
                          </m:func>
                        </m:e>
                      </m:d>
                    </m:e>
                    <m:sup>
                      <m:f>
                        <m:fPr>
                          <m:ctrlPr>
                            <w:rPr>
                              <w:rFonts w:ascii="Cambria Math" w:hAnsi="Cambria Math" w:cstheme="majorBidi"/>
                              <w:i/>
                              <w:szCs w:val="24"/>
                              <w:lang w:val="en-US"/>
                            </w:rPr>
                          </m:ctrlPr>
                        </m:fPr>
                        <m:num>
                          <m:r>
                            <w:rPr>
                              <w:rFonts w:ascii="Cambria Math" w:hAnsi="Cambria Math" w:cstheme="majorBidi"/>
                              <w:szCs w:val="24"/>
                              <w:lang w:val="en-US"/>
                            </w:rPr>
                            <m:t>1</m:t>
                          </m:r>
                        </m:num>
                        <m:den>
                          <m:r>
                            <w:rPr>
                              <w:rFonts w:ascii="Cambria Math" w:hAnsi="Cambria Math" w:cstheme="majorBidi"/>
                              <w:szCs w:val="24"/>
                              <w:lang w:val="en-US"/>
                            </w:rPr>
                            <m:t>β</m:t>
                          </m:r>
                        </m:den>
                      </m:f>
                    </m:sup>
                  </m:sSup>
                </m:den>
              </m:f>
            </m:e>
          </m:func>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K</m:t>
              </m:r>
            </m:num>
            <m:den>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d>
                    <m:dPr>
                      <m:ctrlPr>
                        <w:rPr>
                          <w:rFonts w:ascii="Cambria Math" w:hAnsi="Cambria Math" w:cstheme="majorBidi"/>
                          <w:i/>
                          <w:szCs w:val="24"/>
                          <w:lang w:val="en-US"/>
                        </w:rPr>
                      </m:ctrlPr>
                    </m:dPr>
                    <m:e>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d>
                            <m:dPr>
                              <m:ctrlPr>
                                <w:rPr>
                                  <w:rFonts w:ascii="Cambria Math" w:hAnsi="Cambria Math" w:cstheme="majorBidi"/>
                                  <w:i/>
                                  <w:szCs w:val="24"/>
                                  <w:lang w:val="en-US"/>
                                </w:rPr>
                              </m:ctrlPr>
                            </m:dPr>
                            <m:e>
                              <m:r>
                                <w:rPr>
                                  <w:rFonts w:ascii="Cambria Math" w:hAnsi="Cambria Math" w:cstheme="majorBidi"/>
                                  <w:szCs w:val="24"/>
                                  <w:lang w:val="en-US"/>
                                </w:rPr>
                                <m:t>-</m:t>
                              </m:r>
                              <m:sSup>
                                <m:sSupPr>
                                  <m:ctrlPr>
                                    <w:rPr>
                                      <w:rFonts w:ascii="Cambria Math" w:hAnsi="Cambria Math" w:cstheme="majorBidi"/>
                                      <w:i/>
                                      <w:szCs w:val="24"/>
                                      <w:lang w:val="en-US"/>
                                    </w:rPr>
                                  </m:ctrlPr>
                                </m:sSupPr>
                                <m:e>
                                  <m:r>
                                    <w:rPr>
                                      <w:rFonts w:ascii="Cambria Math" w:hAnsi="Cambria Math" w:cstheme="majorBidi"/>
                                      <w:szCs w:val="24"/>
                                      <w:lang w:val="en-US"/>
                                    </w:rPr>
                                    <m:t>r</m:t>
                                  </m:r>
                                </m:e>
                                <m:sup>
                                  <m:r>
                                    <w:rPr>
                                      <w:rFonts w:ascii="Cambria Math" w:hAnsi="Cambria Math" w:cstheme="majorBidi"/>
                                      <w:szCs w:val="24"/>
                                      <w:lang w:val="en-US"/>
                                    </w:rPr>
                                    <m:t>*</m:t>
                                  </m:r>
                                </m:sup>
                              </m:sSup>
                              <m:d>
                                <m:dPr>
                                  <m:ctrlPr>
                                    <w:rPr>
                                      <w:rFonts w:ascii="Cambria Math" w:hAnsi="Cambria Math" w:cstheme="majorBidi"/>
                                      <w:i/>
                                      <w:szCs w:val="24"/>
                                      <w:lang w:val="en-US"/>
                                    </w:rPr>
                                  </m:ctrlPr>
                                </m:dPr>
                                <m:e>
                                  <m:r>
                                    <w:rPr>
                                      <w:rFonts w:ascii="Cambria Math" w:hAnsi="Cambria Math" w:cstheme="majorBidi"/>
                                      <w:szCs w:val="24"/>
                                      <w:lang w:val="en-US"/>
                                    </w:rPr>
                                    <m:t>t-</m:t>
                                  </m:r>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e>
                              </m:d>
                            </m:e>
                          </m:d>
                        </m:e>
                      </m:func>
                    </m:e>
                  </m:d>
                </m:e>
              </m:func>
            </m:den>
          </m:f>
          <m:r>
            <w:rPr>
              <w:rFonts w:ascii="Cambria Math" w:hAnsi="Cambria Math" w:cstheme="majorBidi"/>
              <w:szCs w:val="24"/>
              <w:lang w:val="en-US"/>
            </w:rPr>
            <m:t>.</m:t>
          </m:r>
        </m:oMath>
      </m:oMathPara>
    </w:p>
    <w:p w14:paraId="742FCC2C" w14:textId="77777777" w:rsidR="00594B16" w:rsidRDefault="00594B16" w:rsidP="00594B16">
      <w:pPr>
        <w:autoSpaceDE w:val="0"/>
        <w:autoSpaceDN w:val="0"/>
        <w:adjustRightInd w:val="0"/>
        <w:spacing w:after="0"/>
        <w:jc w:val="both"/>
        <w:rPr>
          <w:rFonts w:eastAsiaTheme="minorEastAsia"/>
          <w:szCs w:val="24"/>
          <w:lang w:val="en-US"/>
        </w:rPr>
      </w:pPr>
      <w:r>
        <w:rPr>
          <w:rFonts w:eastAsiaTheme="minorEastAsia"/>
          <w:szCs w:val="24"/>
          <w:lang w:val="en-US"/>
        </w:rPr>
        <w:t>Selain itu,</w:t>
      </w:r>
    </w:p>
    <w:p w14:paraId="68B8A1C9" w14:textId="77777777" w:rsidR="00594B16" w:rsidRPr="002335A6" w:rsidRDefault="00594B16" w:rsidP="00594B16">
      <w:pPr>
        <w:autoSpaceDE w:val="0"/>
        <w:autoSpaceDN w:val="0"/>
        <w:adjustRightInd w:val="0"/>
        <w:spacing w:after="0"/>
        <w:jc w:val="both"/>
        <w:rPr>
          <w:rFonts w:eastAsiaTheme="minorEastAsia"/>
          <w:szCs w:val="24"/>
          <w:lang w:val="en-US"/>
        </w:rPr>
      </w:pPr>
      <m:oMathPara>
        <m:oMath>
          <m:limLow>
            <m:limLowPr>
              <m:ctrlPr>
                <w:rPr>
                  <w:rFonts w:ascii="Cambria Math" w:hAnsi="Cambria Math" w:cstheme="majorBidi"/>
                  <w:i/>
                  <w:szCs w:val="24"/>
                  <w:lang w:val="en-US"/>
                </w:rPr>
              </m:ctrlPr>
            </m:limLowPr>
            <m:e>
              <m:r>
                <m:rPr>
                  <m:sty m:val="p"/>
                </m:rPr>
                <w:rPr>
                  <w:rFonts w:ascii="Cambria Math" w:hAnsi="Cambria Math" w:cstheme="majorBidi"/>
                  <w:szCs w:val="24"/>
                </w:rPr>
                <m:t>lim</m:t>
              </m:r>
            </m:e>
            <m:lim>
              <m:r>
                <w:rPr>
                  <w:rFonts w:ascii="Cambria Math" w:eastAsiaTheme="minorEastAsia" w:hAnsi="Cambria Math"/>
                  <w:szCs w:val="24"/>
                  <w:lang w:val="en-US"/>
                </w:rPr>
                <m:t>β→0</m:t>
              </m:r>
            </m:lim>
          </m:limLow>
          <m:f>
            <m:fPr>
              <m:ctrlPr>
                <w:rPr>
                  <w:rFonts w:ascii="Cambria Math" w:hAnsi="Cambria Math" w:cstheme="majorBidi"/>
                  <w:i/>
                  <w:szCs w:val="24"/>
                  <w:lang w:val="en-US"/>
                </w:rPr>
              </m:ctrlPr>
            </m:fPr>
            <m:num>
              <m:r>
                <w:rPr>
                  <w:rFonts w:ascii="Cambria Math" w:hAnsi="Cambria Math" w:cstheme="majorBidi"/>
                  <w:szCs w:val="24"/>
                  <w:lang w:val="en-US"/>
                </w:rPr>
                <m:t>1</m:t>
              </m:r>
            </m:num>
            <m:den>
              <m:sSup>
                <m:sSupPr>
                  <m:ctrlPr>
                    <w:rPr>
                      <w:rFonts w:ascii="Cambria Math" w:hAnsi="Cambria Math" w:cstheme="majorBidi"/>
                      <w:i/>
                      <w:szCs w:val="24"/>
                      <w:lang w:val="en-US"/>
                    </w:rPr>
                  </m:ctrlPr>
                </m:sSupPr>
                <m:e>
                  <m:r>
                    <w:rPr>
                      <w:rFonts w:ascii="Cambria Math" w:hAnsi="Cambria Math" w:cstheme="majorBidi"/>
                      <w:szCs w:val="24"/>
                      <w:lang w:val="en-US"/>
                    </w:rPr>
                    <m:t>r</m:t>
                  </m:r>
                </m:e>
                <m:sup>
                  <m:r>
                    <w:rPr>
                      <w:rFonts w:ascii="Cambria Math" w:hAnsi="Cambria Math" w:cstheme="majorBidi"/>
                      <w:szCs w:val="24"/>
                      <w:lang w:val="en-US"/>
                    </w:rPr>
                    <m:t>*</m:t>
                  </m:r>
                </m:sup>
              </m:sSup>
            </m:den>
          </m:f>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sSup>
                        <m:sSupPr>
                          <m:ctrlPr>
                            <w:rPr>
                              <w:rFonts w:ascii="Cambria Math" w:hAnsi="Cambria Math" w:cstheme="majorBidi"/>
                              <w:i/>
                              <w:szCs w:val="24"/>
                              <w:lang w:val="en-US"/>
                            </w:rPr>
                          </m:ctrlPr>
                        </m:sSupPr>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K</m:t>
                                  </m:r>
                                </m:num>
                                <m:den>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den>
                              </m:f>
                            </m:e>
                          </m:d>
                        </m:e>
                        <m:sup>
                          <m:r>
                            <w:rPr>
                              <w:rFonts w:ascii="Cambria Math" w:hAnsi="Cambria Math" w:cstheme="majorBidi"/>
                              <w:szCs w:val="24"/>
                              <w:lang w:val="en-US"/>
                            </w:rPr>
                            <m:t>β</m:t>
                          </m:r>
                        </m:sup>
                      </m:sSup>
                      <m:r>
                        <w:rPr>
                          <w:rFonts w:ascii="Cambria Math" w:hAnsi="Cambria Math" w:cstheme="majorBidi"/>
                          <w:szCs w:val="24"/>
                          <w:lang w:val="en-US"/>
                        </w:rPr>
                        <m:t>-1</m:t>
                      </m:r>
                    </m:num>
                    <m:den>
                      <m:r>
                        <w:rPr>
                          <w:rFonts w:ascii="Cambria Math" w:hAnsi="Cambria Math" w:cstheme="majorBidi"/>
                          <w:szCs w:val="24"/>
                          <w:lang w:val="en-US"/>
                        </w:rPr>
                        <m:t>β</m:t>
                      </m:r>
                    </m:den>
                  </m:f>
                </m:e>
              </m:d>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1</m:t>
                  </m:r>
                </m:num>
                <m:den>
                  <m:sSup>
                    <m:sSupPr>
                      <m:ctrlPr>
                        <w:rPr>
                          <w:rFonts w:ascii="Cambria Math" w:hAnsi="Cambria Math" w:cstheme="majorBidi"/>
                          <w:i/>
                          <w:szCs w:val="24"/>
                          <w:lang w:val="en-US"/>
                        </w:rPr>
                      </m:ctrlPr>
                    </m:sSupPr>
                    <m:e>
                      <m:r>
                        <w:rPr>
                          <w:rFonts w:ascii="Cambria Math" w:hAnsi="Cambria Math" w:cstheme="majorBidi"/>
                          <w:szCs w:val="24"/>
                          <w:lang w:val="en-US"/>
                        </w:rPr>
                        <m:t>r</m:t>
                      </m:r>
                    </m:e>
                    <m:sup>
                      <m:r>
                        <w:rPr>
                          <w:rFonts w:ascii="Cambria Math" w:hAnsi="Cambria Math" w:cstheme="majorBidi"/>
                          <w:szCs w:val="24"/>
                          <w:lang w:val="en-US"/>
                        </w:rPr>
                        <m:t>*</m:t>
                      </m:r>
                    </m:sup>
                  </m:sSup>
                </m:den>
              </m:f>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K</m:t>
                                  </m:r>
                                </m:num>
                                <m:den>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den>
                              </m:f>
                            </m:e>
                          </m:d>
                        </m:e>
                      </m:func>
                    </m:e>
                  </m:d>
                </m:e>
              </m:func>
            </m:e>
          </m:func>
          <m:r>
            <w:rPr>
              <w:rFonts w:ascii="Cambria Math" w:hAnsi="Cambria Math" w:cstheme="majorBidi"/>
              <w:szCs w:val="24"/>
              <w:lang w:val="en-US"/>
            </w:rPr>
            <m:t>.</m:t>
          </m:r>
        </m:oMath>
      </m:oMathPara>
    </w:p>
    <w:p w14:paraId="0E2388E5" w14:textId="00760E9F" w:rsidR="00594B16" w:rsidRPr="002335A6" w:rsidRDefault="00594B16" w:rsidP="00594B16">
      <w:pPr>
        <w:autoSpaceDE w:val="0"/>
        <w:autoSpaceDN w:val="0"/>
        <w:adjustRightInd w:val="0"/>
        <w:spacing w:after="0"/>
        <w:jc w:val="both"/>
        <w:rPr>
          <w:rFonts w:eastAsiaTheme="minorEastAsia"/>
          <w:szCs w:val="24"/>
          <w:lang w:val="en-US"/>
        </w:rPr>
      </w:pPr>
      <w:r>
        <w:rPr>
          <w:rFonts w:eastAsiaTheme="minorEastAsia"/>
          <w:szCs w:val="24"/>
          <w:lang w:val="en-US"/>
        </w:rPr>
        <w:lastRenderedPageBreak/>
        <w:t xml:space="preserve">Dengan demikian, model pertumbuhan Gompertz pada persamaan </w:t>
      </w:r>
      <w:del w:id="45" w:author="Windarto Windarto" w:date="2021-11-16T09:36:00Z">
        <w:r w:rsidDel="00BA1E27">
          <w:rPr>
            <w:rFonts w:eastAsiaTheme="minorEastAsia"/>
            <w:szCs w:val="24"/>
            <w:lang w:val="en-US"/>
          </w:rPr>
          <w:delText>(10.8)</w:delText>
        </w:r>
      </w:del>
      <w:ins w:id="46" w:author="Windarto Windarto" w:date="2021-11-16T09:36:00Z">
        <w:r w:rsidR="00BA1E27">
          <w:rPr>
            <w:rFonts w:eastAsiaTheme="minorEastAsia"/>
            <w:szCs w:val="24"/>
            <w:lang w:val="en-US"/>
          </w:rPr>
          <w:t>(1.8)</w:t>
        </w:r>
      </w:ins>
      <w:r>
        <w:rPr>
          <w:rFonts w:eastAsiaTheme="minorEastAsia"/>
          <w:szCs w:val="24"/>
          <w:lang w:val="en-US"/>
        </w:rPr>
        <w:t xml:space="preserve"> juga merupakan hampiran model pertumbuhan Richards pada persamaan </w:t>
      </w:r>
      <w:del w:id="47" w:author="Windarto Windarto" w:date="2021-11-16T09:36:00Z">
        <w:r w:rsidDel="00BA1E27">
          <w:rPr>
            <w:rFonts w:eastAsiaTheme="minorEastAsia"/>
            <w:szCs w:val="24"/>
            <w:lang w:val="en-US"/>
          </w:rPr>
          <w:delText>(10.7)</w:delText>
        </w:r>
      </w:del>
      <w:ins w:id="48" w:author="Windarto Windarto" w:date="2021-11-16T09:36:00Z">
        <w:r w:rsidR="00BA1E27">
          <w:rPr>
            <w:rFonts w:eastAsiaTheme="minorEastAsia"/>
            <w:szCs w:val="24"/>
            <w:lang w:val="en-US"/>
          </w:rPr>
          <w:t>(1.9)</w:t>
        </w:r>
      </w:ins>
      <w:r>
        <w:rPr>
          <w:rFonts w:eastAsiaTheme="minorEastAsia"/>
          <w:szCs w:val="24"/>
          <w:lang w:val="en-US"/>
        </w:rPr>
        <w:t xml:space="preserve"> untuk kondisi parameter </w:t>
      </w:r>
      <m:oMath>
        <m:r>
          <w:rPr>
            <w:rFonts w:ascii="Cambria Math" w:eastAsiaTheme="minorEastAsia" w:hAnsi="Cambria Math"/>
            <w:szCs w:val="24"/>
            <w:lang w:val="en-US"/>
          </w:rPr>
          <m:t>β→0.</m:t>
        </m:r>
      </m:oMath>
    </w:p>
    <w:p w14:paraId="044769C0" w14:textId="2661D69C" w:rsidR="00594B16" w:rsidRPr="004D1C35" w:rsidRDefault="00594B16" w:rsidP="00594B16">
      <w:pPr>
        <w:autoSpaceDE w:val="0"/>
        <w:autoSpaceDN w:val="0"/>
        <w:adjustRightInd w:val="0"/>
        <w:spacing w:after="0"/>
        <w:ind w:firstLine="720"/>
        <w:jc w:val="both"/>
        <w:rPr>
          <w:rFonts w:eastAsiaTheme="minorEastAsia"/>
          <w:lang w:val="en-US"/>
        </w:rPr>
      </w:pPr>
      <w:r>
        <w:rPr>
          <w:rFonts w:eastAsiaTheme="minorEastAsia"/>
          <w:lang w:val="en-US"/>
        </w:rPr>
        <w:t>Pada tahun 2018, Windarto</w:t>
      </w:r>
      <w:del w:id="49" w:author="Windarto Windarto" w:date="2021-11-16T09:36:00Z">
        <w:r w:rsidDel="00BA1E27">
          <w:rPr>
            <w:rFonts w:eastAsiaTheme="minorEastAsia"/>
            <w:lang w:val="en-US"/>
          </w:rPr>
          <w:delText>-Eridani-Purwati</w:delText>
        </w:r>
      </w:del>
      <w:ins w:id="50" w:author="Windarto Windarto" w:date="2021-11-16T09:36:00Z">
        <w:r w:rsidR="00BA1E27">
          <w:rPr>
            <w:rFonts w:eastAsiaTheme="minorEastAsia"/>
            <w:lang w:val="en-US"/>
          </w:rPr>
          <w:t xml:space="preserve"> dkk.</w:t>
        </w:r>
      </w:ins>
      <w:r>
        <w:rPr>
          <w:rFonts w:eastAsiaTheme="minorEastAsia"/>
          <w:lang w:val="en-US"/>
        </w:rPr>
        <w:t xml:space="preserve"> juga mengusulkan modifikasi persamaan diferensial logistik yang berbentuk </w:t>
      </w:r>
    </w:p>
    <w:p w14:paraId="42B092D6" w14:textId="72EB37CE" w:rsidR="00594B16" w:rsidRDefault="00594B16" w:rsidP="00594B16">
      <w:pPr>
        <w:autoSpaceDE w:val="0"/>
        <w:autoSpaceDN w:val="0"/>
        <w:adjustRightInd w:val="0"/>
        <w:spacing w:after="0"/>
        <w:jc w:val="both"/>
        <w:rPr>
          <w:rFonts w:eastAsiaTheme="minorEastAsia"/>
          <w:lang w:val="en-US"/>
        </w:rPr>
      </w:pPr>
      <m:oMath>
        <m:f>
          <m:fPr>
            <m:ctrlPr>
              <w:rPr>
                <w:rFonts w:ascii="Cambria Math" w:hAnsi="Cambria Math" w:cstheme="majorBidi"/>
                <w:i/>
                <w:szCs w:val="24"/>
                <w:lang w:val="en-US"/>
              </w:rPr>
            </m:ctrlPr>
          </m:fPr>
          <m:num>
            <m:r>
              <w:rPr>
                <w:rFonts w:ascii="Cambria Math" w:hAnsi="Cambria Math" w:cstheme="majorBidi"/>
                <w:szCs w:val="24"/>
                <w:lang w:val="en-US"/>
              </w:rPr>
              <m:t>dy</m:t>
            </m:r>
          </m:num>
          <m:den>
            <m:r>
              <w:rPr>
                <w:rFonts w:ascii="Cambria Math" w:hAnsi="Cambria Math" w:cstheme="majorBidi"/>
                <w:szCs w:val="24"/>
                <w:lang w:val="en-US"/>
              </w:rPr>
              <m:t>dt</m:t>
            </m:r>
          </m:den>
        </m:f>
        <m:r>
          <w:rPr>
            <w:rFonts w:ascii="Cambria Math" w:hAnsi="Cambria Math" w:cstheme="majorBidi"/>
            <w:szCs w:val="24"/>
            <w:lang w:val="en-US"/>
          </w:rPr>
          <m:t>=(q+ry)</m:t>
        </m:r>
        <m:d>
          <m:dPr>
            <m:ctrlPr>
              <w:rPr>
                <w:rFonts w:ascii="Cambria Math" w:hAnsi="Cambria Math" w:cstheme="majorBidi"/>
                <w:i/>
                <w:szCs w:val="24"/>
                <w:lang w:val="en-US"/>
              </w:rPr>
            </m:ctrlPr>
          </m:dPr>
          <m:e>
            <m:r>
              <w:rPr>
                <w:rFonts w:ascii="Cambria Math" w:hAnsi="Cambria Math" w:cstheme="majorBidi"/>
                <w:szCs w:val="24"/>
                <w:lang w:val="en-US"/>
              </w:rPr>
              <m:t>1-</m:t>
            </m:r>
            <m:f>
              <m:fPr>
                <m:ctrlPr>
                  <w:rPr>
                    <w:rFonts w:ascii="Cambria Math" w:hAnsi="Cambria Math" w:cstheme="majorBidi"/>
                    <w:i/>
                    <w:szCs w:val="24"/>
                    <w:lang w:val="en-US"/>
                  </w:rPr>
                </m:ctrlPr>
              </m:fPr>
              <m:num>
                <m:r>
                  <w:rPr>
                    <w:rFonts w:ascii="Cambria Math" w:hAnsi="Cambria Math" w:cstheme="majorBidi"/>
                    <w:szCs w:val="24"/>
                    <w:lang w:val="en-US"/>
                  </w:rPr>
                  <m:t>y</m:t>
                </m:r>
              </m:num>
              <m:den>
                <m:r>
                  <w:rPr>
                    <w:rFonts w:ascii="Cambria Math" w:hAnsi="Cambria Math" w:cstheme="majorBidi"/>
                    <w:szCs w:val="24"/>
                    <w:lang w:val="en-US"/>
                  </w:rPr>
                  <m:t>K</m:t>
                </m:r>
              </m:den>
            </m:f>
          </m:e>
        </m:d>
        <m:r>
          <w:rPr>
            <w:rFonts w:ascii="Cambria Math" w:hAnsi="Cambria Math" w:cstheme="majorBidi"/>
            <w:szCs w:val="24"/>
            <w:lang w:val="en-US"/>
          </w:rPr>
          <m:t>, y</m:t>
        </m:r>
        <m:d>
          <m:dPr>
            <m:ctrlPr>
              <w:rPr>
                <w:rFonts w:ascii="Cambria Math" w:hAnsi="Cambria Math" w:cstheme="majorBidi"/>
                <w:i/>
                <w:szCs w:val="24"/>
                <w:lang w:val="en-US"/>
              </w:rPr>
            </m:ctrlPr>
          </m:dPr>
          <m:e>
            <m:r>
              <w:rPr>
                <w:rFonts w:ascii="Cambria Math" w:hAnsi="Cambria Math" w:cstheme="majorBidi"/>
                <w:szCs w:val="24"/>
                <w:lang w:val="en-US"/>
              </w:rPr>
              <m:t>0</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r>
          <w:rPr>
            <w:rFonts w:ascii="Cambria Math" w:hAnsi="Cambria Math" w:cstheme="majorBidi"/>
            <w:szCs w:val="24"/>
            <w:lang w:val="en-US"/>
          </w:rPr>
          <m:t>.</m:t>
        </m:r>
        <m:r>
          <w:rPr>
            <w:rFonts w:ascii="Cambria Math" w:hAnsi="Cambria Math"/>
            <w:lang w:val="en-US"/>
          </w:rPr>
          <m:t xml:space="preserve">  </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w:t>
      </w:r>
      <w:del w:id="51" w:author="Windarto Windarto" w:date="2021-11-16T09:36:00Z">
        <w:r w:rsidDel="00BA1E27">
          <w:rPr>
            <w:rFonts w:eastAsiaTheme="minorEastAsia"/>
            <w:lang w:val="en-US"/>
          </w:rPr>
          <w:delText>(10.9)</w:delText>
        </w:r>
      </w:del>
      <w:ins w:id="52" w:author="Windarto Windarto" w:date="2021-11-16T09:36:00Z">
        <w:r w:rsidR="00BA1E27">
          <w:rPr>
            <w:rFonts w:eastAsiaTheme="minorEastAsia"/>
            <w:lang w:val="en-US"/>
          </w:rPr>
          <w:t>(1.9)</w:t>
        </w:r>
      </w:ins>
    </w:p>
    <w:p w14:paraId="0AFDFC67" w14:textId="47E08CEE" w:rsidR="00594B16" w:rsidRPr="004D1C35" w:rsidRDefault="00594B16" w:rsidP="00594B16">
      <w:pPr>
        <w:tabs>
          <w:tab w:val="left" w:pos="8820"/>
        </w:tabs>
        <w:spacing w:after="0"/>
        <w:jc w:val="both"/>
        <w:rPr>
          <w:rFonts w:eastAsiaTheme="minorEastAsia"/>
          <w:lang w:val="en-US"/>
        </w:rPr>
      </w:pPr>
      <w:r w:rsidRPr="00EB5554">
        <w:rPr>
          <w:rFonts w:eastAsiaTheme="minorEastAsia"/>
          <w:lang w:val="fr-FR"/>
        </w:rPr>
        <w:t>Pada persamaan</w:t>
      </w:r>
      <w:del w:id="53" w:author="Windarto Windarto" w:date="2021-11-16T09:36:00Z">
        <w:r w:rsidRPr="00EB5554" w:rsidDel="00BA1E27">
          <w:rPr>
            <w:rFonts w:eastAsiaTheme="minorEastAsia"/>
            <w:lang w:val="fr-FR"/>
          </w:rPr>
          <w:delText xml:space="preserve"> (10.9)</w:delText>
        </w:r>
      </w:del>
      <w:ins w:id="54" w:author="Windarto Windarto" w:date="2021-11-16T09:36:00Z">
        <w:r w:rsidR="00BA1E27">
          <w:rPr>
            <w:rFonts w:eastAsiaTheme="minorEastAsia"/>
            <w:lang w:val="fr-FR"/>
          </w:rPr>
          <w:t>(1.9)</w:t>
        </w:r>
      </w:ins>
      <w:r w:rsidRPr="00EB5554">
        <w:rPr>
          <w:rFonts w:eastAsiaTheme="minorEastAsia"/>
          <w:lang w:val="fr-FR"/>
        </w:rPr>
        <w:t xml:space="preserve">, </w:t>
      </w:r>
      <m:oMath>
        <m:r>
          <w:rPr>
            <w:rFonts w:ascii="Cambria Math" w:hAnsi="Cambria Math" w:cstheme="majorBidi"/>
            <w:szCs w:val="24"/>
            <w:lang w:val="en-US"/>
          </w:rPr>
          <m:t>q</m:t>
        </m:r>
      </m:oMath>
      <w:r w:rsidRPr="00EB5554">
        <w:rPr>
          <w:rFonts w:eastAsiaTheme="minorEastAsia"/>
          <w:szCs w:val="24"/>
          <w:lang w:val="fr-FR"/>
        </w:rPr>
        <w:t xml:space="preserve"> dan </w:t>
      </w:r>
      <m:oMath>
        <m:r>
          <w:rPr>
            <w:rFonts w:ascii="Cambria Math" w:hAnsi="Cambria Math" w:cstheme="majorBidi"/>
            <w:szCs w:val="24"/>
            <w:lang w:val="en-US"/>
          </w:rPr>
          <m:t>r</m:t>
        </m:r>
      </m:oMath>
      <w:r w:rsidRPr="00EB5554">
        <w:rPr>
          <w:rFonts w:eastAsiaTheme="minorEastAsia"/>
          <w:szCs w:val="24"/>
          <w:lang w:val="fr-FR"/>
        </w:rPr>
        <w:t xml:space="preserve"> dapat dipandang sebagai laju pertumbuhan konstan dan laju pertumbuhan proporsional. </w:t>
      </w:r>
      <w:r>
        <w:rPr>
          <w:rFonts w:eastAsiaTheme="minorEastAsia"/>
          <w:szCs w:val="24"/>
          <w:lang w:val="en-US"/>
        </w:rPr>
        <w:t xml:space="preserve">Solusi persamaan diferensial </w:t>
      </w:r>
      <w:del w:id="55" w:author="Windarto Windarto" w:date="2021-11-16T09:36:00Z">
        <w:r w:rsidDel="00BA1E27">
          <w:rPr>
            <w:rFonts w:eastAsiaTheme="minorEastAsia"/>
            <w:szCs w:val="24"/>
            <w:lang w:val="en-US"/>
          </w:rPr>
          <w:delText>(10.9)</w:delText>
        </w:r>
      </w:del>
      <w:ins w:id="56" w:author="Windarto Windarto" w:date="2021-11-16T09:36:00Z">
        <w:r w:rsidR="00BA1E27">
          <w:rPr>
            <w:rFonts w:eastAsiaTheme="minorEastAsia"/>
            <w:szCs w:val="24"/>
            <w:lang w:val="en-US"/>
          </w:rPr>
          <w:t>(</w:t>
        </w:r>
      </w:ins>
      <w:ins w:id="57" w:author="Windarto Windarto" w:date="2021-11-16T09:37:00Z">
        <w:r w:rsidR="00BA1E27">
          <w:rPr>
            <w:rFonts w:eastAsiaTheme="minorEastAsia"/>
            <w:szCs w:val="24"/>
            <w:lang w:val="en-US"/>
          </w:rPr>
          <w:t>1.9)</w:t>
        </w:r>
      </w:ins>
      <w:r>
        <w:rPr>
          <w:rFonts w:eastAsiaTheme="minorEastAsia"/>
          <w:szCs w:val="24"/>
          <w:lang w:val="en-US"/>
        </w:rPr>
        <w:t xml:space="preserve"> merupakan model pertumbuhan WEP-logistik, dan diberikan oleh </w:t>
      </w:r>
    </w:p>
    <w:p w14:paraId="4CC8BB08" w14:textId="3D8D4E44" w:rsidR="00594B16" w:rsidRDefault="00594B16" w:rsidP="00594B16">
      <w:pPr>
        <w:autoSpaceDE w:val="0"/>
        <w:autoSpaceDN w:val="0"/>
        <w:adjustRightInd w:val="0"/>
        <w:spacing w:after="0"/>
        <w:jc w:val="both"/>
        <w:rPr>
          <w:rFonts w:eastAsiaTheme="minorEastAsia"/>
          <w:lang w:val="en-US"/>
        </w:rPr>
      </w:pPr>
      <m:oMath>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WEP</m:t>
            </m:r>
          </m:sub>
        </m:sSub>
        <m:d>
          <m:dPr>
            <m:ctrlPr>
              <w:rPr>
                <w:rFonts w:ascii="Cambria Math" w:hAnsi="Cambria Math" w:cstheme="majorBidi"/>
                <w:i/>
                <w:szCs w:val="24"/>
                <w:lang w:val="en-US"/>
              </w:rPr>
            </m:ctrlPr>
          </m:dPr>
          <m:e>
            <m:r>
              <w:rPr>
                <w:rFonts w:ascii="Cambria Math" w:hAnsi="Cambria Math" w:cstheme="majorBidi"/>
                <w:szCs w:val="24"/>
                <w:lang w:val="en-US"/>
              </w:rPr>
              <m:t>t</m:t>
            </m:r>
          </m:e>
        </m:d>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K-</m:t>
            </m:r>
            <m:d>
              <m:dPr>
                <m:ctrlPr>
                  <w:rPr>
                    <w:rFonts w:ascii="Cambria Math" w:hAnsi="Cambria Math" w:cstheme="majorBidi"/>
                    <w:i/>
                    <w:szCs w:val="24"/>
                    <w:lang w:val="en-US"/>
                  </w:rPr>
                </m:ctrlPr>
              </m:dPr>
              <m:e>
                <m:r>
                  <w:rPr>
                    <w:rFonts w:ascii="Cambria Math" w:hAnsi="Cambria Math" w:cstheme="majorBidi"/>
                    <w:szCs w:val="24"/>
                    <w:lang w:val="en-US"/>
                  </w:rPr>
                  <m:t>K-L</m:t>
                </m:r>
              </m:e>
            </m:d>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r>
                  <w:rPr>
                    <w:rFonts w:ascii="Cambria Math" w:hAnsi="Cambria Math" w:cstheme="majorBidi"/>
                    <w:szCs w:val="24"/>
                    <w:lang w:val="en-US"/>
                  </w:rPr>
                  <m:t>(-γt)</m:t>
                </m:r>
              </m:e>
            </m:func>
          </m:num>
          <m:den>
            <m:r>
              <w:rPr>
                <w:rFonts w:ascii="Cambria Math" w:hAnsi="Cambria Math" w:cstheme="majorBidi"/>
                <w:szCs w:val="24"/>
                <w:lang w:val="en-US"/>
              </w:rPr>
              <m:t xml:space="preserve">1+ </m:t>
            </m:r>
            <m:func>
              <m:funcPr>
                <m:ctrlPr>
                  <w:rPr>
                    <w:rFonts w:ascii="Cambria Math" w:hAnsi="Cambria Math" w:cstheme="majorBidi"/>
                    <w:i/>
                    <w:szCs w:val="24"/>
                    <w:lang w:val="en-US"/>
                  </w:rPr>
                </m:ctrlPr>
              </m:funcPr>
              <m:fName>
                <m:r>
                  <m:rPr>
                    <m:sty m:val="p"/>
                  </m:rPr>
                  <w:rPr>
                    <w:rFonts w:ascii="Cambria Math" w:hAnsi="Cambria Math" w:cstheme="majorBidi"/>
                    <w:szCs w:val="24"/>
                    <w:lang w:val="en-US"/>
                  </w:rPr>
                  <m:t>exp</m:t>
                </m:r>
              </m:fName>
              <m:e>
                <m:d>
                  <m:dPr>
                    <m:ctrlPr>
                      <w:rPr>
                        <w:rFonts w:ascii="Cambria Math" w:hAnsi="Cambria Math" w:cstheme="majorBidi"/>
                        <w:i/>
                        <w:szCs w:val="24"/>
                        <w:lang w:val="en-US"/>
                      </w:rPr>
                    </m:ctrlPr>
                  </m:dPr>
                  <m:e>
                    <m:r>
                      <w:rPr>
                        <w:rFonts w:ascii="Cambria Math" w:hAnsi="Cambria Math" w:cstheme="majorBidi"/>
                        <w:szCs w:val="24"/>
                        <w:lang w:val="en-US"/>
                      </w:rPr>
                      <m:t>-γ</m:t>
                    </m:r>
                    <m:d>
                      <m:dPr>
                        <m:ctrlPr>
                          <w:rPr>
                            <w:rFonts w:ascii="Cambria Math" w:hAnsi="Cambria Math" w:cstheme="majorBidi"/>
                            <w:i/>
                            <w:szCs w:val="24"/>
                            <w:lang w:val="en-US"/>
                          </w:rPr>
                        </m:ctrlPr>
                      </m:dPr>
                      <m:e>
                        <m:r>
                          <w:rPr>
                            <w:rFonts w:ascii="Cambria Math" w:hAnsi="Cambria Math" w:cstheme="majorBidi"/>
                            <w:szCs w:val="24"/>
                            <w:lang w:val="en-US"/>
                          </w:rPr>
                          <m:t>t-</m:t>
                        </m:r>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e>
                    </m:d>
                  </m:e>
                </m:d>
              </m:e>
            </m:func>
          </m:den>
        </m:f>
        <m:r>
          <w:rPr>
            <w:rFonts w:ascii="Cambria Math" w:hAnsi="Cambria Math" w:cstheme="majorBidi"/>
            <w:szCs w:val="24"/>
            <w:lang w:val="en-US"/>
          </w:rPr>
          <m:t>,</m:t>
        </m:r>
        <m:r>
          <w:rPr>
            <w:rFonts w:ascii="Cambria Math" w:hAnsi="Cambria Math"/>
            <w:lang w:val="en-US"/>
          </w:rPr>
          <m:t xml:space="preserve"> 0≤L≤K, </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w:t>
      </w:r>
      <w:r>
        <w:rPr>
          <w:rFonts w:eastAsiaTheme="minorEastAsia"/>
          <w:lang w:val="en-US"/>
        </w:rPr>
        <w:tab/>
        <w:t xml:space="preserve">            </w:t>
      </w:r>
      <w:r>
        <w:rPr>
          <w:rFonts w:eastAsiaTheme="minorEastAsia"/>
          <w:lang w:val="en-US"/>
        </w:rPr>
        <w:tab/>
      </w:r>
      <w:del w:id="58" w:author="Windarto Windarto" w:date="2021-11-16T09:37:00Z">
        <w:r w:rsidDel="00BA1E27">
          <w:rPr>
            <w:rFonts w:eastAsiaTheme="minorEastAsia"/>
            <w:lang w:val="en-US"/>
          </w:rPr>
          <w:delText>(10.10)</w:delText>
        </w:r>
      </w:del>
      <w:ins w:id="59" w:author="Windarto Windarto" w:date="2021-11-16T09:37:00Z">
        <w:r w:rsidR="00BA1E27">
          <w:rPr>
            <w:rFonts w:eastAsiaTheme="minorEastAsia"/>
            <w:lang w:val="en-US"/>
          </w:rPr>
          <w:t>(1.10)</w:t>
        </w:r>
      </w:ins>
    </w:p>
    <w:p w14:paraId="4BBC03E9" w14:textId="3F11E4DF" w:rsidR="00594B16" w:rsidRPr="009D22DB" w:rsidRDefault="00594B16" w:rsidP="00594B16">
      <w:pPr>
        <w:autoSpaceDE w:val="0"/>
        <w:autoSpaceDN w:val="0"/>
        <w:adjustRightInd w:val="0"/>
        <w:spacing w:after="0"/>
        <w:jc w:val="both"/>
        <w:rPr>
          <w:rFonts w:eastAsiaTheme="minorEastAsia"/>
          <w:lang w:val="en-US"/>
        </w:rPr>
      </w:pPr>
      <w:r>
        <w:rPr>
          <w:rFonts w:eastAsiaTheme="minorEastAsia"/>
          <w:lang w:val="en-US"/>
        </w:rPr>
        <w:t xml:space="preserve">dengan </w:t>
      </w:r>
      <m:oMath>
        <m:r>
          <w:rPr>
            <w:rFonts w:ascii="Cambria Math" w:hAnsi="Cambria Math" w:cstheme="majorBidi"/>
            <w:szCs w:val="24"/>
            <w:lang w:val="en-US"/>
          </w:rPr>
          <m:t>γ=</m:t>
        </m:r>
        <m:f>
          <m:fPr>
            <m:ctrlPr>
              <w:rPr>
                <w:rFonts w:ascii="Cambria Math" w:hAnsi="Cambria Math" w:cstheme="majorBidi"/>
                <w:i/>
                <w:szCs w:val="24"/>
                <w:lang w:val="en-US"/>
              </w:rPr>
            </m:ctrlPr>
          </m:fPr>
          <m:num>
            <m:r>
              <w:rPr>
                <w:rFonts w:ascii="Cambria Math" w:hAnsi="Cambria Math" w:cstheme="majorBidi"/>
                <w:szCs w:val="24"/>
                <w:lang w:val="en-US"/>
              </w:rPr>
              <m:t>q</m:t>
            </m:r>
          </m:num>
          <m:den>
            <m:r>
              <w:rPr>
                <w:rFonts w:ascii="Cambria Math" w:hAnsi="Cambria Math" w:cstheme="majorBidi"/>
                <w:szCs w:val="24"/>
                <w:lang w:val="en-US"/>
              </w:rPr>
              <m:t>K</m:t>
            </m:r>
          </m:den>
        </m:f>
        <m:r>
          <w:rPr>
            <w:rFonts w:ascii="Cambria Math" w:hAnsi="Cambria Math" w:cstheme="majorBidi"/>
            <w:szCs w:val="24"/>
            <w:lang w:val="en-US"/>
          </w:rPr>
          <m:t>+r, L=K-q</m:t>
        </m:r>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K-</m:t>
                </m:r>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num>
              <m:den>
                <m:r>
                  <w:rPr>
                    <w:rFonts w:ascii="Cambria Math" w:hAnsi="Cambria Math" w:cstheme="majorBidi"/>
                    <w:szCs w:val="24"/>
                    <w:lang w:val="en-US"/>
                  </w:rPr>
                  <m:t>r</m:t>
                </m:r>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r>
                  <w:rPr>
                    <w:rFonts w:ascii="Cambria Math" w:hAnsi="Cambria Math" w:cstheme="majorBidi"/>
                    <w:szCs w:val="24"/>
                    <w:lang w:val="en-US"/>
                  </w:rPr>
                  <m:t>+q</m:t>
                </m:r>
              </m:den>
            </m:f>
          </m:e>
        </m:d>
        <m:r>
          <w:rPr>
            <w:rFonts w:ascii="Cambria Math" w:hAnsi="Cambria Math" w:cstheme="majorBidi"/>
            <w:szCs w:val="24"/>
            <w:lang w:val="en-US"/>
          </w:rPr>
          <m:t xml:space="preserve">,  </m:t>
        </m:r>
        <m:sSub>
          <m:sSubPr>
            <m:ctrlPr>
              <w:rPr>
                <w:rFonts w:ascii="Cambria Math" w:hAnsi="Cambria Math" w:cstheme="majorBidi"/>
                <w:i/>
                <w:szCs w:val="24"/>
                <w:lang w:val="en-US"/>
              </w:rPr>
            </m:ctrlPr>
          </m:sSubPr>
          <m:e>
            <m:r>
              <w:rPr>
                <w:rFonts w:ascii="Cambria Math" w:hAnsi="Cambria Math" w:cstheme="majorBidi"/>
                <w:szCs w:val="24"/>
                <w:lang w:val="en-US"/>
              </w:rPr>
              <m:t>t</m:t>
            </m:r>
          </m:e>
          <m:sub>
            <m:r>
              <w:rPr>
                <w:rFonts w:ascii="Cambria Math" w:hAnsi="Cambria Math" w:cstheme="majorBidi"/>
                <w:szCs w:val="24"/>
                <w:lang w:val="en-US"/>
              </w:rPr>
              <m:t>inf</m:t>
            </m:r>
          </m:sub>
        </m:sSub>
        <m:r>
          <w:rPr>
            <w:rFonts w:ascii="Cambria Math" w:hAnsi="Cambria Math" w:cstheme="majorBidi"/>
            <w:szCs w:val="24"/>
            <w:lang w:val="en-US"/>
          </w:rPr>
          <m:t>=</m:t>
        </m:r>
        <m:f>
          <m:fPr>
            <m:ctrlPr>
              <w:rPr>
                <w:rFonts w:ascii="Cambria Math" w:hAnsi="Cambria Math" w:cstheme="majorBidi"/>
                <w:i/>
                <w:szCs w:val="24"/>
                <w:lang w:val="en-US"/>
              </w:rPr>
            </m:ctrlPr>
          </m:fPr>
          <m:num>
            <m:r>
              <w:rPr>
                <w:rFonts w:ascii="Cambria Math" w:hAnsi="Cambria Math" w:cstheme="majorBidi"/>
                <w:szCs w:val="24"/>
                <w:lang w:val="en-US"/>
              </w:rPr>
              <m:t>K</m:t>
            </m:r>
          </m:num>
          <m:den>
            <m:r>
              <w:rPr>
                <w:rFonts w:ascii="Cambria Math" w:hAnsi="Cambria Math" w:cstheme="majorBidi"/>
                <w:szCs w:val="24"/>
                <w:lang w:val="en-US"/>
              </w:rPr>
              <m:t>q+rK</m:t>
            </m:r>
          </m:den>
        </m:f>
        <m:func>
          <m:funcPr>
            <m:ctrlPr>
              <w:rPr>
                <w:rFonts w:ascii="Cambria Math" w:hAnsi="Cambria Math" w:cstheme="majorBidi"/>
                <w:i/>
                <w:szCs w:val="24"/>
                <w:lang w:val="en-US"/>
              </w:rPr>
            </m:ctrlPr>
          </m:funcPr>
          <m:fName>
            <m:r>
              <m:rPr>
                <m:sty m:val="p"/>
              </m:rPr>
              <w:rPr>
                <w:rFonts w:ascii="Cambria Math" w:hAnsi="Cambria Math" w:cstheme="majorBidi"/>
                <w:szCs w:val="24"/>
                <w:lang w:val="en-US"/>
              </w:rPr>
              <m:t>ln</m:t>
            </m:r>
          </m:fName>
          <m:e>
            <m:d>
              <m:dPr>
                <m:ctrlPr>
                  <w:rPr>
                    <w:rFonts w:ascii="Cambria Math" w:hAnsi="Cambria Math" w:cstheme="majorBidi"/>
                    <w:i/>
                    <w:szCs w:val="24"/>
                    <w:lang w:val="en-US"/>
                  </w:rPr>
                </m:ctrlPr>
              </m:dPr>
              <m:e>
                <m:r>
                  <w:rPr>
                    <w:rFonts w:ascii="Cambria Math" w:hAnsi="Cambria Math" w:cstheme="majorBidi"/>
                    <w:szCs w:val="24"/>
                    <w:lang w:val="en-US"/>
                  </w:rPr>
                  <m:t>r</m:t>
                </m:r>
                <m:d>
                  <m:dPr>
                    <m:ctrlPr>
                      <w:rPr>
                        <w:rFonts w:ascii="Cambria Math" w:hAnsi="Cambria Math" w:cstheme="majorBidi"/>
                        <w:i/>
                        <w:szCs w:val="24"/>
                        <w:lang w:val="en-US"/>
                      </w:rPr>
                    </m:ctrlPr>
                  </m:dPr>
                  <m:e>
                    <m:f>
                      <m:fPr>
                        <m:ctrlPr>
                          <w:rPr>
                            <w:rFonts w:ascii="Cambria Math" w:hAnsi="Cambria Math" w:cstheme="majorBidi"/>
                            <w:i/>
                            <w:szCs w:val="24"/>
                            <w:lang w:val="en-US"/>
                          </w:rPr>
                        </m:ctrlPr>
                      </m:fPr>
                      <m:num>
                        <m:r>
                          <w:rPr>
                            <w:rFonts w:ascii="Cambria Math" w:hAnsi="Cambria Math" w:cstheme="majorBidi"/>
                            <w:szCs w:val="24"/>
                            <w:lang w:val="en-US"/>
                          </w:rPr>
                          <m:t>K-</m:t>
                        </m:r>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num>
                      <m:den>
                        <m:r>
                          <w:rPr>
                            <w:rFonts w:ascii="Cambria Math" w:hAnsi="Cambria Math" w:cstheme="majorBidi"/>
                            <w:szCs w:val="24"/>
                            <w:lang w:val="en-US"/>
                          </w:rPr>
                          <m:t>r</m:t>
                        </m:r>
                        <m:sSub>
                          <m:sSubPr>
                            <m:ctrlPr>
                              <w:rPr>
                                <w:rFonts w:ascii="Cambria Math" w:hAnsi="Cambria Math" w:cstheme="majorBidi"/>
                                <w:i/>
                                <w:szCs w:val="24"/>
                                <w:lang w:val="en-US"/>
                              </w:rPr>
                            </m:ctrlPr>
                          </m:sSubPr>
                          <m:e>
                            <m:r>
                              <w:rPr>
                                <w:rFonts w:ascii="Cambria Math" w:hAnsi="Cambria Math" w:cstheme="majorBidi"/>
                                <w:szCs w:val="24"/>
                                <w:lang w:val="en-US"/>
                              </w:rPr>
                              <m:t>y</m:t>
                            </m:r>
                          </m:e>
                          <m:sub>
                            <m:r>
                              <w:rPr>
                                <w:rFonts w:ascii="Cambria Math" w:hAnsi="Cambria Math" w:cstheme="majorBidi"/>
                                <w:szCs w:val="24"/>
                                <w:lang w:val="en-US"/>
                              </w:rPr>
                              <m:t>0</m:t>
                            </m:r>
                          </m:sub>
                        </m:sSub>
                        <m:r>
                          <w:rPr>
                            <w:rFonts w:ascii="Cambria Math" w:hAnsi="Cambria Math" w:cstheme="majorBidi"/>
                            <w:szCs w:val="24"/>
                            <w:lang w:val="en-US"/>
                          </w:rPr>
                          <m:t>+q</m:t>
                        </m:r>
                      </m:den>
                    </m:f>
                  </m:e>
                </m:d>
              </m:e>
            </m:d>
          </m:e>
        </m:func>
      </m:oMath>
      <w:r>
        <w:rPr>
          <w:rFonts w:eastAsiaTheme="minorEastAsia"/>
          <w:szCs w:val="24"/>
          <w:lang w:val="en-US"/>
        </w:rPr>
        <w:t xml:space="preserve">. Parameter </w:t>
      </w:r>
      <m:oMath>
        <m:r>
          <w:rPr>
            <w:rFonts w:ascii="Cambria Math" w:hAnsi="Cambria Math" w:cstheme="majorBidi"/>
            <w:szCs w:val="24"/>
            <w:lang w:val="en-US"/>
          </w:rPr>
          <m:t>γ</m:t>
        </m:r>
      </m:oMath>
      <w:r>
        <w:rPr>
          <w:rFonts w:eastAsiaTheme="minorEastAsia"/>
          <w:szCs w:val="24"/>
          <w:lang w:val="en-US"/>
        </w:rPr>
        <w:t xml:space="preserve"> pada persamaan </w:t>
      </w:r>
      <w:del w:id="60" w:author="Windarto Windarto" w:date="2021-11-16T09:37:00Z">
        <w:r w:rsidDel="00BA1E27">
          <w:rPr>
            <w:rFonts w:eastAsiaTheme="minorEastAsia"/>
            <w:szCs w:val="24"/>
            <w:lang w:val="en-US"/>
          </w:rPr>
          <w:delText>(10.10)</w:delText>
        </w:r>
      </w:del>
      <w:ins w:id="61" w:author="Windarto Windarto" w:date="2021-11-16T09:37:00Z">
        <w:r w:rsidR="00BA1E27">
          <w:rPr>
            <w:rFonts w:eastAsiaTheme="minorEastAsia"/>
            <w:szCs w:val="24"/>
            <w:lang w:val="en-US"/>
          </w:rPr>
          <w:t>(1.10)</w:t>
        </w:r>
      </w:ins>
      <w:r>
        <w:rPr>
          <w:rFonts w:eastAsiaTheme="minorEastAsia"/>
          <w:szCs w:val="24"/>
          <w:lang w:val="en-US"/>
        </w:rPr>
        <w:t xml:space="preserve"> adalah laju pertumbuhan populasi, sedangkan parameter </w:t>
      </w:r>
      <m:oMath>
        <m:r>
          <w:rPr>
            <w:rFonts w:ascii="Cambria Math" w:hAnsi="Cambria Math" w:cstheme="majorBidi"/>
            <w:szCs w:val="24"/>
            <w:lang w:val="en-US"/>
          </w:rPr>
          <m:t>L</m:t>
        </m:r>
      </m:oMath>
      <w:r>
        <w:rPr>
          <w:rFonts w:eastAsiaTheme="minorEastAsia"/>
          <w:szCs w:val="24"/>
          <w:lang w:val="en-US"/>
        </w:rPr>
        <w:t xml:space="preserve"> berhubungan dengan ukuran awal (banyaknya populasi pada saat awal). Ketika parameter </w:t>
      </w:r>
      <m:oMath>
        <m:r>
          <w:rPr>
            <w:rFonts w:ascii="Cambria Math" w:hAnsi="Cambria Math"/>
            <w:lang w:val="en-US"/>
          </w:rPr>
          <m:t>L=K</m:t>
        </m:r>
      </m:oMath>
      <w:r>
        <w:rPr>
          <w:rFonts w:eastAsiaTheme="minorEastAsia"/>
          <w:lang w:val="en-US"/>
        </w:rPr>
        <w:t>, maka model pertumbuhan WEP-logistik dapat disederhanakan menjadi model pertumbuhan logistik.</w:t>
      </w:r>
    </w:p>
    <w:p w14:paraId="06EEF1F7" w14:textId="77777777" w:rsidR="00594B16" w:rsidRDefault="00594B16" w:rsidP="00594B16">
      <w:pPr>
        <w:ind w:firstLine="720"/>
        <w:jc w:val="both"/>
        <w:rPr>
          <w:lang w:val="en-US"/>
        </w:rPr>
      </w:pPr>
      <w:r>
        <w:rPr>
          <w:lang w:val="en-US"/>
        </w:rPr>
        <w:t xml:space="preserve">Parameter pada model pertumbuhan populasi perlu diestimasi, sehingga model pertumbuhan populasi tersebut dapat digunakan untuk menentukan beberapa parameter penting atau indikator penting yang terkait dengan perkembangan populasi. Berikut parameter penting atau indikator penting tersebut. </w:t>
      </w:r>
    </w:p>
    <w:p w14:paraId="17C54EEC" w14:textId="77777777" w:rsidR="00594B16" w:rsidRDefault="00594B16" w:rsidP="00594B16">
      <w:pPr>
        <w:pStyle w:val="ListParagraph"/>
        <w:numPr>
          <w:ilvl w:val="0"/>
          <w:numId w:val="1"/>
        </w:numPr>
        <w:jc w:val="both"/>
        <w:rPr>
          <w:lang w:val="en-US"/>
        </w:rPr>
      </w:pPr>
      <w:r>
        <w:rPr>
          <w:lang w:val="en-US"/>
        </w:rPr>
        <w:t>Berat hewan ternak pada usia dewasa (</w:t>
      </w:r>
      <w:r w:rsidRPr="00BF4DF2">
        <w:rPr>
          <w:i/>
          <w:iCs/>
          <w:lang w:val="en-US"/>
        </w:rPr>
        <w:t>mature weight</w:t>
      </w:r>
      <w:r>
        <w:rPr>
          <w:lang w:val="en-US"/>
        </w:rPr>
        <w:t xml:space="preserve">). Parameter ini direpresentasikan oleh parameter </w:t>
      </w:r>
      <m:oMath>
        <m:r>
          <w:rPr>
            <w:rFonts w:ascii="Cambria Math" w:hAnsi="Cambria Math" w:cstheme="majorBidi"/>
            <w:szCs w:val="24"/>
            <w:lang w:val="en-US"/>
          </w:rPr>
          <m:t>K</m:t>
        </m:r>
      </m:oMath>
      <w:r w:rsidRPr="009D22DB">
        <w:rPr>
          <w:lang w:val="en-US"/>
        </w:rPr>
        <w:t xml:space="preserve"> </w:t>
      </w:r>
      <w:r>
        <w:rPr>
          <w:lang w:val="en-US"/>
        </w:rPr>
        <w:t>pada model pertumbuhan Weibul, logistik, Richards, Gompertz, dan model WEP-logistik. Dalam hal variabel keadaan (</w:t>
      </w:r>
      <w:r w:rsidRPr="00BF4DF2">
        <w:rPr>
          <w:i/>
          <w:iCs/>
          <w:lang w:val="en-US"/>
        </w:rPr>
        <w:t>state variable</w:t>
      </w:r>
      <w:r>
        <w:rPr>
          <w:lang w:val="en-US"/>
        </w:rPr>
        <w:t xml:space="preserve">) </w:t>
      </w:r>
      <m:oMath>
        <m:r>
          <w:rPr>
            <w:rFonts w:ascii="Cambria Math" w:hAnsi="Cambria Math" w:cstheme="majorBidi"/>
            <w:szCs w:val="24"/>
            <w:lang w:val="en-US"/>
          </w:rPr>
          <m:t>y(t)</m:t>
        </m:r>
      </m:oMath>
      <w:r>
        <w:rPr>
          <w:rFonts w:eastAsiaTheme="minorEastAsia"/>
          <w:szCs w:val="24"/>
          <w:lang w:val="en-US"/>
        </w:rPr>
        <w:t xml:space="preserve"> menyatakan banyaknya populasi suatu makhluk hidup, parameter </w:t>
      </w:r>
      <m:oMath>
        <m:r>
          <w:rPr>
            <w:rFonts w:ascii="Cambria Math" w:hAnsi="Cambria Math" w:cstheme="majorBidi"/>
            <w:szCs w:val="24"/>
            <w:lang w:val="en-US"/>
          </w:rPr>
          <m:t>K</m:t>
        </m:r>
      </m:oMath>
      <w:r>
        <w:rPr>
          <w:rFonts w:eastAsiaTheme="minorEastAsia"/>
          <w:szCs w:val="24"/>
          <w:lang w:val="en-US"/>
        </w:rPr>
        <w:t xml:space="preserve"> merupakan maksimal banyaknya populasi yang dapat didukung secara optimal oleh lingkungan.</w:t>
      </w:r>
    </w:p>
    <w:p w14:paraId="07718470" w14:textId="77777777" w:rsidR="00594B16" w:rsidRPr="00BF4DF2" w:rsidRDefault="00594B16" w:rsidP="00594B16">
      <w:pPr>
        <w:pStyle w:val="ListParagraph"/>
        <w:numPr>
          <w:ilvl w:val="0"/>
          <w:numId w:val="1"/>
        </w:numPr>
        <w:jc w:val="both"/>
        <w:rPr>
          <w:lang w:val="en-US"/>
        </w:rPr>
      </w:pPr>
      <w:r>
        <w:rPr>
          <w:lang w:val="en-US"/>
        </w:rPr>
        <w:t xml:space="preserve">Laju pertumbuhan populasi, yaitu parameter </w:t>
      </w:r>
      <m:oMath>
        <m:r>
          <w:rPr>
            <w:rFonts w:ascii="Cambria Math" w:hAnsi="Cambria Math"/>
            <w:lang w:val="en-US"/>
          </w:rPr>
          <m:t>r</m:t>
        </m:r>
      </m:oMath>
      <w:r>
        <w:rPr>
          <w:lang w:val="en-US"/>
        </w:rPr>
        <w:t xml:space="preserve"> pada model pertumbuhan Weibul, logistik, Gompertz, Richards, atau parameter </w:t>
      </w:r>
      <m:oMath>
        <m:r>
          <w:rPr>
            <w:rFonts w:ascii="Cambria Math" w:hAnsi="Cambria Math"/>
            <w:lang w:val="en-US"/>
          </w:rPr>
          <m:t>γ</m:t>
        </m:r>
      </m:oMath>
      <w:r>
        <w:rPr>
          <w:rFonts w:eastAsiaTheme="minorEastAsia"/>
          <w:lang w:val="en-US"/>
        </w:rPr>
        <w:t xml:space="preserve"> pada model pertumbuhan WEP-logistik.</w:t>
      </w:r>
    </w:p>
    <w:p w14:paraId="28F261DB" w14:textId="77777777" w:rsidR="00594B16" w:rsidRPr="00BF4DF2" w:rsidRDefault="00594B16" w:rsidP="00594B16">
      <w:pPr>
        <w:pStyle w:val="ListParagraph"/>
        <w:numPr>
          <w:ilvl w:val="0"/>
          <w:numId w:val="1"/>
        </w:numPr>
        <w:jc w:val="both"/>
        <w:rPr>
          <w:lang w:val="en-US"/>
        </w:rPr>
      </w:pPr>
      <w:r>
        <w:rPr>
          <w:rFonts w:eastAsiaTheme="minorEastAsia"/>
          <w:lang w:val="en-US"/>
        </w:rPr>
        <w:t>Waktu optimal/waktu pertumbuhan populasi paling cepat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inf</m:t>
            </m:r>
          </m:sub>
        </m:sSub>
      </m:oMath>
      <w:r>
        <w:rPr>
          <w:rFonts w:eastAsiaTheme="minorEastAsia"/>
          <w:lang w:val="en-US"/>
        </w:rPr>
        <w:t>).</w:t>
      </w:r>
    </w:p>
    <w:p w14:paraId="75A0C5A1" w14:textId="77777777" w:rsidR="00594B16" w:rsidRDefault="00594B16" w:rsidP="00594B16">
      <w:pPr>
        <w:pStyle w:val="ListParagraph"/>
        <w:numPr>
          <w:ilvl w:val="0"/>
          <w:numId w:val="1"/>
        </w:numPr>
        <w:jc w:val="both"/>
        <w:rPr>
          <w:lang w:val="en-US"/>
        </w:rPr>
      </w:pPr>
      <w:r w:rsidRPr="00EB5554">
        <w:rPr>
          <w:lang w:val="fr-FR"/>
        </w:rPr>
        <w:t>Kurva laju pertumbuhan populasi terhadap waktu (</w:t>
      </w:r>
      <m:oMath>
        <m:r>
          <w:rPr>
            <w:rFonts w:ascii="Cambria Math" w:hAnsi="Cambria Math"/>
            <w:lang w:val="en-US"/>
          </w:rPr>
          <m:t>t</m:t>
        </m:r>
      </m:oMath>
      <w:r w:rsidRPr="00EB5554">
        <w:rPr>
          <w:lang w:val="fr-FR"/>
        </w:rPr>
        <w:t xml:space="preserve">). </w:t>
      </w:r>
      <w:r>
        <w:rPr>
          <w:lang w:val="en-US"/>
        </w:rPr>
        <w:t xml:space="preserve">Secara matematis, kurva ini diperoleh dari plot </w:t>
      </w:r>
      <m:oMath>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dt</m:t>
            </m:r>
          </m:den>
        </m:f>
      </m:oMath>
      <w:r>
        <w:rPr>
          <w:rFonts w:eastAsiaTheme="minorEastAsia"/>
          <w:lang w:val="en-US"/>
        </w:rPr>
        <w:t xml:space="preserve"> terhadap </w:t>
      </w:r>
      <w:r>
        <w:rPr>
          <w:lang w:val="en-US"/>
        </w:rPr>
        <w:t>waktu (</w:t>
      </w:r>
      <m:oMath>
        <m:r>
          <w:rPr>
            <w:rFonts w:ascii="Cambria Math" w:hAnsi="Cambria Math"/>
            <w:lang w:val="en-US"/>
          </w:rPr>
          <m:t>t</m:t>
        </m:r>
      </m:oMath>
      <w:r>
        <w:rPr>
          <w:lang w:val="en-US"/>
        </w:rPr>
        <w:t>).</w:t>
      </w:r>
    </w:p>
    <w:p w14:paraId="58AB9C9C" w14:textId="77777777" w:rsidR="00C82728" w:rsidRDefault="00C82728"/>
    <w:sectPr w:rsidR="00C8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20825"/>
    <w:multiLevelType w:val="hybridMultilevel"/>
    <w:tmpl w:val="FC389230"/>
    <w:lvl w:ilvl="0" w:tplc="C54C8C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arto Windarto">
    <w15:presenceInfo w15:providerId="Windows Live" w15:userId="ea6c0722dd269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DY2N7Q0NjYysDBX0lEKTi0uzszPAykwrAUAJVxiniwAAAA="/>
  </w:docVars>
  <w:rsids>
    <w:rsidRoot w:val="00594B16"/>
    <w:rsid w:val="001C5CE8"/>
    <w:rsid w:val="001D2E37"/>
    <w:rsid w:val="00594B16"/>
    <w:rsid w:val="00BA1E27"/>
    <w:rsid w:val="00C8272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C949"/>
  <w15:chartTrackingRefBased/>
  <w15:docId w15:val="{04B450BE-ECB3-4C46-9F84-DCC68E26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B16"/>
    <w:pPr>
      <w:spacing w:line="240" w:lineRule="auto"/>
    </w:pPr>
    <w:rPr>
      <w:rFonts w:asciiTheme="majorBidi" w:hAnsiTheme="majorBidi"/>
      <w:sz w:val="24"/>
      <w:lang w:val="en-GB"/>
    </w:rPr>
  </w:style>
  <w:style w:type="paragraph" w:styleId="Heading1">
    <w:name w:val="heading 1"/>
    <w:basedOn w:val="Normal"/>
    <w:next w:val="Normal"/>
    <w:link w:val="Heading1Char"/>
    <w:uiPriority w:val="9"/>
    <w:qFormat/>
    <w:rsid w:val="00594B16"/>
    <w:pPr>
      <w:keepNext/>
      <w:keepLines/>
      <w:spacing w:before="240" w:after="60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94B16"/>
    <w:pPr>
      <w:keepNext/>
      <w:keepLines/>
      <w:spacing w:before="40" w:after="12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16"/>
    <w:rPr>
      <w:rFonts w:ascii="Times New Roman" w:eastAsiaTheme="majorEastAsia" w:hAnsi="Times New Roman" w:cstheme="majorBidi"/>
      <w:b/>
      <w:color w:val="000000" w:themeColor="text1"/>
      <w:sz w:val="32"/>
      <w:szCs w:val="32"/>
      <w:lang w:val="en-GB"/>
    </w:rPr>
  </w:style>
  <w:style w:type="character" w:customStyle="1" w:styleId="Heading2Char">
    <w:name w:val="Heading 2 Char"/>
    <w:basedOn w:val="DefaultParagraphFont"/>
    <w:link w:val="Heading2"/>
    <w:uiPriority w:val="9"/>
    <w:rsid w:val="00594B16"/>
    <w:rPr>
      <w:rFonts w:asciiTheme="majorBidi" w:eastAsiaTheme="majorEastAsia" w:hAnsiTheme="majorBidi" w:cstheme="majorBidi"/>
      <w:b/>
      <w:color w:val="000000" w:themeColor="text1"/>
      <w:sz w:val="28"/>
      <w:szCs w:val="26"/>
      <w:lang w:val="en-GB"/>
    </w:rPr>
  </w:style>
  <w:style w:type="paragraph" w:styleId="ListParagraph">
    <w:name w:val="List Paragraph"/>
    <w:basedOn w:val="Normal"/>
    <w:uiPriority w:val="34"/>
    <w:qFormat/>
    <w:rsid w:val="00594B16"/>
    <w:pPr>
      <w:ind w:left="720"/>
      <w:contextualSpacing/>
    </w:pPr>
  </w:style>
  <w:style w:type="paragraph" w:styleId="Revision">
    <w:name w:val="Revision"/>
    <w:hidden/>
    <w:uiPriority w:val="99"/>
    <w:semiHidden/>
    <w:rsid w:val="00BA1E27"/>
    <w:pPr>
      <w:spacing w:after="0" w:line="240" w:lineRule="auto"/>
    </w:pPr>
    <w:rPr>
      <w:rFonts w:asciiTheme="majorBidi" w:hAnsiTheme="majorBid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Windarto Windarto</dc:creator>
  <cp:keywords/>
  <dc:description/>
  <cp:lastModifiedBy>Windarto Windarto</cp:lastModifiedBy>
  <cp:revision>2</cp:revision>
  <dcterms:created xsi:type="dcterms:W3CDTF">2021-11-16T02:29:00Z</dcterms:created>
  <dcterms:modified xsi:type="dcterms:W3CDTF">2021-11-16T02:37:00Z</dcterms:modified>
</cp:coreProperties>
</file>