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</w:t>
            </w:r>
            <w:del w:id="0" w:author="ismail - [2010]" w:date="2021-06-07T10:37:00Z">
              <w:r w:rsidRPr="00A16D9B" w:rsidDel="00AC2A78">
                <w:rPr>
                  <w:rFonts w:ascii="Times New Roman" w:hAnsi="Times New Roman" w:cs="Times New Roman"/>
                  <w:sz w:val="24"/>
                  <w:szCs w:val="24"/>
                </w:rPr>
                <w:delText>thusonfri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11CE1" w:rsidRPr="00A16D9B" w:rsidRDefault="00211CE1" w:rsidP="00211C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</w:t>
            </w:r>
            <w:del w:id="1" w:author="ismail - [2010]" w:date="2021-06-07T10:37:00Z">
              <w:r w:rsidRPr="00A16D9B" w:rsidDel="00AC2A78">
                <w:rPr>
                  <w:rFonts w:ascii="Times New Roman" w:hAnsi="Times New Roman" w:cs="Times New Roman"/>
                  <w:sz w:val="24"/>
                  <w:szCs w:val="24"/>
                </w:rPr>
                <w:delText>thusonfri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" w:author="ismail - [2010]" w:date="2021-06-07T10:38:00Z">
              <w:r w:rsidRPr="00A16D9B" w:rsidDel="006E4399">
                <w:rPr>
                  <w:rFonts w:ascii="Times New Roman" w:hAnsi="Times New Roman" w:cs="Times New Roman"/>
                  <w:sz w:val="24"/>
                  <w:szCs w:val="24"/>
                </w:rPr>
                <w:delText>Enterprise, Jubilee</w:delText>
              </w:r>
            </w:del>
            <w:ins w:id="3" w:author="ismail - [2010]" w:date="2021-06-07T10:40:00Z">
              <w:r w:rsidR="003F17A4" w:rsidRPr="003F17A4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del w:id="4" w:author="ismail - [2010]" w:date="2021-06-07T10:37:00Z">
              <w:r w:rsidRPr="00AC2A78" w:rsidDel="00AC2A78">
                <w:rPr>
                  <w:rFonts w:ascii="Times New Roman" w:hAnsi="Times New Roman" w:cs="Times New Roman"/>
                  <w:sz w:val="24"/>
                  <w:szCs w:val="24"/>
                </w:rPr>
                <w:delText>Billionaire</w:delText>
              </w:r>
              <w:r w:rsidRPr="00A16D9B" w:rsidDel="00AC2A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5" w:name="_GoBack"/>
        <w:bookmarkEnd w:id="5"/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9F" w:rsidRDefault="00E5259F" w:rsidP="00D80F46">
      <w:r>
        <w:separator/>
      </w:r>
    </w:p>
  </w:endnote>
  <w:endnote w:type="continuationSeparator" w:id="0">
    <w:p w:rsidR="00E5259F" w:rsidRDefault="00E5259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9F" w:rsidRDefault="00E5259F" w:rsidP="00D80F46">
      <w:r>
        <w:separator/>
      </w:r>
    </w:p>
  </w:footnote>
  <w:footnote w:type="continuationSeparator" w:id="0">
    <w:p w:rsidR="00E5259F" w:rsidRDefault="00E5259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11CE1"/>
    <w:rsid w:val="00233D8A"/>
    <w:rsid w:val="002D5B47"/>
    <w:rsid w:val="003F17A4"/>
    <w:rsid w:val="0042167F"/>
    <w:rsid w:val="004F5D73"/>
    <w:rsid w:val="006E4399"/>
    <w:rsid w:val="00771E9D"/>
    <w:rsid w:val="008D1AF7"/>
    <w:rsid w:val="00924DF5"/>
    <w:rsid w:val="00A16D9B"/>
    <w:rsid w:val="00A86167"/>
    <w:rsid w:val="00AC2A78"/>
    <w:rsid w:val="00AF28E1"/>
    <w:rsid w:val="00BC4E71"/>
    <w:rsid w:val="00D80F46"/>
    <w:rsid w:val="00E5259F"/>
    <w:rsid w:val="00F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AC2A78"/>
  </w:style>
  <w:style w:type="paragraph" w:styleId="BalloonText">
    <w:name w:val="Balloon Text"/>
    <w:basedOn w:val="Normal"/>
    <w:link w:val="BalloonTextChar"/>
    <w:uiPriority w:val="99"/>
    <w:semiHidden/>
    <w:unhideWhenUsed/>
    <w:rsid w:val="00AC2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AC2A78"/>
  </w:style>
  <w:style w:type="paragraph" w:styleId="BalloonText">
    <w:name w:val="Balloon Text"/>
    <w:basedOn w:val="Normal"/>
    <w:link w:val="BalloonTextChar"/>
    <w:uiPriority w:val="99"/>
    <w:semiHidden/>
    <w:unhideWhenUsed/>
    <w:rsid w:val="00AC2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A85C7-0045-45A3-835A-DD8EFD6D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3</cp:revision>
  <dcterms:created xsi:type="dcterms:W3CDTF">2021-06-07T03:42:00Z</dcterms:created>
  <dcterms:modified xsi:type="dcterms:W3CDTF">2021-06-07T04:06:00Z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