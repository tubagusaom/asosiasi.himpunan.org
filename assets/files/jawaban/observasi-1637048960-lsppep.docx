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40F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12831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ED73F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987B5AE" w14:textId="77777777" w:rsidR="00927764" w:rsidRPr="00F6405B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F6405B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artikel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berikut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ini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dengan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F6405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F6405B">
        <w:rPr>
          <w:rFonts w:ascii="Cambria" w:hAnsi="Cambria" w:cs="Times New Roman"/>
          <w:sz w:val="24"/>
          <w:szCs w:val="24"/>
        </w:rPr>
        <w:t>koreksi</w:t>
      </w:r>
      <w:proofErr w:type="spellEnd"/>
      <w:r w:rsidRPr="00F6405B">
        <w:rPr>
          <w:rFonts w:ascii="Cambria" w:hAnsi="Cambria" w:cs="Times New Roman"/>
          <w:sz w:val="24"/>
          <w:szCs w:val="24"/>
        </w:rPr>
        <w:t>.</w:t>
      </w:r>
    </w:p>
    <w:p w14:paraId="6651CF51" w14:textId="77777777" w:rsidR="00927764" w:rsidRPr="00F6405B" w:rsidRDefault="00927764" w:rsidP="00927764">
      <w:pPr>
        <w:rPr>
          <w:rFonts w:ascii="Cambria" w:hAnsi="Cambria"/>
        </w:rPr>
      </w:pPr>
    </w:p>
    <w:p w14:paraId="6B8B410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84B556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5D184DE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5ADBB19" wp14:editId="74EF5F7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3A1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12B58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6F4BF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5FD039" w14:textId="6D39A93D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di tahun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0" w:author="Alfa Farah" w:date="2021-11-16T14:32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" w:author="Alfa Farah" w:date="2021-11-16T14:32:00Z">
        <w:r w:rsidRPr="00F6405B" w:rsidDel="00F6405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" w:author="Alfa Farah" w:date="2021-11-16T14:41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BB57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" w:author="Alfa Farah" w:date="2021-11-16T14:41:00Z">
        <w:r w:rsidRPr="00F6405B" w:rsidDel="00BB575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4" w:author="Alfa Farah" w:date="2021-11-16T14:41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F6405B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del w:id="5" w:author="Alfa Farah" w:date="2021-11-16T14:41:00Z">
        <w:r w:rsidRPr="00F6405B" w:rsidDel="00BB5751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</w:delText>
        </w:r>
      </w:del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tahun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3F392" w14:textId="74DE5C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Alfa Farah" w:date="2021-11-16T14:32:00Z">
        <w:r w:rsidRPr="00F6405B" w:rsidDel="00F6405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" w:author="Alfa Farah" w:date="2021-11-16T14:42:00Z">
        <w:r w:rsidRPr="00F6405B" w:rsidDel="009A5BB1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8" w:author="Alfa Farah" w:date="2021-11-16T14:42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</w:ins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641236" w14:textId="47E4F7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" w:author="Alfa Farah" w:date="2021-11-16T14:42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10" w:author="Alfa Farah" w:date="2021-11-16T14:42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Alfa Farah" w:date="2021-11-16T14:33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Alfa Farah" w:date="2021-11-16T14:33:00Z">
        <w:r w:rsidDel="00F6405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1B8A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24FB3" w14:textId="26ED4653" w:rsidR="00927764" w:rsidRPr="0081749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ins w:id="13" w:author="Alfa Farah" w:date="2021-11-16T14:48:00Z">
        <w:r w:rsidR="0081749E">
          <w:rPr>
            <w:rFonts w:ascii="Times New Roman" w:eastAsia="Times New Roman" w:hAnsi="Times New Roman" w:cs="Times New Roman"/>
            <w:sz w:val="24"/>
            <w:szCs w:val="24"/>
            <w:lang w:val="de-DE"/>
          </w:rPr>
          <w:t xml:space="preserve"> </w:t>
        </w:r>
        <w:proofErr w:type="spellStart"/>
        <w:r w:rsidR="0081749E">
          <w:rPr>
            <w:rFonts w:ascii="Times New Roman" w:eastAsia="Times New Roman" w:hAnsi="Times New Roman" w:cs="Times New Roman"/>
            <w:sz w:val="24"/>
            <w:szCs w:val="24"/>
            <w:lang w:val="de-DE"/>
          </w:rPr>
          <w:t>empat</w:t>
        </w:r>
      </w:ins>
      <w:proofErr w:type="spellEnd"/>
      <w:del w:id="14" w:author="Alfa Farah" w:date="2021-11-16T14:48:00Z">
        <w:r w:rsidRPr="0081749E" w:rsidDel="0081749E">
          <w:rPr>
            <w:rFonts w:ascii="Times New Roman" w:eastAsia="Times New Roman" w:hAnsi="Times New Roman" w:cs="Times New Roman"/>
            <w:sz w:val="24"/>
            <w:szCs w:val="24"/>
            <w:lang w:val="de-DE"/>
            <w:rPrChange w:id="15" w:author="Alfa Farah" w:date="2021-11-16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16" w:author="Alfa Farah" w:date="2021-11-16T14:33:00Z">
        <w:r w:rsidRPr="0081749E" w:rsidDel="00F6405B">
          <w:rPr>
            <w:rFonts w:ascii="Times New Roman" w:eastAsia="Times New Roman" w:hAnsi="Times New Roman" w:cs="Times New Roman"/>
            <w:sz w:val="24"/>
            <w:szCs w:val="24"/>
            <w:lang w:val="de-DE"/>
            <w:rPrChange w:id="17" w:author="Alfa Farah" w:date="2021-11-16T14:4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4</w:delText>
        </w:r>
      </w:del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18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19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0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1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2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3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4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5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duduk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  <w:lang w:val="de-DE"/>
          <w:rPrChange w:id="26" w:author="Alfa Farah" w:date="2021-11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7" w:author="Alfa Farah" w:date="2021-11-16T14:33:00Z">
        <w:r w:rsidR="00F6405B" w:rsidRPr="008174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749E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Alfa Farah" w:date="2021-11-16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kok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085932" w14:textId="77777777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F6405B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F6405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F6405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52C4D5" w14:textId="77777777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55E7EA" w14:textId="77777777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1749E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Alfa Farah" w:date="2021-11-16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>, kok~</w:t>
      </w:r>
    </w:p>
    <w:p w14:paraId="78AEA8E3" w14:textId="4B58C2A7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F6405B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F640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lfa Farah" w:date="2021-11-16T14:34:00Z">
        <w:r w:rsidRPr="00F6405B" w:rsidDel="00F6405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Alfa Farah" w:date="2021-11-16T14:34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F6405B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A5BB1">
        <w:rPr>
          <w:rFonts w:ascii="Times New Roman" w:eastAsia="Times New Roman" w:hAnsi="Times New Roman" w:cs="Times New Roman"/>
          <w:i/>
          <w:iCs/>
          <w:sz w:val="24"/>
          <w:szCs w:val="24"/>
          <w:rPrChange w:id="32" w:author="Alfa Farah" w:date="2021-11-16T14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F64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20519" w14:textId="77777777" w:rsidR="00927764" w:rsidRPr="00F6405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Alfa Farah" w:date="2021-11-16T14:34:00Z">
        <w:r w:rsidRPr="00F6405B" w:rsidDel="00F6405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F6405B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405B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F6405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DA7B00" w14:textId="528016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4" w:author="Alfa Farah" w:date="2021-11-16T14:35:00Z">
        <w:r w:rsidDel="00F6405B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proofErr w:type="spellStart"/>
      <w:ins w:id="35" w:author="Alfa Farah" w:date="2021-11-16T14:35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36" w:author="Alfa Farah" w:date="2021-11-16T14:44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7" w:author="Alfa Farah" w:date="2021-11-16T14:44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8" w:author="Alfa Farah" w:date="2021-11-16T14:44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9" w:author="Alfa Farah" w:date="2021-11-16T14:45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lfa Farah" w:date="2021-11-16T14:45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>karena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Alfa Farah" w:date="2021-11-16T14:45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42" w:author="Alfa Farah" w:date="2021-11-16T14:44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43" w:author="Alfa Farah" w:date="2021-11-16T14:45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ta </w:t>
        </w:r>
        <w:proofErr w:type="spellStart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-kali </w:t>
        </w:r>
        <w:proofErr w:type="spellStart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Alfa Farah" w:date="2021-11-16T14:45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 xml:space="preserve">itu membuat kita berpikir berkali-kali. Akan </w:delText>
        </w:r>
      </w:del>
      <w:proofErr w:type="spellStart"/>
      <w:ins w:id="45" w:author="Alfa Farah" w:date="2021-11-16T14:45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ins w:id="46" w:author="Alfa Farah" w:date="2021-11-16T14:46:00Z">
        <w:r w:rsidR="009A5BB1">
          <w:rPr>
            <w:rFonts w:ascii="Times New Roman" w:eastAsia="Times New Roman" w:hAnsi="Times New Roman" w:cs="Times New Roman"/>
            <w:sz w:val="24"/>
            <w:szCs w:val="24"/>
          </w:rPr>
          <w:t>tu</w:t>
        </w:r>
        <w:proofErr w:type="spellEnd"/>
        <w:r w:rsidR="009A5B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DB6EB" w14:textId="12B7C3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Alfa Farah" w:date="2021-11-16T14:46:00Z">
        <w:r w:rsidRPr="00C50A1E" w:rsidDel="009A5BB1">
          <w:rPr>
            <w:rFonts w:ascii="Times New Roman" w:eastAsia="Times New Roman" w:hAnsi="Times New Roman" w:cs="Times New Roman"/>
            <w:sz w:val="24"/>
            <w:szCs w:val="24"/>
          </w:rPr>
          <w:delText xml:space="preserve">pemilihan makanan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8" w:author="Alfa Farah" w:date="2021-11-16T14:51:00Z">
        <w:r w:rsidR="008174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4F4264" w14:textId="7BF2DB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Alfa Farah" w:date="2021-11-16T14:35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50" w:author="Alfa Farah" w:date="2021-11-16T14:35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51" w:author="Alfa Farah" w:date="2021-11-16T14:36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2" w:author="Alfa Farah" w:date="2021-11-16T14:35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del w:id="53" w:author="Alfa Farah" w:date="2021-11-16T14:36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>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Alfa Farah" w:date="2021-11-16T14:36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5" w:author="Alfa Farah" w:date="2021-11-16T14:36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56" w:author="Alfa Farah" w:date="2021-11-16T14:36:00Z">
        <w:r w:rsidRPr="00C50A1E" w:rsidDel="00F6405B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ins w:id="57" w:author="Alfa Farah" w:date="2021-11-16T14:36:00Z">
        <w:r w:rsidR="00F640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405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5B2DB42" w14:textId="06DE85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58" w:author="Alfa Farah" w:date="2021-11-16T14:36:00Z">
        <w:r w:rsidRPr="00C50A1E" w:rsidDel="00BB575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59" w:author="Alfa Farah" w:date="2021-11-16T14:36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B5751">
        <w:rPr>
          <w:rFonts w:ascii="Times New Roman" w:eastAsia="Times New Roman" w:hAnsi="Times New Roman" w:cs="Times New Roman"/>
          <w:i/>
          <w:iCs/>
          <w:sz w:val="24"/>
          <w:szCs w:val="24"/>
          <w:rPrChange w:id="60" w:author="Alfa Farah" w:date="2021-11-1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924026" w14:textId="15C5D6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751">
        <w:rPr>
          <w:rFonts w:ascii="Times New Roman" w:eastAsia="Times New Roman" w:hAnsi="Times New Roman" w:cs="Times New Roman"/>
          <w:i/>
          <w:iCs/>
          <w:sz w:val="24"/>
          <w:szCs w:val="24"/>
          <w:rPrChange w:id="61" w:author="Alfa Farah" w:date="2021-11-16T14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2" w:author="Alfa Farah" w:date="2021-11-16T14:47:00Z">
        <w:r w:rsidR="0081749E">
          <w:rPr>
            <w:rFonts w:ascii="Times New Roman" w:eastAsia="Times New Roman" w:hAnsi="Times New Roman" w:cs="Times New Roman"/>
            <w:sz w:val="24"/>
            <w:szCs w:val="24"/>
          </w:rPr>
          <w:t xml:space="preserve">Lemak-lemak </w:t>
        </w:r>
        <w:proofErr w:type="spellStart"/>
        <w:r w:rsidR="0081749E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ins w:id="63" w:author="Alfa Farah" w:date="2021-11-16T14:37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4" w:author="Alfa Farah" w:date="2021-11-16T14:37:00Z">
        <w:r w:rsidDel="00BB5751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proofErr w:type="spellStart"/>
      <w:ins w:id="65" w:author="Alfa Farah" w:date="2021-11-16T14:37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6" w:author="Alfa Farah" w:date="2021-11-16T14:37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67" w:author="Alfa Farah" w:date="2021-11-16T14:37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AB3F573" w14:textId="5B006D89" w:rsidR="00927764" w:rsidRPr="00C50A1E" w:rsidDel="0081749E" w:rsidRDefault="00927764" w:rsidP="00927764">
      <w:pPr>
        <w:shd w:val="clear" w:color="auto" w:fill="F5F5F5"/>
        <w:spacing w:after="375"/>
        <w:rPr>
          <w:del w:id="68" w:author="Alfa Farah" w:date="2021-11-16T14:4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del w:id="69" w:author="Alfa Farah" w:date="2021-11-16T14:52:00Z">
        <w:r w:rsidRPr="00C50A1E" w:rsidDel="002F4C8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0" w:author="Alfa Farah" w:date="2021-11-16T14:52:00Z">
        <w:r w:rsidR="002F4C82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="002F4C82">
          <w:rPr>
            <w:rFonts w:ascii="Times New Roman" w:eastAsia="Times New Roman" w:hAnsi="Times New Roman" w:cs="Times New Roman"/>
            <w:sz w:val="24"/>
            <w:szCs w:val="24"/>
          </w:rPr>
          <w:t xml:space="preserve"> yang salah</w:t>
        </w:r>
      </w:ins>
      <w:del w:id="71" w:author="Alfa Farah" w:date="2021-11-16T14:52:00Z">
        <w:r w:rsidRPr="00C50A1E" w:rsidDel="002F4C82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72" w:author="Alfa Farah" w:date="2021-11-16T14:37:00Z">
        <w:r w:rsidR="00BB57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3" w:author="Alfa Farah" w:date="2021-11-16T14:47:00Z">
        <w:r w:rsidR="0081749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4" w:author="Alfa Farah" w:date="2021-11-16T14:47:00Z">
        <w:r w:rsidRPr="00C50A1E" w:rsidDel="0081749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75" w:author="Alfa Farah" w:date="2021-11-16T14:48:00Z">
        <w:r w:rsidR="0081749E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76" w:author="Alfa Farah" w:date="2021-11-16T14:47:00Z">
        <w:r w:rsidRPr="00C50A1E" w:rsidDel="0081749E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77" w:author="Alfa Farah" w:date="2021-11-16T14:53:00Z">
        <w:r w:rsidR="002F4C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8" w:author="Alfa Farah" w:date="2021-11-16T14:53:00Z">
        <w:r w:rsidRPr="00C50A1E" w:rsidDel="002F4C8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4DC42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81749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81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</w:p>
    <w:p w14:paraId="70F0F15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66838BA" w14:textId="77777777" w:rsidR="00927764" w:rsidRPr="00C50A1E" w:rsidRDefault="00927764" w:rsidP="00927764"/>
    <w:p w14:paraId="47551D66" w14:textId="77777777" w:rsidR="00927764" w:rsidRPr="005A045A" w:rsidRDefault="00927764" w:rsidP="00927764">
      <w:pPr>
        <w:rPr>
          <w:i/>
        </w:rPr>
      </w:pPr>
    </w:p>
    <w:p w14:paraId="2755A62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D2EBD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A087A" w14:textId="77777777" w:rsidR="006D2B6E" w:rsidRDefault="006D2B6E">
      <w:r>
        <w:separator/>
      </w:r>
    </w:p>
  </w:endnote>
  <w:endnote w:type="continuationSeparator" w:id="0">
    <w:p w14:paraId="4C950CE0" w14:textId="77777777" w:rsidR="006D2B6E" w:rsidRDefault="006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DC0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9711AEA" w14:textId="77777777" w:rsidR="00941E77" w:rsidRDefault="006D2B6E">
    <w:pPr>
      <w:pStyle w:val="Footer"/>
    </w:pPr>
  </w:p>
  <w:p w14:paraId="23224E17" w14:textId="77777777" w:rsidR="00941E77" w:rsidRDefault="006D2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EB2F" w14:textId="77777777" w:rsidR="006D2B6E" w:rsidRDefault="006D2B6E">
      <w:r>
        <w:separator/>
      </w:r>
    </w:p>
  </w:footnote>
  <w:footnote w:type="continuationSeparator" w:id="0">
    <w:p w14:paraId="4C885DF2" w14:textId="77777777" w:rsidR="006D2B6E" w:rsidRDefault="006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a Farah">
    <w15:presenceInfo w15:providerId="Windows Live" w15:userId="255ae20778659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6412A"/>
    <w:rsid w:val="002F4C82"/>
    <w:rsid w:val="0042167F"/>
    <w:rsid w:val="006D2B6E"/>
    <w:rsid w:val="0081749E"/>
    <w:rsid w:val="00924DF5"/>
    <w:rsid w:val="00927764"/>
    <w:rsid w:val="009A5BB1"/>
    <w:rsid w:val="00BB5751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AF3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Alfa Farah</cp:lastModifiedBy>
  <cp:revision>3</cp:revision>
  <dcterms:created xsi:type="dcterms:W3CDTF">2021-11-16T07:26:00Z</dcterms:created>
  <dcterms:modified xsi:type="dcterms:W3CDTF">2021-11-16T07:53:00Z</dcterms:modified>
</cp:coreProperties>
</file>