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0" w:author="ASUS" w:date="2021-03-24T11:58:00Z">
              <w:r w:rsidR="00BA4C1F">
                <w:rPr>
                  <w:rFonts w:ascii="Times New Roman" w:eastAsia="Times New Roman" w:hAnsi="Times New Roman" w:cs="Times New Roman"/>
                  <w:szCs w:val="24"/>
                </w:rPr>
                <w:t>j</w:t>
              </w:r>
            </w:ins>
            <w:del w:id="1" w:author="ASUS" w:date="2021-03-24T11:58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>z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ASUS" w:date="2021-03-24T11:58:00Z">
              <w:r w:rsidR="00BA4C1F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3" w:author="ASUS" w:date="2021-03-24T11:58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4" w:author="ASUS" w:date="2021-03-24T11:59:00Z">
              <w:r w:rsidR="00BA4C1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" w:author="ASUS" w:date="2021-03-24T11:59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 xml:space="preserve"> dia akan berubah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6" w:author="ASUS" w:date="2021-03-24T11:59:00Z">
              <w:r w:rsidR="00BA4C1F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7" w:author="ASUS" w:date="2021-03-24T11:59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ASUS" w:date="2021-03-24T11:59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9" w:author="ASUS" w:date="2021-03-24T12:00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ASUS" w:date="2021-03-24T12:00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11" w:author="ASUS" w:date="2021-03-24T12:00:00Z">
              <w:r w:rsidR="00BA4C1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ASUS" w:date="2021-03-24T12:00:00Z">
              <w:r w:rsidRPr="00EC6F38" w:rsidDel="00BA4C1F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ASUS" w:date="2021-03-24T12:00:00Z">
              <w:r w:rsidRPr="00EC6F38" w:rsidDel="008C4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4" w:author="ASUS" w:date="2021-03-24T12:00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" w:author="ASUS" w:date="2021-03-24T12:00:00Z">
              <w:r w:rsidRPr="00EC6F38" w:rsidDel="008C4D99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6" w:author="ASUS" w:date="2021-03-24T12:00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7" w:author="ASUS" w:date="2021-03-24T12:00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ASUS" w:date="2021-03-24T12:00:00Z">
              <w:r w:rsidRPr="00EC6F38" w:rsidDel="008C4D9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9" w:author="ASUS" w:date="2021-03-24T12:01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0" w:author="ASUS" w:date="2021-03-24T12:01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1" w:author="ASUS" w:date="2021-03-24T12:01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2" w:author="ASUS" w:date="2021-03-24T12:01:00Z">
              <w:r w:rsidRPr="00EC6F38" w:rsidDel="008C4D99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23" w:author="ASUS" w:date="2021-03-24T12:01:00Z"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>bahas</w:t>
              </w:r>
              <w:proofErr w:type="spellEnd"/>
              <w:r w:rsidR="008C4D9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4" w:author="ASUS" w:date="2021-03-24T12:01:00Z">
              <w:r w:rsidRPr="00EC6F38" w:rsidDel="008C4D99">
                <w:rPr>
                  <w:rFonts w:ascii="Times New Roman" w:eastAsia="Times New Roman" w:hAnsi="Times New Roman" w:cs="Times New Roman"/>
                  <w:szCs w:val="24"/>
                </w:rPr>
                <w:delText xml:space="preserve"> publis,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6" w:author="ASUS" w:date="2021-03-24T12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1.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B00438" w:rsidP="00B00438">
            <w:pPr>
              <w:spacing w:before="100" w:beforeAutospacing="1" w:after="100" w:afterAutospacing="1" w:line="240" w:lineRule="auto"/>
              <w:ind w:hanging="23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7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28" w:author="ASUS" w:date="2021-03-24T12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        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9" w:author="ASUS" w:date="2021-03-24T12:02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0" w:author="ASUS" w:date="2021-03-24T12:02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ASUS" w:date="2021-03-24T12:02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2" w:author="ASUS" w:date="2021-03-24T12:02:00Z">
              <w:r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004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del w:id="33" w:author="ASUS" w:date="2021-03-24T12:02:00Z"/>
                <w:rFonts w:ascii="Times New Roman" w:eastAsia="Times New Roman" w:hAnsi="Times New Roman" w:cs="Times New Roman"/>
                <w:szCs w:val="24"/>
              </w:rPr>
              <w:pPrChange w:id="34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35" w:author="ASUS" w:date="2021-03-24T12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2.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36" w:author="ASUS" w:date="2021-03-24T12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37" w:author="ASUS" w:date="2021-03-24T12:02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B004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  <w:rPrChange w:id="38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9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proofErr w:type="gramStart"/>
            <w:ins w:id="40" w:author="ASUS" w:date="2021-03-24T12:02:00Z"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proofErr w:type="gramEnd"/>
            <w:del w:id="41" w:author="ASUS" w:date="2021-03-24T12:02:00Z">
              <w:r w:rsidR="00125355" w:rsidRPr="00B00438" w:rsidDel="00B00438">
                <w:rPr>
                  <w:rFonts w:ascii="Times New Roman" w:eastAsia="Times New Roman" w:hAnsi="Times New Roman" w:cs="Times New Roman"/>
                  <w:szCs w:val="24"/>
                  <w:rPrChange w:id="42" w:author="ASUS" w:date="2021-03-24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43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44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ins w:id="45" w:author="ASUS" w:date="2021-03-24T12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6" w:author="ASUS" w:date="2021-03-24T12:02:00Z">
              <w:r w:rsidR="00125355" w:rsidRPr="00B00438" w:rsidDel="00B00438">
                <w:rPr>
                  <w:rFonts w:ascii="Times New Roman" w:eastAsia="Times New Roman" w:hAnsi="Times New Roman" w:cs="Times New Roman"/>
                  <w:szCs w:val="24"/>
                  <w:rPrChange w:id="47" w:author="ASUS" w:date="2021-03-24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di sini </w:delText>
              </w:r>
            </w:del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48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9" w:author="ASUS" w:date="2021-03-24T12:02:00Z">
              <w:r w:rsidR="00125355" w:rsidRPr="00B00438" w:rsidDel="00B00438">
                <w:rPr>
                  <w:rFonts w:ascii="Times New Roman" w:eastAsia="Times New Roman" w:hAnsi="Times New Roman" w:cs="Times New Roman"/>
                  <w:szCs w:val="24"/>
                  <w:rPrChange w:id="50" w:author="ASUS" w:date="2021-03-24T12:0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1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2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3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4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5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6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7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58" w:author="ASUS" w:date="2021-03-24T12:02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59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0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1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2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3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4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5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6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7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8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69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70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71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B00438">
              <w:rPr>
                <w:rFonts w:ascii="Times New Roman" w:eastAsia="Times New Roman" w:hAnsi="Times New Roman" w:cs="Times New Roman"/>
                <w:szCs w:val="24"/>
                <w:rPrChange w:id="72" w:author="ASUS" w:date="2021-03-24T12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3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4" w:author="ASUS" w:date="2021-03-24T12:0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3.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5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76" w:author="ASUS" w:date="2021-03-24T12:0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4.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7" w:author="ASUS" w:date="2021-03-24T12:03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78" w:author="ASUS" w:date="2021-03-24T12:03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Del="00B004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del w:id="79" w:author="ASUS" w:date="2021-03-24T12:07:00Z"/>
                <w:rFonts w:ascii="Times New Roman" w:eastAsia="Times New Roman" w:hAnsi="Times New Roman" w:cs="Times New Roman"/>
                <w:szCs w:val="24"/>
              </w:rPr>
              <w:pPrChange w:id="80" w:author="ASUS" w:date="2021-03-24T12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1" w:author="ASUS" w:date="2021-03-24T12:0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5.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ins w:id="82" w:author="ASUS" w:date="2021-03-24T12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3" w:author="ASUS" w:date="2021-03-24T12:07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 xml:space="preserve"> guru</w:delText>
              </w:r>
            </w:del>
            <w:del w:id="84" w:author="ASUS" w:date="2021-03-24T12:06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B00438" w:rsidRDefault="00125355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ins w:id="85" w:author="ASUS" w:date="2021-03-24T12:07:00Z"/>
                <w:rFonts w:ascii="Times New Roman" w:eastAsia="Times New Roman" w:hAnsi="Times New Roman" w:cs="Times New Roman"/>
                <w:szCs w:val="24"/>
              </w:rPr>
              <w:pPrChange w:id="86" w:author="ASUS" w:date="2021-03-24T12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87" w:author="ASUS" w:date="2021-03-24T12:07:00Z">
              <w:r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ins w:id="88" w:author="ASUS" w:date="2021-03-24T12:07:00Z">
              <w:r w:rsidR="00B0043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B00438" w:rsidP="00B00438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9" w:author="ASUS" w:date="2021-03-24T12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0" w:author="ASUS" w:date="2021-03-24T12:07:00Z">
              <w:r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91" w:author="ASUS" w:date="2021-03-24T12:07:00Z">
              <w:r w:rsidR="00125355" w:rsidRPr="00EC6F38" w:rsidDel="00B00438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B00438">
            <w:pPr>
              <w:spacing w:before="100" w:beforeAutospacing="1" w:after="100" w:afterAutospacing="1" w:line="240" w:lineRule="auto"/>
              <w:ind w:firstLine="607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2" w:author="ASUS" w:date="2021-03-24T12:0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3" w:author="ASUS" w:date="2021-03-24T12:07:00Z">
              <w:r w:rsidRPr="00EC6F38" w:rsidDel="00CE2A3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CE2A3D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94" w:author="ASUS" w:date="2021-03-24T12:08:00Z">
              <w:r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t>Meneliti</w:t>
              </w:r>
            </w:ins>
            <w:proofErr w:type="spellEnd"/>
            <w:del w:id="95" w:author="ASUS" w:date="2021-03-24T12:08:00Z">
              <w:r w:rsidR="00125355" w:rsidRPr="00EC6F38" w:rsidDel="00CE2A3D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6" w:author="ASUS" w:date="2021-03-24T12:08:00Z">
              <w:r w:rsidR="00CE2A3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7" w:author="ASUS" w:date="2021-03-24T12:08:00Z">
              <w:r w:rsidRPr="00EC6F38" w:rsidDel="00DC7AEB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proofErr w:type="spellStart"/>
            <w:ins w:id="98" w:author="ASUS" w:date="2021-03-24T12:08:00Z"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9" w:author="ASUS" w:date="2021-03-24T12:08:00Z">
              <w:r w:rsidRPr="00EC6F38" w:rsidDel="00DC7AEB">
                <w:rPr>
                  <w:rFonts w:ascii="Times New Roman" w:eastAsia="Times New Roman" w:hAnsi="Times New Roman" w:cs="Times New Roman"/>
                  <w:szCs w:val="24"/>
                </w:rPr>
                <w:delText>memiliki pikiran</w:delText>
              </w:r>
            </w:del>
            <w:proofErr w:type="spellStart"/>
            <w:ins w:id="100" w:author="ASUS" w:date="2021-03-24T12:08:00Z"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1" w:author="ASUS" w:date="2021-03-24T12:08:00Z">
              <w:r w:rsidRPr="00EC6F38" w:rsidDel="00DC7AE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102" w:author="ASUS" w:date="2021-03-24T12:09:00Z"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3" w:author="ASUS" w:date="2021-03-24T12:10:00Z">
              <w:r w:rsidRPr="00EC6F38" w:rsidDel="00DC7AEB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104" w:author="ASUS" w:date="2021-03-24T12:10:00Z"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5" w:author="ASUS" w:date="2021-03-24T12:11:00Z"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6" w:author="ASUS" w:date="2021-03-24T12:11:00Z">
              <w:r w:rsidRPr="00EC6F38" w:rsidDel="00DC7AEB">
                <w:rPr>
                  <w:rFonts w:ascii="Times New Roman" w:eastAsia="Times New Roman" w:hAnsi="Times New Roman" w:cs="Times New Roman"/>
                  <w:szCs w:val="24"/>
                </w:rPr>
                <w:delText xml:space="preserve"> 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107" w:author="ASUS" w:date="2021-03-24T12:11:00Z">
              <w:r w:rsidR="00DC7AEB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08" w:author="ASUS" w:date="2021-03-24T12:11:00Z">
              <w:r w:rsidR="00211F9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9" w:author="ASUS" w:date="2021-03-24T12:11:00Z">
              <w:r w:rsidR="00211F9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110" w:name="_GoBack"/>
            <w:bookmarkEnd w:id="110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B00438" w:rsidTr="00821BA2">
        <w:trPr>
          <w:ins w:id="111" w:author="ASUS" w:date="2021-03-24T12:04:00Z"/>
        </w:trPr>
        <w:tc>
          <w:tcPr>
            <w:tcW w:w="9350" w:type="dxa"/>
          </w:tcPr>
          <w:p w:rsidR="00B00438" w:rsidRDefault="00B00438" w:rsidP="00821BA2">
            <w:pPr>
              <w:pStyle w:val="Heading3"/>
              <w:rPr>
                <w:ins w:id="112" w:author="ASUS" w:date="2021-03-24T12:04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11F91"/>
    <w:rsid w:val="00240407"/>
    <w:rsid w:val="0042167F"/>
    <w:rsid w:val="00871E0B"/>
    <w:rsid w:val="008C4D99"/>
    <w:rsid w:val="00924DF5"/>
    <w:rsid w:val="00A44F31"/>
    <w:rsid w:val="00B00438"/>
    <w:rsid w:val="00BA4C1F"/>
    <w:rsid w:val="00CE2A3D"/>
    <w:rsid w:val="00D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2021-03-24T05:14:00Z</dcterms:created>
  <dcterms:modified xsi:type="dcterms:W3CDTF">2021-03-24T05:14:00Z</dcterms:modified>
</cp:coreProperties>
</file>