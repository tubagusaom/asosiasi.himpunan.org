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E673"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4E227E4D"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C54367A" w14:textId="77777777" w:rsidR="00927764" w:rsidRDefault="00927764" w:rsidP="00927764">
      <w:pPr>
        <w:jc w:val="center"/>
        <w:rPr>
          <w:rFonts w:ascii="Cambria" w:hAnsi="Cambria" w:cs="Times New Roman"/>
          <w:sz w:val="24"/>
          <w:szCs w:val="24"/>
        </w:rPr>
      </w:pPr>
    </w:p>
    <w:p w14:paraId="65BAAC60"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4573D8B5" w14:textId="77777777" w:rsidR="00927764" w:rsidRPr="0094076B" w:rsidRDefault="00927764" w:rsidP="00927764">
      <w:pPr>
        <w:rPr>
          <w:rFonts w:ascii="Cambria" w:hAnsi="Cambria"/>
        </w:rPr>
      </w:pPr>
    </w:p>
    <w:p w14:paraId="084D7EE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00B4EDF"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6CDD95C1"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2737DAC" wp14:editId="73A8DB17">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BC6F7A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6B17F39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0EA03D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w:t>
      </w:r>
      <w:commentRangeStart w:id="0"/>
      <w:r w:rsidRPr="00C50A1E">
        <w:rPr>
          <w:rFonts w:ascii="Times New Roman" w:eastAsia="Times New Roman" w:hAnsi="Times New Roman" w:cs="Times New Roman"/>
          <w:sz w:val="24"/>
          <w:szCs w:val="24"/>
        </w:rPr>
        <w:t>instan</w:t>
      </w:r>
      <w:commentRangeEnd w:id="0"/>
      <w:r w:rsidR="00111970">
        <w:rPr>
          <w:rStyle w:val="CommentReference"/>
        </w:rPr>
        <w:commentReference w:id="0"/>
      </w:r>
      <w:r w:rsidRPr="00C50A1E">
        <w:rPr>
          <w:rFonts w:ascii="Times New Roman" w:eastAsia="Times New Roman" w:hAnsi="Times New Roman" w:cs="Times New Roman"/>
          <w:sz w:val="24"/>
          <w:szCs w:val="24"/>
        </w:rPr>
        <w:t xml:space="preserve"> kemasan putih yang aromanya aduhai menggoda </w:t>
      </w:r>
      <w:commentRangeStart w:id="1"/>
      <w:r w:rsidRPr="00C50A1E">
        <w:rPr>
          <w:rFonts w:ascii="Times New Roman" w:eastAsia="Times New Roman" w:hAnsi="Times New Roman" w:cs="Times New Roman"/>
          <w:sz w:val="24"/>
          <w:szCs w:val="24"/>
        </w:rPr>
        <w:t>indera</w:t>
      </w:r>
      <w:commentRangeEnd w:id="1"/>
      <w:r w:rsidR="00111970">
        <w:rPr>
          <w:rStyle w:val="CommentReference"/>
        </w:rPr>
        <w:commentReference w:id="1"/>
      </w:r>
      <w:r w:rsidRPr="00C50A1E">
        <w:rPr>
          <w:rFonts w:ascii="Times New Roman" w:eastAsia="Times New Roman" w:hAnsi="Times New Roman" w:cs="Times New Roman"/>
          <w:sz w:val="24"/>
          <w:szCs w:val="24"/>
        </w:rPr>
        <w:t xml:space="preserve"> penciuman itu atau bakwan yang baru diangkat dari penggorengan di kala hujan?</w:t>
      </w:r>
    </w:p>
    <w:p w14:paraId="7CA10F8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2"/>
      <w:r>
        <w:rPr>
          <w:rFonts w:ascii="Times New Roman" w:eastAsia="Times New Roman" w:hAnsi="Times New Roman" w:cs="Times New Roman"/>
          <w:sz w:val="24"/>
          <w:szCs w:val="24"/>
        </w:rPr>
        <w:t>Bulan</w:t>
      </w:r>
      <w:commentRangeEnd w:id="2"/>
      <w:r w:rsidR="00111970">
        <w:rPr>
          <w:rStyle w:val="CommentReference"/>
        </w:rPr>
        <w:commentReference w:id="2"/>
      </w:r>
      <w:r>
        <w:rPr>
          <w:rFonts w:ascii="Times New Roman" w:eastAsia="Times New Roman" w:hAnsi="Times New Roman" w:cs="Times New Roman"/>
          <w:sz w:val="24"/>
          <w:szCs w:val="24"/>
        </w:rPr>
        <w:t xml:space="preserve"> November</w:t>
      </w:r>
      <w:commentRangeStart w:id="3"/>
      <w:r>
        <w:rPr>
          <w:rFonts w:ascii="Times New Roman" w:eastAsia="Times New Roman" w:hAnsi="Times New Roman" w:cs="Times New Roman"/>
          <w:sz w:val="24"/>
          <w:szCs w:val="24"/>
        </w:rPr>
        <w:t>-</w:t>
      </w:r>
      <w:commentRangeEnd w:id="3"/>
      <w:r w:rsidR="00111970">
        <w:rPr>
          <w:rStyle w:val="CommentReference"/>
        </w:rPr>
        <w:commentReference w:id="3"/>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49DD035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4"/>
      <w:r w:rsidRPr="00C50A1E">
        <w:rPr>
          <w:rFonts w:ascii="Times New Roman" w:eastAsia="Times New Roman" w:hAnsi="Times New Roman" w:cs="Times New Roman"/>
          <w:sz w:val="24"/>
          <w:szCs w:val="24"/>
        </w:rPr>
        <w:t>ambyar</w:t>
      </w:r>
      <w:commentRangeEnd w:id="4"/>
      <w:r w:rsidR="00111970">
        <w:rPr>
          <w:rStyle w:val="CommentReference"/>
        </w:rPr>
        <w:commentReference w:id="4"/>
      </w:r>
      <w:r w:rsidRPr="00C50A1E">
        <w:rPr>
          <w:rFonts w:ascii="Times New Roman" w:eastAsia="Times New Roman" w:hAnsi="Times New Roman" w:cs="Times New Roman"/>
          <w:sz w:val="24"/>
          <w:szCs w:val="24"/>
        </w:rPr>
        <w:t xml:space="preserve">, pun perilaku kita yang lain. Soal makan. Ya, hujan yang membuat kita jadi sering lapar. </w:t>
      </w:r>
      <w:commentRangeStart w:id="5"/>
      <w:r w:rsidRPr="00C50A1E">
        <w:rPr>
          <w:rFonts w:ascii="Times New Roman" w:eastAsia="Times New Roman" w:hAnsi="Times New Roman" w:cs="Times New Roman"/>
          <w:sz w:val="24"/>
          <w:szCs w:val="24"/>
        </w:rPr>
        <w:t>Kok</w:t>
      </w:r>
      <w:commentRangeEnd w:id="5"/>
      <w:r w:rsidR="00111970">
        <w:rPr>
          <w:rStyle w:val="CommentReference"/>
        </w:rPr>
        <w:commentReference w:id="5"/>
      </w:r>
      <w:r w:rsidRPr="00C50A1E">
        <w:rPr>
          <w:rFonts w:ascii="Times New Roman" w:eastAsia="Times New Roman" w:hAnsi="Times New Roman" w:cs="Times New Roman"/>
          <w:sz w:val="24"/>
          <w:szCs w:val="24"/>
        </w:rPr>
        <w:t xml:space="preserve"> bisa ya?</w:t>
      </w:r>
    </w:p>
    <w:p w14:paraId="3ED5BFB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commentRangeStart w:id="6"/>
      <w:r w:rsidRPr="00C50A1E">
        <w:rPr>
          <w:rFonts w:ascii="Times New Roman" w:eastAsia="Times New Roman" w:hAnsi="Times New Roman" w:cs="Times New Roman"/>
          <w:sz w:val="24"/>
          <w:szCs w:val="24"/>
        </w:rPr>
        <w:br/>
      </w:r>
      <w:commentRangeEnd w:id="6"/>
      <w:r w:rsidR="00111970">
        <w:rPr>
          <w:rStyle w:val="CommentReference"/>
        </w:rPr>
        <w:commentReference w:id="6"/>
      </w: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29281E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commentRangeStart w:id="7"/>
      <w:r w:rsidRPr="00C50A1E">
        <w:rPr>
          <w:rFonts w:ascii="Times New Roman" w:eastAsia="Times New Roman" w:hAnsi="Times New Roman" w:cs="Times New Roman"/>
          <w:sz w:val="24"/>
          <w:szCs w:val="24"/>
        </w:rPr>
        <w:t>cuma</w:t>
      </w:r>
      <w:commentRangeEnd w:id="7"/>
      <w:r w:rsidR="00111970">
        <w:rPr>
          <w:rStyle w:val="CommentReference"/>
        </w:rPr>
        <w:commentReference w:id="7"/>
      </w:r>
      <w:r w:rsidRPr="00C50A1E">
        <w:rPr>
          <w:rFonts w:ascii="Times New Roman" w:eastAsia="Times New Roman" w:hAnsi="Times New Roman" w:cs="Times New Roman"/>
          <w:sz w:val="24"/>
          <w:szCs w:val="24"/>
        </w:rPr>
        <w:t xml:space="preserve"> camilan, tapi jumlah kalorinya nyaris melebihi makan berat.</w:t>
      </w:r>
    </w:p>
    <w:p w14:paraId="0326101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commentRangeStart w:id="8"/>
      <w:r w:rsidRPr="00C50A1E">
        <w:rPr>
          <w:rFonts w:ascii="Times New Roman" w:eastAsia="Times New Roman" w:hAnsi="Times New Roman" w:cs="Times New Roman"/>
          <w:sz w:val="24"/>
          <w:szCs w:val="24"/>
        </w:rPr>
        <w:t xml:space="preserve">4 </w:t>
      </w:r>
      <w:commentRangeEnd w:id="8"/>
      <w:r w:rsidR="00111970">
        <w:rPr>
          <w:rStyle w:val="CommentReference"/>
        </w:rPr>
        <w:commentReference w:id="8"/>
      </w:r>
      <w:r w:rsidRPr="00C50A1E">
        <w:rPr>
          <w:rFonts w:ascii="Times New Roman" w:eastAsia="Times New Roman" w:hAnsi="Times New Roman" w:cs="Times New Roman"/>
          <w:sz w:val="24"/>
          <w:szCs w:val="24"/>
        </w:rPr>
        <w:t xml:space="preserve">porsi habis sekali duduk. Belum cukup, tambah lagi gorengannya, satu-dua biji </w:t>
      </w:r>
      <w:commentRangeStart w:id="9"/>
      <w:r w:rsidRPr="00C50A1E">
        <w:rPr>
          <w:rFonts w:ascii="Times New Roman" w:eastAsia="Times New Roman" w:hAnsi="Times New Roman" w:cs="Times New Roman"/>
          <w:sz w:val="24"/>
          <w:szCs w:val="24"/>
        </w:rPr>
        <w:t xml:space="preserve">eh kok </w:t>
      </w:r>
      <w:commentRangeEnd w:id="9"/>
      <w:r w:rsidR="00111970">
        <w:rPr>
          <w:rStyle w:val="CommentReference"/>
        </w:rPr>
        <w:commentReference w:id="9"/>
      </w:r>
      <w:r w:rsidRPr="00C50A1E">
        <w:rPr>
          <w:rFonts w:ascii="Times New Roman" w:eastAsia="Times New Roman" w:hAnsi="Times New Roman" w:cs="Times New Roman"/>
          <w:sz w:val="24"/>
          <w:szCs w:val="24"/>
        </w:rPr>
        <w:t>jadi lima?</w:t>
      </w:r>
    </w:p>
    <w:p w14:paraId="664490D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F76127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FAFB8E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commentRangeStart w:id="10"/>
      <w:r w:rsidRPr="00C50A1E">
        <w:rPr>
          <w:rFonts w:ascii="Times New Roman" w:eastAsia="Times New Roman" w:hAnsi="Times New Roman" w:cs="Times New Roman"/>
          <w:sz w:val="24"/>
          <w:szCs w:val="24"/>
        </w:rPr>
        <w:t>,</w:t>
      </w:r>
      <w:commentRangeEnd w:id="10"/>
      <w:r w:rsidR="001C5DA3">
        <w:rPr>
          <w:rStyle w:val="CommentReference"/>
        </w:rPr>
        <w:commentReference w:id="10"/>
      </w:r>
      <w:r w:rsidRPr="00C50A1E">
        <w:rPr>
          <w:rFonts w:ascii="Times New Roman" w:eastAsia="Times New Roman" w:hAnsi="Times New Roman" w:cs="Times New Roman"/>
          <w:sz w:val="24"/>
          <w:szCs w:val="24"/>
        </w:rPr>
        <w:t xml:space="preserve"> </w:t>
      </w:r>
      <w:commentRangeStart w:id="11"/>
      <w:r w:rsidRPr="00C50A1E">
        <w:rPr>
          <w:rFonts w:ascii="Times New Roman" w:eastAsia="Times New Roman" w:hAnsi="Times New Roman" w:cs="Times New Roman"/>
          <w:sz w:val="24"/>
          <w:szCs w:val="24"/>
        </w:rPr>
        <w:t>lho</w:t>
      </w:r>
      <w:commentRangeEnd w:id="11"/>
      <w:r w:rsidR="00111970">
        <w:rPr>
          <w:rStyle w:val="CommentReference"/>
        </w:rPr>
        <w:commentReference w:id="11"/>
      </w:r>
      <w:r w:rsidRPr="00C50A1E">
        <w:rPr>
          <w:rFonts w:ascii="Times New Roman" w:eastAsia="Times New Roman" w:hAnsi="Times New Roman" w:cs="Times New Roman"/>
          <w:sz w:val="24"/>
          <w:szCs w:val="24"/>
        </w:rPr>
        <w:t>. Dingin yang kita kira ternyata tidak sedingin kenyataannya</w:t>
      </w:r>
      <w:commentRangeStart w:id="12"/>
      <w:r w:rsidRPr="00C50A1E">
        <w:rPr>
          <w:rFonts w:ascii="Times New Roman" w:eastAsia="Times New Roman" w:hAnsi="Times New Roman" w:cs="Times New Roman"/>
          <w:sz w:val="24"/>
          <w:szCs w:val="24"/>
        </w:rPr>
        <w:t>,</w:t>
      </w:r>
      <w:commentRangeEnd w:id="12"/>
      <w:r w:rsidR="001C5DA3">
        <w:rPr>
          <w:rStyle w:val="CommentReference"/>
        </w:rPr>
        <w:commentReference w:id="12"/>
      </w:r>
      <w:r w:rsidRPr="00C50A1E">
        <w:rPr>
          <w:rFonts w:ascii="Times New Roman" w:eastAsia="Times New Roman" w:hAnsi="Times New Roman" w:cs="Times New Roman"/>
          <w:sz w:val="24"/>
          <w:szCs w:val="24"/>
        </w:rPr>
        <w:t xml:space="preserve"> </w:t>
      </w:r>
      <w:commentRangeStart w:id="13"/>
      <w:r w:rsidRPr="00C50A1E">
        <w:rPr>
          <w:rFonts w:ascii="Times New Roman" w:eastAsia="Times New Roman" w:hAnsi="Times New Roman" w:cs="Times New Roman"/>
          <w:sz w:val="24"/>
          <w:szCs w:val="24"/>
        </w:rPr>
        <w:t>kok</w:t>
      </w:r>
      <w:commentRangeEnd w:id="13"/>
      <w:r w:rsidR="001C5DA3">
        <w:rPr>
          <w:rStyle w:val="CommentReference"/>
        </w:rPr>
        <w:commentReference w:id="13"/>
      </w:r>
      <w:r w:rsidRPr="00C50A1E">
        <w:rPr>
          <w:rFonts w:ascii="Times New Roman" w:eastAsia="Times New Roman" w:hAnsi="Times New Roman" w:cs="Times New Roman"/>
          <w:sz w:val="24"/>
          <w:szCs w:val="24"/>
        </w:rPr>
        <w:t>~</w:t>
      </w:r>
    </w:p>
    <w:p w14:paraId="33551CA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commentRangeStart w:id="14"/>
      <w:r w:rsidRPr="00C50A1E">
        <w:rPr>
          <w:rFonts w:ascii="Times New Roman" w:eastAsia="Times New Roman" w:hAnsi="Times New Roman" w:cs="Times New Roman"/>
          <w:b/>
          <w:bCs/>
          <w:sz w:val="24"/>
          <w:szCs w:val="24"/>
        </w:rPr>
        <w:t>...</w:t>
      </w:r>
      <w:commentRangeEnd w:id="14"/>
      <w:r w:rsidR="001C5DA3">
        <w:rPr>
          <w:rStyle w:val="CommentReference"/>
        </w:rPr>
        <w:commentReference w:id="14"/>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commentRangeStart w:id="15"/>
      <w:r w:rsidRPr="00C50A1E">
        <w:rPr>
          <w:rFonts w:ascii="Times New Roman" w:eastAsia="Times New Roman" w:hAnsi="Times New Roman" w:cs="Times New Roman"/>
          <w:sz w:val="24"/>
          <w:szCs w:val="24"/>
        </w:rPr>
        <w:t>Ehem</w:t>
      </w:r>
      <w:commentRangeEnd w:id="15"/>
      <w:r w:rsidR="001C5DA3">
        <w:rPr>
          <w:rStyle w:val="CommentReference"/>
        </w:rPr>
        <w:commentReference w:id="15"/>
      </w:r>
      <w:r w:rsidRPr="00C50A1E">
        <w:rPr>
          <w:rFonts w:ascii="Times New Roman" w:eastAsia="Times New Roman" w:hAnsi="Times New Roman" w:cs="Times New Roman"/>
          <w:sz w:val="24"/>
          <w:szCs w:val="24"/>
        </w:rPr>
        <w:t>.</w:t>
      </w:r>
    </w:p>
    <w:p w14:paraId="63392F5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w:t>
      </w:r>
      <w:commentRangeStart w:id="16"/>
      <w:r w:rsidRPr="00C50A1E">
        <w:rPr>
          <w:rFonts w:ascii="Times New Roman" w:eastAsia="Times New Roman" w:hAnsi="Times New Roman" w:cs="Times New Roman"/>
          <w:sz w:val="24"/>
          <w:szCs w:val="24"/>
        </w:rPr>
        <w:t>instan</w:t>
      </w:r>
      <w:commentRangeEnd w:id="16"/>
      <w:r w:rsidR="001C5DA3">
        <w:rPr>
          <w:rStyle w:val="CommentReference"/>
        </w:rPr>
        <w:commentReference w:id="16"/>
      </w:r>
      <w:r w:rsidRPr="00C50A1E">
        <w:rPr>
          <w:rFonts w:ascii="Times New Roman" w:eastAsia="Times New Roman" w:hAnsi="Times New Roman" w:cs="Times New Roman"/>
          <w:sz w:val="24"/>
          <w:szCs w:val="24"/>
        </w:rPr>
        <w:t>,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23DA4C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commentRangeStart w:id="17"/>
      <w:r>
        <w:rPr>
          <w:rFonts w:ascii="Times New Roman" w:eastAsia="Times New Roman" w:hAnsi="Times New Roman" w:cs="Times New Roman"/>
          <w:sz w:val="24"/>
          <w:szCs w:val="24"/>
        </w:rPr>
        <w:t>almari</w:t>
      </w:r>
      <w:commentRangeEnd w:id="17"/>
      <w:r w:rsidR="001C5DA3">
        <w:rPr>
          <w:rStyle w:val="CommentReference"/>
        </w:rPr>
        <w:commentReference w:id="17"/>
      </w:r>
      <w:r w:rsidRPr="00C50A1E">
        <w:rPr>
          <w:rFonts w:ascii="Times New Roman" w:eastAsia="Times New Roman" w:hAnsi="Times New Roman" w:cs="Times New Roman"/>
          <w:sz w:val="24"/>
          <w:szCs w:val="24"/>
        </w:rPr>
        <w:t xml:space="preserve"> penyimpanan. Sebagai bahan persediaan karena </w:t>
      </w:r>
      <w:commentRangeStart w:id="18"/>
      <w:r w:rsidRPr="00C50A1E">
        <w:rPr>
          <w:rFonts w:ascii="Times New Roman" w:eastAsia="Times New Roman" w:hAnsi="Times New Roman" w:cs="Times New Roman"/>
          <w:sz w:val="24"/>
          <w:szCs w:val="24"/>
        </w:rPr>
        <w:t>mau</w:t>
      </w:r>
      <w:commentRangeEnd w:id="18"/>
      <w:r w:rsidR="001C5DA3">
        <w:rPr>
          <w:rStyle w:val="CommentReference"/>
        </w:rPr>
        <w:commentReference w:id="18"/>
      </w:r>
      <w:r w:rsidRPr="00C50A1E">
        <w:rPr>
          <w:rFonts w:ascii="Times New Roman" w:eastAsia="Times New Roman" w:hAnsi="Times New Roman" w:cs="Times New Roman"/>
          <w:sz w:val="24"/>
          <w:szCs w:val="24"/>
        </w:rPr>
        <w:t xml:space="preserve"> keluar di waktu hujan itu membuat kita berpikir berkali-kali</w:t>
      </w:r>
      <w:commentRangeStart w:id="19"/>
      <w:r w:rsidRPr="00C50A1E">
        <w:rPr>
          <w:rFonts w:ascii="Times New Roman" w:eastAsia="Times New Roman" w:hAnsi="Times New Roman" w:cs="Times New Roman"/>
          <w:sz w:val="24"/>
          <w:szCs w:val="24"/>
        </w:rPr>
        <w:t xml:space="preserve">. </w:t>
      </w:r>
      <w:commentRangeEnd w:id="19"/>
      <w:r w:rsidR="001C5DA3">
        <w:rPr>
          <w:rStyle w:val="CommentReference"/>
        </w:rPr>
        <w:commentReference w:id="19"/>
      </w:r>
      <w:commentRangeStart w:id="20"/>
      <w:r w:rsidRPr="00C50A1E">
        <w:rPr>
          <w:rFonts w:ascii="Times New Roman" w:eastAsia="Times New Roman" w:hAnsi="Times New Roman" w:cs="Times New Roman"/>
          <w:sz w:val="24"/>
          <w:szCs w:val="24"/>
        </w:rPr>
        <w:t>Akan</w:t>
      </w:r>
      <w:commentRangeEnd w:id="20"/>
      <w:r w:rsidR="001C5DA3">
        <w:rPr>
          <w:rStyle w:val="CommentReference"/>
        </w:rPr>
        <w:commentReference w:id="20"/>
      </w:r>
      <w:r w:rsidRPr="00C50A1E">
        <w:rPr>
          <w:rFonts w:ascii="Times New Roman" w:eastAsia="Times New Roman" w:hAnsi="Times New Roman" w:cs="Times New Roman"/>
          <w:sz w:val="24"/>
          <w:szCs w:val="24"/>
        </w:rPr>
        <w:t xml:space="preserve"> merepotkan.</w:t>
      </w:r>
    </w:p>
    <w:p w14:paraId="08BFB01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w:t>
      </w:r>
      <w:commentRangeStart w:id="21"/>
      <w:r w:rsidRPr="00C50A1E">
        <w:rPr>
          <w:rFonts w:ascii="Times New Roman" w:eastAsia="Times New Roman" w:hAnsi="Times New Roman" w:cs="Times New Roman"/>
          <w:sz w:val="24"/>
          <w:szCs w:val="24"/>
        </w:rPr>
        <w:t>Yang</w:t>
      </w:r>
      <w:commentRangeEnd w:id="21"/>
      <w:r w:rsidR="001C5DA3">
        <w:rPr>
          <w:rStyle w:val="CommentReference"/>
        </w:rPr>
        <w:commentReference w:id="21"/>
      </w:r>
      <w:r w:rsidRPr="00C50A1E">
        <w:rPr>
          <w:rFonts w:ascii="Times New Roman" w:eastAsia="Times New Roman" w:hAnsi="Times New Roman" w:cs="Times New Roman"/>
          <w:sz w:val="24"/>
          <w:szCs w:val="24"/>
        </w:rPr>
        <w:t xml:space="preserve"> sering membuatnya salah adalah pemilihan makanan kita yang tidak tahu diri. </w:t>
      </w:r>
      <w:commentRangeStart w:id="22"/>
      <w:r w:rsidRPr="00C50A1E">
        <w:rPr>
          <w:rFonts w:ascii="Times New Roman" w:eastAsia="Times New Roman" w:hAnsi="Times New Roman" w:cs="Times New Roman"/>
          <w:sz w:val="24"/>
          <w:szCs w:val="24"/>
        </w:rPr>
        <w:t xml:space="preserve">Yang </w:t>
      </w:r>
      <w:commentRangeEnd w:id="22"/>
      <w:r w:rsidR="001C5DA3">
        <w:rPr>
          <w:rStyle w:val="CommentReference"/>
        </w:rPr>
        <w:commentReference w:id="22"/>
      </w:r>
      <w:r w:rsidRPr="00C50A1E">
        <w:rPr>
          <w:rFonts w:ascii="Times New Roman" w:eastAsia="Times New Roman" w:hAnsi="Times New Roman" w:cs="Times New Roman"/>
          <w:sz w:val="24"/>
          <w:szCs w:val="24"/>
        </w:rPr>
        <w:t>penting enak, kalori belakangan</w:t>
      </w:r>
      <w:commentRangeStart w:id="23"/>
      <w:r w:rsidRPr="00C50A1E">
        <w:rPr>
          <w:rFonts w:ascii="Times New Roman" w:eastAsia="Times New Roman" w:hAnsi="Times New Roman" w:cs="Times New Roman"/>
          <w:sz w:val="24"/>
          <w:szCs w:val="24"/>
        </w:rPr>
        <w:t>?</w:t>
      </w:r>
      <w:commentRangeEnd w:id="23"/>
      <w:r w:rsidR="001C5DA3">
        <w:rPr>
          <w:rStyle w:val="CommentReference"/>
        </w:rPr>
        <w:commentReference w:id="23"/>
      </w:r>
    </w:p>
    <w:p w14:paraId="3CD3B86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w:t>
      </w:r>
      <w:commentRangeStart w:id="24"/>
      <w:r w:rsidRPr="00C50A1E">
        <w:rPr>
          <w:rFonts w:ascii="Times New Roman" w:eastAsia="Times New Roman" w:hAnsi="Times New Roman" w:cs="Times New Roman"/>
          <w:sz w:val="24"/>
          <w:szCs w:val="24"/>
        </w:rPr>
        <w:t>deh</w:t>
      </w:r>
      <w:commentRangeEnd w:id="24"/>
      <w:r w:rsidR="001C5DA3">
        <w:rPr>
          <w:rStyle w:val="CommentReference"/>
        </w:rPr>
        <w:commentReference w:id="24"/>
      </w:r>
      <w:r w:rsidRPr="00C50A1E">
        <w:rPr>
          <w:rFonts w:ascii="Times New Roman" w:eastAsia="Times New Roman" w:hAnsi="Times New Roman" w:cs="Times New Roman"/>
          <w:sz w:val="24"/>
          <w:szCs w:val="24"/>
        </w:rPr>
        <w:t xml:space="preserve">, mulai </w:t>
      </w:r>
      <w:commentRangeStart w:id="25"/>
      <w:r w:rsidRPr="00C50A1E">
        <w:rPr>
          <w:rFonts w:ascii="Times New Roman" w:eastAsia="Times New Roman" w:hAnsi="Times New Roman" w:cs="Times New Roman"/>
          <w:sz w:val="24"/>
          <w:szCs w:val="24"/>
        </w:rPr>
        <w:t>aja</w:t>
      </w:r>
      <w:commentRangeEnd w:id="25"/>
      <w:r w:rsidR="001C5DA3">
        <w:rPr>
          <w:rStyle w:val="CommentReference"/>
        </w:rPr>
        <w:commentReference w:id="25"/>
      </w:r>
      <w:r w:rsidRPr="00C50A1E">
        <w:rPr>
          <w:rFonts w:ascii="Times New Roman" w:eastAsia="Times New Roman" w:hAnsi="Times New Roman" w:cs="Times New Roman"/>
          <w:sz w:val="24"/>
          <w:szCs w:val="24"/>
        </w:rPr>
        <w:t xml:space="preserve"> dulu dengan memperhatikan label informasi gizi ketika kamu memakan makanan kemasan. </w:t>
      </w:r>
      <w:commentRangeStart w:id="26"/>
      <w:r w:rsidRPr="00C50A1E">
        <w:rPr>
          <w:rFonts w:ascii="Times New Roman" w:eastAsia="Times New Roman" w:hAnsi="Times New Roman" w:cs="Times New Roman"/>
          <w:sz w:val="24"/>
          <w:szCs w:val="24"/>
        </w:rPr>
        <w:t>Atau</w:t>
      </w:r>
      <w:commentRangeEnd w:id="26"/>
      <w:r w:rsidR="001C5DA3">
        <w:rPr>
          <w:rStyle w:val="CommentReference"/>
        </w:rPr>
        <w:commentReference w:id="26"/>
      </w:r>
      <w:r w:rsidRPr="00C50A1E">
        <w:rPr>
          <w:rFonts w:ascii="Times New Roman" w:eastAsia="Times New Roman" w:hAnsi="Times New Roman" w:cs="Times New Roman"/>
          <w:sz w:val="24"/>
          <w:szCs w:val="24"/>
        </w:rPr>
        <w:t xml:space="preserve"> jika ingin minum yang hangat-hangat, takar gulanya jangan kelebihan. </w:t>
      </w:r>
      <w:commentRangeStart w:id="27"/>
      <w:r w:rsidRPr="00C50A1E">
        <w:rPr>
          <w:rFonts w:ascii="Times New Roman" w:eastAsia="Times New Roman" w:hAnsi="Times New Roman" w:cs="Times New Roman"/>
          <w:sz w:val="24"/>
          <w:szCs w:val="24"/>
        </w:rPr>
        <w:t>Sebab</w:t>
      </w:r>
      <w:commentRangeEnd w:id="27"/>
      <w:r w:rsidR="00B63D85">
        <w:rPr>
          <w:rStyle w:val="CommentReference"/>
        </w:rPr>
        <w:commentReference w:id="27"/>
      </w:r>
      <w:r w:rsidRPr="00C50A1E">
        <w:rPr>
          <w:rFonts w:ascii="Times New Roman" w:eastAsia="Times New Roman" w:hAnsi="Times New Roman" w:cs="Times New Roman"/>
          <w:sz w:val="24"/>
          <w:szCs w:val="24"/>
        </w:rPr>
        <w:t xml:space="preserve"> kamu sudah terlalu manis, kata dia </w:t>
      </w:r>
      <w:r w:rsidRPr="00C50A1E">
        <w:rPr>
          <w:rFonts w:ascii="Times New Roman" w:eastAsia="Times New Roman" w:hAnsi="Times New Roman" w:cs="Times New Roman"/>
          <w:i/>
          <w:iCs/>
          <w:sz w:val="24"/>
          <w:szCs w:val="24"/>
        </w:rPr>
        <w:t>gitu khan.</w:t>
      </w:r>
    </w:p>
    <w:p w14:paraId="2157056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commentRangeStart w:id="28"/>
      <w:r w:rsidRPr="00C50A1E">
        <w:rPr>
          <w:rFonts w:ascii="Times New Roman" w:eastAsia="Times New Roman" w:hAnsi="Times New Roman" w:cs="Times New Roman"/>
          <w:sz w:val="24"/>
          <w:szCs w:val="24"/>
        </w:rPr>
        <w:t>biang</w:t>
      </w:r>
      <w:commentRangeEnd w:id="28"/>
      <w:r w:rsidR="00B63D85">
        <w:rPr>
          <w:rStyle w:val="CommentReference"/>
        </w:rPr>
        <w:commentReference w:id="28"/>
      </w:r>
      <w:r w:rsidRPr="00C50A1E">
        <w:rPr>
          <w:rFonts w:ascii="Times New Roman" w:eastAsia="Times New Roman" w:hAnsi="Times New Roman" w:cs="Times New Roman"/>
          <w:sz w:val="24"/>
          <w:szCs w:val="24"/>
        </w:rPr>
        <w:t xml:space="preserve"> berat badan </w:t>
      </w:r>
      <w:commentRangeStart w:id="29"/>
      <w:r w:rsidRPr="00C50A1E">
        <w:rPr>
          <w:rFonts w:ascii="Times New Roman" w:eastAsia="Times New Roman" w:hAnsi="Times New Roman" w:cs="Times New Roman"/>
          <w:sz w:val="24"/>
          <w:szCs w:val="24"/>
        </w:rPr>
        <w:t>yang lebih suka naiknya</w:t>
      </w:r>
      <w:commentRangeEnd w:id="29"/>
      <w:r w:rsidR="00B63D85">
        <w:rPr>
          <w:rStyle w:val="CommentReference"/>
        </w:rPr>
        <w:commentReference w:id="29"/>
      </w:r>
      <w:r w:rsidRPr="00C50A1E">
        <w:rPr>
          <w:rFonts w:ascii="Times New Roman" w:eastAsia="Times New Roman" w:hAnsi="Times New Roman" w:cs="Times New Roman"/>
          <w:sz w:val="24"/>
          <w:szCs w:val="24"/>
        </w:rPr>
        <w:t xml:space="preserve">. Apalagi munculnya kaum-kaum rebahan yang kerjaannya tiduran dan hanya buka tutup media sosial atau pura-pura sibuk padahal tidak ada yang </w:t>
      </w:r>
      <w:commentRangeStart w:id="30"/>
      <w:r w:rsidRPr="00C50A1E">
        <w:rPr>
          <w:rFonts w:ascii="Times New Roman" w:eastAsia="Times New Roman" w:hAnsi="Times New Roman" w:cs="Times New Roman"/>
          <w:sz w:val="24"/>
          <w:szCs w:val="24"/>
        </w:rPr>
        <w:t>nge-chat</w:t>
      </w:r>
      <w:commentRangeEnd w:id="30"/>
      <w:r w:rsidR="00B63D85">
        <w:rPr>
          <w:rStyle w:val="CommentReference"/>
        </w:rPr>
        <w:commentReference w:id="30"/>
      </w:r>
      <w:r w:rsidRPr="00C50A1E">
        <w:rPr>
          <w:rFonts w:ascii="Times New Roman" w:eastAsia="Times New Roman" w:hAnsi="Times New Roman" w:cs="Times New Roman"/>
          <w:sz w:val="24"/>
          <w:szCs w:val="24"/>
        </w:rPr>
        <w:t>. </w:t>
      </w:r>
    </w:p>
    <w:p w14:paraId="227788D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yang seharusnya dibakar jadi memilih </w:t>
      </w:r>
      <w:commentRangeStart w:id="31"/>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an</w:t>
      </w:r>
      <w:commentRangeEnd w:id="31"/>
      <w:r w:rsidR="00B63D85">
        <w:rPr>
          <w:rStyle w:val="CommentReference"/>
        </w:rPr>
        <w:commentReference w:id="31"/>
      </w:r>
      <w:r>
        <w:rPr>
          <w:rFonts w:ascii="Times New Roman" w:eastAsia="Times New Roman" w:hAnsi="Times New Roman" w:cs="Times New Roman"/>
          <w:sz w:val="24"/>
          <w:szCs w:val="24"/>
        </w:rPr>
        <w:t xml:space="preserve"> </w:t>
      </w:r>
      <w:commentRangeStart w:id="32"/>
      <w:r>
        <w:rPr>
          <w:rFonts w:ascii="Times New Roman" w:eastAsia="Times New Roman" w:hAnsi="Times New Roman" w:cs="Times New Roman"/>
          <w:sz w:val="24"/>
          <w:szCs w:val="24"/>
        </w:rPr>
        <w:t>mager</w:t>
      </w:r>
      <w:commentRangeEnd w:id="32"/>
      <w:r w:rsidR="00B63D85">
        <w:rPr>
          <w:rStyle w:val="CommentReference"/>
        </w:rPr>
        <w:commentReference w:id="32"/>
      </w:r>
      <w:r>
        <w:rPr>
          <w:rFonts w:ascii="Times New Roman" w:eastAsia="Times New Roman" w:hAnsi="Times New Roman" w:cs="Times New Roman"/>
          <w:sz w:val="24"/>
          <w:szCs w:val="24"/>
        </w:rPr>
        <w:t xml:space="preserve"> saja. Jadi simpanan </w:t>
      </w:r>
      <w:commentRangeStart w:id="33"/>
      <w:r>
        <w:rPr>
          <w:rFonts w:ascii="Times New Roman" w:eastAsia="Times New Roman" w:hAnsi="Times New Roman" w:cs="Times New Roman"/>
          <w:sz w:val="24"/>
          <w:szCs w:val="24"/>
        </w:rPr>
        <w:t>di</w:t>
      </w:r>
      <w:commentRangeEnd w:id="33"/>
      <w:r w:rsidR="00B63D85">
        <w:rPr>
          <w:rStyle w:val="CommentReference"/>
        </w:rPr>
        <w:commentReference w:id="33"/>
      </w:r>
      <w:r w:rsidRPr="00C50A1E">
        <w:rPr>
          <w:rFonts w:ascii="Times New Roman" w:eastAsia="Times New Roman" w:hAnsi="Times New Roman" w:cs="Times New Roman"/>
          <w:sz w:val="24"/>
          <w:szCs w:val="24"/>
        </w:rPr>
        <w:t>tubuhmu, dimana-mana.</w:t>
      </w:r>
    </w:p>
    <w:p w14:paraId="5EC9E8C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w:t>
      </w:r>
      <w:commentRangeStart w:id="34"/>
      <w:r w:rsidRPr="00C50A1E">
        <w:rPr>
          <w:rFonts w:ascii="Times New Roman" w:eastAsia="Times New Roman" w:hAnsi="Times New Roman" w:cs="Times New Roman"/>
          <w:sz w:val="24"/>
          <w:szCs w:val="24"/>
        </w:rPr>
        <w:t>nafsu</w:t>
      </w:r>
      <w:commentRangeEnd w:id="34"/>
      <w:r w:rsidR="00B63D85">
        <w:rPr>
          <w:rStyle w:val="CommentReference"/>
        </w:rPr>
        <w:commentReference w:id="34"/>
      </w:r>
      <w:r w:rsidRPr="00C50A1E">
        <w:rPr>
          <w:rFonts w:ascii="Times New Roman" w:eastAsia="Times New Roman" w:hAnsi="Times New Roman" w:cs="Times New Roman"/>
          <w:sz w:val="24"/>
          <w:szCs w:val="24"/>
        </w:rPr>
        <w:t xml:space="preserve"> makan ini lebih banyak salahnya di kamu. Kamu yang tidak bisa mengendalikan diri. </w:t>
      </w:r>
      <w:commentRangeStart w:id="35"/>
      <w:r w:rsidRPr="00C50A1E">
        <w:rPr>
          <w:rFonts w:ascii="Times New Roman" w:eastAsia="Times New Roman" w:hAnsi="Times New Roman" w:cs="Times New Roman"/>
          <w:sz w:val="24"/>
          <w:szCs w:val="24"/>
        </w:rPr>
        <w:t>Kalau</w:t>
      </w:r>
      <w:commentRangeEnd w:id="35"/>
      <w:r w:rsidR="00B63D85">
        <w:rPr>
          <w:rStyle w:val="CommentReference"/>
        </w:rPr>
        <w:commentReference w:id="35"/>
      </w:r>
      <w:r w:rsidRPr="00C50A1E">
        <w:rPr>
          <w:rFonts w:ascii="Times New Roman" w:eastAsia="Times New Roman" w:hAnsi="Times New Roman" w:cs="Times New Roman"/>
          <w:sz w:val="24"/>
          <w:szCs w:val="24"/>
        </w:rPr>
        <w:t xml:space="preserve"> tiba-tiba berat </w:t>
      </w:r>
      <w:r>
        <w:rPr>
          <w:rFonts w:ascii="Times New Roman" w:eastAsia="Times New Roman" w:hAnsi="Times New Roman" w:cs="Times New Roman"/>
          <w:sz w:val="24"/>
          <w:szCs w:val="24"/>
        </w:rPr>
        <w:t xml:space="preserve">badan ikut tergelincir makin </w:t>
      </w:r>
      <w:commentRangeStart w:id="36"/>
      <w:r>
        <w:rPr>
          <w:rFonts w:ascii="Times New Roman" w:eastAsia="Times New Roman" w:hAnsi="Times New Roman" w:cs="Times New Roman"/>
          <w:sz w:val="24"/>
          <w:szCs w:val="24"/>
        </w:rPr>
        <w:t>ke</w:t>
      </w:r>
      <w:commentRangeEnd w:id="36"/>
      <w:r w:rsidR="00B63D85">
        <w:rPr>
          <w:rStyle w:val="CommentReference"/>
        </w:rPr>
        <w:commentReference w:id="36"/>
      </w:r>
      <w:r w:rsidRPr="00C50A1E">
        <w:rPr>
          <w:rFonts w:ascii="Times New Roman" w:eastAsia="Times New Roman" w:hAnsi="Times New Roman" w:cs="Times New Roman"/>
          <w:sz w:val="24"/>
          <w:szCs w:val="24"/>
        </w:rPr>
        <w:t>kanan di saat hujan. Coba ingat-ingat apa yang kamu makan saat hujan?</w:t>
      </w:r>
    </w:p>
    <w:p w14:paraId="02F36B5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w:t>
      </w:r>
      <w:commentRangeStart w:id="37"/>
      <w:r w:rsidRPr="00C50A1E">
        <w:rPr>
          <w:rFonts w:ascii="Times New Roman" w:eastAsia="Times New Roman" w:hAnsi="Times New Roman" w:cs="Times New Roman"/>
          <w:sz w:val="24"/>
          <w:szCs w:val="24"/>
        </w:rPr>
        <w:t xml:space="preserve">Ya bisalah </w:t>
      </w:r>
      <w:commentRangeEnd w:id="37"/>
      <w:r w:rsidR="00B63D85">
        <w:rPr>
          <w:rStyle w:val="CommentReference"/>
        </w:rPr>
        <w:commentReference w:id="37"/>
      </w:r>
      <w:r w:rsidRPr="00C50A1E">
        <w:rPr>
          <w:rFonts w:ascii="Times New Roman" w:eastAsia="Times New Roman" w:hAnsi="Times New Roman" w:cs="Times New Roman"/>
          <w:sz w:val="24"/>
          <w:szCs w:val="24"/>
        </w:rPr>
        <w:t xml:space="preserve">lebih dari 500 kalori. </w:t>
      </w:r>
      <w:commentRangeStart w:id="38"/>
      <w:r w:rsidRPr="00C50A1E">
        <w:rPr>
          <w:rFonts w:ascii="Times New Roman" w:eastAsia="Times New Roman" w:hAnsi="Times New Roman" w:cs="Times New Roman"/>
          <w:sz w:val="24"/>
          <w:szCs w:val="24"/>
        </w:rPr>
        <w:t>HAHA</w:t>
      </w:r>
      <w:commentRangeEnd w:id="38"/>
      <w:r w:rsidR="00B63D85">
        <w:rPr>
          <w:rStyle w:val="CommentReference"/>
        </w:rPr>
        <w:commentReference w:id="38"/>
      </w:r>
      <w:r w:rsidRPr="00C50A1E">
        <w:rPr>
          <w:rFonts w:ascii="Times New Roman" w:eastAsia="Times New Roman" w:hAnsi="Times New Roman" w:cs="Times New Roman"/>
          <w:sz w:val="24"/>
          <w:szCs w:val="24"/>
        </w:rPr>
        <w:t>. </w:t>
      </w:r>
    </w:p>
    <w:p w14:paraId="4F68BA2C"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7FBB0938" w14:textId="190B18E7" w:rsidR="00927764" w:rsidRDefault="00927764" w:rsidP="00927764">
      <w:pPr>
        <w:rPr>
          <w:ins w:id="39" w:author="Emira" w:date="2021-04-29T13:11:00Z"/>
        </w:rPr>
      </w:pPr>
    </w:p>
    <w:p w14:paraId="59C71CF3" w14:textId="77777777" w:rsidR="008C7DAE" w:rsidRPr="00C50A1E" w:rsidRDefault="008C7DAE" w:rsidP="00927764"/>
    <w:p w14:paraId="455D9504" w14:textId="77777777" w:rsidR="00927764" w:rsidRPr="005A045A" w:rsidRDefault="00927764" w:rsidP="00927764">
      <w:pPr>
        <w:rPr>
          <w:i/>
        </w:rPr>
      </w:pPr>
    </w:p>
    <w:p w14:paraId="322A950B"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26A491A0"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ira" w:date="2021-04-29T12:35:00Z" w:initials="E">
    <w:p w14:paraId="18D3E6F9" w14:textId="26358C28" w:rsidR="00111970" w:rsidRDefault="00111970">
      <w:pPr>
        <w:pStyle w:val="CommentText"/>
      </w:pPr>
      <w:r>
        <w:rPr>
          <w:rStyle w:val="CommentReference"/>
        </w:rPr>
        <w:annotationRef/>
      </w:r>
      <w:r>
        <w:t>Cepat saji</w:t>
      </w:r>
    </w:p>
  </w:comment>
  <w:comment w:id="1" w:author="Emira" w:date="2021-04-29T12:35:00Z" w:initials="E">
    <w:p w14:paraId="6F4EACBA" w14:textId="5C2645C4" w:rsidR="00111970" w:rsidRDefault="00111970">
      <w:pPr>
        <w:pStyle w:val="CommentText"/>
      </w:pPr>
      <w:r>
        <w:rPr>
          <w:rStyle w:val="CommentReference"/>
        </w:rPr>
        <w:annotationRef/>
      </w:r>
      <w:r>
        <w:t>indra</w:t>
      </w:r>
    </w:p>
  </w:comment>
  <w:comment w:id="2" w:author="Emira" w:date="2021-04-29T12:35:00Z" w:initials="E">
    <w:p w14:paraId="434F640B" w14:textId="78D1C331" w:rsidR="00111970" w:rsidRDefault="00111970">
      <w:pPr>
        <w:pStyle w:val="CommentText"/>
      </w:pPr>
      <w:r>
        <w:rPr>
          <w:rStyle w:val="CommentReference"/>
        </w:rPr>
        <w:annotationRef/>
      </w:r>
      <w:r>
        <w:t>huruf “B” pada kata Bulan seharusnya menggunakan huruf “b”</w:t>
      </w:r>
    </w:p>
  </w:comment>
  <w:comment w:id="3" w:author="Emira" w:date="2021-04-29T12:36:00Z" w:initials="E">
    <w:p w14:paraId="223A38F8" w14:textId="78568B5E" w:rsidR="00111970" w:rsidRDefault="00111970">
      <w:pPr>
        <w:pStyle w:val="CommentText"/>
      </w:pPr>
      <w:r>
        <w:rPr>
          <w:rStyle w:val="CommentReference"/>
        </w:rPr>
        <w:annotationRef/>
      </w:r>
      <w:r>
        <w:t xml:space="preserve">tanda “-“ yang menunjukkanmakna sampai seharusnya menggunakan tanda “—” lalu diberi spasi sebelum dan sesudah tanda”—” </w:t>
      </w:r>
    </w:p>
  </w:comment>
  <w:comment w:id="4" w:author="Emira" w:date="2021-04-29T12:38:00Z" w:initials="E">
    <w:p w14:paraId="2B2D895D" w14:textId="40096688" w:rsidR="00111970" w:rsidRPr="00111970" w:rsidRDefault="00111970">
      <w:pPr>
        <w:pStyle w:val="CommentText"/>
      </w:pPr>
      <w:r>
        <w:rPr>
          <w:rStyle w:val="CommentReference"/>
        </w:rPr>
        <w:annotationRef/>
      </w:r>
      <w:r>
        <w:t>ambyar bukan merupakan kata baku, jadi penulisannya dimiringkan “</w:t>
      </w:r>
      <w:r>
        <w:rPr>
          <w:i/>
          <w:iCs/>
        </w:rPr>
        <w:t>ambyar</w:t>
      </w:r>
      <w:r>
        <w:t>”</w:t>
      </w:r>
    </w:p>
  </w:comment>
  <w:comment w:id="5" w:author="Emira" w:date="2021-04-29T12:39:00Z" w:initials="E">
    <w:p w14:paraId="43AF376A" w14:textId="67AC303A" w:rsidR="00111970" w:rsidRPr="00111970" w:rsidRDefault="00111970">
      <w:pPr>
        <w:pStyle w:val="CommentText"/>
      </w:pPr>
      <w:r>
        <w:rPr>
          <w:rStyle w:val="CommentReference"/>
        </w:rPr>
        <w:annotationRef/>
      </w:r>
      <w:r>
        <w:t>“kok” merupakan bahasa percakapan, jadi penulisannya dimiringkan “</w:t>
      </w:r>
      <w:r>
        <w:rPr>
          <w:i/>
          <w:iCs/>
        </w:rPr>
        <w:t>kok</w:t>
      </w:r>
      <w:r>
        <w:t>”</w:t>
      </w:r>
    </w:p>
  </w:comment>
  <w:comment w:id="6" w:author="Emira" w:date="2021-04-29T12:40:00Z" w:initials="E">
    <w:p w14:paraId="53C31C07" w14:textId="2D307D6D" w:rsidR="00111970" w:rsidRDefault="00111970">
      <w:pPr>
        <w:pStyle w:val="CommentText"/>
      </w:pPr>
      <w:r>
        <w:rPr>
          <w:rStyle w:val="CommentReference"/>
        </w:rPr>
        <w:annotationRef/>
      </w:r>
      <w:r>
        <w:t>Jika merupakan pertanyaan gunakan tanda baca “?” setelah kata hujan.</w:t>
      </w:r>
    </w:p>
  </w:comment>
  <w:comment w:id="7" w:author="Emira" w:date="2021-04-29T12:41:00Z" w:initials="E">
    <w:p w14:paraId="384894D7" w14:textId="36DB69B6" w:rsidR="00111970" w:rsidRDefault="00111970">
      <w:pPr>
        <w:pStyle w:val="CommentText"/>
      </w:pPr>
      <w:r>
        <w:rPr>
          <w:rStyle w:val="CommentReference"/>
        </w:rPr>
        <w:annotationRef/>
      </w:r>
      <w:r>
        <w:t>Cuma tidak baku, gunakan “hanya”</w:t>
      </w:r>
    </w:p>
  </w:comment>
  <w:comment w:id="8" w:author="Emira" w:date="2021-04-29T12:42:00Z" w:initials="E">
    <w:p w14:paraId="1A734C01" w14:textId="35EC1665" w:rsidR="00111970" w:rsidRDefault="00111970">
      <w:pPr>
        <w:pStyle w:val="CommentText"/>
      </w:pPr>
      <w:r>
        <w:rPr>
          <w:rStyle w:val="CommentReference"/>
        </w:rPr>
        <w:annotationRef/>
      </w:r>
      <w:r>
        <w:t>Nominal hanya satu suku kata tidak dituliskan angka, tapi ditulis “empat”</w:t>
      </w:r>
    </w:p>
  </w:comment>
  <w:comment w:id="9" w:author="Emira" w:date="2021-04-29T12:43:00Z" w:initials="E">
    <w:p w14:paraId="3D23FE47" w14:textId="53F7C792" w:rsidR="00111970" w:rsidRPr="00111970" w:rsidRDefault="00111970">
      <w:pPr>
        <w:pStyle w:val="CommentText"/>
      </w:pPr>
      <w:r>
        <w:rPr>
          <w:rStyle w:val="CommentReference"/>
        </w:rPr>
        <w:annotationRef/>
      </w:r>
      <w:r>
        <w:t>Merupakan bahasa percakapan, penulisannya dimiringkan “</w:t>
      </w:r>
      <w:r>
        <w:rPr>
          <w:i/>
          <w:iCs/>
        </w:rPr>
        <w:t>eh kok</w:t>
      </w:r>
      <w:r>
        <w:t>”</w:t>
      </w:r>
    </w:p>
  </w:comment>
  <w:comment w:id="10" w:author="Emira" w:date="2021-04-29T12:46:00Z" w:initials="E">
    <w:p w14:paraId="4A143185" w14:textId="669E3A15" w:rsidR="001C5DA3" w:rsidRDefault="001C5DA3">
      <w:pPr>
        <w:pStyle w:val="CommentText"/>
      </w:pPr>
      <w:r>
        <w:rPr>
          <w:rStyle w:val="CommentReference"/>
        </w:rPr>
        <w:annotationRef/>
      </w:r>
      <w:r>
        <w:t>Tidak perlu tanda “,”</w:t>
      </w:r>
    </w:p>
  </w:comment>
  <w:comment w:id="11" w:author="Emira" w:date="2021-04-29T12:44:00Z" w:initials="E">
    <w:p w14:paraId="63B00C78" w14:textId="1A777193" w:rsidR="00111970" w:rsidRPr="00111970" w:rsidRDefault="00111970">
      <w:pPr>
        <w:pStyle w:val="CommentText"/>
        <w:rPr>
          <w:i/>
          <w:iCs/>
        </w:rPr>
      </w:pPr>
      <w:r>
        <w:rPr>
          <w:rStyle w:val="CommentReference"/>
        </w:rPr>
        <w:annotationRef/>
      </w:r>
      <w:r>
        <w:t>Merupakan bahasa percakapan, penulisannya dimiringkan “</w:t>
      </w:r>
      <w:r>
        <w:rPr>
          <w:i/>
          <w:iCs/>
        </w:rPr>
        <w:t>lho”</w:t>
      </w:r>
    </w:p>
  </w:comment>
  <w:comment w:id="12" w:author="Emira" w:date="2021-04-29T12:45:00Z" w:initials="E">
    <w:p w14:paraId="7B100BD6" w14:textId="7589FF4D" w:rsidR="001C5DA3" w:rsidRDefault="001C5DA3">
      <w:pPr>
        <w:pStyle w:val="CommentText"/>
      </w:pPr>
      <w:r>
        <w:rPr>
          <w:rStyle w:val="CommentReference"/>
        </w:rPr>
        <w:annotationRef/>
      </w:r>
      <w:r>
        <w:t>Tidak perlu tanda “,”</w:t>
      </w:r>
    </w:p>
  </w:comment>
  <w:comment w:id="13" w:author="Emira" w:date="2021-04-29T12:46:00Z" w:initials="E">
    <w:p w14:paraId="5F27130A" w14:textId="24C3FB49" w:rsidR="001C5DA3" w:rsidRPr="001C5DA3" w:rsidRDefault="001C5DA3">
      <w:pPr>
        <w:pStyle w:val="CommentText"/>
      </w:pPr>
      <w:r>
        <w:rPr>
          <w:rStyle w:val="CommentReference"/>
        </w:rPr>
        <w:annotationRef/>
      </w:r>
      <w:r>
        <w:t>Merupakan bahasa percakapan, penulisannya dimiringkan “</w:t>
      </w:r>
      <w:r>
        <w:rPr>
          <w:i/>
          <w:iCs/>
        </w:rPr>
        <w:t>kok</w:t>
      </w:r>
      <w:r>
        <w:t>”</w:t>
      </w:r>
    </w:p>
  </w:comment>
  <w:comment w:id="14" w:author="Emira" w:date="2021-04-29T12:46:00Z" w:initials="E">
    <w:p w14:paraId="0D8BD852" w14:textId="0898352C" w:rsidR="001C5DA3" w:rsidRDefault="001C5DA3">
      <w:pPr>
        <w:pStyle w:val="CommentText"/>
      </w:pPr>
      <w:r>
        <w:rPr>
          <w:rStyle w:val="CommentReference"/>
        </w:rPr>
        <w:annotationRef/>
      </w:r>
      <w:r>
        <w:t>Tidak perlu memakai tanda titik tiga karena tidak tepat secara kemaknaannya</w:t>
      </w:r>
    </w:p>
  </w:comment>
  <w:comment w:id="15" w:author="Emira" w:date="2021-04-29T12:48:00Z" w:initials="E">
    <w:p w14:paraId="523C9779" w14:textId="1B08B089" w:rsidR="001C5DA3" w:rsidRPr="001C5DA3" w:rsidRDefault="001C5DA3">
      <w:pPr>
        <w:pStyle w:val="CommentText"/>
      </w:pPr>
      <w:r>
        <w:rPr>
          <w:rStyle w:val="CommentReference"/>
        </w:rPr>
        <w:annotationRef/>
      </w:r>
      <w:r>
        <w:t>Merupakan bahasa percakapan, penulisannya dimiringkan “</w:t>
      </w:r>
      <w:r>
        <w:rPr>
          <w:i/>
          <w:iCs/>
        </w:rPr>
        <w:t>Ehem</w:t>
      </w:r>
      <w:r>
        <w:t>”</w:t>
      </w:r>
    </w:p>
  </w:comment>
  <w:comment w:id="16" w:author="Emira" w:date="2021-04-29T12:49:00Z" w:initials="E">
    <w:p w14:paraId="376949E4" w14:textId="68050213" w:rsidR="001C5DA3" w:rsidRDefault="001C5DA3">
      <w:pPr>
        <w:pStyle w:val="CommentText"/>
      </w:pPr>
      <w:r>
        <w:rPr>
          <w:rStyle w:val="CommentReference"/>
        </w:rPr>
        <w:annotationRef/>
      </w:r>
      <w:r>
        <w:t>Cepat saji</w:t>
      </w:r>
    </w:p>
  </w:comment>
  <w:comment w:id="17" w:author="Emira" w:date="2021-04-29T12:49:00Z" w:initials="E">
    <w:p w14:paraId="232D8924" w14:textId="0AFA90A2" w:rsidR="001C5DA3" w:rsidRDefault="001C5DA3">
      <w:pPr>
        <w:pStyle w:val="CommentText"/>
      </w:pPr>
      <w:r>
        <w:rPr>
          <w:rStyle w:val="CommentReference"/>
        </w:rPr>
        <w:annotationRef/>
      </w:r>
      <w:r>
        <w:t>lemari</w:t>
      </w:r>
    </w:p>
  </w:comment>
  <w:comment w:id="18" w:author="Emira" w:date="2021-04-29T12:50:00Z" w:initials="E">
    <w:p w14:paraId="61F9542A" w14:textId="77777777" w:rsidR="001C5DA3" w:rsidRDefault="001C5DA3">
      <w:pPr>
        <w:pStyle w:val="CommentText"/>
      </w:pPr>
      <w:r>
        <w:rPr>
          <w:rStyle w:val="CommentReference"/>
        </w:rPr>
        <w:annotationRef/>
      </w:r>
      <w:r>
        <w:t>jika ingin</w:t>
      </w:r>
    </w:p>
    <w:p w14:paraId="498B4DB3" w14:textId="6BCE3CA4" w:rsidR="001C5DA3" w:rsidRDefault="001C5DA3">
      <w:pPr>
        <w:pStyle w:val="CommentText"/>
      </w:pPr>
    </w:p>
  </w:comment>
  <w:comment w:id="19" w:author="Emira" w:date="2021-04-29T12:50:00Z" w:initials="E">
    <w:p w14:paraId="351EC160" w14:textId="77ED4BD9" w:rsidR="001C5DA3" w:rsidRDefault="001C5DA3">
      <w:pPr>
        <w:pStyle w:val="CommentText"/>
      </w:pPr>
      <w:r>
        <w:rPr>
          <w:rStyle w:val="CommentReference"/>
        </w:rPr>
        <w:annotationRef/>
      </w:r>
    </w:p>
  </w:comment>
  <w:comment w:id="20" w:author="Emira" w:date="2021-04-29T12:50:00Z" w:initials="E">
    <w:p w14:paraId="6583CB13" w14:textId="005C77EA" w:rsidR="001C5DA3" w:rsidRDefault="001C5DA3">
      <w:pPr>
        <w:pStyle w:val="CommentText"/>
      </w:pPr>
      <w:r>
        <w:rPr>
          <w:rStyle w:val="CommentReference"/>
        </w:rPr>
        <w:annotationRef/>
      </w:r>
      <w:r>
        <w:t>tambahkan kata “Tentu” sebelum kata “akan”</w:t>
      </w:r>
    </w:p>
  </w:comment>
  <w:comment w:id="21" w:author="Emira" w:date="2021-04-29T12:51:00Z" w:initials="E">
    <w:p w14:paraId="7670F8D0" w14:textId="6368E809" w:rsidR="001C5DA3" w:rsidRDefault="001C5DA3">
      <w:pPr>
        <w:pStyle w:val="CommentText"/>
      </w:pPr>
      <w:r>
        <w:rPr>
          <w:rStyle w:val="CommentReference"/>
        </w:rPr>
        <w:annotationRef/>
      </w:r>
      <w:r>
        <w:t>“yang” tidak boleh di awal kalimat. Diparafrase saja menjadi “Pemilihan makanan kita yang tidak tepat”</w:t>
      </w:r>
    </w:p>
  </w:comment>
  <w:comment w:id="22" w:author="Emira" w:date="2021-04-29T12:52:00Z" w:initials="E">
    <w:p w14:paraId="4A9A9422" w14:textId="616C4D91" w:rsidR="001C5DA3" w:rsidRDefault="001C5DA3">
      <w:pPr>
        <w:pStyle w:val="CommentText"/>
      </w:pPr>
      <w:r>
        <w:rPr>
          <w:rStyle w:val="CommentReference"/>
        </w:rPr>
        <w:annotationRef/>
      </w:r>
      <w:r>
        <w:t>“yang” tidak boleh diletakkan di awal kalimat.</w:t>
      </w:r>
    </w:p>
  </w:comment>
  <w:comment w:id="23" w:author="Emira" w:date="2021-04-29T12:52:00Z" w:initials="E">
    <w:p w14:paraId="12E8966F" w14:textId="6DA4D79B" w:rsidR="001C5DA3" w:rsidRDefault="001C5DA3">
      <w:pPr>
        <w:pStyle w:val="CommentText"/>
      </w:pPr>
      <w:r>
        <w:rPr>
          <w:rStyle w:val="CommentReference"/>
        </w:rPr>
        <w:annotationRef/>
      </w:r>
      <w:r>
        <w:t>Bukan merupakan kalimat tanya, tidak perlu tanda baca tanya “?”</w:t>
      </w:r>
    </w:p>
  </w:comment>
  <w:comment w:id="24" w:author="Emira" w:date="2021-04-29T12:53:00Z" w:initials="E">
    <w:p w14:paraId="67F04D44" w14:textId="1E266B05" w:rsidR="001C5DA3" w:rsidRPr="001C5DA3" w:rsidRDefault="001C5DA3">
      <w:pPr>
        <w:pStyle w:val="CommentText"/>
        <w:rPr>
          <w:i/>
          <w:iCs/>
        </w:rPr>
      </w:pPr>
      <w:r>
        <w:rPr>
          <w:rStyle w:val="CommentReference"/>
        </w:rPr>
        <w:annotationRef/>
      </w:r>
      <w:r>
        <w:t>Merupakan bahasa percakapan, penulisannya dimiringkan “Ideh</w:t>
      </w:r>
      <w:r>
        <w:rPr>
          <w:i/>
          <w:iCs/>
        </w:rPr>
        <w:t>”</w:t>
      </w:r>
    </w:p>
  </w:comment>
  <w:comment w:id="25" w:author="Emira" w:date="2021-04-29T12:53:00Z" w:initials="E">
    <w:p w14:paraId="42E45417" w14:textId="52C42152" w:rsidR="001C5DA3" w:rsidRDefault="001C5DA3">
      <w:pPr>
        <w:pStyle w:val="CommentText"/>
      </w:pPr>
      <w:r>
        <w:rPr>
          <w:rStyle w:val="CommentReference"/>
        </w:rPr>
        <w:annotationRef/>
      </w:r>
      <w:r>
        <w:t>Diganti dengan “saja”</w:t>
      </w:r>
    </w:p>
  </w:comment>
  <w:comment w:id="26" w:author="Emira" w:date="2021-04-29T12:54:00Z" w:initials="E">
    <w:p w14:paraId="493F396E" w14:textId="11115727" w:rsidR="001C5DA3" w:rsidRDefault="001C5DA3">
      <w:pPr>
        <w:pStyle w:val="CommentText"/>
      </w:pPr>
      <w:r>
        <w:rPr>
          <w:rStyle w:val="CommentReference"/>
        </w:rPr>
        <w:annotationRef/>
      </w:r>
      <w:r>
        <w:t>“atau” tidak boleh diletakkan di awal kalimat</w:t>
      </w:r>
    </w:p>
  </w:comment>
  <w:comment w:id="27" w:author="Emira" w:date="2021-04-29T12:55:00Z" w:initials="E">
    <w:p w14:paraId="5BDA6155" w14:textId="7150CD2C" w:rsidR="00B63D85" w:rsidRDefault="00B63D85">
      <w:pPr>
        <w:pStyle w:val="CommentText"/>
      </w:pPr>
      <w:r>
        <w:rPr>
          <w:rStyle w:val="CommentReference"/>
        </w:rPr>
        <w:annotationRef/>
      </w:r>
      <w:r>
        <w:t>“sebab” tidak boleh diletakkan di awal kalimat.</w:t>
      </w:r>
    </w:p>
  </w:comment>
  <w:comment w:id="28" w:author="Emira" w:date="2021-04-29T12:55:00Z" w:initials="E">
    <w:p w14:paraId="43DBF52A" w14:textId="5EF14C23" w:rsidR="00B63D85" w:rsidRDefault="00B63D85">
      <w:pPr>
        <w:pStyle w:val="CommentText"/>
      </w:pPr>
      <w:r>
        <w:rPr>
          <w:rStyle w:val="CommentReference"/>
        </w:rPr>
        <w:annotationRef/>
      </w:r>
      <w:r>
        <w:t>Tidak baku, diganti dengan “penyebab”</w:t>
      </w:r>
    </w:p>
  </w:comment>
  <w:comment w:id="29" w:author="Emira" w:date="2021-04-29T12:56:00Z" w:initials="E">
    <w:p w14:paraId="6A02C483" w14:textId="5510DBDA" w:rsidR="00B63D85" w:rsidRDefault="00B63D85">
      <w:pPr>
        <w:pStyle w:val="CommentText"/>
      </w:pPr>
      <w:r>
        <w:rPr>
          <w:rStyle w:val="CommentReference"/>
        </w:rPr>
        <w:annotationRef/>
      </w:r>
      <w:r>
        <w:t>Diganti dengan “yang berlebih”</w:t>
      </w:r>
    </w:p>
  </w:comment>
  <w:comment w:id="30" w:author="Emira" w:date="2021-04-29T12:57:00Z" w:initials="E">
    <w:p w14:paraId="02CF2845" w14:textId="06D77EC4" w:rsidR="00B63D85" w:rsidRPr="00B63D85" w:rsidRDefault="00B63D85">
      <w:pPr>
        <w:pStyle w:val="CommentText"/>
      </w:pPr>
      <w:r>
        <w:rPr>
          <w:rStyle w:val="CommentReference"/>
        </w:rPr>
        <w:annotationRef/>
      </w:r>
      <w:r>
        <w:t>Merupakan bahasa percakapan, penulisannya dimiringkan “</w:t>
      </w:r>
      <w:r>
        <w:rPr>
          <w:i/>
          <w:iCs/>
        </w:rPr>
        <w:t xml:space="preserve">nge-chat” </w:t>
      </w:r>
    </w:p>
  </w:comment>
  <w:comment w:id="31" w:author="Emira" w:date="2021-04-29T12:58:00Z" w:initials="E">
    <w:p w14:paraId="1426CB0B" w14:textId="08A5F21B" w:rsidR="00B63D85" w:rsidRDefault="00B63D85">
      <w:pPr>
        <w:pStyle w:val="CommentText"/>
      </w:pPr>
      <w:r>
        <w:rPr>
          <w:rStyle w:val="CommentReference"/>
        </w:rPr>
        <w:annotationRef/>
      </w:r>
      <w:r>
        <w:t>Diganti dengan “ikut”</w:t>
      </w:r>
    </w:p>
  </w:comment>
  <w:comment w:id="32" w:author="Emira" w:date="2021-04-29T12:58:00Z" w:initials="E">
    <w:p w14:paraId="6145A889" w14:textId="3C800943" w:rsidR="00B63D85" w:rsidRDefault="00B63D85">
      <w:pPr>
        <w:pStyle w:val="CommentText"/>
      </w:pPr>
      <w:r>
        <w:rPr>
          <w:rStyle w:val="CommentReference"/>
        </w:rPr>
        <w:annotationRef/>
      </w:r>
      <w:r>
        <w:t>Merupakan bahasa percakapan, dan tidak baku, penulisannya dimiringkan “</w:t>
      </w:r>
      <w:r w:rsidRPr="00B63D85">
        <w:rPr>
          <w:i/>
          <w:iCs/>
        </w:rPr>
        <w:t>mager</w:t>
      </w:r>
      <w:r>
        <w:t>”</w:t>
      </w:r>
    </w:p>
  </w:comment>
  <w:comment w:id="33" w:author="Emira" w:date="2021-04-29T12:58:00Z" w:initials="E">
    <w:p w14:paraId="16F02104" w14:textId="353F96B9" w:rsidR="00B63D85" w:rsidRDefault="00B63D85">
      <w:pPr>
        <w:pStyle w:val="CommentText"/>
      </w:pPr>
      <w:r>
        <w:rPr>
          <w:rStyle w:val="CommentReference"/>
        </w:rPr>
        <w:annotationRef/>
      </w:r>
      <w:r>
        <w:t>Beri spasi setelah “di”</w:t>
      </w:r>
    </w:p>
  </w:comment>
  <w:comment w:id="34" w:author="Emira" w:date="2021-04-29T12:59:00Z" w:initials="E">
    <w:p w14:paraId="63860D39" w14:textId="13F85C4E" w:rsidR="00B63D85" w:rsidRDefault="00B63D85">
      <w:pPr>
        <w:pStyle w:val="CommentText"/>
      </w:pPr>
      <w:r>
        <w:rPr>
          <w:rStyle w:val="CommentReference"/>
        </w:rPr>
        <w:annotationRef/>
      </w:r>
      <w:r>
        <w:t>Tidak baku, ganti dengan “napsu”</w:t>
      </w:r>
    </w:p>
  </w:comment>
  <w:comment w:id="35" w:author="Emira" w:date="2021-04-29T12:59:00Z" w:initials="E">
    <w:p w14:paraId="39F9D49C" w14:textId="4ECC13D6" w:rsidR="00B63D85" w:rsidRDefault="00B63D85">
      <w:pPr>
        <w:pStyle w:val="CommentText"/>
      </w:pPr>
      <w:r>
        <w:rPr>
          <w:rStyle w:val="CommentReference"/>
        </w:rPr>
        <w:annotationRef/>
      </w:r>
      <w:r>
        <w:t>Bukan bahasa tulis, diganti dengan “jika”</w:t>
      </w:r>
    </w:p>
  </w:comment>
  <w:comment w:id="36" w:author="Emira" w:date="2021-04-29T13:00:00Z" w:initials="E">
    <w:p w14:paraId="0621C8FF" w14:textId="48DE577D" w:rsidR="00B63D85" w:rsidRDefault="00B63D85">
      <w:pPr>
        <w:pStyle w:val="CommentText"/>
      </w:pPr>
      <w:r>
        <w:rPr>
          <w:rStyle w:val="CommentReference"/>
        </w:rPr>
        <w:annotationRef/>
      </w:r>
      <w:r>
        <w:t>Beri spasi setelah “ke”</w:t>
      </w:r>
    </w:p>
  </w:comment>
  <w:comment w:id="37" w:author="Emira" w:date="2021-04-29T13:01:00Z" w:initials="E">
    <w:p w14:paraId="4D3A33C8" w14:textId="02159B66" w:rsidR="00B63D85" w:rsidRPr="00B63D85" w:rsidRDefault="00B63D85">
      <w:pPr>
        <w:pStyle w:val="CommentText"/>
      </w:pPr>
      <w:r>
        <w:rPr>
          <w:rStyle w:val="CommentReference"/>
        </w:rPr>
        <w:annotationRef/>
      </w:r>
      <w:r>
        <w:t>Dimiringkan penulisannya “</w:t>
      </w:r>
      <w:r>
        <w:rPr>
          <w:i/>
          <w:iCs/>
        </w:rPr>
        <w:t>Ya bisalah</w:t>
      </w:r>
      <w:r>
        <w:t>”</w:t>
      </w:r>
    </w:p>
  </w:comment>
  <w:comment w:id="38" w:author="Emira" w:date="2021-04-29T13:01:00Z" w:initials="E">
    <w:p w14:paraId="11F755F3" w14:textId="010C3511" w:rsidR="00B63D85" w:rsidRPr="00B63D85" w:rsidRDefault="00B63D85">
      <w:pPr>
        <w:pStyle w:val="CommentText"/>
      </w:pPr>
      <w:r>
        <w:rPr>
          <w:rStyle w:val="CommentReference"/>
        </w:rPr>
        <w:annotationRef/>
      </w:r>
      <w:r>
        <w:t>Ditulis tidak dengan huruf kapital,dan dimiringkan “</w:t>
      </w:r>
      <w:r>
        <w:rPr>
          <w:i/>
          <w:iCs/>
        </w:rPr>
        <w:t>Haha…</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D3E6F9" w15:done="0"/>
  <w15:commentEx w15:paraId="6F4EACBA" w15:done="0"/>
  <w15:commentEx w15:paraId="434F640B" w15:done="0"/>
  <w15:commentEx w15:paraId="223A38F8" w15:done="0"/>
  <w15:commentEx w15:paraId="2B2D895D" w15:done="0"/>
  <w15:commentEx w15:paraId="43AF376A" w15:done="0"/>
  <w15:commentEx w15:paraId="53C31C07" w15:done="0"/>
  <w15:commentEx w15:paraId="384894D7" w15:done="0"/>
  <w15:commentEx w15:paraId="1A734C01" w15:done="0"/>
  <w15:commentEx w15:paraId="3D23FE47" w15:done="0"/>
  <w15:commentEx w15:paraId="4A143185" w15:done="0"/>
  <w15:commentEx w15:paraId="63B00C78" w15:done="0"/>
  <w15:commentEx w15:paraId="7B100BD6" w15:done="0"/>
  <w15:commentEx w15:paraId="5F27130A" w15:done="0"/>
  <w15:commentEx w15:paraId="0D8BD852" w15:done="0"/>
  <w15:commentEx w15:paraId="523C9779" w15:done="0"/>
  <w15:commentEx w15:paraId="376949E4" w15:done="0"/>
  <w15:commentEx w15:paraId="232D8924" w15:done="0"/>
  <w15:commentEx w15:paraId="498B4DB3" w15:done="0"/>
  <w15:commentEx w15:paraId="351EC160" w15:done="0"/>
  <w15:commentEx w15:paraId="6583CB13" w15:done="0"/>
  <w15:commentEx w15:paraId="7670F8D0" w15:done="0"/>
  <w15:commentEx w15:paraId="4A9A9422" w15:done="0"/>
  <w15:commentEx w15:paraId="12E8966F" w15:done="0"/>
  <w15:commentEx w15:paraId="67F04D44" w15:done="0"/>
  <w15:commentEx w15:paraId="42E45417" w15:done="0"/>
  <w15:commentEx w15:paraId="493F396E" w15:done="0"/>
  <w15:commentEx w15:paraId="5BDA6155" w15:done="0"/>
  <w15:commentEx w15:paraId="43DBF52A" w15:done="0"/>
  <w15:commentEx w15:paraId="6A02C483" w15:done="0"/>
  <w15:commentEx w15:paraId="02CF2845" w15:done="0"/>
  <w15:commentEx w15:paraId="1426CB0B" w15:done="0"/>
  <w15:commentEx w15:paraId="6145A889" w15:done="0"/>
  <w15:commentEx w15:paraId="16F02104" w15:done="0"/>
  <w15:commentEx w15:paraId="63860D39" w15:done="0"/>
  <w15:commentEx w15:paraId="39F9D49C" w15:done="0"/>
  <w15:commentEx w15:paraId="0621C8FF" w15:done="0"/>
  <w15:commentEx w15:paraId="4D3A33C8" w15:done="0"/>
  <w15:commentEx w15:paraId="11F75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2674" w16cex:dateUtc="2021-04-29T05:35:00Z"/>
  <w16cex:commentExtensible w16cex:durableId="24352687" w16cex:dateUtc="2021-04-29T05:35:00Z"/>
  <w16cex:commentExtensible w16cex:durableId="243526AC" w16cex:dateUtc="2021-04-29T05:35:00Z"/>
  <w16cex:commentExtensible w16cex:durableId="243526DD" w16cex:dateUtc="2021-04-29T05:36:00Z"/>
  <w16cex:commentExtensible w16cex:durableId="24352735" w16cex:dateUtc="2021-04-29T05:38:00Z"/>
  <w16cex:commentExtensible w16cex:durableId="2435276E" w16cex:dateUtc="2021-04-29T05:39:00Z"/>
  <w16cex:commentExtensible w16cex:durableId="243527B6" w16cex:dateUtc="2021-04-29T05:40:00Z"/>
  <w16cex:commentExtensible w16cex:durableId="243527F9" w16cex:dateUtc="2021-04-29T05:41:00Z"/>
  <w16cex:commentExtensible w16cex:durableId="2435281E" w16cex:dateUtc="2021-04-29T05:42:00Z"/>
  <w16cex:commentExtensible w16cex:durableId="2435285E" w16cex:dateUtc="2021-04-29T05:43:00Z"/>
  <w16cex:commentExtensible w16cex:durableId="2435290F" w16cex:dateUtc="2021-04-29T05:46:00Z"/>
  <w16cex:commentExtensible w16cex:durableId="243528B8" w16cex:dateUtc="2021-04-29T05:44:00Z"/>
  <w16cex:commentExtensible w16cex:durableId="243528E1" w16cex:dateUtc="2021-04-29T05:45:00Z"/>
  <w16cex:commentExtensible w16cex:durableId="2435291F" w16cex:dateUtc="2021-04-29T05:46:00Z"/>
  <w16cex:commentExtensible w16cex:durableId="2435293C" w16cex:dateUtc="2021-04-29T05:46:00Z"/>
  <w16cex:commentExtensible w16cex:durableId="243529B8" w16cex:dateUtc="2021-04-29T05:48:00Z"/>
  <w16cex:commentExtensible w16cex:durableId="243529D0" w16cex:dateUtc="2021-04-29T05:49:00Z"/>
  <w16cex:commentExtensible w16cex:durableId="243529E8" w16cex:dateUtc="2021-04-29T05:49:00Z"/>
  <w16cex:commentExtensible w16cex:durableId="243529F8" w16cex:dateUtc="2021-04-29T05:50:00Z"/>
  <w16cex:commentExtensible w16cex:durableId="24352A1A" w16cex:dateUtc="2021-04-29T05:50:00Z"/>
  <w16cex:commentExtensible w16cex:durableId="24352A23" w16cex:dateUtc="2021-04-29T05:50:00Z"/>
  <w16cex:commentExtensible w16cex:durableId="24352A41" w16cex:dateUtc="2021-04-29T05:51:00Z"/>
  <w16cex:commentExtensible w16cex:durableId="24352A91" w16cex:dateUtc="2021-04-29T05:52:00Z"/>
  <w16cex:commentExtensible w16cex:durableId="24352AA6" w16cex:dateUtc="2021-04-29T05:52:00Z"/>
  <w16cex:commentExtensible w16cex:durableId="24352AC8" w16cex:dateUtc="2021-04-29T05:53:00Z"/>
  <w16cex:commentExtensible w16cex:durableId="24352ADC" w16cex:dateUtc="2021-04-29T05:53:00Z"/>
  <w16cex:commentExtensible w16cex:durableId="24352B0B" w16cex:dateUtc="2021-04-29T05:54:00Z"/>
  <w16cex:commentExtensible w16cex:durableId="24352B3E" w16cex:dateUtc="2021-04-29T05:55:00Z"/>
  <w16cex:commentExtensible w16cex:durableId="24352B59" w16cex:dateUtc="2021-04-29T05:55:00Z"/>
  <w16cex:commentExtensible w16cex:durableId="24352B75" w16cex:dateUtc="2021-04-29T05:56:00Z"/>
  <w16cex:commentExtensible w16cex:durableId="24352B9F" w16cex:dateUtc="2021-04-29T05:57:00Z"/>
  <w16cex:commentExtensible w16cex:durableId="24352BDA" w16cex:dateUtc="2021-04-29T05:58:00Z"/>
  <w16cex:commentExtensible w16cex:durableId="24352BEB" w16cex:dateUtc="2021-04-29T05:58:00Z"/>
  <w16cex:commentExtensible w16cex:durableId="24352C0B" w16cex:dateUtc="2021-04-29T05:58:00Z"/>
  <w16cex:commentExtensible w16cex:durableId="24352C26" w16cex:dateUtc="2021-04-29T05:59:00Z"/>
  <w16cex:commentExtensible w16cex:durableId="24352C3E" w16cex:dateUtc="2021-04-29T05:59:00Z"/>
  <w16cex:commentExtensible w16cex:durableId="24352C60" w16cex:dateUtc="2021-04-29T06:00:00Z"/>
  <w16cex:commentExtensible w16cex:durableId="24352C8D" w16cex:dateUtc="2021-04-29T06:01:00Z"/>
  <w16cex:commentExtensible w16cex:durableId="24352CB5" w16cex:dateUtc="2021-04-29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D3E6F9" w16cid:durableId="24352674"/>
  <w16cid:commentId w16cid:paraId="6F4EACBA" w16cid:durableId="24352687"/>
  <w16cid:commentId w16cid:paraId="434F640B" w16cid:durableId="243526AC"/>
  <w16cid:commentId w16cid:paraId="223A38F8" w16cid:durableId="243526DD"/>
  <w16cid:commentId w16cid:paraId="2B2D895D" w16cid:durableId="24352735"/>
  <w16cid:commentId w16cid:paraId="43AF376A" w16cid:durableId="2435276E"/>
  <w16cid:commentId w16cid:paraId="53C31C07" w16cid:durableId="243527B6"/>
  <w16cid:commentId w16cid:paraId="384894D7" w16cid:durableId="243527F9"/>
  <w16cid:commentId w16cid:paraId="1A734C01" w16cid:durableId="2435281E"/>
  <w16cid:commentId w16cid:paraId="3D23FE47" w16cid:durableId="2435285E"/>
  <w16cid:commentId w16cid:paraId="4A143185" w16cid:durableId="2435290F"/>
  <w16cid:commentId w16cid:paraId="63B00C78" w16cid:durableId="243528B8"/>
  <w16cid:commentId w16cid:paraId="7B100BD6" w16cid:durableId="243528E1"/>
  <w16cid:commentId w16cid:paraId="5F27130A" w16cid:durableId="2435291F"/>
  <w16cid:commentId w16cid:paraId="0D8BD852" w16cid:durableId="2435293C"/>
  <w16cid:commentId w16cid:paraId="523C9779" w16cid:durableId="243529B8"/>
  <w16cid:commentId w16cid:paraId="376949E4" w16cid:durableId="243529D0"/>
  <w16cid:commentId w16cid:paraId="232D8924" w16cid:durableId="243529E8"/>
  <w16cid:commentId w16cid:paraId="498B4DB3" w16cid:durableId="243529F8"/>
  <w16cid:commentId w16cid:paraId="351EC160" w16cid:durableId="24352A1A"/>
  <w16cid:commentId w16cid:paraId="6583CB13" w16cid:durableId="24352A23"/>
  <w16cid:commentId w16cid:paraId="7670F8D0" w16cid:durableId="24352A41"/>
  <w16cid:commentId w16cid:paraId="4A9A9422" w16cid:durableId="24352A91"/>
  <w16cid:commentId w16cid:paraId="12E8966F" w16cid:durableId="24352AA6"/>
  <w16cid:commentId w16cid:paraId="67F04D44" w16cid:durableId="24352AC8"/>
  <w16cid:commentId w16cid:paraId="42E45417" w16cid:durableId="24352ADC"/>
  <w16cid:commentId w16cid:paraId="493F396E" w16cid:durableId="24352B0B"/>
  <w16cid:commentId w16cid:paraId="5BDA6155" w16cid:durableId="24352B3E"/>
  <w16cid:commentId w16cid:paraId="43DBF52A" w16cid:durableId="24352B59"/>
  <w16cid:commentId w16cid:paraId="6A02C483" w16cid:durableId="24352B75"/>
  <w16cid:commentId w16cid:paraId="02CF2845" w16cid:durableId="24352B9F"/>
  <w16cid:commentId w16cid:paraId="1426CB0B" w16cid:durableId="24352BDA"/>
  <w16cid:commentId w16cid:paraId="6145A889" w16cid:durableId="24352BEB"/>
  <w16cid:commentId w16cid:paraId="16F02104" w16cid:durableId="24352C0B"/>
  <w16cid:commentId w16cid:paraId="63860D39" w16cid:durableId="24352C26"/>
  <w16cid:commentId w16cid:paraId="39F9D49C" w16cid:durableId="24352C3E"/>
  <w16cid:commentId w16cid:paraId="0621C8FF" w16cid:durableId="24352C60"/>
  <w16cid:commentId w16cid:paraId="4D3A33C8" w16cid:durableId="24352C8D"/>
  <w16cid:commentId w16cid:paraId="11F755F3" w16cid:durableId="24352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A23A0" w14:textId="77777777" w:rsidR="00F24413" w:rsidRDefault="00F24413">
      <w:r>
        <w:separator/>
      </w:r>
    </w:p>
  </w:endnote>
  <w:endnote w:type="continuationSeparator" w:id="0">
    <w:p w14:paraId="421B9D56" w14:textId="77777777" w:rsidR="00F24413" w:rsidRDefault="00F24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7E18"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B264451" w14:textId="77777777" w:rsidR="00941E77" w:rsidRDefault="00F24413">
    <w:pPr>
      <w:pStyle w:val="Footer"/>
    </w:pPr>
  </w:p>
  <w:p w14:paraId="0617E352" w14:textId="77777777" w:rsidR="00941E77" w:rsidRDefault="00F24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4D9E7" w14:textId="77777777" w:rsidR="00F24413" w:rsidRDefault="00F24413">
      <w:r>
        <w:separator/>
      </w:r>
    </w:p>
  </w:footnote>
  <w:footnote w:type="continuationSeparator" w:id="0">
    <w:p w14:paraId="040F03B8" w14:textId="77777777" w:rsidR="00F24413" w:rsidRDefault="00F24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ra">
    <w15:presenceInfo w15:providerId="None" w15:userId="Em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134BE"/>
    <w:rsid w:val="00111970"/>
    <w:rsid w:val="0012251A"/>
    <w:rsid w:val="001C5DA3"/>
    <w:rsid w:val="0042167F"/>
    <w:rsid w:val="008C7DAE"/>
    <w:rsid w:val="00924DF5"/>
    <w:rsid w:val="00927764"/>
    <w:rsid w:val="00B63D85"/>
    <w:rsid w:val="00F2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ADF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111970"/>
    <w:rPr>
      <w:sz w:val="16"/>
      <w:szCs w:val="16"/>
    </w:rPr>
  </w:style>
  <w:style w:type="paragraph" w:styleId="CommentText">
    <w:name w:val="annotation text"/>
    <w:basedOn w:val="Normal"/>
    <w:link w:val="CommentTextChar"/>
    <w:uiPriority w:val="99"/>
    <w:semiHidden/>
    <w:unhideWhenUsed/>
    <w:rsid w:val="00111970"/>
    <w:rPr>
      <w:sz w:val="20"/>
      <w:szCs w:val="20"/>
    </w:rPr>
  </w:style>
  <w:style w:type="character" w:customStyle="1" w:styleId="CommentTextChar">
    <w:name w:val="Comment Text Char"/>
    <w:basedOn w:val="DefaultParagraphFont"/>
    <w:link w:val="CommentText"/>
    <w:uiPriority w:val="99"/>
    <w:semiHidden/>
    <w:rsid w:val="00111970"/>
    <w:rPr>
      <w:sz w:val="20"/>
      <w:szCs w:val="20"/>
    </w:rPr>
  </w:style>
  <w:style w:type="paragraph" w:styleId="CommentSubject">
    <w:name w:val="annotation subject"/>
    <w:basedOn w:val="CommentText"/>
    <w:next w:val="CommentText"/>
    <w:link w:val="CommentSubjectChar"/>
    <w:uiPriority w:val="99"/>
    <w:semiHidden/>
    <w:unhideWhenUsed/>
    <w:rsid w:val="00111970"/>
    <w:rPr>
      <w:b/>
      <w:bCs/>
    </w:rPr>
  </w:style>
  <w:style w:type="character" w:customStyle="1" w:styleId="CommentSubjectChar">
    <w:name w:val="Comment Subject Char"/>
    <w:basedOn w:val="CommentTextChar"/>
    <w:link w:val="CommentSubject"/>
    <w:uiPriority w:val="99"/>
    <w:semiHidden/>
    <w:rsid w:val="001119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Emira</cp:lastModifiedBy>
  <cp:revision>4</cp:revision>
  <dcterms:created xsi:type="dcterms:W3CDTF">2020-07-24T23:46:00Z</dcterms:created>
  <dcterms:modified xsi:type="dcterms:W3CDTF">2021-04-29T06:12:00Z</dcterms:modified>
</cp:coreProperties>
</file>