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738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8B9C2B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96F6A3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24B100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58A6D69" w14:textId="77777777" w:rsidTr="00821BA2">
        <w:tc>
          <w:tcPr>
            <w:tcW w:w="9350" w:type="dxa"/>
          </w:tcPr>
          <w:p w14:paraId="44B3D2E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1AE143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E4AACAB" w14:textId="352286B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a76678" w:date="2020-12-18T11:54:00Z">
              <w:r w:rsidRPr="00EC6F38" w:rsidDel="0074397A">
                <w:rPr>
                  <w:rFonts w:ascii="Times New Roman" w:eastAsia="Times New Roman" w:hAnsi="Times New Roman" w:cs="Times New Roman"/>
                  <w:szCs w:val="24"/>
                </w:rPr>
                <w:delText xml:space="preserve">extream. </w:delText>
              </w:r>
            </w:del>
            <w:proofErr w:type="spellStart"/>
            <w:ins w:id="1" w:author="a76678" w:date="2020-12-18T11:54:00Z"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  <w:proofErr w:type="spellEnd"/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a76678" w:date="2020-12-18T11:55:00Z">
              <w:r w:rsidRPr="00EC6F38" w:rsidDel="0074397A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ins w:id="3" w:author="a76678" w:date="2020-12-18T11:55:00Z"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CEED6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76FEC9" w14:textId="57F07E9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a76678" w:date="2020-12-18T11:56:00Z">
              <w:r w:rsidRPr="00EC6F38" w:rsidDel="0074397A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5" w:author="a76678" w:date="2020-12-18T11:56:00Z"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19217C" w14:textId="4D6EEE8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del w:id="6" w:author="a76678" w:date="2020-12-18T11:57:00Z">
              <w:r w:rsidRPr="00EC6F38" w:rsidDel="0074397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7" w:author="a76678" w:date="2020-12-18T11:57:00Z"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del w:id="8" w:author="a76678" w:date="2020-12-18T11:59:00Z">
              <w:r w:rsidRPr="00EC6F38" w:rsidDel="0074397A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9" w:author="a76678" w:date="2020-12-18T11:59:00Z"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  <w:proofErr w:type="spellEnd"/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926824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5612E7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40867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743B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1CAD3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2EFF6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10846F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974E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8BC4BE3" w14:textId="6B9B709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del w:id="10" w:author="a76678" w:date="2020-12-18T11:58:00Z">
              <w:r w:rsidRPr="00EC6F38" w:rsidDel="0074397A">
                <w:rPr>
                  <w:rFonts w:ascii="Times New Roman" w:eastAsia="Times New Roman" w:hAnsi="Times New Roman" w:cs="Times New Roman"/>
                  <w:szCs w:val="24"/>
                </w:rPr>
                <w:delText xml:space="preserve"> strata</w:delText>
              </w:r>
            </w:del>
            <w:ins w:id="11" w:author="a76678" w:date="2020-12-18T11:58:00Z"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>golongan</w:t>
              </w:r>
              <w:proofErr w:type="spellEnd"/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B8499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AEBDEB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5CC5A3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BAEB9B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91870D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9AE82A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46D765F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6F5CAB" w14:textId="20D42B8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a76678" w:date="2020-12-18T12:00:00Z">
              <w:r w:rsidRPr="00EC6F38" w:rsidDel="0074397A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13" w:author="a76678" w:date="2020-12-18T12:01:00Z"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7439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bookmarkStart w:id="14" w:name="_GoBack"/>
            <w:bookmarkEnd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42DED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6BCC5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A94262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76678">
    <w15:presenceInfo w15:providerId="AD" w15:userId="S::a76678@tvv.tw::0f60b6bb-5e23-43f5-a814-c81e6c5155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4397A"/>
    <w:rsid w:val="00775C6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0E9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a76678</cp:lastModifiedBy>
  <cp:revision>2</cp:revision>
  <dcterms:created xsi:type="dcterms:W3CDTF">2020-12-18T05:03:00Z</dcterms:created>
  <dcterms:modified xsi:type="dcterms:W3CDTF">2020-12-18T05:03:00Z</dcterms:modified>
</cp:coreProperties>
</file>