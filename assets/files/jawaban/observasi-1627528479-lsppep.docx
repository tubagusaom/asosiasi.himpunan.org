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4DD3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62C93B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2C655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D38B6D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3CB0FB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027203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80AFEE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DF45FF4" wp14:editId="5311FF9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842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E97109A" w14:textId="1C4504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</w:t>
      </w:r>
      <w:ins w:id="0" w:author="ASUS" w:date="2021-07-29T09:42:00Z">
        <w:r w:rsidR="00151B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dan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ins w:id="1" w:author="ASUS" w:date="2021-07-29T09:42:00Z">
        <w:r w:rsidR="00151B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mu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" w:author="ASUS" w:date="2021-07-29T09:42:00Z">
        <w:r w:rsidRPr="00C50A1E" w:rsidDel="00151B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3" w:author="ASUS" w:date="2021-07-29T09:42:00Z">
        <w:r w:rsidR="00151B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151B2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4" w:author="ASUS" w:date="2021-07-29T09:42:00Z">
        <w:r w:rsidRPr="00C50A1E" w:rsidDel="00151B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5" w:author="ASUS" w:date="2021-07-29T09:42:00Z">
        <w:r w:rsidR="00151B2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</w:t>
        </w:r>
        <w:r w:rsidR="00151B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  <w:r w:rsidR="00151B2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p</w:t>
        </w:r>
        <w:proofErr w:type="spellEnd"/>
        <w:r w:rsidR="00151B2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151B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sebatas</w:t>
        </w:r>
        <w:proofErr w:type="spellEnd"/>
        <w:r w:rsidR="00151B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6" w:author="ASUS" w:date="2021-07-29T09:42:00Z">
        <w:r w:rsidRPr="00C50A1E" w:rsidDel="00151B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7" w:author="ASUS" w:date="2021-07-29T09:42:00Z">
        <w:r w:rsidR="00151B2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</w:t>
        </w:r>
        <w:r w:rsidR="00151B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  <w:r w:rsidR="00151B2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</w:t>
        </w:r>
        <w:proofErr w:type="spellEnd"/>
        <w:r w:rsidR="00151B2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151B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464AE46" w14:textId="732AF1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8" w:author="ASUS" w:date="2021-07-29T09:43:00Z">
        <w:r w:rsidR="00151B28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9" w:author="ASUS" w:date="2021-07-29T09:43:00Z">
        <w:r w:rsidR="00151B2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7E9476" w14:textId="376102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del w:id="10" w:author="ASUS" w:date="2021-07-29T09:44:00Z">
        <w:r w:rsidRPr="00C50A1E" w:rsidDel="00151B28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1" w:author="ASUS" w:date="2021-07-29T09:44:00Z">
        <w:r w:rsidR="00151B28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 w:rsidR="00151B2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ASUS" w:date="2021-07-29T09:45:00Z">
        <w:r w:rsidRPr="00C50A1E" w:rsidDel="00151B28">
          <w:rPr>
            <w:rFonts w:ascii="Times New Roman" w:eastAsia="Times New Roman" w:hAnsi="Times New Roman" w:cs="Times New Roman"/>
            <w:sz w:val="24"/>
            <w:szCs w:val="24"/>
          </w:rPr>
          <w:delText xml:space="preserve">begitu </w:delText>
        </w:r>
      </w:del>
      <w:proofErr w:type="spellStart"/>
      <w:ins w:id="13" w:author="ASUS" w:date="2021-07-29T09:45:00Z">
        <w:r w:rsidR="00151B28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151B28" w:rsidRPr="00C50A1E">
          <w:rPr>
            <w:rFonts w:ascii="Times New Roman" w:eastAsia="Times New Roman" w:hAnsi="Times New Roman" w:cs="Times New Roman"/>
            <w:sz w:val="24"/>
            <w:szCs w:val="24"/>
          </w:rPr>
          <w:t>egitu</w:t>
        </w:r>
        <w:proofErr w:type="spellEnd"/>
        <w:r w:rsidR="00151B2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" w:author="ASUS" w:date="2021-07-29T09:45:00Z">
        <w:r w:rsidRPr="00C50A1E" w:rsidDel="00151B28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ASUS" w:date="2021-07-29T09:46:00Z">
        <w:r w:rsidDel="00151B28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16" w:author="ASUS" w:date="2021-07-29T09:46:00Z">
        <w:r w:rsidR="00151B28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151B28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151B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ASUS" w:date="2021-07-29T09:46:00Z">
        <w:r w:rsidR="00151B28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151B28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</w:t>
      </w:r>
      <w:ins w:id="18" w:author="ASUS" w:date="2021-07-29T09:46:00Z">
        <w:r w:rsidR="00151B28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9" w:author="ASUS" w:date="2021-07-29T09:47:00Z">
        <w:r w:rsidRPr="00C50A1E" w:rsidDel="00151B28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</w:delText>
        </w:r>
      </w:del>
      <w:ins w:id="20" w:author="ASUS" w:date="2021-07-29T09:47:00Z">
        <w:r w:rsidR="00151B28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151B28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151B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1B28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151B28" w:rsidRPr="00C50A1E">
          <w:rPr>
            <w:rFonts w:ascii="Times New Roman" w:eastAsia="Times New Roman" w:hAnsi="Times New Roman" w:cs="Times New Roman"/>
            <w:sz w:val="24"/>
            <w:szCs w:val="24"/>
          </w:rPr>
          <w:t>udah</w:t>
        </w:r>
        <w:proofErr w:type="spellEnd"/>
        <w:r w:rsidR="00151B2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1" w:author="ASUS" w:date="2021-07-29T09:47:00Z">
        <w:r w:rsidRPr="00C50A1E" w:rsidDel="00151B28">
          <w:rPr>
            <w:rFonts w:ascii="Times New Roman" w:eastAsia="Times New Roman" w:hAnsi="Times New Roman" w:cs="Times New Roman"/>
            <w:sz w:val="24"/>
            <w:szCs w:val="24"/>
          </w:rPr>
          <w:delText>sangat terasa</w:delText>
        </w:r>
      </w:del>
      <w:proofErr w:type="spellStart"/>
      <w:ins w:id="22" w:author="ASUS" w:date="2021-07-29T09:47:00Z">
        <w:r w:rsidR="00151B28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151B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1B28">
          <w:rPr>
            <w:rFonts w:ascii="Times New Roman" w:eastAsia="Times New Roman" w:hAnsi="Times New Roman" w:cs="Times New Roman"/>
            <w:sz w:val="24"/>
            <w:szCs w:val="24"/>
          </w:rPr>
          <w:t>dirasakan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ASUS" w:date="2021-07-29T09:47:00Z">
        <w:r w:rsidRPr="00C50A1E" w:rsidDel="00151B28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25553" w14:textId="361254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4" w:author="ASUS" w:date="2021-07-29T09:48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5" w:author="ASUS" w:date="2021-07-29T09:48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ASUS" w:date="2021-07-29T09:48:00Z">
        <w:r w:rsidRPr="00C50A1E" w:rsidDel="00151B2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7" w:author="ASUS" w:date="2021-07-29T09:48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28" w:author="ASUS" w:date="2021-07-29T09:48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35687E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  <w:proofErr w:type="spellStart"/>
        <w:r w:rsidR="0035687E">
          <w:rPr>
            <w:rFonts w:ascii="Times New Roman" w:eastAsia="Times New Roman" w:hAnsi="Times New Roman" w:cs="Times New Roman"/>
            <w:sz w:val="24"/>
            <w:szCs w:val="24"/>
          </w:rPr>
          <w:t>mempengaruhi</w:t>
        </w:r>
        <w:proofErr w:type="spellEnd"/>
        <w:r w:rsidR="003568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29" w:author="ASUS" w:date="2021-07-29T09:49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0" w:author="ASUS" w:date="2021-07-29T09:49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3568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ASUS" w:date="2021-07-29T09:49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ins w:id="32" w:author="ASUS" w:date="2021-07-29T09:49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5687E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35687E" w:rsidRPr="00C50A1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ASUS" w:date="2021-07-29T09:49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ASUS" w:date="2021-07-29T09:50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35" w:author="ASUS" w:date="2021-07-29T09:50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601E8E" w14:textId="5C4FC2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36" w:author="ASUS" w:date="2021-07-29T10:02:00Z">
        <w:r w:rsidRPr="00C50A1E" w:rsidDel="00907FA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Ketika </w:delText>
        </w:r>
      </w:del>
      <w:proofErr w:type="spellStart"/>
      <w:ins w:id="37" w:author="ASUS" w:date="2021-07-29T10:02:00Z">
        <w:r w:rsidR="00907FA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  <w:r w:rsidR="00907FA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etika</w:t>
        </w:r>
        <w:proofErr w:type="spellEnd"/>
        <w:r w:rsidR="00907FA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38" w:author="ASUS" w:date="2021-07-29T10:02:00Z">
        <w:r w:rsidR="00907FA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9" w:author="ASUS" w:date="2021-07-29T09:51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80F96B" w14:textId="3C3217F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ASUS" w:date="2021-07-29T09:52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si</w:t>
        </w:r>
        <w:proofErr w:type="spellEnd"/>
        <w:r w:rsidR="003568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ED2A75" w14:textId="3AB162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ASUS" w:date="2021-07-29T09:53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ASUS" w:date="2021-07-29T09:53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ins w:id="43" w:author="ASUS" w:date="2021-07-29T09:53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3568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del w:id="44" w:author="ASUS" w:date="2021-07-29T09:54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45" w:author="ASUS" w:date="2021-07-29T09:54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r w:rsidR="003568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ASUS" w:date="2021-07-29T09:54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 xml:space="preserve">tambah </w:delText>
        </w:r>
      </w:del>
      <w:proofErr w:type="spellStart"/>
      <w:ins w:id="47" w:author="ASUS" w:date="2021-07-29T09:54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 w:rsidR="0035687E" w:rsidRPr="00C50A1E">
          <w:rPr>
            <w:rFonts w:ascii="Times New Roman" w:eastAsia="Times New Roman" w:hAnsi="Times New Roman" w:cs="Times New Roman"/>
            <w:sz w:val="24"/>
            <w:szCs w:val="24"/>
          </w:rPr>
          <w:t>ambah</w:t>
        </w:r>
        <w:proofErr w:type="spellEnd"/>
        <w:r w:rsidR="003568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48" w:author="ASUS" w:date="2021-07-29T09:55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ASUS" w:date="2021-07-29T09:55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>eh k</w:delText>
        </w:r>
      </w:del>
      <w:ins w:id="50" w:author="ASUS" w:date="2021-07-29T09:55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5687E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38280E6" w14:textId="6F5E50A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1" w:author="ASUS" w:date="2021-07-29T09:55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2" w:author="ASUS" w:date="2021-07-29T09:55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97F2CF" w14:textId="11D84B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53" w:author="ASUS" w:date="2021-07-29T09:56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54" w:author="ASUS" w:date="2021-07-29T09:56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55" w:author="ASUS" w:date="2021-07-29T09:56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6" w:author="ASUS" w:date="2021-07-29T09:57:00Z">
        <w:r w:rsidRPr="00C50A1E" w:rsidDel="0035687E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ins w:id="57" w:author="ASUS" w:date="2021-07-29T09:57:00Z">
        <w:r w:rsidR="0035687E">
          <w:rPr>
            <w:rFonts w:ascii="Times New Roman" w:eastAsia="Times New Roman" w:hAnsi="Times New Roman" w:cs="Times New Roman"/>
            <w:sz w:val="24"/>
            <w:szCs w:val="24"/>
          </w:rPr>
          <w:t>Terlebih</w:t>
        </w:r>
        <w:proofErr w:type="spellEnd"/>
        <w:r w:rsidR="003568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5687E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3568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del w:id="58" w:author="ASUS" w:date="2021-07-29T09:59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akibat </w:delText>
        </w:r>
      </w:del>
      <w:proofErr w:type="spellStart"/>
      <w:ins w:id="59" w:author="ASUS" w:date="2021-07-29T09:59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907FA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" w:author="ASUS" w:date="2021-07-29T09:59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terjadinya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4AE7C3" w14:textId="7D5172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ins w:id="61" w:author="ASUS" w:date="2021-07-29T09:59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07FA6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ASUS" w:date="2021-07-29T09:59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akibat </w:delText>
        </w:r>
      </w:del>
      <w:proofErr w:type="spellStart"/>
      <w:ins w:id="63" w:author="ASUS" w:date="2021-07-29T09:59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907FA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64" w:author="ASUS" w:date="2021-07-29T09:59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ASUS" w:date="2021-07-29T10:00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66" w:author="ASUS" w:date="2021-07-29T10:00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907FA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67" w:author="ASUS" w:date="2021-07-29T10:00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68" w:author="ASUS" w:date="2021-07-29T10:00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4A9E15C" w14:textId="6CF0F5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</w:t>
      </w:r>
      <w:del w:id="69" w:author="ASUS" w:date="2021-07-29T10:02:00Z">
        <w:r w:rsidRPr="00C50A1E" w:rsidDel="00907FA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Jadi </w:delText>
        </w:r>
      </w:del>
      <w:proofErr w:type="spellStart"/>
      <w:ins w:id="70" w:author="ASUS" w:date="2021-07-29T10:02:00Z">
        <w:r w:rsidR="00907FA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</w:t>
        </w:r>
        <w:r w:rsidR="00907FA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adi</w:t>
        </w:r>
        <w:proofErr w:type="spellEnd"/>
        <w:r w:rsidR="00907FA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71" w:author="ASUS" w:date="2021-07-29T10:02:00Z">
        <w:r w:rsidRPr="00C50A1E" w:rsidDel="00907FA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</w:delText>
        </w:r>
      </w:del>
      <w:proofErr w:type="spellStart"/>
      <w:ins w:id="72" w:author="ASUS" w:date="2021-07-29T10:02:00Z">
        <w:r w:rsidR="00907FA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</w:t>
        </w:r>
        <w:r w:rsidR="00907FA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ebabnya</w:t>
        </w:r>
      </w:ins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ins w:id="73" w:author="ASUS" w:date="2021-07-29T10:02:00Z">
        <w:r w:rsidR="00907FA6" w:rsidRPr="00C50A1E" w:rsidDel="00907FA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74" w:author="ASUS" w:date="2021-07-29T10:02:00Z">
        <w:r w:rsidRPr="00C50A1E" w:rsidDel="00907FA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5" w:author="ASUS" w:date="2021-07-29T10:02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ins w:id="76" w:author="ASUS" w:date="2021-07-29T10:03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77" w:author="ASUS" w:date="2021-07-29T10:02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8" w:author="ASUS" w:date="2021-07-29T10:03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9" w:author="ASUS" w:date="2021-07-29T10:03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0" w:author="ASUS" w:date="2021-07-29T10:03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1" w:author="ASUS" w:date="2021-07-29T10:03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ASUS" w:date="2021-07-29T10:03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83" w:author="ASUS" w:date="2021-07-29T10:03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tentang</w:t>
        </w:r>
        <w:proofErr w:type="spellEnd"/>
        <w:r w:rsidR="00907FA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84" w:author="ASUS" w:date="2021-07-29T10:03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85" w:author="ASUS" w:date="2021-07-29T10:04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86" w:author="ASUS" w:date="2021-07-29T10:04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24373EC5" w14:textId="4F6885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87" w:author="ASUS" w:date="2021-07-29T10:04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>Mulai dari s</w:delText>
        </w:r>
      </w:del>
      <w:proofErr w:type="spellStart"/>
      <w:ins w:id="88" w:author="ASUS" w:date="2021-07-29T10:04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ins w:id="89" w:author="ASUS" w:date="2021-07-29T10:04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7FA6">
          <w:rPr>
            <w:rFonts w:ascii="Times New Roman" w:eastAsia="Times New Roman" w:hAnsi="Times New Roman" w:cs="Times New Roman"/>
            <w:sz w:val="24"/>
            <w:szCs w:val="24"/>
          </w:rPr>
          <w:t>tersedia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6FD5D1" w14:textId="5830C1B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90" w:author="ASUS" w:date="2021-07-29T10:05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91" w:author="ASUS" w:date="2021-07-29T10:05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7FA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92" w:author="ASUS" w:date="2021-07-29T10:05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3" w:author="ASUS" w:date="2021-07-29T10:05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</w:delText>
        </w:r>
      </w:del>
      <w:ins w:id="94" w:author="ASUS" w:date="2021-07-29T10:05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 w:rsidR="00907FA6" w:rsidRPr="00C50A1E">
          <w:rPr>
            <w:rFonts w:ascii="Times New Roman" w:eastAsia="Times New Roman" w:hAnsi="Times New Roman" w:cs="Times New Roman"/>
            <w:sz w:val="24"/>
            <w:szCs w:val="24"/>
          </w:rPr>
          <w:t>arena</w:t>
        </w:r>
        <w:r w:rsidR="00907FA6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907FA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5" w:author="ASUS" w:date="2021-07-29T10:05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96" w:author="ASUS" w:date="2021-07-29T10:05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907FA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7" w:author="ASUS" w:date="2021-07-29T10:05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98" w:author="ASUS" w:date="2021-07-29T10:06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99" w:author="ASUS" w:date="2021-07-29T10:06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00" w:author="ASUS" w:date="2021-07-29T10:06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ins w:id="101" w:author="ASUS" w:date="2021-07-29T10:06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7FA6">
          <w:rPr>
            <w:rFonts w:ascii="Times New Roman" w:eastAsia="Times New Roman" w:hAnsi="Times New Roman" w:cs="Times New Roman"/>
            <w:sz w:val="24"/>
            <w:szCs w:val="24"/>
          </w:rPr>
          <w:t>pasti</w:t>
        </w:r>
        <w:proofErr w:type="spellEnd"/>
        <w:r w:rsidR="00907F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AB35A" w14:textId="208D9E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2" w:author="ASUS" w:date="2021-07-29T10:06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>tahu diri</w:delText>
        </w:r>
      </w:del>
      <w:proofErr w:type="spellStart"/>
      <w:ins w:id="103" w:author="ASUS" w:date="2021-07-29T10:06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semestinya</w:t>
        </w:r>
      </w:ins>
      <w:proofErr w:type="spellEnd"/>
      <w:del w:id="104" w:author="ASUS" w:date="2021-07-29T10:07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05" w:author="ASUS" w:date="2021-07-29T10:07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907FA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6" w:author="ASUS" w:date="2021-07-29T10:07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107" w:author="ASUS" w:date="2021-07-29T10:07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907FA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108" w:author="ASUS" w:date="2021-07-29T10:07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109" w:author="ASUS" w:date="2021-07-29T10:07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76F6A6D" w14:textId="1FE5D8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10" w:author="ASUS" w:date="2021-07-29T10:07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907F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1" w:author="ASUS" w:date="2021-07-29T10:07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2" w:author="ASUS" w:date="2021-07-29T10:07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ketika </w:delText>
        </w:r>
      </w:del>
      <w:proofErr w:type="spellStart"/>
      <w:ins w:id="113" w:author="ASUS" w:date="2021-07-29T10:07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sebelum</w:t>
        </w:r>
        <w:proofErr w:type="spellEnd"/>
        <w:r w:rsidR="00907FA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4" w:author="ASUS" w:date="2021-07-29T10:08:00Z">
        <w:r w:rsidRPr="00C50A1E" w:rsidDel="00907FA6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5" w:author="ASUS" w:date="2021-07-29T10:08:00Z">
        <w:r w:rsidR="00907FA6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907F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ins w:id="116" w:author="ASUS" w:date="2021-07-29T10:08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117" w:author="ASUS" w:date="2021-07-29T10:08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118" w:author="ASUS" w:date="2021-07-29T10:08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9" w:author="ASUS" w:date="2021-07-29T10:08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120" w:author="ASUS" w:date="2021-07-29T10:08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7D0962" w:rsidRPr="00C50A1E">
          <w:rPr>
            <w:rFonts w:ascii="Times New Roman" w:eastAsia="Times New Roman" w:hAnsi="Times New Roman" w:cs="Times New Roman"/>
            <w:sz w:val="24"/>
            <w:szCs w:val="24"/>
          </w:rPr>
          <w:t>elebihan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1" w:author="ASUS" w:date="2021-07-29T10:08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Sebab </w:delText>
        </w:r>
      </w:del>
      <w:ins w:id="122" w:author="ASUS" w:date="2021-07-29T10:08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r w:rsidR="007D096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8528C32" w14:textId="656DF836" w:rsidR="00927764" w:rsidRPr="00C50A1E" w:rsidDel="007D0962" w:rsidRDefault="00927764" w:rsidP="00927764">
      <w:pPr>
        <w:shd w:val="clear" w:color="auto" w:fill="F5F5F5"/>
        <w:spacing w:after="375"/>
        <w:rPr>
          <w:del w:id="123" w:author="ASUS" w:date="2021-07-29T10:11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ins w:id="124" w:author="ASUS" w:date="2021-07-29T10:09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5" w:author="ASUS" w:date="2021-07-29T10:09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6" w:author="ASUS" w:date="2021-07-29T10:09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127" w:author="ASUS" w:date="2021-07-29T10:09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  <w:proofErr w:type="spellEnd"/>
        <w:r w:rsidR="007D096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128" w:author="ASUS" w:date="2021-07-29T10:09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lebih suka</w:delText>
        </w:r>
      </w:del>
      <w:proofErr w:type="spellStart"/>
      <w:ins w:id="129" w:author="ASUS" w:date="2021-07-29T10:09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cenderung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130" w:author="ASUS" w:date="2021-07-29T10:09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131" w:author="ASUS" w:date="2021-07-29T10:09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2" w:author="ASUS" w:date="2021-07-29T10:10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muncul</w:t>
      </w:r>
      <w:ins w:id="133" w:author="ASUS" w:date="2021-07-29T10:10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4" w:author="ASUS" w:date="2021-07-29T10:10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del w:id="135" w:author="ASUS" w:date="2021-07-29T10:10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6" w:author="ASUS" w:date="2021-07-29T10:10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>tidur-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del w:id="137" w:author="ASUS" w:date="2021-07-29T10:10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del w:id="138" w:author="ASUS" w:date="2021-07-29T10:10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ins w:id="139" w:author="ASUS" w:date="2021-07-29T10:10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social,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0962">
        <w:rPr>
          <w:rFonts w:ascii="Times New Roman" w:eastAsia="Times New Roman" w:hAnsi="Times New Roman" w:cs="Times New Roman"/>
          <w:i/>
          <w:iCs/>
          <w:sz w:val="24"/>
          <w:szCs w:val="24"/>
          <w:rPrChange w:id="140" w:author="ASUS" w:date="2021-07-29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7D0962">
        <w:rPr>
          <w:rFonts w:ascii="Times New Roman" w:eastAsia="Times New Roman" w:hAnsi="Times New Roman" w:cs="Times New Roman"/>
          <w:i/>
          <w:iCs/>
          <w:sz w:val="24"/>
          <w:szCs w:val="24"/>
          <w:rPrChange w:id="141" w:author="ASUS" w:date="2021-07-29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71D947A2" w14:textId="1A0383C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ins w:id="142" w:author="ASUS" w:date="2021-07-29T10:11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-kegiatan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143" w:author="ASUS" w:date="2021-07-29T10:11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4" w:author="ASUS" w:date="2021-07-29T10:11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del w:id="145" w:author="ASUS" w:date="2021-07-29T10:11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 memilih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del w:id="146" w:author="ASUS" w:date="2021-07-29T10:11:00Z">
        <w:r w:rsidDel="007D0962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0962">
        <w:rPr>
          <w:rFonts w:ascii="Times New Roman" w:eastAsia="Times New Roman" w:hAnsi="Times New Roman" w:cs="Times New Roman"/>
          <w:i/>
          <w:iCs/>
          <w:sz w:val="24"/>
          <w:szCs w:val="24"/>
          <w:rPrChange w:id="147" w:author="ASUS" w:date="2021-07-29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del w:id="148" w:author="ASUS" w:date="2021-07-29T10:11:00Z">
        <w:r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del w:id="149" w:author="ASUS" w:date="2021-07-29T10:11:00Z">
        <w:r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simpanan </w:delText>
        </w:r>
      </w:del>
      <w:proofErr w:type="spellStart"/>
      <w:ins w:id="150" w:author="ASUS" w:date="2021-07-29T10:11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timbu</w:t>
        </w:r>
      </w:ins>
      <w:ins w:id="151" w:author="ASUS" w:date="2021-07-29T10:12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ins w:id="152" w:author="ASUS" w:date="2021-07-29T10:11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ins w:id="153" w:author="ASUS" w:date="2021-07-29T10:12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lemak</w:t>
        </w:r>
      </w:ins>
      <w:ins w:id="154" w:author="ASUS" w:date="2021-07-29T10:11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155" w:author="ASUS" w:date="2021-07-29T10:12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56" w:author="ASUS" w:date="2021-07-29T10:12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>menyebar</w:t>
        </w:r>
        <w:proofErr w:type="spellEnd"/>
        <w:r w:rsidR="007D096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57" w:author="ASUS" w:date="2021-07-29T10:12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dimana</w:delText>
        </w:r>
      </w:del>
      <w:proofErr w:type="spellStart"/>
      <w:ins w:id="158" w:author="ASUS" w:date="2021-07-29T10:12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r w:rsidR="007D0962" w:rsidRPr="00C50A1E">
          <w:rPr>
            <w:rFonts w:ascii="Times New Roman" w:eastAsia="Times New Roman" w:hAnsi="Times New Roman" w:cs="Times New Roman"/>
            <w:sz w:val="24"/>
            <w:szCs w:val="24"/>
          </w:rPr>
          <w:t>mana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79DFA27" w14:textId="405773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59" w:author="ASUS" w:date="2021-07-29T10:12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60" w:author="ASUS" w:date="2021-07-29T10:12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161" w:author="ASUS" w:date="2021-07-29T10:13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62" w:author="ASUS" w:date="2021-07-29T10:14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63" w:author="ASUS" w:date="2021-07-29T10:13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mu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4" w:author="ASUS" w:date="2021-07-29T10:13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ini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5" w:author="ASUS" w:date="2021-07-29T10:13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banyak salahnya di kamu</w:delText>
        </w:r>
      </w:del>
      <w:proofErr w:type="spellStart"/>
      <w:ins w:id="166" w:author="ASUS" w:date="2021-07-29T10:13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pantas</w:t>
        </w:r>
        <w:proofErr w:type="spellEnd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>disalahkan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7" w:author="ASUS" w:date="2021-07-29T10:14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timbangan</w:t>
        </w:r>
        <w:proofErr w:type="spellEnd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ins w:id="168" w:author="ASUS" w:date="2021-07-29T10:14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mu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9" w:author="ASUS" w:date="2021-07-29T10:14:00Z">
        <w:r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makin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70" w:author="ASUS" w:date="2021-07-29T10:14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1" w:author="ASUS" w:date="2021-07-29T10:14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172" w:author="ASUS" w:date="2021-07-29T10:14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3" w:author="ASUS" w:date="2021-07-29T10:14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peng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74" w:author="ASUS" w:date="2021-07-29T10:14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  <w:ins w:id="175" w:author="ASUS" w:date="2021-07-29T10:14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7D0962" w:rsidRPr="00C50A1E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  <w:del w:id="176" w:author="ASUS" w:date="2021-07-29T10:14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Coba </w:delText>
        </w:r>
      </w:del>
      <w:proofErr w:type="spellStart"/>
      <w:ins w:id="177" w:author="ASUS" w:date="2021-07-29T10:14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c</w:t>
        </w:r>
        <w:r w:rsidR="007D0962" w:rsidRPr="00C50A1E">
          <w:rPr>
            <w:rFonts w:ascii="Times New Roman" w:eastAsia="Times New Roman" w:hAnsi="Times New Roman" w:cs="Times New Roman"/>
            <w:sz w:val="24"/>
            <w:szCs w:val="24"/>
          </w:rPr>
          <w:t>oba</w:t>
        </w:r>
        <w:proofErr w:type="spellEnd"/>
        <w:r w:rsidR="007D096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8" w:author="ASUS" w:date="2021-07-29T10:15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927E03" w14:textId="3E4E5B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179" w:author="ASUS" w:date="2021-07-29T10:15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del w:id="180" w:author="ASUS" w:date="2021-07-29T10:15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81" w:author="ASUS" w:date="2021-07-29T10:15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7D096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2" w:author="ASUS" w:date="2021-07-29T10:15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Ya </w:delText>
        </w:r>
      </w:del>
      <w:proofErr w:type="spellStart"/>
      <w:ins w:id="183" w:author="ASUS" w:date="2021-07-29T10:15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7D0962" w:rsidRPr="00C50A1E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 w:rsidR="007D096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84" w:author="ASUS" w:date="2021-07-29T10:15:00Z"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7D09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5" w:author="ASUS" w:date="2021-07-29T10:15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86" w:author="ASUS" w:date="2021-07-29T10:15:00Z">
        <w:r w:rsidRPr="00C50A1E" w:rsidDel="007D0962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8F91CC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7D09531" w14:textId="77777777" w:rsidR="00927764" w:rsidRPr="00C50A1E" w:rsidRDefault="00927764" w:rsidP="00927764"/>
    <w:p w14:paraId="77F84F6A" w14:textId="77777777" w:rsidR="00927764" w:rsidRPr="005A045A" w:rsidRDefault="00927764" w:rsidP="00927764">
      <w:pPr>
        <w:rPr>
          <w:i/>
        </w:rPr>
      </w:pPr>
    </w:p>
    <w:p w14:paraId="0C0B94D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358BA6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A5BB" w14:textId="77777777" w:rsidR="0005623B" w:rsidRDefault="0005623B">
      <w:r>
        <w:separator/>
      </w:r>
    </w:p>
  </w:endnote>
  <w:endnote w:type="continuationSeparator" w:id="0">
    <w:p w14:paraId="4E4C5B4F" w14:textId="77777777" w:rsidR="0005623B" w:rsidRDefault="0005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829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D76340" w14:textId="77777777" w:rsidR="00941E77" w:rsidRDefault="0005623B">
    <w:pPr>
      <w:pStyle w:val="Footer"/>
    </w:pPr>
  </w:p>
  <w:p w14:paraId="49074EEA" w14:textId="77777777" w:rsidR="00941E77" w:rsidRDefault="00056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B338F" w14:textId="77777777" w:rsidR="0005623B" w:rsidRDefault="0005623B">
      <w:r>
        <w:separator/>
      </w:r>
    </w:p>
  </w:footnote>
  <w:footnote w:type="continuationSeparator" w:id="0">
    <w:p w14:paraId="538AB724" w14:textId="77777777" w:rsidR="0005623B" w:rsidRDefault="0005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5623B"/>
    <w:rsid w:val="000728F3"/>
    <w:rsid w:val="0012251A"/>
    <w:rsid w:val="00151B28"/>
    <w:rsid w:val="002318A3"/>
    <w:rsid w:val="0035687E"/>
    <w:rsid w:val="0042167F"/>
    <w:rsid w:val="007D0962"/>
    <w:rsid w:val="00907FA6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DE7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2020-08-26T21:16:00Z</dcterms:created>
  <dcterms:modified xsi:type="dcterms:W3CDTF">2021-07-29T03:15:00Z</dcterms:modified>
</cp:coreProperties>
</file>