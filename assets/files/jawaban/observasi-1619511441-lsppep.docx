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30A6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12C74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7452BB" w14:textId="77777777" w:rsidR="007952C3" w:rsidRDefault="007952C3"/>
    <w:p w14:paraId="4396722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BE65581" w14:textId="77777777" w:rsidTr="00E0626E">
        <w:tc>
          <w:tcPr>
            <w:tcW w:w="9350" w:type="dxa"/>
          </w:tcPr>
          <w:p w14:paraId="7DA7198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C66C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4ED1DB" w14:textId="2BBB283A" w:rsidR="007952C3" w:rsidRPr="00A16D9B" w:rsidRDefault="00BC325A" w:rsidP="00BC325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0" w:author="Wirda Hanim" w:date="2021-04-27T15:13:00Z">
                <w:pPr>
                  <w:spacing w:line="312" w:lineRule="auto"/>
                  <w:jc w:val="center"/>
                </w:pPr>
              </w:pPrChange>
            </w:pPr>
            <w:ins w:id="1" w:author="Wirda Hanim" w:date="2021-04-27T15:12:00Z"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commentRangeStart w:id="2"/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>Instagram Untuk Fotografi dan Bisnis Kreatif</w:t>
              </w:r>
            </w:ins>
            <w:commentRangeEnd w:id="2"/>
            <w:ins w:id="3" w:author="Wirda Hanim" w:date="2021-04-27T15:15:00Z">
              <w:r>
                <w:rPr>
                  <w:rStyle w:val="CommentReference"/>
                  <w:lang w:val="en-US"/>
                </w:rPr>
                <w:commentReference w:id="2"/>
              </w:r>
            </w:ins>
            <w:ins w:id="4" w:author="Wirda Hanim" w:date="2021-04-27T15:12:00Z"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9D58CEF" w14:textId="6DCC40E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5" w:author="Wirda Hanim" w:date="2021-04-27T15:13:00Z"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BC32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6" w:author="Wirda Hanim" w:date="2021-04-27T15:14:00Z">
              <w:r w:rsidR="00BC325A" w:rsidRPr="00BC325A">
                <w:rPr>
                  <w:rFonts w:ascii="Times New Roman" w:hAnsi="Times New Roman" w:cs="Times New Roman"/>
                  <w:sz w:val="24"/>
                  <w:szCs w:val="24"/>
                </w:rPr>
                <w:t>Handayani, Muri. 2017. Resep Ampuh Membangun Sistem Bisnis Online. Bandung: Billionaire Sinergi Korpora.</w:t>
              </w:r>
            </w:ins>
          </w:p>
          <w:p w14:paraId="708C868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A1139B0" w14:textId="1BCBDDC3" w:rsidR="007952C3" w:rsidRPr="00A16D9B" w:rsidDel="00BC325A" w:rsidRDefault="007952C3" w:rsidP="00E0626E">
            <w:pPr>
              <w:spacing w:line="480" w:lineRule="auto"/>
              <w:rPr>
                <w:del w:id="7" w:author="Wirda Hanim" w:date="2021-04-27T15:14:00Z"/>
                <w:rFonts w:ascii="Times New Roman" w:hAnsi="Times New Roman" w:cs="Times New Roman"/>
                <w:sz w:val="24"/>
                <w:szCs w:val="24"/>
              </w:rPr>
            </w:pPr>
            <w:del w:id="8" w:author="Wirda Hanim" w:date="2021-04-27T15:14:00Z"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C32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1DEF69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A60C8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A3AF6C0" w14:textId="1CD532A9" w:rsidR="007952C3" w:rsidRPr="00A16D9B" w:rsidDel="00BC325A" w:rsidRDefault="007952C3" w:rsidP="00E0626E">
            <w:pPr>
              <w:spacing w:line="480" w:lineRule="auto"/>
              <w:rPr>
                <w:del w:id="9" w:author="Wirda Hanim" w:date="2021-04-27T15:12:00Z"/>
                <w:rFonts w:ascii="Times New Roman" w:hAnsi="Times New Roman" w:cs="Times New Roman"/>
                <w:sz w:val="24"/>
                <w:szCs w:val="24"/>
              </w:rPr>
            </w:pPr>
            <w:del w:id="10" w:author="Wirda Hanim" w:date="2021-04-27T15:12:00Z"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BC32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65CE67E" w14:textId="626E60D7" w:rsidR="00BC325A" w:rsidRDefault="007952C3" w:rsidP="00E0626E">
            <w:pPr>
              <w:spacing w:line="480" w:lineRule="auto"/>
              <w:rPr>
                <w:ins w:id="11" w:author="Wirda Hanim" w:date="2021-04-27T15:13:00Z"/>
              </w:rPr>
            </w:pPr>
            <w:del w:id="12" w:author="Wirda Hanim" w:date="2021-04-27T15:14:00Z"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C32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C325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13" w:author="Wirda Hanim" w:date="2021-04-27T15:14:00Z">
              <w:r w:rsidR="00BC325A" w:rsidRPr="00BC325A">
                <w:t>Sulianta, Feri. 2011. Twitter for Business. Jakarta: PT Elex Media Komputindo.</w:t>
              </w:r>
            </w:ins>
          </w:p>
          <w:p w14:paraId="6318F293" w14:textId="55BD9DD5" w:rsidR="007952C3" w:rsidRPr="00A16D9B" w:rsidRDefault="00BC325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4" w:author="Wirda Hanim" w:date="2021-04-27T15:13:00Z"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commentRangeStart w:id="15"/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>Internet Marketing for Beginners</w:t>
              </w:r>
            </w:ins>
            <w:commentRangeEnd w:id="15"/>
            <w:ins w:id="16" w:author="Wirda Hanim" w:date="2021-04-27T15:16:00Z">
              <w:r>
                <w:rPr>
                  <w:rStyle w:val="CommentReference"/>
                  <w:lang w:val="en-US"/>
                </w:rPr>
                <w:commentReference w:id="15"/>
              </w:r>
            </w:ins>
            <w:ins w:id="17" w:author="Wirda Hanim" w:date="2021-04-27T15:13:00Z">
              <w:r w:rsidRPr="00BC325A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</w:p>
          <w:p w14:paraId="4F1ECE8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8" w:name="_GoBack"/>
        <w:bookmarkEnd w:id="18"/>
      </w:tr>
    </w:tbl>
    <w:p w14:paraId="7E6B19BD" w14:textId="77777777" w:rsidR="007952C3" w:rsidRDefault="007952C3"/>
    <w:p w14:paraId="6DC76CCE" w14:textId="77777777" w:rsidR="007952C3" w:rsidRDefault="007952C3"/>
    <w:p w14:paraId="16A61280" w14:textId="77777777" w:rsidR="007952C3" w:rsidRDefault="007952C3"/>
    <w:p w14:paraId="7C206F1F" w14:textId="77777777" w:rsidR="007952C3" w:rsidRDefault="007952C3"/>
    <w:p w14:paraId="0353E211" w14:textId="77777777" w:rsidR="007952C3" w:rsidRDefault="007952C3"/>
    <w:p w14:paraId="44144592" w14:textId="77777777" w:rsidR="007952C3" w:rsidRDefault="007952C3"/>
    <w:p w14:paraId="58BDD000" w14:textId="77777777" w:rsidR="007952C3" w:rsidRDefault="007952C3"/>
    <w:p w14:paraId="04E1784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Wirda Hanim" w:date="2021-04-27T15:15:00Z" w:initials="WH">
    <w:p w14:paraId="2D2DB0A3" w14:textId="34630038" w:rsidR="00BC325A" w:rsidRDefault="00BC325A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</w:t>
      </w:r>
    </w:p>
  </w:comment>
  <w:comment w:id="15" w:author="Wirda Hanim" w:date="2021-04-27T15:16:00Z" w:initials="WH">
    <w:p w14:paraId="0475FDDE" w14:textId="55C6B585" w:rsidR="00BC325A" w:rsidRDefault="00BC325A">
      <w:pPr>
        <w:pStyle w:val="CommentText"/>
      </w:pPr>
      <w:r>
        <w:rPr>
          <w:rStyle w:val="CommentReference"/>
        </w:rPr>
        <w:annotationRef/>
      </w:r>
      <w:proofErr w:type="spellStart"/>
      <w:r>
        <w:t>Cet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2DB0A3" w15:done="0"/>
  <w15:commentEx w15:paraId="0475FD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2A913" w16cex:dateUtc="2021-04-27T08:15:00Z"/>
  <w16cex:commentExtensible w16cex:durableId="2432A937" w16cex:dateUtc="2021-04-27T0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2DB0A3" w16cid:durableId="2432A913"/>
  <w16cid:commentId w16cid:paraId="0475FDDE" w16cid:durableId="2432A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rda Hanim">
    <w15:presenceInfo w15:providerId="AD" w15:userId="S::whanim@unj.ac.id::fa83f974-ab9d-4f38-9a36-ee461cc26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C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369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2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3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2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Wirda Hanim</cp:lastModifiedBy>
  <cp:revision>2</cp:revision>
  <dcterms:created xsi:type="dcterms:W3CDTF">2021-04-27T08:16:00Z</dcterms:created>
  <dcterms:modified xsi:type="dcterms:W3CDTF">2021-04-27T08:16:00Z</dcterms:modified>
</cp:coreProperties>
</file>