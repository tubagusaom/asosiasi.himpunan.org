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7E1ED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E1EDB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0" w:author="Microsoft account" w:date="2022-02-17T11:44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" w:author="Microsoft account" w:date="2022-02-17T11:44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del w:id="2" w:author="Microsoft account" w:date="2022-02-17T11:45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 yang masih </w:delText>
              </w:r>
            </w:del>
            <w:ins w:id="3" w:author="Microsoft account" w:date="2022-02-17T11:45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terdengar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4" w:author="Microsoft account" w:date="2022-02-17T11:46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masih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5" w:author="Microsoft account" w:date="2022-02-17T11:47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dewasa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Microsoft account" w:date="2022-02-17T11:47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Microsoft account" w:date="2022-02-17T11:46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Microsoft account" w:date="2022-02-17T11:46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9" w:author="Microsoft account" w:date="2022-02-17T11:47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tetapi kita di</w:delText>
              </w:r>
            </w:del>
            <w:del w:id="10" w:author="Microsoft account" w:date="2022-02-17T11:46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1" w:author="Microsoft account" w:date="2022-02-17T11:47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siapkan untuk</w:delText>
              </w:r>
            </w:del>
            <w:proofErr w:type="spellStart"/>
            <w:ins w:id="12" w:author="Microsoft account" w:date="2022-02-17T11:47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Microsoft account" w:date="2022-02-17T11:47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pengusaha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</w:ins>
            <w:proofErr w:type="spellEnd"/>
            <w:del w:id="14" w:author="Microsoft account" w:date="2022-02-17T11:47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del w:id="15" w:author="Microsoft account" w:date="2022-02-17T11:46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embuat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16" w:author="Microsoft account" w:date="2022-02-17T11:46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del w:id="17" w:author="Microsoft account" w:date="2022-02-17T11:48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Microsoft account" w:date="2022-02-17T11:48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menggunakan </w:delText>
              </w:r>
            </w:del>
            <w:proofErr w:type="spellStart"/>
            <w:ins w:id="19" w:author="Microsoft account" w:date="2022-02-17T11:48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memanfaatkan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kecanggihan</w:t>
              </w:r>
            </w:ins>
            <w:proofErr w:type="spellEnd"/>
            <w:del w:id="20" w:author="Microsoft account" w:date="2022-02-17T11:48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kemampuan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21" w:author="Microsoft account" w:date="2022-02-17T11:48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-ide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22" w:author="Microsoft account" w:date="2022-02-17T11:48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3" w:author="Microsoft account" w:date="2022-02-17T11:49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Microsoft account" w:date="2022-02-17T11:49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25" w:author="Microsoft account" w:date="2022-02-17T11:49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7E1ED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6" w:author="Microsoft account" w:date="2022-02-17T11:49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7" w:author="Microsoft account" w:date="2022-02-17T11:50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ins w:id="28" w:author="Microsoft account" w:date="2022-02-17T11:50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9" w:author="Microsoft account" w:date="2022-02-17T11:50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Microsoft account" w:date="2022-02-17T11:50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ins w:id="31" w:author="Microsoft account" w:date="2022-02-17T11:50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perbincangkan</w:t>
              </w:r>
            </w:ins>
            <w:proofErr w:type="spellEnd"/>
            <w:del w:id="32" w:author="Microsoft account" w:date="2022-02-17T11:50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Microsoft account" w:date="2022-02-17T11:51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34" w:author="Microsoft account" w:date="2022-02-17T11:51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</w:t>
            </w:r>
            <w:bookmarkStart w:id="35" w:name="_GoBack"/>
            <w:bookmarkEnd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>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6" w:author="Microsoft account" w:date="2022-02-17T11:51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7" w:author="Microsoft account" w:date="2022-02-17T11:51:00Z">
              <w:r w:rsidRPr="00EC6F38" w:rsidDel="007E1ED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8" w:author="Microsoft account" w:date="2022-02-17T11:51:00Z">
              <w:r w:rsidR="007E1ED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9" w:author="Microsoft account" w:date="2022-02-17T11:51:00Z"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0" w:author="Microsoft account" w:date="2022-02-17T11:51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Microsoft account" w:date="2022-02-17T11:52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>mengajarkan pendidikan</w:delText>
              </w:r>
            </w:del>
            <w:proofErr w:type="spellStart"/>
            <w:ins w:id="42" w:author="Microsoft account" w:date="2022-02-17T11:52:00Z"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mendidik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E06C6C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3" w:author="Microsoft account" w:date="2022-02-17T11:52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Microsoft account" w:date="2022-02-17T11:52:00Z">
              <w:r w:rsidR="00125355"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45" w:author="Microsoft account" w:date="2022-02-17T11:53:00Z"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6" w:author="Microsoft account" w:date="2022-02-17T11:53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 xml:space="preserve"> 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Microsoft account" w:date="2022-02-17T11:53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proofErr w:type="spellStart"/>
            <w:ins w:id="48" w:author="Microsoft account" w:date="2022-02-17T11:53:00Z"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49" w:author="Microsoft account" w:date="2022-02-17T11:53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>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0" w:author="Microsoft account" w:date="2022-02-17T11:54:00Z"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 xml:space="preserve">. Proses </w:t>
              </w:r>
              <w:proofErr w:type="spellStart"/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melahirkan</w:t>
              </w:r>
            </w:ins>
            <w:proofErr w:type="spellEnd"/>
            <w:del w:id="51" w:author="Microsoft account" w:date="2022-02-17T11:54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Microsoft account" w:date="2022-02-17T11:54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 xml:space="preserve">pada proses mengamati dan memahami kita bisa memiliki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53" w:author="Microsoft account" w:date="2022-02-17T11:54:00Z"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>emikiran</w:t>
              </w:r>
              <w:proofErr w:type="spellEnd"/>
              <w:r w:rsidR="00E06C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4" w:author="Microsoft account" w:date="2022-02-17T11:54:00Z">
              <w:r w:rsidRPr="00EC6F38" w:rsidDel="00E06C6C">
                <w:rPr>
                  <w:rFonts w:ascii="Times New Roman" w:eastAsia="Times New Roman" w:hAnsi="Times New Roman" w:cs="Times New Roman"/>
                  <w:szCs w:val="24"/>
                </w:rPr>
                <w:delText xml:space="preserve">ikiran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55" w:author="Microsoft account" w:date="2022-02-17T11:54:00Z"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6" w:author="Microsoft account" w:date="2022-02-17T11:54:00Z">
              <w:r w:rsidRPr="00EC6F38" w:rsidDel="006422A5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57" w:author="Microsoft account" w:date="2022-02-17T11:55:00Z"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8" w:author="Microsoft account" w:date="2022-02-17T11:55:00Z">
              <w:r w:rsidRPr="00EC6F38" w:rsidDel="006422A5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del w:id="59" w:author="Microsoft account" w:date="2022-02-17T11:55:00Z">
              <w:r w:rsidRPr="00EC6F38" w:rsidDel="006422A5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422A5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0" w:author="Microsoft account" w:date="2022-02-17T11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1" w:author="Microsoft account" w:date="2022-02-17T11:55:00Z"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2" w:author="Microsoft account" w:date="2022-02-17T11:55:00Z"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del w:id="63" w:author="Microsoft account" w:date="2022-02-17T11:55:00Z">
              <w:r w:rsidRPr="00EC6F38" w:rsidDel="006422A5">
                <w:rPr>
                  <w:rFonts w:ascii="Times New Roman" w:eastAsia="Times New Roman" w:hAnsi="Times New Roman" w:cs="Times New Roman"/>
                  <w:szCs w:val="24"/>
                </w:rPr>
                <w:delText>melakukan penelitian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Microsoft account" w:date="2022-02-17T11:55:00Z">
              <w:r w:rsidRPr="00EC6F38" w:rsidDel="006422A5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65" w:author="Microsoft account" w:date="2022-02-17T11:55:00Z"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6422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5cdb7514981176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422A5"/>
    <w:rsid w:val="007E1EDB"/>
    <w:rsid w:val="00924DF5"/>
    <w:rsid w:val="00B6448C"/>
    <w:rsid w:val="00E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2022-02-17T04:56:00Z</dcterms:created>
  <dcterms:modified xsi:type="dcterms:W3CDTF">2022-02-17T04:56:00Z</dcterms:modified>
</cp:coreProperties>
</file>