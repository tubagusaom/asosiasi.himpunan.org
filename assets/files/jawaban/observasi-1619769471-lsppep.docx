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0E9E"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22288DB"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1E92202" w14:textId="77777777" w:rsidR="00927764" w:rsidRDefault="00927764" w:rsidP="00927764">
      <w:pPr>
        <w:jc w:val="center"/>
        <w:rPr>
          <w:rFonts w:ascii="Cambria" w:hAnsi="Cambria" w:cs="Times New Roman"/>
          <w:sz w:val="24"/>
          <w:szCs w:val="24"/>
        </w:rPr>
      </w:pPr>
    </w:p>
    <w:p w14:paraId="47CA8882"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3FE3BEA4" w14:textId="77777777" w:rsidR="00927764" w:rsidRPr="0094076B" w:rsidRDefault="00927764" w:rsidP="00927764">
      <w:pPr>
        <w:rPr>
          <w:rFonts w:ascii="Cambria" w:hAnsi="Cambria"/>
        </w:rPr>
      </w:pPr>
    </w:p>
    <w:p w14:paraId="1F156422"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2AF3BEE"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679AC93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496D253" wp14:editId="690F9DA8">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8252B54" w14:textId="1D3F50B8"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ins w:id="0" w:author="Budi Permana" w:date="2021-04-30T13:55:00Z">
        <w:r w:rsidR="00A23729">
          <w:rPr>
            <w:rFonts w:ascii="Times New Roman" w:eastAsia="Times New Roman" w:hAnsi="Times New Roman" w:cs="Times New Roman"/>
            <w:sz w:val="18"/>
            <w:szCs w:val="18"/>
          </w:rPr>
          <w:t xml:space="preserve"> Sumber Gambar harus didebutkan secara lengkap</w:t>
        </w:r>
      </w:ins>
    </w:p>
    <w:p w14:paraId="04FBF6C8" w14:textId="200185C7" w:rsidR="00927764" w:rsidRPr="00A23729"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aja. </w:t>
      </w:r>
      <w:r w:rsidRPr="00A23729">
        <w:rPr>
          <w:rFonts w:ascii="Times New Roman" w:eastAsia="Times New Roman" w:hAnsi="Times New Roman" w:cs="Times New Roman"/>
          <w:i/>
          <w:iCs/>
          <w:strike/>
          <w:sz w:val="24"/>
          <w:szCs w:val="24"/>
          <w:rPrChange w:id="1" w:author="Budi Permana" w:date="2021-04-30T13:56:00Z">
            <w:rPr>
              <w:rFonts w:ascii="Times New Roman" w:eastAsia="Times New Roman" w:hAnsi="Times New Roman" w:cs="Times New Roman"/>
              <w:i/>
              <w:iCs/>
              <w:sz w:val="24"/>
              <w:szCs w:val="24"/>
            </w:rPr>
          </w:rPrChange>
        </w:rPr>
        <w:t>Huft</w:t>
      </w:r>
      <w:r w:rsidRPr="00C50A1E">
        <w:rPr>
          <w:rFonts w:ascii="Times New Roman" w:eastAsia="Times New Roman" w:hAnsi="Times New Roman" w:cs="Times New Roman"/>
          <w:i/>
          <w:iCs/>
          <w:sz w:val="24"/>
          <w:szCs w:val="24"/>
        </w:rPr>
        <w:t>.</w:t>
      </w:r>
      <w:ins w:id="2" w:author="Budi Permana" w:date="2021-04-30T13:56:00Z">
        <w:r w:rsidR="00A23729">
          <w:rPr>
            <w:rFonts w:ascii="Times New Roman" w:eastAsia="Times New Roman" w:hAnsi="Times New Roman" w:cs="Times New Roman"/>
            <w:i/>
            <w:iCs/>
            <w:sz w:val="24"/>
            <w:szCs w:val="24"/>
          </w:rPr>
          <w:t xml:space="preserve"> </w:t>
        </w:r>
      </w:ins>
    </w:p>
    <w:p w14:paraId="51371226" w14:textId="38113F0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indera penciuman </w:t>
      </w:r>
      <w:del w:id="3" w:author="Budi Permana" w:date="2021-04-30T14:52:00Z">
        <w:r w:rsidRPr="00C50A1E" w:rsidDel="00EB423F">
          <w:rPr>
            <w:rFonts w:ascii="Times New Roman" w:eastAsia="Times New Roman" w:hAnsi="Times New Roman" w:cs="Times New Roman"/>
            <w:sz w:val="24"/>
            <w:szCs w:val="24"/>
          </w:rPr>
          <w:delText xml:space="preserve">itu </w:delText>
        </w:r>
      </w:del>
      <w:ins w:id="4" w:author="Budi Permana" w:date="2021-04-30T14:52:00Z">
        <w:r w:rsidR="00EB423F">
          <w:rPr>
            <w:rFonts w:ascii="Times New Roman" w:eastAsia="Times New Roman" w:hAnsi="Times New Roman" w:cs="Times New Roman"/>
            <w:sz w:val="24"/>
            <w:szCs w:val="24"/>
          </w:rPr>
          <w:t xml:space="preserve">kita </w:t>
        </w:r>
      </w:ins>
      <w:r w:rsidRPr="00C50A1E">
        <w:rPr>
          <w:rFonts w:ascii="Times New Roman" w:eastAsia="Times New Roman" w:hAnsi="Times New Roman" w:cs="Times New Roman"/>
          <w:sz w:val="24"/>
          <w:szCs w:val="24"/>
        </w:rPr>
        <w:t>atau bakwan yang baru diangkat dari penggorengan di kala hujan?</w:t>
      </w:r>
    </w:p>
    <w:p w14:paraId="48C01E2F" w14:textId="549121B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A23729">
        <w:rPr>
          <w:rFonts w:ascii="Times New Roman" w:eastAsia="Times New Roman" w:hAnsi="Times New Roman" w:cs="Times New Roman"/>
          <w:strike/>
          <w:sz w:val="24"/>
          <w:szCs w:val="24"/>
          <w:rPrChange w:id="5" w:author="Budi Permana" w:date="2021-04-30T13:58:00Z">
            <w:rPr>
              <w:rFonts w:ascii="Times New Roman" w:eastAsia="Times New Roman" w:hAnsi="Times New Roman" w:cs="Times New Roman"/>
              <w:sz w:val="24"/>
              <w:szCs w:val="24"/>
            </w:rPr>
          </w:rPrChange>
        </w:rPr>
        <w:t>Januari, hujan sehari-hari</w:t>
      </w:r>
      <w:ins w:id="6" w:author="Budi Permana" w:date="2021-04-30T13:58:00Z">
        <w:r w:rsidR="00A23729">
          <w:rPr>
            <w:rFonts w:ascii="Times New Roman" w:eastAsia="Times New Roman" w:hAnsi="Times New Roman" w:cs="Times New Roman"/>
            <w:sz w:val="24"/>
            <w:szCs w:val="24"/>
          </w:rPr>
          <w:t xml:space="preserve"> Januari, bulannya sehari-hari hujan</w:t>
        </w:r>
      </w:ins>
      <w:r w:rsidRPr="00C50A1E">
        <w:rPr>
          <w:rFonts w:ascii="Times New Roman" w:eastAsia="Times New Roman" w:hAnsi="Times New Roman" w:cs="Times New Roman"/>
          <w:sz w:val="24"/>
          <w:szCs w:val="24"/>
        </w:rPr>
        <w:t xml:space="preserve">, begitu kata orang sering mengartikannya. </w:t>
      </w:r>
      <w:ins w:id="7" w:author="Budi Permana" w:date="2021-04-30T14:51:00Z">
        <w:r w:rsidR="00EB423F">
          <w:rPr>
            <w:rFonts w:ascii="Times New Roman" w:eastAsia="Times New Roman" w:hAnsi="Times New Roman" w:cs="Times New Roman"/>
            <w:sz w:val="24"/>
            <w:szCs w:val="24"/>
          </w:rPr>
          <w:t xml:space="preserve">Dan ternyata benar, meski </w:t>
        </w:r>
      </w:ins>
      <w:del w:id="8" w:author="Budi Permana" w:date="2021-04-30T14:51:00Z">
        <w:r w:rsidRPr="00C50A1E" w:rsidDel="00EB423F">
          <w:rPr>
            <w:rFonts w:ascii="Times New Roman" w:eastAsia="Times New Roman" w:hAnsi="Times New Roman" w:cs="Times New Roman"/>
            <w:sz w:val="24"/>
            <w:szCs w:val="24"/>
          </w:rPr>
          <w:delText xml:space="preserve">Benar saja. Meski </w:delText>
        </w:r>
      </w:del>
      <w:r w:rsidRPr="00C50A1E">
        <w:rPr>
          <w:rFonts w:ascii="Times New Roman" w:eastAsia="Times New Roman" w:hAnsi="Times New Roman" w:cs="Times New Roman"/>
          <w:sz w:val="24"/>
          <w:szCs w:val="24"/>
        </w:rPr>
        <w:t xml:space="preserve">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Sudah sangat terasa apalagi </w:t>
      </w:r>
      <w:ins w:id="9" w:author="Budi Permana" w:date="2021-04-30T14:52:00Z">
        <w:r w:rsidR="00EB423F">
          <w:rPr>
            <w:rFonts w:ascii="Times New Roman" w:eastAsia="Times New Roman" w:hAnsi="Times New Roman" w:cs="Times New Roman"/>
            <w:sz w:val="24"/>
            <w:szCs w:val="24"/>
          </w:rPr>
          <w:t xml:space="preserve">ketika memasuki </w:t>
        </w:r>
      </w:ins>
      <w:del w:id="10" w:author="Budi Permana" w:date="2021-04-30T14:52:00Z">
        <w:r w:rsidRPr="00C50A1E" w:rsidDel="00EB423F">
          <w:rPr>
            <w:rFonts w:ascii="Times New Roman" w:eastAsia="Times New Roman" w:hAnsi="Times New Roman" w:cs="Times New Roman"/>
            <w:sz w:val="24"/>
            <w:szCs w:val="24"/>
          </w:rPr>
          <w:delText xml:space="preserve">sejak </w:delText>
        </w:r>
      </w:del>
      <w:r w:rsidRPr="00C50A1E">
        <w:rPr>
          <w:rFonts w:ascii="Times New Roman" w:eastAsia="Times New Roman" w:hAnsi="Times New Roman" w:cs="Times New Roman"/>
          <w:sz w:val="24"/>
          <w:szCs w:val="24"/>
        </w:rPr>
        <w:t>awal tahun baru</w:t>
      </w:r>
      <w:del w:id="11" w:author="Budi Permana" w:date="2021-04-30T14:52:00Z">
        <w:r w:rsidRPr="00C50A1E" w:rsidDel="00EB423F">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0D52DDE0" w14:textId="22455C0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w:t>
      </w:r>
      <w:del w:id="12" w:author="Budi Permana" w:date="2021-04-30T14:50:00Z">
        <w:r w:rsidRPr="00C50A1E" w:rsidDel="00D268CF">
          <w:rPr>
            <w:rFonts w:ascii="Times New Roman" w:eastAsia="Times New Roman" w:hAnsi="Times New Roman" w:cs="Times New Roman"/>
            <w:sz w:val="24"/>
            <w:szCs w:val="24"/>
          </w:rPr>
          <w:delText xml:space="preserve"> ambyar</w:delText>
        </w:r>
      </w:del>
      <w:ins w:id="13" w:author="Budi Permana" w:date="2021-04-30T14:50:00Z">
        <w:r w:rsidR="00D268CF">
          <w:rPr>
            <w:rFonts w:ascii="Times New Roman" w:eastAsia="Times New Roman" w:hAnsi="Times New Roman" w:cs="Times New Roman"/>
            <w:sz w:val="24"/>
            <w:szCs w:val="24"/>
          </w:rPr>
          <w:t xml:space="preserve"> resah</w:t>
        </w:r>
      </w:ins>
      <w:r w:rsidRPr="00C50A1E">
        <w:rPr>
          <w:rFonts w:ascii="Times New Roman" w:eastAsia="Times New Roman" w:hAnsi="Times New Roman" w:cs="Times New Roman"/>
          <w:sz w:val="24"/>
          <w:szCs w:val="24"/>
        </w:rPr>
        <w:t xml:space="preserve">, </w:t>
      </w:r>
      <w:r w:rsidRPr="00A23729">
        <w:rPr>
          <w:rFonts w:ascii="Times New Roman" w:eastAsia="Times New Roman" w:hAnsi="Times New Roman" w:cs="Times New Roman"/>
          <w:strike/>
          <w:sz w:val="24"/>
          <w:szCs w:val="24"/>
          <w:rPrChange w:id="14" w:author="Budi Permana" w:date="2021-04-30T13:59:00Z">
            <w:rPr>
              <w:rFonts w:ascii="Times New Roman" w:eastAsia="Times New Roman" w:hAnsi="Times New Roman" w:cs="Times New Roman"/>
              <w:sz w:val="24"/>
              <w:szCs w:val="24"/>
            </w:rPr>
          </w:rPrChange>
        </w:rPr>
        <w:t>pun</w:t>
      </w:r>
      <w:r w:rsidRPr="00C50A1E">
        <w:rPr>
          <w:rFonts w:ascii="Times New Roman" w:eastAsia="Times New Roman" w:hAnsi="Times New Roman" w:cs="Times New Roman"/>
          <w:sz w:val="24"/>
          <w:szCs w:val="24"/>
        </w:rPr>
        <w:t xml:space="preserve"> </w:t>
      </w:r>
      <w:ins w:id="15" w:author="Budi Permana" w:date="2021-04-30T13:59:00Z">
        <w:r w:rsidR="00A23729">
          <w:rPr>
            <w:rFonts w:ascii="Times New Roman" w:eastAsia="Times New Roman" w:hAnsi="Times New Roman" w:cs="Times New Roman"/>
            <w:sz w:val="24"/>
            <w:szCs w:val="24"/>
          </w:rPr>
          <w:t xml:space="preserve">juga </w:t>
        </w:r>
      </w:ins>
      <w:r w:rsidRPr="00C50A1E">
        <w:rPr>
          <w:rFonts w:ascii="Times New Roman" w:eastAsia="Times New Roman" w:hAnsi="Times New Roman" w:cs="Times New Roman"/>
          <w:sz w:val="24"/>
          <w:szCs w:val="24"/>
        </w:rPr>
        <w:t>perilaku kita yang lain</w:t>
      </w:r>
      <w:ins w:id="16" w:author="Budi Permana" w:date="2021-04-30T13:59:00Z">
        <w:r w:rsidR="00A23729">
          <w:rPr>
            <w:rFonts w:ascii="Times New Roman" w:eastAsia="Times New Roman" w:hAnsi="Times New Roman" w:cs="Times New Roman"/>
            <w:sz w:val="24"/>
            <w:szCs w:val="24"/>
          </w:rPr>
          <w:t>nya</w:t>
        </w:r>
      </w:ins>
      <w:r w:rsidRPr="00C50A1E">
        <w:rPr>
          <w:rFonts w:ascii="Times New Roman" w:eastAsia="Times New Roman" w:hAnsi="Times New Roman" w:cs="Times New Roman"/>
          <w:sz w:val="24"/>
          <w:szCs w:val="24"/>
        </w:rPr>
        <w:t xml:space="preserve">. </w:t>
      </w:r>
      <w:ins w:id="17" w:author="Budi Permana" w:date="2021-04-30T14:00:00Z">
        <w:r w:rsidR="00A23729">
          <w:rPr>
            <w:rFonts w:ascii="Times New Roman" w:eastAsia="Times New Roman" w:hAnsi="Times New Roman" w:cs="Times New Roman"/>
            <w:sz w:val="24"/>
            <w:szCs w:val="24"/>
          </w:rPr>
          <w:t>Untuk s</w:t>
        </w:r>
      </w:ins>
      <w:del w:id="18" w:author="Budi Permana" w:date="2021-04-30T14:00:00Z">
        <w:r w:rsidRPr="00C50A1E" w:rsidDel="00A23729">
          <w:rPr>
            <w:rFonts w:ascii="Times New Roman" w:eastAsia="Times New Roman" w:hAnsi="Times New Roman" w:cs="Times New Roman"/>
            <w:sz w:val="24"/>
            <w:szCs w:val="24"/>
          </w:rPr>
          <w:delText>S</w:delText>
        </w:r>
      </w:del>
      <w:r w:rsidRPr="00C50A1E">
        <w:rPr>
          <w:rFonts w:ascii="Times New Roman" w:eastAsia="Times New Roman" w:hAnsi="Times New Roman" w:cs="Times New Roman"/>
          <w:sz w:val="24"/>
          <w:szCs w:val="24"/>
        </w:rPr>
        <w:t>oal makan</w:t>
      </w:r>
      <w:ins w:id="19" w:author="Budi Permana" w:date="2021-04-30T14:50:00Z">
        <w:r w:rsidR="00D268CF">
          <w:rPr>
            <w:rFonts w:ascii="Times New Roman" w:eastAsia="Times New Roman" w:hAnsi="Times New Roman" w:cs="Times New Roman"/>
            <w:sz w:val="24"/>
            <w:szCs w:val="24"/>
          </w:rPr>
          <w:t xml:space="preserve">, </w:t>
        </w:r>
      </w:ins>
      <w:del w:id="20" w:author="Budi Permana" w:date="2021-04-30T14:50:00Z">
        <w:r w:rsidRPr="00C50A1E" w:rsidDel="00D268CF">
          <w:rPr>
            <w:rFonts w:ascii="Times New Roman" w:eastAsia="Times New Roman" w:hAnsi="Times New Roman" w:cs="Times New Roman"/>
            <w:sz w:val="24"/>
            <w:szCs w:val="24"/>
          </w:rPr>
          <w:delText xml:space="preserve">. Ya, </w:delText>
        </w:r>
      </w:del>
      <w:r w:rsidRPr="00C50A1E">
        <w:rPr>
          <w:rFonts w:ascii="Times New Roman" w:eastAsia="Times New Roman" w:hAnsi="Times New Roman" w:cs="Times New Roman"/>
          <w:sz w:val="24"/>
          <w:szCs w:val="24"/>
        </w:rPr>
        <w:t xml:space="preserve">hujan </w:t>
      </w:r>
      <w:del w:id="21" w:author="Budi Permana" w:date="2021-04-30T14:50:00Z">
        <w:r w:rsidRPr="00C50A1E" w:rsidDel="00D268CF">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membuat kita jadi sering lapar. Kok bisa ya?</w:t>
      </w:r>
    </w:p>
    <w:p w14:paraId="3F1683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5DD146F0" w14:textId="0E2E170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del w:id="22" w:author="Budi Permana" w:date="2021-04-30T14:49:00Z">
        <w:r w:rsidRPr="00C50A1E" w:rsidDel="00D268CF">
          <w:rPr>
            <w:rFonts w:ascii="Times New Roman" w:eastAsia="Times New Roman" w:hAnsi="Times New Roman" w:cs="Times New Roman"/>
            <w:sz w:val="24"/>
            <w:szCs w:val="24"/>
          </w:rPr>
          <w:delText xml:space="preserve">cuma </w:delText>
        </w:r>
      </w:del>
      <w:r w:rsidRPr="00C50A1E">
        <w:rPr>
          <w:rFonts w:ascii="Times New Roman" w:eastAsia="Times New Roman" w:hAnsi="Times New Roman" w:cs="Times New Roman"/>
          <w:sz w:val="24"/>
          <w:szCs w:val="24"/>
        </w:rPr>
        <w:t>camilan, tapi jumlah kalorinya nyaris melebihi makan berat.</w:t>
      </w:r>
    </w:p>
    <w:p w14:paraId="409B4578" w14:textId="46ED06E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del w:id="23" w:author="Budi Permana" w:date="2021-04-30T14:48:00Z">
        <w:r w:rsidRPr="00C50A1E" w:rsidDel="00D268CF">
          <w:rPr>
            <w:rFonts w:ascii="Times New Roman" w:eastAsia="Times New Roman" w:hAnsi="Times New Roman" w:cs="Times New Roman"/>
            <w:sz w:val="24"/>
            <w:szCs w:val="24"/>
          </w:rPr>
          <w:delText>4</w:delText>
        </w:r>
      </w:del>
      <w:ins w:id="24" w:author="Budi Permana" w:date="2021-04-30T14:48:00Z">
        <w:r w:rsidR="00D268CF">
          <w:rPr>
            <w:rFonts w:ascii="Times New Roman" w:eastAsia="Times New Roman" w:hAnsi="Times New Roman" w:cs="Times New Roman"/>
            <w:sz w:val="24"/>
            <w:szCs w:val="24"/>
          </w:rPr>
          <w:t xml:space="preserve"> empat</w:t>
        </w:r>
      </w:ins>
      <w:r w:rsidRPr="00C50A1E">
        <w:rPr>
          <w:rFonts w:ascii="Times New Roman" w:eastAsia="Times New Roman" w:hAnsi="Times New Roman" w:cs="Times New Roman"/>
          <w:sz w:val="24"/>
          <w:szCs w:val="24"/>
        </w:rPr>
        <w:t xml:space="preserve"> porsi habis sekali duduk. </w:t>
      </w:r>
      <w:ins w:id="25" w:author="Budi Permana" w:date="2021-04-30T14:48:00Z">
        <w:r w:rsidR="00D268CF">
          <w:rPr>
            <w:rFonts w:ascii="Times New Roman" w:eastAsia="Times New Roman" w:hAnsi="Times New Roman" w:cs="Times New Roman"/>
            <w:sz w:val="24"/>
            <w:szCs w:val="24"/>
          </w:rPr>
          <w:t>Masih b</w:t>
        </w:r>
      </w:ins>
      <w:del w:id="26" w:author="Budi Permana" w:date="2021-04-30T14:48:00Z">
        <w:r w:rsidRPr="00C50A1E" w:rsidDel="00D268CF">
          <w:rPr>
            <w:rFonts w:ascii="Times New Roman" w:eastAsia="Times New Roman" w:hAnsi="Times New Roman" w:cs="Times New Roman"/>
            <w:sz w:val="24"/>
            <w:szCs w:val="24"/>
          </w:rPr>
          <w:delText>B</w:delText>
        </w:r>
      </w:del>
      <w:r w:rsidRPr="00C50A1E">
        <w:rPr>
          <w:rFonts w:ascii="Times New Roman" w:eastAsia="Times New Roman" w:hAnsi="Times New Roman" w:cs="Times New Roman"/>
          <w:sz w:val="24"/>
          <w:szCs w:val="24"/>
        </w:rPr>
        <w:t>elum cukup, tambah lagi gorengannya, satu-dua biji eh kok jadi lima</w:t>
      </w:r>
      <w:ins w:id="27" w:author="Budi Permana" w:date="2021-04-30T14:01:00Z">
        <w:r w:rsidR="00866512">
          <w:rPr>
            <w:rFonts w:ascii="Times New Roman" w:eastAsia="Times New Roman" w:hAnsi="Times New Roman" w:cs="Times New Roman"/>
            <w:sz w:val="24"/>
            <w:szCs w:val="24"/>
          </w:rPr>
          <w:t>.</w:t>
        </w:r>
      </w:ins>
      <w:del w:id="28" w:author="Budi Permana" w:date="2021-04-30T14:01:00Z">
        <w:r w:rsidRPr="00C50A1E" w:rsidDel="00866512">
          <w:rPr>
            <w:rFonts w:ascii="Times New Roman" w:eastAsia="Times New Roman" w:hAnsi="Times New Roman" w:cs="Times New Roman"/>
            <w:sz w:val="24"/>
            <w:szCs w:val="24"/>
          </w:rPr>
          <w:delText>?</w:delText>
        </w:r>
      </w:del>
    </w:p>
    <w:p w14:paraId="1FC4F618" w14:textId="3A40606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221C6F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44DAE02D" w14:textId="324B459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D268CF">
        <w:rPr>
          <w:rFonts w:ascii="Times New Roman" w:eastAsia="Times New Roman" w:hAnsi="Times New Roman" w:cs="Times New Roman"/>
          <w:strike/>
          <w:sz w:val="24"/>
          <w:szCs w:val="24"/>
          <w:rPrChange w:id="29" w:author="Budi Permana" w:date="2021-04-30T14:47:00Z">
            <w:rPr>
              <w:rFonts w:ascii="Times New Roman" w:eastAsia="Times New Roman" w:hAnsi="Times New Roman" w:cs="Times New Roman"/>
              <w:sz w:val="24"/>
              <w:szCs w:val="24"/>
            </w:rPr>
          </w:rPrChange>
        </w:rPr>
        <w:t>lho</w:t>
      </w:r>
      <w:r w:rsidRPr="00C50A1E">
        <w:rPr>
          <w:rFonts w:ascii="Times New Roman" w:eastAsia="Times New Roman" w:hAnsi="Times New Roman" w:cs="Times New Roman"/>
          <w:sz w:val="24"/>
          <w:szCs w:val="24"/>
        </w:rPr>
        <w:t>. Dingin yang kita kira ternyata tidak sedingin kenyataannya</w:t>
      </w:r>
      <w:ins w:id="30" w:author="Budi Permana" w:date="2021-04-30T14:03:00Z">
        <w:r w:rsidR="00866512" w:rsidRPr="00866512">
          <w:rPr>
            <w:rFonts w:ascii="Times New Roman" w:eastAsia="Times New Roman" w:hAnsi="Times New Roman" w:cs="Times New Roman"/>
            <w:strike/>
            <w:sz w:val="24"/>
            <w:szCs w:val="24"/>
            <w:rPrChange w:id="31" w:author="Budi Permana" w:date="2021-04-30T14:03:00Z">
              <w:rPr>
                <w:rFonts w:ascii="Times New Roman" w:eastAsia="Times New Roman" w:hAnsi="Times New Roman" w:cs="Times New Roman"/>
                <w:sz w:val="24"/>
                <w:szCs w:val="24"/>
              </w:rPr>
            </w:rPrChange>
          </w:rPr>
          <w:t xml:space="preserve">, </w:t>
        </w:r>
      </w:ins>
      <w:r w:rsidRPr="00866512">
        <w:rPr>
          <w:rFonts w:ascii="Times New Roman" w:eastAsia="Times New Roman" w:hAnsi="Times New Roman" w:cs="Times New Roman"/>
          <w:strike/>
          <w:sz w:val="24"/>
          <w:szCs w:val="24"/>
          <w:rPrChange w:id="32" w:author="Budi Permana" w:date="2021-04-30T14:03:00Z">
            <w:rPr>
              <w:rFonts w:ascii="Times New Roman" w:eastAsia="Times New Roman" w:hAnsi="Times New Roman" w:cs="Times New Roman"/>
              <w:sz w:val="24"/>
              <w:szCs w:val="24"/>
            </w:rPr>
          </w:rPrChange>
        </w:rPr>
        <w:t>, kok</w:t>
      </w:r>
      <w:ins w:id="33" w:author="Budi Permana" w:date="2021-04-30T14:03:00Z">
        <w:r w:rsidR="00866512">
          <w:rPr>
            <w:rFonts w:ascii="Times New Roman" w:eastAsia="Times New Roman" w:hAnsi="Times New Roman" w:cs="Times New Roman"/>
            <w:sz w:val="24"/>
            <w:szCs w:val="24"/>
          </w:rPr>
          <w:t>,</w:t>
        </w:r>
      </w:ins>
      <w:del w:id="34" w:author="Budi Permana" w:date="2021-04-30T14:03:00Z">
        <w:r w:rsidRPr="00C50A1E" w:rsidDel="00866512">
          <w:rPr>
            <w:rFonts w:ascii="Times New Roman" w:eastAsia="Times New Roman" w:hAnsi="Times New Roman" w:cs="Times New Roman"/>
            <w:sz w:val="24"/>
            <w:szCs w:val="24"/>
          </w:rPr>
          <w:delText>~</w:delText>
        </w:r>
      </w:del>
    </w:p>
    <w:p w14:paraId="1BD6EE26" w14:textId="17D90B2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ins w:id="35" w:author="Budi Permana" w:date="2021-04-30T14:04:00Z">
        <w:r w:rsidR="00866512">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ins w:id="36" w:author="Budi Permana" w:date="2021-04-30T14:04:00Z">
        <w:r w:rsidR="00866512">
          <w:rPr>
            <w:rFonts w:ascii="Times New Roman" w:eastAsia="Times New Roman" w:hAnsi="Times New Roman" w:cs="Times New Roman"/>
            <w:sz w:val="24"/>
            <w:szCs w:val="24"/>
          </w:rPr>
          <w:t xml:space="preserve">Betul tidak? </w:t>
        </w:r>
      </w:ins>
      <w:r w:rsidRPr="00866512">
        <w:rPr>
          <w:rFonts w:ascii="Times New Roman" w:eastAsia="Times New Roman" w:hAnsi="Times New Roman" w:cs="Times New Roman"/>
          <w:strike/>
          <w:sz w:val="24"/>
          <w:szCs w:val="24"/>
          <w:rPrChange w:id="37" w:author="Budi Permana" w:date="2021-04-30T14:04:00Z">
            <w:rPr>
              <w:rFonts w:ascii="Times New Roman" w:eastAsia="Times New Roman" w:hAnsi="Times New Roman" w:cs="Times New Roman"/>
              <w:sz w:val="24"/>
              <w:szCs w:val="24"/>
            </w:rPr>
          </w:rPrChange>
        </w:rPr>
        <w:t>Ehem.</w:t>
      </w:r>
    </w:p>
    <w:p w14:paraId="1F7AEC71" w14:textId="2BCBF3D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r w:rsidRPr="00866512">
        <w:rPr>
          <w:rFonts w:ascii="Times New Roman" w:eastAsia="Times New Roman" w:hAnsi="Times New Roman" w:cs="Times New Roman"/>
          <w:strike/>
          <w:sz w:val="24"/>
          <w:szCs w:val="24"/>
          <w:rPrChange w:id="38" w:author="Budi Permana" w:date="2021-04-30T14:04:00Z">
            <w:rPr>
              <w:rFonts w:ascii="Times New Roman" w:eastAsia="Times New Roman" w:hAnsi="Times New Roman" w:cs="Times New Roman"/>
              <w:sz w:val="24"/>
              <w:szCs w:val="24"/>
            </w:rPr>
          </w:rPrChange>
        </w:rPr>
        <w:t>di tata</w:t>
      </w:r>
      <w:r w:rsidRPr="00C50A1E">
        <w:rPr>
          <w:rFonts w:ascii="Times New Roman" w:eastAsia="Times New Roman" w:hAnsi="Times New Roman" w:cs="Times New Roman"/>
          <w:sz w:val="24"/>
          <w:szCs w:val="24"/>
        </w:rPr>
        <w:t xml:space="preserve"> </w:t>
      </w:r>
      <w:ins w:id="39" w:author="Budi Permana" w:date="2021-04-30T14:04:00Z">
        <w:r w:rsidR="00866512">
          <w:rPr>
            <w:rFonts w:ascii="Times New Roman" w:eastAsia="Times New Roman" w:hAnsi="Times New Roman" w:cs="Times New Roman"/>
            <w:sz w:val="24"/>
            <w:szCs w:val="24"/>
          </w:rPr>
          <w:t>dita</w:t>
        </w:r>
      </w:ins>
      <w:ins w:id="40" w:author="Budi Permana" w:date="2021-04-30T14:05:00Z">
        <w:r w:rsidR="00866512">
          <w:rPr>
            <w:rFonts w:ascii="Times New Roman" w:eastAsia="Times New Roman" w:hAnsi="Times New Roman" w:cs="Times New Roman"/>
            <w:sz w:val="24"/>
            <w:szCs w:val="24"/>
          </w:rPr>
          <w:t xml:space="preserve">ta </w:t>
        </w:r>
      </w:ins>
      <w:r w:rsidRPr="00C50A1E">
        <w:rPr>
          <w:rFonts w:ascii="Times New Roman" w:eastAsia="Times New Roman" w:hAnsi="Times New Roman" w:cs="Times New Roman"/>
          <w:sz w:val="24"/>
          <w:szCs w:val="24"/>
        </w:rPr>
        <w:t xml:space="preserve">dalam toples cantik, atau </w:t>
      </w:r>
      <w:del w:id="41" w:author="Budi Permana" w:date="2021-04-30T14:46:00Z">
        <w:r w:rsidRPr="00C50A1E" w:rsidDel="00D268CF">
          <w:rPr>
            <w:rFonts w:ascii="Times New Roman" w:eastAsia="Times New Roman" w:hAnsi="Times New Roman" w:cs="Times New Roman"/>
            <w:sz w:val="24"/>
            <w:szCs w:val="24"/>
          </w:rPr>
          <w:delText>bubuk-bubuk</w:delText>
        </w:r>
      </w:del>
      <w:ins w:id="42" w:author="Budi Permana" w:date="2021-04-30T14:46:00Z">
        <w:r w:rsidR="00D268CF">
          <w:rPr>
            <w:rFonts w:ascii="Times New Roman" w:eastAsia="Times New Roman" w:hAnsi="Times New Roman" w:cs="Times New Roman"/>
            <w:sz w:val="24"/>
            <w:szCs w:val="24"/>
          </w:rPr>
          <w:t>serbuk</w:t>
        </w:r>
      </w:ins>
      <w:r w:rsidRPr="00C50A1E">
        <w:rPr>
          <w:rFonts w:ascii="Times New Roman" w:eastAsia="Times New Roman" w:hAnsi="Times New Roman" w:cs="Times New Roman"/>
          <w:sz w:val="24"/>
          <w:szCs w:val="24"/>
        </w:rPr>
        <w:t xml:space="preserve"> minuman manis dalam kemasan ekonomis. </w:t>
      </w:r>
    </w:p>
    <w:p w14:paraId="49CD6D36" w14:textId="5C7AD50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ins w:id="43" w:author="Budi Permana" w:date="2021-04-30T14:45:00Z">
        <w:r w:rsidR="00D268CF">
          <w:rPr>
            <w:rFonts w:ascii="Times New Roman" w:eastAsia="Times New Roman" w:hAnsi="Times New Roman" w:cs="Times New Roman"/>
            <w:sz w:val="24"/>
            <w:szCs w:val="24"/>
          </w:rPr>
          <w:t xml:space="preserve">lemari </w:t>
        </w:r>
      </w:ins>
      <w:r w:rsidRPr="00D268CF">
        <w:rPr>
          <w:rFonts w:ascii="Times New Roman" w:eastAsia="Times New Roman" w:hAnsi="Times New Roman" w:cs="Times New Roman"/>
          <w:strike/>
          <w:sz w:val="24"/>
          <w:szCs w:val="24"/>
          <w:rPrChange w:id="44" w:author="Budi Permana" w:date="2021-04-30T14:45:00Z">
            <w:rPr>
              <w:rFonts w:ascii="Times New Roman" w:eastAsia="Times New Roman" w:hAnsi="Times New Roman" w:cs="Times New Roman"/>
              <w:sz w:val="24"/>
              <w:szCs w:val="24"/>
            </w:rPr>
          </w:rPrChange>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ins w:id="45" w:author="Budi Permana" w:date="2021-04-30T14:05:00Z">
        <w:r w:rsidR="00866512">
          <w:rPr>
            <w:rFonts w:ascii="Times New Roman" w:eastAsia="Times New Roman" w:hAnsi="Times New Roman" w:cs="Times New Roman"/>
            <w:sz w:val="24"/>
            <w:szCs w:val="24"/>
          </w:rPr>
          <w:t xml:space="preserve"> dan akan merepotkan</w:t>
        </w:r>
      </w:ins>
      <w:r w:rsidRPr="00C50A1E">
        <w:rPr>
          <w:rFonts w:ascii="Times New Roman" w:eastAsia="Times New Roman" w:hAnsi="Times New Roman" w:cs="Times New Roman"/>
          <w:sz w:val="24"/>
          <w:szCs w:val="24"/>
        </w:rPr>
        <w:t xml:space="preserve">. </w:t>
      </w:r>
      <w:r w:rsidRPr="00866512">
        <w:rPr>
          <w:rFonts w:ascii="Times New Roman" w:eastAsia="Times New Roman" w:hAnsi="Times New Roman" w:cs="Times New Roman"/>
          <w:strike/>
          <w:sz w:val="24"/>
          <w:szCs w:val="24"/>
          <w:rPrChange w:id="46" w:author="Budi Permana" w:date="2021-04-30T14:05:00Z">
            <w:rPr>
              <w:rFonts w:ascii="Times New Roman" w:eastAsia="Times New Roman" w:hAnsi="Times New Roman" w:cs="Times New Roman"/>
              <w:sz w:val="24"/>
              <w:szCs w:val="24"/>
            </w:rPr>
          </w:rPrChange>
        </w:rPr>
        <w:t>Akan merepotkan</w:t>
      </w:r>
      <w:r w:rsidRPr="00C50A1E">
        <w:rPr>
          <w:rFonts w:ascii="Times New Roman" w:eastAsia="Times New Roman" w:hAnsi="Times New Roman" w:cs="Times New Roman"/>
          <w:sz w:val="24"/>
          <w:szCs w:val="24"/>
        </w:rPr>
        <w:t>.</w:t>
      </w:r>
    </w:p>
    <w:p w14:paraId="68E3995D" w14:textId="478A1A4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kita yang tidak </w:t>
      </w:r>
      <w:ins w:id="47" w:author="Budi Permana" w:date="2021-04-30T14:45:00Z">
        <w:r w:rsidR="00D268CF">
          <w:rPr>
            <w:rFonts w:ascii="Times New Roman" w:eastAsia="Times New Roman" w:hAnsi="Times New Roman" w:cs="Times New Roman"/>
            <w:sz w:val="24"/>
            <w:szCs w:val="24"/>
          </w:rPr>
          <w:t xml:space="preserve">sesuai </w:t>
        </w:r>
      </w:ins>
      <w:r w:rsidRPr="00D268CF">
        <w:rPr>
          <w:rFonts w:ascii="Times New Roman" w:eastAsia="Times New Roman" w:hAnsi="Times New Roman" w:cs="Times New Roman"/>
          <w:strike/>
          <w:sz w:val="24"/>
          <w:szCs w:val="24"/>
          <w:rPrChange w:id="48" w:author="Budi Permana" w:date="2021-04-30T14:45:00Z">
            <w:rPr>
              <w:rFonts w:ascii="Times New Roman" w:eastAsia="Times New Roman" w:hAnsi="Times New Roman" w:cs="Times New Roman"/>
              <w:sz w:val="24"/>
              <w:szCs w:val="24"/>
            </w:rPr>
          </w:rPrChange>
        </w:rPr>
        <w:t>tahu diri</w:t>
      </w:r>
      <w:r w:rsidRPr="00C50A1E">
        <w:rPr>
          <w:rFonts w:ascii="Times New Roman" w:eastAsia="Times New Roman" w:hAnsi="Times New Roman" w:cs="Times New Roman"/>
          <w:sz w:val="24"/>
          <w:szCs w:val="24"/>
        </w:rPr>
        <w:t>. Yang penting enak, kalori belakangan?</w:t>
      </w:r>
    </w:p>
    <w:p w14:paraId="7E7F8270" w14:textId="745B11E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takar gulanya jangan </w:t>
      </w:r>
      <w:ins w:id="49" w:author="Budi Permana" w:date="2021-04-30T14:44:00Z">
        <w:r w:rsidR="00D268CF">
          <w:rPr>
            <w:rFonts w:ascii="Times New Roman" w:eastAsia="Times New Roman" w:hAnsi="Times New Roman" w:cs="Times New Roman"/>
            <w:sz w:val="24"/>
            <w:szCs w:val="24"/>
          </w:rPr>
          <w:t xml:space="preserve">sampai </w:t>
        </w:r>
      </w:ins>
      <w:r w:rsidRPr="00C50A1E">
        <w:rPr>
          <w:rFonts w:ascii="Times New Roman" w:eastAsia="Times New Roman" w:hAnsi="Times New Roman" w:cs="Times New Roman"/>
          <w:sz w:val="24"/>
          <w:szCs w:val="24"/>
        </w:rPr>
        <w:t>kelebihan. Sebab kamu sudah terlalu manis, kata dia </w:t>
      </w:r>
      <w:r w:rsidRPr="00866512">
        <w:rPr>
          <w:rFonts w:ascii="Times New Roman" w:eastAsia="Times New Roman" w:hAnsi="Times New Roman" w:cs="Times New Roman"/>
          <w:sz w:val="24"/>
          <w:szCs w:val="24"/>
          <w:rPrChange w:id="50" w:author="Budi Permana" w:date="2021-04-30T14:06:00Z">
            <w:rPr>
              <w:rFonts w:ascii="Times New Roman" w:eastAsia="Times New Roman" w:hAnsi="Times New Roman" w:cs="Times New Roman"/>
              <w:i/>
              <w:iCs/>
              <w:sz w:val="24"/>
              <w:szCs w:val="24"/>
            </w:rPr>
          </w:rPrChange>
        </w:rPr>
        <w:t>gitu khan</w:t>
      </w:r>
      <w:ins w:id="51" w:author="Budi Permana" w:date="2021-04-30T14:44:00Z">
        <w:r w:rsidR="00D268CF">
          <w:rPr>
            <w:rFonts w:ascii="Times New Roman" w:eastAsia="Times New Roman" w:hAnsi="Times New Roman" w:cs="Times New Roman"/>
            <w:sz w:val="24"/>
            <w:szCs w:val="24"/>
          </w:rPr>
          <w:t>?</w:t>
        </w:r>
      </w:ins>
      <w:r w:rsidRPr="00C50A1E">
        <w:rPr>
          <w:rFonts w:ascii="Times New Roman" w:eastAsia="Times New Roman" w:hAnsi="Times New Roman" w:cs="Times New Roman"/>
          <w:i/>
          <w:iCs/>
          <w:sz w:val="24"/>
          <w:szCs w:val="24"/>
        </w:rPr>
        <w:t>.</w:t>
      </w:r>
    </w:p>
    <w:p w14:paraId="7CBBF3FA" w14:textId="7F616DC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w:t>
      </w:r>
      <w:ins w:id="52" w:author="Budi Permana" w:date="2021-04-30T14:41:00Z">
        <w:r w:rsidR="00D268CF">
          <w:rPr>
            <w:rFonts w:ascii="Times New Roman" w:eastAsia="Times New Roman" w:hAnsi="Times New Roman" w:cs="Times New Roman"/>
            <w:sz w:val="24"/>
            <w:szCs w:val="24"/>
          </w:rPr>
          <w:t>keladi na</w:t>
        </w:r>
      </w:ins>
      <w:ins w:id="53" w:author="Budi Permana" w:date="2021-04-30T14:42:00Z">
        <w:r w:rsidR="00D268CF">
          <w:rPr>
            <w:rFonts w:ascii="Times New Roman" w:eastAsia="Times New Roman" w:hAnsi="Times New Roman" w:cs="Times New Roman"/>
            <w:sz w:val="24"/>
            <w:szCs w:val="24"/>
          </w:rPr>
          <w:t xml:space="preserve">iknya </w:t>
        </w:r>
      </w:ins>
      <w:r w:rsidRPr="00C50A1E">
        <w:rPr>
          <w:rFonts w:ascii="Times New Roman" w:eastAsia="Times New Roman" w:hAnsi="Times New Roman" w:cs="Times New Roman"/>
          <w:sz w:val="24"/>
          <w:szCs w:val="24"/>
        </w:rPr>
        <w:t>berat</w:t>
      </w:r>
      <w:del w:id="54" w:author="Budi Permana" w:date="2021-04-30T14:42:00Z">
        <w:r w:rsidRPr="00C50A1E" w:rsidDel="00D268CF">
          <w:rPr>
            <w:rFonts w:ascii="Times New Roman" w:eastAsia="Times New Roman" w:hAnsi="Times New Roman" w:cs="Times New Roman"/>
            <w:sz w:val="24"/>
            <w:szCs w:val="24"/>
          </w:rPr>
          <w:delText xml:space="preserve"> badan yang lebih suka naiknya</w:delText>
        </w:r>
      </w:del>
      <w:ins w:id="55" w:author="Budi Permana" w:date="2021-04-30T14:42:00Z">
        <w:r w:rsidR="00D268CF">
          <w:rPr>
            <w:rFonts w:ascii="Times New Roman" w:eastAsia="Times New Roman" w:hAnsi="Times New Roman" w:cs="Times New Roman"/>
            <w:sz w:val="24"/>
            <w:szCs w:val="24"/>
          </w:rPr>
          <w:t xml:space="preserve"> badan</w:t>
        </w:r>
      </w:ins>
      <w:r w:rsidRPr="00C50A1E">
        <w:rPr>
          <w:rFonts w:ascii="Times New Roman" w:eastAsia="Times New Roman" w:hAnsi="Times New Roman" w:cs="Times New Roman"/>
          <w:sz w:val="24"/>
          <w:szCs w:val="24"/>
        </w:rPr>
        <w:t xml:space="preserve">. Apalagi munculnya kaum-kaum rebahan yang kerjaannya tiduran dan hanya buka tutup media sosial atau pura-pura sibuk padahal tidak ada yang </w:t>
      </w:r>
      <w:ins w:id="56" w:author="Budi Permana" w:date="2021-04-30T14:44:00Z">
        <w:r w:rsidR="00D268CF">
          <w:rPr>
            <w:rFonts w:ascii="Times New Roman" w:eastAsia="Times New Roman" w:hAnsi="Times New Roman" w:cs="Times New Roman"/>
            <w:sz w:val="24"/>
            <w:szCs w:val="24"/>
          </w:rPr>
          <w:t xml:space="preserve">sedang </w:t>
        </w:r>
      </w:ins>
      <w:ins w:id="57" w:author="Budi Permana" w:date="2021-04-30T14:43:00Z">
        <w:r w:rsidR="00D268CF">
          <w:rPr>
            <w:rFonts w:ascii="Times New Roman" w:eastAsia="Times New Roman" w:hAnsi="Times New Roman" w:cs="Times New Roman"/>
            <w:sz w:val="24"/>
            <w:szCs w:val="24"/>
          </w:rPr>
          <w:t xml:space="preserve">berkomunikasi lewat </w:t>
        </w:r>
      </w:ins>
      <w:del w:id="58" w:author="Budi Permana" w:date="2021-04-30T14:43:00Z">
        <w:r w:rsidRPr="00C50A1E" w:rsidDel="00D268CF">
          <w:rPr>
            <w:rFonts w:ascii="Times New Roman" w:eastAsia="Times New Roman" w:hAnsi="Times New Roman" w:cs="Times New Roman"/>
            <w:sz w:val="24"/>
            <w:szCs w:val="24"/>
          </w:rPr>
          <w:delText>nge-</w:delText>
        </w:r>
      </w:del>
      <w:r w:rsidRPr="00C50A1E">
        <w:rPr>
          <w:rFonts w:ascii="Times New Roman" w:eastAsia="Times New Roman" w:hAnsi="Times New Roman" w:cs="Times New Roman"/>
          <w:sz w:val="24"/>
          <w:szCs w:val="24"/>
        </w:rPr>
        <w:t>chat. </w:t>
      </w:r>
    </w:p>
    <w:p w14:paraId="518BB03C" w14:textId="3C999AE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del w:id="59" w:author="Budi Permana" w:date="2021-04-30T14:07:00Z">
        <w:r w:rsidDel="00866512">
          <w:rPr>
            <w:rFonts w:ascii="Times New Roman" w:eastAsia="Times New Roman" w:hAnsi="Times New Roman" w:cs="Times New Roman"/>
            <w:sz w:val="24"/>
            <w:szCs w:val="24"/>
          </w:rPr>
          <w:delText xml:space="preserve">mager </w:delText>
        </w:r>
      </w:del>
      <w:ins w:id="60" w:author="Budi Permana" w:date="2021-04-30T14:07:00Z">
        <w:r w:rsidR="00866512">
          <w:rPr>
            <w:rFonts w:ascii="Times New Roman" w:eastAsia="Times New Roman" w:hAnsi="Times New Roman" w:cs="Times New Roman"/>
            <w:sz w:val="24"/>
            <w:szCs w:val="24"/>
          </w:rPr>
          <w:t xml:space="preserve">malas gerak </w:t>
        </w:r>
      </w:ins>
      <w:r>
        <w:rPr>
          <w:rFonts w:ascii="Times New Roman" w:eastAsia="Times New Roman" w:hAnsi="Times New Roman" w:cs="Times New Roman"/>
          <w:sz w:val="24"/>
          <w:szCs w:val="24"/>
        </w:rPr>
        <w:t>saja. Jadi simpanan di</w:t>
      </w:r>
      <w:r w:rsidRPr="00C50A1E">
        <w:rPr>
          <w:rFonts w:ascii="Times New Roman" w:eastAsia="Times New Roman" w:hAnsi="Times New Roman" w:cs="Times New Roman"/>
          <w:sz w:val="24"/>
          <w:szCs w:val="24"/>
        </w:rPr>
        <w:t>tubuhmu</w:t>
      </w:r>
      <w:ins w:id="61" w:author="Budi Permana" w:date="2021-04-30T14:40:00Z">
        <w:r w:rsidR="00976D2F">
          <w:rPr>
            <w:rFonts w:ascii="Times New Roman" w:eastAsia="Times New Roman" w:hAnsi="Times New Roman" w:cs="Times New Roman"/>
            <w:sz w:val="24"/>
            <w:szCs w:val="24"/>
          </w:rPr>
          <w:t xml:space="preserve"> ada </w:t>
        </w:r>
      </w:ins>
      <w:del w:id="62" w:author="Budi Permana" w:date="2021-04-30T14:40:00Z">
        <w:r w:rsidRPr="00C50A1E" w:rsidDel="00976D2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dimana-mana.</w:t>
      </w:r>
    </w:p>
    <w:p w14:paraId="76F4D5B8" w14:textId="77EDF33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63" w:author="Budi Permana" w:date="2021-04-30T14:40:00Z">
        <w:r w:rsidR="00976D2F">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29B7F193" w14:textId="416F8F1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w:t>
      </w:r>
      <w:ins w:id="64" w:author="Budi Permana" w:date="2021-04-30T14:38:00Z">
        <w:r w:rsidR="00976D2F">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bisalah lebih dari 500 kalori</w:t>
      </w:r>
      <w:del w:id="65" w:author="Budi Permana" w:date="2021-04-30T14:07:00Z">
        <w:r w:rsidRPr="00C50A1E" w:rsidDel="00866512">
          <w:rPr>
            <w:rFonts w:ascii="Times New Roman" w:eastAsia="Times New Roman" w:hAnsi="Times New Roman" w:cs="Times New Roman"/>
            <w:sz w:val="24"/>
            <w:szCs w:val="24"/>
          </w:rPr>
          <w:delText>.</w:delText>
        </w:r>
      </w:del>
      <w:ins w:id="66" w:author="Budi Permana" w:date="2021-04-30T14:07:00Z">
        <w:r w:rsidR="00866512">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HAHA. </w:t>
      </w:r>
    </w:p>
    <w:p w14:paraId="10BB6674"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0561FA6" w14:textId="77777777" w:rsidR="00927764" w:rsidRPr="00C50A1E" w:rsidRDefault="00927764" w:rsidP="00927764"/>
    <w:p w14:paraId="0308DCEE" w14:textId="77777777" w:rsidR="00927764" w:rsidRPr="005A045A" w:rsidRDefault="00927764" w:rsidP="00927764">
      <w:pPr>
        <w:rPr>
          <w:i/>
        </w:rPr>
      </w:pPr>
    </w:p>
    <w:p w14:paraId="06103DBB" w14:textId="49C3D777" w:rsidR="00927764" w:rsidDel="00866512" w:rsidRDefault="00927764">
      <w:pPr>
        <w:rPr>
          <w:del w:id="67" w:author="Budi Permana" w:date="2021-04-30T14:08:00Z"/>
          <w:rStyle w:val="Hyperlink"/>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ins w:id="68" w:author="Budi Permana" w:date="2021-04-30T14:07:00Z">
        <w:r w:rsidR="00866512">
          <w:rPr>
            <w:rStyle w:val="Hyperlink"/>
            <w:rFonts w:ascii="Cambria" w:hAnsi="Cambria"/>
            <w:i/>
            <w:sz w:val="18"/>
            <w:szCs w:val="18"/>
          </w:rPr>
          <w:t xml:space="preserve"> Kutipan </w:t>
        </w:r>
      </w:ins>
      <w:ins w:id="69" w:author="Budi Permana" w:date="2021-04-30T14:08:00Z">
        <w:r w:rsidR="00866512">
          <w:rPr>
            <w:rStyle w:val="Hyperlink"/>
            <w:rFonts w:ascii="Cambria" w:hAnsi="Cambria"/>
            <w:i/>
            <w:sz w:val="18"/>
            <w:szCs w:val="18"/>
          </w:rPr>
          <w:t>dari Web Site dicantumkan minimal tanggal pengambilannya</w:t>
        </w:r>
      </w:ins>
    </w:p>
    <w:p w14:paraId="792DD54E" w14:textId="77777777" w:rsidR="00866512" w:rsidRPr="005A045A" w:rsidRDefault="00866512" w:rsidP="00927764">
      <w:pPr>
        <w:rPr>
          <w:ins w:id="70" w:author="Budi Permana" w:date="2021-04-30T14:08:00Z"/>
          <w:rFonts w:ascii="Cambria" w:hAnsi="Cambria"/>
          <w:i/>
          <w:sz w:val="18"/>
          <w:szCs w:val="18"/>
        </w:rPr>
      </w:pPr>
    </w:p>
    <w:p w14:paraId="381CD151"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8C37" w14:textId="77777777" w:rsidR="00D47C0F" w:rsidRDefault="00D47C0F">
      <w:r>
        <w:separator/>
      </w:r>
    </w:p>
  </w:endnote>
  <w:endnote w:type="continuationSeparator" w:id="0">
    <w:p w14:paraId="599D6FBD" w14:textId="77777777" w:rsidR="00D47C0F" w:rsidRDefault="00D4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7107"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F30F1CE" w14:textId="77777777" w:rsidR="00941E77" w:rsidRDefault="00D47C0F">
    <w:pPr>
      <w:pStyle w:val="Footer"/>
    </w:pPr>
  </w:p>
  <w:p w14:paraId="43B96AFD" w14:textId="77777777" w:rsidR="00941E77" w:rsidRDefault="00D47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B25D" w14:textId="77777777" w:rsidR="00D47C0F" w:rsidRDefault="00D47C0F">
      <w:r>
        <w:separator/>
      </w:r>
    </w:p>
  </w:footnote>
  <w:footnote w:type="continuationSeparator" w:id="0">
    <w:p w14:paraId="4EFF06C9" w14:textId="77777777" w:rsidR="00D47C0F" w:rsidRDefault="00D47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di Permana">
    <w15:presenceInfo w15:providerId="Windows Live" w15:userId="0f7a275afb6e7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540ED2"/>
    <w:rsid w:val="00866512"/>
    <w:rsid w:val="00924DF5"/>
    <w:rsid w:val="00927764"/>
    <w:rsid w:val="00976D2F"/>
    <w:rsid w:val="00A23729"/>
    <w:rsid w:val="00D268CF"/>
    <w:rsid w:val="00D47C0F"/>
    <w:rsid w:val="00EB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11E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Budi Permana</cp:lastModifiedBy>
  <cp:revision>5</cp:revision>
  <dcterms:created xsi:type="dcterms:W3CDTF">2020-07-24T23:46:00Z</dcterms:created>
  <dcterms:modified xsi:type="dcterms:W3CDTF">2021-04-30T07:53:00Z</dcterms:modified>
</cp:coreProperties>
</file>