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F542D4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USER" w:date="2020-11-02T15:30:00Z">
                <w:pPr>
                  <w:pStyle w:val="Heading3"/>
                </w:pPr>
              </w:pPrChange>
            </w:pPr>
            <w:r>
              <w:lastRenderedPageBreak/>
              <w:t>Pembelajaran di Era "Revolusi Industri 4.0" bagi Anak Usia Dini</w:t>
            </w:r>
          </w:p>
          <w:p w:rsidR="00125355" w:rsidRDefault="00125355" w:rsidP="00F542D4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3" w:author="USER" w:date="2020-11-02T15:1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Pada zaman</w:delText>
              </w:r>
            </w:del>
            <w:ins w:id="4" w:author="USER" w:date="2020-11-02T15:1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Sekarang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kita berada pada zona industri yang sangat extre</w:t>
            </w:r>
            <w:del w:id="5" w:author="USER" w:date="2020-11-02T15:18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m. Industri yang tiap menit bahkan detik </w:t>
            </w:r>
            <w:del w:id="6" w:author="USER" w:date="2020-11-02T15:18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kita sebut dengan revolusi </w:t>
            </w:r>
            <w:del w:id="7" w:author="USER" w:date="2020-11-02T15:1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8" w:author="USER" w:date="2020-11-02T15:19:00Z">
              <w:r w:rsidR="00B50477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</w:t>
            </w:r>
            <w:del w:id="9" w:author="USER" w:date="2020-11-02T15:1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0" w:author="USER" w:date="2020-11-02T15:1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ini</w:t>
              </w:r>
              <w:r w:rsidR="00B5047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masih jarang kita dengar</w:t>
            </w:r>
            <w:ins w:id="11" w:author="USER" w:date="2020-11-02T15:1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</w:t>
            </w:r>
            <w:del w:id="13" w:author="USER" w:date="2020-11-02T15:1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kita di siapkan</w:delText>
              </w:r>
            </w:del>
            <w:ins w:id="14" w:author="USER" w:date="2020-11-02T15:1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</w:t>
            </w:r>
            <w:ins w:id="15" w:author="USER" w:date="2020-11-02T15:20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" w:author="USER" w:date="2020-11-02T15:20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del w:id="17" w:author="USER" w:date="2020-11-02T15:20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 bukan lagi pe</w:t>
            </w:r>
            <w:del w:id="18" w:author="USER" w:date="2020-11-02T15:20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kerja, </w:t>
            </w:r>
            <w:del w:id="19" w:author="USER" w:date="2020-11-02T15:20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ins w:id="20" w:author="USER" w:date="2020-11-02T15:20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melainkan</w:t>
              </w:r>
              <w:r w:rsidR="00B5047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</w:t>
            </w:r>
            <w:del w:id="21" w:author="USER" w:date="2020-11-02T15:20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22" w:author="USER" w:date="2020-11-02T15:20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24" w:author="USER" w:date="2020-11-02T15:20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25" w:author="USER" w:date="2020-11-02T15:20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</w:t>
            </w:r>
            <w:del w:id="26" w:author="USER" w:date="2020-11-02T15:21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ini adalah peningkatan dan pemerataan pendidikan, dengan cara </w:t>
            </w:r>
            <w:del w:id="27" w:author="USER" w:date="2020-11-02T15:20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28" w:author="USER" w:date="2020-11-02T15:20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memperluas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0" w:author="USER" w:date="2020-11-02T15:21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ins w:id="31" w:author="USER" w:date="2020-11-02T15:21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juga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menghasilkan 4 aspek yang sangat </w:t>
            </w:r>
            <w:del w:id="32" w:author="USER" w:date="2020-11-02T15:21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33" w:author="USER" w:date="2020-11-02T15:21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</w:t>
            </w:r>
            <w:ins w:id="34" w:author="USER" w:date="2020-11-02T15:21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</w:t>
            </w:r>
            <w:del w:id="35" w:author="USER" w:date="2020-11-02T15:21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ins w:id="36" w:author="USER" w:date="2020-11-02T15:21:00Z">
              <w:r w:rsidR="00B50477" w:rsidRPr="00EC6F3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B5047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ikir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</w:t>
            </w:r>
            <w:ins w:id="37" w:author="USER" w:date="2020-11-02T15:21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demikian</w:t>
            </w:r>
            <w:ins w:id="38" w:author="USER" w:date="2020-11-02T15:21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USER" w:date="2020-11-02T15:22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40" w:author="USER" w:date="2020-11-02T15:22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</w:t>
            </w:r>
            <w:del w:id="41" w:author="USER" w:date="2020-11-02T15:22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ins w:id="42" w:author="USER" w:date="2020-11-02T15:22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sekarang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sedang gencar-gencarnya </w:t>
            </w:r>
            <w:del w:id="43" w:author="USER" w:date="2020-11-02T15:22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44" w:author="USER" w:date="2020-11-02T15:22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dipublikasikan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del w:id="45" w:author="USER" w:date="2020-11-02T15:22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46" w:author="USER" w:date="2020-11-02T15:22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</w:t>
              </w:r>
            </w:ins>
            <w:ins w:id="47" w:author="USER" w:date="2020-11-02T15:23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an</w:t>
              </w:r>
            </w:ins>
            <w:ins w:id="48" w:author="USER" w:date="2020-11-02T15:22:00Z">
              <w:r w:rsidR="00B5047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:rsidR="00125355" w:rsidRPr="00B50477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  <w:rPrChange w:id="49" w:author="USER" w:date="2020-11-02T15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0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51" w:author="USER" w:date="2020-11-02T15:26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2" w:author="USER" w:date="2020-11-02T15:27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Pada tahab ini guru di tutut</w:delText>
              </w:r>
            </w:del>
            <w:ins w:id="53" w:author="USER" w:date="2020-11-02T15:27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Menuntut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4" w:author="USER" w:date="2020-11-02T15:28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</w:delText>
              </w:r>
            </w:del>
            <w:ins w:id="55" w:author="USER" w:date="2020-11-02T15:28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Menuntut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siwa dalam mencari kemampuan dan bakat</w:t>
            </w:r>
            <w:ins w:id="56" w:author="USER" w:date="2020-11-02T15:28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nya</w:t>
              </w:r>
            </w:ins>
            <w:del w:id="57" w:author="USER" w:date="2020-11-02T15:28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8" w:author="USER" w:date="2020-11-02T15:28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Guri dilatih</w:delText>
              </w:r>
            </w:del>
            <w:ins w:id="59" w:author="USER" w:date="2020-11-02T15:28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Melatih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mengembangkan kurikulum dan memberikan kebebasan untuk menentukan cara belajar </w:t>
            </w:r>
            <w:del w:id="60" w:author="USER" w:date="2020-11-02T15:28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B5047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1" w:author="USER" w:date="2020-11-02T15:2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Memasilitasi </w:t>
              </w:r>
            </w:ins>
            <w:del w:id="62" w:author="USER" w:date="2020-11-02T15:29:00Z">
              <w:r w:rsidR="00125355"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63" w:author="USER" w:date="2020-11-02T15:2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4" w:author="USER" w:date="2020-11-02T15:2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</w:delText>
              </w:r>
            </w:del>
            <w:ins w:id="65" w:author="USER" w:date="2020-11-02T15:2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ins w:id="66" w:author="USER" w:date="2020-11-02T15:2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del w:id="67" w:author="USER" w:date="2020-11-02T15:2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 xml:space="preserve">boleh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menetap dengan satu strata, </w:t>
            </w:r>
            <w:ins w:id="68" w:author="USER" w:date="2020-11-02T15:2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melainkan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selalu berkembang agar dapat </w:t>
            </w:r>
            <w:del w:id="69" w:author="USER" w:date="2020-11-02T15:2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mengajarkan pendidikan</w:delText>
              </w:r>
            </w:del>
            <w:ins w:id="70" w:author="USER" w:date="2020-11-02T15:2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mendidik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sesuai dengan eranya.</w:t>
            </w:r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USER" w:date="2020-11-02T15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72" w:author="USER" w:date="2020-11-02T15:29:00Z">
              <w:r w:rsidRPr="00EC6F38" w:rsidDel="00B50477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73" w:author="USER" w:date="2020-11-02T15:2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</w:t>
            </w:r>
            <w:ins w:id="74" w:author="USER" w:date="2020-11-02T15:29:00Z">
              <w:r w:rsidR="00B5047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5" w:author="USER" w:date="2020-11-02T15:31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Penelitian</w:delText>
              </w:r>
            </w:del>
            <w:ins w:id="76" w:author="USER" w:date="2020-11-02T15:31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Meneliti</w:t>
              </w:r>
            </w:ins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USER" w:date="2020-11-02T15:3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</w:t>
            </w:r>
            <w:del w:id="78" w:author="USER" w:date="2020-11-02T15:31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</w:t>
            </w:r>
            <w:del w:id="79" w:author="USER" w:date="2020-11-02T15:31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ins w:id="80" w:author="USER" w:date="2020-11-02T15:31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merupakan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del w:id="81" w:author="USER" w:date="2020-11-02T15:31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82" w:author="USER" w:date="2020-11-02T15:31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3" w:author="USER" w:date="2020-11-02T15:32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84" w:author="USER" w:date="2020-11-02T15:32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Melalui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</w:t>
            </w:r>
            <w:del w:id="85" w:author="USER" w:date="2020-11-02T15:40:00Z">
              <w:r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86" w:author="USER" w:date="2020-11-02T15:40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siswa</w:t>
              </w:r>
              <w:bookmarkStart w:id="87" w:name="_GoBack"/>
              <w:bookmarkEnd w:id="87"/>
              <w:r w:rsidR="0062495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bisa </w:t>
            </w:r>
            <w:del w:id="88" w:author="USER" w:date="2020-11-02T15:32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memiliki pikiran yang </w:delText>
              </w:r>
            </w:del>
            <w:ins w:id="89" w:author="USER" w:date="2020-11-02T15:32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berpikir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kritis. Pikiran kritis sangat </w:t>
            </w:r>
            <w:del w:id="90" w:author="USER" w:date="2020-11-02T15:32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91" w:author="USER" w:date="2020-11-02T15:32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</w:t>
            </w:r>
            <w:del w:id="92" w:author="USER" w:date="2020-11-02T15:32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dengan pikiran yang kritis maka akan</w:delText>
              </w:r>
            </w:del>
            <w:ins w:id="93" w:author="USER" w:date="2020-11-02T15:32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 memicu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timbul</w:t>
            </w:r>
            <w:ins w:id="94" w:author="USER" w:date="2020-11-02T15:32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5" w:author="USER" w:date="2020-11-02T15:32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sebuah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ide atau gagasan.</w:t>
            </w:r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USER" w:date="2020-11-02T15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97" w:author="USER" w:date="2020-11-02T15:35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98" w:author="USER" w:date="2020-11-02T15:35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Setelah </w:t>
              </w:r>
            </w:ins>
            <w:del w:id="99" w:author="USER" w:date="2020-11-02T15:35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gagasan 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mucul </w:t>
            </w:r>
            <w:ins w:id="100" w:author="USER" w:date="2020-11-02T15:35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gagasan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pemikiran kritis tadi maka proses selanjutnya </w:t>
            </w:r>
            <w:del w:id="101" w:author="USER" w:date="2020-11-02T15:35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02" w:author="USER" w:date="2020-11-02T15:35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adalah</w:t>
              </w:r>
              <w:r w:rsidR="00F542D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del w:id="103" w:author="USER" w:date="2020-11-02T15:33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ins w:id="104" w:author="USER" w:date="2020-11-02T15:33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atau 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05" w:author="USER" w:date="2020-11-02T15:35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06" w:author="USER" w:date="2020-11-02T15:35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Pembelajaran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revolusi 4.0 ini lebih banyak </w:t>
            </w:r>
            <w:ins w:id="107" w:author="USER" w:date="2020-11-02T15:35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menekankan </w:t>
              </w:r>
            </w:ins>
            <w:ins w:id="108" w:author="USER" w:date="2020-11-02T15:36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ins w:id="109" w:author="USER" w:date="2020-11-02T15:36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</w:t>
            </w:r>
            <w:ins w:id="110" w:author="USER" w:date="2020-11-02T15:36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bertujuan melatih siswa menumbuhkan ide atau baru.</w:t>
              </w:r>
            </w:ins>
            <w:del w:id="111" w:author="USER" w:date="2020-11-02T15:36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lebih menyiapkan anak pada bagaimana kita menumbuhkan ide baru atau gagasan.</w:delText>
              </w:r>
            </w:del>
          </w:p>
          <w:p w:rsidR="00125355" w:rsidRPr="00EC6F38" w:rsidRDefault="00125355" w:rsidP="00F542D4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USER" w:date="2020-11-02T15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del w:id="113" w:author="USER" w:date="2020-11-02T15:36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ins w:id="114" w:author="USER" w:date="2020-11-02T15:37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</w:t>
            </w:r>
            <w:del w:id="115" w:author="USER" w:date="2020-11-02T15:37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16" w:author="USER" w:date="2020-11-02T15:37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adalah</w:t>
              </w:r>
              <w:r w:rsidR="00F542D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</w:t>
            </w:r>
            <w:ins w:id="117" w:author="USER" w:date="2020-11-02T15:37:00Z">
              <w:r w:rsidR="00F542D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hal ini </w:t>
              </w:r>
            </w:ins>
            <w:del w:id="118" w:author="USER" w:date="2020-11-02T15:37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>Men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diskusi</w:t>
            </w:r>
            <w:del w:id="119" w:author="USER" w:date="2020-11-02T15:37:00Z">
              <w:r w:rsidRPr="00EC6F38" w:rsidDel="00F542D4">
                <w:rPr>
                  <w:rFonts w:ascii="Times New Roman" w:eastAsia="Times New Roman" w:hAnsi="Times New Roman" w:cs="Times New Roman"/>
                  <w:szCs w:val="24"/>
                </w:rPr>
                <w:delText xml:space="preserve">kan di sini bukan </w:delText>
              </w:r>
            </w:del>
            <w:ins w:id="120" w:author="USER" w:date="2020-11-02T15:37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tidak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hanya </w:t>
            </w:r>
            <w:ins w:id="121" w:author="USER" w:date="2020-11-02T15:37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melibatkan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atau dua orang</w:t>
            </w:r>
            <w:ins w:id="122" w:author="USER" w:date="2020-11-02T15:37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3" w:author="USER" w:date="2020-11-02T15:37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melainkan </w:t>
              </w:r>
            </w:ins>
            <w:del w:id="124" w:author="USER" w:date="2020-11-02T15:38:00Z">
              <w:r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tapi banyak kolaborasi </w:delText>
              </w:r>
            </w:del>
            <w:ins w:id="125" w:author="USER" w:date="2020-11-02T15:38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berupa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</w:t>
            </w:r>
            <w:del w:id="126" w:author="USER" w:date="2020-11-02T15:38:00Z">
              <w:r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127" w:author="USER" w:date="2020-11-02T15:38:00Z">
              <w:r w:rsidR="0062495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agar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 pandangan yang berbeda atau ide</w:t>
            </w:r>
            <w:del w:id="128" w:author="USER" w:date="2020-11-02T15:38:00Z">
              <w:r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>-ide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baru </w:t>
            </w:r>
            <w:del w:id="129" w:author="USER" w:date="2020-11-02T15:38:00Z">
              <w:r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</w:p>
          <w:p w:rsidR="00125355" w:rsidRPr="00EC6F38" w:rsidRDefault="0062495C" w:rsidP="0062495C">
            <w:pPr>
              <w:spacing w:before="100" w:beforeAutospacing="1" w:after="100" w:afterAutospacing="1" w:line="240" w:lineRule="auto"/>
              <w:ind w:firstLine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0" w:author="USER" w:date="2020-11-02T15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31" w:author="USER" w:date="2020-11-02T15:3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Proses </w:t>
              </w:r>
            </w:ins>
            <w:del w:id="132" w:author="USER" w:date="2020-11-02T15:38:00Z">
              <w:r w:rsidR="00125355"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133" w:author="USER" w:date="2020-11-02T15:3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ang terahir adalah melakukan penelitian</w:t>
            </w:r>
            <w:ins w:id="134" w:author="USER" w:date="2020-11-02T15:3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35" w:author="USER" w:date="2020-11-02T15:39:00Z">
              <w:r w:rsidR="00125355"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6" w:author="USER" w:date="2020-11-02T15:39:00Z">
              <w:r w:rsidR="00125355"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>tuntutan 4.0 ini adalah kreatif dan inovatif.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7" w:author="USER" w:date="2020-11-02T15:39:00Z">
              <w:r w:rsidR="00125355"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melakukan </w:delText>
              </w:r>
            </w:del>
            <w:ins w:id="138" w:author="USER" w:date="2020-11-02T15:3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Melalui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penelitian </w:t>
            </w:r>
            <w:ins w:id="139" w:author="USER" w:date="2020-11-02T15:3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maka </w:t>
              </w:r>
            </w:ins>
            <w:del w:id="140" w:author="USER" w:date="2020-11-02T15:39:00Z">
              <w:r w:rsidR="00125355"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 kreatif dan inovatif</w:t>
            </w:r>
            <w:ins w:id="141" w:author="USER" w:date="2020-11-02T15:3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dapat terlihat, sesuai tuntutan industri 4.0.</w:t>
              </w:r>
            </w:ins>
            <w:del w:id="142" w:author="USER" w:date="2020-11-02T15:39:00Z">
              <w:r w:rsidR="00125355" w:rsidRPr="00EC6F38" w:rsidDel="0062495C">
                <w:rPr>
                  <w:rFonts w:ascii="Times New Roman" w:eastAsia="Times New Roman" w:hAnsi="Times New Roman" w:cs="Times New Roman"/>
                  <w:szCs w:val="24"/>
                </w:rPr>
                <w:delText xml:space="preserve"> kita. </w:delText>
              </w:r>
            </w:del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2495C"/>
    <w:rsid w:val="00924DF5"/>
    <w:rsid w:val="00B50477"/>
    <w:rsid w:val="00C62F13"/>
    <w:rsid w:val="00F5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2020-11-02T08:41:00Z</dcterms:created>
  <dcterms:modified xsi:type="dcterms:W3CDTF">2020-11-02T08:41:00Z</dcterms:modified>
</cp:coreProperties>
</file>