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66DDB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B31259A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77C63E1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5A108DF9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r w:rsidRPr="00927764">
        <w:rPr>
          <w:rFonts w:ascii="Cambria" w:hAnsi="Cambria" w:cs="Times New Roman"/>
          <w:sz w:val="24"/>
          <w:szCs w:val="24"/>
        </w:rPr>
        <w:t>Suntinglah artikel berikut ini dengan menggunakan tanda-tanda koreksi.</w:t>
      </w:r>
    </w:p>
    <w:p w14:paraId="48235E20" w14:textId="77777777" w:rsidR="00927764" w:rsidRPr="0094076B" w:rsidRDefault="00927764" w:rsidP="00927764">
      <w:pPr>
        <w:rPr>
          <w:rFonts w:ascii="Cambria" w:hAnsi="Cambria"/>
        </w:rPr>
      </w:pPr>
    </w:p>
    <w:p w14:paraId="0FDED535" w14:textId="77777777" w:rsidR="00927764" w:rsidRPr="00C50A1E" w:rsidRDefault="00927764" w:rsidP="00A618A8">
      <w:pPr>
        <w:shd w:val="clear" w:color="auto" w:fill="F5F5F5"/>
        <w:spacing w:before="300" w:line="690" w:lineRule="atLeast"/>
        <w:jc w:val="center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  <w:pPrChange w:id="0" w:author="andrian_nugraha" w:date="2021-08-14T11:44:00Z">
          <w:pPr>
            <w:shd w:val="clear" w:color="auto" w:fill="F5F5F5"/>
            <w:spacing w:before="300" w:line="690" w:lineRule="atLeast"/>
            <w:outlineLvl w:val="0"/>
          </w:pPr>
        </w:pPrChange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</w:p>
    <w:p w14:paraId="72A61516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14:paraId="6883EE17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55E3A7A" wp14:editId="5AF618B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1E75C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14:paraId="692589B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 turun, berat badan naik, hubungan sama dia tetep temenan aja. Huft.</w:t>
      </w:r>
    </w:p>
    <w:p w14:paraId="602019E6" w14:textId="7627516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1" w:author="andrian_nugraha" w:date="2021-08-14T11:33:00Z">
        <w:r w:rsidRPr="00C50A1E" w:rsidDel="006A4D2B">
          <w:rPr>
            <w:rFonts w:ascii="Times New Roman" w:eastAsia="Times New Roman" w:hAnsi="Times New Roman" w:cs="Times New Roman"/>
            <w:sz w:val="24"/>
            <w:szCs w:val="24"/>
          </w:rPr>
          <w:delText xml:space="preserve">Apa </w:delText>
        </w:r>
      </w:del>
      <w:ins w:id="2" w:author="andrian_nugraha" w:date="2021-08-14T11:33:00Z">
        <w:r w:rsidR="006A4D2B">
          <w:rPr>
            <w:rFonts w:ascii="Times New Roman" w:eastAsia="Times New Roman" w:hAnsi="Times New Roman" w:cs="Times New Roman"/>
            <w:sz w:val="24"/>
            <w:szCs w:val="24"/>
          </w:rPr>
          <w:t>Mana</w:t>
        </w:r>
        <w:r w:rsidR="006A4D2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lebih </w:t>
      </w:r>
      <w:del w:id="3" w:author="andrian_nugraha" w:date="2021-08-14T11:33:00Z">
        <w:r w:rsidRPr="00C50A1E" w:rsidDel="006A4D2B">
          <w:rPr>
            <w:rFonts w:ascii="Times New Roman" w:eastAsia="Times New Roman" w:hAnsi="Times New Roman" w:cs="Times New Roman"/>
            <w:sz w:val="24"/>
            <w:szCs w:val="24"/>
          </w:rPr>
          <w:delText>romantis</w:delText>
        </w:r>
      </w:del>
      <w:ins w:id="4" w:author="andrian_nugraha" w:date="2021-08-14T11:33:00Z">
        <w:r w:rsidR="006A4D2B">
          <w:rPr>
            <w:rFonts w:ascii="Times New Roman" w:eastAsia="Times New Roman" w:hAnsi="Times New Roman" w:cs="Times New Roman"/>
            <w:sz w:val="24"/>
            <w:szCs w:val="24"/>
          </w:rPr>
          <w:t>romantis,</w:t>
        </w:r>
      </w:ins>
      <w:del w:id="5" w:author="andrian_nugraha" w:date="2021-08-14T11:33:00Z">
        <w:r w:rsidRPr="00C50A1E" w:rsidDel="006A4D2B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6" w:author="andrian_nugraha" w:date="2021-08-14T11:32:00Z">
        <w:r w:rsidRPr="00C50A1E" w:rsidDel="006A4D2B">
          <w:rPr>
            <w:rFonts w:ascii="Times New Roman" w:eastAsia="Times New Roman" w:hAnsi="Times New Roman" w:cs="Times New Roman"/>
            <w:sz w:val="24"/>
            <w:szCs w:val="24"/>
          </w:rPr>
          <w:delText>dari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sepiring mie instan kemasan putih yang aromanya aduhai menggoda indera penciuman itu atau bakwan yang baru diangkat dari penggorengan di kala hujan?</w:t>
      </w:r>
    </w:p>
    <w:p w14:paraId="4A8E7B26" w14:textId="7F787AC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hujan sehari-hari, begitu kata orang sering mengartikannya. Benar saja. Meski di tahun ini awal musim 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mundur </w:t>
      </w:r>
      <w:ins w:id="7" w:author="andrian_nugraha" w:date="2021-08-14T11:35:00Z">
        <w:r w:rsidR="006A4D2B">
          <w:rPr>
            <w:rFonts w:ascii="Times New Roman" w:eastAsia="Times New Roman" w:hAnsi="Times New Roman" w:cs="Times New Roman"/>
            <w:sz w:val="24"/>
            <w:szCs w:val="24"/>
          </w:rPr>
          <w:t>ke</w:t>
        </w:r>
      </w:ins>
      <w:del w:id="8" w:author="andrian_nugraha" w:date="2021-08-14T11:35:00Z">
        <w:r w:rsidDel="006A4D2B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antara </w:t>
      </w:r>
      <w:ins w:id="9" w:author="andrian_nugraha" w:date="2021-08-14T11:34:00Z">
        <w:r w:rsidR="006A4D2B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10" w:author="andrian_nugraha" w:date="2021-08-14T11:34:00Z">
        <w:r w:rsidDel="006A4D2B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 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Desember 2019, hujan benar-benar datang s</w:t>
      </w:r>
      <w:ins w:id="11" w:author="andrian_nugraha" w:date="2021-08-14T11:34:00Z">
        <w:r w:rsidR="006A4D2B">
          <w:rPr>
            <w:rFonts w:ascii="Times New Roman" w:eastAsia="Times New Roman" w:hAnsi="Times New Roman" w:cs="Times New Roman"/>
            <w:sz w:val="24"/>
            <w:szCs w:val="24"/>
          </w:rPr>
          <w:t>esuai</w:t>
        </w:r>
      </w:ins>
      <w:del w:id="12" w:author="andrian_nugraha" w:date="2021-08-14T11:34:00Z">
        <w:r w:rsidRPr="00C50A1E" w:rsidDel="006A4D2B">
          <w:rPr>
            <w:rFonts w:ascii="Times New Roman" w:eastAsia="Times New Roman" w:hAnsi="Times New Roman" w:cs="Times New Roman"/>
            <w:sz w:val="24"/>
            <w:szCs w:val="24"/>
          </w:rPr>
          <w:delText>eperti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perkiraan. </w:t>
      </w:r>
      <w:ins w:id="13" w:author="andrian_nugraha" w:date="2021-08-14T11:35:00Z">
        <w:r w:rsidR="006A4D2B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</w:ins>
      <w:del w:id="14" w:author="andrian_nugraha" w:date="2021-08-14T11:35:00Z">
        <w:r w:rsidRPr="00C50A1E" w:rsidDel="006A4D2B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ins w:id="15" w:author="andrian_nugraha" w:date="2021-08-14T11:35:00Z">
        <w:r w:rsidR="006A4D2B">
          <w:rPr>
            <w:rFonts w:ascii="Times New Roman" w:eastAsia="Times New Roman" w:hAnsi="Times New Roman" w:cs="Times New Roman"/>
            <w:sz w:val="24"/>
            <w:szCs w:val="24"/>
          </w:rPr>
          <w:t xml:space="preserve"> 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udah sangat terasa apalagi sejak awal tahun baru kita.</w:t>
      </w:r>
    </w:p>
    <w:p w14:paraId="57173E8A" w14:textId="5E55A26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sering disalahkan karena mengundang kenangan ternyata t</w:t>
      </w:r>
      <w:ins w:id="16" w:author="andrian_nugraha" w:date="2021-08-14T11:36:00Z">
        <w:r w:rsidR="006A4D2B">
          <w:rPr>
            <w:rFonts w:ascii="Times New Roman" w:eastAsia="Times New Roman" w:hAnsi="Times New Roman" w:cs="Times New Roman"/>
            <w:sz w:val="24"/>
            <w:szCs w:val="24"/>
          </w:rPr>
          <w:t>ak</w:t>
        </w:r>
      </w:ins>
      <w:del w:id="17" w:author="andrian_nugraha" w:date="2021-08-14T11:36:00Z">
        <w:r w:rsidRPr="00C50A1E" w:rsidDel="006A4D2B">
          <w:rPr>
            <w:rFonts w:ascii="Times New Roman" w:eastAsia="Times New Roman" w:hAnsi="Times New Roman" w:cs="Times New Roman"/>
            <w:sz w:val="24"/>
            <w:szCs w:val="24"/>
          </w:rPr>
          <w:delText>ak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hanya pandai membuat perasaan hatimu </w:t>
      </w:r>
      <w:del w:id="18" w:author="andrian_nugraha" w:date="2021-08-14T11:36:00Z">
        <w:r w:rsidRPr="00C50A1E" w:rsidDel="006A4D2B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ins w:id="19" w:author="andrian_nugraha" w:date="2021-08-14T11:37:00Z">
        <w:r w:rsidR="006A4D2B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20" w:author="andrian_nugraha" w:date="2021-08-14T11:37:00Z">
        <w:r w:rsidRPr="00C50A1E" w:rsidDel="006A4D2B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1" w:author="andrian_nugraha" w:date="2021-08-14T11:37:00Z">
        <w:r w:rsidR="006A4D2B">
          <w:rPr>
            <w:rFonts w:ascii="Times New Roman" w:eastAsia="Times New Roman" w:hAnsi="Times New Roman" w:cs="Times New Roman"/>
            <w:sz w:val="24"/>
            <w:szCs w:val="24"/>
          </w:rPr>
          <w:t>P</w:t>
        </w:r>
      </w:ins>
      <w:del w:id="22" w:author="andrian_nugraha" w:date="2021-08-14T11:37:00Z">
        <w:r w:rsidRPr="00C50A1E" w:rsidDel="006A4D2B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un perilaku kita yang lain</w:t>
      </w:r>
      <w:ins w:id="23" w:author="andrian_nugraha" w:date="2021-08-14T11:37:00Z">
        <w:r w:rsidR="006A4D2B">
          <w:rPr>
            <w:rFonts w:ascii="Times New Roman" w:eastAsia="Times New Roman" w:hAnsi="Times New Roman" w:cs="Times New Roman"/>
            <w:sz w:val="24"/>
            <w:szCs w:val="24"/>
          </w:rPr>
          <w:t>, yaitu</w:t>
        </w:r>
      </w:ins>
      <w:del w:id="24" w:author="andrian_nugraha" w:date="2021-08-14T11:36:00Z">
        <w:r w:rsidRPr="00C50A1E" w:rsidDel="006A4D2B">
          <w:rPr>
            <w:rFonts w:ascii="Times New Roman" w:eastAsia="Times New Roman" w:hAnsi="Times New Roman" w:cs="Times New Roman"/>
            <w:sz w:val="24"/>
            <w:szCs w:val="24"/>
          </w:rPr>
          <w:delText>. Soal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makan. Ya, hujan yang membuat kita jadi sering lapar. Kok bisa ya?</w:t>
      </w:r>
    </w:p>
    <w:p w14:paraId="31C716E4" w14:textId="1644D97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 meras</w:t>
      </w:r>
      <w:r>
        <w:rPr>
          <w:rFonts w:ascii="Times New Roman" w:eastAsia="Times New Roman" w:hAnsi="Times New Roman" w:cs="Times New Roman"/>
          <w:sz w:val="24"/>
          <w:szCs w:val="24"/>
        </w:rPr>
        <w:t>a bahwa hujan datang bersama na</w:t>
      </w:r>
      <w:ins w:id="25" w:author="andrian_nugraha" w:date="2021-08-14T11:37:00Z">
        <w:r w:rsidR="006A4D2B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26" w:author="andrian_nugraha" w:date="2021-08-14T11:37:00Z">
        <w:r w:rsidDel="006A4D2B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 makan yang tiba-tiba ikut meningkat?</w:t>
      </w:r>
    </w:p>
    <w:p w14:paraId="3DC5EBBD" w14:textId="7D6D690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Selain mengenang </w:t>
      </w:r>
      <w:ins w:id="27" w:author="andrian_nugraha" w:date="2021-08-14T11:37:00Z">
        <w:r w:rsidR="006A4D2B">
          <w:rPr>
            <w:rFonts w:ascii="Times New Roman" w:eastAsia="Times New Roman" w:hAnsi="Times New Roman" w:cs="Times New Roman"/>
            <w:sz w:val="24"/>
            <w:szCs w:val="24"/>
          </w:rPr>
          <w:t xml:space="preserve">si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dia, kegiatan yang paling asyik di saat hujan turun adalah makan. Sering disebut cuma camilan, tapi jumlah kalorinya nyaris melebihi makan berat.</w:t>
      </w:r>
    </w:p>
    <w:p w14:paraId="6CF1935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 keripik yang dalam kemasan bisa dikonsumsi 4 porsi habis sekali duduk. Belum cukup, tambah lagi gorengannya, satu-dua biji eh kok jadi lima?</w:t>
      </w:r>
    </w:p>
    <w:p w14:paraId="0AAF5199" w14:textId="220E25D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membuat suasana jadi lebih dingin -</w:t>
      </w:r>
      <w:ins w:id="28" w:author="andrian_nugraha" w:date="2021-08-14T11:38:00Z">
        <w:r w:rsidR="006A4D2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6A4D2B">
        <w:rPr>
          <w:rFonts w:ascii="Times New Roman" w:eastAsia="Times New Roman" w:hAnsi="Times New Roman" w:cs="Times New Roman"/>
          <w:sz w:val="24"/>
          <w:szCs w:val="24"/>
          <w:rPrChange w:id="29" w:author="andrian_nugraha" w:date="2021-08-14T11:38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seperti sikapnya padamu</w:t>
      </w:r>
      <w:ins w:id="30" w:author="andrian_nugraha" w:date="2021-08-14T11:38:00Z">
        <w:r w:rsidR="006A4D2B">
          <w:rPr>
            <w:rFonts w:ascii="Times New Roman" w:eastAsia="Times New Roman" w:hAnsi="Times New Roman" w:cs="Times New Roman"/>
            <w:sz w:val="24"/>
            <w:szCs w:val="24"/>
          </w:rPr>
          <w:t xml:space="preserve"> -</w:t>
        </w:r>
      </w:ins>
      <w:del w:id="31" w:author="andrian_nugraha" w:date="2021-08-14T11:38:00Z">
        <w:r w:rsidRPr="00C50A1E" w:rsidDel="006A4D2B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memang bisa jadi salah satu pencetus mengapa kita jadi suka makan. </w:t>
      </w:r>
    </w:p>
    <w:p w14:paraId="02DA02F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 makanan yang seperti tahu bulat digoreng dadakan alias yang masih hangat. Apalagi dengan makan, tubuh akan mendapat "panas" akibat terjadinya peningkatan metabolisme dalam tubuh. </w:t>
      </w:r>
    </w:p>
    <w:p w14:paraId="00B0BA4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 kenyataannya, dingin yang terjadi akibat hujan tidak benar-benar membuat tubuh memerlukan kalori tambahan dari makananmu, lho. Dingin yang kita kira ternyata tidak sedingin kenyataannya, kok~</w:t>
      </w:r>
    </w:p>
    <w:p w14:paraId="16E671D7" w14:textId="3725131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 Ini yang Bisa Jadi Sebabnya...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Selama hujan datang, tentu kita akan lebih suka berlindung dalam ruangan saja. Ruangan yang membuat jarak kita dengan makanan makin dekat</w:t>
      </w:r>
      <w:ins w:id="32" w:author="andrian_nugraha" w:date="2021-08-14T11:40:00Z">
        <w:r w:rsidR="00A618A8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33" w:author="andrian_nugraha" w:date="2021-08-14T11:40:00Z">
        <w:r w:rsidRPr="00C50A1E" w:rsidDel="00A618A8">
          <w:rPr>
            <w:rFonts w:ascii="Times New Roman" w:eastAsia="Times New Roman" w:hAnsi="Times New Roman" w:cs="Times New Roman"/>
            <w:sz w:val="24"/>
            <w:szCs w:val="24"/>
          </w:rPr>
          <w:delText xml:space="preserve"> saja.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Ya, ini soal akses makanan yang jadi tak lagi berjarak. </w:t>
      </w:r>
      <w:r w:rsidRPr="00A618A8">
        <w:rPr>
          <w:rFonts w:ascii="Times New Roman" w:eastAsia="Times New Roman" w:hAnsi="Times New Roman" w:cs="Times New Roman"/>
          <w:i/>
          <w:iCs/>
          <w:sz w:val="24"/>
          <w:szCs w:val="24"/>
          <w:rPrChange w:id="34" w:author="andrian_nugraha" w:date="2021-08-1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</w:t>
      </w:r>
      <w:del w:id="35" w:author="andrian_nugraha" w:date="2021-08-14T11:40:00Z">
        <w:r w:rsidRPr="00A618A8" w:rsidDel="00A618A8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36" w:author="andrian_nugraha" w:date="2021-08-14T11:42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e</w:delText>
        </w:r>
      </w:del>
      <w:r w:rsidRPr="00A618A8">
        <w:rPr>
          <w:rFonts w:ascii="Times New Roman" w:eastAsia="Times New Roman" w:hAnsi="Times New Roman" w:cs="Times New Roman"/>
          <w:i/>
          <w:iCs/>
          <w:sz w:val="24"/>
          <w:szCs w:val="24"/>
          <w:rPrChange w:id="37" w:author="andrian_nugraha" w:date="2021-08-14T11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m.</w:t>
      </w:r>
    </w:p>
    <w:p w14:paraId="21A9F2E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Mulai dari segala jenis masakan dalam bentuk mie instan, biskuit-biskuit yang di</w:t>
      </w:r>
      <w:del w:id="38" w:author="andrian_nugraha" w:date="2021-08-14T11:40:00Z">
        <w:r w:rsidDel="00A618A8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 dalam toples cantik, atau bubuk-bubuk minuman manis dalam kemasan ekonomis. </w:t>
      </w:r>
    </w:p>
    <w:p w14:paraId="0FD78E25" w14:textId="53DB318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ada di </w:t>
      </w:r>
      <w:del w:id="39" w:author="andrian_nugraha" w:date="2021-08-14T11:40:00Z">
        <w:r w:rsidDel="00A618A8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A618A8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40" w:author="andrian_nugraha" w:date="2021-08-14T11:40:00Z">
        <w:r w:rsidR="00A618A8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r w:rsidR="00A618A8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ins w:id="41" w:author="andrian_nugraha" w:date="2021-08-14T11:41:00Z">
        <w:r w:rsidR="00A618A8">
          <w:rPr>
            <w:rFonts w:ascii="Times New Roman" w:eastAsia="Times New Roman" w:hAnsi="Times New Roman" w:cs="Times New Roman"/>
            <w:sz w:val="24"/>
            <w:szCs w:val="24"/>
          </w:rPr>
          <w:t xml:space="preserve"> s</w:t>
        </w:r>
      </w:ins>
      <w:del w:id="42" w:author="andrian_nugraha" w:date="2021-08-14T11:41:00Z">
        <w:r w:rsidRPr="00C50A1E" w:rsidDel="00A618A8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ebagai bahan persediaan</w:t>
      </w:r>
      <w:ins w:id="43" w:author="andrian_nugraha" w:date="2021-08-14T11:41:00Z">
        <w:r w:rsidR="00A618A8">
          <w:rPr>
            <w:rFonts w:ascii="Times New Roman" w:eastAsia="Times New Roman" w:hAnsi="Times New Roman" w:cs="Times New Roman"/>
            <w:sz w:val="24"/>
            <w:szCs w:val="24"/>
          </w:rPr>
          <w:t xml:space="preserve"> k</w:t>
        </w:r>
      </w:ins>
      <w:del w:id="44" w:author="andrian_nugraha" w:date="2021-08-14T11:41:00Z">
        <w:r w:rsidRPr="00C50A1E" w:rsidDel="00A618A8">
          <w:rPr>
            <w:rFonts w:ascii="Times New Roman" w:eastAsia="Times New Roman" w:hAnsi="Times New Roman" w:cs="Times New Roman"/>
            <w:sz w:val="24"/>
            <w:szCs w:val="24"/>
          </w:rPr>
          <w:delText xml:space="preserve"> 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arena</w:t>
      </w:r>
      <w:ins w:id="45" w:author="andrian_nugraha" w:date="2021-08-14T11:41:00Z">
        <w:r w:rsidR="00A618A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6" w:author="andrian_nugraha" w:date="2021-08-14T11:41:00Z">
        <w:r w:rsidRPr="00C50A1E" w:rsidDel="00A618A8">
          <w:rPr>
            <w:rFonts w:ascii="Times New Roman" w:eastAsia="Times New Roman" w:hAnsi="Times New Roman" w:cs="Times New Roman"/>
            <w:sz w:val="24"/>
            <w:szCs w:val="24"/>
          </w:rPr>
          <w:delText xml:space="preserve"> mau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keluar di waktu hujan itu membuat kita berpikir berkali-kali. Akan merepotkan.</w:t>
      </w:r>
    </w:p>
    <w:p w14:paraId="5B74D66A" w14:textId="40B6017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ada salahnya makan saat hujan. Yang sering membuatnya salah adalah pemilihan makanan kita yang tidak tahu diri. Yang penting enak, </w:t>
      </w:r>
      <w:ins w:id="47" w:author="andrian_nugraha" w:date="2021-08-14T11:42:00Z">
        <w:r w:rsidR="00A618A8">
          <w:rPr>
            <w:rFonts w:ascii="Times New Roman" w:eastAsia="Times New Roman" w:hAnsi="Times New Roman" w:cs="Times New Roman"/>
            <w:sz w:val="24"/>
            <w:szCs w:val="24"/>
          </w:rPr>
          <w:t xml:space="preserve">soal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kalori belakangan</w:t>
      </w:r>
      <w:ins w:id="48" w:author="andrian_nugraha" w:date="2021-08-14T11:42:00Z">
        <w:r w:rsidR="00A618A8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49" w:author="andrian_nugraha" w:date="2021-08-14T11:41:00Z">
        <w:r w:rsidRPr="00C50A1E" w:rsidDel="00A618A8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2C528A75" w14:textId="6BE3164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deh, mulai </w:t>
      </w:r>
      <w:ins w:id="50" w:author="andrian_nugraha" w:date="2021-08-14T11:42:00Z">
        <w:r w:rsidR="00A618A8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 dulu dengan memperhatikan label informasi gizi ketika kamu memakan makanan kemasan. Atau jika ingin minum yang hangat-hangat, takar gulanya</w:t>
      </w:r>
      <w:ins w:id="51" w:author="andrian_nugraha" w:date="2021-08-14T11:42:00Z">
        <w:r w:rsidR="00A618A8">
          <w:rPr>
            <w:rFonts w:ascii="Times New Roman" w:eastAsia="Times New Roman" w:hAnsi="Times New Roman" w:cs="Times New Roman"/>
            <w:sz w:val="24"/>
            <w:szCs w:val="24"/>
          </w:rPr>
          <w:t xml:space="preserve"> dan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jangan kelebihan. Sebab kamu sudah terlalu manis, kata dia 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 khan.</w:t>
      </w:r>
    </w:p>
    <w:p w14:paraId="75967E32" w14:textId="16DD297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musim hujan, rasa malas bergerak juga bisa jadi biang berat badan yang lebih </w:t>
      </w:r>
      <w:ins w:id="52" w:author="andrian_nugraha" w:date="2021-08-14T11:43:00Z">
        <w:r w:rsidR="00A618A8">
          <w:rPr>
            <w:rFonts w:ascii="Times New Roman" w:eastAsia="Times New Roman" w:hAnsi="Times New Roman" w:cs="Times New Roman"/>
            <w:sz w:val="24"/>
            <w:szCs w:val="24"/>
          </w:rPr>
          <w:t>mudah</w:t>
        </w:r>
      </w:ins>
      <w:del w:id="53" w:author="andrian_nugraha" w:date="2021-08-14T11:43:00Z">
        <w:r w:rsidRPr="00C50A1E" w:rsidDel="00A618A8">
          <w:rPr>
            <w:rFonts w:ascii="Times New Roman" w:eastAsia="Times New Roman" w:hAnsi="Times New Roman" w:cs="Times New Roman"/>
            <w:sz w:val="24"/>
            <w:szCs w:val="24"/>
          </w:rPr>
          <w:delText>suka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naiknya. Apalagi munculnya kaum-kaum rebahan yang kerjaannya tiduran dan hanya buka</w:t>
      </w:r>
      <w:ins w:id="54" w:author="andrian_nugraha" w:date="2021-08-14T11:43:00Z">
        <w:r w:rsidR="00A618A8">
          <w:rPr>
            <w:rFonts w:ascii="Times New Roman" w:eastAsia="Times New Roman" w:hAnsi="Times New Roman" w:cs="Times New Roman"/>
            <w:sz w:val="24"/>
            <w:szCs w:val="24"/>
          </w:rPr>
          <w:t>-</w:t>
        </w:r>
      </w:ins>
      <w:del w:id="55" w:author="andrian_nugraha" w:date="2021-08-14T11:43:00Z">
        <w:r w:rsidRPr="00C50A1E" w:rsidDel="00A618A8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tutup media sosial atau pura-pura sibuk padahal tidak ada yang nge-</w:t>
      </w:r>
      <w:r w:rsidRPr="00A618A8">
        <w:rPr>
          <w:rFonts w:ascii="Times New Roman" w:eastAsia="Times New Roman" w:hAnsi="Times New Roman" w:cs="Times New Roman"/>
          <w:i/>
          <w:iCs/>
          <w:sz w:val="24"/>
          <w:szCs w:val="24"/>
          <w:rPrChange w:id="56" w:author="andrian_nugraha" w:date="2021-08-14T11:4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974403F" w14:textId="78DF670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 seperti inilah yang membuat lemak-lemak yang seharusnya dibakar jadi memilih ikut</w:t>
      </w:r>
      <w:r>
        <w:rPr>
          <w:rFonts w:ascii="Times New Roman" w:eastAsia="Times New Roman" w:hAnsi="Times New Roman" w:cs="Times New Roman"/>
          <w:sz w:val="24"/>
          <w:szCs w:val="24"/>
        </w:rPr>
        <w:t>an mager saja. Jadi simpanan 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tubuhmu, </w:t>
      </w:r>
      <w:ins w:id="57" w:author="andrian_nugraha" w:date="2021-08-14T11:43:00Z">
        <w:r w:rsidR="00A618A8">
          <w:rPr>
            <w:rFonts w:ascii="Times New Roman" w:eastAsia="Times New Roman" w:hAnsi="Times New Roman" w:cs="Times New Roman"/>
            <w:sz w:val="24"/>
            <w:szCs w:val="24"/>
          </w:rPr>
          <w:t xml:space="preserve">ada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dimana-mana.</w:t>
      </w:r>
    </w:p>
    <w:p w14:paraId="6BD182EE" w14:textId="2D80F02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jangan salahkan hujannya. Soal nafsu makan ini lebih banyak salahnya di kamu. Kamu yang tidak bisa mengendalikan diri. Kalau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>badan ikut tergelincir makin ke</w:t>
      </w:r>
      <w:ins w:id="58" w:author="andrian_nugraha" w:date="2021-08-14T11:44:00Z">
        <w:r w:rsidR="00A618A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kanan di saat hujan. Coba ingat-ingat apa yang kamu makan saat hujan?</w:t>
      </w:r>
    </w:p>
    <w:p w14:paraId="5F98E0B1" w14:textId="567DF0C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 kuah susu ditambah telur</w:t>
      </w:r>
      <w:del w:id="59" w:author="andrian_nugraha" w:date="2021-08-14T11:44:00Z">
        <w:r w:rsidRPr="00C50A1E" w:rsidDel="00A618A8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60" w:author="andrian_nugraha" w:date="2021-08-14T11:44:00Z">
        <w:r w:rsidR="00A618A8">
          <w:rPr>
            <w:rFonts w:ascii="Times New Roman" w:eastAsia="Times New Roman" w:hAnsi="Times New Roman" w:cs="Times New Roman"/>
            <w:sz w:val="24"/>
            <w:szCs w:val="24"/>
          </w:rPr>
          <w:t xml:space="preserve">?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ins w:id="61" w:author="andrian_nugraha" w:date="2021-08-14T11:44:00Z">
        <w:r w:rsidR="00A618A8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bisalah lebih dari 500 kalori. H</w:t>
      </w:r>
      <w:ins w:id="62" w:author="andrian_nugraha" w:date="2021-08-14T11:44:00Z">
        <w:r w:rsidR="00A618A8">
          <w:rPr>
            <w:rFonts w:ascii="Times New Roman" w:eastAsia="Times New Roman" w:hAnsi="Times New Roman" w:cs="Times New Roman"/>
            <w:sz w:val="24"/>
            <w:szCs w:val="24"/>
          </w:rPr>
          <w:t>aha</w:t>
        </w:r>
      </w:ins>
      <w:del w:id="63" w:author="andrian_nugraha" w:date="2021-08-14T11:44:00Z">
        <w:r w:rsidRPr="00C50A1E" w:rsidDel="00A618A8">
          <w:rPr>
            <w:rFonts w:ascii="Times New Roman" w:eastAsia="Times New Roman" w:hAnsi="Times New Roman" w:cs="Times New Roman"/>
            <w:sz w:val="24"/>
            <w:szCs w:val="24"/>
          </w:rPr>
          <w:delText>AHA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6F0C670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14:paraId="5DF96BE3" w14:textId="77777777" w:rsidR="00927764" w:rsidRPr="00C50A1E" w:rsidRDefault="00927764" w:rsidP="00927764"/>
    <w:p w14:paraId="44ACBBF5" w14:textId="77777777" w:rsidR="00927764" w:rsidRPr="005A045A" w:rsidRDefault="00927764" w:rsidP="00927764">
      <w:pPr>
        <w:rPr>
          <w:i/>
        </w:rPr>
      </w:pPr>
    </w:p>
    <w:p w14:paraId="31B36D56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B765315" w14:textId="77777777" w:rsidR="00924DF5" w:rsidRDefault="00924DF5"/>
    <w:sectPr w:rsidR="00924DF5" w:rsidSect="0092776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2B334" w14:textId="77777777" w:rsidR="00000000" w:rsidRDefault="00A618A8">
      <w:r>
        <w:separator/>
      </w:r>
    </w:p>
  </w:endnote>
  <w:endnote w:type="continuationSeparator" w:id="0">
    <w:p w14:paraId="1F51E1EA" w14:textId="77777777" w:rsidR="00000000" w:rsidRDefault="00A61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AE999" w14:textId="77777777" w:rsidR="00A618A8" w:rsidRDefault="00A618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2CEB3" w14:textId="547CCD0A" w:rsidR="00941E77" w:rsidRDefault="00A618A8" w:rsidP="00941E77">
    <w:pPr>
      <w:pStyle w:val="Footer"/>
    </w:pPr>
    <w:r>
      <w:rPr>
        <w:rFonts w:ascii="Cambria" w:hAnsi="Cambria"/>
        <w:b/>
        <w:i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2D2CECD" wp14:editId="438295C2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0945" cy="273050"/>
              <wp:effectExtent l="0" t="0" r="0" b="12700"/>
              <wp:wrapNone/>
              <wp:docPr id="2" name="MSIPCMdd124c2fa6ed932dce3b396e" descr="{&quot;HashCode&quot;:-1263070294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FF79967" w14:textId="14B0AD14" w:rsidR="00A618A8" w:rsidRPr="00A618A8" w:rsidRDefault="00A618A8" w:rsidP="00A618A8">
                          <w:pPr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A618A8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D2CECD" id="_x0000_t202" coordsize="21600,21600" o:spt="202" path="m,l,21600r21600,l21600,xe">
              <v:stroke joinstyle="miter"/>
              <v:path gradientshapeok="t" o:connecttype="rect"/>
            </v:shapetype>
            <v:shape id="MSIPCMdd124c2fa6ed932dce3b396e" o:spid="_x0000_s1026" type="#_x0000_t202" alt="{&quot;HashCode&quot;:-1263070294,&quot;Height&quot;:842.0,&quot;Width&quot;:595.0,&quot;Placement&quot;:&quot;Footer&quot;,&quot;Index&quot;:&quot;Primary&quot;,&quot;Section&quot;:1,&quot;Top&quot;:0.0,&quot;Left&quot;:0.0}" style="position:absolute;margin-left:0;margin-top:805.45pt;width:595.3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" o:allowincell="f" filled="f" stroked="f" strokeweight=".5pt">
              <v:fill o:detectmouseclick="t"/>
              <v:textbox inset="20pt,0,,0">
                <w:txbxContent>
                  <w:p w14:paraId="2FF79967" w14:textId="14B0AD14" w:rsidR="00A618A8" w:rsidRPr="00A618A8" w:rsidRDefault="00A618A8" w:rsidP="00A618A8">
                    <w:pPr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A618A8">
                      <w:rPr>
                        <w:rFonts w:ascii="Calibri" w:hAnsi="Calibri" w:cs="Calibri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27764" w:rsidRPr="000D015E">
      <w:rPr>
        <w:rFonts w:ascii="Cambria" w:hAnsi="Cambria"/>
        <w:b/>
        <w:i/>
        <w:sz w:val="18"/>
        <w:szCs w:val="18"/>
      </w:rPr>
      <w:t>Tugas Observasi_</w:t>
    </w:r>
    <w:r w:rsidR="00927764">
      <w:rPr>
        <w:rFonts w:ascii="Cambria" w:hAnsi="Cambria"/>
        <w:b/>
        <w:i/>
        <w:sz w:val="18"/>
        <w:szCs w:val="18"/>
      </w:rPr>
      <w:t>Penyuntingan versi 6</w:t>
    </w:r>
  </w:p>
  <w:p w14:paraId="1B105A68" w14:textId="77777777" w:rsidR="00941E77" w:rsidRDefault="00A618A8">
    <w:pPr>
      <w:pStyle w:val="Footer"/>
    </w:pPr>
  </w:p>
  <w:p w14:paraId="5D691628" w14:textId="77777777" w:rsidR="00941E77" w:rsidRDefault="00A618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99ECF" w14:textId="77777777" w:rsidR="00A618A8" w:rsidRDefault="00A618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FC9E7" w14:textId="77777777" w:rsidR="00000000" w:rsidRDefault="00A618A8">
      <w:r>
        <w:separator/>
      </w:r>
    </w:p>
  </w:footnote>
  <w:footnote w:type="continuationSeparator" w:id="0">
    <w:p w14:paraId="286C9E31" w14:textId="77777777" w:rsidR="00000000" w:rsidRDefault="00A618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19084" w14:textId="77777777" w:rsidR="00A618A8" w:rsidRDefault="00A618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345F8" w14:textId="77777777" w:rsidR="00A618A8" w:rsidRDefault="00A618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39738" w14:textId="77777777" w:rsidR="00A618A8" w:rsidRDefault="00A618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ian_nugraha">
    <w15:presenceInfo w15:providerId="AD" w15:userId="S::andrian_nugraha@telkomsel.co.id::17aa543f-c58f-4be9-a20d-bb3a1544a2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42167F"/>
    <w:rsid w:val="006A4D2B"/>
    <w:rsid w:val="00924DF5"/>
    <w:rsid w:val="00927764"/>
    <w:rsid w:val="00A6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44F1F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Header">
    <w:name w:val="header"/>
    <w:basedOn w:val="Normal"/>
    <w:link w:val="HeaderChar"/>
    <w:uiPriority w:val="99"/>
    <w:unhideWhenUsed/>
    <w:rsid w:val="00A618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595</Words>
  <Characters>3394</Characters>
  <Application>Microsoft Office Word</Application>
  <DocSecurity>4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andrian_nugraha</cp:lastModifiedBy>
  <cp:revision>2</cp:revision>
  <dcterms:created xsi:type="dcterms:W3CDTF">2021-08-14T04:45:00Z</dcterms:created>
  <dcterms:modified xsi:type="dcterms:W3CDTF">2021-08-14T04:45:00Z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caaddc-90a0-4995-b524-c269e4395a58_Enabled">
    <vt:lpwstr>true</vt:lpwstr>
  </property>
  <property fmtid="{D5CDD505-2E9C-101B-9397-08002B2CF9AE}" pid="3" name="MSIP_Label_d5caaddc-90a0-4995-b524-c269e4395a58_SetDate">
    <vt:lpwstr>2021-08-14T04:45:23Z</vt:lpwstr>
  </property>
  <property fmtid="{D5CDD505-2E9C-101B-9397-08002B2CF9AE}" pid="4" name="MSIP_Label_d5caaddc-90a0-4995-b524-c269e4395a58_Method">
    <vt:lpwstr>Standard</vt:lpwstr>
  </property>
  <property fmtid="{D5CDD505-2E9C-101B-9397-08002B2CF9AE}" pid="5" name="MSIP_Label_d5caaddc-90a0-4995-b524-c269e4395a58_Name">
    <vt:lpwstr>Internal</vt:lpwstr>
  </property>
  <property fmtid="{D5CDD505-2E9C-101B-9397-08002B2CF9AE}" pid="6" name="MSIP_Label_d5caaddc-90a0-4995-b524-c269e4395a58_SiteId">
    <vt:lpwstr>fc743075-93ed-4a5c-82c0-ca5eac914220</vt:lpwstr>
  </property>
  <property fmtid="{D5CDD505-2E9C-101B-9397-08002B2CF9AE}" pid="7" name="MSIP_Label_d5caaddc-90a0-4995-b524-c269e4395a58_ActionId">
    <vt:lpwstr>9f1fb22c-99e0-44f6-8610-c47b1922800d</vt:lpwstr>
  </property>
  <property fmtid="{D5CDD505-2E9C-101B-9397-08002B2CF9AE}" pid="8" name="MSIP_Label_d5caaddc-90a0-4995-b524-c269e4395a58_ContentBits">
    <vt:lpwstr>2</vt:lpwstr>
  </property>
</Properties>
</file>