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F6673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16A023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AE32FC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8ABAEB1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D59A340" w14:textId="77777777" w:rsidR="00927764" w:rsidRPr="0094076B" w:rsidRDefault="00927764" w:rsidP="00927764">
      <w:pPr>
        <w:rPr>
          <w:rFonts w:ascii="Cambria" w:hAnsi="Cambria"/>
        </w:rPr>
      </w:pPr>
    </w:p>
    <w:p w14:paraId="72D8BE1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0002661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712FDB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AAA7BB8" wp14:editId="3959127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E16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380E8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3771C5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Windows User" w:date="2021-04-09T15:51:00Z">
        <w:r w:rsidRPr="00C50A1E" w:rsidDel="00CF32DC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B85D9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" w:author="Windows User" w:date="2021-04-09T16:04:00Z">
        <w:r w:rsidR="00B8365D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B8365D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perkira</w:t>
      </w:r>
      <w:ins w:id="2" w:author="Windows User" w:date="2021-04-09T16:04:00Z">
        <w:r w:rsidR="00B8365D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02F0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0CFB32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3" w:author="Windows User" w:date="2021-04-09T15:52:00Z">
        <w:r w:rsidR="00CF32DC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4" w:author="Windows User" w:date="2021-04-09T15:52:00Z">
        <w:r w:rsidDel="00CF32DC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B1912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del w:id="5" w:author="Windows User" w:date="2021-04-09T16:05:00Z">
        <w:r w:rsidRPr="00C50A1E" w:rsidDel="00B8365D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A981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7A9103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BDF8C0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</w:t>
      </w:r>
      <w:ins w:id="6" w:author="Windows User" w:date="2021-04-09T15:45:00Z">
        <w:r w:rsidR="00CF32DC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CF32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" w:author="Windows User" w:date="2021-04-09T15:45:00Z">
        <w:r w:rsidRPr="00C50A1E" w:rsidDel="00CF32DC">
          <w:rPr>
            <w:rFonts w:ascii="Times New Roman" w:eastAsia="Times New Roman" w:hAnsi="Times New Roman" w:cs="Times New Roman"/>
            <w:sz w:val="24"/>
            <w:szCs w:val="24"/>
          </w:rPr>
          <w:delText xml:space="preserve">dapat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A0BF36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8" w:author="Windows User" w:date="2021-04-09T16:06:00Z">
        <w:r w:rsidRPr="00C50A1E" w:rsidDel="00B8365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del w:id="9" w:author="Windows User" w:date="2021-04-09T16:06:00Z">
        <w:r w:rsidRPr="00C50A1E" w:rsidDel="00B8365D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6784E6B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930A4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3FF7C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10" w:author="Windows User" w:date="2021-04-09T16:07:00Z">
        <w:r w:rsidDel="00B8365D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B8365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11" w:author="Windows User" w:date="2021-04-09T16:07:00Z">
        <w:r w:rsidR="00B8365D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B8365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2"/>
      <w:r w:rsidR="00B8365D">
        <w:rPr>
          <w:rStyle w:val="CommentReference"/>
        </w:rPr>
        <w:commentReference w:id="12"/>
      </w:r>
    </w:p>
    <w:p w14:paraId="0B49A22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3" w:author="Windows User" w:date="2021-04-09T16:09:00Z">
        <w:r w:rsidR="00B8365D">
          <w:rPr>
            <w:rFonts w:ascii="Times New Roman" w:eastAsia="Times New Roman" w:hAnsi="Times New Roman" w:cs="Times New Roman"/>
            <w:sz w:val="24"/>
            <w:szCs w:val="24"/>
          </w:rPr>
          <w:t>bagaiman</w:t>
        </w:r>
        <w:proofErr w:type="spellEnd"/>
        <w:r w:rsidR="00B8365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8365D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B8365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ins w:id="14" w:author="Windows User" w:date="2021-04-09T16:09:00Z">
        <w:r w:rsidR="00B8365D">
          <w:rPr>
            <w:rFonts w:ascii="Times New Roman" w:eastAsia="Times New Roman" w:hAnsi="Times New Roman" w:cs="Times New Roman"/>
            <w:sz w:val="24"/>
            <w:szCs w:val="24"/>
          </w:rPr>
          <w:t>nya</w:t>
        </w:r>
      </w:ins>
      <w:bookmarkStart w:id="15" w:name="_GoBack"/>
      <w:bookmarkEnd w:id="15"/>
      <w:proofErr w:type="spellEnd"/>
      <w:del w:id="16" w:author="Windows User" w:date="2021-04-09T16:09:00Z">
        <w:r w:rsidRPr="00C50A1E" w:rsidDel="00B8365D">
          <w:rPr>
            <w:rFonts w:ascii="Times New Roman" w:eastAsia="Times New Roman" w:hAnsi="Times New Roman" w:cs="Times New Roman"/>
            <w:sz w:val="24"/>
            <w:szCs w:val="24"/>
          </w:rPr>
          <w:delText xml:space="preserve"> belakangan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2DF8E4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5625C9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987C18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819729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34D534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87FED5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EC1A8DA" w14:textId="77777777" w:rsidR="00927764" w:rsidRPr="00C50A1E" w:rsidRDefault="00927764" w:rsidP="00927764"/>
    <w:p w14:paraId="6677A981" w14:textId="77777777" w:rsidR="00927764" w:rsidRPr="005A045A" w:rsidRDefault="00927764" w:rsidP="00927764">
      <w:pPr>
        <w:rPr>
          <w:i/>
        </w:rPr>
      </w:pPr>
    </w:p>
    <w:p w14:paraId="17AEB2E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410FC44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Windows User" w:date="2021-04-09T16:07:00Z" w:initials="WU">
    <w:p w14:paraId="3CF79BBA" w14:textId="77777777" w:rsidR="00B8365D" w:rsidRDefault="00B8365D">
      <w:pPr>
        <w:pStyle w:val="CommentText"/>
      </w:pPr>
      <w:r>
        <w:rPr>
          <w:rStyle w:val="CommentReference"/>
        </w:rPr>
        <w:annotationRef/>
      </w:r>
      <w:proofErr w:type="spellStart"/>
      <w:r>
        <w:t>Dimohon</w:t>
      </w:r>
      <w:proofErr w:type="spellEnd"/>
      <w:r>
        <w:t xml:space="preserve"> agar </w:t>
      </w:r>
      <w:proofErr w:type="spellStart"/>
      <w:r>
        <w:t>kalimatnya</w:t>
      </w:r>
      <w:proofErr w:type="spellEnd"/>
      <w:r>
        <w:t xml:space="preserve"> </w:t>
      </w:r>
      <w:proofErr w:type="spellStart"/>
      <w:r>
        <w:t>dilengkapi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F79B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D3FBA" w14:textId="77777777" w:rsidR="00A90D5A" w:rsidRDefault="00A90D5A">
      <w:r>
        <w:separator/>
      </w:r>
    </w:p>
  </w:endnote>
  <w:endnote w:type="continuationSeparator" w:id="0">
    <w:p w14:paraId="5C375906" w14:textId="77777777" w:rsidR="00A90D5A" w:rsidRDefault="00A90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824B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C5514B7" w14:textId="77777777" w:rsidR="00941E77" w:rsidRDefault="00A90D5A">
    <w:pPr>
      <w:pStyle w:val="Footer"/>
    </w:pPr>
  </w:p>
  <w:p w14:paraId="77087C9B" w14:textId="77777777" w:rsidR="00941E77" w:rsidRDefault="00A90D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FDA30" w14:textId="77777777" w:rsidR="00A90D5A" w:rsidRDefault="00A90D5A">
      <w:r>
        <w:separator/>
      </w:r>
    </w:p>
  </w:footnote>
  <w:footnote w:type="continuationSeparator" w:id="0">
    <w:p w14:paraId="073C0006" w14:textId="77777777" w:rsidR="00A90D5A" w:rsidRDefault="00A90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Windows Live" w15:userId="6d05f92b4f70aa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924DF5"/>
    <w:rsid w:val="00927764"/>
    <w:rsid w:val="00A90D5A"/>
    <w:rsid w:val="00B8365D"/>
    <w:rsid w:val="00C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AF0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B836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6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6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6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6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6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6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2020-07-24T23:46:00Z</dcterms:created>
  <dcterms:modified xsi:type="dcterms:W3CDTF">2021-04-09T08:09:00Z</dcterms:modified>
</cp:coreProperties>
</file>