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</w:r>
            <w:proofErr w:type="spellStart"/>
            <w:ins w:id="0" w:author="Dwi Riyanti" w:date="2020-11-18T14:13:00Z">
              <w:r w:rsidR="003B40B7">
                <w:t>ialah</w:t>
              </w:r>
            </w:ins>
            <w:proofErr w:type="spellEnd"/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</w:r>
            <w:del w:id="1" w:author="Dwi Riyanti" w:date="2020-11-18T14:13:00Z">
              <w:r w:rsidDel="003B40B7">
                <w:delText xml:space="preserve">: </w:delText>
              </w:r>
            </w:del>
            <w:proofErr w:type="spellStart"/>
            <w:ins w:id="2" w:author="Dwi Riyanti" w:date="2020-11-18T14:13:00Z">
              <w:r w:rsidR="003B40B7">
                <w:t>adalah</w:t>
              </w:r>
              <w:proofErr w:type="spellEnd"/>
              <w:r w:rsidR="003B40B7">
                <w:t xml:space="preserve"> </w:t>
              </w:r>
            </w:ins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</w:r>
            <w:proofErr w:type="spellStart"/>
            <w:ins w:id="3" w:author="Dwi Riyanti" w:date="2020-11-18T14:14:00Z">
              <w:r w:rsidR="003B40B7">
                <w:t>ialah</w:t>
              </w:r>
            </w:ins>
            <w:proofErr w:type="spellEnd"/>
            <w:del w:id="4" w:author="Dwi Riyanti" w:date="2020-11-18T14:14:00Z">
              <w:r w:rsidDel="003B40B7">
                <w:delText>:</w:delText>
              </w:r>
            </w:del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</w:r>
            <w:del w:id="5" w:author="Dwi Riyanti" w:date="2020-11-18T14:14:00Z">
              <w:r w:rsidDel="003B40B7">
                <w:delText xml:space="preserve">: </w:delText>
              </w:r>
            </w:del>
            <w:proofErr w:type="spellStart"/>
            <w:ins w:id="6" w:author="Dwi Riyanti" w:date="2020-11-18T14:14:00Z">
              <w:r w:rsidR="003B40B7">
                <w:t>yaitu</w:t>
              </w:r>
            </w:ins>
            <w:proofErr w:type="spellEnd"/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</w:r>
            <w:proofErr w:type="spellStart"/>
            <w:ins w:id="7" w:author="Dwi Riyanti" w:date="2020-11-18T14:15:00Z">
              <w:r w:rsidR="003B40B7">
                <w:t>yakni</w:t>
              </w:r>
            </w:ins>
            <w:proofErr w:type="spellEnd"/>
            <w:del w:id="8" w:author="Dwi Riyanti" w:date="2020-11-18T14:15:00Z">
              <w:r w:rsidDel="003B40B7">
                <w:delText xml:space="preserve">: </w:delText>
              </w:r>
            </w:del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</w:r>
            <w:del w:id="9" w:author="Dwi Riyanti" w:date="2020-11-18T14:15:00Z">
              <w:r w:rsidDel="003B40B7">
                <w:delText xml:space="preserve">: </w:delText>
              </w:r>
            </w:del>
            <w:proofErr w:type="spellStart"/>
            <w:ins w:id="10" w:author="Dwi Riyanti" w:date="2020-11-18T14:15:00Z">
              <w:r w:rsidR="003B40B7">
                <w:t>merupakan</w:t>
              </w:r>
            </w:ins>
            <w:proofErr w:type="spellEnd"/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</w:r>
            <w:del w:id="11" w:author="Dwi Riyanti" w:date="2020-11-18T14:15:00Z">
              <w:r w:rsidDel="003B40B7">
                <w:delText xml:space="preserve">: </w:delText>
              </w:r>
            </w:del>
            <w:ins w:id="12" w:author="Dwi Riyanti" w:date="2020-11-18T14:15:00Z">
              <w:r w:rsidR="003B40B7">
                <w:t>ialah</w:t>
              </w:r>
            </w:ins>
            <w:bookmarkStart w:id="13" w:name="_GoBack"/>
            <w:bookmarkEnd w:id="13"/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</w:r>
            <w:del w:id="14" w:author="Dwi Riyanti" w:date="2020-11-18T14:14:00Z">
              <w:r w:rsidDel="003B40B7">
                <w:delText xml:space="preserve">: </w:delText>
              </w:r>
            </w:del>
            <w:proofErr w:type="spellStart"/>
            <w:ins w:id="15" w:author="Dwi Riyanti" w:date="2020-11-18T14:14:00Z">
              <w:r w:rsidR="003B40B7">
                <w:t>ialah</w:t>
              </w:r>
            </w:ins>
            <w:proofErr w:type="spellEnd"/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</w:r>
            <w:del w:id="16" w:author="Dwi Riyanti" w:date="2020-11-18T14:14:00Z">
              <w:r w:rsidDel="003B40B7">
                <w:delText xml:space="preserve">: </w:delText>
              </w:r>
            </w:del>
            <w:proofErr w:type="spellStart"/>
            <w:ins w:id="17" w:author="Dwi Riyanti" w:date="2020-11-18T14:14:00Z">
              <w:r w:rsidR="003B40B7">
                <w:t>merupakan</w:t>
              </w:r>
            </w:ins>
            <w:proofErr w:type="spellEnd"/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</w:r>
            <w:del w:id="18" w:author="Dwi Riyanti" w:date="2020-11-18T14:14:00Z">
              <w:r w:rsidDel="003B40B7">
                <w:delText xml:space="preserve">: </w:delText>
              </w:r>
            </w:del>
            <w:proofErr w:type="spellStart"/>
            <w:ins w:id="19" w:author="Dwi Riyanti" w:date="2020-11-18T14:14:00Z">
              <w:r w:rsidR="003B40B7">
                <w:t>ialah</w:t>
              </w:r>
            </w:ins>
            <w:proofErr w:type="spellEnd"/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</w:r>
            <w:del w:id="20" w:author="Dwi Riyanti" w:date="2020-11-18T14:14:00Z">
              <w:r w:rsidDel="003B40B7">
                <w:delText xml:space="preserve">: </w:delText>
              </w:r>
            </w:del>
            <w:proofErr w:type="spellStart"/>
            <w:ins w:id="21" w:author="Dwi Riyanti" w:date="2020-11-18T14:14:00Z">
              <w:r w:rsidR="003B40B7">
                <w:t>merupakan</w:t>
              </w:r>
            </w:ins>
            <w:proofErr w:type="spellEnd"/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</w:r>
            <w:del w:id="22" w:author="Dwi Riyanti" w:date="2020-11-18T14:14:00Z">
              <w:r w:rsidDel="003B40B7">
                <w:delText xml:space="preserve">: </w:delText>
              </w:r>
            </w:del>
            <w:proofErr w:type="spellStart"/>
            <w:ins w:id="23" w:author="Dwi Riyanti" w:date="2020-11-18T14:14:00Z">
              <w:r w:rsidR="003B40B7">
                <w:t>adalah</w:t>
              </w:r>
            </w:ins>
            <w:proofErr w:type="spellEnd"/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wi Riyanti">
    <w15:presenceInfo w15:providerId="None" w15:userId="Dwi Riyan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3B40B7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FFEB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Dwi Riyanti</cp:lastModifiedBy>
  <cp:revision>2</cp:revision>
  <dcterms:created xsi:type="dcterms:W3CDTF">2020-08-26T21:29:00Z</dcterms:created>
  <dcterms:modified xsi:type="dcterms:W3CDTF">2020-11-18T07:15:00Z</dcterms:modified>
</cp:coreProperties>
</file>