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TOSHIBA-PC" w:date="2020-09-10T09:33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47CE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" w:author="TOSHIBA-PC" w:date="2020-09-10T09:34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TOSHIBA-PC" w:date="2020-09-10T09:34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" w:author="TOSHIBA-PC" w:date="2020-09-10T09:35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" w:author="TOSHIBA-PC" w:date="2020-09-10T09:35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5" w:author="TOSHIBA-PC" w:date="2020-09-10T09:35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6" w:author="TOSHIBA-PC" w:date="2020-09-10T09:35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TOSHIBA-PC" w:date="2020-09-10T09:35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" w:author="TOSHIBA-PC" w:date="2020-09-10T09:35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TOSHIBA-PC" w:date="2020-09-10T09:36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" w:author="TOSHIBA-PC" w:date="2020-09-10T09:36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TOSHIBA-PC" w:date="2020-09-10T09:36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TOSHIBA-PC" w:date="2020-09-10T09:36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3" w:author="TOSHIBA-PC" w:date="2020-09-10T09:36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4" w:author="TOSHIBA-PC" w:date="2020-09-10T09:36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TOSHIBA-PC" w:date="2020-09-10T09:36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untuk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TOSHIBA-PC" w:date="2020-09-10T09:37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8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9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1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2" w:author="TOSHIBA-PC" w:date="2020-09-10T09:37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3" w:author="TOSHIBA-PC" w:date="2020-09-10T09:37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24" w:author="TOSHIBA-PC" w:date="2020-09-10T09:37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TOSHIBA-PC" w:date="2020-09-10T09:38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TOSHIBA-PC" w:date="2020-09-10T09:38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7" w:author="TOSHIBA-PC" w:date="2020-09-10T09:38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8" w:author="TOSHIBA-PC" w:date="2020-09-10T09:38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9" w:author="TOSHIBA-PC" w:date="2020-09-10T09:39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30" w:author="TOSHIBA-PC" w:date="2020-09-10T09:39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47CE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1" w:author="TOSHIBA-PC" w:date="2020-09-10T09:40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2" w:author="TOSHIBA-PC" w:date="2020-09-10T09:40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TOSHIBA-PC" w:date="2020-09-10T09:40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34" w:author="TOSHIBA-PC" w:date="2020-09-10T09:40:00Z">
              <w:r w:rsidRPr="00EC6F38" w:rsidDel="00947CE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5" w:author="TOSHIBA-PC" w:date="2020-09-10T09:40:00Z">
              <w:r w:rsidR="00947C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36" w:name="_GoBack"/>
      <w:bookmarkEnd w:id="36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4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2020-09-10T02:40:00Z</dcterms:created>
  <dcterms:modified xsi:type="dcterms:W3CDTF">2020-09-10T02:40:00Z</dcterms:modified>
</cp:coreProperties>
</file>