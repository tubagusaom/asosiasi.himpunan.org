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CC9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A80E1D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D651A9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ABB28F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4D99C5E3" w14:textId="77777777" w:rsidTr="00821BA2">
        <w:tc>
          <w:tcPr>
            <w:tcW w:w="9350" w:type="dxa"/>
          </w:tcPr>
          <w:p w14:paraId="391F7874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75CC320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CB652F5" w14:textId="52E4EF5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0"/>
            <w:del w:id="1" w:author="Astroindo" w:date="2022-03-24T13:57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  <w:commentRangeEnd w:id="0"/>
              <w:r w:rsidR="00004AE5" w:rsidDel="00004AE5">
                <w:rPr>
                  <w:rStyle w:val="CommentReference"/>
                </w:rPr>
                <w:commentReference w:id="0"/>
              </w:r>
            </w:del>
            <w:proofErr w:type="spellStart"/>
            <w:ins w:id="2" w:author="Astroindo" w:date="2022-03-24T13:57:00Z">
              <w:r w:rsidR="00004AE5">
                <w:rPr>
                  <w:rFonts w:ascii="Times New Roman" w:eastAsia="Times New Roman" w:hAnsi="Times New Roman" w:cs="Times New Roman"/>
                  <w:szCs w:val="24"/>
                </w:rPr>
                <w:t>ekstrim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Astroindo" w:date="2022-03-24T13:58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9993A8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" w:author="Astroindo" w:date="2022-03-24T13:58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5" w:author="Astroindo" w:date="2022-03-24T13:58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6" w:author="Astroindo" w:date="2022-03-24T13:58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667F9E2" w14:textId="33BFA1B8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Astroindo" w:date="2022-03-24T13:59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8" w:author="Astroindo" w:date="2022-03-24T13:59:00Z">
              <w:r w:rsidR="00004AE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EA1198" w14:textId="5723C8C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Astroindo" w:date="2022-03-24T13:59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0" w:author="Astroindo" w:date="2022-03-24T13:59:00Z">
              <w:r w:rsidR="00004AE5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11" w:author="Astroindo" w:date="2022-03-24T14:00:00Z">
              <w:r w:rsidR="00004AE5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2" w:author="Astroindo" w:date="2022-03-24T14:00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>Mengapa</w:delText>
              </w:r>
            </w:del>
            <w:del w:id="13" w:author="Astroindo" w:date="2022-03-24T13:59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 xml:space="preserve"> demikian</w:delText>
              </w:r>
            </w:del>
            <w:del w:id="14" w:author="Astroindo" w:date="2022-03-24T14:00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 xml:space="preserve"> 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endidikan 4.0 </w:t>
            </w:r>
            <w:del w:id="15" w:author="Astroindo" w:date="2022-03-24T14:00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Astroindo" w:date="2022-03-24T14:02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17" w:author="Astroindo" w:date="2022-03-24T14:01:00Z">
              <w:r w:rsidR="00004AE5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  <w:proofErr w:type="spellEnd"/>
              <w:r w:rsidR="00004AE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" w:author="Astroindo" w:date="2022-03-24T14:01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 xml:space="preserve">s,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" w:author="Astroindo" w:date="2022-03-24T14:01:00Z">
              <w:r w:rsidR="00004AE5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004AE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04AE5">
                <w:rPr>
                  <w:rFonts w:ascii="Times New Roman" w:eastAsia="Times New Roman" w:hAnsi="Times New Roman" w:cs="Times New Roman"/>
                  <w:szCs w:val="24"/>
                </w:rPr>
                <w:t>generasi</w:t>
              </w:r>
              <w:proofErr w:type="spellEnd"/>
              <w:r w:rsidR="00004AE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004AE5">
                <w:rPr>
                  <w:rFonts w:ascii="Times New Roman" w:eastAsia="Times New Roman" w:hAnsi="Times New Roman" w:cs="Times New Roman"/>
                  <w:szCs w:val="24"/>
                </w:rPr>
                <w:t>muda</w:t>
              </w:r>
              <w:proofErr w:type="spellEnd"/>
              <w:r w:rsidR="00004AE5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" w:author="Astroindo" w:date="2022-03-24T14:01:00Z">
              <w:r w:rsidRPr="00EC6F38" w:rsidDel="00004AE5">
                <w:rPr>
                  <w:rFonts w:ascii="Times New Roman" w:eastAsia="Times New Roman" w:hAnsi="Times New Roman" w:cs="Times New Roman"/>
                  <w:szCs w:val="24"/>
                </w:rPr>
                <w:delText xml:space="preserve">atau generasi muda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7B1BA6E" w14:textId="083769CD" w:rsidR="00125355" w:rsidRPr="00EC6F38" w:rsidRDefault="007B5518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1" w:author="Astroindo" w:date="2022-03-24T14:0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Adapun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22" w:author="Astroindo" w:date="2022-03-24T14:02:00Z">
              <w:r w:rsidR="00125355"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arakteristik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23" w:author="Astroindo" w:date="2022-03-24T14:0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antara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lain: </w:t>
              </w:r>
            </w:ins>
          </w:p>
          <w:p w14:paraId="4849C90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B10A4C" w14:textId="207A997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24" w:author="Astroindo" w:date="2022-03-24T14:02:00Z">
              <w:r w:rsidR="007B551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5" w:author="Astroindo" w:date="2022-03-24T14:02:00Z">
              <w:r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6" w:author="Astroindo" w:date="2022-03-24T14:02:00Z">
              <w:r w:rsidR="007B5518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FE4E4C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292744" w14:textId="1FC1B558" w:rsidR="00125355" w:rsidRPr="00EC6F38" w:rsidRDefault="007B5518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27" w:author="Astroindo" w:date="2022-03-24T14:03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28" w:author="Astroindo" w:date="2022-03-24T14:03:00Z">
              <w:r w:rsidR="00125355"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29" w:author="Astroindo" w:date="2022-03-24T14:03:00Z">
              <w:r w:rsidR="00125355"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0" w:author="Astroindo" w:date="2022-03-24T14:03:00Z">
              <w:r w:rsidR="00125355"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31" w:author="Astroindo" w:date="2022-03-24T14:03:00Z">
              <w:r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4D4436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E2AAF3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91BBC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FDDD4F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40554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2" w:author="Astroindo" w:date="2022-03-24T14:04:00Z">
              <w:r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</w:t>
            </w:r>
            <w:del w:id="33" w:author="Astroindo" w:date="2022-03-24T14:04:00Z">
              <w:r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1B13A809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C2219B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3406C8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990269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2A2688B7" w14:textId="4AD7F997" w:rsidR="00125355" w:rsidRPr="00EC6F38" w:rsidRDefault="007B5518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34" w:author="Astroindo" w:date="2022-03-24T14:04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35" w:author="Astroindo" w:date="2022-03-24T14:04:00Z">
              <w:r w:rsidR="00125355"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</w:t>
            </w:r>
            <w:ins w:id="36" w:author="Astroindo" w:date="2022-03-24T14:04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37" w:author="Astroindo" w:date="2022-03-24T14:04:00Z">
              <w:r w:rsidR="00125355"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>ian</w:delText>
              </w:r>
            </w:del>
          </w:p>
          <w:p w14:paraId="23579E23" w14:textId="6434525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38" w:author="Astroindo" w:date="2022-03-24T14:05:00Z">
              <w:r w:rsidR="007B5518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39" w:author="Astroindo" w:date="2022-03-24T14:05:00Z">
              <w:r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40" w:author="Astroindo" w:date="2022-03-24T14:05:00Z">
              <w:r w:rsidR="007B551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1" w:author="Astroindo" w:date="2022-03-24T14:05:00Z">
              <w:r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2" w:author="Astroindo" w:date="2022-03-24T14:05:00Z">
              <w:r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5A6D64" w14:textId="46479B5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</w:t>
            </w:r>
            <w:ins w:id="43" w:author="Astroindo" w:date="2022-03-24T14:05:00Z">
              <w:r w:rsidR="007B551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239CDF" w14:textId="42861E7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44" w:author="Astroindo" w:date="2022-03-24T14:05:00Z">
              <w:r w:rsidR="007B5518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7B5518">
                <w:rPr>
                  <w:rFonts w:ascii="Times New Roman" w:eastAsia="Times New Roman" w:hAnsi="Times New Roman" w:cs="Times New Roman"/>
                  <w:szCs w:val="24"/>
                </w:rPr>
                <w:t>maka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45" w:author="Astroindo" w:date="2022-03-24T14:06:00Z">
              <w:r w:rsidR="007B551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446077B" w14:textId="01FED42F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46" w:author="Astroindo" w:date="2022-03-24T14:06:00Z">
              <w:r w:rsidR="007B551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47" w:author="Astroindo" w:date="2022-03-24T14:06:00Z">
              <w:r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8" w:author="Astroindo" w:date="2022-03-24T14:06:00Z">
              <w:r w:rsidR="007B551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49" w:author="Astroindo" w:date="2022-03-24T14:06:00Z">
              <w:r w:rsidRPr="00EC6F38" w:rsidDel="007B5518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F4964E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troindo" w:date="2022-03-24T13:57:00Z" w:initials="A">
    <w:p w14:paraId="4606BE9F" w14:textId="0BCBBFD1" w:rsidR="00004AE5" w:rsidRDefault="00004AE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606BE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6F736" w16cex:dateUtc="2022-03-24T06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606BE9F" w16cid:durableId="25E6F7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troindo">
    <w15:presenceInfo w15:providerId="None" w15:userId="Astroin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04AE5"/>
    <w:rsid w:val="0012251A"/>
    <w:rsid w:val="00125355"/>
    <w:rsid w:val="001D038C"/>
    <w:rsid w:val="00240407"/>
    <w:rsid w:val="00286A0D"/>
    <w:rsid w:val="0042167F"/>
    <w:rsid w:val="007B5518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00850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04A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A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AE5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A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AE5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Astroindo</cp:lastModifiedBy>
  <cp:revision>4</cp:revision>
  <dcterms:created xsi:type="dcterms:W3CDTF">2020-08-26T22:03:00Z</dcterms:created>
  <dcterms:modified xsi:type="dcterms:W3CDTF">2022-03-24T07:07:00Z</dcterms:modified>
</cp:coreProperties>
</file>