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B0B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CB34D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B7F5D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E7C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AFC32F9" w14:textId="77777777" w:rsidTr="00821BA2">
        <w:tc>
          <w:tcPr>
            <w:tcW w:w="9350" w:type="dxa"/>
          </w:tcPr>
          <w:p w14:paraId="5DEBE27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CFDC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380746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DE38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40EFC5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DF3CCA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CFF1933" w14:textId="6684E42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31E339" w14:textId="0161AC27" w:rsidR="001A39C0" w:rsidRDefault="001A39C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2010), </w:t>
            </w:r>
            <w:r w:rsidRPr="001A39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6176C75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CB35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2C297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E41630D" w14:textId="77777777" w:rsidR="00974F1C" w:rsidRPr="001A39C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819ABA" w14:textId="5402B169" w:rsidR="00974F1C" w:rsidRPr="004B7994" w:rsidRDefault="001A39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39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Halianthhusonfri</w:t>
            </w:r>
            <w:proofErr w:type="spellEnd"/>
            <w:r w:rsidRPr="001A39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 J. (2016). Facebook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Marketing.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0019A3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2A0FA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4B7CEE9" w14:textId="64D3A42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7F1DED6" w14:textId="03A6E247" w:rsidR="001A39C0" w:rsidRPr="004B7994" w:rsidRDefault="001A39C0" w:rsidP="001A39C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dan Trim, B. (2005).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</w:t>
            </w:r>
          </w:p>
          <w:p w14:paraId="264D3C0B" w14:textId="74FE8F7B" w:rsidR="001A39C0" w:rsidRDefault="001A39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5559A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5CBF1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81CDA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5ECFE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F3D6C5" w14:textId="2DB9AECC" w:rsidR="00974F1C" w:rsidRDefault="001A39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del w:id="0" w:author="Masriani" w:date="2021-09-20T12:00:00Z">
              <w:r w:rsidDel="001A39C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Untuk </w:delText>
              </w:r>
            </w:del>
            <w:ins w:id="1" w:author="Masriani" w:date="2021-09-20T12:0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</w:p>
          <w:p w14:paraId="688310D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72906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BDEEDE6" w14:textId="4773A69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ACAF0EE" w14:textId="53E7361B" w:rsidR="001A39C0" w:rsidRDefault="001A39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</w:p>
          <w:p w14:paraId="42596C9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A6D29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EAA6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9EF4D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C80F3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BAF5A2" w14:textId="0F7B809D" w:rsidR="001A39C0" w:rsidRPr="005D70C9" w:rsidRDefault="001A39C0" w:rsidP="001A39C0">
            <w:pPr>
              <w:pStyle w:val="ListParagraph"/>
              <w:spacing w:line="312" w:lineRule="auto"/>
              <w:ind w:left="873" w:hanging="41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 B.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7A0E0893" w14:textId="766E237C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BE11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A638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C4BD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DACA42E" w14:textId="7258D83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56C7C84" w14:textId="18ACB582" w:rsidR="001A39C0" w:rsidRPr="005D70C9" w:rsidRDefault="001A39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632363D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BABF2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4C31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C6575" w14:textId="0F16E3B5" w:rsidR="00924DF5" w:rsidRDefault="00924DF5"/>
    <w:p w14:paraId="4FD15A17" w14:textId="77777777" w:rsidR="001A39C0" w:rsidRPr="0029751C" w:rsidRDefault="001A39C0" w:rsidP="0029751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 I. (2014</w:t>
      </w:r>
      <w:r w:rsidRPr="0029751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9751C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2975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2975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29751C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29751C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2975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51C"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14:paraId="7BF8DBEA" w14:textId="424FD450" w:rsidR="001A39C0" w:rsidRPr="004B7994" w:rsidRDefault="001A39C0" w:rsidP="0029751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751C">
        <w:rPr>
          <w:rFonts w:ascii="Times New Roman" w:hAnsi="Times New Roman" w:cs="Times New Roman"/>
          <w:sz w:val="24"/>
          <w:szCs w:val="24"/>
        </w:rPr>
        <w:t>Halianthhusonfri</w:t>
      </w:r>
      <w:proofErr w:type="spellEnd"/>
      <w:r w:rsidRPr="001A39C0">
        <w:rPr>
          <w:rFonts w:ascii="Times New Roman" w:hAnsi="Times New Roman" w:cs="Times New Roman"/>
          <w:i/>
          <w:iCs/>
          <w:sz w:val="24"/>
          <w:szCs w:val="24"/>
        </w:rPr>
        <w:t>, J. (2016). Facebook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51C">
        <w:rPr>
          <w:rFonts w:ascii="Times New Roman" w:hAnsi="Times New Roman" w:cs="Times New Roman"/>
          <w:i/>
          <w:iCs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12DF0C79" w14:textId="2B1CC312" w:rsidR="001A39C0" w:rsidRDefault="001A39C0" w:rsidP="0029751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dan Trim, B. (2005).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 MQ Publishing</w:t>
      </w:r>
    </w:p>
    <w:p w14:paraId="2C1A23D7" w14:textId="707A9E6E" w:rsidR="0029751C" w:rsidRPr="0029751C" w:rsidRDefault="001A39C0" w:rsidP="0029751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29751C">
        <w:rPr>
          <w:rFonts w:ascii="Times New Roman" w:hAnsi="Times New Roman" w:cs="Times New Roman"/>
          <w:sz w:val="24"/>
          <w:szCs w:val="24"/>
        </w:rPr>
        <w:t xml:space="preserve">Osborne, J.W. (1993).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del w:id="2" w:author="Masriani" w:date="2021-09-20T12:00:00Z">
        <w:r w:rsidRPr="0029751C" w:rsidDel="001A39C0">
          <w:rPr>
            <w:rFonts w:ascii="Times New Roman" w:hAnsi="Times New Roman" w:cs="Times New Roman"/>
            <w:i/>
            <w:sz w:val="24"/>
            <w:szCs w:val="24"/>
          </w:rPr>
          <w:delText xml:space="preserve">Untuk </w:delText>
        </w:r>
      </w:del>
      <w:ins w:id="3" w:author="Masriani" w:date="2021-09-20T12:00:00Z">
        <w:r w:rsidRPr="0029751C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29751C">
          <w:rPr>
            <w:rFonts w:ascii="Times New Roman" w:hAnsi="Times New Roman" w:cs="Times New Roman"/>
            <w:i/>
            <w:sz w:val="24"/>
            <w:szCs w:val="24"/>
          </w:rPr>
          <w:t>untuk</w:t>
        </w:r>
        <w:proofErr w:type="spellEnd"/>
        <w:r w:rsidRPr="0029751C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="0029751C" w:rsidRPr="0029751C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="0029751C" w:rsidRPr="0029751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29751C" w:rsidRPr="00297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51C" w:rsidRPr="0029751C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787871AD" w14:textId="2AB02773" w:rsidR="001A39C0" w:rsidRPr="0029751C" w:rsidRDefault="001A39C0" w:rsidP="0029751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9751C">
        <w:rPr>
          <w:rFonts w:ascii="Times New Roman" w:hAnsi="Times New Roman" w:cs="Times New Roman"/>
          <w:iCs/>
          <w:sz w:val="24"/>
          <w:szCs w:val="24"/>
        </w:rPr>
        <w:t xml:space="preserve">Trim, B. (2011). Muhammad Effect: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ins w:id="4" w:author="Masriani" w:date="2021-09-20T12:08:00Z">
        <w:r w:rsidR="0029751C">
          <w:rPr>
            <w:rFonts w:ascii="Times New Roman" w:hAnsi="Times New Roman" w:cs="Times New Roman"/>
            <w:i/>
            <w:sz w:val="24"/>
            <w:szCs w:val="24"/>
          </w:rPr>
          <w:t>D</w:t>
        </w:r>
      </w:ins>
      <w:r w:rsidRPr="0029751C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dan </w:t>
      </w:r>
      <w:del w:id="5" w:author="Masriani" w:date="2021-09-20T12:08:00Z">
        <w:r w:rsidRPr="0029751C" w:rsidDel="0029751C">
          <w:rPr>
            <w:rFonts w:ascii="Times New Roman" w:hAnsi="Times New Roman" w:cs="Times New Roman"/>
            <w:i/>
            <w:sz w:val="24"/>
            <w:szCs w:val="24"/>
          </w:rPr>
          <w:delText>d</w:delText>
        </w:r>
      </w:del>
      <w:proofErr w:type="spellStart"/>
      <w:ins w:id="6" w:author="Masriani" w:date="2021-09-20T12:08:00Z">
        <w:r w:rsidR="0029751C">
          <w:rPr>
            <w:rFonts w:ascii="Times New Roman" w:hAnsi="Times New Roman" w:cs="Times New Roman"/>
            <w:i/>
            <w:sz w:val="24"/>
            <w:szCs w:val="24"/>
          </w:rPr>
          <w:t>D</w:t>
        </w:r>
      </w:ins>
      <w:r w:rsidRPr="0029751C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 w:rsidRPr="0029751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Pr="0029751C">
        <w:rPr>
          <w:rFonts w:ascii="Times New Roman" w:hAnsi="Times New Roman" w:cs="Times New Roman"/>
          <w:iCs/>
          <w:sz w:val="24"/>
          <w:szCs w:val="24"/>
        </w:rPr>
        <w:t>Solo:Tinta</w:t>
      </w:r>
      <w:proofErr w:type="spellEnd"/>
      <w:proofErr w:type="gramEnd"/>
      <w:r w:rsidRPr="0029751C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1176382A" w14:textId="3287307C" w:rsidR="001A39C0" w:rsidRDefault="001A39C0" w:rsidP="0029751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Trim,  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(2011). </w:t>
      </w:r>
      <w:r w:rsidRPr="0029751C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29751C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29751C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673B21E6" w14:textId="4B72072D" w:rsidR="0029751C" w:rsidRPr="0029751C" w:rsidRDefault="0029751C" w:rsidP="0029751C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9751C">
        <w:rPr>
          <w:rFonts w:ascii="Times New Roman" w:hAnsi="Times New Roman" w:cs="Times New Roman"/>
          <w:sz w:val="24"/>
          <w:szCs w:val="24"/>
        </w:rPr>
        <w:t xml:space="preserve">Wong, </w:t>
      </w:r>
      <w:proofErr w:type="gramStart"/>
      <w:r w:rsidRPr="0029751C">
        <w:rPr>
          <w:rFonts w:ascii="Times New Roman" w:hAnsi="Times New Roman" w:cs="Times New Roman"/>
          <w:sz w:val="24"/>
          <w:szCs w:val="24"/>
        </w:rPr>
        <w:t>J.(</w:t>
      </w:r>
      <w:proofErr w:type="gramEnd"/>
      <w:r w:rsidRPr="0029751C">
        <w:rPr>
          <w:rFonts w:ascii="Times New Roman" w:hAnsi="Times New Roman" w:cs="Times New Roman"/>
          <w:sz w:val="24"/>
          <w:szCs w:val="24"/>
        </w:rPr>
        <w:t xml:space="preserve">2010), </w:t>
      </w:r>
      <w:r w:rsidRPr="0029751C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</w:t>
      </w:r>
      <w:proofErr w:type="spellStart"/>
      <w:r w:rsidRPr="0029751C">
        <w:rPr>
          <w:rFonts w:ascii="Times New Roman" w:hAnsi="Times New Roman" w:cs="Times New Roman"/>
          <w:i/>
          <w:iCs/>
          <w:sz w:val="24"/>
          <w:szCs w:val="24"/>
        </w:rPr>
        <w:t>Beginne</w:t>
      </w:r>
      <w:proofErr w:type="spellEnd"/>
      <w:r w:rsidRPr="0029751C">
        <w:rPr>
          <w:rFonts w:ascii="Times New Roman" w:hAnsi="Times New Roman" w:cs="Times New Roman"/>
          <w:sz w:val="24"/>
          <w:szCs w:val="24"/>
        </w:rPr>
        <w:t>, Jakarta: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GoBack"/>
      <w:bookmarkEnd w:id="7"/>
      <w:proofErr w:type="spellStart"/>
      <w:r w:rsidRPr="0029751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9751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9751C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75BC903" w14:textId="77777777" w:rsidR="0029751C" w:rsidRDefault="0029751C" w:rsidP="001A39C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527AC1B0" w14:textId="77777777" w:rsidR="001A39C0" w:rsidRPr="005D70C9" w:rsidRDefault="001A39C0" w:rsidP="001A39C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C2A407C" w14:textId="77777777" w:rsidR="001A39C0" w:rsidRDefault="001A39C0"/>
    <w:sectPr w:rsidR="001A39C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51FA"/>
    <w:multiLevelType w:val="hybridMultilevel"/>
    <w:tmpl w:val="3A8EAC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sriani">
    <w15:presenceInfo w15:providerId="None" w15:userId="Masri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A39C0"/>
    <w:rsid w:val="0029751C"/>
    <w:rsid w:val="0042167F"/>
    <w:rsid w:val="00487DC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918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9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Masriani</cp:lastModifiedBy>
  <cp:revision>2</cp:revision>
  <dcterms:created xsi:type="dcterms:W3CDTF">2021-09-20T05:12:00Z</dcterms:created>
  <dcterms:modified xsi:type="dcterms:W3CDTF">2021-09-20T05:12:00Z</dcterms:modified>
</cp:coreProperties>
</file>