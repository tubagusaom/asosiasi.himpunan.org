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256EA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2ED06D4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A2BD938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F3909E4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0A3D53C9" w14:textId="77777777" w:rsidR="00927764" w:rsidRPr="0094076B" w:rsidRDefault="00927764" w:rsidP="00927764">
      <w:pPr>
        <w:rPr>
          <w:rFonts w:ascii="Cambria" w:hAnsi="Cambria"/>
        </w:rPr>
      </w:pPr>
    </w:p>
    <w:p w14:paraId="6DC40555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140D7A61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  61  10 3</w:t>
      </w:r>
    </w:p>
    <w:p w14:paraId="641C8F50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2810AAE" wp14:editId="0B839160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2D31E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055A04B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69727EC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8772E0D" w14:textId="7F49147E" w:rsidR="00927764" w:rsidRDefault="00927764" w:rsidP="00927764">
      <w:pPr>
        <w:shd w:val="clear" w:color="auto" w:fill="F5F5F5"/>
        <w:spacing w:after="375"/>
        <w:rPr>
          <w:ins w:id="0" w:author="ACER ASPIRE 5" w:date="2021-12-14T09:55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" w:author="ACER ASPIRE 5" w:date="2021-12-14T09:48:00Z">
        <w:r w:rsidRPr="00C50A1E" w:rsidDel="008F1448">
          <w:rPr>
            <w:rFonts w:ascii="Times New Roman" w:eastAsia="Times New Roman" w:hAnsi="Times New Roman" w:cs="Times New Roman"/>
            <w:sz w:val="24"/>
            <w:szCs w:val="24"/>
          </w:rPr>
          <w:delText>sehari-hari</w:delText>
        </w:r>
      </w:del>
      <w:proofErr w:type="spellStart"/>
      <w:ins w:id="2" w:author="ACER ASPIRE 5" w:date="2021-12-14T09:48:00Z">
        <w:r w:rsidR="008F1448">
          <w:rPr>
            <w:rFonts w:ascii="Times New Roman" w:eastAsia="Times New Roman" w:hAnsi="Times New Roman" w:cs="Times New Roman"/>
            <w:sz w:val="24"/>
            <w:szCs w:val="24"/>
          </w:rPr>
          <w:t>setiap</w:t>
        </w:r>
        <w:proofErr w:type="spellEnd"/>
        <w:r w:rsidR="008F144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F1448">
          <w:rPr>
            <w:rFonts w:ascii="Times New Roman" w:eastAsia="Times New Roman" w:hAnsi="Times New Roman" w:cs="Times New Roman"/>
            <w:sz w:val="24"/>
            <w:szCs w:val="24"/>
          </w:rPr>
          <w:t>hari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3" w:author="ACER ASPIRE 5" w:date="2021-12-14T09:48:00Z">
        <w:r w:rsidR="008F1448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8F1448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4" w:author="ACER ASPIRE 5" w:date="2021-12-14T09:48:00Z">
        <w:r w:rsidRPr="00C50A1E" w:rsidDel="008F1448">
          <w:rPr>
            <w:rFonts w:ascii="Times New Roman" w:eastAsia="Times New Roman" w:hAnsi="Times New Roman" w:cs="Times New Roman"/>
            <w:sz w:val="24"/>
            <w:szCs w:val="24"/>
          </w:rPr>
          <w:delText>. 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5" w:author="ACER ASPIRE 5" w:date="2021-12-14T09:49:00Z">
        <w:r w:rsidR="008F1448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A4259A" w14:textId="173F6C15" w:rsidR="00D9103E" w:rsidRPr="00C50A1E" w:rsidDel="00193587" w:rsidRDefault="00D9103E" w:rsidP="00927764">
      <w:pPr>
        <w:shd w:val="clear" w:color="auto" w:fill="F5F5F5"/>
        <w:spacing w:after="375"/>
        <w:rPr>
          <w:del w:id="6" w:author="ACER ASPIRE 5" w:date="2021-12-14T10:06:00Z"/>
          <w:rFonts w:ascii="Times New Roman" w:eastAsia="Times New Roman" w:hAnsi="Times New Roman" w:cs="Times New Roman"/>
          <w:sz w:val="24"/>
          <w:szCs w:val="24"/>
        </w:rPr>
      </w:pPr>
    </w:p>
    <w:p w14:paraId="3F2E8FAD" w14:textId="2B155EE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7" w:author="ACER ASPIRE 5" w:date="2021-12-14T10:06:00Z">
        <w:r w:rsidRPr="00C50A1E" w:rsidDel="00193587">
          <w:rPr>
            <w:rFonts w:ascii="Times New Roman" w:eastAsia="Times New Roman" w:hAnsi="Times New Roman" w:cs="Times New Roman"/>
            <w:sz w:val="24"/>
            <w:szCs w:val="24"/>
          </w:rPr>
          <w:delText>H</w:delText>
        </w:r>
      </w:del>
      <w:proofErr w:type="spellStart"/>
      <w:ins w:id="8" w:author="ACER ASPIRE 5" w:date="2021-12-14T10:06:00Z">
        <w:r w:rsidR="00193587">
          <w:rPr>
            <w:rFonts w:ascii="Times New Roman" w:eastAsia="Times New Roman" w:hAnsi="Times New Roman" w:cs="Times New Roman"/>
            <w:sz w:val="24"/>
            <w:szCs w:val="24"/>
          </w:rPr>
          <w:t>H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84AA95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34FC2C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F11BE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0DC80FD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F1450F2" w14:textId="182B80F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ins w:id="9" w:author="ACER ASPIRE 5" w:date="2021-12-14T10:09:00Z">
        <w:r w:rsidR="00FD3828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" w:author="ACER ASPIRE 5" w:date="2021-12-14T10:09:00Z">
        <w:r w:rsidRPr="00C50A1E" w:rsidDel="00FD3828">
          <w:rPr>
            <w:rFonts w:ascii="Times New Roman" w:eastAsia="Times New Roman" w:hAnsi="Times New Roman" w:cs="Times New Roman"/>
            <w:sz w:val="24"/>
            <w:szCs w:val="24"/>
          </w:rPr>
          <w:delText xml:space="preserve">mendapat </w:delText>
        </w:r>
      </w:del>
      <w:proofErr w:type="spellStart"/>
      <w:ins w:id="11" w:author="ACER ASPIRE 5" w:date="2021-12-14T10:09:00Z">
        <w:r w:rsidR="00FD3828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FD3828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9722356" w14:textId="2BA25A2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del w:id="12" w:author="ACER ASPIRE 5" w:date="2021-12-14T10:09:00Z">
        <w:r w:rsidRPr="00C50A1E" w:rsidDel="00FD3828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3" w:author="ACER ASPIRE 5" w:date="2021-12-14T10:10:00Z">
        <w:r w:rsidRPr="00C50A1E" w:rsidDel="00FD3828">
          <w:rPr>
            <w:rFonts w:ascii="Times New Roman" w:eastAsia="Times New Roman" w:hAnsi="Times New Roman" w:cs="Times New Roman"/>
            <w:sz w:val="24"/>
            <w:szCs w:val="24"/>
          </w:rPr>
          <w:delText xml:space="preserve">kira </w:delText>
        </w:r>
      </w:del>
      <w:proofErr w:type="spellStart"/>
      <w:ins w:id="14" w:author="ACER ASPIRE 5" w:date="2021-12-14T10:10:00Z">
        <w:r w:rsidR="00FD3828">
          <w:rPr>
            <w:rFonts w:ascii="Times New Roman" w:eastAsia="Times New Roman" w:hAnsi="Times New Roman" w:cs="Times New Roman"/>
            <w:sz w:val="24"/>
            <w:szCs w:val="24"/>
          </w:rPr>
          <w:t>rasakan</w:t>
        </w:r>
        <w:proofErr w:type="spellEnd"/>
        <w:r w:rsidR="00FD3828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</w:t>
      </w:r>
      <w:proofErr w:type="spellEnd"/>
      <w:ins w:id="15" w:author="ACER ASPIRE 5" w:date="2021-12-14T10:10:00Z">
        <w:r w:rsidR="00FD3828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6" w:author="ACER ASPIRE 5" w:date="2021-12-14T10:10:00Z">
        <w:r w:rsidRPr="00C50A1E" w:rsidDel="00FD3828">
          <w:rPr>
            <w:rFonts w:ascii="Times New Roman" w:eastAsia="Times New Roman" w:hAnsi="Times New Roman" w:cs="Times New Roman"/>
            <w:sz w:val="24"/>
            <w:szCs w:val="24"/>
          </w:rPr>
          <w:delText>nya, kok~</w:delText>
        </w:r>
      </w:del>
    </w:p>
    <w:p w14:paraId="0AC288C4" w14:textId="44C15B0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D3828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="00FD3828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="00FD3828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="00FD3828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D3828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="00FD3828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D3828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="00FD3828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7" w:author="ACER ASPIRE 5" w:date="2021-12-14T10:11:00Z">
        <w:r w:rsidRPr="00C50A1E" w:rsidDel="00FD3828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del w:id="18" w:author="ACER ASPIRE 5" w:date="2021-12-14T10:11:00Z">
        <w:r w:rsidRPr="00C50A1E" w:rsidDel="00FD3828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05779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0CA5C2F" w14:textId="2408D90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19" w:author="ACER ASPIRE 5" w:date="2021-12-14T10:11:00Z">
        <w:r w:rsidDel="001E10F9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1E10F9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20" w:author="ACER ASPIRE 5" w:date="2021-12-14T10:11:00Z">
        <w:r w:rsidR="001E10F9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1E10F9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3F5FFA" w14:textId="4327410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21" w:author="ACER ASPIRE 5" w:date="2021-12-14T10:12:00Z">
        <w:r w:rsidR="001E10F9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22" w:author="ACER ASPIRE 5" w:date="2021-12-14T10:12:00Z">
        <w:r w:rsidRPr="00C50A1E" w:rsidDel="001E10F9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5051B8AF" w14:textId="550050D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3" w:author="ACER ASPIRE 5" w:date="2021-12-14T10:12:00Z">
        <w:r w:rsidRPr="00C50A1E" w:rsidDel="001E10F9">
          <w:rPr>
            <w:rFonts w:ascii="Times New Roman" w:eastAsia="Times New Roman" w:hAnsi="Times New Roman" w:cs="Times New Roman"/>
            <w:sz w:val="24"/>
            <w:szCs w:val="24"/>
          </w:rPr>
          <w:delText xml:space="preserve">aja </w:delText>
        </w:r>
      </w:del>
      <w:proofErr w:type="spellStart"/>
      <w:ins w:id="24" w:author="ACER ASPIRE 5" w:date="2021-12-14T10:12:00Z">
        <w:r w:rsidR="001E10F9">
          <w:rPr>
            <w:rFonts w:ascii="Times New Roman" w:eastAsia="Times New Roman" w:hAnsi="Times New Roman" w:cs="Times New Roman"/>
            <w:sz w:val="24"/>
            <w:szCs w:val="24"/>
          </w:rPr>
          <w:t>saja</w:t>
        </w:r>
        <w:proofErr w:type="spellEnd"/>
        <w:r w:rsidR="001E10F9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ins w:id="25" w:author="ACER ASPIRE 5" w:date="2021-12-14T10:12:00Z">
        <w:r w:rsidR="001E10F9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1E10F9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26" w:author="ACER ASPIRE 5" w:date="2021-12-14T10:12:00Z">
        <w:r w:rsidRPr="00C50A1E" w:rsidDel="001E10F9">
          <w:rPr>
            <w:rFonts w:ascii="Times New Roman" w:eastAsia="Times New Roman" w:hAnsi="Times New Roman" w:cs="Times New Roman"/>
            <w:sz w:val="24"/>
            <w:szCs w:val="24"/>
          </w:rPr>
          <w:delText>. 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k</w:t>
      </w:r>
      <w:del w:id="27" w:author="ACER ASPIRE 5" w:date="2021-12-14T10:13:00Z">
        <w:r w:rsidRPr="00C50A1E" w:rsidDel="001E10F9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an.</w:t>
      </w:r>
      <w:proofErr w:type="spellEnd"/>
    </w:p>
    <w:p w14:paraId="6A26FA9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</w:t>
      </w:r>
      <w:proofErr w:type="spellEnd"/>
      <w:del w:id="28" w:author="ACER ASPIRE 5" w:date="2021-12-14T10:13:00Z">
        <w:r w:rsidRPr="00C50A1E" w:rsidDel="005279D5">
          <w:rPr>
            <w:rFonts w:ascii="Times New Roman" w:eastAsia="Times New Roman" w:hAnsi="Times New Roman" w:cs="Times New Roman"/>
            <w:sz w:val="24"/>
            <w:szCs w:val="24"/>
          </w:rPr>
          <w:delText>-kaum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del w:id="29" w:author="ACER ASPIRE 5" w:date="2021-12-14T10:14:00Z">
        <w:r w:rsidRPr="00C50A1E" w:rsidDel="005279D5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chat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46998EC" w14:textId="36A0C99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30" w:author="ACER ASPIRE 5" w:date="2021-12-14T10:14:00Z">
        <w:r w:rsidR="005279D5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5279D5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del w:id="31" w:author="ACER ASPIRE 5" w:date="2021-12-14T10:14:00Z">
        <w:r w:rsidDel="005279D5">
          <w:rPr>
            <w:rFonts w:ascii="Times New Roman" w:eastAsia="Times New Roman" w:hAnsi="Times New Roman" w:cs="Times New Roman"/>
            <w:sz w:val="24"/>
            <w:szCs w:val="24"/>
          </w:rPr>
          <w:delText>. J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121C9CE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EBC3DD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469CEE25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D68CC4C" w14:textId="77777777" w:rsidR="00927764" w:rsidRPr="00C50A1E" w:rsidRDefault="00927764" w:rsidP="00927764"/>
    <w:p w14:paraId="087244B2" w14:textId="77777777" w:rsidR="00927764" w:rsidRPr="005A045A" w:rsidRDefault="00927764" w:rsidP="00927764">
      <w:pPr>
        <w:rPr>
          <w:i/>
        </w:rPr>
      </w:pPr>
    </w:p>
    <w:p w14:paraId="22C22646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0D431B75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AD7C3" w14:textId="77777777" w:rsidR="00A76AA9" w:rsidRDefault="00A76AA9">
      <w:r>
        <w:separator/>
      </w:r>
    </w:p>
  </w:endnote>
  <w:endnote w:type="continuationSeparator" w:id="0">
    <w:p w14:paraId="448DD51B" w14:textId="77777777" w:rsidR="00A76AA9" w:rsidRDefault="00A76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7A8C4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052156E" w14:textId="77777777" w:rsidR="00941E77" w:rsidRDefault="00A76AA9">
    <w:pPr>
      <w:pStyle w:val="Footer"/>
    </w:pPr>
  </w:p>
  <w:p w14:paraId="180D1FF0" w14:textId="77777777" w:rsidR="00941E77" w:rsidRDefault="00A76A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3BAB0" w14:textId="77777777" w:rsidR="00A76AA9" w:rsidRDefault="00A76AA9">
      <w:r>
        <w:separator/>
      </w:r>
    </w:p>
  </w:footnote>
  <w:footnote w:type="continuationSeparator" w:id="0">
    <w:p w14:paraId="15FA5BAB" w14:textId="77777777" w:rsidR="00A76AA9" w:rsidRDefault="00A76A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CER ASPIRE 5">
    <w15:presenceInfo w15:providerId="Windows Live" w15:userId="29f6e7a8b75ae4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193587"/>
    <w:rsid w:val="001E10F9"/>
    <w:rsid w:val="0042167F"/>
    <w:rsid w:val="00483E14"/>
    <w:rsid w:val="005279D5"/>
    <w:rsid w:val="00682449"/>
    <w:rsid w:val="008F1448"/>
    <w:rsid w:val="00924DF5"/>
    <w:rsid w:val="00927764"/>
    <w:rsid w:val="00A76AA9"/>
    <w:rsid w:val="00B42DA9"/>
    <w:rsid w:val="00D9103E"/>
    <w:rsid w:val="00FD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424B7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B42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 ASPIRE 5</cp:lastModifiedBy>
  <cp:revision>4</cp:revision>
  <dcterms:created xsi:type="dcterms:W3CDTF">2021-12-14T02:38:00Z</dcterms:created>
  <dcterms:modified xsi:type="dcterms:W3CDTF">2021-12-14T03:14:00Z</dcterms:modified>
</cp:coreProperties>
</file>