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0BE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4B2E0B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634B4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4BE69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BDA1C2E" w14:textId="77777777" w:rsidR="00927764" w:rsidRPr="0094076B" w:rsidRDefault="00927764" w:rsidP="00927764">
      <w:pPr>
        <w:rPr>
          <w:rFonts w:ascii="Cambria" w:hAnsi="Cambria"/>
        </w:rPr>
      </w:pPr>
    </w:p>
    <w:p w14:paraId="1977C4B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2C2563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471EBC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C818443" wp14:editId="4FBBE5F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C1F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770AD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8BBA9EF" w14:textId="37DBD1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Reviewer" w:date="2022-05-17T09:31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1" w:author="Reviewer" w:date="2022-05-17T09:31:00Z">
        <w:r w:rsidR="00BF40E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BF40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</w:t>
      </w:r>
      <w:del w:id="2" w:author="Reviewer" w:date="2022-05-17T09:31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 xml:space="preserve">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3" w:author="Reviewer" w:date="2022-05-17T09:31:00Z">
        <w:r w:rsidR="00BF40EA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4" w:author="Reviewer" w:date="2022-05-17T09:25:00Z">
        <w:r w:rsidR="000564B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Reviewer" w:date="2022-05-17T09:25:00Z">
        <w:r w:rsidRPr="00C50A1E" w:rsidDel="000564B0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7331C2" w14:textId="06D0EC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Reviewer" w:date="2022-05-17T09:27:00Z">
        <w:r w:rsidRPr="00C50A1E" w:rsidDel="000564B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Reviewer" w:date="2022-05-17T09:26:00Z">
        <w:r w:rsidDel="000564B0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8" w:author="Reviewer" w:date="2022-05-17T09:26:00Z">
        <w:r w:rsidR="000564B0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0564B0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0564B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ins w:id="9" w:author="Reviewer" w:date="2022-05-17T09:28:00Z">
        <w:r w:rsidR="000564B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0" w:author="Reviewer" w:date="2022-05-17T09:28:00Z">
        <w:r w:rsidRPr="00C50A1E" w:rsidDel="000564B0">
          <w:rPr>
            <w:rFonts w:ascii="Times New Roman" w:eastAsia="Times New Roman" w:hAnsi="Times New Roman" w:cs="Times New Roman"/>
            <w:sz w:val="24"/>
            <w:szCs w:val="24"/>
          </w:rPr>
          <w:delText xml:space="preserve">hujan </w:delText>
        </w:r>
      </w:del>
      <w:proofErr w:type="spellStart"/>
      <w:ins w:id="11" w:author="Reviewer" w:date="2022-05-17T09:28:00Z">
        <w:r w:rsidR="000564B0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0564B0" w:rsidRPr="00C50A1E">
          <w:rPr>
            <w:rFonts w:ascii="Times New Roman" w:eastAsia="Times New Roman" w:hAnsi="Times New Roman" w:cs="Times New Roman"/>
            <w:sz w:val="24"/>
            <w:szCs w:val="24"/>
          </w:rPr>
          <w:t>ujan</w:t>
        </w:r>
        <w:proofErr w:type="spellEnd"/>
        <w:r w:rsidR="000564B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Reviewer" w:date="2022-05-17T09:27:00Z">
        <w:r w:rsidRPr="00C50A1E" w:rsidDel="000564B0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ins w:id="13" w:author="Reviewer" w:date="2022-05-17T09:28:00Z">
        <w:r w:rsidR="000564B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" w:author="Reviewer" w:date="2022-05-17T09:28:00Z">
        <w:r w:rsidRPr="00C50A1E" w:rsidDel="000564B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15" w:author="Reviewer" w:date="2022-05-17T09:28:00Z">
        <w:r w:rsidR="000564B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6" w:author="Reviewer" w:date="2022-05-17T09:28:00Z">
        <w:r w:rsidRPr="00C50A1E" w:rsidDel="000564B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8A397" w14:textId="43E497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Reviewer" w:date="2022-05-17T09:29:00Z">
        <w:r w:rsidRPr="00C50A1E" w:rsidDel="000564B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8" w:author="Reviewer" w:date="2022-05-17T09:29:00Z">
        <w:r w:rsidR="000564B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Reviewer" w:date="2022-05-17T09:29:00Z">
        <w:r w:rsidRPr="00C50A1E" w:rsidDel="000564B0">
          <w:rPr>
            <w:rFonts w:ascii="Times New Roman" w:eastAsia="Times New Roman" w:hAnsi="Times New Roman" w:cs="Times New Roman"/>
            <w:sz w:val="24"/>
            <w:szCs w:val="24"/>
          </w:rPr>
          <w:delText xml:space="preserve">ternyata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0" w:author="Reviewer" w:date="2022-05-17T09:29:00Z">
        <w:r w:rsidR="00BF40E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1" w:author="Reviewer" w:date="2022-05-17T09:29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del w:id="22" w:author="Reviewer" w:date="2022-05-17T09:30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 xml:space="preserve">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B88F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69FD30" w14:textId="1854A0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Reviewer" w:date="2022-05-17T09:32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paling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Reviewer" w:date="2022-05-17T09:33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2BFAD" w14:textId="5597D2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Reviewer" w:date="2022-05-17T09:33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D203440" w14:textId="2B01AA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26" w:author="Reviewer" w:date="2022-05-17T09:34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BF40EA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816460" w14:textId="51419C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Reviewer" w:date="2022-05-17T09:34:00Z">
        <w:r w:rsidRPr="00C50A1E" w:rsidDel="00BF40E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F48AA4" w14:textId="7076A8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28" w:author="Reviewer" w:date="2022-05-17T09:34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29" w:author="Reviewer" w:date="2022-05-17T09:34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30" w:author="Reviewer" w:date="2022-05-17T09:35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 xml:space="preserve"> kok</w:delText>
        </w:r>
      </w:del>
      <w:ins w:id="31" w:author="Reviewer" w:date="2022-05-17T09:35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577B8A1" w14:textId="2CA6FE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2" w:author="Reviewer" w:date="2022-05-17T09:35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4CF2C67D" w14:textId="527860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33" w:author="Reviewer" w:date="2022-05-17T09:35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Reviewer" w:date="2022-05-17T09:36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bubuk-bubuk</w:delText>
        </w:r>
      </w:del>
      <w:proofErr w:type="spellStart"/>
      <w:ins w:id="35" w:author="Reviewer" w:date="2022-05-17T09:36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>serbuk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B586A0" w14:textId="3785AF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6" w:author="Reviewer" w:date="2022-05-17T09:36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7" w:author="Reviewer" w:date="2022-05-17T09:36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38" w:author="Reviewer" w:date="2022-05-17T09:36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39" w:author="Reviewer" w:date="2022-05-17T09:36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CB5285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CB52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0" w:author="Reviewer" w:date="2022-05-17T09:36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41" w:author="Reviewer" w:date="2022-05-17T09:36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A5A1B" w14:textId="335178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2" w:author="Reviewer" w:date="2022-05-17T09:36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3" w:author="Reviewer" w:date="2022-05-17T09:37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44" w:author="Reviewer" w:date="2022-05-17T09:37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5" w:author="Reviewer" w:date="2022-05-17T09:37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 w:rsidR="00CB528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CB52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B5285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CB52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Reviewer" w:date="2022-05-17T09:37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47" w:author="Reviewer" w:date="2022-05-17T09:37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5F7734" w14:textId="576AE9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48" w:author="Reviewer" w:date="2022-05-17T09:38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CB52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9" w:author="Reviewer" w:date="2022-05-17T09:38:00Z">
        <w:r w:rsidRPr="00C50A1E" w:rsidDel="00CB528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50" w:author="Reviewer" w:date="2022-05-17T09:38:00Z">
        <w:r w:rsidR="00CB528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CB528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</w:t>
        </w:r>
        <w:proofErr w:type="spellEnd"/>
        <w:r w:rsidR="00CB528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51" w:author="Reviewer" w:date="2022-05-17T09:38:00Z">
        <w:r w:rsidRPr="00C50A1E" w:rsidDel="00CB528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626CE4F9" w14:textId="42B43C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52" w:author="Reviewer" w:date="2022-05-17T09:39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53" w:author="Reviewer" w:date="2022-05-17T09:39:00Z">
        <w:r w:rsidRPr="00C50A1E" w:rsidDel="00CB5285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54" w:author="Reviewer" w:date="2022-05-17T09:39:00Z">
        <w:r w:rsidR="00CB528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96BEA">
        <w:rPr>
          <w:rFonts w:ascii="Times New Roman" w:eastAsia="Times New Roman" w:hAnsi="Times New Roman" w:cs="Times New Roman"/>
          <w:i/>
          <w:iCs/>
          <w:sz w:val="24"/>
          <w:szCs w:val="24"/>
          <w:rPrChange w:id="55" w:author="Reviewer" w:date="2022-05-17T09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99118E" w14:textId="415D00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56" w:author="Reviewer" w:date="2022-05-17T09:40:00Z">
        <w:r w:rsidRPr="00C50A1E" w:rsidDel="00396BEA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7" w:author="Reviewer" w:date="2022-05-17T09:40:00Z">
        <w:r w:rsidDel="00396BEA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58" w:author="Reviewer" w:date="2022-05-17T09:40:00Z">
        <w:r w:rsidR="00396BEA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396B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96BE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96B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9433A0C" w14:textId="215D49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59" w:author="Reviewer" w:date="2022-05-17T09:40:00Z">
        <w:r w:rsidR="00396BE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96BEA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proofErr w:type="spellEnd"/>
      <w:del w:id="60" w:author="Reviewer" w:date="2022-05-17T09:40:00Z">
        <w:r w:rsidRPr="00C50A1E" w:rsidDel="00396BEA">
          <w:rPr>
            <w:rFonts w:ascii="Times New Roman" w:eastAsia="Times New Roman" w:hAnsi="Times New Roman" w:cs="Times New Roman"/>
            <w:sz w:val="24"/>
            <w:szCs w:val="24"/>
          </w:rPr>
          <w:delText>. Kalau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ins w:id="61" w:author="Reviewer" w:date="2022-05-17T09:41:00Z">
        <w:r w:rsidR="00396BEA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16A072" w14:textId="591416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proofErr w:type="gramStart"/>
      <w:ins w:id="62" w:author="Reviewer" w:date="2022-05-17T09:41:00Z">
        <w:r w:rsidR="00396BE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Reviewer" w:date="2022-05-17T09:41:00Z">
        <w:r w:rsidRPr="00C50A1E" w:rsidDel="00396BEA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64" w:author="Reviewer" w:date="2022-05-17T09:41:00Z">
        <w:r w:rsidRPr="00C50A1E" w:rsidDel="00396BEA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616173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84B494" w14:textId="77777777" w:rsidR="00927764" w:rsidRPr="00C50A1E" w:rsidRDefault="00927764" w:rsidP="00927764"/>
    <w:p w14:paraId="26105C52" w14:textId="77777777" w:rsidR="00927764" w:rsidRPr="005A045A" w:rsidRDefault="00927764" w:rsidP="00927764">
      <w:pPr>
        <w:rPr>
          <w:i/>
        </w:rPr>
      </w:pPr>
    </w:p>
    <w:p w14:paraId="5CB2855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7B316E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DE022" w14:textId="77777777" w:rsidR="00C128D8" w:rsidRDefault="00C128D8">
      <w:r>
        <w:separator/>
      </w:r>
    </w:p>
  </w:endnote>
  <w:endnote w:type="continuationSeparator" w:id="0">
    <w:p w14:paraId="3969CE1D" w14:textId="77777777" w:rsidR="00C128D8" w:rsidRDefault="00C1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83AF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ACB1D21" w14:textId="77777777" w:rsidR="00941E77" w:rsidRDefault="00C128D8">
    <w:pPr>
      <w:pStyle w:val="Footer"/>
    </w:pPr>
  </w:p>
  <w:p w14:paraId="7D293714" w14:textId="77777777" w:rsidR="00941E77" w:rsidRDefault="00C1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D0C3" w14:textId="77777777" w:rsidR="00C128D8" w:rsidRDefault="00C128D8">
      <w:r>
        <w:separator/>
      </w:r>
    </w:p>
  </w:footnote>
  <w:footnote w:type="continuationSeparator" w:id="0">
    <w:p w14:paraId="4144762E" w14:textId="77777777" w:rsidR="00C128D8" w:rsidRDefault="00C1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237807">
    <w:abstractNumId w:val="0"/>
  </w:num>
  <w:num w:numId="2" w16cid:durableId="13101315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64B0"/>
    <w:rsid w:val="0012251A"/>
    <w:rsid w:val="00396BEA"/>
    <w:rsid w:val="0042167F"/>
    <w:rsid w:val="00924DF5"/>
    <w:rsid w:val="00927764"/>
    <w:rsid w:val="009F4749"/>
    <w:rsid w:val="00BF40EA"/>
    <w:rsid w:val="00C128D8"/>
    <w:rsid w:val="00CB5285"/>
    <w:rsid w:val="00E6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482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9F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2022-05-17T02:42:00Z</dcterms:created>
  <dcterms:modified xsi:type="dcterms:W3CDTF">2022-05-17T02:42:00Z</dcterms:modified>
</cp:coreProperties>
</file>