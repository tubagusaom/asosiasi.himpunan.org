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7398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6A6A9A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2C7AC63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12D0C56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620C61A" w14:textId="77777777" w:rsidTr="00821BA2">
        <w:tc>
          <w:tcPr>
            <w:tcW w:w="9350" w:type="dxa"/>
          </w:tcPr>
          <w:p w14:paraId="783F05D3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14:paraId="24CF648B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4350E9C2" w14:textId="77777777" w:rsidR="00417C1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ins w:id="0" w:author="Render" w:date="2021-08-18T10:06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2" w:author="Render" w:date="2021-08-18T10:05:00Z">
              <w:r w:rsidR="00417C18">
                <w:rPr>
                  <w:rFonts w:ascii="Times New Roman" w:eastAsia="Times New Roman" w:hAnsi="Times New Roman" w:cs="Times New Roman"/>
                  <w:szCs w:val="24"/>
                </w:rPr>
                <w:t>ktrem</w:t>
              </w:r>
              <w:proofErr w:type="spellEnd"/>
              <w:r w:rsidR="00417C1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gramEnd"/>
            <w:del w:id="3" w:author="Render" w:date="2021-08-18T10:05:00Z">
              <w:r w:rsidRPr="00EC6F38" w:rsidDel="00417C18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ins w:id="4" w:author="Render" w:date="2021-08-18T10:06:00Z">
              <w:r w:rsidR="00417C18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5" w:author="Render" w:date="2021-08-18T10:05:00Z">
              <w:r w:rsidRPr="00EC6F38" w:rsidDel="00417C18">
                <w:rPr>
                  <w:rFonts w:ascii="Times New Roman" w:eastAsia="Times New Roman" w:hAnsi="Times New Roman" w:cs="Times New Roman"/>
                  <w:szCs w:val="24"/>
                </w:rPr>
                <w:delText>tream</w:delText>
              </w:r>
              <w:commentRangeEnd w:id="1"/>
              <w:r w:rsidR="00417C18" w:rsidDel="00417C18">
                <w:rPr>
                  <w:rStyle w:val="CommentReference"/>
                </w:rPr>
                <w:commentReference w:id="1"/>
              </w:r>
              <w:r w:rsidRPr="00EC6F38" w:rsidDel="00417C18">
                <w:rPr>
                  <w:rFonts w:ascii="Times New Roman" w:eastAsia="Times New Roman" w:hAnsi="Times New Roman" w:cs="Times New Roman"/>
                  <w:szCs w:val="24"/>
                </w:rPr>
                <w:delText xml:space="preserve">.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</w:t>
            </w:r>
            <w:ins w:id="6" w:author="Render" w:date="2021-08-18T10:06:00Z">
              <w:r w:rsidR="00417C18">
                <w:rPr>
                  <w:rFonts w:ascii="Times New Roman" w:eastAsia="Times New Roman" w:hAnsi="Times New Roman" w:cs="Times New Roman"/>
                  <w:szCs w:val="24"/>
                </w:rPr>
                <w:t>ik</w:t>
              </w:r>
              <w:proofErr w:type="spellEnd"/>
              <w:r w:rsidR="00417C1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" w:author="Render" w:date="2021-08-18T10:06:00Z">
              <w:r w:rsidRPr="00EC6F38" w:rsidDel="00417C18">
                <w:rPr>
                  <w:rFonts w:ascii="Times New Roman" w:eastAsia="Times New Roman" w:hAnsi="Times New Roman" w:cs="Times New Roman"/>
                  <w:szCs w:val="24"/>
                </w:rPr>
                <w:delText xml:space="preserve">ik 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ins w:id="8" w:author="Render" w:date="2021-08-18T10:06:00Z">
              <w:r w:rsidR="00417C18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 w:rsidR="00417C18">
                <w:rPr>
                  <w:rFonts w:ascii="Times New Roman" w:eastAsia="Times New Roman" w:hAnsi="Times New Roman" w:cs="Times New Roman"/>
                  <w:szCs w:val="24"/>
                </w:rPr>
                <w:t>Istilah</w:t>
              </w:r>
              <w:proofErr w:type="spellEnd"/>
              <w:r w:rsidR="00417C1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17C18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417C1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" w:author="Render" w:date="2021-08-18T10:06:00Z">
              <w:r w:rsidRPr="00EC6F38" w:rsidDel="00417C18">
                <w:rPr>
                  <w:rFonts w:ascii="Times New Roman" w:eastAsia="Times New Roman" w:hAnsi="Times New Roman" w:cs="Times New Roman"/>
                  <w:szCs w:val="24"/>
                </w:rPr>
                <w:delText>, 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11" w:author="Render" w:date="2021-08-18T10:07:00Z">
              <w:r w:rsidR="00417C18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12" w:author="Render" w:date="2021-08-18T10:07:00Z">
              <w:r w:rsidRPr="00EC6F38" w:rsidDel="00417C18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0"/>
            <w:r w:rsidR="00417C18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</w:p>
          <w:p w14:paraId="12249956" w14:textId="77777777" w:rsidR="00125355" w:rsidRPr="00EC6F38" w:rsidDel="00417C1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13" w:author="Render" w:date="2021-08-18T10:06:00Z"/>
                <w:rFonts w:ascii="Times New Roman" w:eastAsia="Times New Roman" w:hAnsi="Times New Roman" w:cs="Times New Roman"/>
                <w:szCs w:val="24"/>
              </w:rPr>
            </w:pPr>
            <w:del w:id="14" w:author="Render" w:date="2021-08-18T10:06:00Z">
              <w:r w:rsidRPr="00EC6F38" w:rsidDel="00417C18">
                <w:rPr>
                  <w:rFonts w:ascii="Times New Roman" w:eastAsia="Times New Roman" w:hAnsi="Times New Roman" w:cs="Times New Roman"/>
                  <w:szCs w:val="24"/>
                </w:rPr>
                <w:delText>Istilah yang masih jarang kita dengar bahkan banyak yang masih awam.</w:delText>
              </w:r>
            </w:del>
          </w:p>
          <w:p w14:paraId="211B344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5" w:author="Render" w:date="2021-08-18T10:07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 xml:space="preserve">Bagi </w:delText>
              </w:r>
            </w:del>
            <w:proofErr w:type="spellStart"/>
            <w:ins w:id="16" w:author="Render" w:date="2021-08-18T10:07:00Z"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7" w:author="Render" w:date="2021-08-18T10:07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8" w:author="Render" w:date="2021-08-18T10:07:00Z"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9" w:author="Render" w:date="2021-08-18T10:07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 xml:space="preserve"> 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</w:t>
            </w:r>
            <w:ins w:id="20" w:author="Render" w:date="2021-08-18T10:07:00Z"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21" w:author="Render" w:date="2021-08-18T10:07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22" w:author="Render" w:date="2021-08-18T10:08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ins w:id="23" w:author="Render" w:date="2021-08-18T10:58:00Z">
              <w:r w:rsidR="001A29D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4" w:author="Render" w:date="2021-08-18T10:58:00Z">
              <w:r w:rsidRPr="00EC6F38" w:rsidDel="001A29D6">
                <w:rPr>
                  <w:rFonts w:ascii="Times New Roman" w:eastAsia="Times New Roman" w:hAnsi="Times New Roman" w:cs="Times New Roman"/>
                  <w:szCs w:val="24"/>
                </w:rPr>
                <w:delText xml:space="preserve"> 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5" w:author="Render" w:date="2021-08-18T10:08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ins w:id="26" w:author="Render" w:date="2021-08-18T10:08:00Z"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7" w:author="Render" w:date="2021-08-18T10:08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B0B4C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8" w:author="Render" w:date="2021-08-18T10:08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9" w:author="Render" w:date="2021-08-18T10:09:00Z"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30" w:author="Render" w:date="2021-08-18T10:09:00Z"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1" w:author="Render" w:date="2021-08-18T10:09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2" w:author="Render" w:date="2021-08-18T10:58:00Z">
              <w:r w:rsidR="001A29D6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</w:ins>
            <w:proofErr w:type="spellEnd"/>
            <w:del w:id="33" w:author="Render" w:date="2021-08-18T10:58:00Z">
              <w:r w:rsidRPr="00EC6F38" w:rsidDel="001A29D6">
                <w:rPr>
                  <w:rFonts w:ascii="Times New Roman" w:eastAsia="Times New Roman" w:hAnsi="Times New Roman" w:cs="Times New Roman"/>
                  <w:szCs w:val="24"/>
                </w:rPr>
                <w:delText>dan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513DFE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34" w:author="Render" w:date="2021-08-18T10:09:00Z"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5" w:author="Render" w:date="2021-08-18T10:09:00Z"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>keterampilan</w:t>
              </w:r>
              <w:proofErr w:type="spellEnd"/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6" w:author="Render" w:date="2021-08-18T10:09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37" w:author="Render" w:date="2021-08-18T10:09:00Z"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>kreatif</w:t>
              </w:r>
            </w:ins>
            <w:proofErr w:type="spellEnd"/>
            <w:ins w:id="38" w:author="Render" w:date="2021-08-18T10:10:00Z"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ins w:id="39" w:author="Render" w:date="2021-08-18T10:09:00Z"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0" w:author="Render" w:date="2021-08-18T10:09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>kreat</w:delText>
              </w:r>
            </w:del>
            <w:del w:id="41" w:author="Render" w:date="2021-08-18T10:10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>if.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2" w:author="Render" w:date="2021-08-18T10:10:00Z"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>Oleh</w:t>
              </w:r>
              <w:proofErr w:type="spellEnd"/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  <w:proofErr w:type="spellEnd"/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>itu</w:t>
              </w:r>
              <w:proofErr w:type="spellEnd"/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43" w:author="Render" w:date="2021-08-18T10:10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 xml:space="preserve">Mengapa demikian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4" w:author="Render" w:date="2021-08-18T10:10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56808D4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45" w:author="Render" w:date="2021-08-18T10:11:00Z"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>diantaranya</w:t>
              </w:r>
              <w:proofErr w:type="spellEnd"/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 xml:space="preserve"> :</w:t>
              </w:r>
            </w:ins>
          </w:p>
          <w:p w14:paraId="1CB9EFFC" w14:textId="77777777" w:rsidR="00125355" w:rsidRPr="00437C2D" w:rsidRDefault="00125355" w:rsidP="001A29D6">
            <w:pPr>
              <w:pStyle w:val="ListParagraph"/>
              <w:numPr>
                <w:ilvl w:val="0"/>
                <w:numId w:val="4"/>
              </w:numPr>
              <w:spacing w:before="240" w:after="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46" w:author="Render" w:date="2021-08-18T10:12:00Z">
                  <w:rPr/>
                </w:rPrChange>
              </w:rPr>
              <w:pPrChange w:id="47" w:author="Render" w:date="2021-08-18T11:0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437C2D">
              <w:rPr>
                <w:rFonts w:ascii="Times New Roman" w:eastAsia="Times New Roman" w:hAnsi="Times New Roman" w:cs="Times New Roman"/>
                <w:szCs w:val="24"/>
                <w:rPrChange w:id="48" w:author="Render" w:date="2021-08-18T10:12:00Z">
                  <w:rPr/>
                </w:rPrChange>
              </w:rPr>
              <w:t>Tahapan</w:t>
            </w:r>
            <w:proofErr w:type="spellEnd"/>
            <w:r w:rsidRPr="00437C2D">
              <w:rPr>
                <w:rFonts w:ascii="Times New Roman" w:eastAsia="Times New Roman" w:hAnsi="Times New Roman" w:cs="Times New Roman"/>
                <w:szCs w:val="24"/>
                <w:rPrChange w:id="49" w:author="Render" w:date="2021-08-18T10:12:00Z">
                  <w:rPr/>
                </w:rPrChange>
              </w:rPr>
              <w:t xml:space="preserve"> </w:t>
            </w:r>
            <w:proofErr w:type="spellStart"/>
            <w:r w:rsidRPr="00437C2D">
              <w:rPr>
                <w:rFonts w:ascii="Times New Roman" w:eastAsia="Times New Roman" w:hAnsi="Times New Roman" w:cs="Times New Roman"/>
                <w:szCs w:val="24"/>
                <w:rPrChange w:id="50" w:author="Render" w:date="2021-08-18T10:12:00Z">
                  <w:rPr/>
                </w:rPrChange>
              </w:rPr>
              <w:t>belajar</w:t>
            </w:r>
            <w:proofErr w:type="spellEnd"/>
            <w:r w:rsidRPr="00437C2D">
              <w:rPr>
                <w:rFonts w:ascii="Times New Roman" w:eastAsia="Times New Roman" w:hAnsi="Times New Roman" w:cs="Times New Roman"/>
                <w:szCs w:val="24"/>
                <w:rPrChange w:id="51" w:author="Render" w:date="2021-08-18T10:12:00Z">
                  <w:rPr/>
                </w:rPrChange>
              </w:rPr>
              <w:t xml:space="preserve"> </w:t>
            </w:r>
            <w:proofErr w:type="spellStart"/>
            <w:r w:rsidRPr="00437C2D">
              <w:rPr>
                <w:rFonts w:ascii="Times New Roman" w:eastAsia="Times New Roman" w:hAnsi="Times New Roman" w:cs="Times New Roman"/>
                <w:szCs w:val="24"/>
                <w:rPrChange w:id="52" w:author="Render" w:date="2021-08-18T10:12:00Z">
                  <w:rPr/>
                </w:rPrChange>
              </w:rPr>
              <w:t>sesuai</w:t>
            </w:r>
            <w:proofErr w:type="spellEnd"/>
            <w:r w:rsidRPr="00437C2D">
              <w:rPr>
                <w:rFonts w:ascii="Times New Roman" w:eastAsia="Times New Roman" w:hAnsi="Times New Roman" w:cs="Times New Roman"/>
                <w:szCs w:val="24"/>
                <w:rPrChange w:id="53" w:author="Render" w:date="2021-08-18T10:12:00Z">
                  <w:rPr/>
                </w:rPrChange>
              </w:rPr>
              <w:t xml:space="preserve"> </w:t>
            </w:r>
            <w:proofErr w:type="spellStart"/>
            <w:r w:rsidRPr="00437C2D">
              <w:rPr>
                <w:rFonts w:ascii="Times New Roman" w:eastAsia="Times New Roman" w:hAnsi="Times New Roman" w:cs="Times New Roman"/>
                <w:szCs w:val="24"/>
                <w:rPrChange w:id="54" w:author="Render" w:date="2021-08-18T10:12:00Z">
                  <w:rPr/>
                </w:rPrChange>
              </w:rPr>
              <w:t>dengan</w:t>
            </w:r>
            <w:proofErr w:type="spellEnd"/>
            <w:r w:rsidRPr="00437C2D">
              <w:rPr>
                <w:rFonts w:ascii="Times New Roman" w:eastAsia="Times New Roman" w:hAnsi="Times New Roman" w:cs="Times New Roman"/>
                <w:szCs w:val="24"/>
                <w:rPrChange w:id="55" w:author="Render" w:date="2021-08-18T10:12:00Z">
                  <w:rPr/>
                </w:rPrChange>
              </w:rPr>
              <w:t xml:space="preserve"> </w:t>
            </w:r>
            <w:proofErr w:type="spellStart"/>
            <w:r w:rsidRPr="00437C2D">
              <w:rPr>
                <w:rFonts w:ascii="Times New Roman" w:eastAsia="Times New Roman" w:hAnsi="Times New Roman" w:cs="Times New Roman"/>
                <w:szCs w:val="24"/>
                <w:rPrChange w:id="56" w:author="Render" w:date="2021-08-18T10:12:00Z">
                  <w:rPr/>
                </w:rPrChange>
              </w:rPr>
              <w:t>kemampuan</w:t>
            </w:r>
            <w:proofErr w:type="spellEnd"/>
            <w:r w:rsidRPr="00437C2D">
              <w:rPr>
                <w:rFonts w:ascii="Times New Roman" w:eastAsia="Times New Roman" w:hAnsi="Times New Roman" w:cs="Times New Roman"/>
                <w:szCs w:val="24"/>
                <w:rPrChange w:id="57" w:author="Render" w:date="2021-08-18T10:12:00Z">
                  <w:rPr/>
                </w:rPrChange>
              </w:rPr>
              <w:t xml:space="preserve"> </w:t>
            </w:r>
            <w:proofErr w:type="spellStart"/>
            <w:r w:rsidRPr="00437C2D">
              <w:rPr>
                <w:rFonts w:ascii="Times New Roman" w:eastAsia="Times New Roman" w:hAnsi="Times New Roman" w:cs="Times New Roman"/>
                <w:szCs w:val="24"/>
                <w:rPrChange w:id="58" w:author="Render" w:date="2021-08-18T10:12:00Z">
                  <w:rPr/>
                </w:rPrChange>
              </w:rPr>
              <w:t>dan</w:t>
            </w:r>
            <w:proofErr w:type="spellEnd"/>
            <w:r w:rsidRPr="00437C2D">
              <w:rPr>
                <w:rFonts w:ascii="Times New Roman" w:eastAsia="Times New Roman" w:hAnsi="Times New Roman" w:cs="Times New Roman"/>
                <w:szCs w:val="24"/>
                <w:rPrChange w:id="59" w:author="Render" w:date="2021-08-18T10:12:00Z">
                  <w:rPr/>
                </w:rPrChange>
              </w:rPr>
              <w:t xml:space="preserve"> </w:t>
            </w:r>
            <w:proofErr w:type="spellStart"/>
            <w:r w:rsidRPr="00437C2D">
              <w:rPr>
                <w:rFonts w:ascii="Times New Roman" w:eastAsia="Times New Roman" w:hAnsi="Times New Roman" w:cs="Times New Roman"/>
                <w:szCs w:val="24"/>
                <w:rPrChange w:id="60" w:author="Render" w:date="2021-08-18T10:12:00Z">
                  <w:rPr/>
                </w:rPrChange>
              </w:rPr>
              <w:t>minat</w:t>
            </w:r>
            <w:proofErr w:type="spellEnd"/>
            <w:r w:rsidRPr="00437C2D">
              <w:rPr>
                <w:rFonts w:ascii="Times New Roman" w:eastAsia="Times New Roman" w:hAnsi="Times New Roman" w:cs="Times New Roman"/>
                <w:szCs w:val="24"/>
                <w:rPrChange w:id="61" w:author="Render" w:date="2021-08-18T10:12:00Z">
                  <w:rPr/>
                </w:rPrChange>
              </w:rPr>
              <w:t>/</w:t>
            </w:r>
            <w:proofErr w:type="spellStart"/>
            <w:r w:rsidRPr="00437C2D">
              <w:rPr>
                <w:rFonts w:ascii="Times New Roman" w:eastAsia="Times New Roman" w:hAnsi="Times New Roman" w:cs="Times New Roman"/>
                <w:szCs w:val="24"/>
                <w:rPrChange w:id="62" w:author="Render" w:date="2021-08-18T10:12:00Z">
                  <w:rPr/>
                </w:rPrChange>
              </w:rPr>
              <w:t>kebutuhan</w:t>
            </w:r>
            <w:proofErr w:type="spellEnd"/>
            <w:r w:rsidRPr="00437C2D">
              <w:rPr>
                <w:rFonts w:ascii="Times New Roman" w:eastAsia="Times New Roman" w:hAnsi="Times New Roman" w:cs="Times New Roman"/>
                <w:szCs w:val="24"/>
                <w:rPrChange w:id="63" w:author="Render" w:date="2021-08-18T10:12:00Z">
                  <w:rPr/>
                </w:rPrChange>
              </w:rPr>
              <w:t xml:space="preserve"> </w:t>
            </w:r>
            <w:proofErr w:type="spellStart"/>
            <w:r w:rsidRPr="00437C2D">
              <w:rPr>
                <w:rFonts w:ascii="Times New Roman" w:eastAsia="Times New Roman" w:hAnsi="Times New Roman" w:cs="Times New Roman"/>
                <w:szCs w:val="24"/>
                <w:rPrChange w:id="64" w:author="Render" w:date="2021-08-18T10:12:00Z">
                  <w:rPr/>
                </w:rPrChange>
              </w:rPr>
              <w:t>siswa</w:t>
            </w:r>
            <w:proofErr w:type="spellEnd"/>
            <w:r w:rsidRPr="00437C2D">
              <w:rPr>
                <w:rFonts w:ascii="Times New Roman" w:eastAsia="Times New Roman" w:hAnsi="Times New Roman" w:cs="Times New Roman"/>
                <w:szCs w:val="24"/>
                <w:rPrChange w:id="65" w:author="Render" w:date="2021-08-18T10:12:00Z">
                  <w:rPr/>
                </w:rPrChange>
              </w:rPr>
              <w:t>.</w:t>
            </w:r>
          </w:p>
          <w:p w14:paraId="243859AF" w14:textId="77777777" w:rsidR="00437C2D" w:rsidRPr="00437C2D" w:rsidRDefault="00125355" w:rsidP="001A29D6">
            <w:pPr>
              <w:spacing w:before="240" w:after="100" w:afterAutospacing="1" w:line="240" w:lineRule="auto"/>
              <w:ind w:left="1163"/>
              <w:contextualSpacing w:val="0"/>
              <w:rPr>
                <w:rFonts w:ascii="Times New Roman" w:eastAsia="Times New Roman" w:hAnsi="Times New Roman" w:cs="Times New Roman"/>
                <w:szCs w:val="24"/>
                <w:rPrChange w:id="66" w:author="Render" w:date="2021-08-18T10:1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67" w:author="Render" w:date="2021-08-18T11:0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68" w:author="Render" w:date="2021-08-18T10:13:00Z"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proofErr w:type="spellEnd"/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9" w:author="Render" w:date="2021-08-18T10:13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 xml:space="preserve">b ini </w:delText>
              </w:r>
            </w:del>
            <w:ins w:id="70" w:author="Render" w:date="2021-08-18T10:13:00Z"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71" w:author="Render" w:date="2021-08-18T10:13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2" w:author="Render" w:date="2021-08-18T10:13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0D55ED3" w14:textId="77777777" w:rsidR="00125355" w:rsidRPr="00437C2D" w:rsidRDefault="00125355" w:rsidP="001A29D6">
            <w:pPr>
              <w:pStyle w:val="ListParagraph"/>
              <w:numPr>
                <w:ilvl w:val="0"/>
                <w:numId w:val="4"/>
              </w:numPr>
              <w:spacing w:before="240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73" w:author="Render" w:date="2021-08-18T10:12:00Z">
                  <w:rPr/>
                </w:rPrChange>
              </w:rPr>
              <w:pPrChange w:id="74" w:author="Render" w:date="2021-08-18T11:0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437C2D">
              <w:rPr>
                <w:rFonts w:ascii="Times New Roman" w:eastAsia="Times New Roman" w:hAnsi="Times New Roman" w:cs="Times New Roman"/>
                <w:szCs w:val="24"/>
                <w:rPrChange w:id="75" w:author="Render" w:date="2021-08-18T10:12:00Z">
                  <w:rPr/>
                </w:rPrChange>
              </w:rPr>
              <w:t>Menggunakan</w:t>
            </w:r>
            <w:proofErr w:type="spellEnd"/>
            <w:r w:rsidRPr="00437C2D">
              <w:rPr>
                <w:rFonts w:ascii="Times New Roman" w:eastAsia="Times New Roman" w:hAnsi="Times New Roman" w:cs="Times New Roman"/>
                <w:szCs w:val="24"/>
                <w:rPrChange w:id="76" w:author="Render" w:date="2021-08-18T10:12:00Z">
                  <w:rPr/>
                </w:rPrChange>
              </w:rPr>
              <w:t xml:space="preserve"> </w:t>
            </w:r>
            <w:proofErr w:type="spellStart"/>
            <w:r w:rsidRPr="00437C2D">
              <w:rPr>
                <w:rFonts w:ascii="Times New Roman" w:eastAsia="Times New Roman" w:hAnsi="Times New Roman" w:cs="Times New Roman"/>
                <w:szCs w:val="24"/>
                <w:rPrChange w:id="77" w:author="Render" w:date="2021-08-18T10:12:00Z">
                  <w:rPr/>
                </w:rPrChange>
              </w:rPr>
              <w:t>penilaian</w:t>
            </w:r>
            <w:proofErr w:type="spellEnd"/>
            <w:r w:rsidRPr="00437C2D">
              <w:rPr>
                <w:rFonts w:ascii="Times New Roman" w:eastAsia="Times New Roman" w:hAnsi="Times New Roman" w:cs="Times New Roman"/>
                <w:szCs w:val="24"/>
                <w:rPrChange w:id="78" w:author="Render" w:date="2021-08-18T10:12:00Z">
                  <w:rPr/>
                </w:rPrChange>
              </w:rPr>
              <w:t xml:space="preserve"> </w:t>
            </w:r>
            <w:proofErr w:type="spellStart"/>
            <w:r w:rsidRPr="00437C2D">
              <w:rPr>
                <w:rFonts w:ascii="Times New Roman" w:eastAsia="Times New Roman" w:hAnsi="Times New Roman" w:cs="Times New Roman"/>
                <w:szCs w:val="24"/>
                <w:rPrChange w:id="79" w:author="Render" w:date="2021-08-18T10:12:00Z">
                  <w:rPr/>
                </w:rPrChange>
              </w:rPr>
              <w:t>formatif</w:t>
            </w:r>
            <w:proofErr w:type="spellEnd"/>
            <w:r w:rsidRPr="00437C2D">
              <w:rPr>
                <w:rFonts w:ascii="Times New Roman" w:eastAsia="Times New Roman" w:hAnsi="Times New Roman" w:cs="Times New Roman"/>
                <w:szCs w:val="24"/>
                <w:rPrChange w:id="80" w:author="Render" w:date="2021-08-18T10:12:00Z">
                  <w:rPr/>
                </w:rPrChange>
              </w:rPr>
              <w:t>.</w:t>
            </w:r>
          </w:p>
          <w:p w14:paraId="34A38CBC" w14:textId="77777777" w:rsidR="00125355" w:rsidRPr="00EC6F38" w:rsidRDefault="00125355" w:rsidP="001A29D6">
            <w:pPr>
              <w:spacing w:before="240" w:after="100" w:afterAutospacing="1" w:line="240" w:lineRule="auto"/>
              <w:ind w:left="1163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81" w:author="Render" w:date="2021-08-18T11:0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82" w:author="Render" w:date="2021-08-18T10:12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>Yaitu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3" w:author="Render" w:date="2021-08-18T10:12:00Z"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84" w:author="Render" w:date="2021-08-18T10:12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del w:id="85" w:author="Render" w:date="2021-08-18T10:12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 xml:space="preserve"> di sini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6" w:author="Render" w:date="2021-08-18T10:13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15AD81A" w14:textId="77777777" w:rsidR="00125355" w:rsidRPr="00EC6F38" w:rsidRDefault="00125355" w:rsidP="001A29D6">
            <w:pPr>
              <w:numPr>
                <w:ilvl w:val="0"/>
                <w:numId w:val="4"/>
              </w:numPr>
              <w:spacing w:before="240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87" w:author="Render" w:date="2021-08-18T11:0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520FBB8" w14:textId="77777777" w:rsidR="00125355" w:rsidRPr="00EC6F38" w:rsidRDefault="00125355" w:rsidP="001A29D6">
            <w:pPr>
              <w:spacing w:before="240" w:after="100" w:afterAutospacing="1" w:line="240" w:lineRule="auto"/>
              <w:ind w:left="1163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88" w:author="Render" w:date="2021-08-18T11:0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89" w:author="Render" w:date="2021-08-18T10:12:00Z"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90" w:author="Render" w:date="2021-08-18T10:12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658402" w14:textId="77777777" w:rsidR="00125355" w:rsidRPr="00EC6F38" w:rsidRDefault="00125355" w:rsidP="001A29D6">
            <w:pPr>
              <w:numPr>
                <w:ilvl w:val="0"/>
                <w:numId w:val="4"/>
              </w:numPr>
              <w:spacing w:before="240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91" w:author="Render" w:date="2021-08-18T11:0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A860E9E" w14:textId="77777777" w:rsidR="00125355" w:rsidRPr="00EC6F38" w:rsidRDefault="00125355" w:rsidP="001A29D6">
            <w:pPr>
              <w:spacing w:before="240" w:after="100" w:afterAutospacing="1" w:line="240" w:lineRule="auto"/>
              <w:ind w:left="1163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92" w:author="Render" w:date="2021-08-18T11:0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93" w:author="Render" w:date="2021-08-18T10:12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ins w:id="94" w:author="Render" w:date="2021-08-18T10:13:00Z"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95" w:author="Render" w:date="2021-08-18T10:13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96" w:author="Render" w:date="2021-08-18T10:12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3EB82F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D0C7C2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304102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Memahami</w:t>
            </w:r>
            <w:proofErr w:type="spellEnd"/>
          </w:p>
          <w:p w14:paraId="5DEB96A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1FF8E9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40EDFD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39AF48C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7" w:author="Render" w:date="2021-08-18T10:14:00Z"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98" w:author="Render" w:date="2021-08-18T10:14:00Z"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9" w:author="Render" w:date="2021-08-18T10:14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 xml:space="preserve"> sebenarnya jadi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100" w:author="Render" w:date="2021-08-18T10:14:00Z"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 xml:space="preserve">agar </w:t>
              </w:r>
              <w:proofErr w:type="spellStart"/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>kita</w:t>
              </w:r>
            </w:ins>
            <w:proofErr w:type="spellEnd"/>
            <w:del w:id="101" w:author="Render" w:date="2021-08-18T10:14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>pada proses mengamati dan memahami kita bisa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2" w:author="Render" w:date="2021-08-18T11:01:00Z">
              <w:r w:rsidR="001A29D6">
                <w:rPr>
                  <w:rFonts w:ascii="Times New Roman" w:eastAsia="Times New Roman" w:hAnsi="Times New Roman" w:cs="Times New Roman"/>
                  <w:szCs w:val="24"/>
                </w:rPr>
                <w:t>kemampuan</w:t>
              </w:r>
              <w:proofErr w:type="spellEnd"/>
              <w:r w:rsidR="001A29D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A29D6">
                <w:rPr>
                  <w:rFonts w:ascii="Times New Roman" w:eastAsia="Times New Roman" w:hAnsi="Times New Roman" w:cs="Times New Roman"/>
                  <w:szCs w:val="24"/>
                </w:rPr>
                <w:t>berpikir</w:t>
              </w:r>
            </w:ins>
            <w:proofErr w:type="spellEnd"/>
            <w:del w:id="103" w:author="Render" w:date="2021-08-18T11:01:00Z">
              <w:r w:rsidRPr="00EC6F38" w:rsidDel="001A29D6">
                <w:rPr>
                  <w:rFonts w:ascii="Times New Roman" w:eastAsia="Times New Roman" w:hAnsi="Times New Roman" w:cs="Times New Roman"/>
                  <w:szCs w:val="24"/>
                </w:rPr>
                <w:delText>pikiran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ins w:id="104" w:author="Render" w:date="2021-08-18T11:01:00Z">
              <w:r w:rsidR="001A29D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A29D6">
                <w:rPr>
                  <w:rFonts w:ascii="Times New Roman" w:eastAsia="Times New Roman" w:hAnsi="Times New Roman" w:cs="Times New Roman"/>
                  <w:szCs w:val="24"/>
                </w:rPr>
                <w:t>baru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486C65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05" w:author="Render" w:date="2021-08-18T11:02:00Z">
              <w:r w:rsidR="001A29D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A29D6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1A29D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06" w:author="Render" w:date="2021-08-18T11:02:00Z">
              <w:r w:rsidRPr="00EC6F38" w:rsidDel="001A29D6">
                <w:rPr>
                  <w:rFonts w:ascii="Times New Roman" w:eastAsia="Times New Roman" w:hAnsi="Times New Roman" w:cs="Times New Roman"/>
                  <w:szCs w:val="24"/>
                </w:rPr>
                <w:delText xml:space="preserve">/ </w:delText>
              </w:r>
            </w:del>
            <w:proofErr w:type="spellStart"/>
            <w:ins w:id="107" w:author="Render" w:date="2021-08-18T11:02:00Z">
              <w:r w:rsidR="001A29D6">
                <w:rPr>
                  <w:rFonts w:ascii="Times New Roman" w:eastAsia="Times New Roman" w:hAnsi="Times New Roman" w:cs="Times New Roman"/>
                  <w:szCs w:val="24"/>
                </w:rPr>
                <w:t>mengaplikasiakannya</w:t>
              </w:r>
            </w:ins>
            <w:proofErr w:type="spellEnd"/>
            <w:del w:id="108" w:author="Render" w:date="2021-08-18T11:02:00Z">
              <w:r w:rsidRPr="00EC6F38" w:rsidDel="001A29D6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172DFB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9" w:author="Render" w:date="2021-08-18T10:15:00Z"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>perlu</w:t>
              </w:r>
              <w:proofErr w:type="spellEnd"/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10" w:author="Render" w:date="2021-08-18T11:02:00Z">
              <w:r w:rsidRPr="00EC6F38" w:rsidDel="001A29D6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11" w:author="Render" w:date="2021-08-18T10:15:00Z"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ins w:id="112" w:author="Render" w:date="2021-08-18T11:03:00Z">
              <w:r w:rsidR="001A29D6">
                <w:rPr>
                  <w:rFonts w:ascii="Times New Roman" w:eastAsia="Times New Roman" w:hAnsi="Times New Roman" w:cs="Times New Roman"/>
                  <w:szCs w:val="24"/>
                </w:rPr>
                <w:t xml:space="preserve"> agar </w:t>
              </w:r>
            </w:ins>
            <w:del w:id="113" w:author="Render" w:date="2021-08-18T11:03:00Z">
              <w:r w:rsidRPr="00EC6F38" w:rsidDel="001A29D6">
                <w:rPr>
                  <w:rFonts w:ascii="Times New Roman" w:eastAsia="Times New Roman" w:hAnsi="Times New Roman" w:cs="Times New Roman"/>
                  <w:szCs w:val="24"/>
                </w:rPr>
                <w:delText xml:space="preserve"> karena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bookmarkStart w:id="114" w:name="_GoBack"/>
            <w:bookmarkEnd w:id="114"/>
            <w:del w:id="115" w:author="Render" w:date="2021-08-18T11:03:00Z">
              <w:r w:rsidRPr="00EC6F38" w:rsidDel="001A29D6">
                <w:rPr>
                  <w:rFonts w:ascii="Times New Roman" w:eastAsia="Times New Roman" w:hAnsi="Times New Roman" w:cs="Times New Roman"/>
                  <w:szCs w:val="24"/>
                </w:rPr>
                <w:delText xml:space="preserve">yang berbeda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del w:id="116" w:author="Render" w:date="2021-08-18T10:15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17" w:author="Render" w:date="2021-08-18T10:15:00Z"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EFDB54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118" w:author="Render" w:date="2021-08-18T10:16:00Z"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19" w:author="Render" w:date="2021-08-18T10:15:00Z"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</w:ins>
            <w:proofErr w:type="spellEnd"/>
            <w:del w:id="120" w:author="Render" w:date="2021-08-18T10:15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>bisa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1" w:author="Render" w:date="2021-08-18T10:15:00Z"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22" w:author="Render" w:date="2021-08-18T10:16:00Z"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  <w:proofErr w:type="spellStart"/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>kita</w:t>
              </w:r>
              <w:proofErr w:type="spellEnd"/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7C2D">
                <w:rPr>
                  <w:rFonts w:ascii="Times New Roman" w:eastAsia="Times New Roman" w:hAnsi="Times New Roman" w:cs="Times New Roman"/>
                  <w:szCs w:val="24"/>
                </w:rPr>
                <w:t>lakukan</w:t>
              </w:r>
            </w:ins>
            <w:proofErr w:type="spellEnd"/>
            <w:del w:id="123" w:author="Render" w:date="2021-08-18T10:15:00Z">
              <w:r w:rsidRPr="00EC6F38" w:rsidDel="00437C2D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25CB4C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ender" w:date="2021-08-18T10:04:00Z" w:initials="R">
    <w:p w14:paraId="31613EDC" w14:textId="77777777" w:rsidR="00417C18" w:rsidRDefault="00417C18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ekstrem</w:t>
      </w:r>
      <w:proofErr w:type="spellEnd"/>
    </w:p>
    <w:p w14:paraId="7AB53AAF" w14:textId="77777777" w:rsidR="00417C18" w:rsidRDefault="00417C18">
      <w:pPr>
        <w:pStyle w:val="CommentText"/>
      </w:pPr>
    </w:p>
  </w:comment>
  <w:comment w:id="10" w:author="Render" w:date="2021-08-18T10:04:00Z" w:initials="R">
    <w:p w14:paraId="159957B1" w14:textId="77777777" w:rsidR="00417C18" w:rsidRDefault="00417C18">
      <w:pPr>
        <w:pStyle w:val="CommentText"/>
      </w:pPr>
      <w:r>
        <w:rPr>
          <w:rStyle w:val="CommentReference"/>
        </w:rPr>
        <w:annotationRef/>
      </w:r>
      <w:proofErr w:type="spellStart"/>
      <w:r>
        <w:t>Menjadi</w:t>
      </w:r>
      <w:proofErr w:type="spellEnd"/>
      <w:r>
        <w:t xml:space="preserve"> </w:t>
      </w:r>
      <w:proofErr w:type="spellStart"/>
      <w:r>
        <w:t>industri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B53AAF" w15:done="0"/>
  <w15:commentEx w15:paraId="159957B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7C56A1"/>
    <w:multiLevelType w:val="hybridMultilevel"/>
    <w:tmpl w:val="D7C67DF6"/>
    <w:lvl w:ilvl="0" w:tplc="E14830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nder">
    <w15:presenceInfo w15:providerId="None" w15:userId="Rend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A29D6"/>
    <w:rsid w:val="001D038C"/>
    <w:rsid w:val="00240407"/>
    <w:rsid w:val="00417C18"/>
    <w:rsid w:val="0042167F"/>
    <w:rsid w:val="00437C2D"/>
    <w:rsid w:val="00924DF5"/>
    <w:rsid w:val="00E5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FFD0D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417C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C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C1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C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C1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C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B6210-B9E1-45D6-881D-BB699B771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Render</cp:lastModifiedBy>
  <cp:revision>3</cp:revision>
  <dcterms:created xsi:type="dcterms:W3CDTF">2021-08-18T03:00:00Z</dcterms:created>
  <dcterms:modified xsi:type="dcterms:W3CDTF">2021-08-18T04:03:00Z</dcterms:modified>
</cp:coreProperties>
</file>