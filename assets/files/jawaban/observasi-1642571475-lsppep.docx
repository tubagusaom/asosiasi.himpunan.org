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772F88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  <w:tblPrChange w:id="0" w:author="Administrator" w:date="2022-01-19T12:14:00Z">
          <w:tblPr>
            <w:tblStyle w:val="TableGrid"/>
            <w:tblW w:w="0" w:type="auto"/>
            <w:tblLook w:val="0420" w:firstRow="1" w:lastRow="0" w:firstColumn="0" w:lastColumn="0" w:noHBand="0" w:noVBand="1"/>
          </w:tblPr>
        </w:tblPrChange>
      </w:tblPr>
      <w:tblGrid>
        <w:gridCol w:w="9243"/>
        <w:tblGridChange w:id="1">
          <w:tblGrid>
            <w:gridCol w:w="9243"/>
          </w:tblGrid>
        </w:tblGridChange>
      </w:tblGrid>
      <w:tr w:rsidR="00125355" w:rsidTr="00772F88">
        <w:tc>
          <w:tcPr>
            <w:tcW w:w="9243" w:type="dxa"/>
            <w:tcPrChange w:id="2" w:author="Administrator" w:date="2022-01-19T12:14:00Z">
              <w:tcPr>
                <w:tcW w:w="9350" w:type="dxa"/>
              </w:tcPr>
            </w:tcPrChange>
          </w:tcPr>
          <w:p w:rsidR="00125355" w:rsidRDefault="00125355" w:rsidP="00772F88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3" w:author="Administrator" w:date="2022-01-19T12:09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772F88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4" w:author="Administrator" w:date="2022-01-19T12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5" w:author="Administrator" w:date="2022-01-19T12:24:00Z">
              <w:r w:rsidR="00EE00B4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772F88" w:rsidP="00772F8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" w:author="Administrator" w:date="2022-01-19T12:1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7" w:author="Administrator" w:date="2022-01-19T12:1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</w:t>
              </w:r>
            </w:ins>
            <w:ins w:id="8" w:author="Administrator" w:date="2022-01-19T12:1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Administrator" w:date="2022-01-19T12:11:00Z">
              <w:r w:rsidR="00125355" w:rsidRPr="00EC6F38" w:rsidDel="00772F88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ins w:id="10" w:author="Administrator" w:date="2022-01-19T12:11:00Z">
              <w:r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1" w:author="Administrator" w:date="2022-01-19T12:11:00Z">
              <w:r w:rsidR="00125355" w:rsidRPr="00EC6F38" w:rsidDel="00772F88">
                <w:rPr>
                  <w:rFonts w:ascii="Times New Roman" w:eastAsia="Times New Roman" w:hAnsi="Times New Roman" w:cs="Times New Roman"/>
                  <w:szCs w:val="24"/>
                </w:rPr>
                <w:delText>xtream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ekstrem</w:t>
            </w:r>
            <w:proofErr w:type="spellEnd"/>
            <w:del w:id="12" w:author="Administrator" w:date="2022-01-19T12:11:00Z">
              <w:r w:rsidR="00125355" w:rsidRPr="00EC6F38" w:rsidDel="00772F88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13" w:author="Administrator" w:date="2022-01-19T12:20:00Z">
              <w:r w:rsidR="00EE00B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4" w:author="Administrator" w:date="2022-01-19T12:20:00Z">
              <w:r w:rsidR="00125355" w:rsidRPr="00EC6F38" w:rsidDel="00EE00B4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72F88" w:rsidP="00772F8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5" w:author="Administrator" w:date="2022-01-19T12:1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6" w:author="Administrator" w:date="2022-01-19T12:1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72F88" w:rsidP="00772F8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7" w:author="Administrator" w:date="2022-01-19T12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8" w:author="Administrator" w:date="2022-01-19T12:1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Administrator" w:date="2022-01-19T12:23:00Z">
              <w:r w:rsidR="00125355" w:rsidRPr="00EC6F38" w:rsidDel="00EE00B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72F88" w:rsidP="00772F8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" w:author="Administrator" w:date="2022-01-19T12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21" w:author="Administrator" w:date="2022-01-19T12:1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2" w:author="Administrator" w:date="2022-01-19T12:21:00Z">
              <w:r w:rsidR="00EE00B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772F8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3" w:author="Administrator" w:date="2022-01-19T12:21:00Z">
              <w:r w:rsidR="00EE00B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4" w:author="Administrator" w:date="2022-01-19T12:21:00Z">
              <w:r w:rsidRPr="00EC6F38" w:rsidDel="00EE00B4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5" w:author="Administrator" w:date="2022-01-19T12:21:00Z">
              <w:r w:rsidRPr="00EC6F38" w:rsidDel="00EE00B4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26" w:author="Administrator" w:date="2022-01-19T12:21:00Z">
              <w:r w:rsidR="00EE00B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27" w:author="Administrator" w:date="2022-01-19T12:21:00Z">
              <w:r w:rsidRPr="00EC6F38" w:rsidDel="00EE00B4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8" w:author="Administrator" w:date="2022-01-19T12:22:00Z">
              <w:r w:rsidR="00EE00B4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9" w:author="Administrator" w:date="2022-01-19T12:22:00Z">
              <w:r w:rsidRPr="00EC6F38" w:rsidDel="00EE00B4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30" w:author="Administrator" w:date="2022-01-19T12:24:00Z">
              <w:r w:rsidR="00EE00B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bookmarkStart w:id="31" w:name="_GoBack"/>
            <w:bookmarkEnd w:id="3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EE00B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2" w:author="Administrator" w:date="2022-01-19T12:2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ins w:id="33" w:author="Administrator" w:date="2022-01-19T12:20:00Z">
              <w:r w:rsidR="00EE00B4">
                <w:rPr>
                  <w:rFonts w:ascii="Times New Roman" w:eastAsia="Times New Roman" w:hAnsi="Times New Roman" w:cs="Times New Roman"/>
                  <w:szCs w:val="24"/>
                </w:rPr>
                <w:t xml:space="preserve">  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772F88" w:rsidP="00772F8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4" w:author="Administrator" w:date="2022-01-19T12:2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35" w:author="Administrator" w:date="2022-01-19T12:1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kesatuan</w:t>
            </w:r>
            <w:proofErr w:type="spellEnd"/>
            <w:ins w:id="36" w:author="Administrator" w:date="2022-01-19T12:22:00Z">
              <w:r w:rsidR="00EE00B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7" w:author="Administrator" w:date="2022-01-19T12:22:00Z">
              <w:r w:rsidR="00EE00B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8" w:author="Administrator" w:date="2022-01-19T12:22:00Z">
              <w:r w:rsidR="00125355" w:rsidRPr="00EC6F38" w:rsidDel="00EE00B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39" w:author="Administrator" w:date="2022-01-19T12:1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72F88" w:rsidP="00772F8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ins w:id="40" w:author="Administrator" w:date="2022-01-19T12:1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72F88" w:rsidP="00772F8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1" w:author="Administrator" w:date="2022-01-19T12:1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42" w:author="Administrator" w:date="2022-01-19T12:1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72F88" w:rsidP="00772F8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3" w:author="Administrator" w:date="2022-01-19T12:1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44" w:author="Administrator" w:date="2022-01-19T12:1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45" w:author="Administrator" w:date="2022-01-19T12:18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46" w:author="Administrator" w:date="2022-01-19T12:19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47" w:author="Administrator" w:date="2022-01-19T12:18:00Z">
              <w:r w:rsidR="00125355" w:rsidRPr="00EC6F38" w:rsidDel="00772F88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8" w:author="Administrator" w:date="2022-01-19T12:19:00Z">
              <w:r w:rsidR="00125355" w:rsidRPr="00EC6F38" w:rsidDel="00772F88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proofErr w:type="spellStart"/>
            <w:ins w:id="49" w:author="Administrator" w:date="2022-01-19T12:19:00Z">
              <w:r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772F88" w:rsidTr="00772F88">
        <w:trPr>
          <w:ins w:id="50" w:author="Administrator" w:date="2022-01-19T12:09:00Z"/>
        </w:trPr>
        <w:tc>
          <w:tcPr>
            <w:tcW w:w="9243" w:type="dxa"/>
            <w:tcPrChange w:id="51" w:author="Administrator" w:date="2022-01-19T12:14:00Z">
              <w:tcPr>
                <w:tcW w:w="9350" w:type="dxa"/>
              </w:tcPr>
            </w:tcPrChange>
          </w:tcPr>
          <w:p w:rsidR="00772F88" w:rsidRDefault="00772F88" w:rsidP="00772F88">
            <w:pPr>
              <w:pStyle w:val="Heading3"/>
              <w:ind w:firstLine="540"/>
              <w:jc w:val="center"/>
              <w:rPr>
                <w:ins w:id="52" w:author="Administrator" w:date="2022-01-19T12:09:00Z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72F88"/>
    <w:rsid w:val="00924DF5"/>
    <w:rsid w:val="00E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Administrator</cp:lastModifiedBy>
  <cp:revision>2</cp:revision>
  <dcterms:created xsi:type="dcterms:W3CDTF">2022-01-19T05:27:00Z</dcterms:created>
  <dcterms:modified xsi:type="dcterms:W3CDTF">2022-01-19T05:27:00Z</dcterms:modified>
</cp:coreProperties>
</file>