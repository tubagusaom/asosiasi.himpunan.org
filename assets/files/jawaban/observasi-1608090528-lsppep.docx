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A83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B18EB3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05CDD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7B697F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754B52" w14:textId="77777777" w:rsidTr="00821BA2">
        <w:tc>
          <w:tcPr>
            <w:tcW w:w="9350" w:type="dxa"/>
          </w:tcPr>
          <w:p w14:paraId="52F16115" w14:textId="77777777" w:rsidR="00BE098E" w:rsidRDefault="00BE098E" w:rsidP="00821BA2">
            <w:pPr>
              <w:pStyle w:val="ListParagraph"/>
              <w:ind w:left="0"/>
            </w:pPr>
          </w:p>
          <w:p w14:paraId="112647DC" w14:textId="77777777" w:rsidR="00BE098E" w:rsidRPr="007025DB" w:rsidRDefault="00BE098E" w:rsidP="00821BA2">
            <w:pPr>
              <w:pStyle w:val="ListParagraph"/>
              <w:ind w:left="0"/>
              <w:jc w:val="center"/>
              <w:rPr>
                <w:b/>
                <w:i/>
                <w:iCs/>
                <w:rPrChange w:id="0" w:author="bagus kristianto" w:date="2020-12-16T10:46:00Z">
                  <w:rPr>
                    <w:b/>
                  </w:rPr>
                </w:rPrChange>
              </w:rPr>
            </w:pPr>
            <w:r w:rsidRPr="007025DB">
              <w:rPr>
                <w:b/>
                <w:i/>
                <w:iCs/>
                <w:rPrChange w:id="1" w:author="bagus kristianto" w:date="2020-12-16T10:46:00Z">
                  <w:rPr>
                    <w:b/>
                  </w:rPr>
                </w:rPrChange>
              </w:rPr>
              <w:t>GLOSARIUM</w:t>
            </w:r>
          </w:p>
          <w:p w14:paraId="049F859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6D57E7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761C8C3" w14:textId="59803BA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ins w:id="2" w:author="bagus kristianto" w:date="2020-12-16T10:46:00Z">
              <w:r w:rsidR="007025DB">
                <w:t>.</w:t>
              </w:r>
            </w:ins>
            <w:del w:id="3" w:author="bagus kristianto" w:date="2020-12-16T10:43:00Z">
              <w:r w:rsidDel="007025DB">
                <w:delText>.</w:delText>
              </w:r>
            </w:del>
          </w:p>
          <w:p w14:paraId="7D5FD4C0" w14:textId="7014655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ins w:id="4" w:author="bagus kristianto" w:date="2020-12-16T10:46:00Z">
              <w:r w:rsidR="007025DB">
                <w:t>.</w:t>
              </w:r>
            </w:ins>
            <w:del w:id="5" w:author="bagus kristianto" w:date="2020-12-16T10:43:00Z">
              <w:r w:rsidDel="007025DB">
                <w:delText>.</w:delText>
              </w:r>
            </w:del>
          </w:p>
          <w:p w14:paraId="6071C9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85D6764" w14:textId="32DD550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ins w:id="6" w:author="bagus kristianto" w:date="2020-12-16T10:46:00Z">
              <w:r w:rsidR="007025DB">
                <w:t>.</w:t>
              </w:r>
            </w:ins>
            <w:del w:id="7" w:author="bagus kristianto" w:date="2020-12-16T10:43:00Z">
              <w:r w:rsidDel="007025DB">
                <w:delText>.</w:delText>
              </w:r>
            </w:del>
          </w:p>
          <w:p w14:paraId="02542154" w14:textId="2045DA8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ins w:id="8" w:author="bagus kristianto" w:date="2020-12-16T10:43:00Z">
              <w:r w:rsidR="007025DB">
                <w:t>;</w:t>
              </w:r>
            </w:ins>
            <w:del w:id="9" w:author="bagus kristianto" w:date="2020-12-16T10:43:00Z">
              <w:r w:rsidDel="007025DB">
                <w:delText>,</w:delText>
              </w:r>
            </w:del>
            <w:r>
              <w:t xml:space="preserve"> </w:t>
            </w:r>
            <w:proofErr w:type="spellStart"/>
            <w:r>
              <w:t>penerapan</w:t>
            </w:r>
            <w:proofErr w:type="spellEnd"/>
            <w:ins w:id="10" w:author="bagus kristianto" w:date="2020-12-16T10:46:00Z">
              <w:r w:rsidR="007025DB">
                <w:t>.</w:t>
              </w:r>
            </w:ins>
            <w:del w:id="11" w:author="bagus kristianto" w:date="2020-12-16T10:43:00Z">
              <w:r w:rsidDel="007025DB">
                <w:delText>.</w:delText>
              </w:r>
            </w:del>
          </w:p>
          <w:p w14:paraId="708F3741" w14:textId="4EA80E9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ins w:id="12" w:author="bagus kristianto" w:date="2020-12-16T10:46:00Z">
              <w:r w:rsidR="007025DB">
                <w:t>.</w:t>
              </w:r>
            </w:ins>
            <w:del w:id="13" w:author="bagus kristianto" w:date="2020-12-16T10:43:00Z">
              <w:r w:rsidDel="007025DB">
                <w:delText>.</w:delText>
              </w:r>
            </w:del>
          </w:p>
          <w:p w14:paraId="4147AB1B" w14:textId="2CB0AEB3" w:rsidR="00BE098E" w:rsidDel="00EC3D5A" w:rsidRDefault="00BE098E" w:rsidP="00EC3D5A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14" w:author="bagus kristianto" w:date="2020-12-16T10:47:00Z"/>
              </w:rPr>
              <w:pPrChange w:id="15" w:author="bagus kristianto" w:date="2020-12-16T10:4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ins w:id="16" w:author="bagus kristianto" w:date="2020-12-16T10:46:00Z">
              <w:r w:rsidR="007025DB">
                <w:t>.</w:t>
              </w:r>
            </w:ins>
            <w:ins w:id="17" w:author="bagus kristianto" w:date="2020-12-16T10:47:00Z">
              <w:r w:rsidR="00EC3D5A">
                <w:t xml:space="preserve"> </w:t>
              </w:r>
              <w:proofErr w:type="spellStart"/>
              <w:r w:rsidR="00EC3D5A">
                <w:t>l</w:t>
              </w:r>
            </w:ins>
            <w:del w:id="18" w:author="bagus kristianto" w:date="2020-12-16T10:43:00Z">
              <w:r w:rsidDel="007025DB">
                <w:delText xml:space="preserve"> </w:delText>
              </w:r>
            </w:del>
          </w:p>
          <w:p w14:paraId="757C0A57" w14:textId="6E7199D0" w:rsidR="00BE098E" w:rsidRDefault="00BE098E" w:rsidP="00EC3D5A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19" w:author="bagus kristianto" w:date="2020-12-16T10:4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0" w:author="bagus kristianto" w:date="2020-12-16T10:47:00Z">
              <w:r w:rsidDel="00EC3D5A">
                <w:tab/>
              </w:r>
              <w:r w:rsidDel="00EC3D5A">
                <w:tab/>
              </w:r>
              <w:r w:rsidR="00EC3D5A" w:rsidDel="00EC3D5A">
                <w:delText>L</w:delText>
              </w:r>
            </w:del>
            <w:r>
              <w:t>engkap</w:t>
            </w:r>
            <w:proofErr w:type="spellEnd"/>
            <w:ins w:id="21" w:author="bagus kristianto" w:date="2020-12-16T10:47:00Z">
              <w:r w:rsidR="00EC3D5A">
                <w:t>,</w:t>
              </w:r>
            </w:ins>
            <w:del w:id="22" w:author="bagus kristianto" w:date="2020-12-16T10:43:00Z">
              <w:r w:rsidDel="007025DB">
                <w:delText>;</w:delText>
              </w:r>
            </w:del>
            <w:r>
              <w:t xml:space="preserve"> </w:t>
            </w:r>
            <w:proofErr w:type="spellStart"/>
            <w:r>
              <w:t>utuh</w:t>
            </w:r>
            <w:proofErr w:type="spellEnd"/>
            <w:ins w:id="23" w:author="bagus kristianto" w:date="2020-12-16T10:48:00Z">
              <w:r w:rsidR="00EC3D5A">
                <w:t>,</w:t>
              </w:r>
            </w:ins>
            <w:del w:id="24" w:author="bagus kristianto" w:date="2020-12-16T10:43:00Z">
              <w:r w:rsidDel="007025DB">
                <w:delText>;</w:delText>
              </w:r>
            </w:del>
            <w:r>
              <w:t xml:space="preserve"> </w:t>
            </w:r>
            <w:proofErr w:type="spellStart"/>
            <w:r>
              <w:t>bulat</w:t>
            </w:r>
            <w:proofErr w:type="spellEnd"/>
            <w:ins w:id="25" w:author="bagus kristianto" w:date="2020-12-16T10:48:00Z">
              <w:r w:rsidR="00EC3D5A">
                <w:t>,</w:t>
              </w:r>
            </w:ins>
            <w:del w:id="26" w:author="bagus kristianto" w:date="2020-12-16T10:43:00Z">
              <w:r w:rsidDel="007025DB">
                <w:delText>;</w:delText>
              </w:r>
            </w:del>
            <w:r>
              <w:t xml:space="preserve"> </w:t>
            </w:r>
            <w:proofErr w:type="spellStart"/>
            <w:r>
              <w:t>sempurna</w:t>
            </w:r>
            <w:proofErr w:type="spellEnd"/>
            <w:ins w:id="27" w:author="bagus kristianto" w:date="2020-12-16T10:46:00Z">
              <w:r w:rsidR="007025DB">
                <w:t>.</w:t>
              </w:r>
            </w:ins>
            <w:del w:id="28" w:author="bagus kristianto" w:date="2020-12-16T10:43:00Z">
              <w:r w:rsidDel="007025DB">
                <w:delText>.</w:delText>
              </w:r>
            </w:del>
          </w:p>
          <w:p w14:paraId="32A59C26" w14:textId="67C5230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ins w:id="29" w:author="bagus kristianto" w:date="2020-12-16T10:46:00Z">
              <w:r w:rsidR="007025DB">
                <w:t>.</w:t>
              </w:r>
            </w:ins>
            <w:del w:id="30" w:author="bagus kristianto" w:date="2020-12-16T10:44:00Z">
              <w:r w:rsidDel="007025DB">
                <w:delText>.</w:delText>
              </w:r>
            </w:del>
          </w:p>
          <w:p w14:paraId="1664310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CBA91F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C7FA8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85EA7F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25F16EF" w14:textId="1A44A2C4" w:rsidR="00BE098E" w:rsidDel="007025DB" w:rsidRDefault="00BE098E" w:rsidP="00EC3D5A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31" w:author="bagus kristianto" w:date="2020-12-16T10:45:00Z"/>
              </w:rPr>
              <w:pPrChange w:id="32" w:author="bagus kristianto" w:date="2020-12-16T10:4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ins w:id="33" w:author="bagus kristianto" w:date="2020-12-16T10:45:00Z">
              <w:r w:rsidR="007025DB">
                <w:t xml:space="preserve"> dan</w:t>
              </w:r>
            </w:ins>
            <w:del w:id="34" w:author="bagus kristianto" w:date="2020-12-16T10:45:00Z">
              <w:r w:rsidDel="007025DB">
                <w:delText>,</w:delText>
              </w:r>
            </w:del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>,</w:t>
            </w:r>
            <w:ins w:id="35" w:author="bagus kristianto" w:date="2020-12-16T10:45:00Z">
              <w:r w:rsidR="007025DB">
                <w:t xml:space="preserve"> </w:t>
              </w:r>
            </w:ins>
            <w:del w:id="36" w:author="bagus kristianto" w:date="2020-12-16T10:45:00Z">
              <w:r w:rsidDel="007025DB">
                <w:delText xml:space="preserve"> </w:delText>
              </w:r>
            </w:del>
            <w:r>
              <w:t xml:space="preserve">dan </w:t>
            </w:r>
          </w:p>
          <w:p w14:paraId="04FFA4FF" w14:textId="3E2F0CF6" w:rsidR="00BE098E" w:rsidRDefault="00BE098E" w:rsidP="00EC3D5A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37" w:author="bagus kristianto" w:date="2020-12-16T10:4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8" w:author="bagus kristianto" w:date="2020-12-16T10:45:00Z">
              <w:r w:rsidDel="007025DB">
                <w:tab/>
              </w:r>
              <w:r w:rsidDel="007025DB">
                <w:tab/>
              </w:r>
            </w:del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ins w:id="39" w:author="bagus kristianto" w:date="2020-12-16T10:45:00Z">
              <w:r w:rsidR="007025DB">
                <w:t>di</w:t>
              </w:r>
            </w:ins>
            <w:del w:id="40" w:author="bagus kristianto" w:date="2020-12-16T10:45:00Z">
              <w:r w:rsidDel="007025DB">
                <w:delText>ber</w:delText>
              </w:r>
            </w:del>
            <w:r>
              <w:t>terima</w:t>
            </w:r>
            <w:proofErr w:type="spellEnd"/>
            <w:r>
              <w:t>.</w:t>
            </w:r>
          </w:p>
          <w:p w14:paraId="5E6979C4" w14:textId="5F9C2F9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ins w:id="41" w:author="bagus kristianto" w:date="2020-12-16T10:45:00Z">
              <w:r w:rsidR="007025DB">
                <w:t>;</w:t>
              </w:r>
            </w:ins>
            <w:del w:id="42" w:author="bagus kristianto" w:date="2020-12-16T10:45:00Z">
              <w:r w:rsidDel="007025DB">
                <w:delText>,</w:delText>
              </w:r>
            </w:del>
            <w:r>
              <w:t xml:space="preserve"> </w:t>
            </w:r>
            <w:proofErr w:type="spellStart"/>
            <w:r>
              <w:t>perhatian</w:t>
            </w:r>
            <w:proofErr w:type="spellEnd"/>
            <w:ins w:id="43" w:author="bagus kristianto" w:date="2020-12-16T10:45:00Z">
              <w:r w:rsidR="007025DB">
                <w:t>;</w:t>
              </w:r>
            </w:ins>
            <w:del w:id="44" w:author="bagus kristianto" w:date="2020-12-16T10:45:00Z">
              <w:r w:rsidDel="007025DB">
                <w:delText>,</w:delText>
              </w:r>
            </w:del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F7137B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572FCF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7602E68" w14:textId="7129B30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ins w:id="45" w:author="bagus kristianto" w:date="2020-12-16T10:46:00Z">
              <w:r w:rsidR="007025DB">
                <w:t>untuk</w:t>
              </w:r>
            </w:ins>
            <w:proofErr w:type="spellEnd"/>
            <w:del w:id="46" w:author="bagus kristianto" w:date="2020-12-16T10:46:00Z">
              <w:r w:rsidDel="007025DB">
                <w:delText>dalam</w:delText>
              </w:r>
            </w:del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FE123F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B2DD9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8F5601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EFB3727" w14:textId="77777777" w:rsidTr="00821BA2">
        <w:tc>
          <w:tcPr>
            <w:tcW w:w="9350" w:type="dxa"/>
          </w:tcPr>
          <w:p w14:paraId="26D75C4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67FB19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gus kristianto">
    <w15:presenceInfo w15:providerId="Windows Live" w15:userId="53b9e28c165b4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025DB"/>
    <w:rsid w:val="00924DF5"/>
    <w:rsid w:val="00BE098E"/>
    <w:rsid w:val="00E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18D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bagus kristianto</cp:lastModifiedBy>
  <cp:revision>3</cp:revision>
  <dcterms:created xsi:type="dcterms:W3CDTF">2020-08-26T21:29:00Z</dcterms:created>
  <dcterms:modified xsi:type="dcterms:W3CDTF">2020-12-16T03:48:00Z</dcterms:modified>
</cp:coreProperties>
</file>