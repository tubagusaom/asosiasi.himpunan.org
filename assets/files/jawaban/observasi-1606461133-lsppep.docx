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9D1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C4D708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1E361A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B25554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D630611" w14:textId="77777777" w:rsidTr="00821BA2">
        <w:tc>
          <w:tcPr>
            <w:tcW w:w="9350" w:type="dxa"/>
          </w:tcPr>
          <w:p w14:paraId="22462F8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799A55F6" w14:textId="29BA013E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0" w:author="Office 2" w:date="2020-11-27T13:33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Kodar Akbar</w:t>
            </w:r>
          </w:p>
          <w:p w14:paraId="30E0AB3D" w14:textId="2E84BC5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" w:author="Office 2" w:date="2020-11-27T13:33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2" w:author="Office 2" w:date="2020-11-27T13:33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Z</w:t>
              </w:r>
            </w:ins>
            <w:del w:id="3" w:author="Office 2" w:date="2020-11-27T13:33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z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aman ini kita berada pada zona industri yang sangat </w:t>
            </w:r>
            <w:del w:id="4" w:author="Office 2" w:date="2020-11-27T13:33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5" w:author="Office 2" w:date="2020-11-27T13:33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</w:t>
            </w:r>
            <w:ins w:id="6" w:author="Office 2" w:date="2020-11-27T13:33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 menit</w:t>
            </w:r>
            <w:ins w:id="7" w:author="Office 2" w:date="2020-11-27T13:33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bahkan detik dia akan berubah semakin maju</w:t>
            </w:r>
            <w:ins w:id="8" w:author="Office 2" w:date="2020-11-27T13:34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 xml:space="preserve">. Keadaan ini </w:t>
              </w:r>
            </w:ins>
            <w:del w:id="9" w:author="Office 2" w:date="2020-11-27T13:34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, 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 kita sebut dengan revolusi industr</w:t>
            </w:r>
            <w:ins w:id="10" w:author="Office 2" w:date="2020-11-27T13:34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1" w:author="Office 2" w:date="2020-11-27T13:34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</w:t>
            </w:r>
            <w:ins w:id="12" w:author="Office 2" w:date="2020-11-27T13:34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bahkan banyak yang masih awam.</w:t>
            </w:r>
          </w:p>
          <w:p w14:paraId="36161A27" w14:textId="6CE657F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13" w:author="Office 2" w:date="2020-11-27T13:34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</w:t>
            </w:r>
            <w:del w:id="14" w:author="Office 2" w:date="2020-11-27T13:34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15" w:author="Office 2" w:date="2020-11-27T13:34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" w:author="Office 2" w:date="2020-11-27T13:34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del w:id="17" w:author="Office 2" w:date="2020-11-27T13:34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ins w:id="18" w:author="Office 2" w:date="2020-11-27T13:35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bukan lagi pe</w:t>
            </w:r>
            <w:del w:id="19" w:author="Office 2" w:date="2020-11-27T13:35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kerja, tetapi kita di</w:t>
            </w:r>
            <w:del w:id="20" w:author="Office 2" w:date="2020-11-27T13:35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untuk membuat lapangan </w:t>
            </w:r>
            <w:ins w:id="21" w:author="Office 2" w:date="2020-11-27T13:35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22" w:author="Office 2" w:date="2020-11-27T13:35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baru yang belum tercipta</w:t>
            </w:r>
            <w:ins w:id="23" w:author="Office 2" w:date="2020-11-27T13:35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. Hal ini memerlukan</w:t>
              </w:r>
            </w:ins>
            <w:del w:id="24" w:author="Office 2" w:date="2020-11-27T13:35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, dengan menggunakan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Office 2" w:date="2020-11-27T13:36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kemampuan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 dan ide kreatif</w:t>
            </w:r>
            <w:del w:id="26" w:author="Office 2" w:date="2020-11-27T13:35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F61F97" w14:textId="53E07F5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27" w:author="Office 2" w:date="2020-11-27T13:36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dari terciptanya pendidikan 4.0 ini adalah peningkatan dan pemerataan </w:t>
            </w:r>
            <w:del w:id="28" w:author="Office 2" w:date="2020-11-27T13:36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ins w:id="29" w:author="Office 2" w:date="2020-11-27T13:36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del w:id="30" w:author="Office 2" w:date="2020-11-27T13:36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cara mem</w:t>
            </w:r>
            <w:ins w:id="31" w:author="Office 2" w:date="2020-11-27T13:36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65269A07" w14:textId="7333C25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32" w:author="Office 2" w:date="2020-11-27T13:36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</w:t>
            </w:r>
            <w:del w:id="33" w:author="Office 2" w:date="2020-11-27T13:36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34" w:author="Office 2" w:date="2020-11-27T13:36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r w:rsidR="000A361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aspek yang sangat di</w:t>
            </w:r>
            <w:del w:id="35" w:author="Office 2" w:date="2020-11-27T13:36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</w:t>
            </w:r>
            <w:ins w:id="36" w:author="Office 2" w:date="2020-11-27T13:36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7" w:author="Office 2" w:date="2020-11-27T13:36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kolaboratif, komunikatif, berfikir kritis, </w:t>
            </w:r>
            <w:ins w:id="38" w:author="Office 2" w:date="2020-11-27T13:37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39" w:author="Office 2" w:date="2020-11-27T13:37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? Hal ini karena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del w:id="40" w:author="Office 2" w:date="2020-11-27T13:37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gencar-gencarnya di</w:t>
            </w:r>
            <w:ins w:id="41" w:author="Office 2" w:date="2020-11-27T13:37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42" w:author="Office 2" w:date="2020-11-27T13:37:00Z">
              <w:r w:rsidRPr="000A361E" w:rsidDel="000A361E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43" w:author="Office 2" w:date="2020-11-27T13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0A361E">
              <w:rPr>
                <w:rFonts w:ascii="Times New Roman" w:eastAsia="Times New Roman" w:hAnsi="Times New Roman" w:cs="Times New Roman"/>
                <w:i/>
                <w:iCs/>
                <w:szCs w:val="24"/>
                <w:rPrChange w:id="44" w:author="Office 2" w:date="2020-11-27T13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ins w:id="45" w:author="Office 2" w:date="2020-11-27T13:38:00Z">
              <w:r w:rsidR="000A361E">
                <w:rPr>
                  <w:rFonts w:ascii="Times New Roman" w:eastAsia="Times New Roman" w:hAnsi="Times New Roman" w:cs="Times New Roman"/>
                  <w:i/>
                  <w:iCs/>
                  <w:szCs w:val="24"/>
                </w:rPr>
                <w:t xml:space="preserve">. </w:t>
              </w:r>
              <w:r w:rsidR="000A361E" w:rsidRPr="000A361E">
                <w:rPr>
                  <w:rFonts w:ascii="Times New Roman" w:eastAsia="Times New Roman" w:hAnsi="Times New Roman" w:cs="Times New Roman"/>
                  <w:szCs w:val="24"/>
                  <w:rPrChange w:id="46" w:author="Office 2" w:date="2020-11-27T13:38:00Z">
                    <w:rPr>
                      <w:rFonts w:ascii="Times New Roman" w:eastAsia="Times New Roman" w:hAnsi="Times New Roman" w:cs="Times New Roman"/>
                      <w:i/>
                      <w:iCs/>
                      <w:szCs w:val="24"/>
                    </w:rPr>
                  </w:rPrChange>
                </w:rPr>
                <w:t>Alhasil,</w:t>
              </w:r>
              <w:r w:rsidR="000A361E">
                <w:rPr>
                  <w:rFonts w:ascii="Times New Roman" w:eastAsia="Times New Roman" w:hAnsi="Times New Roman" w:cs="Times New Roman"/>
                  <w:i/>
                  <w:iCs/>
                  <w:szCs w:val="24"/>
                </w:rPr>
                <w:t xml:space="preserve"> </w:t>
              </w:r>
            </w:ins>
            <w:del w:id="47" w:author="Office 2" w:date="2020-11-27T13:37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, karena di era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harus mempersiapkan diri </w:t>
            </w:r>
            <w:del w:id="48" w:author="Office 2" w:date="2020-11-27T13:38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memasuki dunia revolusi industri 4.0.</w:t>
            </w:r>
          </w:p>
          <w:p w14:paraId="14EFE4E6" w14:textId="73BB0F8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49" w:author="Office 2" w:date="2020-11-27T13:38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 xml:space="preserve"> sebagai berikut:</w:t>
              </w:r>
            </w:ins>
          </w:p>
          <w:p w14:paraId="522D03AD" w14:textId="2FDF50D5" w:rsidR="00125355" w:rsidRPr="00EC6F38" w:rsidRDefault="000A361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0" w:author="Office 2" w:date="2020-11-27T13:38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51" w:author="Office 2" w:date="2020-11-27T13:38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ahapan belajar sesuai dengan kemampuan dan minat/kebutuhan siswa</w:t>
            </w:r>
            <w:ins w:id="52" w:author="Office 2" w:date="2020-11-27T13:38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53" w:author="Office 2" w:date="2020-11-27T13:38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3F2DF90" w14:textId="36F129D2" w:rsidR="00125355" w:rsidRPr="00EC6F38" w:rsidRDefault="000A361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4" w:author="Office 2" w:date="2020-11-27T13:38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5" w:author="Office 2" w:date="2020-11-27T13:38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 tahab ini</w:t>
            </w:r>
            <w:ins w:id="56" w:author="Office 2" w:date="2020-11-27T13:38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</w:t>
            </w:r>
            <w:del w:id="57" w:author="Office 2" w:date="2020-11-27T13:38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tutut untuk merancang pembelajaran sesuai dengan minat dan bakat/kebutuhan siswa</w:t>
            </w:r>
            <w:ins w:id="58" w:author="Office 2" w:date="2020-11-27T13:38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59" w:author="Office 2" w:date="2020-11-27T13:38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7775761" w14:textId="526ED03F" w:rsidR="00125355" w:rsidRPr="00EC6F38" w:rsidRDefault="000A361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0" w:author="Office 2" w:date="2020-11-27T13:38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1" w:author="Office 2" w:date="2020-11-27T13:38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enggunakan penilaian formatif</w:t>
            </w:r>
            <w:ins w:id="62" w:author="Office 2" w:date="2020-11-27T13:38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63" w:author="Office 2" w:date="2020-11-27T13:38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85FE353" w14:textId="6CA64BA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4" w:author="Office 2" w:date="2020-11-27T13:39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65" w:author="Office 2" w:date="2020-11-27T13:39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di sini di tuntut untuk</w:delText>
              </w:r>
            </w:del>
            <w:ins w:id="66" w:author="Office 2" w:date="2020-11-27T13:39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berperan untuk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membantu siwa dalam mencari kemampuan dan bakat</w:t>
            </w:r>
            <w:del w:id="67" w:author="Office 2" w:date="2020-11-27T13:39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68" w:author="Office 2" w:date="2020-11-27T13:39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del w:id="69" w:author="Office 2" w:date="2020-11-27T13:39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siswa</w:delText>
              </w:r>
            </w:del>
            <w:ins w:id="70" w:author="Office 2" w:date="2020-11-27T13:39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71" w:author="Office 2" w:date="2020-11-27T13:39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1A0E51C" w14:textId="6DD82B83" w:rsidR="00125355" w:rsidRPr="00EC6F38" w:rsidRDefault="000A361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2" w:author="Office 2" w:date="2020-11-27T13:3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73" w:author="Office 2" w:date="2020-11-27T13:39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enempatkan guru sebagai mentor</w:t>
            </w:r>
            <w:ins w:id="74" w:author="Office 2" w:date="2020-11-27T13:39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75" w:author="Office 2" w:date="2020-11-27T13:39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48223AF" w14:textId="7730F9D3" w:rsidR="00125355" w:rsidRPr="00EC6F38" w:rsidRDefault="000A361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6" w:author="Office 2" w:date="2020-11-27T13:39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7" w:author="Office 2" w:date="2020-11-27T13:39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uri dilatih untuk mengembangkan kurikulum dan memberikan kebebasan </w:t>
            </w:r>
            <w:del w:id="78" w:author="Office 2" w:date="2020-11-27T13:39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ins w:id="79" w:author="Office 2" w:date="2020-11-27T13:39:00Z">
              <w:r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menentukan cara belajar </w:t>
            </w:r>
            <w:del w:id="80" w:author="Office 2" w:date="2020-11-27T13:40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ins w:id="81" w:author="Office 2" w:date="2020-11-27T13:40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82" w:author="Office 2" w:date="2020-11-27T13:40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F9FD979" w14:textId="0185997E" w:rsidR="00125355" w:rsidRPr="00EC6F38" w:rsidRDefault="000A361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83" w:author="Office 2" w:date="2020-11-27T13:40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4" w:author="Office 2" w:date="2020-11-27T13:40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engembangan profesi guru</w:t>
            </w:r>
            <w:ins w:id="85" w:author="Office 2" w:date="2020-11-27T13:40:00Z">
              <w:r>
                <w:rPr>
                  <w:rFonts w:ascii="Times New Roman" w:eastAsia="Times New Roman" w:hAnsi="Times New Roman" w:cs="Times New Roman"/>
                  <w:szCs w:val="24"/>
                </w:rPr>
                <w:t>; dan</w:t>
              </w:r>
            </w:ins>
            <w:del w:id="86" w:author="Office 2" w:date="2020-11-27T13:40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266DC2F" w14:textId="01269AF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7" w:author="Office 2" w:date="2020-11-27T13:40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sebagai pendidik di era 4.0 </w:t>
            </w:r>
            <w:del w:id="88" w:author="Office 2" w:date="2020-11-27T13:40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boleh menetap dengan satu strata</w:t>
            </w:r>
            <w:ins w:id="89" w:author="Office 2" w:date="2020-11-27T13:40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 xml:space="preserve">. Guru </w:t>
              </w:r>
            </w:ins>
            <w:del w:id="90" w:author="Office 2" w:date="2020-11-27T13:40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harus selalu berkembang </w:t>
            </w:r>
            <w:del w:id="91" w:author="Office 2" w:date="2020-11-27T13:40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agar dapat</w:delText>
              </w:r>
            </w:del>
            <w:ins w:id="92" w:author="Office 2" w:date="2020-11-27T13:40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supaya bisa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mengajar</w:t>
            </w:r>
            <w:ins w:id="93" w:author="Office 2" w:date="2020-11-27T13:40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4" w:author="Office 2" w:date="2020-11-27T13:40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kan pendidikan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 dengan eranya.</w:t>
            </w:r>
          </w:p>
          <w:p w14:paraId="1F19E033" w14:textId="79D7C3E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del w:id="95" w:author="Office 2" w:date="2020-11-27T13:41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ins w:id="96" w:author="Office 2" w:date="2020-11-27T13:41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97" w:author="Office 2" w:date="2020-11-27T13:41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alam pendidikan revolusi industri ini ada </w:t>
            </w:r>
            <w:del w:id="98" w:author="Office 2" w:date="2020-11-27T13:41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99" w:author="Office 2" w:date="2020-11-27T13:41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  <w:r w:rsidR="000A361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aspek yang di</w:t>
            </w:r>
            <w:del w:id="100" w:author="Office 2" w:date="2020-11-27T13:41:00Z">
              <w:r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14:paraId="3EBAD84C" w14:textId="73A5FCF4" w:rsidR="00125355" w:rsidRPr="00EC6F38" w:rsidRDefault="000A361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01" w:author="Office 2" w:date="2020-11-27T13:4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02" w:author="Office 2" w:date="2020-11-27T13:41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ins w:id="103" w:author="Office 2" w:date="2020-11-27T13:41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14:paraId="2108B84C" w14:textId="41E60D7C" w:rsidR="00125355" w:rsidRPr="00EC6F38" w:rsidRDefault="000A361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04" w:author="Office 2" w:date="2020-11-27T13:4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05" w:author="Office 2" w:date="2020-11-27T13:41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</w:p>
          <w:p w14:paraId="66930988" w14:textId="65979E9F" w:rsidR="00125355" w:rsidRPr="00EC6F38" w:rsidRDefault="000A361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06" w:author="Office 2" w:date="2020-11-27T13:4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07" w:author="Office 2" w:date="2020-11-27T13:41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ins w:id="108" w:author="Office 2" w:date="2020-11-27T13:41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14:paraId="31E1A303" w14:textId="4CA449C6" w:rsidR="00125355" w:rsidRPr="00EC6F38" w:rsidRDefault="000A361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09" w:author="Office 2" w:date="2020-11-27T13:4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10" w:author="Office 2" w:date="2020-11-27T13:41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ins w:id="111" w:author="Office 2" w:date="2020-11-27T13:41:00Z">
              <w:r>
                <w:rPr>
                  <w:rFonts w:ascii="Times New Roman" w:eastAsia="Times New Roman" w:hAnsi="Times New Roman" w:cs="Times New Roman"/>
                  <w:szCs w:val="24"/>
                </w:rPr>
                <w:t>; dan</w:t>
              </w:r>
            </w:ins>
          </w:p>
          <w:p w14:paraId="3837868D" w14:textId="35DB6925" w:rsidR="00125355" w:rsidRPr="00EC6F38" w:rsidRDefault="000A361E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12" w:author="Office 2" w:date="2020-11-27T13:41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13" w:author="Office 2" w:date="2020-11-27T13:41:00Z">
              <w:r w:rsidR="00125355" w:rsidRPr="00EC6F38" w:rsidDel="000A361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ins w:id="114" w:author="Office 2" w:date="2020-11-27T13:41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4531AE9B" w14:textId="3FA42C6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 dasarnya</w:t>
            </w:r>
            <w:ins w:id="115" w:author="Office 2" w:date="2020-11-27T13:41:00Z">
              <w:r w:rsidR="000A361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</w:t>
            </w:r>
            <w:del w:id="116" w:author="Office 2" w:date="2020-11-27T13:42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lihat proses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mengamati dan memahami </w:t>
            </w:r>
            <w:ins w:id="117" w:author="Office 2" w:date="2020-11-27T13:42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 xml:space="preserve">hal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</w:t>
            </w:r>
            <w:ins w:id="118" w:author="Office 2" w:date="2020-11-27T13:42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del w:id="119" w:author="Office 2" w:date="2020-11-27T13:42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ins w:id="120" w:author="Office 2" w:date="2020-11-27T13:42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21" w:author="Office 2" w:date="2020-11-27T13:42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>, pada</w:delText>
              </w:r>
            </w:del>
            <w:ins w:id="122" w:author="Office 2" w:date="2020-11-27T13:42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mengamati dan memahami kita bisa memiliki pikiran yang kritis. Pikiran kritis sangat di</w:t>
            </w:r>
            <w:del w:id="123" w:author="Office 2" w:date="2020-11-27T13:42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</w:t>
            </w:r>
            <w:ins w:id="124" w:author="Office 2" w:date="2020-11-27T13:43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</w:t>
            </w:r>
            <w:del w:id="125" w:author="Office 2" w:date="2020-11-27T13:43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akan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 sebuah ide atau gagasan.</w:t>
            </w:r>
          </w:p>
          <w:p w14:paraId="1E0452EB" w14:textId="16B4686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6" w:author="Office 2" w:date="2020-11-27T13:43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127" w:author="Office 2" w:date="2020-11-27T13:43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Berawal dari</w:t>
              </w:r>
              <w:r w:rsidR="0014340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ins w:id="128" w:author="Office 2" w:date="2020-11-27T13:43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9" w:author="Office 2" w:date="2020-11-27T13:43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30" w:author="Office 2" w:date="2020-11-27T13:43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r w:rsidR="0014340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mucul </w:t>
            </w:r>
            <w:del w:id="131" w:author="Office 2" w:date="2020-11-27T13:43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pemikiran kritis </w:t>
            </w:r>
            <w:del w:id="132" w:author="Office 2" w:date="2020-11-27T13:43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>tadi maka proses selanjutnya yaitu</w:delText>
              </w:r>
            </w:del>
            <w:ins w:id="133" w:author="Office 2" w:date="2020-11-27T13:43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 xml:space="preserve">yang selanjutnya </w:t>
              </w:r>
            </w:ins>
            <w:ins w:id="134" w:author="Office 2" w:date="2020-11-27T13:44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disebut dengan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mencoba/</w:t>
            </w:r>
            <w:del w:id="135" w:author="Office 2" w:date="2020-11-27T13:44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pengaplikasian. </w:t>
            </w:r>
            <w:del w:id="136" w:author="Office 2" w:date="2020-11-27T13:44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137" w:author="Office 2" w:date="2020-11-27T13:44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Era</w:t>
              </w:r>
              <w:r w:rsidR="0014340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revolusi 4.0 ini lebih banyak praktek karena </w:t>
            </w:r>
            <w:del w:id="138" w:author="Office 2" w:date="2020-11-27T13:44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>lebih menyiapkan anak pada</w:delText>
              </w:r>
            </w:del>
            <w:ins w:id="139" w:author="Office 2" w:date="2020-11-27T13:44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anak lebih ditekankan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bagaimana </w:t>
            </w:r>
            <w:del w:id="140" w:author="Office 2" w:date="2020-11-27T13:44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menumbuhkan </w:t>
            </w:r>
            <w:del w:id="141" w:author="Office 2" w:date="2020-11-27T13:45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ide baru </w:delText>
              </w:r>
            </w:del>
            <w:del w:id="142" w:author="Office 2" w:date="2020-11-27T13:44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</w:p>
          <w:p w14:paraId="26EDB659" w14:textId="7982EA7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43" w:author="Office 2" w:date="2020-11-27T13:45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</w:t>
            </w:r>
            <w:del w:id="144" w:author="Office 2" w:date="2020-11-27T13:45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45" w:author="Office 2" w:date="2020-11-27T13:45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r w:rsidR="0014340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mendiskusikan. Mendiskusikan di sini bukan hanya satu atau dua orang</w:t>
            </w:r>
            <w:ins w:id="146" w:author="Office 2" w:date="2020-11-27T13:45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7" w:author="Office 2" w:date="2020-11-27T13:45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tapi </w:t>
            </w:r>
            <w:del w:id="148" w:author="Office 2" w:date="2020-11-27T13:45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 komunikasi dengan banyak orang. Hal ini dilakukan karena banyak pandangan yang berbeda atau ide-ide yang baru akan muncul.</w:t>
            </w:r>
          </w:p>
          <w:p w14:paraId="087937EC" w14:textId="27A91C8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9" w:author="Office 2" w:date="2020-11-27T13:45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50" w:author="Office 2" w:date="2020-11-27T13:45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La</w:t>
              </w:r>
            </w:ins>
            <w:ins w:id="151" w:author="Office 2" w:date="2020-11-27T13:46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ngkah terakhir adalah</w:t>
              </w:r>
            </w:ins>
            <w:ins w:id="152" w:author="Office 2" w:date="2020-11-27T13:45:00Z">
              <w:r w:rsidR="0014340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3" w:author="Office 2" w:date="2020-11-27T13:46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adalah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 penelitian</w:t>
            </w:r>
            <w:ins w:id="154" w:author="Office 2" w:date="2020-11-27T13:46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 xml:space="preserve"> yang selaras dengan </w:t>
              </w:r>
            </w:ins>
            <w:del w:id="155" w:author="Office 2" w:date="2020-11-27T13:46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tuntutan </w:t>
            </w:r>
            <w:ins w:id="156" w:author="Office 2" w:date="2020-11-27T13:46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ini</w:t>
            </w:r>
            <w:ins w:id="157" w:author="Office 2" w:date="2020-11-27T13:46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 xml:space="preserve">, yakni </w:t>
              </w:r>
            </w:ins>
            <w:del w:id="158" w:author="Office 2" w:date="2020-11-27T13:46:00Z">
              <w:r w:rsidRPr="00EC6F38" w:rsidDel="0014340B">
                <w:rPr>
                  <w:rFonts w:ascii="Times New Roman" w:eastAsia="Times New Roman" w:hAnsi="Times New Roman" w:cs="Times New Roman"/>
                  <w:szCs w:val="24"/>
                </w:rPr>
                <w:delText xml:space="preserve"> adalah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 dan inovatif. Dengan melakukan penelitian</w:t>
            </w:r>
            <w:ins w:id="159" w:author="Office 2" w:date="2020-11-27T13:46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</w:t>
            </w:r>
            <w:ins w:id="160" w:author="Office 2" w:date="2020-11-27T13:46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kreatif dan inovatif </w:t>
            </w:r>
            <w:ins w:id="161" w:author="Office 2" w:date="2020-11-27T13:47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162" w:author="Office 2" w:date="2020-11-27T13:47:00Z">
              <w:r w:rsidR="0014340B">
                <w:rPr>
                  <w:rFonts w:ascii="Times New Roman" w:eastAsia="Times New Roman" w:hAnsi="Times New Roman" w:cs="Times New Roman"/>
                  <w:szCs w:val="24"/>
                </w:rPr>
                <w:t xml:space="preserve"> lakukan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AEC8FE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ffice 2">
    <w15:presenceInfo w15:providerId="None" w15:userId="Office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A361E"/>
    <w:rsid w:val="0012251A"/>
    <w:rsid w:val="00125355"/>
    <w:rsid w:val="0014340B"/>
    <w:rsid w:val="001D038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F80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Office 2</cp:lastModifiedBy>
  <cp:revision>4</cp:revision>
  <dcterms:created xsi:type="dcterms:W3CDTF">2020-08-26T22:03:00Z</dcterms:created>
  <dcterms:modified xsi:type="dcterms:W3CDTF">2020-11-27T06:47:00Z</dcterms:modified>
</cp:coreProperties>
</file>