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9D682A" w:rsidRPr="001D038C" w:rsidRDefault="009D682A" w:rsidP="009D682A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614FF4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del w:id="0" w:author="asus" w:date="2021-09-17T15:16:00Z">
              <w:r w:rsidRPr="00EC6F38" w:rsidDel="00614FF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Del="00B14295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" w:author="asus" w:date="2021-09-17T15:1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" w:author="asus" w:date="2021-09-17T15:18:00Z">
              <w:r w:rsidR="00B14295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  <w:proofErr w:type="spellStart"/>
          </w:p>
          <w:p w:rsidR="00125355" w:rsidRPr="00EC6F38" w:rsidRDefault="00125355" w:rsidP="00B1429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asus" w:date="2021-09-17T15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61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4" w:author="asus" w:date="2021-09-17T15:18:00Z">
              <w:r w:rsidR="00B1429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B14295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asus" w:date="2021-09-17T15:1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  <w:jc w:val="both"/>
                </w:pPr>
              </w:pPrChange>
            </w:pPr>
            <w:bookmarkStart w:id="6" w:name="_GoBack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7" w:author="asus" w:date="2021-09-17T15:18:00Z">
              <w:r w:rsidR="00B1429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bookmarkEnd w:id="6"/>
          <w:p w:rsidR="00125355" w:rsidRPr="00EC6F38" w:rsidRDefault="00125355" w:rsidP="00614F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614F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614F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614FF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" w:author="asus" w:date="2021-09-17T15:17:00Z">
              <w:r w:rsidR="0061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14F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14FF4"/>
    <w:rsid w:val="00924DF5"/>
    <w:rsid w:val="009D682A"/>
    <w:rsid w:val="00B14295"/>
    <w:rsid w:val="00B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14FF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14FF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3DE81-5208-445E-92BD-8F326D26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2020-08-26T22:03:00Z</dcterms:created>
  <dcterms:modified xsi:type="dcterms:W3CDTF">2021-09-17T08:18:00Z</dcterms:modified>
</cp:coreProperties>
</file>