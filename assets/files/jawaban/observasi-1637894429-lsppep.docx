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31D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3A5AB9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5B3FA65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9E648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9F68696" w14:textId="77777777" w:rsidTr="00821BA2">
        <w:tc>
          <w:tcPr>
            <w:tcW w:w="9350" w:type="dxa"/>
          </w:tcPr>
          <w:p w14:paraId="4F24401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BB3D1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622B467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6FBD9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55C9328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2A45BB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165FE3F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7BA0639" w14:textId="150B8388" w:rsidR="00974F1C" w:rsidRDefault="00974F1C" w:rsidP="00821BA2">
            <w:pPr>
              <w:spacing w:line="312" w:lineRule="auto"/>
              <w:ind w:left="457"/>
              <w:rPr>
                <w:ins w:id="0" w:author="Lidya Pawestri Ayuningtyas" w:date="2021-11-26T09:33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C1B625" w14:textId="62DF97E3" w:rsidR="003F3FD1" w:rsidRDefault="003F3FD1" w:rsidP="00821BA2">
            <w:pPr>
              <w:spacing w:line="312" w:lineRule="auto"/>
              <w:ind w:left="457"/>
              <w:rPr>
                <w:ins w:id="1" w:author="Lidya Pawestri Ayuningtyas" w:date="2021-11-26T09:3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" w:author="Lidya Pawestri Ayuningtyas" w:date="2021-11-26T09:3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Wong, Jony. 2010.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Internet Marketing for Beginners.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Jakarta: Elex Media Komputindo </w:t>
              </w:r>
            </w:ins>
          </w:p>
          <w:p w14:paraId="36D2D9D3" w14:textId="77777777" w:rsidR="003F3FD1" w:rsidRPr="003F3FD1" w:rsidRDefault="003F3FD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8DA41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2DC785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0F01A316" w14:textId="51FB3EE1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3" w:author="Lidya Pawestri Ayuningtyas" w:date="2021-11-26T09:3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EA825AA" w14:textId="03B9C221" w:rsidR="003F3FD1" w:rsidRDefault="003F3FD1" w:rsidP="00821BA2">
            <w:pPr>
              <w:pStyle w:val="ListParagraph"/>
              <w:spacing w:line="312" w:lineRule="auto"/>
              <w:ind w:left="457"/>
              <w:rPr>
                <w:ins w:id="4" w:author="Lidya Pawestri Ayuningtyas" w:date="2021-11-26T09:33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591786" w14:textId="7BAE854D" w:rsidR="003F3FD1" w:rsidRPr="003F3FD1" w:rsidRDefault="003F3FD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ins w:id="5" w:author="Lidya Pawestri Ayuningtyas" w:date="2021-11-26T09:3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</w:ins>
            <w:ins w:id="6" w:author="Lidya Pawestri Ayuningtyas" w:date="2021-11-26T09:3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2016. </w:t>
              </w:r>
              <w:r w:rsidRPr="003F3FD1">
                <w:rPr>
                  <w:rFonts w:ascii="Times New Roman" w:hAnsi="Times New Roman" w:cs="Times New Roman"/>
                  <w:i/>
                  <w:sz w:val="24"/>
                  <w:szCs w:val="24"/>
                  <w:rPrChange w:id="7" w:author="Lidya Pawestri Ayuningtyas" w:date="2021-11-26T09:3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>Facebook Marketing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Jakarta: Elex Media Komputindo</w:t>
              </w:r>
            </w:ins>
          </w:p>
          <w:p w14:paraId="4CDA31A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B0738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314D701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02D1FEF9" w14:textId="713CC55E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8" w:author="Lidya Pawestri Ayuningtyas" w:date="2021-11-26T09:3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36CA4A7" w14:textId="05446A11" w:rsidR="003F3FD1" w:rsidRDefault="003F3FD1" w:rsidP="00821BA2">
            <w:pPr>
              <w:pStyle w:val="ListParagraph"/>
              <w:spacing w:line="312" w:lineRule="auto"/>
              <w:ind w:left="457"/>
              <w:rPr>
                <w:ins w:id="9" w:author="Lidya Pawestri Ayuningtyas" w:date="2021-11-26T09:34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1005F5" w14:textId="4364AA4C" w:rsidR="003F3FD1" w:rsidRPr="003F3FD1" w:rsidRDefault="003F3FD1" w:rsidP="003F3FD1">
            <w:pPr>
              <w:pStyle w:val="ListParagraph"/>
              <w:spacing w:line="312" w:lineRule="auto"/>
              <w:ind w:left="457"/>
              <w:rPr>
                <w:ins w:id="10" w:author="Lidya Pawestri Ayuningtyas" w:date="2021-11-26T09:34:00Z"/>
                <w:rFonts w:ascii="Times New Roman" w:hAnsi="Times New Roman" w:cs="Times New Roman"/>
                <w:i/>
                <w:sz w:val="24"/>
                <w:szCs w:val="24"/>
                <w:lang w:val="en-US"/>
                <w:rPrChange w:id="11" w:author="Lidya Pawestri Ayuningtyas" w:date="2021-11-26T09:35:00Z">
                  <w:rPr>
                    <w:ins w:id="12" w:author="Lidya Pawestri Ayuningtyas" w:date="2021-11-26T09:3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3" w:author="Lidya Pawestri Ayuningtyas" w:date="2021-11-26T09:35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ins w:id="14" w:author="Lidya Pawestri Ayuningtyas" w:date="2021-11-26T09:3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Azhar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Tauhid Nur dan Bambang Trim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2005. </w:t>
              </w:r>
              <w:r w:rsidRPr="003F3FD1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5" w:author="Lidya Pawestri Ayuningtyas" w:date="2021-11-26T09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Jangan ke Dokter Lagi: </w:t>
              </w:r>
            </w:ins>
            <w:ins w:id="16" w:author="Lidya Pawestri Ayuningtyas" w:date="2021-11-26T09:35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K</w:t>
              </w:r>
            </w:ins>
            <w:ins w:id="17" w:author="Lidya Pawestri Ayuningtyas" w:date="2021-11-26T09:34:00Z">
              <w:r w:rsidRPr="003F3FD1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8" w:author="Lidya Pawestri Ayuningtyas" w:date="2021-11-26T09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eajaiban </w:t>
              </w:r>
            </w:ins>
            <w:ins w:id="19" w:author="Lidya Pawestri Ayuningtyas" w:date="2021-11-26T09:35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s</w:t>
              </w:r>
            </w:ins>
            <w:ins w:id="20" w:author="Lidya Pawestri Ayuningtyas" w:date="2021-11-26T09:34:00Z">
              <w:r w:rsidRPr="003F3FD1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1" w:author="Lidya Pawestri Ayuningtyas" w:date="2021-11-26T09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istem </w:t>
              </w:r>
            </w:ins>
            <w:ins w:id="22" w:author="Lidya Pawestri Ayuningtyas" w:date="2021-11-26T09:35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I</w:t>
              </w:r>
            </w:ins>
            <w:ins w:id="23" w:author="Lidya Pawestri Ayuningtyas" w:date="2021-11-26T09:34:00Z">
              <w:r w:rsidRPr="003F3FD1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4" w:author="Lidya Pawestri Ayuningtyas" w:date="2021-11-26T09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mun dan </w:t>
              </w:r>
            </w:ins>
            <w:ins w:id="25" w:author="Lidya Pawestri Ayuningtyas" w:date="2021-11-26T09:35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K</w:t>
              </w:r>
            </w:ins>
            <w:ins w:id="26" w:author="Lidya Pawestri Ayuningtyas" w:date="2021-11-26T09:34:00Z">
              <w:r w:rsidRPr="003F3FD1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7" w:author="Lidya Pawestri Ayuningtyas" w:date="2021-11-26T09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iat </w:t>
              </w:r>
            </w:ins>
            <w:ins w:id="28" w:author="Lidya Pawestri Ayuningtyas" w:date="2021-11-26T09:35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M</w:t>
              </w:r>
            </w:ins>
            <w:ins w:id="29" w:author="Lidya Pawestri Ayuningtyas" w:date="2021-11-26T09:34:00Z">
              <w:r w:rsidRPr="003F3FD1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0" w:author="Lidya Pawestri Ayuningtyas" w:date="2021-11-26T09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enghalau </w:t>
              </w:r>
            </w:ins>
            <w:ins w:id="31" w:author="Lidya Pawestri Ayuningtyas" w:date="2021-11-26T09:35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P</w:t>
              </w:r>
            </w:ins>
            <w:ins w:id="32" w:author="Lidya Pawestri Ayuningtyas" w:date="2021-11-26T09:34:00Z">
              <w:r w:rsidRPr="003F3FD1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3" w:author="Lidya Pawestri Ayuningtyas" w:date="2021-11-26T09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enyakit</w:t>
              </w:r>
            </w:ins>
            <w:ins w:id="34" w:author="Lidya Pawestri Ayuningtyas" w:date="2021-11-26T09:35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Bandun: MQ Publishing</w:t>
              </w:r>
            </w:ins>
          </w:p>
          <w:p w14:paraId="2CA5BD62" w14:textId="07C16E23" w:rsidR="003F3FD1" w:rsidRDefault="003F3FD1" w:rsidP="00821BA2">
            <w:pPr>
              <w:pStyle w:val="ListParagraph"/>
              <w:spacing w:line="312" w:lineRule="auto"/>
              <w:ind w:left="457"/>
              <w:rPr>
                <w:ins w:id="35" w:author="Lidya Pawestri Ayuningtyas" w:date="2021-11-26T09:34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F36059" w14:textId="77777777" w:rsidR="003F3FD1" w:rsidRDefault="003F3FD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2F370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5FC817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208BE71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322CEA7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 terbit: 1993</w:t>
            </w:r>
          </w:p>
          <w:p w14:paraId="002BCF45" w14:textId="1DF00BAB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36" w:author="Lidya Pawestri Ayuningtyas" w:date="2021-11-26T09:35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1CFC5320" w14:textId="170DA85A" w:rsidR="003F3FD1" w:rsidRDefault="003F3FD1" w:rsidP="00821BA2">
            <w:pPr>
              <w:pStyle w:val="ListParagraph"/>
              <w:spacing w:line="312" w:lineRule="auto"/>
              <w:ind w:left="457"/>
              <w:rPr>
                <w:ins w:id="37" w:author="Lidya Pawestri Ayuningtyas" w:date="2021-11-26T09:35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00413E" w14:textId="536F965B" w:rsidR="003F3FD1" w:rsidRPr="003F3FD1" w:rsidRDefault="003F3FD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ins w:id="38" w:author="Lidya Pawestri Ayuningtyas" w:date="2021-11-26T09:3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Osborne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, </w:t>
              </w:r>
            </w:ins>
            <w:ins w:id="39" w:author="Lidya Pawestri Ayuningtyas" w:date="2021-11-26T09:3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John W. </w:t>
              </w:r>
            </w:ins>
            <w:ins w:id="40" w:author="Lidya Pawestri Ayuningtyas" w:date="2021-11-26T09:3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1993. </w:t>
              </w:r>
              <w:r w:rsidRPr="003F3FD1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1" w:author="Lidya Pawestri Ayuningtyas" w:date="2021-11-26T09:3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Kiat Berbicara di Depan Umum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u</w:t>
              </w:r>
              <w:r w:rsidRPr="003F3FD1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2" w:author="Lidya Pawestri Ayuningtyas" w:date="2021-11-26T09:3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ntuk Eksekutif.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Pen.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Walfred Andre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 Jakarta: Bumi Ak</w:t>
              </w:r>
            </w:ins>
            <w:ins w:id="43" w:author="Lidya Pawestri Ayuningtyas" w:date="2021-11-26T09:37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sara. </w:t>
              </w:r>
            </w:ins>
          </w:p>
          <w:p w14:paraId="2BBB3D1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238FF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7456110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24D90D45" w14:textId="7AE81438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44" w:author="Lidya Pawestri Ayuningtyas" w:date="2021-11-26T09:3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345CAF84" w14:textId="77777777" w:rsidR="003F3FD1" w:rsidRDefault="003F3FD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0AEF03" w14:textId="77777777" w:rsidR="00162596" w:rsidRDefault="003F3FD1" w:rsidP="00162596">
            <w:pPr>
              <w:pStyle w:val="ListParagraph"/>
              <w:spacing w:line="312" w:lineRule="auto"/>
              <w:ind w:left="457"/>
              <w:rPr>
                <w:ins w:id="45" w:author="Lidya Pawestri Ayuningtyas" w:date="2021-11-26T09:38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6" w:author="Lidya Pawestri Ayuningtyas" w:date="2021-11-26T09:3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Arradon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Issabelee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2014. </w:t>
              </w:r>
              <w:r w:rsidRPr="003F3FD1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7" w:author="Lidya Pawestri Ayuningtyas" w:date="2021-11-26T09:3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Aceh, Contoh Penyelesaian Kejahatan Masa Lalu</w:t>
              </w:r>
            </w:ins>
            <w:ins w:id="48" w:author="Lidya Pawestri Ayuningtyas" w:date="2021-11-26T09:38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. </w:t>
              </w:r>
              <w:r w:rsidR="0016259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Kompas, 10 Februari 2014</w:t>
              </w:r>
            </w:ins>
          </w:p>
          <w:p w14:paraId="35DED91F" w14:textId="7D80240C" w:rsidR="00974F1C" w:rsidRPr="003F3FD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413C57E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4305D48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1B6DFB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6FB12A72" w14:textId="37F3D805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49" w:author="Lidya Pawestri Ayuningtyas" w:date="2021-11-26T09:38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0B314CE" w14:textId="1131E646" w:rsidR="00162596" w:rsidRDefault="00162596" w:rsidP="00821BA2">
            <w:pPr>
              <w:pStyle w:val="ListParagraph"/>
              <w:spacing w:line="312" w:lineRule="auto"/>
              <w:ind w:left="457"/>
              <w:rPr>
                <w:ins w:id="50" w:author="Lidya Pawestri Ayuningtyas" w:date="2021-11-26T09:38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CE739A" w14:textId="37AB1190" w:rsidR="00162596" w:rsidRPr="00162596" w:rsidRDefault="00162596" w:rsidP="00162596">
            <w:pPr>
              <w:pStyle w:val="ListParagraph"/>
              <w:spacing w:line="312" w:lineRule="auto"/>
              <w:ind w:left="457"/>
              <w:rPr>
                <w:ins w:id="51" w:author="Lidya Pawestri Ayuningtyas" w:date="2021-11-26T09:38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ins w:id="52" w:author="Lidya Pawestri Ayuningtyas" w:date="2021-11-26T09:38:00Z">
              <w:r w:rsidRPr="005D70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Trim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 w:rsidRPr="005D70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2011.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r w:rsidRPr="0016259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3" w:author="Lidya Pawestri Ayuningtyas" w:date="2021-11-26T09:3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The </w:t>
              </w:r>
            </w:ins>
            <w:ins w:id="54" w:author="Lidya Pawestri Ayuningtyas" w:date="2021-11-26T09:39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A</w:t>
              </w:r>
            </w:ins>
            <w:ins w:id="55" w:author="Lidya Pawestri Ayuningtyas" w:date="2021-11-26T09:38:00Z">
              <w:r w:rsidRPr="0016259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6" w:author="Lidya Pawestri Ayuningtyas" w:date="2021-11-26T09:3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rt of Stimulating Idea: Jurus </w:t>
              </w:r>
            </w:ins>
            <w:ins w:id="57" w:author="Lidya Pawestri Ayuningtyas" w:date="2021-11-26T09:39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M</w:t>
              </w:r>
            </w:ins>
            <w:ins w:id="58" w:author="Lidya Pawestri Ayuningtyas" w:date="2021-11-26T09:38:00Z">
              <w:r w:rsidRPr="0016259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9" w:author="Lidya Pawestri Ayuningtyas" w:date="2021-11-26T09:3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endulang Ide dan Ins</w:t>
              </w:r>
            </w:ins>
            <w:ins w:id="60" w:author="Lidya Pawestri Ayuningtyas" w:date="2021-11-26T09:39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y</w:t>
              </w:r>
            </w:ins>
            <w:ins w:id="61" w:author="Lidya Pawestri Ayuningtyas" w:date="2021-11-26T09:38:00Z">
              <w:r w:rsidRPr="0016259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62" w:author="Lidya Pawestri Ayuningtyas" w:date="2021-11-26T09:3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af </w:t>
              </w:r>
            </w:ins>
            <w:ins w:id="63" w:author="Lidya Pawestri Ayuningtyas" w:date="2021-11-26T09:40:00Z">
              <w:r w:rsidR="00987B5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A</w:t>
              </w:r>
            </w:ins>
            <w:ins w:id="64" w:author="Lidya Pawestri Ayuningtyas" w:date="2021-11-26T09:38:00Z">
              <w:r w:rsidRPr="0016259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65" w:author="Lidya Pawestri Ayuningtyas" w:date="2021-11-26T09:3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gar </w:t>
              </w:r>
            </w:ins>
            <w:ins w:id="66" w:author="Lidya Pawestri Ayuningtyas" w:date="2021-11-26T09:39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K</w:t>
              </w:r>
            </w:ins>
            <w:ins w:id="67" w:author="Lidya Pawestri Ayuningtyas" w:date="2021-11-26T09:38:00Z">
              <w:r w:rsidRPr="0016259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68" w:author="Lidya Pawestri Ayuningtyas" w:date="2021-11-26T09:3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aya di Jalan Menulis</w:t>
              </w:r>
            </w:ins>
            <w:ins w:id="69" w:author="Lidya Pawestri Ayuningtyas" w:date="2021-11-26T09:39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Solo: Metagraf</w:t>
              </w:r>
            </w:ins>
          </w:p>
          <w:p w14:paraId="425BD130" w14:textId="7435C710" w:rsidR="00162596" w:rsidRPr="005D70C9" w:rsidRDefault="0016259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70" w:author="Lidya Pawestri Ayuningtyas" w:date="2021-11-26T09:3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</w:p>
          <w:p w14:paraId="7AB655B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043D7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7DB6667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986404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0E5C6AE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0A7E504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DB63C7" w14:textId="7E8EAF85" w:rsidR="00974F1C" w:rsidRPr="004B7994" w:rsidRDefault="00162596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71" w:author="Lidya Pawestri Ayuningtyas" w:date="2021-11-26T09:3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Bambang. 2011. </w:t>
              </w:r>
              <w:r w:rsidRPr="0016259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2" w:author="Lidya Pawestri Ayuningtyas" w:date="2021-11-26T09:3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Muhammad Effect: Getaran yang </w:t>
              </w:r>
              <w:r w:rsidRPr="0016259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3" w:author="Lidya Pawestri Ayuningtyas" w:date="2021-11-26T09:3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</w:t>
              </w:r>
              <w:r w:rsidRPr="0016259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4" w:author="Lidya Pawestri Ayuningtyas" w:date="2021-11-26T09:3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irindukan dan </w:t>
              </w:r>
              <w:r w:rsidRPr="0016259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5" w:author="Lidya Pawestri Ayuningtyas" w:date="2021-11-26T09:3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</w:t>
              </w:r>
              <w:r w:rsidRPr="00162596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6" w:author="Lidya Pawestri Ayuningtyas" w:date="2021-11-26T09:3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itakuti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 Solo: Tinta Medina</w:t>
              </w:r>
            </w:ins>
          </w:p>
          <w:p w14:paraId="3D8F9FE9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95F346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dya Pawestri Ayuningtyas">
    <w15:presenceInfo w15:providerId="Windows Live" w15:userId="2bf5bc739ca197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62596"/>
    <w:rsid w:val="003F3FD1"/>
    <w:rsid w:val="0042167F"/>
    <w:rsid w:val="00924DF5"/>
    <w:rsid w:val="00974F1C"/>
    <w:rsid w:val="0098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FE9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Lidya Pawestri Ayuningtyas</cp:lastModifiedBy>
  <cp:revision>3</cp:revision>
  <dcterms:created xsi:type="dcterms:W3CDTF">2020-08-26T21:21:00Z</dcterms:created>
  <dcterms:modified xsi:type="dcterms:W3CDTF">2021-11-26T02:40:00Z</dcterms:modified>
</cp:coreProperties>
</file>