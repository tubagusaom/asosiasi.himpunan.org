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CE16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67EF4B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F7E1BD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3FE01E1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29B1696" w14:textId="77777777" w:rsidR="00927764" w:rsidRPr="0094076B" w:rsidRDefault="00927764" w:rsidP="00927764">
      <w:pPr>
        <w:rPr>
          <w:rFonts w:ascii="Cambria" w:hAnsi="Cambria"/>
        </w:rPr>
      </w:pPr>
    </w:p>
    <w:p w14:paraId="42BE7074" w14:textId="77777777" w:rsidR="00927764" w:rsidRPr="00C50A1E" w:rsidRDefault="00927764" w:rsidP="00584C91">
      <w:pPr>
        <w:shd w:val="clear" w:color="auto" w:fill="F5F5F5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0" w:author="apple" w:date="2022-03-25T11:10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1EECE4A4" w14:textId="77777777" w:rsidR="00927764" w:rsidRPr="00C50A1E" w:rsidRDefault="00927764" w:rsidP="00584C91">
      <w:pPr>
        <w:shd w:val="clear" w:color="auto" w:fill="F5F5F5"/>
        <w:jc w:val="center"/>
        <w:rPr>
          <w:rFonts w:ascii="Roboto" w:eastAsia="Times New Roman" w:hAnsi="Roboto" w:cs="Times New Roman"/>
          <w:sz w:val="17"/>
          <w:szCs w:val="17"/>
        </w:rPr>
        <w:pPrChange w:id="1" w:author="apple" w:date="2022-03-25T11:10:00Z">
          <w:pPr>
            <w:shd w:val="clear" w:color="auto" w:fill="F5F5F5"/>
            <w:spacing w:line="270" w:lineRule="atLeast"/>
          </w:pPr>
        </w:pPrChange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</w:t>
      </w:r>
      <w:proofErr w:type="gramEnd"/>
      <w:del w:id="2" w:author="apple" w:date="2022-03-25T10:28:00Z">
        <w:r w:rsidRPr="00C50A1E" w:rsidDel="007541C0">
          <w:rPr>
            <w:rFonts w:ascii="Roboto" w:eastAsia="Times New Roman" w:hAnsi="Roboto" w:cs="Times New Roman"/>
            <w:sz w:val="17"/>
            <w:szCs w:val="17"/>
          </w:rPr>
          <w:delText>61  10 3</w:delText>
        </w:r>
      </w:del>
    </w:p>
    <w:p w14:paraId="010C1A89" w14:textId="77777777" w:rsidR="00927764" w:rsidRPr="00C50A1E" w:rsidRDefault="00927764" w:rsidP="00584C91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03C58F3" wp14:editId="062D45B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29AA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9D43BA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3" w:author="apple" w:date="2022-03-25T10:59:00Z">
        <w:r w:rsidR="00584C9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</w:t>
      </w:r>
      <w:del w:id="4" w:author="apple" w:date="2022-03-25T10:59:00Z">
        <w:r w:rsidRPr="00C50A1E" w:rsidDel="00584C9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ins w:id="5" w:author="apple" w:date="2022-03-25T10:59:00Z">
        <w:r w:rsidR="00584C9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proofErr w:type="spellEnd"/>
      <w:del w:id="6" w:author="apple" w:date="2022-03-25T10:59:00Z">
        <w:r w:rsidRPr="00C50A1E" w:rsidDel="00584C9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E008CEB" w14:textId="77777777" w:rsidR="00927764" w:rsidRPr="00C50A1E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" w:author="apple" w:date="2022-03-25T10:3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apple" w:date="2022-03-25T10:33:00Z">
        <w:r w:rsidRPr="00C50A1E" w:rsidDel="007541C0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ins w:id="9" w:author="apple" w:date="2022-03-25T10:33:00Z">
        <w:r w:rsidR="007541C0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  <w:proofErr w:type="spellEnd"/>
        <w:r w:rsidR="007541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proofErr w:type="gramEnd"/>
      <w:del w:id="10" w:author="apple" w:date="2022-03-25T11:00:00Z">
        <w:r w:rsidRPr="00C50A1E" w:rsidDel="00584C91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62AEFC1" w14:textId="77777777" w:rsidR="00927764" w:rsidRPr="00C50A1E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" w:author="apple" w:date="2022-03-25T10:3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2" w:author="apple" w:date="2022-03-25T10:34:00Z">
        <w:r w:rsidR="007541C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3" w:author="apple" w:date="2022-03-25T10:34:00Z">
        <w:r w:rsidRPr="00C50A1E" w:rsidDel="007541C0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apple" w:date="2022-03-25T10:34:00Z">
        <w:r w:rsidRPr="00C50A1E" w:rsidDel="007541C0">
          <w:rPr>
            <w:rFonts w:ascii="Times New Roman" w:eastAsia="Times New Roman" w:hAnsi="Times New Roman" w:cs="Times New Roman"/>
            <w:sz w:val="24"/>
            <w:szCs w:val="24"/>
          </w:rPr>
          <w:delText xml:space="preserve">Meski </w:delText>
        </w:r>
      </w:del>
      <w:proofErr w:type="spellStart"/>
      <w:ins w:id="15" w:author="apple" w:date="2022-03-25T10:34:00Z">
        <w:r w:rsidR="007541C0">
          <w:rPr>
            <w:rFonts w:ascii="Times New Roman" w:eastAsia="Times New Roman" w:hAnsi="Times New Roman" w:cs="Times New Roman"/>
            <w:sz w:val="24"/>
            <w:szCs w:val="24"/>
          </w:rPr>
          <w:t>m</w:t>
        </w:r>
        <w:r w:rsidR="007541C0" w:rsidRPr="00C50A1E">
          <w:rPr>
            <w:rFonts w:ascii="Times New Roman" w:eastAsia="Times New Roman" w:hAnsi="Times New Roman" w:cs="Times New Roman"/>
            <w:sz w:val="24"/>
            <w:szCs w:val="24"/>
          </w:rPr>
          <w:t>eski</w:t>
        </w:r>
        <w:r w:rsidR="007541C0">
          <w:rPr>
            <w:rFonts w:ascii="Times New Roman" w:eastAsia="Times New Roman" w:hAnsi="Times New Roman" w:cs="Times New Roman"/>
            <w:sz w:val="24"/>
            <w:szCs w:val="24"/>
          </w:rPr>
          <w:t>pun</w:t>
        </w:r>
        <w:proofErr w:type="spellEnd"/>
        <w:r w:rsidR="007541C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apple" w:date="2022-03-25T10:34:00Z">
        <w:r w:rsidDel="007541C0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proofErr w:type="spellStart"/>
      <w:ins w:id="17" w:author="apple" w:date="2022-03-25T10:34:00Z">
        <w:r w:rsidR="007541C0"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 w:rsidR="007541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8" w:author="apple" w:date="2022-03-25T10:34:00Z">
        <w:r w:rsidRPr="00C50A1E" w:rsidDel="007541C0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183CBDE5" w14:textId="77777777" w:rsidR="00927764" w:rsidRPr="00C50A1E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9" w:author="apple" w:date="2022-03-25T10:3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apple" w:date="2022-03-25T11:01:00Z">
        <w:r w:rsidRPr="00C50A1E" w:rsidDel="00584C91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proofErr w:type="spellStart"/>
      <w:ins w:id="21" w:author="apple" w:date="2022-03-25T11:01:00Z">
        <w:r w:rsidR="00584C91" w:rsidRPr="00C50A1E">
          <w:rPr>
            <w:rFonts w:ascii="Times New Roman" w:eastAsia="Times New Roman" w:hAnsi="Times New Roman" w:cs="Times New Roman"/>
            <w:sz w:val="24"/>
            <w:szCs w:val="24"/>
          </w:rPr>
          <w:t>t</w:t>
        </w:r>
        <w:r w:rsidR="00584C91">
          <w:rPr>
            <w:rFonts w:ascii="Times New Roman" w:eastAsia="Times New Roman" w:hAnsi="Times New Roman" w:cs="Times New Roman"/>
            <w:sz w:val="24"/>
            <w:szCs w:val="24"/>
          </w:rPr>
          <w:t>ida</w:t>
        </w:r>
        <w:r w:rsidR="00584C91" w:rsidRPr="00C50A1E">
          <w:rPr>
            <w:rFonts w:ascii="Times New Roman" w:eastAsia="Times New Roman" w:hAnsi="Times New Roman" w:cs="Times New Roman"/>
            <w:sz w:val="24"/>
            <w:szCs w:val="24"/>
          </w:rPr>
          <w:t>k</w:t>
        </w:r>
        <w:proofErr w:type="spellEnd"/>
        <w:r w:rsidR="00584C9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2" w:author="apple" w:date="2022-03-25T11:02:00Z">
        <w:r w:rsidRPr="00C50A1E" w:rsidDel="00584C91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ins w:id="23" w:author="apple" w:date="2022-03-25T11:02:00Z">
        <w:r w:rsidR="00584C91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584C9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apple" w:date="2022-03-25T11:02:00Z">
        <w:r w:rsidRPr="00C50A1E" w:rsidDel="00584C91">
          <w:rPr>
            <w:rFonts w:ascii="Times New Roman" w:eastAsia="Times New Roman" w:hAnsi="Times New Roman" w:cs="Times New Roman"/>
            <w:sz w:val="24"/>
            <w:szCs w:val="24"/>
          </w:rPr>
          <w:delText>Kok bisa</w:delText>
        </w:r>
      </w:del>
      <w:proofErr w:type="spellStart"/>
      <w:ins w:id="25" w:author="apple" w:date="2022-03-25T11:02:00Z">
        <w:r w:rsidR="00584C91">
          <w:rPr>
            <w:rFonts w:ascii="Times New Roman" w:eastAsia="Times New Roman" w:hAnsi="Times New Roman" w:cs="Times New Roman"/>
            <w:sz w:val="24"/>
            <w:szCs w:val="24"/>
          </w:rPr>
          <w:t>Mengapa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D4DBA8D" w14:textId="77777777" w:rsidR="00736FC9" w:rsidRDefault="00927764">
      <w:pPr>
        <w:shd w:val="clear" w:color="auto" w:fill="F5F5F5"/>
        <w:jc w:val="both"/>
        <w:rPr>
          <w:ins w:id="26" w:author="apple" w:date="2022-03-25T10:38:00Z"/>
          <w:rFonts w:ascii="Times New Roman" w:eastAsia="Times New Roman" w:hAnsi="Times New Roman" w:cs="Times New Roman"/>
          <w:b/>
          <w:bCs/>
          <w:sz w:val="24"/>
          <w:szCs w:val="24"/>
        </w:rPr>
        <w:pPrChange w:id="27" w:author="apple" w:date="2022-03-25T10:3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59FAB48C" w14:textId="77777777" w:rsidR="00927764" w:rsidRDefault="00927764">
      <w:pPr>
        <w:shd w:val="clear" w:color="auto" w:fill="F5F5F5"/>
        <w:jc w:val="both"/>
        <w:rPr>
          <w:ins w:id="28" w:author="apple" w:date="2022-03-25T10:38:00Z"/>
          <w:rFonts w:ascii="Times New Roman" w:eastAsia="Times New Roman" w:hAnsi="Times New Roman" w:cs="Times New Roman"/>
          <w:sz w:val="24"/>
          <w:szCs w:val="24"/>
        </w:rPr>
        <w:pPrChange w:id="29" w:author="apple" w:date="2022-03-25T10:38:00Z">
          <w:pPr>
            <w:shd w:val="clear" w:color="auto" w:fill="F5F5F5"/>
            <w:spacing w:after="375"/>
          </w:pPr>
        </w:pPrChange>
      </w:pPr>
      <w:del w:id="30" w:author="apple" w:date="2022-03-25T10:38:00Z">
        <w:r w:rsidRPr="00C50A1E" w:rsidDel="00736FC9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apple" w:date="2022-03-25T10:39:00Z">
        <w:r w:rsidDel="00736FC9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736FC9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32" w:author="apple" w:date="2022-03-25T10:39:00Z">
        <w:r w:rsidR="00736FC9">
          <w:rPr>
            <w:rFonts w:ascii="Times New Roman" w:eastAsia="Times New Roman" w:hAnsi="Times New Roman" w:cs="Times New Roman"/>
            <w:sz w:val="24"/>
            <w:szCs w:val="24"/>
          </w:rPr>
          <w:t>naf</w:t>
        </w:r>
        <w:r w:rsidR="00736FC9"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="00736FC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14:paraId="01ED4C7C" w14:textId="77777777" w:rsidR="00736FC9" w:rsidRPr="00C50A1E" w:rsidRDefault="00736FC9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3" w:author="apple" w:date="2022-03-25T10:38:00Z">
          <w:pPr>
            <w:shd w:val="clear" w:color="auto" w:fill="F5F5F5"/>
            <w:spacing w:after="375"/>
          </w:pPr>
        </w:pPrChange>
      </w:pPr>
    </w:p>
    <w:p w14:paraId="079BDA90" w14:textId="77777777" w:rsidR="00927764" w:rsidRPr="00C50A1E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4" w:author="apple" w:date="2022-03-25T10:40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del w:id="35" w:author="apple" w:date="2022-03-25T11:03:00Z">
        <w:r w:rsidRPr="00C50A1E" w:rsidDel="00584C91">
          <w:rPr>
            <w:rFonts w:ascii="Times New Roman" w:eastAsia="Times New Roman" w:hAnsi="Times New Roman" w:cs="Times New Roman"/>
            <w:sz w:val="24"/>
            <w:szCs w:val="24"/>
          </w:rPr>
          <w:delText xml:space="preserve">asyik </w:delText>
        </w:r>
      </w:del>
      <w:proofErr w:type="spellStart"/>
      <w:ins w:id="36" w:author="apple" w:date="2022-03-25T11:03:00Z">
        <w:r w:rsidR="00584C91">
          <w:rPr>
            <w:rFonts w:ascii="Times New Roman" w:eastAsia="Times New Roman" w:hAnsi="Times New Roman" w:cs="Times New Roman"/>
            <w:sz w:val="24"/>
            <w:szCs w:val="24"/>
          </w:rPr>
          <w:t>menyenangkan</w:t>
        </w:r>
        <w:proofErr w:type="spellEnd"/>
        <w:r w:rsidR="00584C9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apple" w:date="2022-03-25T10:40:00Z">
        <w:r w:rsidRPr="00C50A1E" w:rsidDel="00736FC9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38" w:author="apple" w:date="2022-03-25T10:40:00Z">
        <w:r w:rsidR="00736FC9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011C6B8F" w14:textId="77777777" w:rsidR="00927764" w:rsidRPr="00C50A1E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9" w:author="apple" w:date="2022-03-25T10:4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del w:id="40" w:author="apple" w:date="2022-03-25T11:03:00Z">
        <w:r w:rsidRPr="00C50A1E" w:rsidDel="00584C91">
          <w:rPr>
            <w:rFonts w:ascii="Times New Roman" w:eastAsia="Times New Roman" w:hAnsi="Times New Roman" w:cs="Times New Roman"/>
            <w:sz w:val="24"/>
            <w:szCs w:val="24"/>
          </w:rPr>
          <w:delText xml:space="preserve"> duduk</w:delText>
        </w:r>
      </w:del>
      <w:proofErr w:type="gramStart"/>
      <w:ins w:id="41" w:author="apple" w:date="2022-03-25T11:03:00Z">
        <w:r w:rsidR="00584C91">
          <w:rPr>
            <w:rFonts w:ascii="Times New Roman" w:eastAsia="Times New Roman" w:hAnsi="Times New Roman" w:cs="Times New Roman"/>
            <w:sz w:val="24"/>
            <w:szCs w:val="24"/>
          </w:rPr>
          <w:t>gus</w:t>
        </w:r>
      </w:ins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apple" w:date="2022-03-25T11:04:00Z">
        <w:r w:rsidRPr="00C50A1E" w:rsidDel="00584C91">
          <w:rPr>
            <w:rFonts w:ascii="Times New Roman" w:eastAsia="Times New Roman" w:hAnsi="Times New Roman" w:cs="Times New Roman"/>
            <w:sz w:val="24"/>
            <w:szCs w:val="24"/>
          </w:rPr>
          <w:delText>eh kok</w:delText>
        </w:r>
      </w:del>
      <w:proofErr w:type="spellStart"/>
      <w:ins w:id="43" w:author="apple" w:date="2022-03-25T11:04:00Z">
        <w:r w:rsidR="00584C91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584C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84C91">
          <w:rPr>
            <w:rFonts w:ascii="Times New Roman" w:eastAsia="Times New Roman" w:hAnsi="Times New Roman" w:cs="Times New Roman"/>
            <w:sz w:val="24"/>
            <w:szCs w:val="24"/>
          </w:rPr>
          <w:t>terasa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4" w:author="apple" w:date="2022-03-25T11:04:00Z">
        <w:r w:rsidRPr="00C50A1E" w:rsidDel="00584C91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45" w:author="apple" w:date="2022-03-25T11:04:00Z">
        <w:r w:rsidR="00584C91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584C9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A56FB9F" w14:textId="77777777" w:rsidR="00927764" w:rsidRPr="00C50A1E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6" w:author="apple" w:date="2022-03-25T10:41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47" w:author="apple" w:date="2022-03-25T10:41:00Z">
        <w:r w:rsidRPr="00C50A1E" w:rsidDel="00736FC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48" w:author="apple" w:date="2022-03-25T11:04:00Z">
        <w:r w:rsidR="00584C9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49" w:author="apple" w:date="2022-03-25T11:04:00Z">
        <w:r w:rsidRPr="00C50A1E" w:rsidDel="00584C91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736FC9">
        <w:rPr>
          <w:rFonts w:ascii="Times New Roman" w:eastAsia="Times New Roman" w:hAnsi="Times New Roman" w:cs="Times New Roman"/>
          <w:sz w:val="24"/>
          <w:szCs w:val="24"/>
          <w:rPrChange w:id="50" w:author="apple" w:date="2022-03-25T10:4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736FC9">
        <w:rPr>
          <w:rFonts w:ascii="Times New Roman" w:eastAsia="Times New Roman" w:hAnsi="Times New Roman" w:cs="Times New Roman"/>
          <w:sz w:val="24"/>
          <w:szCs w:val="24"/>
          <w:rPrChange w:id="51" w:author="apple" w:date="2022-03-25T10:4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736FC9">
        <w:rPr>
          <w:rFonts w:ascii="Times New Roman" w:eastAsia="Times New Roman" w:hAnsi="Times New Roman" w:cs="Times New Roman"/>
          <w:sz w:val="24"/>
          <w:szCs w:val="24"/>
          <w:rPrChange w:id="52" w:author="apple" w:date="2022-03-25T10:4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736FC9">
        <w:rPr>
          <w:rFonts w:ascii="Times New Roman" w:eastAsia="Times New Roman" w:hAnsi="Times New Roman" w:cs="Times New Roman"/>
          <w:sz w:val="24"/>
          <w:szCs w:val="24"/>
          <w:rPrChange w:id="53" w:author="apple" w:date="2022-03-25T10:4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736FC9">
        <w:rPr>
          <w:rFonts w:ascii="Times New Roman" w:eastAsia="Times New Roman" w:hAnsi="Times New Roman" w:cs="Times New Roman"/>
          <w:sz w:val="24"/>
          <w:szCs w:val="24"/>
          <w:rPrChange w:id="54" w:author="apple" w:date="2022-03-25T10:4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FFD391" w14:textId="77777777" w:rsidR="00927764" w:rsidRPr="00C50A1E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5" w:author="apple" w:date="2022-03-25T10:41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6" w:author="apple" w:date="2022-03-25T11:04:00Z">
        <w:r w:rsidRPr="00C50A1E" w:rsidDel="00584C9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7" w:author="apple" w:date="2022-03-25T11:04:00Z">
        <w:r w:rsidRPr="00C50A1E" w:rsidDel="00584C91">
          <w:rPr>
            <w:rFonts w:ascii="Times New Roman" w:eastAsia="Times New Roman" w:hAnsi="Times New Roman" w:cs="Times New Roman"/>
            <w:sz w:val="24"/>
            <w:szCs w:val="24"/>
          </w:rPr>
          <w:delText xml:space="preserve">alias </w:delText>
        </w:r>
      </w:del>
      <w:proofErr w:type="spellStart"/>
      <w:ins w:id="58" w:author="apple" w:date="2022-03-25T11:04:00Z">
        <w:r w:rsidR="00584C91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584C9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masih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26420B1" w14:textId="77777777" w:rsidR="00927764" w:rsidRPr="00C50A1E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9" w:author="apple" w:date="2022-03-25T10:41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646F6EC" w14:textId="77777777" w:rsidR="00736FC9" w:rsidRDefault="00927764">
      <w:pPr>
        <w:shd w:val="clear" w:color="auto" w:fill="F5F5F5"/>
        <w:jc w:val="both"/>
        <w:rPr>
          <w:ins w:id="60" w:author="apple" w:date="2022-03-25T10:41:00Z"/>
          <w:rFonts w:ascii="Times New Roman" w:eastAsia="Times New Roman" w:hAnsi="Times New Roman" w:cs="Times New Roman"/>
          <w:b/>
          <w:bCs/>
          <w:sz w:val="24"/>
          <w:szCs w:val="24"/>
        </w:rPr>
        <w:pPrChange w:id="61" w:author="apple" w:date="2022-03-25T10:4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14:paraId="2B7BA6A9" w14:textId="77777777" w:rsidR="00927764" w:rsidRDefault="00927764">
      <w:pPr>
        <w:shd w:val="clear" w:color="auto" w:fill="F5F5F5"/>
        <w:jc w:val="both"/>
        <w:rPr>
          <w:ins w:id="62" w:author="apple" w:date="2022-03-25T10:42:00Z"/>
          <w:rFonts w:ascii="Times New Roman" w:eastAsia="Times New Roman" w:hAnsi="Times New Roman" w:cs="Times New Roman"/>
          <w:sz w:val="24"/>
          <w:szCs w:val="24"/>
        </w:rPr>
        <w:pPrChange w:id="63" w:author="apple" w:date="2022-03-25T10:42:00Z">
          <w:pPr>
            <w:shd w:val="clear" w:color="auto" w:fill="F5F5F5"/>
            <w:spacing w:after="375"/>
          </w:pPr>
        </w:pPrChange>
      </w:pPr>
      <w:del w:id="64" w:author="apple" w:date="2022-03-25T10:42:00Z">
        <w:r w:rsidRPr="00C50A1E" w:rsidDel="00736FC9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5" w:author="apple" w:date="2022-03-25T11:05:00Z">
        <w:r w:rsidRPr="00C50A1E" w:rsidDel="00584C91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proofErr w:type="spellStart"/>
      <w:ins w:id="66" w:author="apple" w:date="2022-03-25T11:05:00Z">
        <w:r w:rsidR="00584C91" w:rsidRPr="00C50A1E">
          <w:rPr>
            <w:rFonts w:ascii="Times New Roman" w:eastAsia="Times New Roman" w:hAnsi="Times New Roman" w:cs="Times New Roman"/>
            <w:sz w:val="24"/>
            <w:szCs w:val="24"/>
          </w:rPr>
          <w:t>t</w:t>
        </w:r>
        <w:r w:rsidR="00584C91">
          <w:rPr>
            <w:rFonts w:ascii="Times New Roman" w:eastAsia="Times New Roman" w:hAnsi="Times New Roman" w:cs="Times New Roman"/>
            <w:sz w:val="24"/>
            <w:szCs w:val="24"/>
          </w:rPr>
          <w:t>id</w:t>
        </w:r>
      </w:ins>
      <w:ins w:id="67" w:author="apple" w:date="2022-03-25T11:06:00Z">
        <w:r w:rsidR="00584C91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ins w:id="68" w:author="apple" w:date="2022-03-25T11:05:00Z">
        <w:r w:rsidR="00584C91" w:rsidRPr="00C50A1E">
          <w:rPr>
            <w:rFonts w:ascii="Times New Roman" w:eastAsia="Times New Roman" w:hAnsi="Times New Roman" w:cs="Times New Roman"/>
            <w:sz w:val="24"/>
            <w:szCs w:val="24"/>
          </w:rPr>
          <w:t>k</w:t>
        </w:r>
        <w:proofErr w:type="spellEnd"/>
        <w:r w:rsidR="00584C9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B55C97" w14:textId="77777777" w:rsidR="00736FC9" w:rsidRPr="00C50A1E" w:rsidRDefault="00736FC9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9" w:author="apple" w:date="2022-03-25T10:42:00Z">
          <w:pPr>
            <w:shd w:val="clear" w:color="auto" w:fill="F5F5F5"/>
            <w:spacing w:after="375"/>
          </w:pPr>
        </w:pPrChange>
      </w:pPr>
    </w:p>
    <w:p w14:paraId="65ADD35C" w14:textId="77777777" w:rsidR="00927764" w:rsidRPr="00C50A1E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0" w:author="apple" w:date="2022-03-25T10:4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71" w:author="apple" w:date="2022-03-25T10:43:00Z">
        <w:r w:rsidDel="00736FC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del w:id="72" w:author="apple" w:date="2022-03-25T11:06:00Z">
        <w:r w:rsidRPr="00C50A1E" w:rsidDel="00584C91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8926DB3" w14:textId="77777777" w:rsidR="00927764" w:rsidRPr="00C50A1E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3" w:author="apple" w:date="2022-03-25T10:43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4" w:author="apple" w:date="2022-03-25T11:06:00Z">
        <w:r w:rsidRPr="00C50A1E" w:rsidDel="00584C91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proofErr w:type="spellStart"/>
      <w:ins w:id="75" w:author="apple" w:date="2022-03-25T10:43:00Z">
        <w:r w:rsidR="00736FC9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8760D8" w14:textId="77777777" w:rsidR="00927764" w:rsidRPr="00C50A1E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6" w:author="apple" w:date="2022-03-25T10:43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89AF8C3" w14:textId="77777777" w:rsidR="00927764" w:rsidRPr="00C50A1E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7" w:author="apple" w:date="2022-03-25T10:4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78" w:author="apple" w:date="2022-03-25T10:43:00Z">
        <w:r w:rsidRPr="00C50A1E" w:rsidDel="00736FC9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proofErr w:type="spellStart"/>
      <w:ins w:id="79" w:author="apple" w:date="2022-03-25T10:43:00Z">
        <w:r w:rsidR="00736FC9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del w:id="80" w:author="apple" w:date="2022-03-25T10:44:00Z">
        <w:r w:rsidRPr="00C50A1E" w:rsidDel="00736FC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1" w:author="apple" w:date="2022-03-25T10:44:00Z">
        <w:r w:rsidRPr="00C50A1E" w:rsidDel="00736FC9">
          <w:rPr>
            <w:rFonts w:ascii="Times New Roman" w:eastAsia="Times New Roman" w:hAnsi="Times New Roman" w:cs="Times New Roman"/>
            <w:sz w:val="24"/>
            <w:szCs w:val="24"/>
          </w:rPr>
          <w:delText xml:space="preserve">Sebab </w:delText>
        </w:r>
      </w:del>
      <w:proofErr w:type="spellStart"/>
      <w:ins w:id="82" w:author="apple" w:date="2022-03-25T10:44:00Z">
        <w:r w:rsidR="00736FC9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736FC9" w:rsidRPr="00C50A1E">
          <w:rPr>
            <w:rFonts w:ascii="Times New Roman" w:eastAsia="Times New Roman" w:hAnsi="Times New Roman" w:cs="Times New Roman"/>
            <w:sz w:val="24"/>
            <w:szCs w:val="24"/>
          </w:rPr>
          <w:t>ebab</w:t>
        </w:r>
        <w:proofErr w:type="spellEnd"/>
        <w:r w:rsidR="00736FC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ins w:id="83" w:author="apple" w:date="2022-03-25T10:44:00Z">
        <w:r w:rsidR="00736FC9">
          <w:rPr>
            <w:rFonts w:ascii="Times New Roman" w:eastAsia="Times New Roman" w:hAnsi="Times New Roman" w:cs="Times New Roman"/>
            <w:sz w:val="24"/>
            <w:szCs w:val="24"/>
          </w:rPr>
          <w:t>….</w:t>
        </w:r>
        <w:proofErr w:type="gramEnd"/>
        <w:r w:rsidR="00736F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Pr="00736FC9">
        <w:rPr>
          <w:rFonts w:ascii="Times New Roman" w:eastAsia="Times New Roman" w:hAnsi="Times New Roman" w:cs="Times New Roman"/>
          <w:iCs/>
          <w:sz w:val="24"/>
          <w:szCs w:val="24"/>
          <w:rPrChange w:id="84" w:author="apple" w:date="2022-03-25T10:4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proofErr w:type="gramEnd"/>
      <w:r w:rsidRPr="00736FC9">
        <w:rPr>
          <w:rFonts w:ascii="Times New Roman" w:eastAsia="Times New Roman" w:hAnsi="Times New Roman" w:cs="Times New Roman"/>
          <w:iCs/>
          <w:sz w:val="24"/>
          <w:szCs w:val="24"/>
          <w:rPrChange w:id="85" w:author="apple" w:date="2022-03-25T10:4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736FC9">
        <w:rPr>
          <w:rFonts w:ascii="Times New Roman" w:eastAsia="Times New Roman" w:hAnsi="Times New Roman" w:cs="Times New Roman"/>
          <w:iCs/>
          <w:sz w:val="24"/>
          <w:szCs w:val="24"/>
          <w:rPrChange w:id="86" w:author="apple" w:date="2022-03-25T10:4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k</w:t>
      </w:r>
      <w:del w:id="87" w:author="apple" w:date="2022-03-25T10:44:00Z">
        <w:r w:rsidRPr="00736FC9" w:rsidDel="00736FC9">
          <w:rPr>
            <w:rFonts w:ascii="Times New Roman" w:eastAsia="Times New Roman" w:hAnsi="Times New Roman" w:cs="Times New Roman"/>
            <w:iCs/>
            <w:sz w:val="24"/>
            <w:szCs w:val="24"/>
            <w:rPrChange w:id="88" w:author="apple" w:date="2022-03-25T10:44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</w:delText>
        </w:r>
      </w:del>
      <w:r w:rsidRPr="00736FC9">
        <w:rPr>
          <w:rFonts w:ascii="Times New Roman" w:eastAsia="Times New Roman" w:hAnsi="Times New Roman" w:cs="Times New Roman"/>
          <w:iCs/>
          <w:sz w:val="24"/>
          <w:szCs w:val="24"/>
          <w:rPrChange w:id="89" w:author="apple" w:date="2022-03-25T10:4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End"/>
    </w:p>
    <w:p w14:paraId="4C4636D1" w14:textId="77777777" w:rsidR="00927764" w:rsidRPr="00C50A1E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0" w:author="apple" w:date="2022-03-25T10:4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CB1D1EF" w14:textId="77777777" w:rsidR="00927764" w:rsidRPr="00C50A1E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1" w:author="apple" w:date="2022-03-25T10:4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92" w:author="apple" w:date="2022-03-25T10:45:00Z">
        <w:r w:rsidR="00736F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0CCF87C8" w14:textId="77777777" w:rsidR="00927764" w:rsidRPr="00C50A1E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3" w:author="apple" w:date="2022-03-25T10:4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94" w:author="apple" w:date="2022-03-25T10:45:00Z">
        <w:r w:rsidR="00736F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098C1DA" w14:textId="77777777" w:rsidR="00927764" w:rsidRPr="00C50A1E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5" w:author="apple" w:date="2022-03-25T10:45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bookmarkStart w:id="96" w:name="_GoBack"/>
      <w:bookmarkEnd w:id="9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F51728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2A396F0" w14:textId="77777777" w:rsidR="00927764" w:rsidRPr="00C50A1E" w:rsidRDefault="00927764" w:rsidP="00927764"/>
    <w:p w14:paraId="58E22C42" w14:textId="77777777" w:rsidR="00927764" w:rsidRPr="005A045A" w:rsidRDefault="00927764" w:rsidP="00927764">
      <w:pPr>
        <w:rPr>
          <w:i/>
        </w:rPr>
      </w:pPr>
    </w:p>
    <w:p w14:paraId="77C8CD3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r w:rsidR="00584C91">
        <w:fldChar w:fldCharType="begin"/>
      </w:r>
      <w:r w:rsidR="00584C91">
        <w:instrText xml:space="preserve"> HYPERLINK "https://www.kompasiana.com/listhiahr/5e11e59a097f367b4a413222/hujan-turun-berat-badan-naik?page=all" \l "sec</w:instrText>
      </w:r>
      <w:r w:rsidR="00584C91">
        <w:instrText xml:space="preserve">tion1" </w:instrText>
      </w:r>
      <w:r w:rsidR="00584C91">
        <w:fldChar w:fldCharType="separate"/>
      </w:r>
      <w:r w:rsidRPr="005A045A">
        <w:rPr>
          <w:rStyle w:val="Hyperlink"/>
          <w:rFonts w:ascii="Cambria" w:hAnsi="Cambria"/>
          <w:i/>
          <w:sz w:val="18"/>
          <w:szCs w:val="18"/>
        </w:rPr>
        <w:t>https://www.kompasiana.com/listhiahr/5e11e59a097f367b4a413222/hujan-turun-berat-badan-naik?page=all#section1</w:t>
      </w:r>
      <w:r w:rsidR="00584C91">
        <w:rPr>
          <w:rStyle w:val="Hyperlink"/>
          <w:rFonts w:ascii="Cambria" w:hAnsi="Cambria"/>
          <w:i/>
          <w:sz w:val="18"/>
          <w:szCs w:val="18"/>
        </w:rPr>
        <w:fldChar w:fldCharType="end"/>
      </w:r>
    </w:p>
    <w:p w14:paraId="6D75EE1A" w14:textId="77777777" w:rsidR="00924DF5" w:rsidRDefault="00924DF5"/>
    <w:sectPr w:rsidR="00924DF5" w:rsidSect="00584C91">
      <w:footerReference w:type="default" r:id="rId10"/>
      <w:pgSz w:w="11907" w:h="16840" w:code="9"/>
      <w:pgMar w:top="1440" w:right="1440" w:bottom="1134" w:left="1440" w:header="720" w:footer="720" w:gutter="0"/>
      <w:cols w:space="720"/>
      <w:docGrid w:linePitch="360"/>
      <w:sectPrChange w:id="97" w:author="apple" w:date="2022-03-25T11:09:00Z">
        <w:sectPr w:rsidR="00924DF5" w:rsidSect="00584C91">
          <w:pgMar w:top="1440" w:right="1440" w:bottom="1440" w:left="144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818CD" w14:textId="77777777" w:rsidR="00736FC9" w:rsidRDefault="00736FC9">
      <w:r>
        <w:separator/>
      </w:r>
    </w:p>
  </w:endnote>
  <w:endnote w:type="continuationSeparator" w:id="0">
    <w:p w14:paraId="3609D41A" w14:textId="77777777" w:rsidR="00736FC9" w:rsidRDefault="00736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D2611" w14:textId="77777777" w:rsidR="00736FC9" w:rsidRDefault="00736FC9" w:rsidP="007541C0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60A3E22" w14:textId="77777777" w:rsidR="00736FC9" w:rsidRDefault="00736FC9">
    <w:pPr>
      <w:pStyle w:val="Footer"/>
    </w:pPr>
  </w:p>
  <w:p w14:paraId="21FE5DAB" w14:textId="77777777" w:rsidR="00736FC9" w:rsidRDefault="00736FC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D80C05" w14:textId="77777777" w:rsidR="00736FC9" w:rsidRDefault="00736FC9">
      <w:r>
        <w:separator/>
      </w:r>
    </w:p>
  </w:footnote>
  <w:footnote w:type="continuationSeparator" w:id="0">
    <w:p w14:paraId="66E8F223" w14:textId="77777777" w:rsidR="00736FC9" w:rsidRDefault="00736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584C91"/>
    <w:rsid w:val="00736FC9"/>
    <w:rsid w:val="007541C0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A655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541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541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600</Words>
  <Characters>3424</Characters>
  <Application>Microsoft Macintosh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apple</cp:lastModifiedBy>
  <cp:revision>3</cp:revision>
  <dcterms:created xsi:type="dcterms:W3CDTF">2022-03-25T03:47:00Z</dcterms:created>
  <dcterms:modified xsi:type="dcterms:W3CDTF">2022-03-25T04:10:00Z</dcterms:modified>
</cp:coreProperties>
</file>