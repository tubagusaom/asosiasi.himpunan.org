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Isti" w:date="2020-09-02T11:21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del w:id="1" w:author="Isti" w:date="2020-09-02T11:21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, yang </w:delText>
              </w:r>
            </w:del>
            <w:ins w:id="2" w:author="Isti" w:date="2020-09-02T11:23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ins w:id="3" w:author="Isti" w:date="2020-09-02T11:29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Isti" w:date="2020-09-02T11:35:00Z">
              <w:r w:rsidRPr="00EC6F38" w:rsidDel="004D03D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5" w:author="Isti" w:date="2020-09-02T11:35:00Z">
              <w:r w:rsidR="004D03D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bookmarkStart w:id="6" w:name="_GoBack"/>
              <w:bookmarkEnd w:id="6"/>
              <w:r w:rsidR="004D03D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Isti" w:date="2020-09-02T11:23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8" w:author="Isti" w:date="2020-09-02T11:23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ins w:id="9" w:author="Isti" w:date="2020-09-02T11:29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Isti" w:date="2020-09-02T11:25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11" w:author="Isti" w:date="2020-09-02T11:25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2" w:author="Isti" w:date="2020-09-02T11:25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ins w:id="13" w:author="Isti" w:date="2020-09-02T11:25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Isti" w:date="2020-09-02T11:25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5" w:author="Isti" w:date="2020-09-02T11:27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perluasan</w:t>
              </w:r>
            </w:ins>
            <w:proofErr w:type="spellEnd"/>
            <w:ins w:id="16" w:author="Isti" w:date="2020-09-02T11:25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Isti" w:date="2020-09-02T11:27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18" w:author="Isti" w:date="2020-09-02T11:27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proofErr w:type="spellEnd"/>
              <w:r w:rsidR="00EE3BE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Isti" w:date="2020-09-02T11:27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20" w:author="Isti" w:date="2020-09-02T11:29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21" w:author="Isti" w:date="2020-09-02T11:27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ibutuhkan</w:t>
              </w:r>
              <w:proofErr w:type="spellEnd"/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2" w:author="Isti" w:date="2020-09-02T11:28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23" w:author="Isti" w:date="2020-09-02T11:29:00Z">
              <w:r w:rsidRPr="00EC6F38" w:rsidDel="00EE3BE4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24" w:author="Isti" w:date="2020-09-02T11:29:00Z"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3BE4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EE3BE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Isti" w:date="2020-09-02T11:30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6" w:author="Isti" w:date="2020-09-02T11:30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" w:author="Isti" w:date="2020-09-02T11:30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28" w:author="Isti" w:date="2020-09-02T11:30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" w:author="Isti" w:date="2020-09-02T11:31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0" w:author="Isti" w:date="2020-09-02T11:31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  <w:r w:rsidR="00563B1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Isti" w:date="2020-09-02T11:31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32" w:author="Isti" w:date="2020-09-02T11:31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Isti" w:date="2020-09-02T11:32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34" w:author="Isti" w:date="2020-09-02T11:32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Isti" w:date="2020-09-02T11:32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36" w:author="Isti" w:date="2020-09-02T11:32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Isti" w:date="2020-09-02T11:32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ins w:id="38" w:author="Isti" w:date="2020-09-02T11:32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39" w:author="Isti" w:date="2020-09-02T11:33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40" w:author="Isti" w:date="2020-09-02T11:33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41" w:author="Isti" w:date="2020-09-02T11:33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mengaplikasikannya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2" w:author="Isti" w:date="2020-09-02T11:33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43" w:author="Isti" w:date="2020-09-02T11:34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44" w:author="Isti" w:date="2020-09-02T11:34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563B1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63B1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Isti" w:date="2020-09-02T11:34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46" w:author="Isti" w:date="2020-09-02T11:34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Isti" w:date="2020-09-02T11:34:00Z">
              <w:r w:rsidRPr="00EC6F38" w:rsidDel="00563B12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48" w:author="Isti" w:date="2020-09-02T11:34:00Z">
              <w:r w:rsidR="00563B1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D03D5"/>
    <w:rsid w:val="00563B12"/>
    <w:rsid w:val="00924DF5"/>
    <w:rsid w:val="00E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EE3BE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EE3BE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Isti</cp:lastModifiedBy>
  <cp:revision>3</cp:revision>
  <dcterms:created xsi:type="dcterms:W3CDTF">2020-09-02T04:35:00Z</dcterms:created>
  <dcterms:modified xsi:type="dcterms:W3CDTF">2020-09-02T04:36:00Z</dcterms:modified>
</cp:coreProperties>
</file>