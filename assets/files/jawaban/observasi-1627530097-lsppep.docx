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C2877" w:rsidRPr="008C2877" w:rsidRDefault="008C2877" w:rsidP="008C2877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2877">
        <w:rPr>
          <w:rFonts w:ascii="Times New Roman" w:hAnsi="Times New Roman" w:cs="Times New Roman"/>
          <w:sz w:val="24"/>
          <w:szCs w:val="24"/>
        </w:rPr>
        <w:t>Ubahlah</w:t>
      </w:r>
      <w:proofErr w:type="spellEnd"/>
      <w:r w:rsidRPr="008C2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877"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 w:rsidRPr="008C2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877">
        <w:rPr>
          <w:rFonts w:ascii="Times New Roman" w:hAnsi="Times New Roman" w:cs="Times New Roman"/>
          <w:sz w:val="24"/>
          <w:szCs w:val="24"/>
        </w:rPr>
        <w:t>paragraf-paragraf</w:t>
      </w:r>
      <w:proofErr w:type="spellEnd"/>
      <w:r w:rsidRPr="008C2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87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C2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87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C2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87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C2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87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C2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87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C2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877">
        <w:rPr>
          <w:rFonts w:ascii="Times New Roman" w:hAnsi="Times New Roman" w:cs="Times New Roman"/>
          <w:sz w:val="24"/>
          <w:szCs w:val="24"/>
        </w:rPr>
        <w:t>logis</w:t>
      </w:r>
      <w:proofErr w:type="spellEnd"/>
      <w:r w:rsidRPr="008C2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87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C2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877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8C2877">
        <w:rPr>
          <w:rFonts w:ascii="Times New Roman" w:hAnsi="Times New Roman" w:cs="Times New Roman"/>
          <w:sz w:val="24"/>
          <w:szCs w:val="24"/>
        </w:rPr>
        <w:t>.</w:t>
      </w:r>
    </w:p>
    <w:p w:rsidR="008C2877" w:rsidRPr="00A16D9B" w:rsidRDefault="008C2877" w:rsidP="008C287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3"/>
      </w:tblGrid>
      <w:tr w:rsidR="008C2877" w:rsidRPr="00A16D9B" w:rsidTr="0062003E">
        <w:tc>
          <w:tcPr>
            <w:tcW w:w="9350" w:type="dxa"/>
          </w:tcPr>
          <w:p w:rsidR="008C2877" w:rsidRPr="00A16D9B" w:rsidRDefault="008C2877" w:rsidP="0062003E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2877" w:rsidRPr="00A16D9B" w:rsidRDefault="008C2877" w:rsidP="0062003E">
            <w:pPr>
              <w:spacing w:line="312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Berpikir Kritis</w:t>
            </w:r>
          </w:p>
          <w:p w:rsidR="008C2877" w:rsidRPr="00A16D9B" w:rsidRDefault="008C2877" w:rsidP="0062003E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2877" w:rsidRPr="00A16D9B" w:rsidRDefault="008C2877" w:rsidP="0062003E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Di dalam dunia </w:t>
            </w:r>
            <w:del w:id="0" w:author="asus" w:date="2021-07-29T10:25:00Z">
              <w:r w:rsidRPr="00A16D9B" w:rsidDel="00F94B18">
                <w:rPr>
                  <w:rFonts w:ascii="Times New Roman" w:hAnsi="Times New Roman" w:cs="Times New Roman"/>
                  <w:sz w:val="24"/>
                  <w:szCs w:val="24"/>
                </w:rPr>
                <w:delText>tulis-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menulis, kemampuan berpikir kritis sangat membantu dalam pengembangan gagasan yang berbasis masalah. Kemampuan ini </w:t>
            </w:r>
            <w:del w:id="1" w:author="asus" w:date="2021-07-29T10:25:00Z">
              <w:r w:rsidRPr="00A16D9B" w:rsidDel="00F94B18">
                <w:rPr>
                  <w:rFonts w:ascii="Times New Roman" w:hAnsi="Times New Roman" w:cs="Times New Roman"/>
                  <w:sz w:val="24"/>
                  <w:szCs w:val="24"/>
                </w:rPr>
                <w:delText>terutama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diperlukan untuk menghasilkan karya tulis ilmiah yang berbasis pada riset masalah seperti di </w:t>
            </w:r>
            <w:del w:id="2" w:author="asus" w:date="2021-07-29T10:26:00Z">
              <w:r w:rsidRPr="00A16D9B" w:rsidDel="00F94B18">
                <w:rPr>
                  <w:rFonts w:ascii="Times New Roman" w:hAnsi="Times New Roman" w:cs="Times New Roman"/>
                  <w:sz w:val="24"/>
                  <w:szCs w:val="24"/>
                </w:rPr>
                <w:delText>pendidikan</w:delText>
              </w:r>
            </w:del>
            <w:ins w:id="3" w:author="asus" w:date="2021-07-29T10:26:00Z">
              <w:r w:rsidR="00F94B1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F94B1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perguruan</w:t>
              </w:r>
            </w:ins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tinggi. </w:t>
            </w:r>
            <w:r w:rsidRPr="00A16D9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1</w:t>
            </w:r>
          </w:p>
          <w:p w:rsidR="008C2877" w:rsidRPr="00A16D9B" w:rsidRDefault="008C2877" w:rsidP="0062003E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2877" w:rsidRPr="00A16D9B" w:rsidRDefault="008C2877" w:rsidP="0062003E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Berpikir kritis </w:t>
            </w:r>
            <w:del w:id="4" w:author="asus" w:date="2021-07-29T10:27:00Z">
              <w:r w:rsidRPr="00A16D9B" w:rsidDel="00F94B18">
                <w:rPr>
                  <w:rFonts w:ascii="Times New Roman" w:hAnsi="Times New Roman" w:cs="Times New Roman"/>
                  <w:sz w:val="24"/>
                  <w:szCs w:val="24"/>
                </w:rPr>
                <w:delText>dapat didefinisikan sebagai</w:delText>
              </w:r>
            </w:del>
            <w:ins w:id="5" w:author="asus" w:date="2021-07-29T10:27:00Z">
              <w:r w:rsidR="00F94B1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F94B1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merupakan</w:t>
              </w:r>
            </w:ins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kapasitas </w:t>
            </w:r>
            <w:del w:id="6" w:author="asus" w:date="2021-07-29T10:26:00Z">
              <w:r w:rsidRPr="00A16D9B" w:rsidDel="00F94B18">
                <w:rPr>
                  <w:rFonts w:ascii="Times New Roman" w:hAnsi="Times New Roman" w:cs="Times New Roman"/>
                  <w:sz w:val="24"/>
                  <w:szCs w:val="24"/>
                </w:rPr>
                <w:delText>(kemampuan)</w:delText>
              </w:r>
            </w:del>
            <w:ins w:id="7" w:author="asus" w:date="2021-07-29T10:26:00Z">
              <w:r w:rsidR="00F94B1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F94B1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atau</w:t>
              </w:r>
              <w:proofErr w:type="spellEnd"/>
              <w:r w:rsidR="00F94B1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F94B1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kemampuan</w:t>
              </w:r>
            </w:ins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seseorang untuk merespons pemikiran atau informasi yang diterimanya, </w:t>
            </w:r>
            <w:del w:id="8" w:author="asus" w:date="2021-07-29T10:27:00Z">
              <w:r w:rsidRPr="00A16D9B" w:rsidDel="00F94B18">
                <w:rPr>
                  <w:rFonts w:ascii="Times New Roman" w:hAnsi="Times New Roman" w:cs="Times New Roman"/>
                  <w:sz w:val="24"/>
                  <w:szCs w:val="24"/>
                </w:rPr>
                <w:delText>lalu</w:delText>
              </w:r>
            </w:del>
            <w:ins w:id="9" w:author="asus" w:date="2021-07-29T10:28:00Z">
              <w:r w:rsidR="00F94B1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F94B1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kemudian</w:t>
              </w:r>
            </w:ins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mengevaluasinya secara sistematis. </w:t>
            </w:r>
            <w:del w:id="10" w:author="asus" w:date="2021-07-29T10:31:00Z">
              <w:r w:rsidRPr="00A16D9B" w:rsidDel="00F94B18">
                <w:rPr>
                  <w:rFonts w:ascii="Times New Roman" w:hAnsi="Times New Roman" w:cs="Times New Roman"/>
                  <w:sz w:val="24"/>
                  <w:szCs w:val="24"/>
                </w:rPr>
                <w:delText>Ada beberapa definisi yang diungkapkan oleh para ahli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ins w:id="11" w:author="asus" w:date="2021-07-29T10:31:00Z">
              <w:r w:rsidR="00F94B1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Para </w:t>
              </w:r>
              <w:proofErr w:type="spellStart"/>
              <w:r w:rsidR="00F94B1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peneliti</w:t>
              </w:r>
              <w:proofErr w:type="spellEnd"/>
              <w:r w:rsidR="00F94B1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F94B1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juga</w:t>
              </w:r>
              <w:proofErr w:type="spellEnd"/>
              <w:r w:rsidR="00F94B1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F94B1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mengungkapkan</w:t>
              </w:r>
              <w:proofErr w:type="spellEnd"/>
              <w:r w:rsidR="00F94B1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F94B1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definisi</w:t>
              </w:r>
              <w:proofErr w:type="spellEnd"/>
              <w:r w:rsidR="00F94B1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F94B1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berpikir</w:t>
              </w:r>
              <w:proofErr w:type="spellEnd"/>
              <w:r w:rsidR="00F94B1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F94B1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kritis</w:t>
              </w:r>
              <w:proofErr w:type="spellEnd"/>
              <w:r w:rsidR="00F94B1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F94B1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menurut</w:t>
              </w:r>
              <w:proofErr w:type="spellEnd"/>
              <w:r w:rsidR="00F94B1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F94B1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pandangannya</w:t>
              </w:r>
              <w:proofErr w:type="spellEnd"/>
              <w:r w:rsidR="00F94B1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F94B1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masing-masing</w:t>
              </w:r>
              <w:proofErr w:type="spellEnd"/>
              <w:r w:rsidR="00F94B1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Michael Scriven dan Richard Paul (1987) menjelaskan bahwa berpikir kritis melibatkan proses yang </w:t>
            </w:r>
            <w:del w:id="12" w:author="asus" w:date="2021-07-29T10:33:00Z">
              <w:r w:rsidRPr="00A16D9B" w:rsidDel="00F94B18">
                <w:rPr>
                  <w:rFonts w:ascii="Times New Roman" w:hAnsi="Times New Roman" w:cs="Times New Roman"/>
                  <w:sz w:val="24"/>
                  <w:szCs w:val="24"/>
                </w:rPr>
                <w:delText>secara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aktif dan </w:t>
            </w:r>
            <w:del w:id="13" w:author="asus" w:date="2021-07-29T10:33:00Z">
              <w:r w:rsidRPr="00A16D9B" w:rsidDel="00F94B18">
                <w:rPr>
                  <w:rFonts w:ascii="Times New Roman" w:hAnsi="Times New Roman" w:cs="Times New Roman"/>
                  <w:sz w:val="24"/>
                  <w:szCs w:val="24"/>
                </w:rPr>
                <w:delText>penuh</w:delText>
              </w:r>
            </w:del>
            <w:ins w:id="14" w:author="asus" w:date="2021-07-29T10:33:00Z">
              <w:r w:rsidR="00F94B1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F94B1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memiliki</w:t>
              </w:r>
            </w:ins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kemampuan untuk membuat konsep, menerapkan, menganalisis, </w:t>
            </w:r>
            <w:del w:id="15" w:author="asus" w:date="2021-07-29T10:34:00Z">
              <w:r w:rsidRPr="00A16D9B" w:rsidDel="00F94B18">
                <w:rPr>
                  <w:rFonts w:ascii="Times New Roman" w:hAnsi="Times New Roman" w:cs="Times New Roman"/>
                  <w:sz w:val="24"/>
                  <w:szCs w:val="24"/>
                </w:rPr>
                <w:delText>menyarikan</w:delText>
              </w:r>
            </w:del>
            <w:ins w:id="16" w:author="asus" w:date="2021-07-29T10:34:00Z">
              <w:r w:rsidR="00F94B1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F94B1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mencari</w:t>
              </w:r>
            </w:ins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dan mengamati sebuah masalah yang diperoleh </w:t>
            </w:r>
            <w:del w:id="17" w:author="asus" w:date="2021-07-29T10:34:00Z">
              <w:r w:rsidRPr="00A16D9B" w:rsidDel="00AC16DA">
                <w:rPr>
                  <w:rFonts w:ascii="Times New Roman" w:hAnsi="Times New Roman" w:cs="Times New Roman"/>
                  <w:sz w:val="24"/>
                  <w:szCs w:val="24"/>
                </w:rPr>
                <w:delText>ataupun diciptakan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dari</w:t>
            </w:r>
            <w:ins w:id="18" w:author="asus" w:date="2021-07-29T10:35:00Z">
              <w:r w:rsidR="00AC16DA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AC16DA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sebuah</w:t>
              </w:r>
            </w:ins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pengamatan, pengalaman, komunikasi, dan sebagainya. </w:t>
            </w:r>
            <w:r w:rsidRPr="00A16D9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2</w:t>
            </w:r>
          </w:p>
          <w:p w:rsidR="008C2877" w:rsidRPr="00A16D9B" w:rsidRDefault="008C2877" w:rsidP="0062003E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2877" w:rsidRPr="00A16D9B" w:rsidRDefault="008C2877" w:rsidP="0062003E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Pada kenyataannya</w:t>
            </w:r>
            <w:ins w:id="19" w:author="asus" w:date="2021-07-29T10:36:00Z">
              <w:r w:rsidR="00AC16DA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del w:id="20" w:author="asus" w:date="2021-07-29T10:36:00Z">
              <w:r w:rsidRPr="00A16D9B" w:rsidDel="00AC16DA">
                <w:rPr>
                  <w:rFonts w:ascii="Times New Roman" w:hAnsi="Times New Roman" w:cs="Times New Roman"/>
                  <w:sz w:val="24"/>
                  <w:szCs w:val="24"/>
                </w:rPr>
                <w:delText>saat ini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sebuah keluarga </w:t>
            </w:r>
            <w:del w:id="21" w:author="asus" w:date="2021-07-29T10:36:00Z">
              <w:r w:rsidRPr="00A16D9B" w:rsidDel="00AC16DA">
                <w:rPr>
                  <w:rFonts w:ascii="Times New Roman" w:hAnsi="Times New Roman" w:cs="Times New Roman"/>
                  <w:sz w:val="24"/>
                  <w:szCs w:val="24"/>
                </w:rPr>
                <w:delText>sebagai</w:delText>
              </w:r>
            </w:del>
            <w:ins w:id="22" w:author="asus" w:date="2021-07-29T10:36:00Z">
              <w:r w:rsidR="00AC16DA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yang </w:t>
              </w:r>
              <w:proofErr w:type="spellStart"/>
              <w:r w:rsidR="00AC16DA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menjadi</w:t>
              </w:r>
            </w:ins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kelompok terkecil dari sebuah bangsa </w:t>
            </w:r>
            <w:proofErr w:type="spellStart"/>
            <w:ins w:id="23" w:author="asus" w:date="2021-07-29T10:36:00Z">
              <w:r w:rsidR="00AC16DA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kerap</w:t>
              </w:r>
              <w:proofErr w:type="spellEnd"/>
              <w:r w:rsidR="00AC16DA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kali </w:t>
              </w:r>
            </w:ins>
            <w:del w:id="24" w:author="asus" w:date="2021-07-29T10:37:00Z">
              <w:r w:rsidRPr="00A16D9B" w:rsidDel="00AC16DA">
                <w:rPr>
                  <w:rFonts w:ascii="Times New Roman" w:hAnsi="Times New Roman" w:cs="Times New Roman"/>
                  <w:sz w:val="24"/>
                  <w:szCs w:val="24"/>
                </w:rPr>
                <w:delText>menghadapi</w:delText>
              </w:r>
            </w:del>
            <w:ins w:id="25" w:author="asus" w:date="2021-07-29T10:37:00Z">
              <w:r w:rsidR="00AC16DA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AC16DA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mendapatkan</w:t>
              </w:r>
            </w:ins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banjir informasi </w:t>
            </w:r>
            <w:del w:id="26" w:author="asus" w:date="2021-07-29T10:37:00Z">
              <w:r w:rsidRPr="00A16D9B" w:rsidDel="00AC16DA">
                <w:rPr>
                  <w:rFonts w:ascii="Times New Roman" w:hAnsi="Times New Roman" w:cs="Times New Roman"/>
                  <w:sz w:val="24"/>
                  <w:szCs w:val="24"/>
                </w:rPr>
                <w:delText>di</w:delText>
              </w:r>
            </w:del>
            <w:ins w:id="27" w:author="asus" w:date="2021-07-29T10:37:00Z">
              <w:r w:rsidR="00AC16DA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AC16DA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dari</w:t>
              </w:r>
            </w:ins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berbagai bidang, seperti pendidikan, kesehatan, keuangan, kemasyarakatan, bahkan kegiatan-kegiatan yang bersifat remeh. </w:t>
            </w:r>
            <w:del w:id="28" w:author="asus" w:date="2021-07-29T10:40:00Z">
              <w:r w:rsidRPr="00A16D9B" w:rsidDel="00AC16DA">
                <w:rPr>
                  <w:rFonts w:ascii="Times New Roman" w:hAnsi="Times New Roman" w:cs="Times New Roman"/>
                  <w:sz w:val="24"/>
                  <w:szCs w:val="24"/>
                </w:rPr>
                <w:delText>Artinya, kita menghadapi sesuatu yang bersifat ringan sampai yang rumit</w:delText>
              </w:r>
            </w:del>
            <w:proofErr w:type="spellStart"/>
            <w:ins w:id="29" w:author="asus" w:date="2021-07-29T10:40:00Z">
              <w:r w:rsidR="00AC16DA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Artinya</w:t>
              </w:r>
              <w:proofErr w:type="spellEnd"/>
              <w:r w:rsidR="00AC16DA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</w:t>
              </w:r>
              <w:proofErr w:type="spellStart"/>
              <w:r w:rsidR="00AC16DA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kita</w:t>
              </w:r>
              <w:proofErr w:type="spellEnd"/>
              <w:r w:rsidR="00AC16DA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AC16DA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sedang</w:t>
              </w:r>
              <w:proofErr w:type="spellEnd"/>
              <w:r w:rsidR="00AC16DA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AC16DA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menghadapi</w:t>
              </w:r>
              <w:proofErr w:type="spellEnd"/>
              <w:r w:rsidR="00AC16DA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AC16DA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suatu</w:t>
              </w:r>
              <w:proofErr w:type="spellEnd"/>
              <w:r w:rsidR="00AC16DA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AC16DA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masalah</w:t>
              </w:r>
              <w:proofErr w:type="spellEnd"/>
              <w:r w:rsidR="00AC16DA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yang </w:t>
              </w:r>
              <w:proofErr w:type="spellStart"/>
              <w:r w:rsidR="00AC16DA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tidak</w:t>
              </w:r>
              <w:proofErr w:type="spellEnd"/>
              <w:r w:rsidR="00AC16DA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AC16DA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bisa</w:t>
              </w:r>
              <w:proofErr w:type="spellEnd"/>
              <w:r w:rsidR="00AC16DA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AC16DA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dianggap</w:t>
              </w:r>
              <w:proofErr w:type="spellEnd"/>
              <w:r w:rsidR="00AC16DA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AC16DA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remeh</w:t>
              </w:r>
              <w:proofErr w:type="spellEnd"/>
              <w:r w:rsidR="00AC16DA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del w:id="30" w:author="asus" w:date="2021-07-29T10:40:00Z">
              <w:r w:rsidRPr="00A16D9B" w:rsidDel="00AC16DA">
                <w:rPr>
                  <w:rFonts w:ascii="Times New Roman" w:hAnsi="Times New Roman" w:cs="Times New Roman"/>
                  <w:sz w:val="24"/>
                  <w:szCs w:val="24"/>
                </w:rPr>
                <w:delText>sehingga</w:delText>
              </w:r>
            </w:del>
            <w:ins w:id="31" w:author="asus" w:date="2021-07-29T10:40:00Z">
              <w:r w:rsidR="00AC16DA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AC16DA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Oleh</w:t>
              </w:r>
              <w:proofErr w:type="spellEnd"/>
              <w:r w:rsidR="00AC16DA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AC16DA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sebab</w:t>
              </w:r>
              <w:proofErr w:type="spellEnd"/>
              <w:r w:rsidR="00AC16DA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AC16DA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itu</w:t>
              </w:r>
              <w:proofErr w:type="spellEnd"/>
              <w:r w:rsidR="00AC16DA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diperlukan respons yang masuk akal dan efektif untuk menyikapi setiap informasi dan pemikiran yang diterima setiap hari.  </w:t>
            </w:r>
            <w:r w:rsidRPr="00A16D9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3</w:t>
            </w:r>
          </w:p>
          <w:p w:rsidR="008C2877" w:rsidRPr="00A16D9B" w:rsidRDefault="008C2877" w:rsidP="0062003E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2877" w:rsidRPr="00A16D9B" w:rsidRDefault="008C2877" w:rsidP="0062003E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Jika seseorang terlatih untuk berpikir kritis, ia </w:t>
            </w:r>
            <w:del w:id="32" w:author="asus" w:date="2021-07-29T10:40:00Z">
              <w:r w:rsidRPr="00A16D9B" w:rsidDel="00AC16DA">
                <w:rPr>
                  <w:rFonts w:ascii="Times New Roman" w:hAnsi="Times New Roman" w:cs="Times New Roman"/>
                  <w:sz w:val="24"/>
                  <w:szCs w:val="24"/>
                </w:rPr>
                <w:delText>pun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akan siap menghadapi persoalan-persoalan yang lebih kompleks </w:t>
            </w:r>
            <w:del w:id="33" w:author="asus" w:date="2021-07-29T10:42:00Z">
              <w:r w:rsidRPr="00A16D9B" w:rsidDel="00AC16DA">
                <w:rPr>
                  <w:rFonts w:ascii="Times New Roman" w:hAnsi="Times New Roman" w:cs="Times New Roman"/>
                  <w:sz w:val="24"/>
                  <w:szCs w:val="24"/>
                </w:rPr>
                <w:delText>untuk</w:delText>
              </w:r>
            </w:del>
            <w:ins w:id="34" w:author="asus" w:date="2021-07-29T10:42:00Z">
              <w:r w:rsidR="00AC16DA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AC16DA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sehingga</w:t>
              </w:r>
              <w:proofErr w:type="spellEnd"/>
              <w:r w:rsidR="00AC16DA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AC16DA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mampu</w:t>
              </w:r>
            </w:ins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menemukan solusi</w:t>
            </w:r>
            <w:ins w:id="35" w:author="asus" w:date="2021-07-29T10:42:00Z">
              <w:r w:rsidR="00AC16DA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yang </w:t>
              </w:r>
              <w:proofErr w:type="spellStart"/>
              <w:r w:rsidR="00AC16DA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tepat</w:t>
              </w:r>
            </w:ins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Contohnya</w:t>
            </w:r>
            <w:del w:id="36" w:author="asus" w:date="2021-07-29T10:42:00Z">
              <w:r w:rsidRPr="00A16D9B" w:rsidDel="00AC16DA">
                <w:rPr>
                  <w:rFonts w:ascii="Times New Roman" w:hAnsi="Times New Roman" w:cs="Times New Roman"/>
                  <w:sz w:val="24"/>
                  <w:szCs w:val="24"/>
                </w:rPr>
                <w:delText>,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terhadap permasalahan lingkungan, seperti pemanasan global, pemusnahan hutan (deforatasi), krisis air bersih, penggunaan plastik, dan penggunaan energi alternatif. </w:t>
            </w:r>
            <w:r w:rsidRPr="00A16D9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4</w:t>
            </w:r>
          </w:p>
          <w:p w:rsidR="008C2877" w:rsidRPr="00A16D9B" w:rsidRDefault="008C2877" w:rsidP="0062003E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2877" w:rsidRPr="00F94B18" w:rsidRDefault="008C2877" w:rsidP="0062003E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Kecakapan berpikir kritis sangat penting</w:t>
            </w:r>
            <w:ins w:id="37" w:author="asus" w:date="2021-07-29T10:42:00Z">
              <w:r w:rsidR="00AC16DA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del w:id="38" w:author="asus" w:date="2021-07-29T10:43:00Z">
              <w:r w:rsidRPr="00A16D9B" w:rsidDel="00AC16DA">
                <w:rPr>
                  <w:rFonts w:ascii="Times New Roman" w:hAnsi="Times New Roman" w:cs="Times New Roman"/>
                  <w:sz w:val="24"/>
                  <w:szCs w:val="24"/>
                </w:rPr>
                <w:delText>bukan</w:delText>
              </w:r>
            </w:del>
            <w:ins w:id="39" w:author="asus" w:date="2021-07-29T10:43:00Z">
              <w:r w:rsidR="00AC16DA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Bukan</w:t>
              </w:r>
            </w:ins>
            <w:bookmarkStart w:id="40" w:name="_GoBack"/>
            <w:bookmarkEnd w:id="4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hanya berkaitan dengan proses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pendidikan seseorang, melainkan juga dalam karier atau pekerjaan. Kecakapan ini diperlukan untuk memecahkan masalah secara analitis, membuat perbandingan-perbandingan, dan mengevaluasi bukti-bukti. </w:t>
            </w:r>
            <w:r w:rsidRPr="00A16D9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5</w:t>
            </w:r>
          </w:p>
          <w:p w:rsidR="008C2877" w:rsidRPr="00A16D9B" w:rsidRDefault="008C2877" w:rsidP="0062003E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C2877" w:rsidRDefault="008C2877" w:rsidP="008C287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C2877" w:rsidRPr="00A16D9B" w:rsidRDefault="008C2877" w:rsidP="008C287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8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7346" w:rsidRDefault="007D7346" w:rsidP="00D80F46">
      <w:r>
        <w:separator/>
      </w:r>
    </w:p>
  </w:endnote>
  <w:endnote w:type="continuationSeparator" w:id="0">
    <w:p w:rsidR="007D7346" w:rsidRDefault="007D7346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7346" w:rsidRDefault="007D7346" w:rsidP="00D80F46">
      <w:r>
        <w:separator/>
      </w:r>
    </w:p>
  </w:footnote>
  <w:footnote w:type="continuationSeparator" w:id="0">
    <w:p w:rsidR="007D7346" w:rsidRDefault="007D7346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0E03B0"/>
    <w:multiLevelType w:val="hybridMultilevel"/>
    <w:tmpl w:val="B286584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F46"/>
    <w:rsid w:val="00087455"/>
    <w:rsid w:val="0012251A"/>
    <w:rsid w:val="00184E03"/>
    <w:rsid w:val="002D5B47"/>
    <w:rsid w:val="0042167F"/>
    <w:rsid w:val="004F5D73"/>
    <w:rsid w:val="0052028E"/>
    <w:rsid w:val="00771E9D"/>
    <w:rsid w:val="007D7346"/>
    <w:rsid w:val="00854F52"/>
    <w:rsid w:val="008C2877"/>
    <w:rsid w:val="008D1AF7"/>
    <w:rsid w:val="00924DF5"/>
    <w:rsid w:val="00A16D9B"/>
    <w:rsid w:val="00A86167"/>
    <w:rsid w:val="00AC16DA"/>
    <w:rsid w:val="00AF28E1"/>
    <w:rsid w:val="00D80F46"/>
    <w:rsid w:val="00F94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8</cp:revision>
  <dcterms:created xsi:type="dcterms:W3CDTF">2019-10-18T19:52:00Z</dcterms:created>
  <dcterms:modified xsi:type="dcterms:W3CDTF">2021-07-29T03:43:00Z</dcterms:modified>
</cp:coreProperties>
</file>