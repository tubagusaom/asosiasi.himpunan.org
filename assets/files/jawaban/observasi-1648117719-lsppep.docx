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del w:id="0" w:author="Windows User" w:date="2022-03-24T17:22:00Z">
        <w:r w:rsidRPr="00C50A1E" w:rsidDel="00DB58F3">
          <w:rPr>
            <w:rFonts w:ascii="Times New Roman" w:eastAsia="Times New Roman" w:hAnsi="Times New Roman" w:cs="Times New Roman"/>
            <w:sz w:val="24"/>
            <w:szCs w:val="24"/>
          </w:rPr>
          <w:delText>Benar s</w:delText>
        </w:r>
      </w:del>
      <w:proofErr w:type="gramStart"/>
      <w:r w:rsidRPr="00C50A1E">
        <w:rPr>
          <w:rFonts w:ascii="Times New Roman" w:eastAsia="Times New Roman" w:hAnsi="Times New Roman" w:cs="Times New Roman"/>
          <w:sz w:val="24"/>
          <w:szCs w:val="24"/>
        </w:rPr>
        <w:t>aja</w:t>
      </w:r>
      <w:proofErr w:type="gramEnd"/>
      <w:r w:rsidRPr="00C50A1E">
        <w:rPr>
          <w:rFonts w:ascii="Times New Roman" w:eastAsia="Times New Roman" w:hAnsi="Times New Roman" w:cs="Times New Roman"/>
          <w:sz w:val="24"/>
          <w:szCs w:val="24"/>
        </w:rPr>
        <w:t xml:space="preserve">. </w:t>
      </w:r>
      <w:del w:id="1" w:author="Windows User" w:date="2022-03-24T17:22:00Z">
        <w:r w:rsidRPr="00C50A1E" w:rsidDel="00DB58F3">
          <w:rPr>
            <w:rFonts w:ascii="Times New Roman" w:eastAsia="Times New Roman" w:hAnsi="Times New Roman" w:cs="Times New Roman"/>
            <w:sz w:val="24"/>
            <w:szCs w:val="24"/>
          </w:rPr>
          <w:delText>Mesk</w:delText>
        </w:r>
      </w:del>
      <w:proofErr w:type="gramStart"/>
      <w:r w:rsidRPr="00C50A1E">
        <w:rPr>
          <w:rFonts w:ascii="Times New Roman" w:eastAsia="Times New Roman" w:hAnsi="Times New Roman" w:cs="Times New Roman"/>
          <w:sz w:val="24"/>
          <w:szCs w:val="24"/>
        </w:rPr>
        <w:t>i</w:t>
      </w:r>
      <w:proofErr w:type="gramEnd"/>
      <w:r w:rsidRPr="00C50A1E">
        <w:rPr>
          <w:rFonts w:ascii="Times New Roman" w:eastAsia="Times New Roman" w:hAnsi="Times New Roman" w:cs="Times New Roman"/>
          <w:sz w:val="24"/>
          <w:szCs w:val="24"/>
        </w:rPr>
        <w:t xml:space="preserve"> di tahun ini awal musim hujan di Indonesia </w:t>
      </w:r>
      <w:r>
        <w:rPr>
          <w:rFonts w:ascii="Times New Roman" w:eastAsia="Times New Roman" w:hAnsi="Times New Roman" w:cs="Times New Roman"/>
          <w:sz w:val="24"/>
          <w:szCs w:val="24"/>
        </w:rPr>
        <w:t xml:space="preserve">mundur di antara </w:t>
      </w:r>
      <w:del w:id="2" w:author="Windows User" w:date="2022-03-24T17:22:00Z">
        <w:r w:rsidDel="00DB58F3">
          <w:rPr>
            <w:rFonts w:ascii="Times New Roman" w:eastAsia="Times New Roman" w:hAnsi="Times New Roman" w:cs="Times New Roman"/>
            <w:sz w:val="24"/>
            <w:szCs w:val="24"/>
          </w:rPr>
          <w:delText xml:space="preserve">Bulan </w:delText>
        </w:r>
      </w:del>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 xml:space="preserve">Desember 2019, hujan benar-benar datang seperti perkiraan. </w:t>
      </w:r>
      <w:del w:id="3" w:author="Windows User" w:date="2022-03-24T17:22:00Z">
        <w:r w:rsidRPr="00C50A1E" w:rsidDel="00DB58F3">
          <w:rPr>
            <w:rFonts w:ascii="Times New Roman" w:eastAsia="Times New Roman" w:hAnsi="Times New Roman" w:cs="Times New Roman"/>
            <w:sz w:val="24"/>
            <w:szCs w:val="24"/>
          </w:rPr>
          <w:delText xml:space="preserve">Sudah </w:delText>
        </w:r>
      </w:del>
      <w:proofErr w:type="gramStart"/>
      <w:r w:rsidRPr="00C50A1E">
        <w:rPr>
          <w:rFonts w:ascii="Times New Roman" w:eastAsia="Times New Roman" w:hAnsi="Times New Roman" w:cs="Times New Roman"/>
          <w:sz w:val="24"/>
          <w:szCs w:val="24"/>
        </w:rPr>
        <w:t>sangat</w:t>
      </w:r>
      <w:proofErr w:type="gramEnd"/>
      <w:r w:rsidRPr="00C50A1E">
        <w:rPr>
          <w:rFonts w:ascii="Times New Roman" w:eastAsia="Times New Roman" w:hAnsi="Times New Roman" w:cs="Times New Roman"/>
          <w:sz w:val="24"/>
          <w:szCs w:val="24"/>
        </w:rPr>
        <w:t xml:space="preserve">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w:t>
      </w:r>
      <w:del w:id="4" w:author="Windows User" w:date="2022-03-24T17:23:00Z">
        <w:r w:rsidRPr="00C50A1E" w:rsidDel="00DB58F3">
          <w:rPr>
            <w:rFonts w:ascii="Times New Roman" w:eastAsia="Times New Roman" w:hAnsi="Times New Roman" w:cs="Times New Roman"/>
            <w:sz w:val="24"/>
            <w:szCs w:val="24"/>
          </w:rPr>
          <w:delText xml:space="preserve"> ambyar</w:delText>
        </w:r>
      </w:del>
      <w:r w:rsidRPr="00C50A1E">
        <w:rPr>
          <w:rFonts w:ascii="Times New Roman" w:eastAsia="Times New Roman" w:hAnsi="Times New Roman" w:cs="Times New Roman"/>
          <w:sz w:val="24"/>
          <w:szCs w:val="24"/>
        </w:rPr>
        <w:t xml:space="preserve">, </w:t>
      </w:r>
      <w:del w:id="5" w:author="Windows User" w:date="2022-03-24T17:23:00Z">
        <w:r w:rsidRPr="00C50A1E" w:rsidDel="00DB58F3">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 xml:space="preserve">perilaku kita yang lain. </w:t>
      </w:r>
      <w:del w:id="6" w:author="Windows User" w:date="2022-03-24T17:23:00Z">
        <w:r w:rsidRPr="00C50A1E" w:rsidDel="00DB58F3">
          <w:rPr>
            <w:rFonts w:ascii="Times New Roman" w:eastAsia="Times New Roman" w:hAnsi="Times New Roman" w:cs="Times New Roman"/>
            <w:sz w:val="24"/>
            <w:szCs w:val="24"/>
          </w:rPr>
          <w:delText xml:space="preserve">Soal makan. Ya, hujan </w:delText>
        </w:r>
      </w:del>
      <w:proofErr w:type="gramStart"/>
      <w:r w:rsidRPr="00C50A1E">
        <w:rPr>
          <w:rFonts w:ascii="Times New Roman" w:eastAsia="Times New Roman" w:hAnsi="Times New Roman" w:cs="Times New Roman"/>
          <w:sz w:val="24"/>
          <w:szCs w:val="24"/>
        </w:rPr>
        <w:t>yang</w:t>
      </w:r>
      <w:proofErr w:type="gramEnd"/>
      <w:r w:rsidRPr="00C50A1E">
        <w:rPr>
          <w:rFonts w:ascii="Times New Roman" w:eastAsia="Times New Roman" w:hAnsi="Times New Roman" w:cs="Times New Roman"/>
          <w:sz w:val="24"/>
          <w:szCs w:val="24"/>
        </w:rPr>
        <w:t xml:space="preserve"> membuat kita jadi sering lapar</w:t>
      </w:r>
      <w:del w:id="7" w:author="Windows User" w:date="2022-03-24T17:23:00Z">
        <w:r w:rsidRPr="00C50A1E" w:rsidDel="00DB58F3">
          <w:rPr>
            <w:rFonts w:ascii="Times New Roman" w:eastAsia="Times New Roman" w:hAnsi="Times New Roman" w:cs="Times New Roman"/>
            <w:sz w:val="24"/>
            <w:szCs w:val="24"/>
          </w:rPr>
          <w:delText>. Kok</w:delText>
        </w:r>
      </w:del>
      <w:r w:rsidRPr="00C50A1E">
        <w:rPr>
          <w:rFonts w:ascii="Times New Roman" w:eastAsia="Times New Roman" w:hAnsi="Times New Roman" w:cs="Times New Roman"/>
          <w:sz w:val="24"/>
          <w:szCs w:val="24"/>
        </w:rPr>
        <w:t xml:space="preserve">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8" w:author="Windows User" w:date="2022-03-24T17:23:00Z">
        <w:r w:rsidDel="00DB58F3">
          <w:rPr>
            <w:rFonts w:ascii="Times New Roman" w:eastAsia="Times New Roman" w:hAnsi="Times New Roman" w:cs="Times New Roman"/>
            <w:sz w:val="24"/>
            <w:szCs w:val="24"/>
          </w:rPr>
          <w:delText>nap</w:delText>
        </w:r>
        <w:r w:rsidRPr="00C50A1E" w:rsidDel="00DB58F3">
          <w:rPr>
            <w:rFonts w:ascii="Times New Roman" w:eastAsia="Times New Roman" w:hAnsi="Times New Roman" w:cs="Times New Roman"/>
            <w:sz w:val="24"/>
            <w:szCs w:val="24"/>
          </w:rPr>
          <w:delText xml:space="preserve">su </w:delText>
        </w:r>
      </w:del>
      <w:r w:rsidRPr="00C50A1E">
        <w:rPr>
          <w:rFonts w:ascii="Times New Roman" w:eastAsia="Times New Roman" w:hAnsi="Times New Roman" w:cs="Times New Roman"/>
          <w:sz w:val="24"/>
          <w:szCs w:val="24"/>
        </w:rPr>
        <w:t xml:space="preserve">makan yang </w:t>
      </w:r>
      <w:del w:id="9" w:author="Windows User" w:date="2022-03-24T17:23:00Z">
        <w:r w:rsidRPr="00C50A1E" w:rsidDel="00DB58F3">
          <w:rPr>
            <w:rFonts w:ascii="Times New Roman" w:eastAsia="Times New Roman" w:hAnsi="Times New Roman" w:cs="Times New Roman"/>
            <w:sz w:val="24"/>
            <w:szCs w:val="24"/>
          </w:rPr>
          <w:delText xml:space="preserve">tiba-tiba ikut </w:delText>
        </w:r>
      </w:del>
      <w:r w:rsidRPr="00C50A1E">
        <w:rPr>
          <w:rFonts w:ascii="Times New Roman" w:eastAsia="Times New Roman" w:hAnsi="Times New Roman" w:cs="Times New Roman"/>
          <w:sz w:val="24"/>
          <w:szCs w:val="24"/>
        </w:rPr>
        <w:t>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sekali duduk. </w:t>
      </w:r>
      <w:del w:id="10" w:author="Windows User" w:date="2022-03-24T17:24:00Z">
        <w:r w:rsidRPr="00C50A1E" w:rsidDel="00DB58F3">
          <w:rPr>
            <w:rFonts w:ascii="Times New Roman" w:eastAsia="Times New Roman" w:hAnsi="Times New Roman" w:cs="Times New Roman"/>
            <w:sz w:val="24"/>
            <w:szCs w:val="24"/>
          </w:rPr>
          <w:delText xml:space="preserve">Belum </w:delText>
        </w:r>
      </w:del>
      <w:proofErr w:type="gramStart"/>
      <w:r w:rsidRPr="00C50A1E">
        <w:rPr>
          <w:rFonts w:ascii="Times New Roman" w:eastAsia="Times New Roman" w:hAnsi="Times New Roman" w:cs="Times New Roman"/>
          <w:sz w:val="24"/>
          <w:szCs w:val="24"/>
        </w:rPr>
        <w:t>cukup</w:t>
      </w:r>
      <w:proofErr w:type="gramEnd"/>
      <w:r w:rsidRPr="00C50A1E">
        <w:rPr>
          <w:rFonts w:ascii="Times New Roman" w:eastAsia="Times New Roman" w:hAnsi="Times New Roman" w:cs="Times New Roman"/>
          <w:sz w:val="24"/>
          <w:szCs w:val="24"/>
        </w:rPr>
        <w:t>,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11" w:author="Windows User" w:date="2022-03-24T17:24:00Z">
        <w:r w:rsidRPr="00C50A1E" w:rsidDel="00DB58F3">
          <w:rPr>
            <w:rFonts w:ascii="Times New Roman" w:eastAsia="Times New Roman" w:hAnsi="Times New Roman" w:cs="Times New Roman"/>
            <w:sz w:val="24"/>
            <w:szCs w:val="24"/>
          </w:rPr>
          <w:delText xml:space="preserve">Terutama </w:delText>
        </w:r>
      </w:del>
      <w:proofErr w:type="gramStart"/>
      <w:r w:rsidRPr="00C50A1E">
        <w:rPr>
          <w:rFonts w:ascii="Times New Roman" w:eastAsia="Times New Roman" w:hAnsi="Times New Roman" w:cs="Times New Roman"/>
          <w:sz w:val="24"/>
          <w:szCs w:val="24"/>
        </w:rPr>
        <w:t>makanan</w:t>
      </w:r>
      <w:proofErr w:type="gramEnd"/>
      <w:r w:rsidRPr="00C50A1E">
        <w:rPr>
          <w:rFonts w:ascii="Times New Roman" w:eastAsia="Times New Roman" w:hAnsi="Times New Roman" w:cs="Times New Roman"/>
          <w:sz w:val="24"/>
          <w:szCs w:val="24"/>
        </w:rPr>
        <w:t xml:space="preserve"> yang seperti tahu bulat digoreng dadakan alias yang masih hangat. Apalagi dengan makan, tubuh akan mendapat "panas" akibat terjadinya peningkatan metabolisme dalam tubuh. </w:t>
      </w:r>
    </w:p>
    <w:p w:rsidR="00927764" w:rsidRPr="00C50A1E" w:rsidDel="00DB58F3" w:rsidRDefault="00927764" w:rsidP="00927764">
      <w:pPr>
        <w:shd w:val="clear" w:color="auto" w:fill="F5F5F5"/>
        <w:spacing w:after="375"/>
        <w:rPr>
          <w:del w:id="12" w:author="Windows User" w:date="2022-03-24T17:25: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del w:id="13" w:author="Windows User" w:date="2022-03-24T17:24:00Z">
        <w:r w:rsidRPr="00C50A1E" w:rsidDel="00DB58F3">
          <w:rPr>
            <w:rFonts w:ascii="Times New Roman" w:eastAsia="Times New Roman" w:hAnsi="Times New Roman" w:cs="Times New Roman"/>
            <w:sz w:val="24"/>
            <w:szCs w:val="24"/>
          </w:rPr>
          <w:delText xml:space="preserve">, lho. </w:delText>
        </w:r>
      </w:del>
      <w:proofErr w:type="gramStart"/>
      <w:r w:rsidRPr="00C50A1E">
        <w:rPr>
          <w:rFonts w:ascii="Times New Roman" w:eastAsia="Times New Roman" w:hAnsi="Times New Roman" w:cs="Times New Roman"/>
          <w:sz w:val="24"/>
          <w:szCs w:val="24"/>
        </w:rPr>
        <w:t>Dingin</w:t>
      </w:r>
      <w:proofErr w:type="gramEnd"/>
      <w:r w:rsidRPr="00C50A1E">
        <w:rPr>
          <w:rFonts w:ascii="Times New Roman" w:eastAsia="Times New Roman" w:hAnsi="Times New Roman" w:cs="Times New Roman"/>
          <w:sz w:val="24"/>
          <w:szCs w:val="24"/>
        </w:rPr>
        <w:t xml:space="preserve"> yang kita kira ternyata tidak sedingin kenyataannya</w:t>
      </w:r>
      <w:del w:id="14" w:author="Windows User" w:date="2022-03-24T17:25:00Z">
        <w:r w:rsidRPr="00C50A1E" w:rsidDel="00DB58F3">
          <w:rPr>
            <w:rFonts w:ascii="Times New Roman" w:eastAsia="Times New Roman" w:hAnsi="Times New Roman" w:cs="Times New Roman"/>
            <w:sz w:val="24"/>
            <w:szCs w:val="24"/>
          </w:rPr>
          <w:delText>, kok~</w:delText>
        </w:r>
      </w:del>
    </w:p>
    <w:p w:rsidR="00927764" w:rsidRPr="00C50A1E" w:rsidDel="00DB58F3" w:rsidRDefault="00927764" w:rsidP="00927764">
      <w:pPr>
        <w:shd w:val="clear" w:color="auto" w:fill="F5F5F5"/>
        <w:spacing w:after="375"/>
        <w:rPr>
          <w:del w:id="15" w:author="Windows User" w:date="2022-03-24T17:25:00Z"/>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del w:id="16" w:author="Windows User" w:date="2022-03-24T17:25:00Z">
        <w:r w:rsidRPr="00C50A1E" w:rsidDel="00DB58F3">
          <w:rPr>
            <w:rFonts w:ascii="Times New Roman" w:eastAsia="Times New Roman" w:hAnsi="Times New Roman" w:cs="Times New Roman"/>
            <w:sz w:val="24"/>
            <w:szCs w:val="24"/>
          </w:rPr>
          <w:delText>. Ehem.</w:delText>
        </w:r>
      </w:del>
    </w:p>
    <w:p w:rsidR="00DB58F3" w:rsidRDefault="00DB58F3" w:rsidP="00927764">
      <w:pPr>
        <w:shd w:val="clear" w:color="auto" w:fill="F5F5F5"/>
        <w:spacing w:after="375"/>
        <w:rPr>
          <w:ins w:id="17" w:author="Windows User" w:date="2022-03-24T17:25:00Z"/>
          <w:rFonts w:ascii="Times New Roman" w:eastAsia="Times New Roman" w:hAnsi="Times New Roman" w:cs="Times New Roman"/>
          <w:sz w:val="24"/>
          <w:szCs w:val="24"/>
        </w:rPr>
      </w:pP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toples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p>
    <w:p w:rsidR="00927764" w:rsidRPr="00C50A1E" w:rsidDel="00DB58F3" w:rsidRDefault="00927764" w:rsidP="00927764">
      <w:pPr>
        <w:shd w:val="clear" w:color="auto" w:fill="F5F5F5"/>
        <w:spacing w:after="375"/>
        <w:rPr>
          <w:del w:id="18" w:author="Windows User" w:date="2022-03-24T17:25: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w:t>
      </w:r>
      <w:del w:id="19" w:author="Windows User" w:date="2022-03-24T17:25:00Z">
        <w:r w:rsidRPr="00C50A1E" w:rsidDel="00DB58F3">
          <w:rPr>
            <w:rFonts w:ascii="Times New Roman" w:eastAsia="Times New Roman" w:hAnsi="Times New Roman" w:cs="Times New Roman"/>
            <w:sz w:val="24"/>
            <w:szCs w:val="24"/>
          </w:rPr>
          <w:delText>Akan merepotkan.</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w:t>
      </w:r>
      <w:del w:id="20" w:author="Windows User" w:date="2022-03-24T17:26:00Z">
        <w:r w:rsidRPr="00C50A1E" w:rsidDel="00DB58F3">
          <w:rPr>
            <w:rFonts w:ascii="Times New Roman" w:eastAsia="Times New Roman" w:hAnsi="Times New Roman" w:cs="Times New Roman"/>
            <w:sz w:val="24"/>
            <w:szCs w:val="24"/>
          </w:rPr>
          <w:delText xml:space="preserve">Yang </w:delText>
        </w:r>
      </w:del>
      <w:proofErr w:type="gramStart"/>
      <w:r w:rsidRPr="00C50A1E">
        <w:rPr>
          <w:rFonts w:ascii="Times New Roman" w:eastAsia="Times New Roman" w:hAnsi="Times New Roman" w:cs="Times New Roman"/>
          <w:sz w:val="24"/>
          <w:szCs w:val="24"/>
        </w:rPr>
        <w:t>penting</w:t>
      </w:r>
      <w:proofErr w:type="gramEnd"/>
      <w:r w:rsidRPr="00C50A1E">
        <w:rPr>
          <w:rFonts w:ascii="Times New Roman" w:eastAsia="Times New Roman" w:hAnsi="Times New Roman" w:cs="Times New Roman"/>
          <w:sz w:val="24"/>
          <w:szCs w:val="24"/>
        </w:rPr>
        <w:t xml:space="preserve"> enak, kalori belakangan</w:t>
      </w:r>
      <w:del w:id="21" w:author="Windows User" w:date="2022-03-24T17:26:00Z">
        <w:r w:rsidRPr="00C50A1E" w:rsidDel="00DB58F3">
          <w:rPr>
            <w:rFonts w:ascii="Times New Roman" w:eastAsia="Times New Roman" w:hAnsi="Times New Roman" w:cs="Times New Roman"/>
            <w:sz w:val="24"/>
            <w:szCs w:val="24"/>
          </w:rPr>
          <w:delText>?</w:delText>
        </w:r>
      </w:del>
    </w:p>
    <w:p w:rsidR="00927764" w:rsidRPr="00C50A1E" w:rsidDel="00DB58F3" w:rsidRDefault="00927764" w:rsidP="00927764">
      <w:pPr>
        <w:shd w:val="clear" w:color="auto" w:fill="F5F5F5"/>
        <w:spacing w:after="375"/>
        <w:rPr>
          <w:del w:id="22" w:author="Windows User" w:date="2022-03-24T17:26: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kelebihan. </w:t>
      </w:r>
      <w:del w:id="23" w:author="Windows User" w:date="2022-03-24T17:26:00Z">
        <w:r w:rsidRPr="00C50A1E" w:rsidDel="00DB58F3">
          <w:rPr>
            <w:rFonts w:ascii="Times New Roman" w:eastAsia="Times New Roman" w:hAnsi="Times New Roman" w:cs="Times New Roman"/>
            <w:sz w:val="24"/>
            <w:szCs w:val="24"/>
          </w:rPr>
          <w:delText xml:space="preserve">Sebab </w:delText>
        </w:r>
      </w:del>
      <w:proofErr w:type="gramStart"/>
      <w:r w:rsidRPr="00C50A1E">
        <w:rPr>
          <w:rFonts w:ascii="Times New Roman" w:eastAsia="Times New Roman" w:hAnsi="Times New Roman" w:cs="Times New Roman"/>
          <w:sz w:val="24"/>
          <w:szCs w:val="24"/>
        </w:rPr>
        <w:t>kamu</w:t>
      </w:r>
      <w:proofErr w:type="gramEnd"/>
      <w:r w:rsidRPr="00C50A1E">
        <w:rPr>
          <w:rFonts w:ascii="Times New Roman" w:eastAsia="Times New Roman" w:hAnsi="Times New Roman" w:cs="Times New Roman"/>
          <w:sz w:val="24"/>
          <w:szCs w:val="24"/>
        </w:rPr>
        <w:t xml:space="preserve"> sudah terlalu manis, kata dia </w:t>
      </w:r>
      <w:r w:rsidRPr="00C50A1E">
        <w:rPr>
          <w:rFonts w:ascii="Times New Roman" w:eastAsia="Times New Roman" w:hAnsi="Times New Roman" w:cs="Times New Roman"/>
          <w:i/>
          <w:iCs/>
          <w:sz w:val="24"/>
          <w:szCs w:val="24"/>
        </w:rPr>
        <w:t xml:space="preserve">gitu </w:t>
      </w:r>
      <w:del w:id="24" w:author="Windows User" w:date="2022-03-24T17:26:00Z">
        <w:r w:rsidRPr="00C50A1E" w:rsidDel="00DB58F3">
          <w:rPr>
            <w:rFonts w:ascii="Times New Roman" w:eastAsia="Times New Roman" w:hAnsi="Times New Roman" w:cs="Times New Roman"/>
            <w:i/>
            <w:iCs/>
            <w:sz w:val="24"/>
            <w:szCs w:val="24"/>
          </w:rPr>
          <w:delText>khan.</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w:t>
      </w:r>
      <w:del w:id="25" w:author="Windows User" w:date="2022-03-24T17:26:00Z">
        <w:r w:rsidRPr="00C50A1E" w:rsidDel="00DB58F3">
          <w:rPr>
            <w:rFonts w:ascii="Times New Roman" w:eastAsia="Times New Roman" w:hAnsi="Times New Roman" w:cs="Times New Roman"/>
            <w:sz w:val="24"/>
            <w:szCs w:val="24"/>
          </w:rPr>
          <w:delText xml:space="preserve"> lebih suka naiknya</w:delText>
        </w:r>
      </w:del>
      <w:r w:rsidRPr="00C50A1E">
        <w:rPr>
          <w:rFonts w:ascii="Times New Roman" w:eastAsia="Times New Roman" w:hAnsi="Times New Roman" w:cs="Times New Roman"/>
          <w:sz w:val="24"/>
          <w:szCs w:val="24"/>
        </w:rPr>
        <w:t xml:space="preserve">. Apalagi munculnya </w:t>
      </w:r>
      <w:del w:id="26" w:author="Windows User" w:date="2022-03-24T17:26:00Z">
        <w:r w:rsidRPr="00C50A1E" w:rsidDel="00DB58F3">
          <w:rPr>
            <w:rFonts w:ascii="Times New Roman" w:eastAsia="Times New Roman" w:hAnsi="Times New Roman" w:cs="Times New Roman"/>
            <w:sz w:val="24"/>
            <w:szCs w:val="24"/>
          </w:rPr>
          <w:delText xml:space="preserve">kaum-kaum </w:delText>
        </w:r>
      </w:del>
      <w:r w:rsidRPr="00C50A1E">
        <w:rPr>
          <w:rFonts w:ascii="Times New Roman" w:eastAsia="Times New Roman" w:hAnsi="Times New Roman" w:cs="Times New Roman"/>
          <w:sz w:val="24"/>
          <w:szCs w:val="24"/>
        </w:rPr>
        <w:t>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w:t>
      </w:r>
      <w:del w:id="27" w:author="Windows User" w:date="2022-03-24T17:26:00Z">
        <w:r w:rsidRPr="00C50A1E" w:rsidDel="00DB58F3">
          <w:rPr>
            <w:rFonts w:ascii="Times New Roman" w:eastAsia="Times New Roman" w:hAnsi="Times New Roman" w:cs="Times New Roman"/>
            <w:sz w:val="24"/>
            <w:szCs w:val="24"/>
          </w:rPr>
          <w:delText xml:space="preserve">lemak-lemak </w:delText>
        </w:r>
      </w:del>
      <w:r w:rsidRPr="00C50A1E">
        <w:rPr>
          <w:rFonts w:ascii="Times New Roman" w:eastAsia="Times New Roman" w:hAnsi="Times New Roman" w:cs="Times New Roman"/>
          <w:sz w:val="24"/>
          <w:szCs w:val="24"/>
        </w:rPr>
        <w:t>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del w:id="28" w:author="Windows User" w:date="2022-03-24T17:27:00Z">
        <w:r w:rsidRPr="00C50A1E" w:rsidDel="00DB58F3">
          <w:rPr>
            <w:rFonts w:ascii="Times New Roman" w:eastAsia="Times New Roman" w:hAnsi="Times New Roman" w:cs="Times New Roman"/>
            <w:sz w:val="24"/>
            <w:szCs w:val="24"/>
          </w:rPr>
          <w:delText xml:space="preserve">di kamu. </w:delText>
        </w:r>
      </w:del>
      <w:r w:rsidRPr="00C50A1E">
        <w:rPr>
          <w:rFonts w:ascii="Times New Roman" w:eastAsia="Times New Roman" w:hAnsi="Times New Roman" w:cs="Times New Roman"/>
          <w:sz w:val="24"/>
          <w:szCs w:val="24"/>
        </w:rPr>
        <w:t xml:space="preserve">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w:t>
      </w:r>
      <w:bookmarkStart w:id="29" w:name="_GoBack"/>
      <w:bookmarkEnd w:id="29"/>
      <w:r w:rsidRPr="00C50A1E">
        <w:rPr>
          <w:rFonts w:ascii="Times New Roman" w:eastAsia="Times New Roman" w:hAnsi="Times New Roman" w:cs="Times New Roman"/>
          <w:sz w:val="24"/>
          <w:szCs w:val="24"/>
        </w:rPr>
        <w:t>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F76" w:rsidRDefault="00EB6F76">
      <w:r>
        <w:separator/>
      </w:r>
    </w:p>
  </w:endnote>
  <w:endnote w:type="continuationSeparator" w:id="0">
    <w:p w:rsidR="00EB6F76" w:rsidRDefault="00EB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EB6F76">
    <w:pPr>
      <w:pStyle w:val="Footer"/>
    </w:pPr>
  </w:p>
  <w:p w:rsidR="00941E77" w:rsidRDefault="00EB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F76" w:rsidRDefault="00EB6F76">
      <w:r>
        <w:separator/>
      </w:r>
    </w:p>
  </w:footnote>
  <w:footnote w:type="continuationSeparator" w:id="0">
    <w:p w:rsidR="00EB6F76" w:rsidRDefault="00EB6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549761212fafa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C20908"/>
    <w:rsid w:val="00DB58F3"/>
    <w:rsid w:val="00EB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B71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2022-03-24T10:28:00Z</dcterms:created>
  <dcterms:modified xsi:type="dcterms:W3CDTF">2022-03-24T10:28:00Z</dcterms:modified>
</cp:coreProperties>
</file>