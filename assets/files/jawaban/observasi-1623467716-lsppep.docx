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D9EB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67E73A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C28793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BFADEA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753D23D" w14:textId="77777777" w:rsidTr="00821BA2">
        <w:tc>
          <w:tcPr>
            <w:tcW w:w="9350" w:type="dxa"/>
          </w:tcPr>
          <w:p w14:paraId="6F7FCFE8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7F8AF" w14:textId="1ADB5016"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A9C2725" w14:textId="03969767" w:rsidR="00DE356D" w:rsidRDefault="00DE356D" w:rsidP="00DE356D">
            <w:pPr>
              <w:spacing w:line="312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BD6132" w14:textId="665295FC" w:rsidR="00DE356D" w:rsidRPr="00DE356D" w:rsidRDefault="00DE356D" w:rsidP="00DE356D">
            <w:pPr>
              <w:spacing w:line="312" w:lineRule="auto"/>
              <w:rPr>
                <w:ins w:id="0" w:author="Erna Septyaningrum, S.T., M.T(5152)" w:date="2021-06-12T10:12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ins w:id="1" w:author="Erna Septyaningrum, S.T., M.T(5152)" w:date="2021-06-12T10:1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Arradon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Issabelee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2014. </w:t>
              </w:r>
            </w:ins>
            <w:ins w:id="2" w:author="Erna Septyaningrum, S.T., M.T(5152)" w:date="2021-06-12T10:13:00Z"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" w:author="Erna Septyaningrum, S.T., M.T(5152)" w:date="2021-06-12T10:1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Aceh, </w:t>
              </w:r>
              <w:proofErr w:type="spellStart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" w:author="Erna Septyaningrum, S.T., M.T(5152)" w:date="2021-06-12T10:1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Contoh</w:t>
              </w:r>
              <w:proofErr w:type="spellEnd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" w:author="Erna Septyaningrum, S.T., M.T(5152)" w:date="2021-06-12T10:1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6" w:author="Erna Septyaningrum, S.T., M.T(5152)" w:date="2021-06-12T10:1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Penyelesaian</w:t>
              </w:r>
              <w:proofErr w:type="spellEnd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" w:author="Erna Septyaningrum, S.T., M.T(5152)" w:date="2021-06-12T10:1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8" w:author="Erna Septyaningrum, S.T., M.T(5152)" w:date="2021-06-12T10:1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Kejahatan</w:t>
              </w:r>
              <w:proofErr w:type="spellEnd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9" w:author="Erna Septyaningrum, S.T., M.T(5152)" w:date="2021-06-12T10:1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Masa Lalu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.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Kompas</w:t>
              </w:r>
            </w:ins>
            <w:proofErr w:type="spellEnd"/>
          </w:p>
          <w:p w14:paraId="580D1568" w14:textId="0E5C1562" w:rsidR="00DE356D" w:rsidRDefault="00DE356D" w:rsidP="00DE356D">
            <w:pPr>
              <w:spacing w:line="312" w:lineRule="auto"/>
              <w:rPr>
                <w:ins w:id="10" w:author="Erna Septyaningrum, S.T., M.T(5152)" w:date="2021-06-12T10:15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11" w:author="Erna Septyaningrum, S.T., M.T(5152)" w:date="2021-06-12T10:0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Azhar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Tauhid Nur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dan Trim, Bamban</w:t>
              </w:r>
            </w:ins>
            <w:ins w:id="12" w:author="Erna Septyaningrum, S.T., M.T(5152)" w:date="2021-06-12T10:1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g. 2005. </w:t>
              </w:r>
              <w:proofErr w:type="spellStart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3" w:author="Erna Septyaningrum, S.T., M.T(5152)" w:date="2021-06-12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Jangan</w:t>
              </w:r>
              <w:proofErr w:type="spellEnd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4" w:author="Erna Septyaningrum, S.T., M.T(5152)" w:date="2021-06-12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5" w:author="Erna Septyaningrum, S.T., M.T(5152)" w:date="2021-06-12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ke</w:t>
              </w:r>
              <w:proofErr w:type="spellEnd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6" w:author="Erna Septyaningrum, S.T., M.T(5152)" w:date="2021-06-12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7" w:author="Erna Septyaningrum, S.T., M.T(5152)" w:date="2021-06-12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Dokter</w:t>
              </w:r>
              <w:proofErr w:type="spellEnd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8" w:author="Erna Septyaningrum, S.T., M.T(5152)" w:date="2021-06-12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9" w:author="Erna Septyaningrum, S.T., M.T(5152)" w:date="2021-06-12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Lagi</w:t>
              </w:r>
              <w:proofErr w:type="spellEnd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0" w:author="Erna Septyaningrum, S.T., M.T(5152)" w:date="2021-06-12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: </w:t>
              </w:r>
              <w:proofErr w:type="spellStart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1" w:author="Erna Septyaningrum, S.T., M.T(5152)" w:date="2021-06-12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keajaiban</w:t>
              </w:r>
              <w:proofErr w:type="spellEnd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2" w:author="Erna Septyaningrum, S.T., M.T(5152)" w:date="2021-06-12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3" w:author="Erna Septyaningrum, S.T., M.T(5152)" w:date="2021-06-12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sistem</w:t>
              </w:r>
              <w:proofErr w:type="spellEnd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4" w:author="Erna Septyaningrum, S.T., M.T(5152)" w:date="2021-06-12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5" w:author="Erna Septyaningrum, S.T., M.T(5152)" w:date="2021-06-12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imun</w:t>
              </w:r>
              <w:proofErr w:type="spellEnd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6" w:author="Erna Septyaningrum, S.T., M.T(5152)" w:date="2021-06-12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dan </w:t>
              </w:r>
              <w:proofErr w:type="spellStart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7" w:author="Erna Septyaningrum, S.T., M.T(5152)" w:date="2021-06-12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kiat</w:t>
              </w:r>
              <w:proofErr w:type="spellEnd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8" w:author="Erna Septyaningrum, S.T., M.T(5152)" w:date="2021-06-12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9" w:author="Erna Septyaningrum, S.T., M.T(5152)" w:date="2021-06-12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menghalau</w:t>
              </w:r>
              <w:proofErr w:type="spellEnd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0" w:author="Erna Septyaningrum, S.T., M.T(5152)" w:date="2021-06-12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1" w:author="Erna Septyaningrum, S.T., M.T(5152)" w:date="2021-06-12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penyakit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Bandung: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MQ Publishing</w:t>
              </w:r>
            </w:ins>
          </w:p>
          <w:p w14:paraId="6FEFD70A" w14:textId="77777777" w:rsidR="00DE356D" w:rsidRDefault="00DE356D" w:rsidP="00DE356D">
            <w:pPr>
              <w:spacing w:line="312" w:lineRule="auto"/>
              <w:rPr>
                <w:ins w:id="32" w:author="Erna Septyaningrum, S.T., M.T(5152)" w:date="2021-06-12T10:15:00Z"/>
                <w:rFonts w:ascii="Times New Roman" w:hAnsi="Times New Roman" w:cs="Times New Roman"/>
                <w:sz w:val="24"/>
                <w:szCs w:val="24"/>
              </w:rPr>
            </w:pPr>
            <w:ins w:id="33" w:author="Erna Septyaningrum, S.T., M.T(5152)" w:date="2021-06-12T10:1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2016. </w:t>
              </w:r>
              <w:r w:rsidRPr="00254036">
                <w:rPr>
                  <w:rFonts w:ascii="Times New Roman" w:hAnsi="Times New Roman" w:cs="Times New Roman"/>
                  <w:i/>
                  <w:sz w:val="24"/>
                  <w:szCs w:val="24"/>
                </w:rPr>
                <w:t>Facebook Marketing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.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Jakarta: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</w:ins>
          </w:p>
          <w:p w14:paraId="5E8A6289" w14:textId="0950C848" w:rsidR="00DE356D" w:rsidRDefault="00DE356D" w:rsidP="00DE356D">
            <w:pPr>
              <w:spacing w:line="312" w:lineRule="auto"/>
              <w:rPr>
                <w:ins w:id="34" w:author="Erna Septyaningrum, S.T., M.T(5152)" w:date="2021-06-12T10:13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ins w:id="35" w:author="Erna Septyaningrum, S.T., M.T(5152)" w:date="2021-06-12T10:1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Osborne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</w:ins>
            <w:ins w:id="36" w:author="Erna Septyaningrum, S.T., M.T(5152)" w:date="2021-06-12T10:1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John W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1993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proofErr w:type="spellStart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7" w:author="Erna Septyaningrum, S.T., M.T(5152)" w:date="2021-06-12T10:1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Kiat</w:t>
              </w:r>
              <w:proofErr w:type="spellEnd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8" w:author="Erna Septyaningrum, S.T., M.T(5152)" w:date="2021-06-12T10:1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9" w:author="Erna Septyaningrum, S.T., M.T(5152)" w:date="2021-06-12T10:1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Berbicara</w:t>
              </w:r>
              <w:proofErr w:type="spellEnd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0" w:author="Erna Septyaningrum, S.T., M.T(5152)" w:date="2021-06-12T10:1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di </w:t>
              </w:r>
              <w:proofErr w:type="spellStart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1" w:author="Erna Septyaningrum, S.T., M.T(5152)" w:date="2021-06-12T10:1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Depan</w:t>
              </w:r>
              <w:proofErr w:type="spellEnd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2" w:author="Erna Septyaningrum, S.T., M.T(5152)" w:date="2021-06-12T10:1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3" w:author="Erna Septyaningrum, S.T., M.T(5152)" w:date="2021-06-12T10:1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Umum</w:t>
              </w:r>
              <w:proofErr w:type="spellEnd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4" w:author="Erna Septyaningrum, S.T., M.T(5152)" w:date="2021-06-12T10:1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5" w:author="Erna Septyaningrum, S.T., M.T(5152)" w:date="2021-06-12T10:1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Untuk</w:t>
              </w:r>
              <w:proofErr w:type="spellEnd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6" w:author="Erna Septyaningrum, S.T., M.T(5152)" w:date="2021-06-12T10:1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7" w:author="Erna Septyaningrum, S.T., M.T(5152)" w:date="2021-06-12T10:1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Eksekutif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Jakarta: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Bumi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Aksara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(</w:t>
              </w:r>
            </w:ins>
            <w:proofErr w:type="spellStart"/>
            <w:ins w:id="48" w:author="Erna Septyaningrum, S.T., M.T(5152)" w:date="2021-06-12T10:12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</w:t>
              </w:r>
            </w:ins>
            <w:ins w:id="49" w:author="Erna Septyaningrum, S.T., M.T(5152)" w:date="2021-06-12T10:11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er</w:t>
              </w:r>
            </w:ins>
            <w:ins w:id="50" w:author="Erna Septyaningrum, S.T., M.T(5152)" w:date="2021-06-12T10:12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jemahan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: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Walfred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Andre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)</w:t>
              </w:r>
            </w:ins>
          </w:p>
          <w:p w14:paraId="2D33801C" w14:textId="0424B3BC" w:rsidR="00DE356D" w:rsidRDefault="00DE356D" w:rsidP="00DE356D">
            <w:pPr>
              <w:spacing w:line="312" w:lineRule="auto"/>
              <w:rPr>
                <w:ins w:id="51" w:author="Erna Septyaningrum, S.T., M.T(5152)" w:date="2021-06-12T10:15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ins w:id="52" w:author="Erna Septyaningrum, S.T., M.T(5152)" w:date="2021-06-12T10:14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Trim, Bambang. 2011. </w:t>
              </w:r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3" w:author="Erna Septyaningrum, S.T., M.T(5152)" w:date="2021-06-12T10:1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Muhammad Effect: </w:t>
              </w:r>
              <w:proofErr w:type="spellStart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4" w:author="Erna Septyaningrum, S.T., M.T(5152)" w:date="2021-06-12T10:1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Getaran</w:t>
              </w:r>
              <w:proofErr w:type="spellEnd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5" w:author="Erna Septyaningrum, S.T., M.T(5152)" w:date="2021-06-12T10:1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yang </w:t>
              </w:r>
              <w:proofErr w:type="spellStart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6" w:author="Erna Septyaningrum, S.T., M.T(5152)" w:date="2021-06-12T10:1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dirindukan</w:t>
              </w:r>
              <w:proofErr w:type="spellEnd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7" w:author="Erna Septyaningrum, S.T., M.T(5152)" w:date="2021-06-12T10:1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dan </w:t>
              </w:r>
              <w:proofErr w:type="spellStart"/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8" w:author="Erna Septyaningrum, S.T., M.T(5152)" w:date="2021-06-12T10:1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ditakuti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Solo: </w:t>
              </w:r>
            </w:ins>
            <w:proofErr w:type="spellStart"/>
            <w:ins w:id="59" w:author="Erna Septyaningrum, S.T., M.T(5152)" w:date="2021-06-12T10:15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Tinta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Medina</w:t>
              </w:r>
            </w:ins>
          </w:p>
          <w:p w14:paraId="6D23ED7C" w14:textId="77777777" w:rsidR="00DE356D" w:rsidRDefault="00DE356D" w:rsidP="00DE356D">
            <w:pPr>
              <w:spacing w:line="312" w:lineRule="auto"/>
              <w:rPr>
                <w:ins w:id="60" w:author="Erna Septyaningrum, S.T., M.T(5152)" w:date="2021-06-12T10:15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ins w:id="61" w:author="Erna Septyaningrum, S.T., M.T(5152)" w:date="2021-06-12T10:15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Trim, </w:t>
              </w:r>
              <w:r w:rsidRPr="005D70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2011. </w:t>
              </w:r>
              <w:r w:rsidRPr="0025403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The art of Stimulating Idea: </w:t>
              </w:r>
              <w:proofErr w:type="spellStart"/>
              <w:r w:rsidRPr="0025403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Jurus</w:t>
              </w:r>
              <w:proofErr w:type="spellEnd"/>
              <w:r w:rsidRPr="0025403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25403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mendulang</w:t>
              </w:r>
              <w:proofErr w:type="spellEnd"/>
              <w:r w:rsidRPr="0025403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Ide dan </w:t>
              </w:r>
              <w:proofErr w:type="spellStart"/>
              <w:r w:rsidRPr="0025403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Insaf</w:t>
              </w:r>
              <w:proofErr w:type="spellEnd"/>
              <w:r w:rsidRPr="0025403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agar kaya di Jalan </w:t>
              </w:r>
              <w:proofErr w:type="spellStart"/>
              <w:r w:rsidRPr="0025403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Menulis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Solo: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Metagraf</w:t>
              </w:r>
              <w:proofErr w:type="spellEnd"/>
            </w:ins>
          </w:p>
          <w:p w14:paraId="433AFF8B" w14:textId="0B084A0A" w:rsidR="00DE356D" w:rsidRDefault="00DE356D" w:rsidP="00DE356D">
            <w:pPr>
              <w:spacing w:line="312" w:lineRule="auto"/>
              <w:rPr>
                <w:ins w:id="62" w:author="Erna Septyaningrum, S.T., M.T(5152)" w:date="2021-06-12T10:08:00Z"/>
                <w:rFonts w:ascii="Times New Roman" w:hAnsi="Times New Roman" w:cs="Times New Roman"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ins w:id="63" w:author="Erna Septyaningrum, S.T., M.T(5152)" w:date="2021-06-12T10:0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Jony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2010. </w:t>
              </w:r>
              <w:r w:rsidRPr="00DE356D">
                <w:rPr>
                  <w:rFonts w:ascii="Times New Roman" w:hAnsi="Times New Roman" w:cs="Times New Roman"/>
                  <w:i/>
                  <w:sz w:val="24"/>
                  <w:szCs w:val="24"/>
                  <w:rPrChange w:id="64" w:author="Erna Septyaningrum, S.T., M.T(5152)" w:date="2021-06-12T10:08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>Internet marketing for beginners</w:t>
              </w:r>
            </w:ins>
            <w:ins w:id="65" w:author="Erna Septyaningrum, S.T., M.T(5152)" w:date="2021-06-12T10:08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Jakarta: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</w:ins>
          </w:p>
          <w:p w14:paraId="0B3F34B1" w14:textId="77777777" w:rsidR="00DE356D" w:rsidRPr="00DE356D" w:rsidRDefault="00DE356D" w:rsidP="00DE356D">
            <w:pPr>
              <w:spacing w:line="312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</w:p>
          <w:p w14:paraId="6AEC1FB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9E75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87D5E4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C97C4D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567DC5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C7C430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244C7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995704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5013CD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B87F74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25F2E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CE348E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67185D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C293A2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A83C29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518DCD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5DE00A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0CCA00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523E25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AF0D7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2A4F46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D4139F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A5A4A38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DE1FB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8743D8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E69096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E9BB34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3A71D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2EB31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998DBE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83944B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80E473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6CE28C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FF0514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729F3D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B510E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na Septyaningrum, S.T., M.T(5152)">
    <w15:presenceInfo w15:providerId="AD" w15:userId="S::1992201912073@staff.integra.its.ac.id::5350d8de-cb0b-4bb8-9352-941e83b0ea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DE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0F3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Erna Septyaningrum, S.T., M.T(5152)</cp:lastModifiedBy>
  <cp:revision>2</cp:revision>
  <dcterms:created xsi:type="dcterms:W3CDTF">2021-06-12T03:15:00Z</dcterms:created>
  <dcterms:modified xsi:type="dcterms:W3CDTF">2021-06-12T03:15:00Z</dcterms:modified>
</cp:coreProperties>
</file>