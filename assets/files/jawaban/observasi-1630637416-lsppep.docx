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88737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FE82F6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96F8E3D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7B06B8A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661A5B81" w14:textId="0185BB99" w:rsidR="00927764" w:rsidRPr="00884D16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  <w:lang w:val="id-ID"/>
          <w:rPrChange w:id="0" w:author="VINNY ISNANIA" w:date="2021-09-03T09:28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1C3563EB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746F21B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FD51029" wp14:editId="0BD9DAF3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2D772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8CFD78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88C28D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4078EED" w14:textId="14BC33D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del w:id="1" w:author="VINNY ISNANIA" w:date="2021-09-03T09:30:00Z">
        <w:r w:rsidRPr="00C50A1E" w:rsidDel="00884D16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ins w:id="2" w:author="VINNY ISNANIA" w:date="2021-09-03T09:31:00Z">
        <w:r w:rsidR="00884D1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atau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del w:id="3" w:author="VINNY ISNANIA" w:date="2021-09-03T09:31:00Z">
        <w:r w:rsidRPr="00C50A1E" w:rsidDel="00884D16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ins w:id="4" w:author="VINNY ISNANIA" w:date="2021-09-03T09:31:00Z">
        <w:r w:rsidR="00884D1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5" w:author="VINNY ISNANIA" w:date="2021-09-03T09:31:00Z">
        <w:r w:rsidRPr="00C50A1E" w:rsidDel="00884D1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ins w:id="6" w:author="VINNY ISNANIA" w:date="2021-09-03T09:31:00Z">
        <w:r w:rsidR="00884D1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lah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" w:author="VINNY ISNANIA" w:date="2021-09-03T09:31:00Z">
        <w:r w:rsidRPr="00C50A1E" w:rsidDel="00884D16">
          <w:rPr>
            <w:rFonts w:ascii="Times New Roman" w:eastAsia="Times New Roman" w:hAnsi="Times New Roman" w:cs="Times New Roman"/>
            <w:sz w:val="24"/>
            <w:szCs w:val="24"/>
          </w:rPr>
          <w:delText xml:space="preserve">kata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8" w:author="VINNY ISNANIA" w:date="2021-09-03T09:30:00Z">
        <w:r w:rsidRPr="00C50A1E" w:rsidDel="00884D16">
          <w:rPr>
            <w:rFonts w:ascii="Times New Roman" w:eastAsia="Times New Roman" w:hAnsi="Times New Roman" w:cs="Times New Roman"/>
            <w:sz w:val="24"/>
            <w:szCs w:val="24"/>
          </w:rPr>
          <w:delText>Benar saja.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ins w:id="9" w:author="VINNY ISNANIA" w:date="2021-09-03T09:30:00Z">
        <w:r w:rsidR="00884D1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pun </w:t>
        </w:r>
      </w:ins>
      <w:del w:id="10" w:author="VINNY ISNANIA" w:date="2021-09-03T09:30:00Z">
        <w:r w:rsidRPr="00C50A1E" w:rsidDel="00884D1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1" w:author="VINNY ISNANIA" w:date="2021-09-03T09:33:00Z">
        <w:r w:rsidR="00884D1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2019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ins w:id="12" w:author="VINNY ISNANIA" w:date="2021-09-03T09:32:00Z">
        <w:r w:rsidR="00884D1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mengalami kemunduran </w:t>
        </w:r>
      </w:ins>
      <w:del w:id="13" w:author="VINNY ISNANIA" w:date="2021-09-03T09:32:00Z">
        <w:r w:rsidDel="00884D16">
          <w:rPr>
            <w:rFonts w:ascii="Times New Roman" w:eastAsia="Times New Roman" w:hAnsi="Times New Roman" w:cs="Times New Roman"/>
            <w:sz w:val="24"/>
            <w:szCs w:val="24"/>
          </w:rPr>
          <w:delText>mundur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14" w:author="VINNY ISNANIA" w:date="2021-09-03T09:32:00Z">
        <w:r w:rsidDel="00884D16">
          <w:rPr>
            <w:rFonts w:ascii="Times New Roman" w:eastAsia="Times New Roman" w:hAnsi="Times New Roman" w:cs="Times New Roman"/>
            <w:sz w:val="24"/>
            <w:szCs w:val="24"/>
          </w:rPr>
          <w:delText>antara B</w:delText>
        </w:r>
      </w:del>
      <w:ins w:id="15" w:author="VINNY ISNANIA" w:date="2021-09-03T09:32:00Z">
        <w:r w:rsidR="00884D1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16" w:author="VINNY ISNANIA" w:date="2021-09-03T09:32:00Z">
        <w:r w:rsidR="00884D1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ins w:id="17" w:author="VINNY ISNANIA" w:date="2021-09-03T09:33:00Z">
        <w:r w:rsidR="00884D1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hingga </w:t>
        </w:r>
      </w:ins>
      <w:del w:id="18" w:author="VINNY ISNANIA" w:date="2021-09-03T09:33:00Z">
        <w:r w:rsidDel="00884D16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ins w:id="19" w:author="VINNY ISNANIA" w:date="2021-09-03T09:34:00Z">
        <w:r w:rsidR="00884D1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</w:t>
        </w:r>
      </w:ins>
      <w:del w:id="20" w:author="VINNY ISNANIA" w:date="2021-09-03T09:34:00Z">
        <w:r w:rsidRPr="00C50A1E" w:rsidDel="00884D16">
          <w:rPr>
            <w:rFonts w:ascii="Times New Roman" w:eastAsia="Times New Roman" w:hAnsi="Times New Roman" w:cs="Times New Roman"/>
            <w:sz w:val="24"/>
            <w:szCs w:val="24"/>
          </w:rPr>
          <w:delText>D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esember</w:t>
      </w:r>
      <w:proofErr w:type="spellEnd"/>
      <w:ins w:id="21" w:author="VINNY ISNANIA" w:date="2021-09-03T09:33:00Z">
        <w:r w:rsidR="00884D1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del w:id="22" w:author="VINNY ISNANIA" w:date="2021-09-03T09:33:00Z">
        <w:r w:rsidRPr="00C50A1E" w:rsidDel="00884D16">
          <w:rPr>
            <w:rFonts w:ascii="Times New Roman" w:eastAsia="Times New Roman" w:hAnsi="Times New Roman" w:cs="Times New Roman"/>
            <w:sz w:val="24"/>
            <w:szCs w:val="24"/>
          </w:rPr>
          <w:delText xml:space="preserve"> 2019,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3" w:author="VINNY ISNANIA" w:date="2021-09-03T09:34:00Z">
        <w:r w:rsidR="00884D1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yang datang</w:t>
        </w:r>
      </w:ins>
      <w:ins w:id="24" w:author="VINNY ISNANIA" w:date="2021-09-03T09:35:00Z">
        <w:r w:rsidR="00884D1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  <w:r w:rsidR="002417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di bulan Januari</w:t>
        </w:r>
      </w:ins>
      <w:ins w:id="25" w:author="VINNY ISNANIA" w:date="2021-09-03T09:34:00Z">
        <w:r w:rsidR="00884D1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26" w:author="VINNY ISNANIA" w:date="2021-09-03T09:34:00Z">
        <w:r w:rsidRPr="00C50A1E" w:rsidDel="00884D16">
          <w:rPr>
            <w:rFonts w:ascii="Times New Roman" w:eastAsia="Times New Roman" w:hAnsi="Times New Roman" w:cs="Times New Roman"/>
            <w:sz w:val="24"/>
            <w:szCs w:val="24"/>
          </w:rPr>
          <w:delText>benar-benar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7" w:author="VINNY ISNANIA" w:date="2021-09-03T09:35:00Z">
        <w:r w:rsidR="002417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sebuah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ins w:id="28" w:author="VINNY ISNANIA" w:date="2021-09-03T09:35:00Z">
        <w:r w:rsidR="002417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dan</w:t>
        </w:r>
      </w:ins>
      <w:del w:id="29" w:author="VINNY ISNANIA" w:date="2021-09-03T09:35:00Z">
        <w:r w:rsidRPr="00C50A1E" w:rsidDel="00241742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del w:id="30" w:author="VINNY ISNANIA" w:date="2021-09-03T09:36:00Z">
        <w:r w:rsidRPr="00C50A1E" w:rsidDel="00241742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ins w:id="31" w:author="VINNY ISNANIA" w:date="2021-09-03T09:36:00Z">
        <w:r w:rsidR="002417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2" w:author="VINNY ISNANIA" w:date="2021-09-03T09:36:00Z">
        <w:r w:rsidRPr="00C50A1E" w:rsidDel="00241742">
          <w:rPr>
            <w:rFonts w:ascii="Times New Roman" w:eastAsia="Times New Roman" w:hAnsi="Times New Roman" w:cs="Times New Roman"/>
            <w:sz w:val="24"/>
            <w:szCs w:val="24"/>
          </w:rPr>
          <w:delText>apalagi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3" w:author="VINNY ISNANIA" w:date="2021-09-03T09:36:00Z">
        <w:r w:rsidRPr="00C50A1E" w:rsidDel="00241742">
          <w:rPr>
            <w:rFonts w:ascii="Times New Roman" w:eastAsia="Times New Roman" w:hAnsi="Times New Roman" w:cs="Times New Roman"/>
            <w:sz w:val="24"/>
            <w:szCs w:val="24"/>
          </w:rPr>
          <w:delText>kita</w:delText>
        </w:r>
      </w:del>
      <w:ins w:id="34" w:author="VINNY ISNANIA" w:date="2021-09-03T09:36:00Z">
        <w:r w:rsidR="002417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ini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031D98" w14:textId="1010D03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5" w:author="VINNY ISNANIA" w:date="2021-09-03T09:36:00Z">
        <w:r w:rsidRPr="00C50A1E" w:rsidDel="00241742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ins w:id="36" w:author="VINNY ISNANIA" w:date="2021-09-03T09:36:00Z">
        <w:r w:rsidR="002417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kali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7" w:author="VINNY ISNANIA" w:date="2021-09-03T09:36:00Z">
        <w:r w:rsidR="002417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mengh</w:t>
        </w:r>
      </w:ins>
      <w:ins w:id="38" w:author="VINNY ISNANIA" w:date="2021-09-03T09:37:00Z">
        <w:r w:rsidR="002417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</w:t>
        </w:r>
      </w:ins>
      <w:ins w:id="39" w:author="VINNY ISNANIA" w:date="2021-09-03T09:36:00Z">
        <w:r w:rsidR="002417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dirkan banyak </w:t>
        </w:r>
      </w:ins>
      <w:del w:id="40" w:author="VINNY ISNANIA" w:date="2021-09-03T09:36:00Z">
        <w:r w:rsidRPr="00C50A1E" w:rsidDel="00241742">
          <w:rPr>
            <w:rFonts w:ascii="Times New Roman" w:eastAsia="Times New Roman" w:hAnsi="Times New Roman" w:cs="Times New Roman"/>
            <w:sz w:val="24"/>
            <w:szCs w:val="24"/>
          </w:rPr>
          <w:delText>mengundang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1" w:author="VINNY ISNANIA" w:date="2021-09-03T09:37:00Z">
        <w:r w:rsidR="002417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2" w:author="VINNY ISNANIA" w:date="2021-09-03T09:37:00Z">
        <w:r w:rsidRPr="00C50A1E" w:rsidDel="00241742">
          <w:rPr>
            <w:rFonts w:ascii="Times New Roman" w:eastAsia="Times New Roman" w:hAnsi="Times New Roman" w:cs="Times New Roman"/>
            <w:sz w:val="24"/>
            <w:szCs w:val="24"/>
          </w:rPr>
          <w:delText>tak</w:delText>
        </w:r>
      </w:del>
      <w:ins w:id="43" w:author="VINNY ISNANIA" w:date="2021-09-03T09:37:00Z">
        <w:r w:rsidR="002417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tidak </w:t>
        </w:r>
      </w:ins>
      <w:del w:id="44" w:author="VINNY ISNANIA" w:date="2021-09-03T09:37:00Z">
        <w:r w:rsidRPr="00C50A1E" w:rsidDel="0024174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5" w:author="VINNY ISNANIA" w:date="2021-09-03T09:37:00Z">
        <w:r w:rsidR="002417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menjadi </w:t>
        </w:r>
      </w:ins>
      <w:del w:id="46" w:author="VINNY ISNANIA" w:date="2021-09-03T09:37:00Z">
        <w:r w:rsidRPr="00C50A1E" w:rsidDel="00241742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ins w:id="47" w:author="VINNY ISNANIA" w:date="2021-09-03T09:38:00Z">
        <w:r w:rsidR="002417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 begitu juga</w:t>
        </w:r>
      </w:ins>
      <w:del w:id="48" w:author="VINNY ISNANIA" w:date="2021-09-03T09:38:00Z">
        <w:r w:rsidRPr="00C50A1E" w:rsidDel="00241742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9" w:author="VINNY ISNANIA" w:date="2021-09-03T09:38:00Z">
        <w:r w:rsidRPr="00C50A1E" w:rsidDel="00241742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ins w:id="50" w:author="VINNY ISNANIA" w:date="2021-09-03T09:38:00Z">
        <w:r w:rsidR="002417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Misalnya </w:t>
        </w:r>
      </w:ins>
      <w:del w:id="51" w:author="VINNY ISNANIA" w:date="2021-09-03T09:38:00Z">
        <w:r w:rsidRPr="00C50A1E" w:rsidDel="00241742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ins w:id="52" w:author="VINNY ISNANIA" w:date="2021-09-03T09:38:00Z">
        <w:r w:rsidR="002417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53" w:author="VINNY ISNANIA" w:date="2021-09-03T09:38:00Z">
        <w:r w:rsidRPr="00C50A1E" w:rsidDel="00241742">
          <w:rPr>
            <w:rFonts w:ascii="Times New Roman" w:eastAsia="Times New Roman" w:hAnsi="Times New Roman" w:cs="Times New Roman"/>
            <w:sz w:val="24"/>
            <w:szCs w:val="24"/>
          </w:rPr>
          <w:delText>Ya, h</w:delText>
        </w:r>
      </w:del>
      <w:ins w:id="54" w:author="VINNY ISNANIA" w:date="2021-09-03T09:38:00Z">
        <w:r w:rsidR="002417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H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ins w:id="55" w:author="VINNY ISNANIA" w:date="2021-09-03T09:39:00Z">
        <w:r w:rsidR="002417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datang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6" w:author="VINNY ISNANIA" w:date="2021-09-03T09:39:00Z">
        <w:r w:rsidR="002417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dapat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7" w:author="VINNY ISNANIA" w:date="2021-09-03T09:39:00Z">
        <w:r w:rsidR="002417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merasa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58" w:author="VINNY ISNANIA" w:date="2021-09-03T09:39:00Z">
        <w:r w:rsidR="002417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Lalu mengapa </w:t>
        </w:r>
      </w:ins>
      <w:del w:id="59" w:author="VINNY ISNANIA" w:date="2021-09-03T09:39:00Z">
        <w:r w:rsidRPr="00C50A1E" w:rsidDel="00241742">
          <w:rPr>
            <w:rFonts w:ascii="Times New Roman" w:eastAsia="Times New Roman" w:hAnsi="Times New Roman" w:cs="Times New Roman"/>
            <w:sz w:val="24"/>
            <w:szCs w:val="24"/>
          </w:rPr>
          <w:delText xml:space="preserve">Kok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del w:id="60" w:author="VINNY ISNANIA" w:date="2021-09-03T09:40:00Z">
        <w:r w:rsidRPr="00C50A1E" w:rsidDel="00241742">
          <w:rPr>
            <w:rFonts w:ascii="Times New Roman" w:eastAsia="Times New Roman" w:hAnsi="Times New Roman" w:cs="Times New Roman"/>
            <w:sz w:val="24"/>
            <w:szCs w:val="24"/>
          </w:rPr>
          <w:delText xml:space="preserve"> 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F934807" w14:textId="2B78410E" w:rsidR="00927764" w:rsidRPr="00241742" w:rsidRDefault="00927764" w:rsidP="00241742">
      <w:pPr>
        <w:shd w:val="clear" w:color="auto" w:fill="F5F5F5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  <w:rPrChange w:id="61" w:author="VINNY ISNANIA" w:date="2021-09-03T09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62" w:author="VINNY ISNANIA" w:date="2021-09-03T09:4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ins w:id="63" w:author="VINNY ISNANIA" w:date="2021-09-03T09:40:00Z">
        <w:r w:rsidR="00241742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 xml:space="preserve">Sering </w:t>
        </w:r>
      </w:ins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64" w:author="VINNY ISNANIA" w:date="2021-09-03T09:40:00Z">
        <w:r w:rsidR="00241742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 xml:space="preserve"> Datang</w:t>
        </w:r>
      </w:ins>
      <w:del w:id="65" w:author="VINNY ISNANIA" w:date="2021-09-03T09:40:00Z">
        <w:r w:rsidRPr="00C50A1E" w:rsidDel="00241742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</w:t>
      </w:r>
      <w:proofErr w:type="spellEnd"/>
      <w:ins w:id="66" w:author="VINNY ISNANIA" w:date="2021-09-03T09:41:00Z">
        <w:r w:rsidR="002417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kah </w:t>
        </w:r>
      </w:ins>
      <w:del w:id="67" w:author="VINNY ISNANIA" w:date="2021-09-03T09:41:00Z">
        <w:r w:rsidRPr="00C50A1E" w:rsidDel="00241742">
          <w:rPr>
            <w:rFonts w:ascii="Times New Roman" w:eastAsia="Times New Roman" w:hAnsi="Times New Roman" w:cs="Times New Roman"/>
            <w:sz w:val="24"/>
            <w:szCs w:val="24"/>
          </w:rPr>
          <w:delText xml:space="preserve">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ins w:id="68" w:author="VINNY ISNANIA" w:date="2021-09-03T09:41:00Z">
        <w:r w:rsidR="002417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kan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9" w:author="VINNY ISNANIA" w:date="2021-09-03T09:41:00Z">
        <w:r w:rsidDel="00241742">
          <w:rPr>
            <w:rFonts w:ascii="Times New Roman" w:eastAsia="Times New Roman" w:hAnsi="Times New Roman" w:cs="Times New Roman"/>
            <w:sz w:val="24"/>
            <w:szCs w:val="24"/>
          </w:rPr>
          <w:delText>bahwa</w:delText>
        </w:r>
      </w:del>
      <w:ins w:id="70" w:author="VINNY ISNANIA" w:date="2021-09-03T09:41:00Z">
        <w:r w:rsidR="002417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jika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1" w:author="VINNY ISNANIA" w:date="2021-09-03T09:41:00Z">
        <w:r w:rsidDel="00241742">
          <w:rPr>
            <w:rFonts w:ascii="Times New Roman" w:eastAsia="Times New Roman" w:hAnsi="Times New Roman" w:cs="Times New Roman"/>
            <w:sz w:val="24"/>
            <w:szCs w:val="24"/>
          </w:rPr>
          <w:delText xml:space="preserve">bersama </w:delText>
        </w:r>
      </w:del>
      <w:ins w:id="72" w:author="VINNY ISNANIA" w:date="2021-09-03T09:41:00Z">
        <w:r w:rsidR="002417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selera </w:t>
        </w:r>
      </w:ins>
      <w:del w:id="73" w:author="VINNY ISNANIA" w:date="2021-09-03T09:41:00Z">
        <w:r w:rsidDel="00241742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241742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74" w:author="VINNY ISNANIA" w:date="2021-09-03T09:42:00Z">
        <w:r w:rsidR="002417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kita </w:t>
        </w:r>
      </w:ins>
      <w:del w:id="75" w:author="VINNY ISNANIA" w:date="2021-09-03T09:42:00Z">
        <w:r w:rsidRPr="00C50A1E" w:rsidDel="00241742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03F1F64" w14:textId="463FA6E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76" w:author="VINNY ISNANIA" w:date="2021-09-03T09:42:00Z">
        <w:r w:rsidRPr="00C50A1E" w:rsidDel="00241742">
          <w:rPr>
            <w:rFonts w:ascii="Times New Roman" w:eastAsia="Times New Roman" w:hAnsi="Times New Roman" w:cs="Times New Roman"/>
            <w:sz w:val="24"/>
            <w:szCs w:val="24"/>
          </w:rPr>
          <w:delText xml:space="preserve">Selain mengenang dia, </w:delText>
        </w:r>
      </w:del>
      <w:ins w:id="77" w:author="VINNY ISNANIA" w:date="2021-09-03T09:42:00Z">
        <w:r w:rsidR="002417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</w:t>
        </w:r>
      </w:ins>
      <w:del w:id="78" w:author="VINNY ISNANIA" w:date="2021-09-03T09:42:00Z">
        <w:r w:rsidRPr="00C50A1E" w:rsidDel="00241742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</w:t>
      </w:r>
      <w:del w:id="79" w:author="VINNY ISNANIA" w:date="2021-09-03T09:42:00Z">
        <w:r w:rsidRPr="00C50A1E" w:rsidDel="00241742">
          <w:rPr>
            <w:rFonts w:ascii="Times New Roman" w:eastAsia="Times New Roman" w:hAnsi="Times New Roman" w:cs="Times New Roman"/>
            <w:sz w:val="24"/>
            <w:szCs w:val="24"/>
          </w:rPr>
          <w:delText xml:space="preserve">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80" w:author="VINNY ISNANIA" w:date="2021-09-03T09:42:00Z">
        <w:r w:rsidR="002417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selain juga mengenang </w:t>
        </w:r>
      </w:ins>
      <w:ins w:id="81" w:author="VINNY ISNANIA" w:date="2021-09-03T09:43:00Z">
        <w:r w:rsidR="002417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dia, sang kekasih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82" w:author="VINNY ISNANIA" w:date="2021-09-03T09:43:00Z">
        <w:r w:rsidR="002417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Walau hanya disebut </w:t>
        </w:r>
      </w:ins>
      <w:del w:id="83" w:author="VINNY ISNANIA" w:date="2021-09-03T09:43:00Z">
        <w:r w:rsidRPr="00C50A1E" w:rsidDel="00241742">
          <w:rPr>
            <w:rFonts w:ascii="Times New Roman" w:eastAsia="Times New Roman" w:hAnsi="Times New Roman" w:cs="Times New Roman"/>
            <w:sz w:val="24"/>
            <w:szCs w:val="24"/>
          </w:rPr>
          <w:delText>Sering disebut cuma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4" w:author="VINNY ISNANIA" w:date="2021-09-03T09:43:00Z">
        <w:r w:rsidRPr="00C50A1E" w:rsidDel="00241742">
          <w:rPr>
            <w:rFonts w:ascii="Times New Roman" w:eastAsia="Times New Roman" w:hAnsi="Times New Roman" w:cs="Times New Roman"/>
            <w:sz w:val="24"/>
            <w:szCs w:val="24"/>
          </w:rPr>
          <w:delText>nyaris</w:delText>
        </w:r>
      </w:del>
      <w:ins w:id="85" w:author="VINNY ISNANIA" w:date="2021-09-03T09:43:00Z">
        <w:r w:rsidR="002417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hampir </w:t>
        </w:r>
      </w:ins>
      <w:del w:id="86" w:author="VINNY ISNANIA" w:date="2021-09-03T09:43:00Z">
        <w:r w:rsidRPr="00C50A1E" w:rsidDel="0024174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87" w:author="VINNY ISNANIA" w:date="2021-09-03T09:43:00Z">
        <w:r w:rsidR="002417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88" w:author="VINNY ISNANIA" w:date="2021-09-03T09:44:00Z">
        <w:r w:rsidRPr="00C50A1E" w:rsidDel="00241742">
          <w:rPr>
            <w:rFonts w:ascii="Times New Roman" w:eastAsia="Times New Roman" w:hAnsi="Times New Roman" w:cs="Times New Roman"/>
            <w:sz w:val="24"/>
            <w:szCs w:val="24"/>
          </w:rPr>
          <w:delText xml:space="preserve"> berat</w:delText>
        </w:r>
      </w:del>
      <w:ins w:id="89" w:author="VINNY ISNANIA" w:date="2021-09-03T09:44:00Z">
        <w:r w:rsidR="002417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makanan pokok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A419EA" w14:textId="22DA2302" w:rsidR="00927764" w:rsidRPr="00C50A1E" w:rsidDel="008C0C86" w:rsidRDefault="00241742" w:rsidP="00927764">
      <w:pPr>
        <w:shd w:val="clear" w:color="auto" w:fill="F5F5F5"/>
        <w:spacing w:after="375"/>
        <w:rPr>
          <w:del w:id="90" w:author="VINNY ISNANIA" w:date="2021-09-03T09:46:00Z"/>
          <w:rFonts w:ascii="Times New Roman" w:eastAsia="Times New Roman" w:hAnsi="Times New Roman" w:cs="Times New Roman"/>
          <w:sz w:val="24"/>
          <w:szCs w:val="24"/>
        </w:rPr>
      </w:pPr>
      <w:ins w:id="91" w:author="VINNY ISNANIA" w:date="2021-09-03T09:44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lastRenderedPageBreak/>
          <w:t xml:space="preserve">Misalnya </w:t>
        </w:r>
      </w:ins>
      <w:del w:id="92" w:author="VINNY ISNANIA" w:date="2021-09-03T09:44:00Z">
        <w:r w:rsidR="00927764" w:rsidRPr="00C50A1E" w:rsidDel="00241742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ins w:id="93" w:author="VINNY ISNANIA" w:date="2021-09-03T09:44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ebungkus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94" w:author="VINNY ISNANIA" w:date="2021-09-03T09:44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dapat dikonsumsi </w:t>
        </w:r>
      </w:ins>
      <w:del w:id="95" w:author="VINNY ISNANIA" w:date="2021-09-03T09:45:00Z">
        <w:r w:rsidR="00927764" w:rsidRPr="00C50A1E" w:rsidDel="00241742">
          <w:rPr>
            <w:rFonts w:ascii="Times New Roman" w:eastAsia="Times New Roman" w:hAnsi="Times New Roman" w:cs="Times New Roman"/>
            <w:sz w:val="24"/>
            <w:szCs w:val="24"/>
          </w:rPr>
          <w:delText>yang dalam kemasan bisa dikonsumsi</w:delText>
        </w:r>
      </w:del>
      <w:ins w:id="96" w:author="VINNY ISNANIA" w:date="2021-09-03T09:45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hingga empat</w:t>
        </w:r>
      </w:ins>
      <w:del w:id="97" w:author="VINNY ISNANIA" w:date="2021-09-03T09:45:00Z">
        <w:r w:rsidR="00927764" w:rsidRPr="00C50A1E" w:rsidDel="00241742">
          <w:rPr>
            <w:rFonts w:ascii="Times New Roman" w:eastAsia="Times New Roman" w:hAnsi="Times New Roman" w:cs="Times New Roman"/>
            <w:sz w:val="24"/>
            <w:szCs w:val="24"/>
          </w:rPr>
          <w:delText xml:space="preserve"> 4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8" w:author="VINNY ISNANIA" w:date="2021-09-03T09:45:00Z">
        <w:r w:rsidR="00927764" w:rsidRPr="00C50A1E" w:rsidDel="008C0C86">
          <w:rPr>
            <w:rFonts w:ascii="Times New Roman" w:eastAsia="Times New Roman" w:hAnsi="Times New Roman" w:cs="Times New Roman"/>
            <w:sz w:val="24"/>
            <w:szCs w:val="24"/>
          </w:rPr>
          <w:delText>habis sekali duduk.</w:delText>
        </w:r>
      </w:del>
      <w:ins w:id="99" w:author="VINNY ISNANIA" w:date="2021-09-03T09:45:00Z">
        <w:r w:rsidR="008C0C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00" w:author="VINNY ISNANIA" w:date="2021-09-03T09:45:00Z">
        <w:r w:rsidR="008C0C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Ditambah </w:t>
        </w:r>
      </w:ins>
      <w:del w:id="101" w:author="VINNY ISNANIA" w:date="2021-09-03T09:45:00Z">
        <w:r w:rsidR="00927764" w:rsidRPr="00C50A1E" w:rsidDel="008C0C86">
          <w:rPr>
            <w:rFonts w:ascii="Times New Roman" w:eastAsia="Times New Roman" w:hAnsi="Times New Roman" w:cs="Times New Roman"/>
            <w:sz w:val="24"/>
            <w:szCs w:val="24"/>
          </w:rPr>
          <w:delText>Belum cukup, ta</w:delText>
        </w:r>
      </w:del>
      <w:del w:id="102" w:author="VINNY ISNANIA" w:date="2021-09-03T09:46:00Z">
        <w:r w:rsidR="00927764" w:rsidRPr="00C50A1E" w:rsidDel="008C0C86">
          <w:rPr>
            <w:rFonts w:ascii="Times New Roman" w:eastAsia="Times New Roman" w:hAnsi="Times New Roman" w:cs="Times New Roman"/>
            <w:sz w:val="24"/>
            <w:szCs w:val="24"/>
          </w:rPr>
          <w:delText xml:space="preserve">mbah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03" w:author="VINNY ISNANIA" w:date="2021-09-03T09:46:00Z">
        <w:r w:rsidR="008C0C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dengan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del w:id="104" w:author="VINNY ISNANIA" w:date="2021-09-03T09:46:00Z">
        <w:r w:rsidR="00927764" w:rsidRPr="00C50A1E" w:rsidDel="008C0C86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ins w:id="105" w:author="VINNY ISNANIA" w:date="2021-09-03T09:46:00Z">
        <w:r w:rsidR="008C0C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yang bisa menghabiskan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106" w:author="VINNY ISNANIA" w:date="2021-09-03T09:46:00Z">
        <w:r w:rsidR="008C0C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hingga lima buah.</w:t>
        </w:r>
      </w:ins>
      <w:del w:id="107" w:author="VINNY ISNANIA" w:date="2021-09-03T09:46:00Z">
        <w:r w:rsidR="00927764" w:rsidRPr="00C50A1E" w:rsidDel="008C0C86">
          <w:rPr>
            <w:rFonts w:ascii="Times New Roman" w:eastAsia="Times New Roman" w:hAnsi="Times New Roman" w:cs="Times New Roman"/>
            <w:sz w:val="24"/>
            <w:szCs w:val="24"/>
          </w:rPr>
          <w:delText>satu-dua biji eh kok jadi lima?</w:delText>
        </w:r>
      </w:del>
    </w:p>
    <w:p w14:paraId="628316FF" w14:textId="60F9DFA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108" w:author="VINNY ISNANIA" w:date="2021-09-03T09:46:00Z">
        <w:r w:rsidRPr="00C50A1E" w:rsidDel="008C0C86">
          <w:rPr>
            <w:rFonts w:ascii="Times New Roman" w:eastAsia="Times New Roman" w:hAnsi="Times New Roman" w:cs="Times New Roman"/>
            <w:sz w:val="24"/>
            <w:szCs w:val="24"/>
          </w:rPr>
          <w:delText>H</w:delText>
        </w:r>
      </w:del>
      <w:ins w:id="109" w:author="VINNY ISNANIA" w:date="2021-09-03T09:46:00Z">
        <w:r w:rsidR="008C0C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H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ins w:id="110" w:author="VINNY ISNANIA" w:date="2021-09-03T09:46:00Z">
        <w:r w:rsidR="008C0C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datang dapat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ins w:id="111" w:author="VINNY ISNANIA" w:date="2021-09-03T09:47:00Z">
        <w:r w:rsidR="008C0C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, dan itulah </w:t>
        </w:r>
      </w:ins>
      <w:del w:id="112" w:author="VINNY ISNANIA" w:date="2021-09-03T09:47:00Z">
        <w:r w:rsidRPr="00C50A1E" w:rsidDel="008C0C86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8C0C86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  <w:r w:rsidRPr="00C50A1E" w:rsidDel="008C0C86">
          <w:rPr>
            <w:rFonts w:ascii="Times New Roman" w:eastAsia="Times New Roman" w:hAnsi="Times New Roman" w:cs="Times New Roman"/>
            <w:sz w:val="24"/>
            <w:szCs w:val="24"/>
          </w:rPr>
          <w:delText>, memang bisa jadi salah satu pencetus</w:delText>
        </w:r>
      </w:del>
      <w:ins w:id="113" w:author="VINNY ISNANIA" w:date="2021-09-03T09:47:00Z">
        <w:r w:rsidR="008C0C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penyebab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A16318A" w14:textId="1AB5313F" w:rsidR="00927764" w:rsidRPr="00C50A1E" w:rsidRDefault="008C0C86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114" w:author="VINNY ISNANIA" w:date="2021-09-03T09:47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</w:t>
        </w:r>
      </w:ins>
      <w:ins w:id="115" w:author="VINNY ISNANIA" w:date="2021-09-03T09:48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eperti makan </w:t>
        </w:r>
      </w:ins>
      <w:del w:id="116" w:author="VINNY ISNANIA" w:date="2021-09-03T09:48:00Z">
        <w:r w:rsidR="00927764" w:rsidRPr="00C50A1E" w:rsidDel="008C0C86">
          <w:rPr>
            <w:rFonts w:ascii="Times New Roman" w:eastAsia="Times New Roman" w:hAnsi="Times New Roman" w:cs="Times New Roman"/>
            <w:sz w:val="24"/>
            <w:szCs w:val="24"/>
          </w:rPr>
          <w:delText>Terutama makanan yang seperti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17" w:author="VINNY ISNANIA" w:date="2021-09-03T09:48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yang digoreng dan disajikan dengan </w:t>
        </w:r>
      </w:ins>
      <w:del w:id="118" w:author="VINNY ISNANIA" w:date="2021-09-03T09:48:00Z">
        <w:r w:rsidR="00927764" w:rsidRPr="00C50A1E" w:rsidDel="008C0C86">
          <w:rPr>
            <w:rFonts w:ascii="Times New Roman" w:eastAsia="Times New Roman" w:hAnsi="Times New Roman" w:cs="Times New Roman"/>
            <w:sz w:val="24"/>
            <w:szCs w:val="24"/>
          </w:rPr>
          <w:delText xml:space="preserve">digoreng dadakan alias yang masih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19" w:author="VINNY ISNANIA" w:date="2021-09-03T09:48:00Z">
        <w:r w:rsidR="00927764" w:rsidRPr="00C50A1E" w:rsidDel="008C0C86">
          <w:rPr>
            <w:rFonts w:ascii="Times New Roman" w:eastAsia="Times New Roman" w:hAnsi="Times New Roman" w:cs="Times New Roman"/>
            <w:sz w:val="24"/>
            <w:szCs w:val="24"/>
          </w:rPr>
          <w:delText>Apalagi dengan makan</w:delText>
        </w:r>
      </w:del>
      <w:ins w:id="120" w:author="VINNY ISNANIA" w:date="2021-09-03T09:49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Memakan tahu bulat tersebut menyebabkan</w:t>
        </w:r>
      </w:ins>
      <w:del w:id="121" w:author="VINNY ISNANIA" w:date="2021-09-03T09:49:00Z">
        <w:r w:rsidR="00927764" w:rsidRPr="00C50A1E" w:rsidDel="008C0C86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22" w:author="VINNY ISNANIA" w:date="2021-09-03T09:49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menjadi </w:t>
        </w:r>
      </w:ins>
      <w:del w:id="123" w:author="VINNY ISNANIA" w:date="2021-09-03T09:49:00Z">
        <w:r w:rsidR="00927764" w:rsidRPr="00C50A1E" w:rsidDel="008C0C86">
          <w:rPr>
            <w:rFonts w:ascii="Times New Roman" w:eastAsia="Times New Roman" w:hAnsi="Times New Roman" w:cs="Times New Roman"/>
            <w:sz w:val="24"/>
            <w:szCs w:val="24"/>
          </w:rPr>
          <w:delText>akan mendapat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ins w:id="124" w:author="VINNY ISNANIA" w:date="2021-09-03T09:49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dan berakibat </w:t>
        </w:r>
      </w:ins>
      <w:del w:id="125" w:author="VINNY ISNANIA" w:date="2021-09-03T09:49:00Z">
        <w:r w:rsidR="00927764" w:rsidRPr="00C50A1E" w:rsidDel="008C0C86">
          <w:rPr>
            <w:rFonts w:ascii="Times New Roman" w:eastAsia="Times New Roman" w:hAnsi="Times New Roman" w:cs="Times New Roman"/>
            <w:sz w:val="24"/>
            <w:szCs w:val="24"/>
          </w:rPr>
          <w:delText>akibat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0777378" w14:textId="3D87FDC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</w:t>
      </w:r>
      <w:del w:id="126" w:author="VINNY ISNANIA" w:date="2021-09-03T09:50:00Z">
        <w:r w:rsidRPr="00C50A1E" w:rsidDel="008C0C86">
          <w:rPr>
            <w:rFonts w:ascii="Times New Roman" w:eastAsia="Times New Roman" w:hAnsi="Times New Roman" w:cs="Times New Roman"/>
            <w:sz w:val="24"/>
            <w:szCs w:val="24"/>
          </w:rPr>
          <w:delText xml:space="preserve">hal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kenyataanny</w:t>
      </w:r>
      <w:proofErr w:type="spellEnd"/>
      <w:ins w:id="127" w:author="VINNY ISNANIA" w:date="2021-09-03T09:50:00Z">
        <w:r w:rsidR="008C0C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</w:t>
        </w:r>
      </w:ins>
      <w:del w:id="128" w:author="VINNY ISNANIA" w:date="2021-09-03T09:50:00Z">
        <w:r w:rsidRPr="00C50A1E" w:rsidDel="008C0C86">
          <w:rPr>
            <w:rFonts w:ascii="Times New Roman" w:eastAsia="Times New Roman" w:hAnsi="Times New Roman" w:cs="Times New Roman"/>
            <w:sz w:val="24"/>
            <w:szCs w:val="24"/>
          </w:rPr>
          <w:delText>a,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9" w:author="VINNY ISNANIA" w:date="2021-09-03T09:50:00Z">
        <w:r w:rsidRPr="00C50A1E" w:rsidDel="008C0C86">
          <w:rPr>
            <w:rFonts w:ascii="Times New Roman" w:eastAsia="Times New Roman" w:hAnsi="Times New Roman" w:cs="Times New Roman"/>
            <w:sz w:val="24"/>
            <w:szCs w:val="24"/>
          </w:rPr>
          <w:delText>benar-benar</w:delText>
        </w:r>
      </w:del>
      <w:ins w:id="130" w:author="VINNY ISNANIA" w:date="2021-09-03T09:50:00Z">
        <w:r w:rsidR="008C0C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selalu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131" w:author="VINNY ISNANIA" w:date="2021-09-03T09:50:00Z">
        <w:r w:rsidRPr="00C50A1E" w:rsidDel="008C0C86">
          <w:rPr>
            <w:rFonts w:ascii="Times New Roman" w:eastAsia="Times New Roman" w:hAnsi="Times New Roman" w:cs="Times New Roman"/>
            <w:sz w:val="24"/>
            <w:szCs w:val="24"/>
          </w:rPr>
          <w:delText>mu,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132" w:author="VINNY ISNANIA" w:date="2021-09-03T09:51:00Z">
        <w:r w:rsidR="008C0C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Lalu apa sebabnya dingin bisa menjadi perut merasa lapar? </w:t>
        </w:r>
      </w:ins>
      <w:del w:id="133" w:author="VINNY ISNANIA" w:date="2021-09-03T09:51:00Z">
        <w:r w:rsidRPr="00C50A1E" w:rsidDel="008C0C86">
          <w:rPr>
            <w:rFonts w:ascii="Times New Roman" w:eastAsia="Times New Roman" w:hAnsi="Times New Roman" w:cs="Times New Roman"/>
            <w:sz w:val="24"/>
            <w:szCs w:val="24"/>
          </w:rPr>
          <w:delText>Dingin yang kita kira ternyata tidak sedingin kenyataannya, kok~</w:delText>
        </w:r>
      </w:del>
    </w:p>
    <w:p w14:paraId="2195917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FB72E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672EEF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47442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30EF17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0F519BB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48CFE4F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6A8FD2F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A9E060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0B5A3DBF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FFF7DE3" w14:textId="77777777" w:rsidR="00927764" w:rsidRPr="00C50A1E" w:rsidRDefault="00927764" w:rsidP="00927764"/>
    <w:p w14:paraId="278D3B78" w14:textId="77777777" w:rsidR="00927764" w:rsidRPr="005A045A" w:rsidRDefault="00927764" w:rsidP="00927764">
      <w:pPr>
        <w:rPr>
          <w:i/>
        </w:rPr>
      </w:pPr>
    </w:p>
    <w:p w14:paraId="702F217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B22C464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FF0BE" w14:textId="77777777" w:rsidR="001127A0" w:rsidRDefault="001127A0">
      <w:r>
        <w:separator/>
      </w:r>
    </w:p>
  </w:endnote>
  <w:endnote w:type="continuationSeparator" w:id="0">
    <w:p w14:paraId="636975C8" w14:textId="77777777" w:rsidR="001127A0" w:rsidRDefault="00112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682A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8280D52" w14:textId="77777777" w:rsidR="00941E77" w:rsidRDefault="001127A0">
    <w:pPr>
      <w:pStyle w:val="Footer"/>
    </w:pPr>
  </w:p>
  <w:p w14:paraId="5393B238" w14:textId="77777777" w:rsidR="00941E77" w:rsidRDefault="001127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AD001" w14:textId="77777777" w:rsidR="001127A0" w:rsidRDefault="001127A0">
      <w:r>
        <w:separator/>
      </w:r>
    </w:p>
  </w:footnote>
  <w:footnote w:type="continuationSeparator" w:id="0">
    <w:p w14:paraId="67E0C11B" w14:textId="77777777" w:rsidR="001127A0" w:rsidRDefault="00112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NNY ISNANIA">
    <w15:presenceInfo w15:providerId="AD" w15:userId="S::vinnyisnania@litbangudara.onmicrosoft.com::026922b8-7fb0-4f85-9ab5-03d8c58356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127A0"/>
    <w:rsid w:val="0012251A"/>
    <w:rsid w:val="002318A3"/>
    <w:rsid w:val="00241742"/>
    <w:rsid w:val="0042167F"/>
    <w:rsid w:val="00884D16"/>
    <w:rsid w:val="008C0C86"/>
    <w:rsid w:val="00924DF5"/>
    <w:rsid w:val="00927764"/>
    <w:rsid w:val="00A93EC2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0A4A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884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VINNY ISNANIA</cp:lastModifiedBy>
  <cp:revision>2</cp:revision>
  <dcterms:created xsi:type="dcterms:W3CDTF">2021-09-03T02:53:00Z</dcterms:created>
  <dcterms:modified xsi:type="dcterms:W3CDTF">2021-09-03T02:53:00Z</dcterms:modified>
</cp:coreProperties>
</file>