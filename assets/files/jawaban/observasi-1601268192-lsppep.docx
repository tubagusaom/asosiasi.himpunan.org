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8C2877" w:rsidRDefault="00C6630A" w:rsidP="008C2877">
      <w:pPr>
        <w:spacing w:line="312" w:lineRule="auto"/>
        <w:rPr>
          <w:rFonts w:ascii="Times New Roman" w:hAnsi="Times New Roman" w:cs="Times New Roman"/>
          <w:sz w:val="24"/>
          <w:szCs w:val="24"/>
        </w:rPr>
      </w:pPr>
      <w:proofErr w:type="spellStart"/>
      <w:ins w:id="0" w:author="abelaprilliosyarif@gmail.com" w:date="2020-09-28T11:44:00Z">
        <w:r>
          <w:rPr>
            <w:rFonts w:ascii="Times New Roman" w:hAnsi="Times New Roman" w:cs="Times New Roman"/>
            <w:sz w:val="24"/>
            <w:szCs w:val="24"/>
          </w:rPr>
          <w:lastRenderedPageBreak/>
          <w:t>Susunan</w:t>
        </w:r>
      </w:ins>
      <w:proofErr w:type="spellEnd"/>
      <w:ins w:id="1" w:author="abelaprilliosyarif@gmail.com" w:date="2020-09-28T11:45:00Z">
        <w:r>
          <w:rPr>
            <w:rFonts w:ascii="Times New Roman" w:hAnsi="Times New Roman" w:cs="Times New Roman"/>
            <w:sz w:val="24"/>
            <w:szCs w:val="24"/>
          </w:rPr>
          <w:t xml:space="preserve">: 2, </w:t>
        </w:r>
      </w:ins>
      <w:ins w:id="2" w:author="abelaprilliosyarif@gmail.com" w:date="2020-09-28T11:50:00Z">
        <w:r>
          <w:rPr>
            <w:rFonts w:ascii="Times New Roman" w:hAnsi="Times New Roman" w:cs="Times New Roman"/>
            <w:sz w:val="24"/>
            <w:szCs w:val="24"/>
          </w:rPr>
          <w:t>1, 5,</w:t>
        </w:r>
      </w:ins>
      <w:ins w:id="3" w:author="abelaprilliosyarif@gmail.com" w:date="2020-09-28T11:51:00Z">
        <w:r>
          <w:rPr>
            <w:rFonts w:ascii="Times New Roman" w:hAnsi="Times New Roman" w:cs="Times New Roman"/>
            <w:sz w:val="24"/>
            <w:szCs w:val="24"/>
          </w:rPr>
          <w:t xml:space="preserve"> 3,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4</w:t>
        </w:r>
      </w:ins>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bookmarkStart w:id="4" w:name="_GoBack"/>
      <w:bookmarkEnd w:id="4"/>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EA2" w:rsidRDefault="00DB0EA2" w:rsidP="00D80F46">
      <w:r>
        <w:separator/>
      </w:r>
    </w:p>
  </w:endnote>
  <w:endnote w:type="continuationSeparator" w:id="0">
    <w:p w:rsidR="00DB0EA2" w:rsidRDefault="00DB0EA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EA2" w:rsidRDefault="00DB0EA2" w:rsidP="00D80F46">
      <w:r>
        <w:separator/>
      </w:r>
    </w:p>
  </w:footnote>
  <w:footnote w:type="continuationSeparator" w:id="0">
    <w:p w:rsidR="00DB0EA2" w:rsidRDefault="00DB0EA2"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elaprilliosyarif@gmail.com">
    <w15:presenceInfo w15:providerId="Windows Live" w15:userId="2f34ea8d847061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C6630A"/>
    <w:rsid w:val="00D80F46"/>
    <w:rsid w:val="00DB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abelaprilliosyarif@gmail.com</cp:lastModifiedBy>
  <cp:revision>2</cp:revision>
  <dcterms:created xsi:type="dcterms:W3CDTF">2020-09-28T04:52:00Z</dcterms:created>
  <dcterms:modified xsi:type="dcterms:W3CDTF">2020-09-28T04:52:00Z</dcterms:modified>
</cp:coreProperties>
</file>