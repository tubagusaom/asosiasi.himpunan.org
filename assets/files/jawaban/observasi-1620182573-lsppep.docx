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2438E" w14:textId="77777777" w:rsidR="00927764" w:rsidRPr="00E96A5A" w:rsidRDefault="00927764" w:rsidP="00927764">
      <w:pPr>
        <w:spacing w:line="360" w:lineRule="auto"/>
        <w:jc w:val="center"/>
        <w:rPr>
          <w:rFonts w:ascii="Serif" w:hAnsi="Serif"/>
          <w:b/>
          <w:sz w:val="24"/>
          <w:szCs w:val="24"/>
          <w:rPrChange w:id="0" w:author="IVA HANDAYANI" w:date="2021-05-05T09:26:00Z">
            <w:rPr>
              <w:rFonts w:ascii="Bookman Old Style" w:hAnsi="Bookman Old Style"/>
              <w:b/>
              <w:sz w:val="28"/>
              <w:szCs w:val="28"/>
            </w:rPr>
          </w:rPrChange>
        </w:rPr>
      </w:pPr>
      <w:r w:rsidRPr="00E96A5A">
        <w:rPr>
          <w:rFonts w:ascii="Serif" w:hAnsi="Serif"/>
          <w:b/>
          <w:sz w:val="24"/>
          <w:szCs w:val="24"/>
          <w:rPrChange w:id="1" w:author="IVA HANDAYANI" w:date="2021-05-05T09:26:00Z">
            <w:rPr>
              <w:rFonts w:ascii="Bookman Old Style" w:hAnsi="Bookman Old Style"/>
              <w:b/>
              <w:sz w:val="28"/>
              <w:szCs w:val="28"/>
            </w:rPr>
          </w:rPrChange>
        </w:rPr>
        <w:t>TUGAS OBSERVASI 5</w:t>
      </w:r>
    </w:p>
    <w:p w14:paraId="565680F7" w14:textId="77777777" w:rsidR="00927764" w:rsidRPr="00E96A5A" w:rsidRDefault="00927764" w:rsidP="00927764">
      <w:pPr>
        <w:jc w:val="center"/>
        <w:rPr>
          <w:rFonts w:ascii="Serif" w:hAnsi="Serif"/>
          <w:b/>
          <w:sz w:val="24"/>
          <w:szCs w:val="24"/>
          <w:rPrChange w:id="2" w:author="IVA HANDAYANI" w:date="2021-05-05T09:26:00Z">
            <w:rPr>
              <w:rFonts w:ascii="Bookman Old Style" w:hAnsi="Bookman Old Style"/>
              <w:b/>
              <w:sz w:val="28"/>
              <w:szCs w:val="28"/>
            </w:rPr>
          </w:rPrChange>
        </w:rPr>
      </w:pPr>
      <w:r w:rsidRPr="00E96A5A">
        <w:rPr>
          <w:rFonts w:ascii="Serif" w:hAnsi="Serif"/>
          <w:b/>
          <w:sz w:val="24"/>
          <w:szCs w:val="24"/>
          <w:rPrChange w:id="3" w:author="IVA HANDAYANI" w:date="2021-05-05T09:26:00Z">
            <w:rPr>
              <w:rFonts w:ascii="Bookman Old Style" w:hAnsi="Bookman Old Style"/>
              <w:b/>
              <w:sz w:val="28"/>
              <w:szCs w:val="28"/>
            </w:rPr>
          </w:rPrChange>
        </w:rPr>
        <w:t>SKEMA PENYUNTINGAN NASKAH</w:t>
      </w:r>
    </w:p>
    <w:p w14:paraId="4F9E7087" w14:textId="77777777" w:rsidR="00927764" w:rsidRPr="00E96A5A" w:rsidRDefault="00927764" w:rsidP="00927764">
      <w:pPr>
        <w:jc w:val="center"/>
        <w:rPr>
          <w:rFonts w:ascii="Serif" w:hAnsi="Serif" w:cs="Times New Roman"/>
          <w:sz w:val="24"/>
          <w:szCs w:val="24"/>
          <w:rPrChange w:id="4" w:author="IVA HANDAYANI" w:date="2021-05-05T09:26:00Z">
            <w:rPr>
              <w:rFonts w:ascii="Cambria" w:hAnsi="Cambria" w:cs="Times New Roman"/>
              <w:sz w:val="24"/>
              <w:szCs w:val="24"/>
            </w:rPr>
          </w:rPrChange>
        </w:rPr>
      </w:pPr>
    </w:p>
    <w:p w14:paraId="0C4FBAFF" w14:textId="77777777" w:rsidR="00927764" w:rsidRPr="00E96A5A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Serif" w:hAnsi="Serif"/>
          <w:sz w:val="24"/>
          <w:szCs w:val="24"/>
          <w:rPrChange w:id="5" w:author="IVA HANDAYANI" w:date="2021-05-05T09:26:00Z">
            <w:rPr>
              <w:rFonts w:ascii="Cambria" w:hAnsi="Cambria"/>
            </w:rPr>
          </w:rPrChange>
        </w:rPr>
      </w:pPr>
      <w:proofErr w:type="spellStart"/>
      <w:r w:rsidRPr="00E96A5A">
        <w:rPr>
          <w:rFonts w:ascii="Serif" w:hAnsi="Serif" w:cs="Times New Roman"/>
          <w:sz w:val="24"/>
          <w:szCs w:val="24"/>
          <w:rPrChange w:id="6" w:author="IVA HANDAYANI" w:date="2021-05-05T09:26:00Z">
            <w:rPr>
              <w:rFonts w:ascii="Cambria" w:hAnsi="Cambria" w:cs="Times New Roman"/>
              <w:sz w:val="24"/>
              <w:szCs w:val="24"/>
            </w:rPr>
          </w:rPrChange>
        </w:rPr>
        <w:t>Suntinglah</w:t>
      </w:r>
      <w:proofErr w:type="spellEnd"/>
      <w:r w:rsidRPr="00E96A5A">
        <w:rPr>
          <w:rFonts w:ascii="Serif" w:hAnsi="Serif" w:cs="Times New Roman"/>
          <w:sz w:val="24"/>
          <w:szCs w:val="24"/>
          <w:rPrChange w:id="7" w:author="IVA HANDAYANI" w:date="2021-05-05T09:26:00Z">
            <w:rPr>
              <w:rFonts w:ascii="Cambria" w:hAnsi="Cambria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hAnsi="Serif" w:cs="Times New Roman"/>
          <w:sz w:val="24"/>
          <w:szCs w:val="24"/>
          <w:rPrChange w:id="8" w:author="IVA HANDAYANI" w:date="2021-05-05T09:26:00Z">
            <w:rPr>
              <w:rFonts w:ascii="Cambria" w:hAnsi="Cambria" w:cs="Times New Roman"/>
              <w:sz w:val="24"/>
              <w:szCs w:val="24"/>
            </w:rPr>
          </w:rPrChange>
        </w:rPr>
        <w:t>artikel</w:t>
      </w:r>
      <w:proofErr w:type="spellEnd"/>
      <w:r w:rsidRPr="00E96A5A">
        <w:rPr>
          <w:rFonts w:ascii="Serif" w:hAnsi="Serif" w:cs="Times New Roman"/>
          <w:sz w:val="24"/>
          <w:szCs w:val="24"/>
          <w:rPrChange w:id="9" w:author="IVA HANDAYANI" w:date="2021-05-05T09:26:00Z">
            <w:rPr>
              <w:rFonts w:ascii="Cambria" w:hAnsi="Cambria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hAnsi="Serif" w:cs="Times New Roman"/>
          <w:sz w:val="24"/>
          <w:szCs w:val="24"/>
          <w:rPrChange w:id="10" w:author="IVA HANDAYANI" w:date="2021-05-05T09:26:00Z">
            <w:rPr>
              <w:rFonts w:ascii="Cambria" w:hAnsi="Cambria" w:cs="Times New Roman"/>
              <w:sz w:val="24"/>
              <w:szCs w:val="24"/>
            </w:rPr>
          </w:rPrChange>
        </w:rPr>
        <w:t>berikut</w:t>
      </w:r>
      <w:proofErr w:type="spellEnd"/>
      <w:r w:rsidRPr="00E96A5A">
        <w:rPr>
          <w:rFonts w:ascii="Serif" w:hAnsi="Serif" w:cs="Times New Roman"/>
          <w:sz w:val="24"/>
          <w:szCs w:val="24"/>
          <w:rPrChange w:id="11" w:author="IVA HANDAYANI" w:date="2021-05-05T09:26:00Z">
            <w:rPr>
              <w:rFonts w:ascii="Cambria" w:hAnsi="Cambria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hAnsi="Serif" w:cs="Times New Roman"/>
          <w:sz w:val="24"/>
          <w:szCs w:val="24"/>
          <w:rPrChange w:id="12" w:author="IVA HANDAYANI" w:date="2021-05-05T09:26:00Z">
            <w:rPr>
              <w:rFonts w:ascii="Cambria" w:hAnsi="Cambria" w:cs="Times New Roman"/>
              <w:sz w:val="24"/>
              <w:szCs w:val="24"/>
            </w:rPr>
          </w:rPrChange>
        </w:rPr>
        <w:t>ini</w:t>
      </w:r>
      <w:proofErr w:type="spellEnd"/>
      <w:r w:rsidRPr="00E96A5A">
        <w:rPr>
          <w:rFonts w:ascii="Serif" w:hAnsi="Serif" w:cs="Times New Roman"/>
          <w:sz w:val="24"/>
          <w:szCs w:val="24"/>
          <w:rPrChange w:id="13" w:author="IVA HANDAYANI" w:date="2021-05-05T09:26:00Z">
            <w:rPr>
              <w:rFonts w:ascii="Cambria" w:hAnsi="Cambria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hAnsi="Serif" w:cs="Times New Roman"/>
          <w:sz w:val="24"/>
          <w:szCs w:val="24"/>
          <w:rPrChange w:id="14" w:author="IVA HANDAYANI" w:date="2021-05-05T09:26:00Z">
            <w:rPr>
              <w:rFonts w:ascii="Cambria" w:hAnsi="Cambria" w:cs="Times New Roman"/>
              <w:sz w:val="24"/>
              <w:szCs w:val="24"/>
            </w:rPr>
          </w:rPrChange>
        </w:rPr>
        <w:t>dengan</w:t>
      </w:r>
      <w:proofErr w:type="spellEnd"/>
      <w:r w:rsidRPr="00E96A5A">
        <w:rPr>
          <w:rFonts w:ascii="Serif" w:hAnsi="Serif" w:cs="Times New Roman"/>
          <w:sz w:val="24"/>
          <w:szCs w:val="24"/>
          <w:rPrChange w:id="15" w:author="IVA HANDAYANI" w:date="2021-05-05T09:26:00Z">
            <w:rPr>
              <w:rFonts w:ascii="Cambria" w:hAnsi="Cambria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hAnsi="Serif" w:cs="Times New Roman"/>
          <w:sz w:val="24"/>
          <w:szCs w:val="24"/>
          <w:rPrChange w:id="16" w:author="IVA HANDAYANI" w:date="2021-05-05T09:26:00Z">
            <w:rPr>
              <w:rFonts w:ascii="Cambria" w:hAnsi="Cambria" w:cs="Times New Roman"/>
              <w:sz w:val="24"/>
              <w:szCs w:val="24"/>
            </w:rPr>
          </w:rPrChange>
        </w:rPr>
        <w:t>menggunakan</w:t>
      </w:r>
      <w:proofErr w:type="spellEnd"/>
      <w:r w:rsidRPr="00E96A5A">
        <w:rPr>
          <w:rFonts w:ascii="Serif" w:hAnsi="Serif" w:cs="Times New Roman"/>
          <w:sz w:val="24"/>
          <w:szCs w:val="24"/>
          <w:rPrChange w:id="17" w:author="IVA HANDAYANI" w:date="2021-05-05T09:26:00Z">
            <w:rPr>
              <w:rFonts w:ascii="Cambria" w:hAnsi="Cambria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hAnsi="Serif" w:cs="Times New Roman"/>
          <w:sz w:val="24"/>
          <w:szCs w:val="24"/>
          <w:rPrChange w:id="18" w:author="IVA HANDAYANI" w:date="2021-05-05T09:26:00Z">
            <w:rPr>
              <w:rFonts w:ascii="Cambria" w:hAnsi="Cambria" w:cs="Times New Roman"/>
              <w:sz w:val="24"/>
              <w:szCs w:val="24"/>
            </w:rPr>
          </w:rPrChange>
        </w:rPr>
        <w:t>tanda-tanda</w:t>
      </w:r>
      <w:proofErr w:type="spellEnd"/>
      <w:r w:rsidRPr="00E96A5A">
        <w:rPr>
          <w:rFonts w:ascii="Serif" w:hAnsi="Serif" w:cs="Times New Roman"/>
          <w:sz w:val="24"/>
          <w:szCs w:val="24"/>
          <w:rPrChange w:id="19" w:author="IVA HANDAYANI" w:date="2021-05-05T09:26:00Z">
            <w:rPr>
              <w:rFonts w:ascii="Cambria" w:hAnsi="Cambria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hAnsi="Serif" w:cs="Times New Roman"/>
          <w:sz w:val="24"/>
          <w:szCs w:val="24"/>
          <w:rPrChange w:id="20" w:author="IVA HANDAYANI" w:date="2021-05-05T09:26:00Z">
            <w:rPr>
              <w:rFonts w:ascii="Cambria" w:hAnsi="Cambria" w:cs="Times New Roman"/>
              <w:sz w:val="24"/>
              <w:szCs w:val="24"/>
            </w:rPr>
          </w:rPrChange>
        </w:rPr>
        <w:t>koreksi</w:t>
      </w:r>
      <w:proofErr w:type="spellEnd"/>
      <w:r w:rsidRPr="00E96A5A">
        <w:rPr>
          <w:rFonts w:ascii="Serif" w:hAnsi="Serif" w:cs="Times New Roman"/>
          <w:sz w:val="24"/>
          <w:szCs w:val="24"/>
          <w:rPrChange w:id="21" w:author="IVA HANDAYANI" w:date="2021-05-05T09:26:00Z">
            <w:rPr>
              <w:rFonts w:ascii="Cambria" w:hAnsi="Cambria" w:cs="Times New Roman"/>
              <w:sz w:val="24"/>
              <w:szCs w:val="24"/>
            </w:rPr>
          </w:rPrChange>
        </w:rPr>
        <w:t>.</w:t>
      </w:r>
    </w:p>
    <w:p w14:paraId="69C574D8" w14:textId="77777777" w:rsidR="00927764" w:rsidRPr="00E96A5A" w:rsidRDefault="00927764" w:rsidP="00927764">
      <w:pPr>
        <w:rPr>
          <w:rFonts w:ascii="Serif" w:hAnsi="Serif"/>
          <w:sz w:val="24"/>
          <w:szCs w:val="24"/>
          <w:rPrChange w:id="22" w:author="IVA HANDAYANI" w:date="2021-05-05T09:26:00Z">
            <w:rPr>
              <w:rFonts w:ascii="Cambria" w:hAnsi="Cambria"/>
            </w:rPr>
          </w:rPrChange>
        </w:rPr>
      </w:pPr>
    </w:p>
    <w:p w14:paraId="572062C0" w14:textId="77777777" w:rsidR="00927764" w:rsidRPr="00E96A5A" w:rsidRDefault="00927764" w:rsidP="00E96A5A">
      <w:pPr>
        <w:shd w:val="clear" w:color="auto" w:fill="F5F5F5"/>
        <w:spacing w:before="300" w:line="690" w:lineRule="atLeast"/>
        <w:jc w:val="center"/>
        <w:outlineLvl w:val="0"/>
        <w:rPr>
          <w:rFonts w:ascii="Serif" w:eastAsia="Times New Roman" w:hAnsi="Serif" w:cs="Times New Roman"/>
          <w:kern w:val="36"/>
          <w:sz w:val="40"/>
          <w:szCs w:val="40"/>
          <w:rPrChange w:id="23" w:author="IVA HANDAYANI" w:date="2021-05-05T09:26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pPrChange w:id="24" w:author="IVA HANDAYANI" w:date="2021-05-05T09:26:00Z">
          <w:pPr>
            <w:shd w:val="clear" w:color="auto" w:fill="F5F5F5"/>
            <w:spacing w:before="300" w:line="690" w:lineRule="atLeast"/>
            <w:outlineLvl w:val="0"/>
          </w:pPr>
        </w:pPrChange>
      </w:pPr>
      <w:proofErr w:type="spellStart"/>
      <w:r w:rsidRPr="00E96A5A">
        <w:rPr>
          <w:rFonts w:ascii="Serif" w:eastAsia="Times New Roman" w:hAnsi="Serif" w:cs="Times New Roman"/>
          <w:kern w:val="36"/>
          <w:sz w:val="40"/>
          <w:szCs w:val="40"/>
          <w:rPrChange w:id="25" w:author="IVA HANDAYANI" w:date="2021-05-05T09:26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>Hujan</w:t>
      </w:r>
      <w:proofErr w:type="spellEnd"/>
      <w:r w:rsidRPr="00E96A5A">
        <w:rPr>
          <w:rFonts w:ascii="Serif" w:eastAsia="Times New Roman" w:hAnsi="Serif" w:cs="Times New Roman"/>
          <w:kern w:val="36"/>
          <w:sz w:val="40"/>
          <w:szCs w:val="40"/>
          <w:rPrChange w:id="26" w:author="IVA HANDAYANI" w:date="2021-05-05T09:26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kern w:val="36"/>
          <w:sz w:val="40"/>
          <w:szCs w:val="40"/>
          <w:rPrChange w:id="27" w:author="IVA HANDAYANI" w:date="2021-05-05T09:26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>Turun</w:t>
      </w:r>
      <w:proofErr w:type="spellEnd"/>
      <w:r w:rsidRPr="00E96A5A">
        <w:rPr>
          <w:rFonts w:ascii="Serif" w:eastAsia="Times New Roman" w:hAnsi="Serif" w:cs="Times New Roman"/>
          <w:kern w:val="36"/>
          <w:sz w:val="40"/>
          <w:szCs w:val="40"/>
          <w:rPrChange w:id="28" w:author="IVA HANDAYANI" w:date="2021-05-05T09:26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 xml:space="preserve">, </w:t>
      </w:r>
      <w:proofErr w:type="spellStart"/>
      <w:r w:rsidRPr="00E96A5A">
        <w:rPr>
          <w:rFonts w:ascii="Serif" w:eastAsia="Times New Roman" w:hAnsi="Serif" w:cs="Times New Roman"/>
          <w:kern w:val="36"/>
          <w:sz w:val="40"/>
          <w:szCs w:val="40"/>
          <w:rPrChange w:id="29" w:author="IVA HANDAYANI" w:date="2021-05-05T09:26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>Berat</w:t>
      </w:r>
      <w:proofErr w:type="spellEnd"/>
      <w:r w:rsidRPr="00E96A5A">
        <w:rPr>
          <w:rFonts w:ascii="Serif" w:eastAsia="Times New Roman" w:hAnsi="Serif" w:cs="Times New Roman"/>
          <w:kern w:val="36"/>
          <w:sz w:val="40"/>
          <w:szCs w:val="40"/>
          <w:rPrChange w:id="30" w:author="IVA HANDAYANI" w:date="2021-05-05T09:26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 xml:space="preserve"> Badan Naik</w:t>
      </w:r>
    </w:p>
    <w:p w14:paraId="10794941" w14:textId="77777777" w:rsidR="00927764" w:rsidRPr="00E96A5A" w:rsidRDefault="00927764" w:rsidP="00E96A5A">
      <w:pPr>
        <w:shd w:val="clear" w:color="auto" w:fill="F5F5F5"/>
        <w:spacing w:line="270" w:lineRule="atLeast"/>
        <w:jc w:val="center"/>
        <w:rPr>
          <w:rFonts w:ascii="Serif" w:eastAsia="Times New Roman" w:hAnsi="Serif" w:cs="Times New Roman"/>
          <w:sz w:val="24"/>
          <w:szCs w:val="24"/>
          <w:rPrChange w:id="31" w:author="IVA HANDAYANI" w:date="2021-05-05T09:26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pPrChange w:id="32" w:author="IVA HANDAYANI" w:date="2021-05-05T09:26:00Z">
          <w:pPr>
            <w:shd w:val="clear" w:color="auto" w:fill="F5F5F5"/>
            <w:spacing w:line="270" w:lineRule="atLeast"/>
          </w:pPr>
        </w:pPrChange>
      </w:pPr>
      <w:r w:rsidRPr="00E96A5A">
        <w:rPr>
          <w:rFonts w:ascii="Serif" w:eastAsia="Times New Roman" w:hAnsi="Serif" w:cs="Times New Roman"/>
          <w:sz w:val="24"/>
          <w:szCs w:val="24"/>
          <w:rPrChange w:id="33" w:author="IVA HANDAYANI" w:date="2021-05-05T09:26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 xml:space="preserve">5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34" w:author="IVA HANDAYANI" w:date="2021-05-05T09:26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>Januari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35" w:author="IVA HANDAYANI" w:date="2021-05-05T09:26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 xml:space="preserve"> 2020   20:48 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36" w:author="IVA HANDAYANI" w:date="2021-05-05T09:26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>Diperbarui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37" w:author="IVA HANDAYANI" w:date="2021-05-05T09:26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 xml:space="preserve">: 6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38" w:author="IVA HANDAYANI" w:date="2021-05-05T09:26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>Januari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39" w:author="IVA HANDAYANI" w:date="2021-05-05T09:26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 xml:space="preserve"> 2020   05:43  61  10 3</w:t>
      </w:r>
    </w:p>
    <w:p w14:paraId="17FBEC80" w14:textId="3CF91CCD" w:rsidR="00927764" w:rsidRPr="00E96A5A" w:rsidRDefault="00927764" w:rsidP="00927764">
      <w:pPr>
        <w:shd w:val="clear" w:color="auto" w:fill="F5F5F5"/>
        <w:jc w:val="center"/>
        <w:rPr>
          <w:rFonts w:ascii="Serif" w:eastAsia="Times New Roman" w:hAnsi="Serif" w:cs="Times New Roman"/>
          <w:sz w:val="24"/>
          <w:szCs w:val="24"/>
          <w:rPrChange w:id="40" w:author="IVA HANDAYANI" w:date="2021-05-05T09:26:00Z">
            <w:rPr>
              <w:rFonts w:ascii="Times New Roman" w:eastAsia="Times New Roman" w:hAnsi="Times New Roman" w:cs="Times New Roman"/>
              <w:sz w:val="21"/>
              <w:szCs w:val="21"/>
            </w:rPr>
          </w:rPrChange>
        </w:rPr>
      </w:pPr>
      <w:r w:rsidRPr="00E96A5A">
        <w:rPr>
          <w:rFonts w:ascii="Serif" w:eastAsia="Times New Roman" w:hAnsi="Serif" w:cs="Times New Roman"/>
          <w:noProof/>
          <w:sz w:val="24"/>
          <w:szCs w:val="24"/>
          <w:rPrChange w:id="41" w:author="IVA HANDAYANI" w:date="2021-05-05T09:26:00Z">
            <w:rPr>
              <w:rFonts w:ascii="Times New Roman" w:eastAsia="Times New Roman" w:hAnsi="Times New Roman" w:cs="Times New Roman"/>
              <w:noProof/>
              <w:sz w:val="21"/>
              <w:szCs w:val="21"/>
            </w:rPr>
          </w:rPrChange>
        </w:rPr>
        <w:drawing>
          <wp:inline distT="0" distB="0" distL="0" distR="0" wp14:anchorId="19E93BC7" wp14:editId="23A70ED9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CB295" w14:textId="77777777" w:rsidR="00927764" w:rsidRPr="00E96A5A" w:rsidRDefault="00927764" w:rsidP="00927764">
      <w:pPr>
        <w:spacing w:line="270" w:lineRule="atLeast"/>
        <w:jc w:val="center"/>
        <w:rPr>
          <w:rFonts w:ascii="Serif" w:eastAsia="Times New Roman" w:hAnsi="Serif" w:cs="Times New Roman"/>
          <w:sz w:val="24"/>
          <w:szCs w:val="24"/>
          <w:rPrChange w:id="42" w:author="IVA HANDAYANI" w:date="2021-05-05T09:26:00Z">
            <w:rPr>
              <w:rFonts w:ascii="Times New Roman" w:eastAsia="Times New Roman" w:hAnsi="Times New Roman" w:cs="Times New Roman"/>
              <w:sz w:val="18"/>
              <w:szCs w:val="18"/>
            </w:rPr>
          </w:rPrChange>
        </w:rPr>
      </w:pP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43" w:author="IVA HANDAYANI" w:date="2021-05-05T09:26:00Z">
            <w:rPr>
              <w:rFonts w:ascii="Times New Roman" w:eastAsia="Times New Roman" w:hAnsi="Times New Roman" w:cs="Times New Roman"/>
              <w:sz w:val="18"/>
              <w:szCs w:val="18"/>
            </w:rPr>
          </w:rPrChange>
        </w:rPr>
        <w:t>Ilustrasi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44" w:author="IVA HANDAYANI" w:date="2021-05-05T09:26:00Z">
            <w:rPr>
              <w:rFonts w:ascii="Times New Roman" w:eastAsia="Times New Roman" w:hAnsi="Times New Roman" w:cs="Times New Roman"/>
              <w:sz w:val="18"/>
              <w:szCs w:val="18"/>
            </w:rPr>
          </w:rPrChange>
        </w:rPr>
        <w:t xml:space="preserve"> | unsplash.com</w:t>
      </w:r>
    </w:p>
    <w:p w14:paraId="1A4BCDEE" w14:textId="5B037CB2" w:rsidR="00927764" w:rsidRPr="00E96A5A" w:rsidRDefault="00927764" w:rsidP="00E96A5A">
      <w:pPr>
        <w:shd w:val="clear" w:color="auto" w:fill="F5F5F5"/>
        <w:spacing w:after="375"/>
        <w:jc w:val="both"/>
        <w:rPr>
          <w:rFonts w:ascii="Serif" w:eastAsia="Times New Roman" w:hAnsi="Serif" w:cs="Times New Roman"/>
          <w:sz w:val="24"/>
          <w:szCs w:val="24"/>
          <w:rPrChange w:id="4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46" w:author="IVA HANDAYANI" w:date="2021-05-05T09:26:00Z">
          <w:pPr>
            <w:shd w:val="clear" w:color="auto" w:fill="F5F5F5"/>
            <w:spacing w:after="375"/>
          </w:pPr>
        </w:pPrChange>
      </w:pPr>
      <w:proofErr w:type="spellStart"/>
      <w:r w:rsidRPr="00E96A5A">
        <w:rPr>
          <w:rFonts w:ascii="Serif" w:eastAsia="Times New Roman" w:hAnsi="Serif" w:cs="Times New Roman"/>
          <w:i/>
          <w:iCs/>
          <w:sz w:val="24"/>
          <w:szCs w:val="24"/>
          <w:rPrChange w:id="47" w:author="IVA HANDAYANI" w:date="2021-05-05T09:2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Hujan</w:t>
      </w:r>
      <w:proofErr w:type="spellEnd"/>
      <w:r w:rsidRPr="00E96A5A">
        <w:rPr>
          <w:rFonts w:ascii="Serif" w:eastAsia="Times New Roman" w:hAnsi="Serif" w:cs="Times New Roman"/>
          <w:i/>
          <w:iCs/>
          <w:sz w:val="24"/>
          <w:szCs w:val="24"/>
          <w:rPrChange w:id="48" w:author="IVA HANDAYANI" w:date="2021-05-05T09:2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i/>
          <w:iCs/>
          <w:sz w:val="24"/>
          <w:szCs w:val="24"/>
          <w:rPrChange w:id="49" w:author="IVA HANDAYANI" w:date="2021-05-05T09:2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turun</w:t>
      </w:r>
      <w:proofErr w:type="spellEnd"/>
      <w:r w:rsidRPr="00E96A5A">
        <w:rPr>
          <w:rFonts w:ascii="Serif" w:eastAsia="Times New Roman" w:hAnsi="Serif" w:cs="Times New Roman"/>
          <w:i/>
          <w:iCs/>
          <w:sz w:val="24"/>
          <w:szCs w:val="24"/>
          <w:rPrChange w:id="50" w:author="IVA HANDAYANI" w:date="2021-05-05T09:2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, </w:t>
      </w:r>
      <w:proofErr w:type="spellStart"/>
      <w:r w:rsidRPr="00E96A5A">
        <w:rPr>
          <w:rFonts w:ascii="Serif" w:eastAsia="Times New Roman" w:hAnsi="Serif" w:cs="Times New Roman"/>
          <w:i/>
          <w:iCs/>
          <w:sz w:val="24"/>
          <w:szCs w:val="24"/>
          <w:rPrChange w:id="51" w:author="IVA HANDAYANI" w:date="2021-05-05T09:2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berat</w:t>
      </w:r>
      <w:proofErr w:type="spellEnd"/>
      <w:r w:rsidRPr="00E96A5A">
        <w:rPr>
          <w:rFonts w:ascii="Serif" w:eastAsia="Times New Roman" w:hAnsi="Serif" w:cs="Times New Roman"/>
          <w:i/>
          <w:iCs/>
          <w:sz w:val="24"/>
          <w:szCs w:val="24"/>
          <w:rPrChange w:id="52" w:author="IVA HANDAYANI" w:date="2021-05-05T09:2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badan naik, </w:t>
      </w:r>
      <w:proofErr w:type="spellStart"/>
      <w:r w:rsidRPr="00E96A5A">
        <w:rPr>
          <w:rFonts w:ascii="Serif" w:eastAsia="Times New Roman" w:hAnsi="Serif" w:cs="Times New Roman"/>
          <w:i/>
          <w:iCs/>
          <w:sz w:val="24"/>
          <w:szCs w:val="24"/>
          <w:rPrChange w:id="53" w:author="IVA HANDAYANI" w:date="2021-05-05T09:2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hubungan</w:t>
      </w:r>
      <w:proofErr w:type="spellEnd"/>
      <w:r w:rsidRPr="00E96A5A">
        <w:rPr>
          <w:rFonts w:ascii="Serif" w:eastAsia="Times New Roman" w:hAnsi="Serif" w:cs="Times New Roman"/>
          <w:i/>
          <w:iCs/>
          <w:sz w:val="24"/>
          <w:szCs w:val="24"/>
          <w:rPrChange w:id="54" w:author="IVA HANDAYANI" w:date="2021-05-05T09:2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del w:id="55" w:author="IVA HANDAYANI" w:date="2021-05-05T09:27:00Z">
        <w:r w:rsidRPr="00E96A5A" w:rsidDel="00E96A5A">
          <w:rPr>
            <w:rFonts w:ascii="Serif" w:eastAsia="Times New Roman" w:hAnsi="Serif" w:cs="Times New Roman"/>
            <w:i/>
            <w:iCs/>
            <w:sz w:val="24"/>
            <w:szCs w:val="24"/>
            <w:rPrChange w:id="56" w:author="IVA HANDAYANI" w:date="2021-05-05T09:26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 xml:space="preserve">sama </w:delText>
        </w:r>
      </w:del>
      <w:proofErr w:type="spellStart"/>
      <w:ins w:id="57" w:author="IVA HANDAYANI" w:date="2021-05-05T09:27:00Z">
        <w:r w:rsidR="00E96A5A">
          <w:rPr>
            <w:rFonts w:ascii="Serif" w:eastAsia="Times New Roman" w:hAnsi="Serif" w:cs="Times New Roman"/>
            <w:i/>
            <w:iCs/>
            <w:sz w:val="24"/>
            <w:szCs w:val="24"/>
          </w:rPr>
          <w:t>dengan</w:t>
        </w:r>
        <w:proofErr w:type="spellEnd"/>
        <w:r w:rsidR="00E96A5A" w:rsidRPr="00E96A5A">
          <w:rPr>
            <w:rFonts w:ascii="Serif" w:eastAsia="Times New Roman" w:hAnsi="Serif" w:cs="Times New Roman"/>
            <w:i/>
            <w:iCs/>
            <w:sz w:val="24"/>
            <w:szCs w:val="24"/>
            <w:rPrChange w:id="58" w:author="IVA HANDAYANI" w:date="2021-05-05T09:26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t xml:space="preserve"> </w:t>
        </w:r>
      </w:ins>
      <w:proofErr w:type="spellStart"/>
      <w:r w:rsidRPr="00E96A5A">
        <w:rPr>
          <w:rFonts w:ascii="Serif" w:eastAsia="Times New Roman" w:hAnsi="Serif" w:cs="Times New Roman"/>
          <w:i/>
          <w:iCs/>
          <w:sz w:val="24"/>
          <w:szCs w:val="24"/>
          <w:rPrChange w:id="59" w:author="IVA HANDAYANI" w:date="2021-05-05T09:2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dia</w:t>
      </w:r>
      <w:proofErr w:type="spellEnd"/>
      <w:r w:rsidRPr="00E96A5A">
        <w:rPr>
          <w:rFonts w:ascii="Serif" w:eastAsia="Times New Roman" w:hAnsi="Serif" w:cs="Times New Roman"/>
          <w:i/>
          <w:iCs/>
          <w:sz w:val="24"/>
          <w:szCs w:val="24"/>
          <w:rPrChange w:id="60" w:author="IVA HANDAYANI" w:date="2021-05-05T09:2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del w:id="61" w:author="IVA HANDAYANI" w:date="2021-05-05T09:27:00Z">
        <w:r w:rsidRPr="00E96A5A" w:rsidDel="00E96A5A">
          <w:rPr>
            <w:rFonts w:ascii="Serif" w:eastAsia="Times New Roman" w:hAnsi="Serif" w:cs="Times New Roman"/>
            <w:i/>
            <w:iCs/>
            <w:sz w:val="24"/>
            <w:szCs w:val="24"/>
            <w:rPrChange w:id="62" w:author="IVA HANDAYANI" w:date="2021-05-05T09:26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 xml:space="preserve">tetep </w:delText>
        </w:r>
      </w:del>
      <w:proofErr w:type="spellStart"/>
      <w:ins w:id="63" w:author="IVA HANDAYANI" w:date="2021-05-05T09:27:00Z">
        <w:r w:rsidR="00E96A5A">
          <w:rPr>
            <w:rFonts w:ascii="Serif" w:eastAsia="Times New Roman" w:hAnsi="Serif" w:cs="Times New Roman"/>
            <w:i/>
            <w:iCs/>
            <w:sz w:val="24"/>
            <w:szCs w:val="24"/>
          </w:rPr>
          <w:t>masih</w:t>
        </w:r>
        <w:proofErr w:type="spellEnd"/>
        <w:r w:rsidR="00E96A5A">
          <w:rPr>
            <w:rFonts w:ascii="Serif" w:eastAsia="Times New Roman" w:hAnsi="Serif" w:cs="Times New Roman"/>
            <w:i/>
            <w:iCs/>
            <w:sz w:val="24"/>
            <w:szCs w:val="24"/>
          </w:rPr>
          <w:t xml:space="preserve"> </w:t>
        </w:r>
        <w:proofErr w:type="spellStart"/>
        <w:r w:rsidR="00E96A5A">
          <w:rPr>
            <w:rFonts w:ascii="Serif" w:eastAsia="Times New Roman" w:hAnsi="Serif" w:cs="Times New Roman"/>
            <w:i/>
            <w:iCs/>
            <w:sz w:val="24"/>
            <w:szCs w:val="24"/>
          </w:rPr>
          <w:t>hanya</w:t>
        </w:r>
        <w:proofErr w:type="spellEnd"/>
        <w:r w:rsidR="00E96A5A">
          <w:rPr>
            <w:rFonts w:ascii="Serif" w:eastAsia="Times New Roman" w:hAnsi="Serif" w:cs="Times New Roman"/>
            <w:i/>
            <w:iCs/>
            <w:sz w:val="24"/>
            <w:szCs w:val="24"/>
          </w:rPr>
          <w:t xml:space="preserve"> </w:t>
        </w:r>
        <w:proofErr w:type="spellStart"/>
        <w:r w:rsidR="00E96A5A">
          <w:rPr>
            <w:rFonts w:ascii="Serif" w:eastAsia="Times New Roman" w:hAnsi="Serif" w:cs="Times New Roman"/>
            <w:i/>
            <w:iCs/>
            <w:sz w:val="24"/>
            <w:szCs w:val="24"/>
          </w:rPr>
          <w:t>sebatas</w:t>
        </w:r>
        <w:proofErr w:type="spellEnd"/>
        <w:r w:rsidR="00E96A5A" w:rsidRPr="00E96A5A">
          <w:rPr>
            <w:rFonts w:ascii="Serif" w:eastAsia="Times New Roman" w:hAnsi="Serif" w:cs="Times New Roman"/>
            <w:i/>
            <w:iCs/>
            <w:sz w:val="24"/>
            <w:szCs w:val="24"/>
            <w:rPrChange w:id="64" w:author="IVA HANDAYANI" w:date="2021-05-05T09:26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t xml:space="preserve"> </w:t>
        </w:r>
      </w:ins>
      <w:proofErr w:type="spellStart"/>
      <w:r w:rsidRPr="00E96A5A">
        <w:rPr>
          <w:rFonts w:ascii="Serif" w:eastAsia="Times New Roman" w:hAnsi="Serif" w:cs="Times New Roman"/>
          <w:i/>
          <w:iCs/>
          <w:sz w:val="24"/>
          <w:szCs w:val="24"/>
          <w:rPrChange w:id="65" w:author="IVA HANDAYANI" w:date="2021-05-05T09:2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tem</w:t>
      </w:r>
      <w:ins w:id="66" w:author="IVA HANDAYANI" w:date="2021-05-05T09:27:00Z">
        <w:r w:rsidR="00E96A5A">
          <w:rPr>
            <w:rFonts w:ascii="Serif" w:eastAsia="Times New Roman" w:hAnsi="Serif" w:cs="Times New Roman"/>
            <w:i/>
            <w:iCs/>
            <w:sz w:val="24"/>
            <w:szCs w:val="24"/>
          </w:rPr>
          <w:t>a</w:t>
        </w:r>
      </w:ins>
      <w:del w:id="67" w:author="IVA HANDAYANI" w:date="2021-05-05T09:27:00Z">
        <w:r w:rsidRPr="00E96A5A" w:rsidDel="00E96A5A">
          <w:rPr>
            <w:rFonts w:ascii="Serif" w:eastAsia="Times New Roman" w:hAnsi="Serif" w:cs="Times New Roman"/>
            <w:i/>
            <w:iCs/>
            <w:sz w:val="24"/>
            <w:szCs w:val="24"/>
            <w:rPrChange w:id="68" w:author="IVA HANDAYANI" w:date="2021-05-05T09:26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>ena</w:delText>
        </w:r>
      </w:del>
      <w:r w:rsidRPr="00E96A5A">
        <w:rPr>
          <w:rFonts w:ascii="Serif" w:eastAsia="Times New Roman" w:hAnsi="Serif" w:cs="Times New Roman"/>
          <w:i/>
          <w:iCs/>
          <w:sz w:val="24"/>
          <w:szCs w:val="24"/>
          <w:rPrChange w:id="69" w:author="IVA HANDAYANI" w:date="2021-05-05T09:2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n</w:t>
      </w:r>
      <w:proofErr w:type="spellEnd"/>
      <w:r w:rsidRPr="00E96A5A">
        <w:rPr>
          <w:rFonts w:ascii="Serif" w:eastAsia="Times New Roman" w:hAnsi="Serif" w:cs="Times New Roman"/>
          <w:i/>
          <w:iCs/>
          <w:sz w:val="24"/>
          <w:szCs w:val="24"/>
          <w:rPrChange w:id="70" w:author="IVA HANDAYANI" w:date="2021-05-05T09:2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ins w:id="71" w:author="IVA HANDAYANI" w:date="2021-05-05T09:27:00Z">
        <w:r w:rsidR="00E96A5A">
          <w:rPr>
            <w:rFonts w:ascii="Serif" w:eastAsia="Times New Roman" w:hAnsi="Serif" w:cs="Times New Roman"/>
            <w:i/>
            <w:iCs/>
            <w:sz w:val="24"/>
            <w:szCs w:val="24"/>
          </w:rPr>
          <w:t>s</w:t>
        </w:r>
      </w:ins>
      <w:r w:rsidRPr="00E96A5A">
        <w:rPr>
          <w:rFonts w:ascii="Serif" w:eastAsia="Times New Roman" w:hAnsi="Serif" w:cs="Times New Roman"/>
          <w:i/>
          <w:iCs/>
          <w:sz w:val="24"/>
          <w:szCs w:val="24"/>
          <w:rPrChange w:id="72" w:author="IVA HANDAYANI" w:date="2021-05-05T09:2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aja</w:t>
      </w:r>
      <w:proofErr w:type="spellEnd"/>
      <w:r w:rsidRPr="00E96A5A">
        <w:rPr>
          <w:rFonts w:ascii="Serif" w:eastAsia="Times New Roman" w:hAnsi="Serif" w:cs="Times New Roman"/>
          <w:i/>
          <w:iCs/>
          <w:sz w:val="24"/>
          <w:szCs w:val="24"/>
          <w:rPrChange w:id="73" w:author="IVA HANDAYANI" w:date="2021-05-05T09:2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. </w:t>
      </w:r>
      <w:proofErr w:type="spellStart"/>
      <w:r w:rsidRPr="00E96A5A">
        <w:rPr>
          <w:rFonts w:ascii="Serif" w:eastAsia="Times New Roman" w:hAnsi="Serif" w:cs="Times New Roman"/>
          <w:i/>
          <w:iCs/>
          <w:sz w:val="24"/>
          <w:szCs w:val="24"/>
          <w:rPrChange w:id="74" w:author="IVA HANDAYANI" w:date="2021-05-05T09:2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Huft</w:t>
      </w:r>
      <w:proofErr w:type="spellEnd"/>
      <w:r w:rsidRPr="00E96A5A">
        <w:rPr>
          <w:rFonts w:ascii="Serif" w:eastAsia="Times New Roman" w:hAnsi="Serif" w:cs="Times New Roman"/>
          <w:i/>
          <w:iCs/>
          <w:sz w:val="24"/>
          <w:szCs w:val="24"/>
          <w:rPrChange w:id="75" w:author="IVA HANDAYANI" w:date="2021-05-05T09:2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.</w:t>
      </w:r>
    </w:p>
    <w:p w14:paraId="6927E818" w14:textId="42916920" w:rsidR="00927764" w:rsidRPr="00E96A5A" w:rsidRDefault="00927764" w:rsidP="00E96A5A">
      <w:pPr>
        <w:shd w:val="clear" w:color="auto" w:fill="F5F5F5"/>
        <w:spacing w:after="375"/>
        <w:jc w:val="both"/>
        <w:rPr>
          <w:rFonts w:ascii="Serif" w:eastAsia="Times New Roman" w:hAnsi="Serif" w:cs="Times New Roman"/>
          <w:sz w:val="24"/>
          <w:szCs w:val="24"/>
          <w:rPrChange w:id="7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77" w:author="IVA HANDAYANI" w:date="2021-05-05T09:26:00Z">
          <w:pPr>
            <w:shd w:val="clear" w:color="auto" w:fill="F5F5F5"/>
            <w:spacing w:after="375"/>
          </w:pPr>
        </w:pPrChange>
      </w:pP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7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Apa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7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8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lebih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8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8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romantis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8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8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dari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8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del w:id="86" w:author="IVA HANDAYANI" w:date="2021-05-05T09:27:00Z">
        <w:r w:rsidRPr="00E96A5A" w:rsidDel="00E96A5A">
          <w:rPr>
            <w:rFonts w:ascii="Serif" w:eastAsia="Times New Roman" w:hAnsi="Serif" w:cs="Times New Roman"/>
            <w:sz w:val="24"/>
            <w:szCs w:val="24"/>
            <w:rPrChange w:id="87" w:author="IVA HANDAYANI" w:date="2021-05-05T09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sepiring </w:delText>
        </w:r>
      </w:del>
      <w:proofErr w:type="spellStart"/>
      <w:ins w:id="88" w:author="IVA HANDAYANI" w:date="2021-05-05T09:27:00Z">
        <w:r w:rsidR="00E96A5A" w:rsidRPr="00E96A5A">
          <w:rPr>
            <w:rFonts w:ascii="Serif" w:eastAsia="Times New Roman" w:hAnsi="Serif" w:cs="Times New Roman"/>
            <w:sz w:val="24"/>
            <w:szCs w:val="24"/>
            <w:rPrChange w:id="89" w:author="IVA HANDAYANI" w:date="2021-05-05T09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se</w:t>
        </w:r>
        <w:r w:rsidR="00E96A5A">
          <w:rPr>
            <w:rFonts w:ascii="Serif" w:eastAsia="Times New Roman" w:hAnsi="Serif" w:cs="Times New Roman"/>
            <w:sz w:val="24"/>
            <w:szCs w:val="24"/>
          </w:rPr>
          <w:t>mangkuk</w:t>
        </w:r>
        <w:proofErr w:type="spellEnd"/>
        <w:r w:rsidR="00E96A5A" w:rsidRPr="00E96A5A">
          <w:rPr>
            <w:rFonts w:ascii="Serif" w:eastAsia="Times New Roman" w:hAnsi="Serif" w:cs="Times New Roman"/>
            <w:sz w:val="24"/>
            <w:szCs w:val="24"/>
            <w:rPrChange w:id="90" w:author="IVA HANDAYANI" w:date="2021-05-05T09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r w:rsidRPr="00E96A5A">
        <w:rPr>
          <w:rFonts w:ascii="Serif" w:eastAsia="Times New Roman" w:hAnsi="Serif" w:cs="Times New Roman"/>
          <w:sz w:val="24"/>
          <w:szCs w:val="24"/>
          <w:rPrChange w:id="9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mi</w:t>
      </w:r>
      <w:del w:id="92" w:author="IVA HANDAYANI" w:date="2021-05-05T09:27:00Z">
        <w:r w:rsidRPr="00E96A5A" w:rsidDel="00E96A5A">
          <w:rPr>
            <w:rFonts w:ascii="Serif" w:eastAsia="Times New Roman" w:hAnsi="Serif" w:cs="Times New Roman"/>
            <w:sz w:val="24"/>
            <w:szCs w:val="24"/>
            <w:rPrChange w:id="93" w:author="IVA HANDAYANI" w:date="2021-05-05T09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e</w:delText>
        </w:r>
      </w:del>
      <w:r w:rsidRPr="00E96A5A">
        <w:rPr>
          <w:rFonts w:ascii="Serif" w:eastAsia="Times New Roman" w:hAnsi="Serif" w:cs="Times New Roman"/>
          <w:sz w:val="24"/>
          <w:szCs w:val="24"/>
          <w:rPrChange w:id="9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9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instan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9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9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kemasan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9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9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putih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10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10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aromanya</w:t>
      </w:r>
      <w:proofErr w:type="spellEnd"/>
      <w:ins w:id="102" w:author="IVA HANDAYANI" w:date="2021-05-05T09:28:00Z">
        <w:r w:rsidR="00E92C74">
          <w:rPr>
            <w:rFonts w:ascii="Serif" w:eastAsia="Times New Roman" w:hAnsi="Serif" w:cs="Times New Roman"/>
            <w:sz w:val="24"/>
            <w:szCs w:val="24"/>
          </w:rPr>
          <w:t xml:space="preserve"> </w:t>
        </w:r>
      </w:ins>
      <w:del w:id="103" w:author="IVA HANDAYANI" w:date="2021-05-05T09:28:00Z">
        <w:r w:rsidRPr="00E96A5A" w:rsidDel="00E92C74">
          <w:rPr>
            <w:rFonts w:ascii="Serif" w:eastAsia="Times New Roman" w:hAnsi="Serif" w:cs="Times New Roman"/>
            <w:sz w:val="24"/>
            <w:szCs w:val="24"/>
            <w:rPrChange w:id="104" w:author="IVA HANDAYANI" w:date="2021-05-05T09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aduhai </w:delText>
        </w:r>
      </w:del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10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menggoda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10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10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ind</w:t>
      </w:r>
      <w:del w:id="108" w:author="IVA HANDAYANI" w:date="2021-05-05T09:28:00Z">
        <w:r w:rsidRPr="00E96A5A" w:rsidDel="00E92C74">
          <w:rPr>
            <w:rFonts w:ascii="Serif" w:eastAsia="Times New Roman" w:hAnsi="Serif" w:cs="Times New Roman"/>
            <w:sz w:val="24"/>
            <w:szCs w:val="24"/>
            <w:rPrChange w:id="109" w:author="IVA HANDAYANI" w:date="2021-05-05T09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e</w:delText>
        </w:r>
      </w:del>
      <w:r w:rsidRPr="00E96A5A">
        <w:rPr>
          <w:rFonts w:ascii="Serif" w:eastAsia="Times New Roman" w:hAnsi="Serif" w:cs="Times New Roman"/>
          <w:sz w:val="24"/>
          <w:szCs w:val="24"/>
          <w:rPrChange w:id="11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ra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11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11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penciuman</w:t>
      </w:r>
      <w:proofErr w:type="spellEnd"/>
      <w:ins w:id="113" w:author="IVA HANDAYANI" w:date="2021-05-05T09:28:00Z">
        <w:r w:rsidR="00D32522">
          <w:rPr>
            <w:rFonts w:ascii="Serif" w:eastAsia="Times New Roman" w:hAnsi="Serif" w:cs="Times New Roman"/>
            <w:sz w:val="24"/>
            <w:szCs w:val="24"/>
          </w:rPr>
          <w:t xml:space="preserve">, di </w:t>
        </w:r>
        <w:proofErr w:type="spellStart"/>
        <w:r w:rsidR="00D32522">
          <w:rPr>
            <w:rFonts w:ascii="Serif" w:eastAsia="Times New Roman" w:hAnsi="Serif" w:cs="Times New Roman"/>
            <w:sz w:val="24"/>
            <w:szCs w:val="24"/>
          </w:rPr>
          <w:t>tambah</w:t>
        </w:r>
        <w:proofErr w:type="spellEnd"/>
        <w:r w:rsidR="00D32522">
          <w:rPr>
            <w:rFonts w:ascii="Serif" w:eastAsia="Times New Roman" w:hAnsi="Serif" w:cs="Times New Roman"/>
            <w:sz w:val="24"/>
            <w:szCs w:val="24"/>
          </w:rPr>
          <w:t xml:space="preserve"> </w:t>
        </w:r>
      </w:ins>
      <w:del w:id="114" w:author="IVA HANDAYANI" w:date="2021-05-05T09:28:00Z">
        <w:r w:rsidRPr="00E96A5A" w:rsidDel="00D32522">
          <w:rPr>
            <w:rFonts w:ascii="Serif" w:eastAsia="Times New Roman" w:hAnsi="Serif" w:cs="Times New Roman"/>
            <w:sz w:val="24"/>
            <w:szCs w:val="24"/>
            <w:rPrChange w:id="115" w:author="IVA HANDAYANI" w:date="2021-05-05T09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itu atau </w:delText>
        </w:r>
      </w:del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11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bakwan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11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11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baru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11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12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diangkat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12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12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dari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12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12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penggorengan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12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kala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12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12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?</w:t>
      </w:r>
    </w:p>
    <w:p w14:paraId="3AFFC93F" w14:textId="388035B7" w:rsidR="00927764" w:rsidRPr="00E96A5A" w:rsidRDefault="00927764" w:rsidP="00E96A5A">
      <w:pPr>
        <w:shd w:val="clear" w:color="auto" w:fill="F5F5F5"/>
        <w:spacing w:after="375"/>
        <w:jc w:val="both"/>
        <w:rPr>
          <w:rFonts w:ascii="Serif" w:eastAsia="Times New Roman" w:hAnsi="Serif" w:cs="Times New Roman"/>
          <w:sz w:val="24"/>
          <w:szCs w:val="24"/>
          <w:rPrChange w:id="12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129" w:author="IVA HANDAYANI" w:date="2021-05-05T09:26:00Z">
          <w:pPr>
            <w:shd w:val="clear" w:color="auto" w:fill="F5F5F5"/>
            <w:spacing w:after="375"/>
          </w:pPr>
        </w:pPrChange>
      </w:pP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13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Januari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13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13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13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13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sehari-hari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13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13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begitu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13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13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</w:t>
      </w:r>
      <w:del w:id="139" w:author="IVA HANDAYANI" w:date="2021-05-05T09:29:00Z">
        <w:r w:rsidRPr="00E96A5A" w:rsidDel="00D32522">
          <w:rPr>
            <w:rFonts w:ascii="Serif" w:eastAsia="Times New Roman" w:hAnsi="Serif" w:cs="Times New Roman"/>
            <w:sz w:val="24"/>
            <w:szCs w:val="24"/>
            <w:rPrChange w:id="140" w:author="IVA HANDAYANI" w:date="2021-05-05T09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ata orang</w:delText>
        </w:r>
      </w:del>
      <w:ins w:id="141" w:author="IVA HANDAYANI" w:date="2021-05-05T09:29:00Z">
        <w:r w:rsidR="00D32522">
          <w:rPr>
            <w:rFonts w:ascii="Serif" w:eastAsia="Times New Roman" w:hAnsi="Serif" w:cs="Times New Roman"/>
            <w:sz w:val="24"/>
            <w:szCs w:val="24"/>
          </w:rPr>
          <w:t>orang</w:t>
        </w:r>
        <w:proofErr w:type="spellEnd"/>
        <w:r w:rsidR="00D32522">
          <w:rPr>
            <w:rFonts w:ascii="Serif" w:eastAsia="Times New Roman" w:hAnsi="Serif" w:cs="Times New Roman"/>
            <w:sz w:val="24"/>
            <w:szCs w:val="24"/>
          </w:rPr>
          <w:t>-orang</w:t>
        </w:r>
      </w:ins>
      <w:r w:rsidRPr="00E96A5A">
        <w:rPr>
          <w:rFonts w:ascii="Serif" w:eastAsia="Times New Roman" w:hAnsi="Serif" w:cs="Times New Roman"/>
          <w:sz w:val="24"/>
          <w:szCs w:val="24"/>
          <w:rPrChange w:id="14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14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sering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14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14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mengartikannya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14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14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Benar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14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14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saja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15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15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Meski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15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15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tahun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15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15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ini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15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15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awal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15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15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musim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16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16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16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Indonesia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16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mundur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16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16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antara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16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16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Bulan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16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November-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16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Desember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17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2019,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17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17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17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benar-benar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17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17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datang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17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17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seperti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17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17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perkiraan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18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18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Sudah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18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18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sangat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18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18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terasa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18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18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apalagi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18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18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sejak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19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19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awal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19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19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tahun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19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19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baru</w:t>
      </w:r>
      <w:proofErr w:type="spellEnd"/>
      <w:ins w:id="196" w:author="IVA HANDAYANI" w:date="2021-05-05T09:29:00Z">
        <w:r w:rsidR="00D32522">
          <w:rPr>
            <w:rFonts w:ascii="Serif" w:eastAsia="Times New Roman" w:hAnsi="Serif" w:cs="Times New Roman"/>
            <w:sz w:val="24"/>
            <w:szCs w:val="24"/>
          </w:rPr>
          <w:t>.</w:t>
        </w:r>
      </w:ins>
      <w:del w:id="197" w:author="IVA HANDAYANI" w:date="2021-05-05T09:29:00Z">
        <w:r w:rsidRPr="00E96A5A" w:rsidDel="00D32522">
          <w:rPr>
            <w:rFonts w:ascii="Serif" w:eastAsia="Times New Roman" w:hAnsi="Serif" w:cs="Times New Roman"/>
            <w:sz w:val="24"/>
            <w:szCs w:val="24"/>
            <w:rPrChange w:id="198" w:author="IVA HANDAYANI" w:date="2021-05-05T09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kita.</w:delText>
        </w:r>
      </w:del>
    </w:p>
    <w:p w14:paraId="01D83847" w14:textId="564C1357" w:rsidR="00927764" w:rsidRPr="00E96A5A" w:rsidRDefault="00927764" w:rsidP="00E96A5A">
      <w:pPr>
        <w:shd w:val="clear" w:color="auto" w:fill="F5F5F5"/>
        <w:spacing w:after="375"/>
        <w:jc w:val="both"/>
        <w:rPr>
          <w:rFonts w:ascii="Serif" w:eastAsia="Times New Roman" w:hAnsi="Serif" w:cs="Times New Roman"/>
          <w:sz w:val="24"/>
          <w:szCs w:val="24"/>
          <w:rPrChange w:id="19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200" w:author="IVA HANDAYANI" w:date="2021-05-05T09:26:00Z">
          <w:pPr>
            <w:shd w:val="clear" w:color="auto" w:fill="F5F5F5"/>
            <w:spacing w:after="375"/>
          </w:pPr>
        </w:pPrChange>
      </w:pP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20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20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20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sering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20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20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disalahkan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20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20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karena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20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20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mengundang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21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21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kenangan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21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21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ternyata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21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21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tak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21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21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hanya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21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21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pandai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22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22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22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22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perasaan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22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22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hatimu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22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22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ambyar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22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del w:id="229" w:author="IVA HANDAYANI" w:date="2021-05-05T09:30:00Z">
        <w:r w:rsidRPr="00E96A5A" w:rsidDel="00D32522">
          <w:rPr>
            <w:rFonts w:ascii="Serif" w:eastAsia="Times New Roman" w:hAnsi="Serif" w:cs="Times New Roman"/>
            <w:sz w:val="24"/>
            <w:szCs w:val="24"/>
            <w:rPrChange w:id="230" w:author="IVA HANDAYANI" w:date="2021-05-05T09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pun </w:delText>
        </w:r>
      </w:del>
      <w:proofErr w:type="spellStart"/>
      <w:ins w:id="231" w:author="IVA HANDAYANI" w:date="2021-05-05T09:30:00Z">
        <w:r w:rsidR="00D32522">
          <w:rPr>
            <w:rFonts w:ascii="Serif" w:eastAsia="Times New Roman" w:hAnsi="Serif" w:cs="Times New Roman"/>
            <w:sz w:val="24"/>
            <w:szCs w:val="24"/>
          </w:rPr>
          <w:t>tapi</w:t>
        </w:r>
        <w:proofErr w:type="spellEnd"/>
        <w:r w:rsidR="00D32522" w:rsidRPr="00E96A5A">
          <w:rPr>
            <w:rFonts w:ascii="Serif" w:eastAsia="Times New Roman" w:hAnsi="Serif" w:cs="Times New Roman"/>
            <w:sz w:val="24"/>
            <w:szCs w:val="24"/>
            <w:rPrChange w:id="232" w:author="IVA HANDAYANI" w:date="2021-05-05T09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23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perilaku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23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23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23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lain</w:t>
      </w:r>
      <w:ins w:id="237" w:author="IVA HANDAYANI" w:date="2021-05-05T09:30:00Z">
        <w:r w:rsidR="00D32522">
          <w:rPr>
            <w:rFonts w:ascii="Serif" w:eastAsia="Times New Roman" w:hAnsi="Serif" w:cs="Times New Roman"/>
            <w:sz w:val="24"/>
            <w:szCs w:val="24"/>
          </w:rPr>
          <w:t xml:space="preserve"> juga</w:t>
        </w:r>
      </w:ins>
      <w:r w:rsidRPr="00E96A5A">
        <w:rPr>
          <w:rFonts w:ascii="Serif" w:eastAsia="Times New Roman" w:hAnsi="Serif" w:cs="Times New Roman"/>
          <w:sz w:val="24"/>
          <w:szCs w:val="24"/>
          <w:rPrChange w:id="23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23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Soal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24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24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24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24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24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24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24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del w:id="247" w:author="IVA HANDAYANI" w:date="2021-05-05T09:31:00Z">
        <w:r w:rsidRPr="00E96A5A" w:rsidDel="00D32522">
          <w:rPr>
            <w:rFonts w:ascii="Serif" w:eastAsia="Times New Roman" w:hAnsi="Serif" w:cs="Times New Roman"/>
            <w:sz w:val="24"/>
            <w:szCs w:val="24"/>
            <w:rPrChange w:id="248" w:author="IVA HANDAYANI" w:date="2021-05-05T09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yang </w:delText>
        </w:r>
      </w:del>
      <w:proofErr w:type="spellStart"/>
      <w:ins w:id="249" w:author="IVA HANDAYANI" w:date="2021-05-05T09:31:00Z">
        <w:r w:rsidR="00D32522">
          <w:rPr>
            <w:rFonts w:ascii="Serif" w:eastAsia="Times New Roman" w:hAnsi="Serif" w:cs="Times New Roman"/>
            <w:sz w:val="24"/>
            <w:szCs w:val="24"/>
          </w:rPr>
          <w:t>jadi</w:t>
        </w:r>
        <w:proofErr w:type="spellEnd"/>
        <w:r w:rsidR="00D32522" w:rsidRPr="00E96A5A">
          <w:rPr>
            <w:rFonts w:ascii="Serif" w:eastAsia="Times New Roman" w:hAnsi="Serif" w:cs="Times New Roman"/>
            <w:sz w:val="24"/>
            <w:szCs w:val="24"/>
            <w:rPrChange w:id="250" w:author="IVA HANDAYANI" w:date="2021-05-05T09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25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25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25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25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25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25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25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sering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25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25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lapar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26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26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26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26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26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26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26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?</w:t>
      </w:r>
    </w:p>
    <w:p w14:paraId="5EF3ACB8" w14:textId="3A10FC30" w:rsidR="00927764" w:rsidRPr="00E96A5A" w:rsidRDefault="00927764" w:rsidP="00E96A5A">
      <w:pPr>
        <w:shd w:val="clear" w:color="auto" w:fill="F5F5F5"/>
        <w:spacing w:after="375"/>
        <w:jc w:val="both"/>
        <w:rPr>
          <w:rFonts w:ascii="Serif" w:eastAsia="Times New Roman" w:hAnsi="Serif" w:cs="Times New Roman"/>
          <w:sz w:val="24"/>
          <w:szCs w:val="24"/>
          <w:rPrChange w:id="26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268" w:author="IVA HANDAYANI" w:date="2021-05-05T09:26:00Z">
          <w:pPr>
            <w:shd w:val="clear" w:color="auto" w:fill="F5F5F5"/>
            <w:spacing w:after="375"/>
          </w:pPr>
        </w:pPrChange>
      </w:pPr>
      <w:proofErr w:type="spellStart"/>
      <w:r w:rsidRPr="00E96A5A">
        <w:rPr>
          <w:rFonts w:ascii="Serif" w:eastAsia="Times New Roman" w:hAnsi="Serif" w:cs="Times New Roman"/>
          <w:b/>
          <w:bCs/>
          <w:sz w:val="24"/>
          <w:szCs w:val="24"/>
          <w:rPrChange w:id="269" w:author="IVA HANDAYANI" w:date="2021-05-05T09:26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Mengapa</w:t>
      </w:r>
      <w:proofErr w:type="spellEnd"/>
      <w:r w:rsidRPr="00E96A5A">
        <w:rPr>
          <w:rFonts w:ascii="Serif" w:eastAsia="Times New Roman" w:hAnsi="Serif" w:cs="Times New Roman"/>
          <w:b/>
          <w:bCs/>
          <w:sz w:val="24"/>
          <w:szCs w:val="24"/>
          <w:rPrChange w:id="270" w:author="IVA HANDAYANI" w:date="2021-05-05T09:26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Kita </w:t>
      </w:r>
      <w:proofErr w:type="spellStart"/>
      <w:r w:rsidRPr="00E96A5A">
        <w:rPr>
          <w:rFonts w:ascii="Serif" w:eastAsia="Times New Roman" w:hAnsi="Serif" w:cs="Times New Roman"/>
          <w:b/>
          <w:bCs/>
          <w:sz w:val="24"/>
          <w:szCs w:val="24"/>
          <w:rPrChange w:id="271" w:author="IVA HANDAYANI" w:date="2021-05-05T09:26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Merasa</w:t>
      </w:r>
      <w:proofErr w:type="spellEnd"/>
      <w:r w:rsidRPr="00E96A5A">
        <w:rPr>
          <w:rFonts w:ascii="Serif" w:eastAsia="Times New Roman" w:hAnsi="Serif" w:cs="Times New Roman"/>
          <w:b/>
          <w:bCs/>
          <w:sz w:val="24"/>
          <w:szCs w:val="24"/>
          <w:rPrChange w:id="272" w:author="IVA HANDAYANI" w:date="2021-05-05T09:26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b/>
          <w:bCs/>
          <w:sz w:val="24"/>
          <w:szCs w:val="24"/>
          <w:rPrChange w:id="273" w:author="IVA HANDAYANI" w:date="2021-05-05T09:26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Lapar</w:t>
      </w:r>
      <w:proofErr w:type="spellEnd"/>
      <w:r w:rsidRPr="00E96A5A">
        <w:rPr>
          <w:rFonts w:ascii="Serif" w:eastAsia="Times New Roman" w:hAnsi="Serif" w:cs="Times New Roman"/>
          <w:b/>
          <w:bCs/>
          <w:sz w:val="24"/>
          <w:szCs w:val="24"/>
          <w:rPrChange w:id="274" w:author="IVA HANDAYANI" w:date="2021-05-05T09:26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Ketika </w:t>
      </w:r>
      <w:proofErr w:type="spellStart"/>
      <w:r w:rsidRPr="00E96A5A">
        <w:rPr>
          <w:rFonts w:ascii="Serif" w:eastAsia="Times New Roman" w:hAnsi="Serif" w:cs="Times New Roman"/>
          <w:b/>
          <w:bCs/>
          <w:sz w:val="24"/>
          <w:szCs w:val="24"/>
          <w:rPrChange w:id="275" w:author="IVA HANDAYANI" w:date="2021-05-05T09:26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Hujan</w:t>
      </w:r>
      <w:proofErr w:type="spellEnd"/>
      <w:ins w:id="276" w:author="IVA HANDAYANI" w:date="2021-05-05T09:31:00Z">
        <w:r w:rsidR="003136AD">
          <w:rPr>
            <w:rFonts w:ascii="Serif" w:eastAsia="Times New Roman" w:hAnsi="Serif" w:cs="Times New Roman"/>
            <w:b/>
            <w:bCs/>
            <w:sz w:val="24"/>
            <w:szCs w:val="24"/>
          </w:rPr>
          <w:t>?</w:t>
        </w:r>
      </w:ins>
      <w:r w:rsidRPr="00E96A5A">
        <w:rPr>
          <w:rFonts w:ascii="Serif" w:eastAsia="Times New Roman" w:hAnsi="Serif" w:cs="Times New Roman"/>
          <w:sz w:val="24"/>
          <w:szCs w:val="24"/>
          <w:rPrChange w:id="27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br/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27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Siapa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27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28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suka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28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28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merasa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28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28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bahwa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28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28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28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28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datang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28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29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bersama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29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29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na</w:t>
      </w:r>
      <w:ins w:id="293" w:author="IVA HANDAYANI" w:date="2021-05-05T09:24:00Z">
        <w:r w:rsidR="00E96A5A" w:rsidRPr="00E96A5A">
          <w:rPr>
            <w:rFonts w:ascii="Serif" w:eastAsia="Times New Roman" w:hAnsi="Serif" w:cs="Times New Roman"/>
            <w:sz w:val="24"/>
            <w:szCs w:val="24"/>
            <w:rPrChange w:id="294" w:author="IVA HANDAYANI" w:date="2021-05-05T09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f</w:t>
        </w:r>
      </w:ins>
      <w:del w:id="295" w:author="IVA HANDAYANI" w:date="2021-05-05T09:24:00Z">
        <w:r w:rsidRPr="00E96A5A" w:rsidDel="00E96A5A">
          <w:rPr>
            <w:rFonts w:ascii="Serif" w:eastAsia="Times New Roman" w:hAnsi="Serif" w:cs="Times New Roman"/>
            <w:sz w:val="24"/>
            <w:szCs w:val="24"/>
            <w:rPrChange w:id="296" w:author="IVA HANDAYANI" w:date="2021-05-05T09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p</w:delText>
        </w:r>
      </w:del>
      <w:r w:rsidRPr="00E96A5A">
        <w:rPr>
          <w:rFonts w:ascii="Serif" w:eastAsia="Times New Roman" w:hAnsi="Serif" w:cs="Times New Roman"/>
          <w:sz w:val="24"/>
          <w:szCs w:val="24"/>
          <w:rPrChange w:id="29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29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29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30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30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tiba-tiba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30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30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ikut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30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30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meningkat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30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?</w:t>
      </w:r>
    </w:p>
    <w:p w14:paraId="45360023" w14:textId="77777777" w:rsidR="00927764" w:rsidRPr="00E96A5A" w:rsidRDefault="00927764" w:rsidP="00E96A5A">
      <w:pPr>
        <w:shd w:val="clear" w:color="auto" w:fill="F5F5F5"/>
        <w:spacing w:after="375"/>
        <w:jc w:val="both"/>
        <w:rPr>
          <w:rFonts w:ascii="Serif" w:eastAsia="Times New Roman" w:hAnsi="Serif" w:cs="Times New Roman"/>
          <w:sz w:val="24"/>
          <w:szCs w:val="24"/>
          <w:rPrChange w:id="30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308" w:author="IVA HANDAYANI" w:date="2021-05-05T09:26:00Z">
          <w:pPr>
            <w:shd w:val="clear" w:color="auto" w:fill="F5F5F5"/>
            <w:spacing w:after="375"/>
          </w:pPr>
        </w:pPrChange>
      </w:pP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30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Selain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31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31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mengenang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31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31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31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31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kegiatan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31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paling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31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asyik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31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31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saat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32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32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32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32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turun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32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32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adalah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32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32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32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32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Sering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33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33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disebut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33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33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cuma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33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33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camilan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33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33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tapi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33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33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jumlah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34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34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kalorinya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34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34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nyaris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34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34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melebihi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34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34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34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34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berat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35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</w:p>
    <w:p w14:paraId="43B021C5" w14:textId="3DB02C2C" w:rsidR="00927764" w:rsidRPr="00E96A5A" w:rsidRDefault="00927764" w:rsidP="00E96A5A">
      <w:pPr>
        <w:shd w:val="clear" w:color="auto" w:fill="F5F5F5"/>
        <w:spacing w:after="375"/>
        <w:jc w:val="both"/>
        <w:rPr>
          <w:rFonts w:ascii="Serif" w:eastAsia="Times New Roman" w:hAnsi="Serif" w:cs="Times New Roman"/>
          <w:sz w:val="24"/>
          <w:szCs w:val="24"/>
          <w:rPrChange w:id="35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352" w:author="IVA HANDAYANI" w:date="2021-05-05T09:26:00Z">
          <w:pPr>
            <w:shd w:val="clear" w:color="auto" w:fill="F5F5F5"/>
            <w:spacing w:after="375"/>
          </w:pPr>
        </w:pPrChange>
      </w:pP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35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lastRenderedPageBreak/>
        <w:t>Sebungkus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35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35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keripik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35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del w:id="357" w:author="IVA HANDAYANI" w:date="2021-05-05T09:32:00Z">
        <w:r w:rsidRPr="00E96A5A" w:rsidDel="003136AD">
          <w:rPr>
            <w:rFonts w:ascii="Serif" w:eastAsia="Times New Roman" w:hAnsi="Serif" w:cs="Times New Roman"/>
            <w:sz w:val="24"/>
            <w:szCs w:val="24"/>
            <w:rPrChange w:id="358" w:author="IVA HANDAYANI" w:date="2021-05-05T09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yang </w:delText>
        </w:r>
      </w:del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35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dalam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36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36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kemasan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36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36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36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36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dikonsumsi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36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4 </w:t>
      </w:r>
      <w:del w:id="367" w:author="IVA HANDAYANI" w:date="2021-05-05T09:32:00Z">
        <w:r w:rsidRPr="00E96A5A" w:rsidDel="003136AD">
          <w:rPr>
            <w:rFonts w:ascii="Serif" w:eastAsia="Times New Roman" w:hAnsi="Serif" w:cs="Times New Roman"/>
            <w:sz w:val="24"/>
            <w:szCs w:val="24"/>
            <w:rPrChange w:id="368" w:author="IVA HANDAYANI" w:date="2021-05-05T09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porsi habis</w:delText>
        </w:r>
      </w:del>
      <w:proofErr w:type="spellStart"/>
      <w:ins w:id="369" w:author="IVA HANDAYANI" w:date="2021-05-05T09:32:00Z">
        <w:r w:rsidR="003136AD">
          <w:rPr>
            <w:rFonts w:ascii="Serif" w:eastAsia="Times New Roman" w:hAnsi="Serif" w:cs="Times New Roman"/>
            <w:sz w:val="24"/>
            <w:szCs w:val="24"/>
          </w:rPr>
          <w:t>bungkus</w:t>
        </w:r>
      </w:ins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37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37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sekali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37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duduk. Belum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37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cukup</w:t>
      </w:r>
      <w:proofErr w:type="spellEnd"/>
      <w:ins w:id="374" w:author="IVA HANDAYANI" w:date="2021-05-05T09:33:00Z">
        <w:r w:rsidR="003136AD">
          <w:rPr>
            <w:rFonts w:ascii="Serif" w:eastAsia="Times New Roman" w:hAnsi="Serif" w:cs="Times New Roman"/>
            <w:sz w:val="24"/>
            <w:szCs w:val="24"/>
          </w:rPr>
          <w:t xml:space="preserve"> </w:t>
        </w:r>
        <w:proofErr w:type="spellStart"/>
        <w:r w:rsidR="003136AD">
          <w:rPr>
            <w:rFonts w:ascii="Serif" w:eastAsia="Times New Roman" w:hAnsi="Serif" w:cs="Times New Roman"/>
            <w:sz w:val="24"/>
            <w:szCs w:val="24"/>
          </w:rPr>
          <w:t>dengan</w:t>
        </w:r>
        <w:proofErr w:type="spellEnd"/>
        <w:r w:rsidR="003136AD">
          <w:rPr>
            <w:rFonts w:ascii="Serif" w:eastAsia="Times New Roman" w:hAnsi="Serif" w:cs="Times New Roman"/>
            <w:sz w:val="24"/>
            <w:szCs w:val="24"/>
          </w:rPr>
          <w:t xml:space="preserve"> </w:t>
        </w:r>
        <w:proofErr w:type="spellStart"/>
        <w:r w:rsidR="003136AD">
          <w:rPr>
            <w:rFonts w:ascii="Serif" w:eastAsia="Times New Roman" w:hAnsi="Serif" w:cs="Times New Roman"/>
            <w:sz w:val="24"/>
            <w:szCs w:val="24"/>
          </w:rPr>
          <w:t>itu</w:t>
        </w:r>
      </w:ins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37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ins w:id="376" w:author="IVA HANDAYANI" w:date="2021-05-05T09:33:00Z">
        <w:r w:rsidR="003136AD">
          <w:rPr>
            <w:rFonts w:ascii="Serif" w:eastAsia="Times New Roman" w:hAnsi="Serif" w:cs="Times New Roman"/>
            <w:sz w:val="24"/>
            <w:szCs w:val="24"/>
          </w:rPr>
          <w:t>masih</w:t>
        </w:r>
        <w:proofErr w:type="spellEnd"/>
        <w:r w:rsidR="003136AD">
          <w:rPr>
            <w:rFonts w:ascii="Serif" w:eastAsia="Times New Roman" w:hAnsi="Serif" w:cs="Times New Roman"/>
            <w:sz w:val="24"/>
            <w:szCs w:val="24"/>
          </w:rPr>
          <w:t xml:space="preserve"> </w:t>
        </w:r>
        <w:proofErr w:type="spellStart"/>
        <w:r w:rsidR="003136AD">
          <w:rPr>
            <w:rFonts w:ascii="Serif" w:eastAsia="Times New Roman" w:hAnsi="Serif" w:cs="Times New Roman"/>
            <w:sz w:val="24"/>
            <w:szCs w:val="24"/>
          </w:rPr>
          <w:t>di</w:t>
        </w:r>
      </w:ins>
      <w:r w:rsidRPr="00E96A5A">
        <w:rPr>
          <w:rFonts w:ascii="Serif" w:eastAsia="Times New Roman" w:hAnsi="Serif" w:cs="Times New Roman"/>
          <w:sz w:val="24"/>
          <w:szCs w:val="24"/>
          <w:rPrChange w:id="37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tambah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37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37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lagi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38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ins w:id="381" w:author="IVA HANDAYANI" w:date="2021-05-05T09:33:00Z">
        <w:r w:rsidR="003136AD">
          <w:rPr>
            <w:rFonts w:ascii="Serif" w:eastAsia="Times New Roman" w:hAnsi="Serif" w:cs="Times New Roman"/>
            <w:sz w:val="24"/>
            <w:szCs w:val="24"/>
          </w:rPr>
          <w:t>dengan</w:t>
        </w:r>
        <w:proofErr w:type="spellEnd"/>
        <w:r w:rsidR="003136AD">
          <w:rPr>
            <w:rFonts w:ascii="Serif" w:eastAsia="Times New Roman" w:hAnsi="Serif" w:cs="Times New Roman"/>
            <w:sz w:val="24"/>
            <w:szCs w:val="24"/>
          </w:rPr>
          <w:t xml:space="preserve"> </w:t>
        </w:r>
      </w:ins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38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gorengannya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38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38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satu-dua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38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38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biji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38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del w:id="388" w:author="IVA HANDAYANI" w:date="2021-05-05T09:33:00Z">
        <w:r w:rsidRPr="00E96A5A" w:rsidDel="003136AD">
          <w:rPr>
            <w:rFonts w:ascii="Serif" w:eastAsia="Times New Roman" w:hAnsi="Serif" w:cs="Times New Roman"/>
            <w:sz w:val="24"/>
            <w:szCs w:val="24"/>
            <w:rPrChange w:id="389" w:author="IVA HANDAYANI" w:date="2021-05-05T09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eh kok</w:delText>
        </w:r>
      </w:del>
      <w:proofErr w:type="spellStart"/>
      <w:ins w:id="390" w:author="IVA HANDAYANI" w:date="2021-05-05T09:33:00Z">
        <w:r w:rsidR="003136AD">
          <w:rPr>
            <w:rFonts w:ascii="Serif" w:eastAsia="Times New Roman" w:hAnsi="Serif" w:cs="Times New Roman"/>
            <w:sz w:val="24"/>
            <w:szCs w:val="24"/>
          </w:rPr>
          <w:t>tapi</w:t>
        </w:r>
        <w:proofErr w:type="spellEnd"/>
        <w:r w:rsidR="003136AD">
          <w:rPr>
            <w:rFonts w:ascii="Serif" w:eastAsia="Times New Roman" w:hAnsi="Serif" w:cs="Times New Roman"/>
            <w:sz w:val="24"/>
            <w:szCs w:val="24"/>
          </w:rPr>
          <w:t xml:space="preserve"> </w:t>
        </w:r>
        <w:proofErr w:type="spellStart"/>
        <w:r w:rsidR="003136AD">
          <w:rPr>
            <w:rFonts w:ascii="Serif" w:eastAsia="Times New Roman" w:hAnsi="Serif" w:cs="Times New Roman"/>
            <w:sz w:val="24"/>
            <w:szCs w:val="24"/>
          </w:rPr>
          <w:t>tidak</w:t>
        </w:r>
        <w:proofErr w:type="spellEnd"/>
        <w:r w:rsidR="003136AD">
          <w:rPr>
            <w:rFonts w:ascii="Serif" w:eastAsia="Times New Roman" w:hAnsi="Serif" w:cs="Times New Roman"/>
            <w:sz w:val="24"/>
            <w:szCs w:val="24"/>
          </w:rPr>
          <w:t xml:space="preserve"> </w:t>
        </w:r>
        <w:proofErr w:type="spellStart"/>
        <w:r w:rsidR="003136AD">
          <w:rPr>
            <w:rFonts w:ascii="Serif" w:eastAsia="Times New Roman" w:hAnsi="Serif" w:cs="Times New Roman"/>
            <w:sz w:val="24"/>
            <w:szCs w:val="24"/>
          </w:rPr>
          <w:t>terasa</w:t>
        </w:r>
      </w:ins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39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39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39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lima</w:t>
      </w:r>
      <w:ins w:id="394" w:author="IVA HANDAYANI" w:date="2021-05-05T09:33:00Z">
        <w:r w:rsidR="003136AD">
          <w:rPr>
            <w:rFonts w:ascii="Serif" w:eastAsia="Times New Roman" w:hAnsi="Serif" w:cs="Times New Roman"/>
            <w:sz w:val="24"/>
            <w:szCs w:val="24"/>
          </w:rPr>
          <w:t>.</w:t>
        </w:r>
      </w:ins>
      <w:del w:id="395" w:author="IVA HANDAYANI" w:date="2021-05-05T09:33:00Z">
        <w:r w:rsidRPr="00E96A5A" w:rsidDel="003136AD">
          <w:rPr>
            <w:rFonts w:ascii="Serif" w:eastAsia="Times New Roman" w:hAnsi="Serif" w:cs="Times New Roman"/>
            <w:sz w:val="24"/>
            <w:szCs w:val="24"/>
            <w:rPrChange w:id="396" w:author="IVA HANDAYANI" w:date="2021-05-05T09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?</w:delText>
        </w:r>
      </w:del>
    </w:p>
    <w:p w14:paraId="570C615A" w14:textId="77777777" w:rsidR="00927764" w:rsidRPr="00E96A5A" w:rsidRDefault="00927764" w:rsidP="00E96A5A">
      <w:pPr>
        <w:shd w:val="clear" w:color="auto" w:fill="F5F5F5"/>
        <w:spacing w:after="375"/>
        <w:jc w:val="both"/>
        <w:rPr>
          <w:rFonts w:ascii="Serif" w:eastAsia="Times New Roman" w:hAnsi="Serif" w:cs="Times New Roman"/>
          <w:sz w:val="24"/>
          <w:szCs w:val="24"/>
          <w:rPrChange w:id="39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398" w:author="IVA HANDAYANI" w:date="2021-05-05T09:26:00Z">
          <w:pPr>
            <w:shd w:val="clear" w:color="auto" w:fill="F5F5F5"/>
            <w:spacing w:after="375"/>
          </w:pPr>
        </w:pPrChange>
      </w:pP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39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40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40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40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40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suasana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40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40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40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40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lebih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40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40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dingin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41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-</w:t>
      </w:r>
      <w:proofErr w:type="spellStart"/>
      <w:r w:rsidRPr="00E96A5A">
        <w:rPr>
          <w:rFonts w:ascii="Serif" w:eastAsia="Times New Roman" w:hAnsi="Serif" w:cs="Times New Roman"/>
          <w:strike/>
          <w:sz w:val="24"/>
          <w:szCs w:val="24"/>
          <w:rPrChange w:id="411" w:author="IVA HANDAYANI" w:date="2021-05-05T09:26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seperti</w:t>
      </w:r>
      <w:proofErr w:type="spellEnd"/>
      <w:r w:rsidRPr="00E96A5A">
        <w:rPr>
          <w:rFonts w:ascii="Serif" w:eastAsia="Times New Roman" w:hAnsi="Serif" w:cs="Times New Roman"/>
          <w:strike/>
          <w:sz w:val="24"/>
          <w:szCs w:val="24"/>
          <w:rPrChange w:id="412" w:author="IVA HANDAYANI" w:date="2021-05-05T09:26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trike/>
          <w:sz w:val="24"/>
          <w:szCs w:val="24"/>
          <w:rPrChange w:id="413" w:author="IVA HANDAYANI" w:date="2021-05-05T09:26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sikapnya</w:t>
      </w:r>
      <w:proofErr w:type="spellEnd"/>
      <w:r w:rsidRPr="00E96A5A">
        <w:rPr>
          <w:rFonts w:ascii="Serif" w:eastAsia="Times New Roman" w:hAnsi="Serif" w:cs="Times New Roman"/>
          <w:strike/>
          <w:sz w:val="24"/>
          <w:szCs w:val="24"/>
          <w:rPrChange w:id="414" w:author="IVA HANDAYANI" w:date="2021-05-05T09:26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trike/>
          <w:sz w:val="24"/>
          <w:szCs w:val="24"/>
          <w:rPrChange w:id="415" w:author="IVA HANDAYANI" w:date="2021-05-05T09:26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padamu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41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41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memang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41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41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42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42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42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salah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42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satu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42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42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pencetus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42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42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mengapa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42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42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43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43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43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43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suka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43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43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43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 </w:t>
      </w:r>
    </w:p>
    <w:p w14:paraId="10FF8AEC" w14:textId="015A5435" w:rsidR="00927764" w:rsidRPr="00E96A5A" w:rsidRDefault="00927764" w:rsidP="00E96A5A">
      <w:pPr>
        <w:shd w:val="clear" w:color="auto" w:fill="F5F5F5"/>
        <w:spacing w:after="375"/>
        <w:jc w:val="both"/>
        <w:rPr>
          <w:rFonts w:ascii="Serif" w:eastAsia="Times New Roman" w:hAnsi="Serif" w:cs="Times New Roman"/>
          <w:sz w:val="24"/>
          <w:szCs w:val="24"/>
          <w:rPrChange w:id="43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438" w:author="IVA HANDAYANI" w:date="2021-05-05T09:26:00Z">
          <w:pPr>
            <w:shd w:val="clear" w:color="auto" w:fill="F5F5F5"/>
            <w:spacing w:after="375"/>
          </w:pPr>
        </w:pPrChange>
      </w:pP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43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Terutama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44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44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44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del w:id="443" w:author="IVA HANDAYANI" w:date="2021-05-05T09:34:00Z">
        <w:r w:rsidRPr="00E96A5A" w:rsidDel="005A0900">
          <w:rPr>
            <w:rFonts w:ascii="Serif" w:eastAsia="Times New Roman" w:hAnsi="Serif" w:cs="Times New Roman"/>
            <w:sz w:val="24"/>
            <w:szCs w:val="24"/>
            <w:rPrChange w:id="444" w:author="IVA HANDAYANI" w:date="2021-05-05T09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yang </w:delText>
        </w:r>
      </w:del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44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seperti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44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44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tahu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44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44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bulat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45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45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digoreng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45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45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dadakan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45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alias yang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45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masih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45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45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hangat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45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45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Apalagi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46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46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dengan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46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46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46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46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tubuh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46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46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akan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46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46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mendapat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47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"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47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panas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47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"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47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akibat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47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47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terjadinya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47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47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peningkatan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47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47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metabolisme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48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48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dalam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48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48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tubuh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48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 </w:t>
      </w:r>
    </w:p>
    <w:p w14:paraId="36812F51" w14:textId="015D1AE9" w:rsidR="00927764" w:rsidRPr="00E96A5A" w:rsidRDefault="00927764" w:rsidP="00E96A5A">
      <w:pPr>
        <w:shd w:val="clear" w:color="auto" w:fill="F5F5F5"/>
        <w:spacing w:after="375"/>
        <w:jc w:val="both"/>
        <w:rPr>
          <w:rFonts w:ascii="Serif" w:eastAsia="Times New Roman" w:hAnsi="Serif" w:cs="Times New Roman"/>
          <w:sz w:val="24"/>
          <w:szCs w:val="24"/>
          <w:rPrChange w:id="48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486" w:author="IVA HANDAYANI" w:date="2021-05-05T09:26:00Z">
          <w:pPr>
            <w:shd w:val="clear" w:color="auto" w:fill="F5F5F5"/>
            <w:spacing w:after="375"/>
          </w:pPr>
        </w:pPrChange>
      </w:pP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48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Padahal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48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48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kenyataannya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49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49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dingin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49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49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terjadi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49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49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akibat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49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49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49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49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tidak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50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50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benar-benar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50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50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50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50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tubuh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50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50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memerlukan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50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50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kalori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51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51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tambahan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51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51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dari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51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51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makanan</w:t>
      </w:r>
      <w:proofErr w:type="spellEnd"/>
      <w:del w:id="516" w:author="IVA HANDAYANI" w:date="2021-05-05T09:34:00Z">
        <w:r w:rsidRPr="00E96A5A" w:rsidDel="005A0900">
          <w:rPr>
            <w:rFonts w:ascii="Serif" w:eastAsia="Times New Roman" w:hAnsi="Serif" w:cs="Times New Roman"/>
            <w:sz w:val="24"/>
            <w:szCs w:val="24"/>
            <w:rPrChange w:id="517" w:author="IVA HANDAYANI" w:date="2021-05-05T09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mu, lho</w:delText>
        </w:r>
      </w:del>
      <w:r w:rsidRPr="00E96A5A">
        <w:rPr>
          <w:rFonts w:ascii="Serif" w:eastAsia="Times New Roman" w:hAnsi="Serif" w:cs="Times New Roman"/>
          <w:sz w:val="24"/>
          <w:szCs w:val="24"/>
          <w:rPrChange w:id="51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  <w:del w:id="519" w:author="IVA HANDAYANI" w:date="2021-05-05T09:35:00Z">
        <w:r w:rsidRPr="00E96A5A" w:rsidDel="005A0900">
          <w:rPr>
            <w:rFonts w:ascii="Serif" w:eastAsia="Times New Roman" w:hAnsi="Serif" w:cs="Times New Roman"/>
            <w:sz w:val="24"/>
            <w:szCs w:val="24"/>
            <w:rPrChange w:id="520" w:author="IVA HANDAYANI" w:date="2021-05-05T09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Dingin yang kita kira ternyata tidak sedingin kenyataannya, kok~</w:delText>
        </w:r>
      </w:del>
    </w:p>
    <w:p w14:paraId="1500F704" w14:textId="13A7D017" w:rsidR="00927764" w:rsidRPr="00E96A5A" w:rsidRDefault="00927764" w:rsidP="00E96A5A">
      <w:pPr>
        <w:shd w:val="clear" w:color="auto" w:fill="F5F5F5"/>
        <w:spacing w:after="375"/>
        <w:jc w:val="both"/>
        <w:rPr>
          <w:rFonts w:ascii="Serif" w:eastAsia="Times New Roman" w:hAnsi="Serif" w:cs="Times New Roman"/>
          <w:sz w:val="24"/>
          <w:szCs w:val="24"/>
          <w:rPrChange w:id="52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522" w:author="IVA HANDAYANI" w:date="2021-05-05T09:26:00Z">
          <w:pPr>
            <w:shd w:val="clear" w:color="auto" w:fill="F5F5F5"/>
            <w:spacing w:after="375"/>
          </w:pPr>
        </w:pPrChange>
      </w:pPr>
      <w:proofErr w:type="spellStart"/>
      <w:r w:rsidRPr="00E96A5A">
        <w:rPr>
          <w:rFonts w:ascii="Serif" w:eastAsia="Times New Roman" w:hAnsi="Serif" w:cs="Times New Roman"/>
          <w:b/>
          <w:bCs/>
          <w:sz w:val="24"/>
          <w:szCs w:val="24"/>
          <w:rPrChange w:id="523" w:author="IVA HANDAYANI" w:date="2021-05-05T09:26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Ternyata</w:t>
      </w:r>
      <w:proofErr w:type="spellEnd"/>
      <w:r w:rsidRPr="00E96A5A">
        <w:rPr>
          <w:rFonts w:ascii="Serif" w:eastAsia="Times New Roman" w:hAnsi="Serif" w:cs="Times New Roman"/>
          <w:b/>
          <w:bCs/>
          <w:sz w:val="24"/>
          <w:szCs w:val="24"/>
          <w:rPrChange w:id="524" w:author="IVA HANDAYANI" w:date="2021-05-05T09:26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b/>
          <w:bCs/>
          <w:sz w:val="24"/>
          <w:szCs w:val="24"/>
          <w:rPrChange w:id="525" w:author="IVA HANDAYANI" w:date="2021-05-05T09:26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Ini</w:t>
      </w:r>
      <w:proofErr w:type="spellEnd"/>
      <w:r w:rsidRPr="00E96A5A">
        <w:rPr>
          <w:rFonts w:ascii="Serif" w:eastAsia="Times New Roman" w:hAnsi="Serif" w:cs="Times New Roman"/>
          <w:b/>
          <w:bCs/>
          <w:sz w:val="24"/>
          <w:szCs w:val="24"/>
          <w:rPrChange w:id="526" w:author="IVA HANDAYANI" w:date="2021-05-05T09:26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yang Bisa Jadi </w:t>
      </w:r>
      <w:proofErr w:type="spellStart"/>
      <w:ins w:id="527" w:author="IVA HANDAYANI" w:date="2021-05-05T09:35:00Z">
        <w:r w:rsidR="005A0900">
          <w:rPr>
            <w:rFonts w:ascii="Serif" w:eastAsia="Times New Roman" w:hAnsi="Serif" w:cs="Times New Roman"/>
            <w:b/>
            <w:bCs/>
            <w:sz w:val="24"/>
            <w:szCs w:val="24"/>
          </w:rPr>
          <w:t>Peny</w:t>
        </w:r>
      </w:ins>
      <w:del w:id="528" w:author="IVA HANDAYANI" w:date="2021-05-05T09:35:00Z">
        <w:r w:rsidRPr="00E96A5A" w:rsidDel="005A0900">
          <w:rPr>
            <w:rFonts w:ascii="Serif" w:eastAsia="Times New Roman" w:hAnsi="Serif" w:cs="Times New Roman"/>
            <w:b/>
            <w:bCs/>
            <w:sz w:val="24"/>
            <w:szCs w:val="24"/>
            <w:rPrChange w:id="529" w:author="IVA HANDAYANI" w:date="2021-05-05T09:26:00Z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rPrChange>
          </w:rPr>
          <w:delText>S</w:delText>
        </w:r>
      </w:del>
      <w:r w:rsidRPr="00E96A5A">
        <w:rPr>
          <w:rFonts w:ascii="Serif" w:eastAsia="Times New Roman" w:hAnsi="Serif" w:cs="Times New Roman"/>
          <w:b/>
          <w:bCs/>
          <w:sz w:val="24"/>
          <w:szCs w:val="24"/>
          <w:rPrChange w:id="530" w:author="IVA HANDAYANI" w:date="2021-05-05T09:26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ebabnya</w:t>
      </w:r>
      <w:proofErr w:type="spellEnd"/>
      <w:r w:rsidRPr="00E96A5A">
        <w:rPr>
          <w:rFonts w:ascii="Serif" w:eastAsia="Times New Roman" w:hAnsi="Serif" w:cs="Times New Roman"/>
          <w:b/>
          <w:bCs/>
          <w:sz w:val="24"/>
          <w:szCs w:val="24"/>
          <w:rPrChange w:id="531" w:author="IVA HANDAYANI" w:date="2021-05-05T09:26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...</w:t>
      </w:r>
      <w:r w:rsidRPr="00E96A5A">
        <w:rPr>
          <w:rFonts w:ascii="Serif" w:eastAsia="Times New Roman" w:hAnsi="Serif" w:cs="Times New Roman"/>
          <w:sz w:val="24"/>
          <w:szCs w:val="24"/>
          <w:rPrChange w:id="53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br/>
        <w:t>S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53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elama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53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53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53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53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datang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53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53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tentu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54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54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54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54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akan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54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54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lebih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54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54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suka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54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54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berlindung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55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55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dalam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55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55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ruangan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55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55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saja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55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55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Ruangan</w:t>
      </w:r>
      <w:proofErr w:type="spellEnd"/>
      <w:ins w:id="558" w:author="IVA HANDAYANI" w:date="2021-05-05T09:35:00Z">
        <w:r w:rsidR="005A0900">
          <w:rPr>
            <w:rFonts w:ascii="Serif" w:eastAsia="Times New Roman" w:hAnsi="Serif" w:cs="Times New Roman"/>
            <w:sz w:val="24"/>
            <w:szCs w:val="24"/>
          </w:rPr>
          <w:t xml:space="preserve"> </w:t>
        </w:r>
      </w:ins>
      <w:del w:id="559" w:author="IVA HANDAYANI" w:date="2021-05-05T09:35:00Z">
        <w:r w:rsidRPr="00E96A5A" w:rsidDel="005A0900">
          <w:rPr>
            <w:rFonts w:ascii="Serif" w:eastAsia="Times New Roman" w:hAnsi="Serif" w:cs="Times New Roman"/>
            <w:sz w:val="24"/>
            <w:szCs w:val="24"/>
            <w:rPrChange w:id="560" w:author="IVA HANDAYANI" w:date="2021-05-05T09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yang </w:delText>
        </w:r>
      </w:del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56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56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56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jarak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56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56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56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56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dengan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56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56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57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ins w:id="571" w:author="IVA HANDAYANI" w:date="2021-05-05T09:35:00Z">
        <w:r w:rsidR="005A0900">
          <w:rPr>
            <w:rFonts w:ascii="Serif" w:eastAsia="Times New Roman" w:hAnsi="Serif" w:cs="Times New Roman"/>
            <w:sz w:val="24"/>
            <w:szCs w:val="24"/>
          </w:rPr>
          <w:t>menjadi</w:t>
        </w:r>
        <w:proofErr w:type="spellEnd"/>
        <w:r w:rsidR="005A0900">
          <w:rPr>
            <w:rFonts w:ascii="Serif" w:eastAsia="Times New Roman" w:hAnsi="Serif" w:cs="Times New Roman"/>
            <w:sz w:val="24"/>
            <w:szCs w:val="24"/>
          </w:rPr>
          <w:t xml:space="preserve"> </w:t>
        </w:r>
        <w:proofErr w:type="spellStart"/>
        <w:r w:rsidR="005A0900">
          <w:rPr>
            <w:rFonts w:ascii="Serif" w:eastAsia="Times New Roman" w:hAnsi="Serif" w:cs="Times New Roman"/>
            <w:sz w:val="24"/>
            <w:szCs w:val="24"/>
          </w:rPr>
          <w:t>se</w:t>
        </w:r>
      </w:ins>
      <w:r w:rsidRPr="00E96A5A">
        <w:rPr>
          <w:rFonts w:ascii="Serif" w:eastAsia="Times New Roman" w:hAnsi="Serif" w:cs="Times New Roman"/>
          <w:sz w:val="24"/>
          <w:szCs w:val="24"/>
          <w:rPrChange w:id="57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makin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57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57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dekat</w:t>
      </w:r>
      <w:proofErr w:type="spellEnd"/>
      <w:del w:id="575" w:author="IVA HANDAYANI" w:date="2021-05-05T09:35:00Z">
        <w:r w:rsidRPr="00E96A5A" w:rsidDel="005A0900">
          <w:rPr>
            <w:rFonts w:ascii="Serif" w:eastAsia="Times New Roman" w:hAnsi="Serif" w:cs="Times New Roman"/>
            <w:sz w:val="24"/>
            <w:szCs w:val="24"/>
            <w:rPrChange w:id="576" w:author="IVA HANDAYANI" w:date="2021-05-05T09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saja</w:delText>
        </w:r>
      </w:del>
      <w:r w:rsidRPr="00E96A5A">
        <w:rPr>
          <w:rFonts w:ascii="Serif" w:eastAsia="Times New Roman" w:hAnsi="Serif" w:cs="Times New Roman"/>
          <w:sz w:val="24"/>
          <w:szCs w:val="24"/>
          <w:rPrChange w:id="57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57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57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58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ini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58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58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soal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58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58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akses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58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58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58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58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58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59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tak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59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59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lagi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59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59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berjarak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59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  <w:del w:id="596" w:author="IVA HANDAYANI" w:date="2021-05-05T09:35:00Z">
        <w:r w:rsidRPr="00E96A5A" w:rsidDel="005A0900">
          <w:rPr>
            <w:rFonts w:ascii="Serif" w:eastAsia="Times New Roman" w:hAnsi="Serif" w:cs="Times New Roman"/>
            <w:sz w:val="24"/>
            <w:szCs w:val="24"/>
            <w:rPrChange w:id="597" w:author="IVA HANDAYANI" w:date="2021-05-05T09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Ehem.</w:delText>
        </w:r>
      </w:del>
    </w:p>
    <w:p w14:paraId="61111DF5" w14:textId="77777777" w:rsidR="00927764" w:rsidRPr="00E96A5A" w:rsidRDefault="00927764" w:rsidP="00E96A5A">
      <w:pPr>
        <w:shd w:val="clear" w:color="auto" w:fill="F5F5F5"/>
        <w:spacing w:after="375"/>
        <w:jc w:val="both"/>
        <w:rPr>
          <w:rFonts w:ascii="Serif" w:eastAsia="Times New Roman" w:hAnsi="Serif" w:cs="Times New Roman"/>
          <w:sz w:val="24"/>
          <w:szCs w:val="24"/>
          <w:rPrChange w:id="59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599" w:author="IVA HANDAYANI" w:date="2021-05-05T09:26:00Z">
          <w:pPr>
            <w:shd w:val="clear" w:color="auto" w:fill="F5F5F5"/>
            <w:spacing w:after="375"/>
          </w:pPr>
        </w:pPrChange>
      </w:pP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60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Mulai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60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60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dari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60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60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segala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60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60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jenis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60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60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masakan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60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61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dalam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61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61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bentuk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61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mi</w:t>
      </w:r>
      <w:del w:id="614" w:author="IVA HANDAYANI" w:date="2021-05-05T09:36:00Z">
        <w:r w:rsidRPr="00E96A5A" w:rsidDel="005A0900">
          <w:rPr>
            <w:rFonts w:ascii="Serif" w:eastAsia="Times New Roman" w:hAnsi="Serif" w:cs="Times New Roman"/>
            <w:sz w:val="24"/>
            <w:szCs w:val="24"/>
            <w:rPrChange w:id="615" w:author="IVA HANDAYANI" w:date="2021-05-05T09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e</w:delText>
        </w:r>
      </w:del>
      <w:r w:rsidRPr="00E96A5A">
        <w:rPr>
          <w:rFonts w:ascii="Serif" w:eastAsia="Times New Roman" w:hAnsi="Serif" w:cs="Times New Roman"/>
          <w:sz w:val="24"/>
          <w:szCs w:val="24"/>
          <w:rPrChange w:id="61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61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instan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61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61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biskuit-biskuit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62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di tata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62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dalam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62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62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toples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62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62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cantik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62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62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atau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62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62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bubuk-bubuk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63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63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minuman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63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63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manis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63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63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dalam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63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63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kemasan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63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63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ekonomis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64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 </w:t>
      </w:r>
    </w:p>
    <w:p w14:paraId="68B7211C" w14:textId="08E00DE5" w:rsidR="00927764" w:rsidDel="005A0900" w:rsidRDefault="00927764" w:rsidP="00E96A5A">
      <w:pPr>
        <w:shd w:val="clear" w:color="auto" w:fill="F5F5F5"/>
        <w:spacing w:after="375"/>
        <w:jc w:val="both"/>
        <w:rPr>
          <w:del w:id="641" w:author="IVA HANDAYANI" w:date="2021-05-05T09:37:00Z"/>
          <w:rFonts w:ascii="Serif" w:eastAsia="Times New Roman" w:hAnsi="Serif" w:cs="Times New Roman"/>
          <w:sz w:val="24"/>
          <w:szCs w:val="24"/>
        </w:rPr>
      </w:pP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64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Semua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64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64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harus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64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64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64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ins w:id="648" w:author="IVA HANDAYANI" w:date="2021-05-05T09:23:00Z">
        <w:r w:rsidR="00E96A5A" w:rsidRPr="00E96A5A">
          <w:rPr>
            <w:rFonts w:ascii="Serif" w:eastAsia="Times New Roman" w:hAnsi="Serif" w:cs="Times New Roman"/>
            <w:sz w:val="24"/>
            <w:szCs w:val="24"/>
            <w:rPrChange w:id="649" w:author="IVA HANDAYANI" w:date="2021-05-05T09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lemari</w:t>
        </w:r>
      </w:ins>
      <w:proofErr w:type="spellEnd"/>
      <w:del w:id="650" w:author="IVA HANDAYANI" w:date="2021-05-05T09:23:00Z">
        <w:r w:rsidRPr="00E96A5A" w:rsidDel="00E96A5A">
          <w:rPr>
            <w:rFonts w:ascii="Serif" w:eastAsia="Times New Roman" w:hAnsi="Serif" w:cs="Times New Roman"/>
            <w:sz w:val="24"/>
            <w:szCs w:val="24"/>
            <w:rPrChange w:id="651" w:author="IVA HANDAYANI" w:date="2021-05-05T09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almari</w:delText>
        </w:r>
      </w:del>
      <w:r w:rsidRPr="00E96A5A">
        <w:rPr>
          <w:rFonts w:ascii="Serif" w:eastAsia="Times New Roman" w:hAnsi="Serif" w:cs="Times New Roman"/>
          <w:sz w:val="24"/>
          <w:szCs w:val="24"/>
          <w:rPrChange w:id="65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65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penyimpanan</w:t>
      </w:r>
      <w:ins w:id="654" w:author="IVA HANDAYANI" w:date="2021-05-05T09:36:00Z">
        <w:r w:rsidR="005A0900">
          <w:rPr>
            <w:rFonts w:ascii="Serif" w:eastAsia="Times New Roman" w:hAnsi="Serif" w:cs="Times New Roman"/>
            <w:sz w:val="24"/>
            <w:szCs w:val="24"/>
          </w:rPr>
          <w:t>s</w:t>
        </w:r>
        <w:proofErr w:type="spellEnd"/>
        <w:r w:rsidR="005A0900">
          <w:rPr>
            <w:rFonts w:ascii="Serif" w:eastAsia="Times New Roman" w:hAnsi="Serif" w:cs="Times New Roman"/>
            <w:sz w:val="24"/>
            <w:szCs w:val="24"/>
          </w:rPr>
          <w:t xml:space="preserve"> </w:t>
        </w:r>
        <w:proofErr w:type="spellStart"/>
        <w:r w:rsidR="005A0900">
          <w:rPr>
            <w:rFonts w:ascii="Serif" w:eastAsia="Times New Roman" w:hAnsi="Serif" w:cs="Times New Roman"/>
            <w:sz w:val="24"/>
            <w:szCs w:val="24"/>
          </w:rPr>
          <w:t>s</w:t>
        </w:r>
      </w:ins>
      <w:del w:id="655" w:author="IVA HANDAYANI" w:date="2021-05-05T09:36:00Z">
        <w:r w:rsidRPr="00E96A5A" w:rsidDel="005A0900">
          <w:rPr>
            <w:rFonts w:ascii="Serif" w:eastAsia="Times New Roman" w:hAnsi="Serif" w:cs="Times New Roman"/>
            <w:sz w:val="24"/>
            <w:szCs w:val="24"/>
            <w:rPrChange w:id="656" w:author="IVA HANDAYANI" w:date="2021-05-05T09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. S</w:delText>
        </w:r>
      </w:del>
      <w:r w:rsidRPr="00E96A5A">
        <w:rPr>
          <w:rFonts w:ascii="Serif" w:eastAsia="Times New Roman" w:hAnsi="Serif" w:cs="Times New Roman"/>
          <w:sz w:val="24"/>
          <w:szCs w:val="24"/>
          <w:rPrChange w:id="65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ebagai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65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65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bahan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66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66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persediaan</w:t>
      </w:r>
      <w:proofErr w:type="spellEnd"/>
      <w:ins w:id="662" w:author="IVA HANDAYANI" w:date="2021-05-05T09:37:00Z">
        <w:r w:rsidR="005A0900">
          <w:rPr>
            <w:rFonts w:ascii="Serif" w:eastAsia="Times New Roman" w:hAnsi="Serif" w:cs="Times New Roman"/>
            <w:sz w:val="24"/>
            <w:szCs w:val="24"/>
          </w:rPr>
          <w:t>,</w:t>
        </w:r>
      </w:ins>
      <w:r w:rsidRPr="00E96A5A">
        <w:rPr>
          <w:rFonts w:ascii="Serif" w:eastAsia="Times New Roman" w:hAnsi="Serif" w:cs="Times New Roman"/>
          <w:sz w:val="24"/>
          <w:szCs w:val="24"/>
          <w:rPrChange w:id="66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66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karena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66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del w:id="666" w:author="IVA HANDAYANI" w:date="2021-05-05T09:37:00Z">
        <w:r w:rsidRPr="00E96A5A" w:rsidDel="005A0900">
          <w:rPr>
            <w:rFonts w:ascii="Serif" w:eastAsia="Times New Roman" w:hAnsi="Serif" w:cs="Times New Roman"/>
            <w:sz w:val="24"/>
            <w:szCs w:val="24"/>
            <w:rPrChange w:id="667" w:author="IVA HANDAYANI" w:date="2021-05-05T09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mau </w:delText>
        </w:r>
      </w:del>
      <w:proofErr w:type="spellStart"/>
      <w:ins w:id="668" w:author="IVA HANDAYANI" w:date="2021-05-05T09:37:00Z">
        <w:r w:rsidR="005A0900">
          <w:rPr>
            <w:rFonts w:ascii="Serif" w:eastAsia="Times New Roman" w:hAnsi="Serif" w:cs="Times New Roman"/>
            <w:sz w:val="24"/>
            <w:szCs w:val="24"/>
          </w:rPr>
          <w:t>jika</w:t>
        </w:r>
        <w:proofErr w:type="spellEnd"/>
        <w:r w:rsidR="005A0900">
          <w:rPr>
            <w:rFonts w:ascii="Serif" w:eastAsia="Times New Roman" w:hAnsi="Serif" w:cs="Times New Roman"/>
            <w:sz w:val="24"/>
            <w:szCs w:val="24"/>
          </w:rPr>
          <w:t xml:space="preserve"> </w:t>
        </w:r>
        <w:proofErr w:type="spellStart"/>
        <w:r w:rsidR="005A0900">
          <w:rPr>
            <w:rFonts w:ascii="Serif" w:eastAsia="Times New Roman" w:hAnsi="Serif" w:cs="Times New Roman"/>
            <w:sz w:val="24"/>
            <w:szCs w:val="24"/>
          </w:rPr>
          <w:t>ingin</w:t>
        </w:r>
        <w:proofErr w:type="spellEnd"/>
        <w:r w:rsidR="005A0900">
          <w:rPr>
            <w:rFonts w:ascii="Serif" w:eastAsia="Times New Roman" w:hAnsi="Serif" w:cs="Times New Roman"/>
            <w:sz w:val="24"/>
            <w:szCs w:val="24"/>
          </w:rPr>
          <w:t xml:space="preserve"> </w:t>
        </w:r>
      </w:ins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66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keluar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67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67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waktu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67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67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67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67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itu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67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ins w:id="677" w:author="IVA HANDAYANI" w:date="2021-05-05T09:37:00Z">
        <w:r w:rsidR="005A0900">
          <w:rPr>
            <w:rFonts w:ascii="Serif" w:eastAsia="Times New Roman" w:hAnsi="Serif" w:cs="Times New Roman"/>
            <w:sz w:val="24"/>
            <w:szCs w:val="24"/>
          </w:rPr>
          <w:t>terlalu</w:t>
        </w:r>
        <w:proofErr w:type="spellEnd"/>
        <w:r w:rsidR="005A0900">
          <w:rPr>
            <w:rFonts w:ascii="Serif" w:eastAsia="Times New Roman" w:hAnsi="Serif" w:cs="Times New Roman"/>
            <w:sz w:val="24"/>
            <w:szCs w:val="24"/>
          </w:rPr>
          <w:t xml:space="preserve"> </w:t>
        </w:r>
        <w:proofErr w:type="spellStart"/>
        <w:r w:rsidR="005A0900">
          <w:rPr>
            <w:rFonts w:ascii="Serif" w:eastAsia="Times New Roman" w:hAnsi="Serif" w:cs="Times New Roman"/>
            <w:sz w:val="24"/>
            <w:szCs w:val="24"/>
          </w:rPr>
          <w:t>merepotkan</w:t>
        </w:r>
        <w:proofErr w:type="spellEnd"/>
        <w:r w:rsidR="005A0900">
          <w:rPr>
            <w:rFonts w:ascii="Serif" w:eastAsia="Times New Roman" w:hAnsi="Serif" w:cs="Times New Roman"/>
            <w:sz w:val="24"/>
            <w:szCs w:val="24"/>
          </w:rPr>
          <w:t>.</w:t>
        </w:r>
      </w:ins>
      <w:del w:id="678" w:author="IVA HANDAYANI" w:date="2021-05-05T09:37:00Z">
        <w:r w:rsidRPr="00E96A5A" w:rsidDel="005A0900">
          <w:rPr>
            <w:rFonts w:ascii="Serif" w:eastAsia="Times New Roman" w:hAnsi="Serif" w:cs="Times New Roman"/>
            <w:sz w:val="24"/>
            <w:szCs w:val="24"/>
            <w:rPrChange w:id="679" w:author="IVA HANDAYANI" w:date="2021-05-05T09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membuat kita berpikir berkali-kali. Akan merepotkan.</w:delText>
        </w:r>
      </w:del>
    </w:p>
    <w:p w14:paraId="1265F1E9" w14:textId="77777777" w:rsidR="005A0900" w:rsidRPr="00E96A5A" w:rsidRDefault="005A0900" w:rsidP="00E96A5A">
      <w:pPr>
        <w:shd w:val="clear" w:color="auto" w:fill="F5F5F5"/>
        <w:spacing w:after="375"/>
        <w:jc w:val="both"/>
        <w:rPr>
          <w:ins w:id="680" w:author="IVA HANDAYANI" w:date="2021-05-05T09:37:00Z"/>
          <w:rFonts w:ascii="Serif" w:eastAsia="Times New Roman" w:hAnsi="Serif" w:cs="Times New Roman"/>
          <w:sz w:val="24"/>
          <w:szCs w:val="24"/>
          <w:rPrChange w:id="681" w:author="IVA HANDAYANI" w:date="2021-05-05T09:26:00Z">
            <w:rPr>
              <w:ins w:id="682" w:author="IVA HANDAYANI" w:date="2021-05-05T09:37:00Z"/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683" w:author="IVA HANDAYANI" w:date="2021-05-05T09:26:00Z">
          <w:pPr>
            <w:shd w:val="clear" w:color="auto" w:fill="F5F5F5"/>
            <w:spacing w:after="375"/>
          </w:pPr>
        </w:pPrChange>
      </w:pPr>
    </w:p>
    <w:p w14:paraId="547E1898" w14:textId="2D5A0C65" w:rsidR="00927764" w:rsidRPr="00E96A5A" w:rsidRDefault="00927764" w:rsidP="00E96A5A">
      <w:pPr>
        <w:shd w:val="clear" w:color="auto" w:fill="F5F5F5"/>
        <w:spacing w:after="375"/>
        <w:jc w:val="both"/>
        <w:rPr>
          <w:rFonts w:ascii="Serif" w:eastAsia="Times New Roman" w:hAnsi="Serif" w:cs="Times New Roman"/>
          <w:sz w:val="24"/>
          <w:szCs w:val="24"/>
          <w:rPrChange w:id="68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685" w:author="IVA HANDAYANI" w:date="2021-05-05T09:26:00Z">
          <w:pPr>
            <w:shd w:val="clear" w:color="auto" w:fill="F5F5F5"/>
            <w:spacing w:after="375"/>
          </w:pPr>
        </w:pPrChange>
      </w:pP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68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Tidak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68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68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68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69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salahnya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69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69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69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69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saat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69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69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69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ins w:id="698" w:author="IVA HANDAYANI" w:date="2021-05-05T09:38:00Z">
        <w:r w:rsidR="00CB37CB">
          <w:rPr>
            <w:rFonts w:ascii="Serif" w:eastAsia="Times New Roman" w:hAnsi="Serif" w:cs="Times New Roman"/>
            <w:sz w:val="24"/>
            <w:szCs w:val="24"/>
          </w:rPr>
          <w:t>Tapi</w:t>
        </w:r>
        <w:proofErr w:type="spellEnd"/>
        <w:r w:rsidR="00CB37CB">
          <w:rPr>
            <w:rFonts w:ascii="Serif" w:eastAsia="Times New Roman" w:hAnsi="Serif" w:cs="Times New Roman"/>
            <w:sz w:val="24"/>
            <w:szCs w:val="24"/>
          </w:rPr>
          <w:t>, y</w:t>
        </w:r>
      </w:ins>
      <w:del w:id="699" w:author="IVA HANDAYANI" w:date="2021-05-05T09:38:00Z">
        <w:r w:rsidRPr="00E96A5A" w:rsidDel="00CB37CB">
          <w:rPr>
            <w:rFonts w:ascii="Serif" w:eastAsia="Times New Roman" w:hAnsi="Serif" w:cs="Times New Roman"/>
            <w:sz w:val="24"/>
            <w:szCs w:val="24"/>
            <w:rPrChange w:id="700" w:author="IVA HANDAYANI" w:date="2021-05-05T09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Y</w:delText>
        </w:r>
      </w:del>
      <w:r w:rsidRPr="00E96A5A">
        <w:rPr>
          <w:rFonts w:ascii="Serif" w:eastAsia="Times New Roman" w:hAnsi="Serif" w:cs="Times New Roman"/>
          <w:sz w:val="24"/>
          <w:szCs w:val="24"/>
          <w:rPrChange w:id="70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ang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70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sering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70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70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membuatnya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70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salah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70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adalah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70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70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pemilihan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70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71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71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del w:id="712" w:author="IVA HANDAYANI" w:date="2021-05-05T09:38:00Z">
        <w:r w:rsidRPr="00E96A5A" w:rsidDel="00CB37CB">
          <w:rPr>
            <w:rFonts w:ascii="Serif" w:eastAsia="Times New Roman" w:hAnsi="Serif" w:cs="Times New Roman"/>
            <w:sz w:val="24"/>
            <w:szCs w:val="24"/>
            <w:rPrChange w:id="713" w:author="IVA HANDAYANI" w:date="2021-05-05T09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kita </w:delText>
        </w:r>
      </w:del>
      <w:r w:rsidRPr="00E96A5A">
        <w:rPr>
          <w:rFonts w:ascii="Serif" w:eastAsia="Times New Roman" w:hAnsi="Serif" w:cs="Times New Roman"/>
          <w:sz w:val="24"/>
          <w:szCs w:val="24"/>
          <w:rPrChange w:id="71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yang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71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tidak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71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71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tahu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71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71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diri</w:t>
      </w:r>
      <w:proofErr w:type="spellEnd"/>
      <w:ins w:id="720" w:author="IVA HANDAYANI" w:date="2021-05-05T09:39:00Z">
        <w:r w:rsidR="00CB37CB">
          <w:rPr>
            <w:rFonts w:ascii="Serif" w:eastAsia="Times New Roman" w:hAnsi="Serif" w:cs="Times New Roman"/>
            <w:sz w:val="24"/>
            <w:szCs w:val="24"/>
          </w:rPr>
          <w:t xml:space="preserve">, </w:t>
        </w:r>
        <w:proofErr w:type="spellStart"/>
        <w:r w:rsidR="00CB37CB">
          <w:rPr>
            <w:rFonts w:ascii="Serif" w:eastAsia="Times New Roman" w:hAnsi="Serif" w:cs="Times New Roman"/>
            <w:sz w:val="24"/>
            <w:szCs w:val="24"/>
          </w:rPr>
          <w:t>asalkan</w:t>
        </w:r>
      </w:ins>
      <w:proofErr w:type="spellEnd"/>
      <w:del w:id="721" w:author="IVA HANDAYANI" w:date="2021-05-05T09:38:00Z">
        <w:r w:rsidRPr="00E96A5A" w:rsidDel="00CB37CB">
          <w:rPr>
            <w:rFonts w:ascii="Serif" w:eastAsia="Times New Roman" w:hAnsi="Serif" w:cs="Times New Roman"/>
            <w:sz w:val="24"/>
            <w:szCs w:val="24"/>
            <w:rPrChange w:id="722" w:author="IVA HANDAYANI" w:date="2021-05-05T09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. Y</w:delText>
        </w:r>
      </w:del>
      <w:del w:id="723" w:author="IVA HANDAYANI" w:date="2021-05-05T09:39:00Z">
        <w:r w:rsidRPr="00E96A5A" w:rsidDel="00CB37CB">
          <w:rPr>
            <w:rFonts w:ascii="Serif" w:eastAsia="Times New Roman" w:hAnsi="Serif" w:cs="Times New Roman"/>
            <w:sz w:val="24"/>
            <w:szCs w:val="24"/>
            <w:rPrChange w:id="724" w:author="IVA HANDAYANI" w:date="2021-05-05T09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ang penting</w:delText>
        </w:r>
      </w:del>
      <w:r w:rsidRPr="00E96A5A">
        <w:rPr>
          <w:rFonts w:ascii="Serif" w:eastAsia="Times New Roman" w:hAnsi="Serif" w:cs="Times New Roman"/>
          <w:sz w:val="24"/>
          <w:szCs w:val="24"/>
          <w:rPrChange w:id="72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72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enak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72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72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kalori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72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ins w:id="730" w:author="IVA HANDAYANI" w:date="2021-05-05T09:39:00Z">
        <w:r w:rsidR="00CB37CB">
          <w:rPr>
            <w:rFonts w:ascii="Serif" w:eastAsia="Times New Roman" w:hAnsi="Serif" w:cs="Times New Roman"/>
            <w:sz w:val="24"/>
            <w:szCs w:val="24"/>
          </w:rPr>
          <w:t>dipikir</w:t>
        </w:r>
        <w:proofErr w:type="spellEnd"/>
        <w:r w:rsidR="00CB37CB">
          <w:rPr>
            <w:rFonts w:ascii="Serif" w:eastAsia="Times New Roman" w:hAnsi="Serif" w:cs="Times New Roman"/>
            <w:sz w:val="24"/>
            <w:szCs w:val="24"/>
          </w:rPr>
          <w:t xml:space="preserve"> </w:t>
        </w:r>
      </w:ins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73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belakangan</w:t>
      </w:r>
      <w:proofErr w:type="spellEnd"/>
      <w:ins w:id="732" w:author="IVA HANDAYANI" w:date="2021-05-05T09:39:00Z">
        <w:r w:rsidR="00FF0281">
          <w:rPr>
            <w:rFonts w:ascii="Serif" w:eastAsia="Times New Roman" w:hAnsi="Serif" w:cs="Times New Roman"/>
            <w:sz w:val="24"/>
            <w:szCs w:val="24"/>
          </w:rPr>
          <w:t>.</w:t>
        </w:r>
      </w:ins>
      <w:del w:id="733" w:author="IVA HANDAYANI" w:date="2021-05-05T09:39:00Z">
        <w:r w:rsidRPr="00E96A5A" w:rsidDel="00FF0281">
          <w:rPr>
            <w:rFonts w:ascii="Serif" w:eastAsia="Times New Roman" w:hAnsi="Serif" w:cs="Times New Roman"/>
            <w:sz w:val="24"/>
            <w:szCs w:val="24"/>
            <w:rPrChange w:id="734" w:author="IVA HANDAYANI" w:date="2021-05-05T09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?</w:delText>
        </w:r>
      </w:del>
    </w:p>
    <w:p w14:paraId="04826EDE" w14:textId="64DFD9A0" w:rsidR="00927764" w:rsidRPr="00E96A5A" w:rsidRDefault="00927764" w:rsidP="00E96A5A">
      <w:pPr>
        <w:shd w:val="clear" w:color="auto" w:fill="F5F5F5"/>
        <w:spacing w:after="375"/>
        <w:jc w:val="both"/>
        <w:rPr>
          <w:rFonts w:ascii="Serif" w:eastAsia="Times New Roman" w:hAnsi="Serif" w:cs="Times New Roman"/>
          <w:sz w:val="24"/>
          <w:szCs w:val="24"/>
          <w:rPrChange w:id="73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736" w:author="IVA HANDAYANI" w:date="2021-05-05T09:26:00Z">
          <w:pPr>
            <w:shd w:val="clear" w:color="auto" w:fill="F5F5F5"/>
            <w:spacing w:after="375"/>
          </w:pPr>
        </w:pPrChange>
      </w:pP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73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Coba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73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del w:id="739" w:author="IVA HANDAYANI" w:date="2021-05-05T09:39:00Z">
        <w:r w:rsidRPr="00E96A5A" w:rsidDel="00BD2281">
          <w:rPr>
            <w:rFonts w:ascii="Serif" w:eastAsia="Times New Roman" w:hAnsi="Serif" w:cs="Times New Roman"/>
            <w:sz w:val="24"/>
            <w:szCs w:val="24"/>
            <w:rPrChange w:id="740" w:author="IVA HANDAYANI" w:date="2021-05-05T09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deh, </w:delText>
        </w:r>
      </w:del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74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mulai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74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del w:id="743" w:author="IVA HANDAYANI" w:date="2021-05-05T09:39:00Z">
        <w:r w:rsidRPr="00E96A5A" w:rsidDel="00BD2281">
          <w:rPr>
            <w:rFonts w:ascii="Serif" w:eastAsia="Times New Roman" w:hAnsi="Serif" w:cs="Times New Roman"/>
            <w:sz w:val="24"/>
            <w:szCs w:val="24"/>
            <w:rPrChange w:id="744" w:author="IVA HANDAYANI" w:date="2021-05-05T09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aja </w:delText>
        </w:r>
      </w:del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74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dulu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74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del w:id="747" w:author="IVA HANDAYANI" w:date="2021-05-05T09:39:00Z">
        <w:r w:rsidRPr="00E96A5A" w:rsidDel="00BD2281">
          <w:rPr>
            <w:rFonts w:ascii="Serif" w:eastAsia="Times New Roman" w:hAnsi="Serif" w:cs="Times New Roman"/>
            <w:sz w:val="24"/>
            <w:szCs w:val="24"/>
            <w:rPrChange w:id="748" w:author="IVA HANDAYANI" w:date="2021-05-05T09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dengan </w:delText>
        </w:r>
      </w:del>
      <w:proofErr w:type="spellStart"/>
      <w:ins w:id="749" w:author="IVA HANDAYANI" w:date="2021-05-05T09:39:00Z">
        <w:r w:rsidR="00BD2281">
          <w:rPr>
            <w:rFonts w:ascii="Serif" w:eastAsia="Times New Roman" w:hAnsi="Serif" w:cs="Times New Roman"/>
            <w:sz w:val="24"/>
            <w:szCs w:val="24"/>
          </w:rPr>
          <w:t>untuk</w:t>
        </w:r>
        <w:proofErr w:type="spellEnd"/>
        <w:r w:rsidR="00BD2281" w:rsidRPr="00E96A5A">
          <w:rPr>
            <w:rFonts w:ascii="Serif" w:eastAsia="Times New Roman" w:hAnsi="Serif" w:cs="Times New Roman"/>
            <w:sz w:val="24"/>
            <w:szCs w:val="24"/>
            <w:rPrChange w:id="750" w:author="IVA HANDAYANI" w:date="2021-05-05T09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75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memperhatikan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75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label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75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informasi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75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75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gizi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75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75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ketika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75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75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kamu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76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76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memakan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76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76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76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76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kemasan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76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del w:id="767" w:author="IVA HANDAYANI" w:date="2021-05-05T09:39:00Z">
        <w:r w:rsidRPr="00E96A5A" w:rsidDel="00BD2281">
          <w:rPr>
            <w:rFonts w:ascii="Serif" w:eastAsia="Times New Roman" w:hAnsi="Serif" w:cs="Times New Roman"/>
            <w:sz w:val="24"/>
            <w:szCs w:val="24"/>
            <w:rPrChange w:id="768" w:author="IVA HANDAYANI" w:date="2021-05-05T09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Atau </w:delText>
        </w:r>
      </w:del>
      <w:ins w:id="769" w:author="IVA HANDAYANI" w:date="2021-05-05T09:39:00Z">
        <w:r w:rsidR="00BD2281">
          <w:rPr>
            <w:rFonts w:ascii="Serif" w:eastAsia="Times New Roman" w:hAnsi="Serif" w:cs="Times New Roman"/>
            <w:sz w:val="24"/>
            <w:szCs w:val="24"/>
          </w:rPr>
          <w:t>J</w:t>
        </w:r>
      </w:ins>
      <w:del w:id="770" w:author="IVA HANDAYANI" w:date="2021-05-05T09:39:00Z">
        <w:r w:rsidRPr="00E96A5A" w:rsidDel="00BD2281">
          <w:rPr>
            <w:rFonts w:ascii="Serif" w:eastAsia="Times New Roman" w:hAnsi="Serif" w:cs="Times New Roman"/>
            <w:sz w:val="24"/>
            <w:szCs w:val="24"/>
            <w:rPrChange w:id="771" w:author="IVA HANDAYANI" w:date="2021-05-05T09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j</w:delText>
        </w:r>
      </w:del>
      <w:r w:rsidRPr="00E96A5A">
        <w:rPr>
          <w:rFonts w:ascii="Serif" w:eastAsia="Times New Roman" w:hAnsi="Serif" w:cs="Times New Roman"/>
          <w:sz w:val="24"/>
          <w:szCs w:val="24"/>
          <w:rPrChange w:id="77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ika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77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ingin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77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77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minum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77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77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hangat-hangat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77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77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takar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78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78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gulanya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78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78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jangan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78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78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kelebihan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78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del w:id="787" w:author="IVA HANDAYANI" w:date="2021-05-05T09:40:00Z">
        <w:r w:rsidRPr="00E96A5A" w:rsidDel="004C5E57">
          <w:rPr>
            <w:rFonts w:ascii="Serif" w:eastAsia="Times New Roman" w:hAnsi="Serif" w:cs="Times New Roman"/>
            <w:sz w:val="24"/>
            <w:szCs w:val="24"/>
            <w:rPrChange w:id="788" w:author="IVA HANDAYANI" w:date="2021-05-05T09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Sebab </w:delText>
        </w:r>
      </w:del>
      <w:ins w:id="789" w:author="IVA HANDAYANI" w:date="2021-05-05T09:40:00Z">
        <w:r w:rsidR="004C5E57">
          <w:rPr>
            <w:rFonts w:ascii="Serif" w:eastAsia="Times New Roman" w:hAnsi="Serif" w:cs="Times New Roman"/>
            <w:sz w:val="24"/>
            <w:szCs w:val="24"/>
          </w:rPr>
          <w:t>Karena</w:t>
        </w:r>
        <w:r w:rsidR="004C5E57" w:rsidRPr="00E96A5A">
          <w:rPr>
            <w:rFonts w:ascii="Serif" w:eastAsia="Times New Roman" w:hAnsi="Serif" w:cs="Times New Roman"/>
            <w:sz w:val="24"/>
            <w:szCs w:val="24"/>
            <w:rPrChange w:id="790" w:author="IVA HANDAYANI" w:date="2021-05-05T09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79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kamu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79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79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sudah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79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79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terlalu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79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79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manis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79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ins w:id="799" w:author="IVA HANDAYANI" w:date="2021-05-05T09:40:00Z">
        <w:r w:rsidR="004C5E57">
          <w:rPr>
            <w:rFonts w:ascii="Serif" w:eastAsia="Times New Roman" w:hAnsi="Serif" w:cs="Times New Roman"/>
            <w:sz w:val="24"/>
            <w:szCs w:val="24"/>
          </w:rPr>
          <w:t>kala</w:t>
        </w:r>
        <w:r w:rsidR="00F956BE">
          <w:rPr>
            <w:rFonts w:ascii="Serif" w:eastAsia="Times New Roman" w:hAnsi="Serif" w:cs="Times New Roman"/>
            <w:sz w:val="24"/>
            <w:szCs w:val="24"/>
          </w:rPr>
          <w:t>u</w:t>
        </w:r>
        <w:proofErr w:type="spellEnd"/>
        <w:r w:rsidR="004C5E57">
          <w:rPr>
            <w:rFonts w:ascii="Serif" w:eastAsia="Times New Roman" w:hAnsi="Serif" w:cs="Times New Roman"/>
            <w:sz w:val="24"/>
            <w:szCs w:val="24"/>
          </w:rPr>
          <w:t xml:space="preserve"> </w:t>
        </w:r>
      </w:ins>
      <w:r w:rsidRPr="00E96A5A">
        <w:rPr>
          <w:rFonts w:ascii="Serif" w:eastAsia="Times New Roman" w:hAnsi="Serif" w:cs="Times New Roman"/>
          <w:sz w:val="24"/>
          <w:szCs w:val="24"/>
          <w:rPrChange w:id="80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kata</w:t>
      </w:r>
      <w:ins w:id="801" w:author="IVA HANDAYANI" w:date="2021-05-05T09:40:00Z">
        <w:r w:rsidR="00F956BE">
          <w:rPr>
            <w:rFonts w:ascii="Serif" w:eastAsia="Times New Roman" w:hAnsi="Serif" w:cs="Times New Roman"/>
            <w:sz w:val="24"/>
            <w:szCs w:val="24"/>
          </w:rPr>
          <w:t xml:space="preserve"> dia.</w:t>
        </w:r>
      </w:ins>
      <w:del w:id="802" w:author="IVA HANDAYANI" w:date="2021-05-05T09:40:00Z">
        <w:r w:rsidRPr="00E96A5A" w:rsidDel="004C5E57">
          <w:rPr>
            <w:rFonts w:ascii="Serif" w:eastAsia="Times New Roman" w:hAnsi="Serif" w:cs="Times New Roman"/>
            <w:sz w:val="24"/>
            <w:szCs w:val="24"/>
            <w:rPrChange w:id="803" w:author="IVA HANDAYANI" w:date="2021-05-05T09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dia </w:delText>
        </w:r>
        <w:r w:rsidRPr="00E96A5A" w:rsidDel="004C5E57">
          <w:rPr>
            <w:rFonts w:ascii="Serif" w:eastAsia="Times New Roman" w:hAnsi="Serif" w:cs="Times New Roman"/>
            <w:i/>
            <w:iCs/>
            <w:sz w:val="24"/>
            <w:szCs w:val="24"/>
            <w:rPrChange w:id="804" w:author="IVA HANDAYANI" w:date="2021-05-05T09:26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>gitu k</w:delText>
        </w:r>
        <w:r w:rsidRPr="00E96A5A" w:rsidDel="00BD2281">
          <w:rPr>
            <w:rFonts w:ascii="Serif" w:eastAsia="Times New Roman" w:hAnsi="Serif" w:cs="Times New Roman"/>
            <w:i/>
            <w:iCs/>
            <w:sz w:val="24"/>
            <w:szCs w:val="24"/>
            <w:rPrChange w:id="805" w:author="IVA HANDAYANI" w:date="2021-05-05T09:26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>h</w:delText>
        </w:r>
        <w:r w:rsidRPr="00E96A5A" w:rsidDel="004C5E57">
          <w:rPr>
            <w:rFonts w:ascii="Serif" w:eastAsia="Times New Roman" w:hAnsi="Serif" w:cs="Times New Roman"/>
            <w:i/>
            <w:iCs/>
            <w:sz w:val="24"/>
            <w:szCs w:val="24"/>
            <w:rPrChange w:id="806" w:author="IVA HANDAYANI" w:date="2021-05-05T09:26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>an.</w:delText>
        </w:r>
      </w:del>
    </w:p>
    <w:p w14:paraId="1AE3E07D" w14:textId="4DFEBB61" w:rsidR="00927764" w:rsidRPr="00E96A5A" w:rsidRDefault="00927764" w:rsidP="00E96A5A">
      <w:pPr>
        <w:shd w:val="clear" w:color="auto" w:fill="F5F5F5"/>
        <w:spacing w:after="375"/>
        <w:jc w:val="both"/>
        <w:rPr>
          <w:rFonts w:ascii="Serif" w:eastAsia="Times New Roman" w:hAnsi="Serif" w:cs="Times New Roman"/>
          <w:sz w:val="24"/>
          <w:szCs w:val="24"/>
          <w:rPrChange w:id="80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808" w:author="IVA HANDAYANI" w:date="2021-05-05T09:26:00Z">
          <w:pPr>
            <w:shd w:val="clear" w:color="auto" w:fill="F5F5F5"/>
            <w:spacing w:after="375"/>
          </w:pPr>
        </w:pPrChange>
      </w:pPr>
      <w:r w:rsidRPr="00E96A5A">
        <w:rPr>
          <w:rFonts w:ascii="Serif" w:eastAsia="Times New Roman" w:hAnsi="Serif" w:cs="Times New Roman"/>
          <w:sz w:val="24"/>
          <w:szCs w:val="24"/>
          <w:rPrChange w:id="80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Di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81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musim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81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81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81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rasa malas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81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bergerak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81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juga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81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81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81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81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del w:id="820" w:author="IVA HANDAYANI" w:date="2021-05-05T09:40:00Z">
        <w:r w:rsidRPr="00E96A5A" w:rsidDel="00F956BE">
          <w:rPr>
            <w:rFonts w:ascii="Serif" w:eastAsia="Times New Roman" w:hAnsi="Serif" w:cs="Times New Roman"/>
            <w:sz w:val="24"/>
            <w:szCs w:val="24"/>
            <w:rPrChange w:id="821" w:author="IVA HANDAYANI" w:date="2021-05-05T09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biang </w:delText>
        </w:r>
      </w:del>
      <w:proofErr w:type="spellStart"/>
      <w:ins w:id="822" w:author="IVA HANDAYANI" w:date="2021-05-05T09:40:00Z">
        <w:r w:rsidR="00F956BE">
          <w:rPr>
            <w:rFonts w:ascii="Serif" w:eastAsia="Times New Roman" w:hAnsi="Serif" w:cs="Times New Roman"/>
            <w:sz w:val="24"/>
            <w:szCs w:val="24"/>
          </w:rPr>
          <w:t>penyebab</w:t>
        </w:r>
        <w:proofErr w:type="spellEnd"/>
        <w:r w:rsidR="00F956BE" w:rsidRPr="00E96A5A">
          <w:rPr>
            <w:rFonts w:ascii="Serif" w:eastAsia="Times New Roman" w:hAnsi="Serif" w:cs="Times New Roman"/>
            <w:sz w:val="24"/>
            <w:szCs w:val="24"/>
            <w:rPrChange w:id="823" w:author="IVA HANDAYANI" w:date="2021-05-05T09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82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berat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82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badan </w:t>
      </w:r>
      <w:del w:id="826" w:author="IVA HANDAYANI" w:date="2021-05-05T09:40:00Z">
        <w:r w:rsidRPr="00E96A5A" w:rsidDel="00F956BE">
          <w:rPr>
            <w:rFonts w:ascii="Serif" w:eastAsia="Times New Roman" w:hAnsi="Serif" w:cs="Times New Roman"/>
            <w:sz w:val="24"/>
            <w:szCs w:val="24"/>
            <w:rPrChange w:id="827" w:author="IVA HANDAYANI" w:date="2021-05-05T09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yang lebih suka </w:delText>
        </w:r>
      </w:del>
      <w:r w:rsidRPr="00E96A5A">
        <w:rPr>
          <w:rFonts w:ascii="Serif" w:eastAsia="Times New Roman" w:hAnsi="Serif" w:cs="Times New Roman"/>
          <w:sz w:val="24"/>
          <w:szCs w:val="24"/>
          <w:rPrChange w:id="82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naik</w:t>
      </w:r>
      <w:del w:id="829" w:author="IVA HANDAYANI" w:date="2021-05-05T09:40:00Z">
        <w:r w:rsidRPr="00E96A5A" w:rsidDel="00F956BE">
          <w:rPr>
            <w:rFonts w:ascii="Serif" w:eastAsia="Times New Roman" w:hAnsi="Serif" w:cs="Times New Roman"/>
            <w:sz w:val="24"/>
            <w:szCs w:val="24"/>
            <w:rPrChange w:id="830" w:author="IVA HANDAYANI" w:date="2021-05-05T09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nya</w:delText>
        </w:r>
      </w:del>
      <w:r w:rsidRPr="00E96A5A">
        <w:rPr>
          <w:rFonts w:ascii="Serif" w:eastAsia="Times New Roman" w:hAnsi="Serif" w:cs="Times New Roman"/>
          <w:sz w:val="24"/>
          <w:szCs w:val="24"/>
          <w:rPrChange w:id="83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83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Apalagi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83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83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munculnya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83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83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kaum-kaum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83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83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rebahan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83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84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kerjaannya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84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84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tiduran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84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dan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84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hanya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84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84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buka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84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84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tutup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84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media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85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sosial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85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85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atau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85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85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pura-pura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85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85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sibuk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85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85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padahal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85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86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tidak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86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86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86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DE50F4">
        <w:rPr>
          <w:rFonts w:ascii="Serif" w:eastAsia="Times New Roman" w:hAnsi="Serif" w:cs="Times New Roman"/>
          <w:i/>
          <w:iCs/>
          <w:sz w:val="24"/>
          <w:szCs w:val="24"/>
          <w:rPrChange w:id="864" w:author="IVA HANDAYANI" w:date="2021-05-05T09:4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nge</w:t>
      </w:r>
      <w:proofErr w:type="spellEnd"/>
      <w:r w:rsidRPr="00DE50F4">
        <w:rPr>
          <w:rFonts w:ascii="Serif" w:eastAsia="Times New Roman" w:hAnsi="Serif" w:cs="Times New Roman"/>
          <w:i/>
          <w:iCs/>
          <w:sz w:val="24"/>
          <w:szCs w:val="24"/>
          <w:rPrChange w:id="865" w:author="IVA HANDAYANI" w:date="2021-05-05T09:4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-chat</w:t>
      </w:r>
      <w:r w:rsidRPr="00E96A5A">
        <w:rPr>
          <w:rFonts w:ascii="Serif" w:eastAsia="Times New Roman" w:hAnsi="Serif" w:cs="Times New Roman"/>
          <w:sz w:val="24"/>
          <w:szCs w:val="24"/>
          <w:rPrChange w:id="86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 </w:t>
      </w:r>
    </w:p>
    <w:p w14:paraId="3327EAD6" w14:textId="05212D03" w:rsidR="00927764" w:rsidRPr="00E96A5A" w:rsidRDefault="00927764" w:rsidP="00E96A5A">
      <w:pPr>
        <w:shd w:val="clear" w:color="auto" w:fill="F5F5F5"/>
        <w:spacing w:after="375"/>
        <w:jc w:val="both"/>
        <w:rPr>
          <w:rFonts w:ascii="Serif" w:eastAsia="Times New Roman" w:hAnsi="Serif" w:cs="Times New Roman"/>
          <w:sz w:val="24"/>
          <w:szCs w:val="24"/>
          <w:rPrChange w:id="86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868" w:author="IVA HANDAYANI" w:date="2021-05-05T09:26:00Z">
          <w:pPr>
            <w:shd w:val="clear" w:color="auto" w:fill="F5F5F5"/>
            <w:spacing w:after="375"/>
          </w:pPr>
        </w:pPrChange>
      </w:pP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86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Kegiatan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87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87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seperti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87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87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inilah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87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87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87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lemak-lemak yang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87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seharusnya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87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87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dibakar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88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88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88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88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memilih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88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88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ikutan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88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C1522">
        <w:rPr>
          <w:rFonts w:ascii="Serif" w:eastAsia="Times New Roman" w:hAnsi="Serif" w:cs="Times New Roman"/>
          <w:i/>
          <w:iCs/>
          <w:sz w:val="24"/>
          <w:szCs w:val="24"/>
          <w:rPrChange w:id="887" w:author="IVA HANDAYANI" w:date="2021-05-05T09:4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del w:id="888" w:author="IVA HANDAYANI" w:date="2021-05-05T09:41:00Z">
        <w:r w:rsidRPr="00E96A5A" w:rsidDel="007C1522">
          <w:rPr>
            <w:rFonts w:ascii="Serif" w:eastAsia="Times New Roman" w:hAnsi="Serif" w:cs="Times New Roman"/>
            <w:sz w:val="24"/>
            <w:szCs w:val="24"/>
            <w:rPrChange w:id="889" w:author="IVA HANDAYANI" w:date="2021-05-05T09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saja</w:delText>
        </w:r>
      </w:del>
      <w:r w:rsidRPr="00E96A5A">
        <w:rPr>
          <w:rFonts w:ascii="Serif" w:eastAsia="Times New Roman" w:hAnsi="Serif" w:cs="Times New Roman"/>
          <w:sz w:val="24"/>
          <w:szCs w:val="24"/>
          <w:rPrChange w:id="89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Jadi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89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simpanan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89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</w:t>
      </w:r>
      <w:ins w:id="893" w:author="IVA HANDAYANI" w:date="2021-05-05T09:23:00Z">
        <w:r w:rsidR="00E96A5A" w:rsidRPr="00E96A5A">
          <w:rPr>
            <w:rFonts w:ascii="Serif" w:eastAsia="Times New Roman" w:hAnsi="Serif" w:cs="Times New Roman"/>
            <w:sz w:val="24"/>
            <w:szCs w:val="24"/>
            <w:rPrChange w:id="894" w:author="IVA HANDAYANI" w:date="2021-05-05T09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89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tubuhmu</w:t>
      </w:r>
      <w:proofErr w:type="spellEnd"/>
      <w:ins w:id="896" w:author="IVA HANDAYANI" w:date="2021-05-05T09:41:00Z">
        <w:r w:rsidR="007C1522">
          <w:rPr>
            <w:rFonts w:ascii="Serif" w:eastAsia="Times New Roman" w:hAnsi="Serif" w:cs="Times New Roman"/>
            <w:sz w:val="24"/>
            <w:szCs w:val="24"/>
          </w:rPr>
          <w:t xml:space="preserve"> </w:t>
        </w:r>
        <w:proofErr w:type="spellStart"/>
        <w:r w:rsidR="007C1522">
          <w:rPr>
            <w:rFonts w:ascii="Serif" w:eastAsia="Times New Roman" w:hAnsi="Serif" w:cs="Times New Roman"/>
            <w:sz w:val="24"/>
            <w:szCs w:val="24"/>
          </w:rPr>
          <w:t>ada</w:t>
        </w:r>
        <w:proofErr w:type="spellEnd"/>
        <w:r w:rsidR="007C1522">
          <w:rPr>
            <w:rFonts w:ascii="Serif" w:eastAsia="Times New Roman" w:hAnsi="Serif" w:cs="Times New Roman"/>
            <w:sz w:val="24"/>
            <w:szCs w:val="24"/>
          </w:rPr>
          <w:t xml:space="preserve"> </w:t>
        </w:r>
      </w:ins>
      <w:del w:id="897" w:author="IVA HANDAYANI" w:date="2021-05-05T09:41:00Z">
        <w:r w:rsidRPr="00E96A5A" w:rsidDel="007C1522">
          <w:rPr>
            <w:rFonts w:ascii="Serif" w:eastAsia="Times New Roman" w:hAnsi="Serif" w:cs="Times New Roman"/>
            <w:sz w:val="24"/>
            <w:szCs w:val="24"/>
            <w:rPrChange w:id="898" w:author="IVA HANDAYANI" w:date="2021-05-05T09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, </w:delText>
        </w:r>
      </w:del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89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dimana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90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-mana.</w:t>
      </w:r>
    </w:p>
    <w:p w14:paraId="1D68DBE7" w14:textId="16B3377A" w:rsidR="00927764" w:rsidRPr="00E96A5A" w:rsidRDefault="00927764" w:rsidP="00E96A5A">
      <w:pPr>
        <w:shd w:val="clear" w:color="auto" w:fill="F5F5F5"/>
        <w:spacing w:after="375"/>
        <w:jc w:val="both"/>
        <w:rPr>
          <w:rFonts w:ascii="Serif" w:eastAsia="Times New Roman" w:hAnsi="Serif" w:cs="Times New Roman"/>
          <w:sz w:val="24"/>
          <w:szCs w:val="24"/>
          <w:rPrChange w:id="90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902" w:author="IVA HANDAYANI" w:date="2021-05-05T09:26:00Z">
          <w:pPr>
            <w:shd w:val="clear" w:color="auto" w:fill="F5F5F5"/>
            <w:spacing w:after="375"/>
          </w:pPr>
        </w:pPrChange>
      </w:pPr>
      <w:r w:rsidRPr="00E96A5A">
        <w:rPr>
          <w:rFonts w:ascii="Serif" w:eastAsia="Times New Roman" w:hAnsi="Serif" w:cs="Times New Roman"/>
          <w:sz w:val="24"/>
          <w:szCs w:val="24"/>
          <w:rPrChange w:id="90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Jadi,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90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jangan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90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90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salahkan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90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90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hujannya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90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91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Soal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91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91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nafsu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91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91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91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91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ini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91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91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lebih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91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92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banyak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92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92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salahnya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92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92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kamu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92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92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Kamu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92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92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tidak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92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93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93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93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mengendalikan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93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93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diri</w:t>
      </w:r>
      <w:proofErr w:type="spellEnd"/>
      <w:ins w:id="935" w:author="IVA HANDAYANI" w:date="2021-05-05T09:42:00Z">
        <w:r w:rsidR="00CA4AC6">
          <w:rPr>
            <w:rFonts w:ascii="Serif" w:eastAsia="Times New Roman" w:hAnsi="Serif" w:cs="Times New Roman"/>
            <w:sz w:val="24"/>
            <w:szCs w:val="24"/>
          </w:rPr>
          <w:t xml:space="preserve">, </w:t>
        </w:r>
        <w:proofErr w:type="spellStart"/>
        <w:r w:rsidR="00CA4AC6">
          <w:rPr>
            <w:rFonts w:ascii="Serif" w:eastAsia="Times New Roman" w:hAnsi="Serif" w:cs="Times New Roman"/>
            <w:sz w:val="24"/>
            <w:szCs w:val="24"/>
          </w:rPr>
          <w:t>k</w:t>
        </w:r>
      </w:ins>
      <w:del w:id="936" w:author="IVA HANDAYANI" w:date="2021-05-05T09:42:00Z">
        <w:r w:rsidRPr="00E96A5A" w:rsidDel="00CA4AC6">
          <w:rPr>
            <w:rFonts w:ascii="Serif" w:eastAsia="Times New Roman" w:hAnsi="Serif" w:cs="Times New Roman"/>
            <w:sz w:val="24"/>
            <w:szCs w:val="24"/>
            <w:rPrChange w:id="937" w:author="IVA HANDAYANI" w:date="2021-05-05T09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. K</w:delText>
        </w:r>
      </w:del>
      <w:r w:rsidRPr="00E96A5A">
        <w:rPr>
          <w:rFonts w:ascii="Serif" w:eastAsia="Times New Roman" w:hAnsi="Serif" w:cs="Times New Roman"/>
          <w:sz w:val="24"/>
          <w:szCs w:val="24"/>
          <w:rPrChange w:id="93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alau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93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94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tiba-tiba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94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94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berat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94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badan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94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ikut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94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94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tergelincir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94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94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makin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94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95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kekanan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95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95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saat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95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95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95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 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95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Coba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95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95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ingat-ingat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95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96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apa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96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96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kamu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963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96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96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96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saat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96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96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96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?</w:t>
      </w:r>
    </w:p>
    <w:p w14:paraId="5AC8DD52" w14:textId="4696ECDF" w:rsidR="00927764" w:rsidRPr="00E96A5A" w:rsidRDefault="00927764" w:rsidP="00E96A5A">
      <w:pPr>
        <w:shd w:val="clear" w:color="auto" w:fill="F5F5F5"/>
        <w:spacing w:after="375"/>
        <w:jc w:val="both"/>
        <w:rPr>
          <w:rFonts w:ascii="Serif" w:eastAsia="Times New Roman" w:hAnsi="Serif" w:cs="Times New Roman"/>
          <w:sz w:val="24"/>
          <w:szCs w:val="24"/>
          <w:rPrChange w:id="97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971" w:author="IVA HANDAYANI" w:date="2021-05-05T09:26:00Z">
          <w:pPr>
            <w:shd w:val="clear" w:color="auto" w:fill="F5F5F5"/>
            <w:spacing w:after="375"/>
          </w:pPr>
        </w:pPrChange>
      </w:pPr>
      <w:r w:rsidRPr="00E96A5A">
        <w:rPr>
          <w:rFonts w:ascii="Serif" w:eastAsia="Times New Roman" w:hAnsi="Serif" w:cs="Times New Roman"/>
          <w:sz w:val="24"/>
          <w:szCs w:val="24"/>
          <w:rPrChange w:id="97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Mi</w:t>
      </w:r>
      <w:del w:id="973" w:author="IVA HANDAYANI" w:date="2021-05-05T09:42:00Z">
        <w:r w:rsidRPr="00E96A5A" w:rsidDel="00CA4AC6">
          <w:rPr>
            <w:rFonts w:ascii="Serif" w:eastAsia="Times New Roman" w:hAnsi="Serif" w:cs="Times New Roman"/>
            <w:sz w:val="24"/>
            <w:szCs w:val="24"/>
            <w:rPrChange w:id="974" w:author="IVA HANDAYANI" w:date="2021-05-05T09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e</w:delText>
        </w:r>
      </w:del>
      <w:r w:rsidRPr="00E96A5A">
        <w:rPr>
          <w:rFonts w:ascii="Serif" w:eastAsia="Times New Roman" w:hAnsi="Serif" w:cs="Times New Roman"/>
          <w:sz w:val="24"/>
          <w:szCs w:val="24"/>
          <w:rPrChange w:id="97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rebus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97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kuah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97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susu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97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ditambah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97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98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telur</w:t>
      </w:r>
      <w:proofErr w:type="spellEnd"/>
      <w:ins w:id="981" w:author="IVA HANDAYANI" w:date="2021-05-05T09:42:00Z">
        <w:r w:rsidR="00D41950">
          <w:rPr>
            <w:rFonts w:ascii="Serif" w:eastAsia="Times New Roman" w:hAnsi="Serif" w:cs="Times New Roman"/>
            <w:sz w:val="24"/>
            <w:szCs w:val="24"/>
          </w:rPr>
          <w:t xml:space="preserve">? </w:t>
        </w:r>
      </w:ins>
      <w:del w:id="982" w:author="IVA HANDAYANI" w:date="2021-05-05T09:42:00Z">
        <w:r w:rsidRPr="00E96A5A" w:rsidDel="00D41950">
          <w:rPr>
            <w:rFonts w:ascii="Serif" w:eastAsia="Times New Roman" w:hAnsi="Serif" w:cs="Times New Roman"/>
            <w:sz w:val="24"/>
            <w:szCs w:val="24"/>
            <w:rPrChange w:id="983" w:author="IVA HANDAYANI" w:date="2021-05-05T09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. </w:delText>
        </w:r>
      </w:del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98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98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986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bisalah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98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98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lebih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98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99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dari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991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500 </w:t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992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kalori</w:t>
      </w:r>
      <w:ins w:id="993" w:author="IVA HANDAYANI" w:date="2021-05-05T09:42:00Z">
        <w:r w:rsidR="00D41950">
          <w:rPr>
            <w:rFonts w:ascii="Serif" w:eastAsia="Times New Roman" w:hAnsi="Serif" w:cs="Times New Roman"/>
            <w:sz w:val="24"/>
            <w:szCs w:val="24"/>
          </w:rPr>
          <w:t>nya</w:t>
        </w:r>
      </w:ins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994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 HAHA. </w:t>
      </w:r>
    </w:p>
    <w:p w14:paraId="66DF79AA" w14:textId="77777777" w:rsidR="00927764" w:rsidRPr="00E96A5A" w:rsidRDefault="00927764" w:rsidP="00E96A5A">
      <w:pPr>
        <w:shd w:val="clear" w:color="auto" w:fill="F5F5F5"/>
        <w:jc w:val="both"/>
        <w:rPr>
          <w:rFonts w:ascii="Serif" w:eastAsia="Times New Roman" w:hAnsi="Serif" w:cs="Times New Roman"/>
          <w:sz w:val="24"/>
          <w:szCs w:val="24"/>
          <w:rPrChange w:id="995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996" w:author="IVA HANDAYANI" w:date="2021-05-05T09:26:00Z">
          <w:pPr>
            <w:shd w:val="clear" w:color="auto" w:fill="F5F5F5"/>
          </w:pPr>
        </w:pPrChange>
      </w:pPr>
      <w:r w:rsidRPr="00E96A5A">
        <w:rPr>
          <w:rFonts w:ascii="Serif" w:eastAsia="Times New Roman" w:hAnsi="Serif" w:cs="Times New Roman"/>
          <w:sz w:val="24"/>
          <w:szCs w:val="24"/>
          <w:rPrChange w:id="997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lastRenderedPageBreak/>
        <w:t>Salam,</w:t>
      </w:r>
      <w:r w:rsidRPr="00E96A5A">
        <w:rPr>
          <w:rFonts w:ascii="Serif" w:eastAsia="Times New Roman" w:hAnsi="Serif" w:cs="Times New Roman"/>
          <w:sz w:val="24"/>
          <w:szCs w:val="24"/>
          <w:rPrChange w:id="998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br/>
      </w:r>
      <w:proofErr w:type="spellStart"/>
      <w:r w:rsidRPr="00E96A5A">
        <w:rPr>
          <w:rFonts w:ascii="Serif" w:eastAsia="Times New Roman" w:hAnsi="Serif" w:cs="Times New Roman"/>
          <w:sz w:val="24"/>
          <w:szCs w:val="24"/>
          <w:rPrChange w:id="999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Listhia</w:t>
      </w:r>
      <w:proofErr w:type="spellEnd"/>
      <w:r w:rsidRPr="00E96A5A">
        <w:rPr>
          <w:rFonts w:ascii="Serif" w:eastAsia="Times New Roman" w:hAnsi="Serif" w:cs="Times New Roman"/>
          <w:sz w:val="24"/>
          <w:szCs w:val="24"/>
          <w:rPrChange w:id="1000" w:author="IVA HANDAYANI" w:date="2021-05-05T09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H. Rahman</w:t>
      </w:r>
    </w:p>
    <w:p w14:paraId="264B57A9" w14:textId="77777777" w:rsidR="00927764" w:rsidRPr="00E96A5A" w:rsidRDefault="00927764" w:rsidP="00E96A5A">
      <w:pPr>
        <w:jc w:val="both"/>
        <w:rPr>
          <w:rFonts w:ascii="Serif" w:hAnsi="Serif"/>
          <w:sz w:val="24"/>
          <w:szCs w:val="24"/>
          <w:rPrChange w:id="1001" w:author="IVA HANDAYANI" w:date="2021-05-05T09:26:00Z">
            <w:rPr/>
          </w:rPrChange>
        </w:rPr>
        <w:pPrChange w:id="1002" w:author="IVA HANDAYANI" w:date="2021-05-05T09:26:00Z">
          <w:pPr/>
        </w:pPrChange>
      </w:pPr>
    </w:p>
    <w:p w14:paraId="336EAD43" w14:textId="77777777" w:rsidR="00927764" w:rsidRPr="00E96A5A" w:rsidRDefault="00927764" w:rsidP="00E96A5A">
      <w:pPr>
        <w:jc w:val="both"/>
        <w:rPr>
          <w:rFonts w:ascii="Serif" w:hAnsi="Serif"/>
          <w:i/>
          <w:sz w:val="24"/>
          <w:szCs w:val="24"/>
          <w:rPrChange w:id="1003" w:author="IVA HANDAYANI" w:date="2021-05-05T09:26:00Z">
            <w:rPr>
              <w:i/>
            </w:rPr>
          </w:rPrChange>
        </w:rPr>
        <w:pPrChange w:id="1004" w:author="IVA HANDAYANI" w:date="2021-05-05T09:26:00Z">
          <w:pPr/>
        </w:pPrChange>
      </w:pPr>
    </w:p>
    <w:p w14:paraId="37F9A607" w14:textId="77777777" w:rsidR="00927764" w:rsidRPr="00E96A5A" w:rsidRDefault="00927764" w:rsidP="00E96A5A">
      <w:pPr>
        <w:jc w:val="both"/>
        <w:rPr>
          <w:rFonts w:ascii="Serif" w:hAnsi="Serif"/>
          <w:i/>
          <w:sz w:val="24"/>
          <w:szCs w:val="24"/>
          <w:rPrChange w:id="1005" w:author="IVA HANDAYANI" w:date="2021-05-05T09:26:00Z">
            <w:rPr>
              <w:rFonts w:ascii="Cambria" w:hAnsi="Cambria"/>
              <w:i/>
              <w:sz w:val="18"/>
              <w:szCs w:val="18"/>
            </w:rPr>
          </w:rPrChange>
        </w:rPr>
        <w:pPrChange w:id="1006" w:author="IVA HANDAYANI" w:date="2021-05-05T09:26:00Z">
          <w:pPr/>
        </w:pPrChange>
      </w:pPr>
      <w:proofErr w:type="spellStart"/>
      <w:r w:rsidRPr="00E96A5A">
        <w:rPr>
          <w:rFonts w:ascii="Serif" w:hAnsi="Serif"/>
          <w:i/>
          <w:sz w:val="24"/>
          <w:szCs w:val="24"/>
          <w:rPrChange w:id="1007" w:author="IVA HANDAYANI" w:date="2021-05-05T09:26:00Z">
            <w:rPr>
              <w:rFonts w:ascii="Cambria" w:hAnsi="Cambria"/>
              <w:i/>
              <w:sz w:val="18"/>
              <w:szCs w:val="18"/>
            </w:rPr>
          </w:rPrChange>
        </w:rPr>
        <w:t>Sumber</w:t>
      </w:r>
      <w:proofErr w:type="spellEnd"/>
      <w:r w:rsidRPr="00E96A5A">
        <w:rPr>
          <w:rFonts w:ascii="Serif" w:hAnsi="Serif"/>
          <w:i/>
          <w:sz w:val="24"/>
          <w:szCs w:val="24"/>
          <w:rPrChange w:id="1008" w:author="IVA HANDAYANI" w:date="2021-05-05T09:26:00Z">
            <w:rPr>
              <w:rFonts w:ascii="Cambria" w:hAnsi="Cambria"/>
              <w:i/>
              <w:sz w:val="18"/>
              <w:szCs w:val="18"/>
            </w:rPr>
          </w:rPrChange>
        </w:rPr>
        <w:t xml:space="preserve">: </w:t>
      </w:r>
      <w:r w:rsidR="00381865" w:rsidRPr="00E96A5A">
        <w:rPr>
          <w:rFonts w:ascii="Serif" w:hAnsi="Serif"/>
          <w:sz w:val="24"/>
          <w:szCs w:val="24"/>
          <w:rPrChange w:id="1009" w:author="IVA HANDAYANI" w:date="2021-05-05T09:26:00Z">
            <w:rPr/>
          </w:rPrChange>
        </w:rPr>
        <w:fldChar w:fldCharType="begin"/>
      </w:r>
      <w:r w:rsidR="00381865" w:rsidRPr="00E96A5A">
        <w:rPr>
          <w:rFonts w:ascii="Serif" w:hAnsi="Serif"/>
          <w:sz w:val="24"/>
          <w:szCs w:val="24"/>
          <w:rPrChange w:id="1010" w:author="IVA HANDAYANI" w:date="2021-05-05T09:26:00Z">
            <w:rPr/>
          </w:rPrChange>
        </w:rPr>
        <w:instrText xml:space="preserve"> HYPERLINK "https://www.kompasiana.com/listhiahr/5e11e59a097f367b4a413222/hujan-turun-berat-badan-naik?page=all" \l "section1</w:instrText>
      </w:r>
      <w:r w:rsidR="00381865" w:rsidRPr="00E96A5A">
        <w:rPr>
          <w:rFonts w:ascii="Serif" w:hAnsi="Serif"/>
          <w:sz w:val="24"/>
          <w:szCs w:val="24"/>
          <w:rPrChange w:id="1011" w:author="IVA HANDAYANI" w:date="2021-05-05T09:26:00Z">
            <w:rPr/>
          </w:rPrChange>
        </w:rPr>
        <w:instrText xml:space="preserve">" </w:instrText>
      </w:r>
      <w:r w:rsidR="00381865" w:rsidRPr="00E96A5A">
        <w:rPr>
          <w:rFonts w:ascii="Serif" w:hAnsi="Serif"/>
          <w:sz w:val="24"/>
          <w:szCs w:val="24"/>
          <w:rPrChange w:id="1012" w:author="IVA HANDAYANI" w:date="2021-05-05T09:26:00Z">
            <w:rPr/>
          </w:rPrChange>
        </w:rPr>
        <w:fldChar w:fldCharType="separate"/>
      </w:r>
      <w:r w:rsidRPr="00E96A5A">
        <w:rPr>
          <w:rStyle w:val="Hyperlink"/>
          <w:rFonts w:ascii="Serif" w:hAnsi="Serif"/>
          <w:i/>
          <w:sz w:val="24"/>
          <w:szCs w:val="24"/>
          <w:rPrChange w:id="1013" w:author="IVA HANDAYANI" w:date="2021-05-05T09:26:00Z">
            <w:rPr>
              <w:rStyle w:val="Hyperlink"/>
              <w:rFonts w:ascii="Cambria" w:hAnsi="Cambria"/>
              <w:i/>
              <w:sz w:val="18"/>
              <w:szCs w:val="18"/>
            </w:rPr>
          </w:rPrChange>
        </w:rPr>
        <w:t>https://www.kompasiana.com/listhiahr/5e11e59a097f367b4a413222/hujan-turun-berat-badan-naik?page=all#section1</w:t>
      </w:r>
      <w:r w:rsidR="00381865" w:rsidRPr="00E96A5A">
        <w:rPr>
          <w:rStyle w:val="Hyperlink"/>
          <w:rFonts w:ascii="Serif" w:hAnsi="Serif"/>
          <w:i/>
          <w:sz w:val="24"/>
          <w:szCs w:val="24"/>
          <w:rPrChange w:id="1014" w:author="IVA HANDAYANI" w:date="2021-05-05T09:26:00Z">
            <w:rPr>
              <w:rStyle w:val="Hyperlink"/>
              <w:rFonts w:ascii="Cambria" w:hAnsi="Cambria"/>
              <w:i/>
              <w:sz w:val="18"/>
              <w:szCs w:val="18"/>
            </w:rPr>
          </w:rPrChange>
        </w:rPr>
        <w:fldChar w:fldCharType="end"/>
      </w:r>
    </w:p>
    <w:p w14:paraId="7F632757" w14:textId="77777777" w:rsidR="00924DF5" w:rsidRPr="00E96A5A" w:rsidRDefault="00924DF5" w:rsidP="00E96A5A">
      <w:pPr>
        <w:jc w:val="both"/>
        <w:rPr>
          <w:rFonts w:ascii="Serif" w:hAnsi="Serif"/>
          <w:sz w:val="24"/>
          <w:szCs w:val="24"/>
          <w:rPrChange w:id="1015" w:author="IVA HANDAYANI" w:date="2021-05-05T09:26:00Z">
            <w:rPr/>
          </w:rPrChange>
        </w:rPr>
        <w:pPrChange w:id="1016" w:author="IVA HANDAYANI" w:date="2021-05-05T09:26:00Z">
          <w:pPr/>
        </w:pPrChange>
      </w:pPr>
    </w:p>
    <w:sectPr w:rsidR="00924DF5" w:rsidRPr="00E96A5A" w:rsidSect="00927764">
      <w:footerReference w:type="default" r:id="rId9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A46C9" w14:textId="77777777" w:rsidR="00381865" w:rsidRDefault="00381865">
      <w:r>
        <w:separator/>
      </w:r>
    </w:p>
  </w:endnote>
  <w:endnote w:type="continuationSeparator" w:id="0">
    <w:p w14:paraId="7A52658F" w14:textId="77777777" w:rsidR="00381865" w:rsidRDefault="00381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rif">
    <w:altName w:val="Cambria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A9DAD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309FEFAF" w14:textId="77777777" w:rsidR="00941E77" w:rsidRDefault="00381865">
    <w:pPr>
      <w:pStyle w:val="Footer"/>
    </w:pPr>
  </w:p>
  <w:p w14:paraId="02BACD8B" w14:textId="77777777" w:rsidR="00941E77" w:rsidRDefault="003818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E43B8" w14:textId="77777777" w:rsidR="00381865" w:rsidRDefault="00381865">
      <w:r>
        <w:separator/>
      </w:r>
    </w:p>
  </w:footnote>
  <w:footnote w:type="continuationSeparator" w:id="0">
    <w:p w14:paraId="6C5B2570" w14:textId="77777777" w:rsidR="00381865" w:rsidRDefault="003818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VA HANDAYANI">
    <w15:presenceInfo w15:providerId="AD" w15:userId="S::ivahandayani@students.unnes.ac.id::d0100ad4-266a-49d8-a47e-c2079aa65e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3136AD"/>
    <w:rsid w:val="00381865"/>
    <w:rsid w:val="0042167F"/>
    <w:rsid w:val="004C5E57"/>
    <w:rsid w:val="005A0900"/>
    <w:rsid w:val="007C1522"/>
    <w:rsid w:val="00924DF5"/>
    <w:rsid w:val="00927764"/>
    <w:rsid w:val="00BD2281"/>
    <w:rsid w:val="00CA4AC6"/>
    <w:rsid w:val="00CB37CB"/>
    <w:rsid w:val="00D32522"/>
    <w:rsid w:val="00D41950"/>
    <w:rsid w:val="00DE50F4"/>
    <w:rsid w:val="00E92C74"/>
    <w:rsid w:val="00E96A5A"/>
    <w:rsid w:val="00F956BE"/>
    <w:rsid w:val="00FF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A3B1A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621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IVA HANDAYANI</cp:lastModifiedBy>
  <cp:revision>15</cp:revision>
  <dcterms:created xsi:type="dcterms:W3CDTF">2020-07-24T23:46:00Z</dcterms:created>
  <dcterms:modified xsi:type="dcterms:W3CDTF">2021-05-05T02:42:00Z</dcterms:modified>
</cp:coreProperties>
</file>