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ED2C0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A27F056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93BCBE3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48748E5" w14:textId="77777777" w:rsidTr="00D810B0">
        <w:tc>
          <w:tcPr>
            <w:tcW w:w="9350" w:type="dxa"/>
          </w:tcPr>
          <w:p w14:paraId="6609A997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BF5CD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4D17B30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3CCA76" w14:textId="77777777" w:rsidR="00F27664" w:rsidRPr="00A16D9B" w:rsidRDefault="00F27664" w:rsidP="00F27664">
            <w:pPr>
              <w:spacing w:line="480" w:lineRule="auto"/>
              <w:jc w:val="both"/>
              <w:rPr>
                <w:ins w:id="0" w:author="USER" w:date="2021-02-10T12:03:00Z"/>
                <w:rFonts w:ascii="Times New Roman" w:hAnsi="Times New Roman" w:cs="Times New Roman"/>
                <w:sz w:val="24"/>
                <w:szCs w:val="24"/>
              </w:rPr>
              <w:pPrChange w:id="1" w:author="USER" w:date="2021-02-10T12:04:00Z">
                <w:pPr>
                  <w:spacing w:line="480" w:lineRule="auto"/>
                </w:pPr>
              </w:pPrChange>
            </w:pPr>
            <w:ins w:id="2" w:author="USER" w:date="2021-02-10T12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72FE277" w14:textId="77777777" w:rsidR="00F27664" w:rsidRPr="00A16D9B" w:rsidRDefault="00F27664" w:rsidP="00F27664">
            <w:pPr>
              <w:spacing w:line="480" w:lineRule="auto"/>
              <w:jc w:val="both"/>
              <w:rPr>
                <w:ins w:id="3" w:author="USER" w:date="2021-02-10T12:03:00Z"/>
                <w:rFonts w:ascii="Times New Roman" w:hAnsi="Times New Roman" w:cs="Times New Roman"/>
                <w:sz w:val="24"/>
                <w:szCs w:val="24"/>
              </w:rPr>
              <w:pPrChange w:id="4" w:author="USER" w:date="2021-02-10T12:04:00Z">
                <w:pPr>
                  <w:spacing w:line="480" w:lineRule="auto"/>
                </w:pPr>
              </w:pPrChange>
            </w:pPr>
            <w:ins w:id="5" w:author="USER" w:date="2021-02-10T12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630FC1A6" w14:textId="77777777" w:rsidR="00F27664" w:rsidRPr="00A16D9B" w:rsidRDefault="00F27664" w:rsidP="00F27664">
            <w:pPr>
              <w:spacing w:line="480" w:lineRule="auto"/>
              <w:jc w:val="both"/>
              <w:rPr>
                <w:ins w:id="6" w:author="USER" w:date="2021-02-10T12:03:00Z"/>
                <w:rFonts w:ascii="Times New Roman" w:hAnsi="Times New Roman" w:cs="Times New Roman"/>
                <w:sz w:val="24"/>
                <w:szCs w:val="24"/>
              </w:rPr>
              <w:pPrChange w:id="7" w:author="USER" w:date="2021-02-10T12:04:00Z">
                <w:pPr>
                  <w:spacing w:line="480" w:lineRule="auto"/>
                </w:pPr>
              </w:pPrChange>
            </w:pPr>
            <w:ins w:id="8" w:author="USER" w:date="2021-02-10T12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E84F603" w14:textId="77777777" w:rsidR="00F27664" w:rsidRPr="00A16D9B" w:rsidRDefault="00F27664" w:rsidP="00F27664">
            <w:pPr>
              <w:spacing w:line="480" w:lineRule="auto"/>
              <w:jc w:val="both"/>
              <w:rPr>
                <w:ins w:id="9" w:author="USER" w:date="2021-02-10T12:03:00Z"/>
                <w:rFonts w:ascii="Times New Roman" w:hAnsi="Times New Roman" w:cs="Times New Roman"/>
                <w:sz w:val="24"/>
                <w:szCs w:val="24"/>
              </w:rPr>
              <w:pPrChange w:id="10" w:author="USER" w:date="2021-02-10T12:04:00Z">
                <w:pPr>
                  <w:spacing w:line="480" w:lineRule="auto"/>
                </w:pPr>
              </w:pPrChange>
            </w:pPr>
            <w:ins w:id="11" w:author="USER" w:date="2021-02-10T12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7DDEC2D4" w14:textId="77777777" w:rsidR="00F27664" w:rsidRPr="00A16D9B" w:rsidRDefault="00F27664" w:rsidP="00F27664">
            <w:pPr>
              <w:spacing w:line="480" w:lineRule="auto"/>
              <w:jc w:val="both"/>
              <w:rPr>
                <w:ins w:id="12" w:author="USER" w:date="2021-02-10T12:03:00Z"/>
                <w:rFonts w:ascii="Times New Roman" w:hAnsi="Times New Roman" w:cs="Times New Roman"/>
                <w:sz w:val="24"/>
                <w:szCs w:val="24"/>
              </w:rPr>
              <w:pPrChange w:id="13" w:author="USER" w:date="2021-02-10T12:04:00Z">
                <w:pPr>
                  <w:spacing w:line="480" w:lineRule="auto"/>
                </w:pPr>
              </w:pPrChange>
            </w:pPr>
            <w:ins w:id="14" w:author="USER" w:date="2021-02-10T12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5E53507" w14:textId="77777777" w:rsidR="00F27664" w:rsidRPr="00A16D9B" w:rsidRDefault="00F27664" w:rsidP="00F27664">
            <w:pPr>
              <w:spacing w:line="480" w:lineRule="auto"/>
              <w:jc w:val="both"/>
              <w:rPr>
                <w:ins w:id="15" w:author="USER" w:date="2021-02-10T12:03:00Z"/>
                <w:rFonts w:ascii="Times New Roman" w:hAnsi="Times New Roman" w:cs="Times New Roman"/>
                <w:sz w:val="24"/>
                <w:szCs w:val="24"/>
              </w:rPr>
              <w:pPrChange w:id="16" w:author="USER" w:date="2021-02-10T12:04:00Z">
                <w:pPr>
                  <w:spacing w:line="480" w:lineRule="auto"/>
                </w:pPr>
              </w:pPrChange>
            </w:pPr>
            <w:ins w:id="17" w:author="USER" w:date="2021-02-10T12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25302AAE" w14:textId="77777777" w:rsidR="00F27664" w:rsidRPr="00A16D9B" w:rsidRDefault="00F27664" w:rsidP="00F27664">
            <w:pPr>
              <w:spacing w:line="480" w:lineRule="auto"/>
              <w:jc w:val="both"/>
              <w:rPr>
                <w:ins w:id="18" w:author="USER" w:date="2021-02-10T12:03:00Z"/>
                <w:rFonts w:ascii="Times New Roman" w:hAnsi="Times New Roman" w:cs="Times New Roman"/>
                <w:sz w:val="24"/>
                <w:szCs w:val="24"/>
              </w:rPr>
              <w:pPrChange w:id="19" w:author="USER" w:date="2021-02-10T12:04:00Z">
                <w:pPr>
                  <w:spacing w:line="480" w:lineRule="auto"/>
                </w:pPr>
              </w:pPrChange>
            </w:pPr>
            <w:ins w:id="20" w:author="USER" w:date="2021-02-10T12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14:paraId="436F9F61" w14:textId="77777777" w:rsidR="00D80F46" w:rsidRPr="00A16D9B" w:rsidDel="00F27664" w:rsidRDefault="00D80F46" w:rsidP="008D1AF7">
            <w:pPr>
              <w:spacing w:line="480" w:lineRule="auto"/>
              <w:rPr>
                <w:del w:id="21" w:author="USER" w:date="2021-02-10T12:03:00Z"/>
                <w:rFonts w:ascii="Times New Roman" w:hAnsi="Times New Roman" w:cs="Times New Roman"/>
                <w:sz w:val="24"/>
                <w:szCs w:val="24"/>
              </w:rPr>
            </w:pPr>
            <w:del w:id="22" w:author="USER" w:date="2021-02-10T12:03:00Z">
              <w:r w:rsidRPr="00A16D9B" w:rsidDel="00F2766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F2766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F2766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2C4215E5" w14:textId="77777777" w:rsidR="00D80F46" w:rsidRPr="00A16D9B" w:rsidDel="00F27664" w:rsidRDefault="00D80F46" w:rsidP="008D1AF7">
            <w:pPr>
              <w:spacing w:line="480" w:lineRule="auto"/>
              <w:rPr>
                <w:del w:id="23" w:author="USER" w:date="2021-02-10T12:03:00Z"/>
                <w:rFonts w:ascii="Times New Roman" w:hAnsi="Times New Roman" w:cs="Times New Roman"/>
                <w:sz w:val="24"/>
                <w:szCs w:val="24"/>
              </w:rPr>
            </w:pPr>
            <w:del w:id="24" w:author="USER" w:date="2021-02-10T12:03:00Z">
              <w:r w:rsidRPr="00A16D9B" w:rsidDel="00F2766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F2766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F2766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E4EBADE" w14:textId="77777777" w:rsidR="00D80F46" w:rsidRPr="00A16D9B" w:rsidDel="00F27664" w:rsidRDefault="00D80F46" w:rsidP="008D1AF7">
            <w:pPr>
              <w:spacing w:line="480" w:lineRule="auto"/>
              <w:rPr>
                <w:del w:id="25" w:author="USER" w:date="2021-02-10T12:03:00Z"/>
                <w:rFonts w:ascii="Times New Roman" w:hAnsi="Times New Roman" w:cs="Times New Roman"/>
                <w:sz w:val="24"/>
                <w:szCs w:val="24"/>
              </w:rPr>
            </w:pPr>
            <w:del w:id="26" w:author="USER" w:date="2021-02-10T12:03:00Z">
              <w:r w:rsidRPr="00A16D9B" w:rsidDel="00F2766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F2766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F2766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D63DE32" w14:textId="77777777" w:rsidR="00D80F46" w:rsidRPr="00A16D9B" w:rsidDel="00F27664" w:rsidRDefault="00D80F46" w:rsidP="008D1AF7">
            <w:pPr>
              <w:spacing w:line="480" w:lineRule="auto"/>
              <w:rPr>
                <w:del w:id="27" w:author="USER" w:date="2021-02-10T12:03:00Z"/>
                <w:rFonts w:ascii="Times New Roman" w:hAnsi="Times New Roman" w:cs="Times New Roman"/>
                <w:sz w:val="24"/>
                <w:szCs w:val="24"/>
              </w:rPr>
            </w:pPr>
            <w:del w:id="28" w:author="USER" w:date="2021-02-10T12:03:00Z">
              <w:r w:rsidRPr="00A16D9B" w:rsidDel="00F2766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F2766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F2766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B4FEE44" w14:textId="77777777" w:rsidR="00D80F46" w:rsidRPr="00A16D9B" w:rsidDel="00F27664" w:rsidRDefault="00D80F46" w:rsidP="008D1AF7">
            <w:pPr>
              <w:spacing w:line="480" w:lineRule="auto"/>
              <w:rPr>
                <w:del w:id="29" w:author="USER" w:date="2021-02-10T12:03:00Z"/>
                <w:rFonts w:ascii="Times New Roman" w:hAnsi="Times New Roman" w:cs="Times New Roman"/>
                <w:sz w:val="24"/>
                <w:szCs w:val="24"/>
              </w:rPr>
            </w:pPr>
            <w:del w:id="30" w:author="USER" w:date="2021-02-10T12:03:00Z">
              <w:r w:rsidRPr="00A16D9B" w:rsidDel="00F2766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F2766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F2766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4749931" w14:textId="77777777" w:rsidR="00D80F46" w:rsidRPr="00A16D9B" w:rsidDel="00F27664" w:rsidRDefault="00D80F46" w:rsidP="008D1AF7">
            <w:pPr>
              <w:spacing w:line="480" w:lineRule="auto"/>
              <w:rPr>
                <w:del w:id="31" w:author="USER" w:date="2021-02-10T12:03:00Z"/>
                <w:rFonts w:ascii="Times New Roman" w:hAnsi="Times New Roman" w:cs="Times New Roman"/>
                <w:sz w:val="24"/>
                <w:szCs w:val="24"/>
              </w:rPr>
            </w:pPr>
            <w:del w:id="32" w:author="USER" w:date="2021-02-10T12:03:00Z">
              <w:r w:rsidRPr="00A16D9B" w:rsidDel="00F2766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F2766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F2766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825DB9F" w14:textId="77777777" w:rsidR="00D80F46" w:rsidRPr="00A16D9B" w:rsidDel="00F27664" w:rsidRDefault="00D80F46" w:rsidP="008D1AF7">
            <w:pPr>
              <w:spacing w:line="480" w:lineRule="auto"/>
              <w:rPr>
                <w:del w:id="33" w:author="USER" w:date="2021-02-10T12:03:00Z"/>
                <w:rFonts w:ascii="Times New Roman" w:hAnsi="Times New Roman" w:cs="Times New Roman"/>
                <w:sz w:val="24"/>
                <w:szCs w:val="24"/>
              </w:rPr>
            </w:pPr>
            <w:del w:id="34" w:author="USER" w:date="2021-02-10T12:03:00Z">
              <w:r w:rsidRPr="00A16D9B" w:rsidDel="00F27664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delText xml:space="preserve">Handayani, Muri. 2017. </w:delText>
              </w:r>
              <w:r w:rsidRPr="00A16D9B" w:rsidDel="00F2766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F27664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1F672F1E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045F77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3CF561B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FA479" w14:textId="77777777" w:rsidR="000B2301" w:rsidRDefault="000B2301" w:rsidP="00D80F46">
      <w:r>
        <w:separator/>
      </w:r>
    </w:p>
  </w:endnote>
  <w:endnote w:type="continuationSeparator" w:id="0">
    <w:p w14:paraId="566336B5" w14:textId="77777777" w:rsidR="000B2301" w:rsidRDefault="000B2301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CF517" w14:textId="77777777" w:rsidR="00D80F46" w:rsidRDefault="00D80F46">
    <w:pPr>
      <w:pStyle w:val="Footer"/>
    </w:pPr>
    <w:r>
      <w:t>CLO-4</w:t>
    </w:r>
  </w:p>
  <w:p w14:paraId="1B0322CA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C5F11" w14:textId="77777777" w:rsidR="000B2301" w:rsidRDefault="000B2301" w:rsidP="00D80F46">
      <w:r>
        <w:separator/>
      </w:r>
    </w:p>
  </w:footnote>
  <w:footnote w:type="continuationSeparator" w:id="0">
    <w:p w14:paraId="2480E473" w14:textId="77777777" w:rsidR="000B2301" w:rsidRDefault="000B2301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B2301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  <w:rsid w:val="00F2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47AB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F276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6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7</cp:revision>
  <dcterms:created xsi:type="dcterms:W3CDTF">2019-10-18T19:52:00Z</dcterms:created>
  <dcterms:modified xsi:type="dcterms:W3CDTF">2021-02-10T05:07:00Z</dcterms:modified>
</cp:coreProperties>
</file>