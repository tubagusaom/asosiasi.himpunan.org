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BeratBadanNaik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</w:t>
      </w:r>
      <w:del w:id="0" w:author="politeknik" w:date="2022-07-15T15:15:00Z">
        <w:r w:rsidRPr="00C50A1E" w:rsidDel="00231F13">
          <w:rPr>
            <w:rFonts w:ascii="Roboto" w:eastAsia="Times New Roman" w:hAnsi="Roboto" w:cs="Times New Roman"/>
            <w:sz w:val="17"/>
            <w:szCs w:val="17"/>
          </w:rPr>
          <w:delText xml:space="preserve">  </w:delText>
        </w:r>
      </w:del>
      <w:ins w:id="1" w:author="politeknik" w:date="2022-07-15T15:15:00Z">
        <w:r w:rsidR="00231F13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20:48 Diperbarui: 6 Januari 2020</w:t>
      </w:r>
      <w:del w:id="2" w:author="politeknik" w:date="2022-07-15T15:15:00Z">
        <w:r w:rsidRPr="00C50A1E" w:rsidDel="00231F13">
          <w:rPr>
            <w:rFonts w:ascii="Roboto" w:eastAsia="Times New Roman" w:hAnsi="Roboto" w:cs="Times New Roman"/>
            <w:sz w:val="17"/>
            <w:szCs w:val="17"/>
          </w:rPr>
          <w:delText xml:space="preserve">  </w:delText>
        </w:r>
      </w:del>
      <w:ins w:id="3" w:author="politeknik" w:date="2022-07-15T15:15:00Z">
        <w:r w:rsidR="00231F13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 xml:space="preserve"> 05:43</w:t>
      </w:r>
      <w:del w:id="4" w:author="politeknik" w:date="2022-07-15T15:15:00Z">
        <w:r w:rsidRPr="00C50A1E" w:rsidDel="00231F13">
          <w:rPr>
            <w:rFonts w:ascii="Roboto" w:eastAsia="Times New Roman" w:hAnsi="Roboto" w:cs="Times New Roman"/>
            <w:sz w:val="17"/>
            <w:szCs w:val="17"/>
          </w:rPr>
          <w:delText>  </w:delText>
        </w:r>
      </w:del>
      <w:ins w:id="5" w:author="politeknik" w:date="2022-07-15T15:15:00Z">
        <w:r w:rsidR="00231F13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61</w:t>
      </w:r>
      <w:del w:id="6" w:author="politeknik" w:date="2022-07-15T15:15:00Z">
        <w:r w:rsidRPr="00C50A1E" w:rsidDel="00231F13">
          <w:rPr>
            <w:rFonts w:ascii="Roboto" w:eastAsia="Times New Roman" w:hAnsi="Roboto" w:cs="Times New Roman"/>
            <w:sz w:val="17"/>
            <w:szCs w:val="17"/>
          </w:rPr>
          <w:delText>  </w:delText>
        </w:r>
      </w:del>
      <w:ins w:id="7" w:author="politeknik" w:date="2022-07-15T15:15:00Z">
        <w:r w:rsidR="00231F13">
          <w:rPr>
            <w:rFonts w:ascii="Roboto" w:eastAsia="Times New Roman" w:hAnsi="Roboto" w:cs="Times New Roman"/>
            <w:sz w:val="17"/>
            <w:szCs w:val="17"/>
          </w:rPr>
          <w:t xml:space="preserve"> 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Del="00231F13" w:rsidRDefault="00927764" w:rsidP="00927764">
      <w:pPr>
        <w:shd w:val="clear" w:color="auto" w:fill="F5F5F5"/>
        <w:spacing w:after="375"/>
        <w:rPr>
          <w:del w:id="8" w:author="politeknik" w:date="2022-07-15T15:1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Hujanturun, beratbadannaik, hubungansamadiateteptemenanaja. </w:t>
      </w:r>
      <w:del w:id="9" w:author="politeknik" w:date="2022-07-15T15:16:00Z">
        <w:r w:rsidRPr="00C50A1E" w:rsidDel="00231F1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ins w:id="10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romantisdari</w:t>
      </w:r>
      <w:ins w:id="11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ins w:id="12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13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14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5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ins w:id="16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7" w:author="politeknik" w:date="2022-07-15T15:16:00Z">
        <w:r w:rsidRPr="00C50A1E" w:rsidDel="00231F13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ins w:id="18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ins w:id="19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ins w:id="20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21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2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3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barud</w:t>
      </w:r>
      <w:ins w:id="24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iangkat</w:t>
      </w:r>
      <w:ins w:id="25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6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27" w:author="politeknik" w:date="2022-07-15T15:51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seringmengartikannya.</w:t>
      </w:r>
      <w:del w:id="28" w:author="politeknik" w:date="2022-07-15T15:17:00Z">
        <w:r w:rsidRPr="00C50A1E" w:rsidDel="00231F13">
          <w:rPr>
            <w:rFonts w:ascii="Times New Roman" w:eastAsia="Times New Roman" w:hAnsi="Times New Roman" w:cs="Times New Roman"/>
            <w:sz w:val="24"/>
            <w:szCs w:val="24"/>
          </w:rPr>
          <w:delText xml:space="preserve"> Benarsaja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Meski di tahuniniawalmusimhujan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hujanbenar-benardatangsepertiperkiraan. Sudahsangatterasaapalagisejakawaltahunbarukita.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ins w:id="29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30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31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32" w:author="politeknik" w:date="2022-07-15T15:50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33" w:author="politeknik" w:date="2022-07-15T15:51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ternyatatakhanyapandaimembuatperasaanhatimu yang ambyar, pun perilakukita yang lain. Soalmakan. Ya, hujan yang membuatkitajadiseringlapar. Kokbisaya?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MerasaLaparKetikaHujan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sukameras</w:t>
      </w:r>
      <w:r>
        <w:rPr>
          <w:rFonts w:ascii="Times New Roman" w:eastAsia="Times New Roman" w:hAnsi="Times New Roman" w:cs="Times New Roman"/>
          <w:sz w:val="24"/>
          <w:szCs w:val="24"/>
        </w:rPr>
        <w:t>abahwahujandatangbersamanap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sumakan yang tiba-tibaikutmeningkat?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Selainmengenangdia, kegiatan yang paling </w:t>
      </w:r>
      <w:ins w:id="34" w:author="politeknik" w:date="2022-07-15T15:21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asyik</w:t>
        </w:r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35" w:author="politeknik" w:date="2022-07-15T15:21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 saathujanturunadalahmakan. Seringdisebutcumacamilan, tapijumlahkalorinyanyarismelebihimakanberat.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Sebungkuskeripik yang dalamkemasanbisadikonsumsi 4 porsihabissekali duduk. Belumcukup, tambahlagigorengannya, satu-duabiji </w:t>
      </w:r>
      <w:del w:id="36" w:author="politeknik" w:date="2022-07-15T15:18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</w:t>
      </w:r>
      <w:ins w:id="37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38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39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40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ins w:id="41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42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43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44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45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ins w:id="46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ins w:id="47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48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49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50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Del="00D84111" w:rsidRDefault="00927764" w:rsidP="00927764">
      <w:pPr>
        <w:shd w:val="clear" w:color="auto" w:fill="F5F5F5"/>
        <w:spacing w:after="375"/>
        <w:rPr>
          <w:del w:id="51" w:author="politeknik" w:date="2022-07-15T15:47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52" w:author="politeknik" w:date="2022-07-15T15:45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yang </w:t>
      </w:r>
      <w:ins w:id="53" w:author="politeknik" w:date="2022-07-15T15:46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baru saja masak, jika langsung dikonsumsi akan meningkatkan metabolisme tubuh. </w:t>
        </w:r>
      </w:ins>
      <w:del w:id="54" w:author="politeknik" w:date="2022-07-15T15:47:00Z"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>sepertitahubulatdigorengdadakan alias yang masih hangat. Apalagidenganmakan, tubuhakanmendapat "panas" akibatterjadinyapeningkatanmetabolismedalamtubuh.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55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ins w:id="56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57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ins w:id="58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59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60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61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62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63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64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del w:id="65" w:author="politeknik" w:date="2022-07-15T15:48:00Z">
        <w:r w:rsidRPr="00C50A1E" w:rsidDel="00767136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</w:t>
      </w:r>
      <w:ins w:id="66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67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68" w:author="politeknik" w:date="2022-07-15T15:48:00Z">
        <w:r w:rsidR="007671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kenyataannya, </w:t>
      </w:r>
      <w:del w:id="69" w:author="politeknik" w:date="2022-07-15T15:18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70" w:author="politeknik" w:date="2022-07-15T15:44:00Z">
        <w:r w:rsidR="00D8411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ins w:id="71" w:author="politeknik" w:date="2022-07-15T15:44:00Z">
        <w:r w:rsidR="00D8411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ins w:id="72" w:author="politeknik" w:date="2022-07-15T15:44:00Z">
        <w:r w:rsidR="00D84111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ins w:id="73" w:author="politeknik" w:date="2022-07-15T15:23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74" w:author="politeknik" w:date="2022-07-15T15:23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ins w:id="75" w:author="politeknik" w:date="2022-07-15T15:23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76" w:author="politeknik" w:date="2022-07-15T15:23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77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78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79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80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81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82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ins w:id="83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ins w:id="84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85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86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87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ins w:id="88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ins w:id="89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ins w:id="90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91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ins w:id="92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yang </w:t>
      </w:r>
      <w:del w:id="93" w:author="politeknik" w:date="2022-07-15T15:25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94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95" w:author="politeknik" w:date="2022-07-15T15:24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berjarak. </w:t>
      </w:r>
      <w:del w:id="96" w:author="politeknik" w:date="2022-07-15T15:16:00Z">
        <w:r w:rsidRPr="00C50A1E" w:rsidDel="00231F13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97" w:author="politeknik" w:date="2022-07-15T15:23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98" w:author="politeknik" w:date="2022-07-15T15:23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99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100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101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02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103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104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ins w:id="105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06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107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ins w:id="108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ins w:id="109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110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ins w:id="111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12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13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ins w:id="114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ins w:id="115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ins w:id="116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ins w:id="117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ins w:id="118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ins w:id="119" w:author="politeknik" w:date="2022-07-15T15:25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120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ins w:id="121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ins w:id="122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23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124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25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26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127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berkali-kali. </w:t>
      </w:r>
      <w:ins w:id="128" w:author="politeknik" w:date="2022-07-15T15:26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Hal ini </w:t>
        </w:r>
      </w:ins>
      <w:del w:id="129" w:author="politeknik" w:date="2022-07-15T15:26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130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131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32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133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hujan. </w:t>
      </w:r>
      <w:del w:id="134" w:author="politeknik" w:date="2022-07-15T15:34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del w:id="135" w:author="politeknik" w:date="2022-07-15T15:27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36" w:author="politeknik" w:date="2022-07-15T15:35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Permasalahannya </w:t>
        </w:r>
      </w:ins>
      <w:del w:id="137" w:author="politeknik" w:date="2022-07-15T15:35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seringmembuatnyasalah</w:delText>
        </w:r>
      </w:del>
      <w:ins w:id="138" w:author="politeknik" w:date="2022-07-15T15:35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139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140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41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142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ins w:id="143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ins w:id="144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Del="00C74EAF" w:rsidRDefault="00927764" w:rsidP="00927764">
      <w:pPr>
        <w:shd w:val="clear" w:color="auto" w:fill="F5F5F5"/>
        <w:spacing w:after="375"/>
        <w:rPr>
          <w:del w:id="145" w:author="politeknik" w:date="2022-07-15T15:29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146" w:author="politeknik" w:date="2022-07-15T15:21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mulai</w:t>
      </w:r>
      <w:ins w:id="147" w:author="politeknik" w:date="2022-07-15T15:27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148" w:author="politeknik" w:date="2022-07-15T15:27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>aja</w:delText>
        </w:r>
      </w:del>
      <w:del w:id="149" w:author="politeknik" w:date="2022-07-15T15:36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dulu</w:delText>
        </w:r>
      </w:del>
      <w:ins w:id="150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51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ins w:id="152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153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154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155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ins w:id="156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57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kemasan. </w:t>
      </w:r>
      <w:del w:id="158" w:author="politeknik" w:date="2022-07-15T15:28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Atauj</w:delText>
        </w:r>
      </w:del>
      <w:ins w:id="159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ins w:id="160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ins w:id="161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ins w:id="162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ins w:id="163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ins w:id="164" w:author="politeknik" w:date="2022-07-15T15:28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165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166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ins w:id="167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ins w:id="168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ins w:id="169" w:author="politeknik" w:date="2022-07-15T15:29:00Z">
        <w:r w:rsidR="00C74EAF" w:rsidRPr="00C50A1E" w:rsidDel="00C74EA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70" w:author="politeknik" w:date="2022-07-15T15:29:00Z">
        <w:r w:rsidRPr="00C50A1E" w:rsidDel="00C74EA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171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ins w:id="172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173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ins w:id="174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75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76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 penyebab </w:t>
        </w:r>
      </w:ins>
      <w:del w:id="177" w:author="politeknik" w:date="2022-07-15T15:29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ins w:id="178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179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ins w:id="180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81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ins w:id="182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ins w:id="183" w:author="politeknik" w:date="2022-07-15T15:29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ins w:id="184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ins w:id="185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ins w:id="186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ins w:id="187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188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189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ins w:id="190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191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ins w:id="192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ins w:id="193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tidak ada </w:t>
      </w:r>
      <w:ins w:id="194" w:author="politeknik" w:date="2022-07-15T15:37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kegiatan.</w:t>
        </w:r>
      </w:ins>
      <w:del w:id="195" w:author="politeknik" w:date="2022-07-15T15:37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del w:id="196" w:author="politeknik" w:date="2022-07-15T15:19:00Z">
        <w:r w:rsidRPr="00C50A1E" w:rsidDel="001C2142">
          <w:rPr>
            <w:rFonts w:ascii="Times New Roman" w:eastAsia="Times New Roman" w:hAnsi="Times New Roman" w:cs="Times New Roman"/>
            <w:sz w:val="24"/>
            <w:szCs w:val="24"/>
          </w:rPr>
          <w:delText xml:space="preserve"> nge-chat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197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198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ins w:id="199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ins w:id="200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ins w:id="201" w:author="politeknik" w:date="2022-07-15T15:30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02" w:author="politeknik" w:date="2022-07-15T15:39:00Z"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>jadimemilihikut</w:delText>
        </w:r>
        <w:r w:rsidDel="00D84111">
          <w:rPr>
            <w:rFonts w:ascii="Times New Roman" w:eastAsia="Times New Roman" w:hAnsi="Times New Roman" w:cs="Times New Roman"/>
            <w:sz w:val="24"/>
            <w:szCs w:val="24"/>
          </w:rPr>
          <w:delText>anmagersaja. Jadisimpanandi</w:delText>
        </w:r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>tubuhmu</w:delText>
        </w:r>
      </w:del>
      <w:ins w:id="203" w:author="politeknik" w:date="2022-07-15T15:39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menjadi timbunan lemak ditubuhmu</w:t>
        </w:r>
      </w:ins>
      <w:ins w:id="204" w:author="politeknik" w:date="2022-07-15T15:31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05" w:author="politeknik" w:date="2022-07-15T15:31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dimana-mana.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206" w:author="politeknik" w:date="2022-07-15T15:31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ins w:id="207" w:author="politeknik" w:date="2022-07-15T15:31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hujannya. </w:t>
      </w:r>
      <w:del w:id="208" w:author="politeknik" w:date="2022-07-15T15:41:00Z"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ins w:id="209" w:author="politeknik" w:date="2022-07-15T15:41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ins w:id="210" w:author="politeknik" w:date="2022-07-15T15:21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11" w:author="politeknik" w:date="2022-07-15T15:42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mu meningkat karena kamu tidak dapat mengendalikan diri. </w:t>
        </w:r>
      </w:ins>
      <w:ins w:id="212" w:author="politeknik" w:date="2022-07-15T15:22:00Z">
        <w:r w:rsidR="001C2142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213" w:author="politeknik" w:date="2022-07-15T15:41:00Z"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>ini</w:delText>
        </w:r>
      </w:del>
      <w:del w:id="214" w:author="politeknik" w:date="2022-07-15T15:42:00Z"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 xml:space="preserve">lebihbanyaksalahnya di kamu. </w:delText>
        </w:r>
      </w:del>
      <w:del w:id="215" w:author="politeknik" w:date="2022-07-15T15:43:00Z"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 xml:space="preserve">Kamu yang tidak bisamengendalikandiri.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ins w:id="216" w:author="politeknik" w:date="2022-07-15T15:31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ins w:id="217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218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219" w:author="politeknik" w:date="2022-07-15T15:44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mu naik </w:t>
        </w:r>
      </w:ins>
      <w:del w:id="220" w:author="politeknik" w:date="2022-07-15T15:44:00Z">
        <w:r w:rsidDel="00D84111">
          <w:rPr>
            <w:rFonts w:ascii="Times New Roman" w:eastAsia="Times New Roman" w:hAnsi="Times New Roman" w:cs="Times New Roman"/>
            <w:sz w:val="24"/>
            <w:szCs w:val="24"/>
          </w:rPr>
          <w:delText>ikuttergelincirmakinke</w:delText>
        </w:r>
        <w:bookmarkStart w:id="221" w:name="_GoBack"/>
        <w:bookmarkEnd w:id="221"/>
        <w:r w:rsidRPr="00C50A1E" w:rsidDel="00D84111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22" w:author="politeknik" w:date="2022-07-15T15:32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223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ins w:id="224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ins w:id="225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ins w:id="226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27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228" w:author="politeknik" w:date="2022-07-15T15:40:00Z">
        <w:r w:rsidR="00D8411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</w:t>
      </w:r>
      <w:ins w:id="229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ins w:id="230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ins w:id="231" w:author="politeknik" w:date="2022-07-15T15:32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ins w:id="232" w:author="politeknik" w:date="2022-07-15T15:33:00Z">
        <w:r w:rsidR="00C74EA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memiliki nilai kalori lebih dari </w:t>
        </w:r>
      </w:ins>
      <w:del w:id="233" w:author="politeknik" w:date="2022-07-15T15:33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>. Yabisalahlebihdari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</w:t>
      </w:r>
      <w:del w:id="234" w:author="politeknik" w:date="2022-07-15T15:34:00Z">
        <w:r w:rsidRPr="00C50A1E" w:rsidDel="00C74EAF">
          <w:rPr>
            <w:rFonts w:ascii="Times New Roman" w:eastAsia="Times New Roman" w:hAnsi="Times New Roman" w:cs="Times New Roman"/>
            <w:sz w:val="24"/>
            <w:szCs w:val="24"/>
          </w:rPr>
          <w:delText xml:space="preserve"> kalori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35" w:author="politeknik" w:date="2022-07-15T15:16:00Z">
        <w:r w:rsidRPr="00C50A1E" w:rsidDel="00231F13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A5A" w:rsidRDefault="00D27A5A" w:rsidP="00CE41C6">
      <w:r>
        <w:separator/>
      </w:r>
    </w:p>
  </w:endnote>
  <w:endnote w:type="continuationSeparator" w:id="1">
    <w:p w:rsidR="00D27A5A" w:rsidRDefault="00D27A5A" w:rsidP="00CE41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D27A5A">
    <w:pPr>
      <w:pStyle w:val="Footer"/>
    </w:pPr>
  </w:p>
  <w:p w:rsidR="00941E77" w:rsidRDefault="00D27A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A5A" w:rsidRDefault="00D27A5A" w:rsidP="00CE41C6">
      <w:r>
        <w:separator/>
      </w:r>
    </w:p>
  </w:footnote>
  <w:footnote w:type="continuationSeparator" w:id="1">
    <w:p w:rsidR="00D27A5A" w:rsidRDefault="00D27A5A" w:rsidP="00CE41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1C2142"/>
    <w:rsid w:val="00231F13"/>
    <w:rsid w:val="0042167F"/>
    <w:rsid w:val="00767136"/>
    <w:rsid w:val="00924DF5"/>
    <w:rsid w:val="00927764"/>
    <w:rsid w:val="00C74EAF"/>
    <w:rsid w:val="00CE41C6"/>
    <w:rsid w:val="00D27A5A"/>
    <w:rsid w:val="00D84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3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1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31F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1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C1114-86D1-4238-90F5-6248B1E8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politeknik</cp:lastModifiedBy>
  <cp:revision>2</cp:revision>
  <dcterms:created xsi:type="dcterms:W3CDTF">2020-07-24T23:46:00Z</dcterms:created>
  <dcterms:modified xsi:type="dcterms:W3CDTF">2022-07-15T08:51:00Z</dcterms:modified>
</cp:coreProperties>
</file>