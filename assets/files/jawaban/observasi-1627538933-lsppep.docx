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B55" w:rsidRPr="00A16D9B" w:rsidRDefault="00621B55" w:rsidP="00621B55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621B55" w:rsidRPr="00A16D9B" w:rsidRDefault="00621B55" w:rsidP="00621B55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621B55" w:rsidRPr="00A16D9B" w:rsidRDefault="00621B55" w:rsidP="00621B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621B55" w:rsidRPr="00A16D9B" w:rsidRDefault="00621B55" w:rsidP="00621B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621B55" w:rsidRDefault="00621B55" w:rsidP="00621B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</w:p>
          <w:p w:rsidR="00621B55" w:rsidRPr="00A16D9B" w:rsidRDefault="00621B55" w:rsidP="00621B55">
            <w:pPr>
              <w:spacing w:line="48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621B55" w:rsidRPr="00A16D9B" w:rsidRDefault="00621B55" w:rsidP="00621B55">
            <w:pPr>
              <w:spacing w:line="480" w:lineRule="auto"/>
              <w:ind w:left="709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Elex Media Komputindo. </w:t>
            </w:r>
          </w:p>
          <w:p w:rsidR="007952C3" w:rsidRPr="00A16D9B" w:rsidRDefault="007952C3" w:rsidP="00621B5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B55" w:rsidRPr="00A16D9B" w:rsidTr="00E0626E">
        <w:trPr>
          <w:ins w:id="0" w:author="USER" w:date="2021-07-29T13:05:00Z"/>
        </w:trPr>
        <w:tc>
          <w:tcPr>
            <w:tcW w:w="9350" w:type="dxa"/>
          </w:tcPr>
          <w:p w:rsidR="00621B55" w:rsidRPr="00A16D9B" w:rsidRDefault="00621B55" w:rsidP="00E0626E">
            <w:pPr>
              <w:spacing w:line="312" w:lineRule="auto"/>
              <w:rPr>
                <w:ins w:id="1" w:author="USER" w:date="2021-07-29T13:05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Pr="00A95444" w:rsidRDefault="00A95444">
      <w:pPr>
        <w:rPr>
          <w:lang w:val="id-ID"/>
        </w:rPr>
      </w:pPr>
      <w:r>
        <w:rPr>
          <w:lang w:val="id-ID"/>
        </w:rPr>
        <w:t>Lintang Citra P</w:t>
      </w:r>
      <w:bookmarkStart w:id="2" w:name="_GoBack"/>
      <w:bookmarkEnd w:id="2"/>
    </w:p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4D419F"/>
    <w:rsid w:val="00621B55"/>
    <w:rsid w:val="007952C3"/>
    <w:rsid w:val="00924DF5"/>
    <w:rsid w:val="00A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99132-031D-408D-806F-A9DDC05B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2020-07-24T23:53:00Z</dcterms:created>
  <dcterms:modified xsi:type="dcterms:W3CDTF">2021-07-29T06:09:00Z</dcterms:modified>
</cp:coreProperties>
</file>