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0" w:author="Reviewer" w:date="2022-08-29T11:45:00Z">
        <w:r w:rsidR="003A0B1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Reviewer" w:date="2022-08-29T11:46:00Z">
        <w:r w:rsidDel="003A0B1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2" w:author="Reviewer" w:date="2022-08-29T11:46:00Z">
        <w:r w:rsidR="003A0B10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" w:author="Reviewer" w:date="2022-08-29T11:57:00Z">
        <w:r w:rsidRPr="00C50A1E" w:rsidDel="007C4E1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bookmarkStart w:id="4" w:name="_GoBack"/>
      <w:bookmarkEnd w:id="4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5" w:author="Reviewer" w:date="2022-08-29T11:47:00Z">
        <w:r w:rsidR="003A0B1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" w:author="Reviewer" w:date="2022-08-29T11:47:00Z">
        <w:r w:rsidRPr="00C50A1E" w:rsidDel="003A0B10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proofErr w:type="spellStart"/>
      <w:ins w:id="7" w:author="Reviewer" w:date="2022-08-29T11:47:00Z">
        <w:r w:rsidR="003A0B10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8" w:author="Reviewer" w:date="2022-08-29T11:48:00Z">
        <w:r w:rsidR="003A0B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9" w:author="Reviewer" w:date="2022-08-29T11:48:00Z">
        <w:r w:rsidRPr="00C50A1E" w:rsidDel="003A0B10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10" w:author="Reviewer" w:date="2022-08-29T11:48:00Z">
        <w:r w:rsidR="003A0B10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3A0B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del w:id="11" w:author="Reviewer" w:date="2022-08-29T11:48:00Z">
        <w:r w:rsidDel="003A0B1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12" w:author="Reviewer" w:date="2022-08-29T11:48:00Z">
        <w:r w:rsidR="003A0B1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Reviewer" w:date="2022-08-29T11:49:00Z">
        <w:r w:rsidR="003A0B10">
          <w:rPr>
            <w:rFonts w:ascii="Times New Roman" w:eastAsia="Times New Roman" w:hAnsi="Times New Roman" w:cs="Times New Roman"/>
            <w:sz w:val="24"/>
            <w:szCs w:val="24"/>
          </w:rPr>
          <w:t>dilakukan</w:t>
        </w:r>
        <w:proofErr w:type="spellEnd"/>
        <w:r w:rsidR="003A0B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Reviewer" w:date="2022-08-29T11:50:00Z">
        <w:r w:rsidRPr="00C50A1E" w:rsidDel="003A0B10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15" w:author="Reviewer" w:date="2022-08-29T11:50:00Z">
        <w:r w:rsidR="003A0B10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3A0B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Reviewer" w:date="2022-08-29T11:50:00Z">
        <w:r w:rsidR="003A0B10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3A0B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17" w:author="Reviewer" w:date="2022-08-29T11:50:00Z">
        <w:r w:rsidRPr="00C50A1E" w:rsidDel="00493FD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8" w:author="Reviewer" w:date="2022-08-29T11:52:00Z">
        <w:r w:rsidR="00493F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19" w:author="Reviewer" w:date="2022-08-29T11:52:00Z">
        <w:r w:rsidRPr="00C50A1E" w:rsidDel="00493F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20" w:author="Reviewer" w:date="2022-08-29T11:52:00Z">
        <w:r w:rsidRPr="00C50A1E" w:rsidDel="00493F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Bisa Jadi Sebabnya...</w:delText>
        </w:r>
      </w:del>
      <w:proofErr w:type="spellStart"/>
      <w:ins w:id="21" w:author="Reviewer" w:date="2022-08-29T11:52:00Z">
        <w:r w:rsidR="00493F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493F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493F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  <w:proofErr w:type="spellEnd"/>
        <w:r w:rsidR="00493F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493FD4" w:rsidRDefault="00927764" w:rsidP="00927764">
      <w:pPr>
        <w:shd w:val="clear" w:color="auto" w:fill="F5F5F5"/>
        <w:spacing w:after="375"/>
        <w:rPr>
          <w:del w:id="22" w:author="Reviewer" w:date="2022-08-29T11:5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ins w:id="23" w:author="Reviewer" w:date="2022-08-29T11:54:00Z">
        <w:r w:rsidR="00493FD4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4" w:author="Reviewer" w:date="2022-08-29T11:53:00Z">
        <w:r w:rsidRPr="00C50A1E" w:rsidDel="00493FD4">
          <w:rPr>
            <w:rFonts w:ascii="Times New Roman" w:eastAsia="Times New Roman" w:hAnsi="Times New Roman" w:cs="Times New Roman"/>
            <w:sz w:val="24"/>
            <w:szCs w:val="24"/>
          </w:rPr>
          <w:delText>Se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25" w:author="Reviewer" w:date="2022-08-29T11:54:00Z">
        <w:r w:rsidRPr="00C50A1E" w:rsidDel="00493FD4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26" w:author="Reviewer" w:date="2022-08-29T11:54:00Z">
        <w:r w:rsidR="00493FD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Reviewer" w:date="2022-08-29T11:54:00Z">
        <w:r w:rsidRPr="00C50A1E" w:rsidDel="00493FD4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28" w:author="Reviewer" w:date="2022-08-29T11:54:00Z">
        <w:r w:rsidR="00493FD4">
          <w:rPr>
            <w:rFonts w:ascii="Times New Roman" w:eastAsia="Times New Roman" w:hAnsi="Times New Roman" w:cs="Times New Roman"/>
            <w:sz w:val="24"/>
            <w:szCs w:val="24"/>
          </w:rPr>
          <w:t>malas</w:t>
        </w:r>
        <w:proofErr w:type="spellEnd"/>
        <w:r w:rsidR="00493F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29" w:author="Reviewer" w:date="2022-08-29T11:55:00Z">
        <w:r w:rsidRPr="00C50A1E" w:rsidDel="00493FD4">
          <w:rPr>
            <w:rFonts w:ascii="Times New Roman" w:eastAsia="Times New Roman" w:hAnsi="Times New Roman" w:cs="Times New Roman"/>
            <w:sz w:val="24"/>
            <w:szCs w:val="24"/>
          </w:rPr>
          <w:delText xml:space="preserve"> itu membuat kita berpikir berkali-kali.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0" w:author="Reviewer" w:date="2022-08-29T11:55:00Z">
        <w:r w:rsidR="00493FD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1" w:author="Reviewer" w:date="2022-08-29T11:55:00Z">
        <w:r w:rsidRPr="00C50A1E" w:rsidDel="00493FD4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32" w:author="Reviewer" w:date="2022-08-29T11:55:00Z">
        <w:r w:rsidR="00493FD4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33" w:author="Reviewer" w:date="2022-08-29T11:56:00Z">
        <w:r w:rsidR="00493F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CD9" w:rsidRDefault="00DB4CD9">
      <w:r>
        <w:separator/>
      </w:r>
    </w:p>
  </w:endnote>
  <w:endnote w:type="continuationSeparator" w:id="0">
    <w:p w:rsidR="00DB4CD9" w:rsidRDefault="00DB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B4CD9">
    <w:pPr>
      <w:pStyle w:val="Footer"/>
    </w:pPr>
  </w:p>
  <w:p w:rsidR="00941E77" w:rsidRDefault="00DB4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CD9" w:rsidRDefault="00DB4CD9">
      <w:r>
        <w:separator/>
      </w:r>
    </w:p>
  </w:footnote>
  <w:footnote w:type="continuationSeparator" w:id="0">
    <w:p w:rsidR="00DB4CD9" w:rsidRDefault="00DB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A0B10"/>
    <w:rsid w:val="0042167F"/>
    <w:rsid w:val="00493FD4"/>
    <w:rsid w:val="007C4E19"/>
    <w:rsid w:val="00924DF5"/>
    <w:rsid w:val="00927764"/>
    <w:rsid w:val="00C20908"/>
    <w:rsid w:val="00DB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5</cp:revision>
  <dcterms:created xsi:type="dcterms:W3CDTF">2020-08-26T21:16:00Z</dcterms:created>
  <dcterms:modified xsi:type="dcterms:W3CDTF">2022-08-29T04:58:00Z</dcterms:modified>
</cp:coreProperties>
</file>