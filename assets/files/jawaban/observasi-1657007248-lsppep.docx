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818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D68CA7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82B1AB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68AC5A82" w14:textId="77777777" w:rsidR="00125355" w:rsidRPr="001D038C" w:rsidRDefault="00125355" w:rsidP="00D8537A">
      <w:pPr>
        <w:pStyle w:val="DaftarParagraf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KisiTabel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1CEF3F8B" w14:textId="77777777" w:rsidTr="00821BA2">
        <w:tc>
          <w:tcPr>
            <w:tcW w:w="9350" w:type="dxa"/>
          </w:tcPr>
          <w:p w14:paraId="37191561" w14:textId="7B43CCEE" w:rsidR="00125355" w:rsidRDefault="00125355" w:rsidP="00821BA2">
            <w:pPr>
              <w:pStyle w:val="Judul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Ihwan Rahman Bahtiar" w:date="2022-07-05T14:39:00Z">
              <w:r w:rsidDel="001A466A">
                <w:delText>"</w:delText>
              </w:r>
            </w:del>
            <w:commentRangeStart w:id="1"/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commentRangeEnd w:id="1"/>
            <w:r w:rsidR="001A466A">
              <w:rPr>
                <w:rStyle w:val="ReferensiKomentar"/>
                <w:rFonts w:ascii="Arial" w:eastAsiaTheme="minorHAnsi" w:hAnsi="Arial" w:cstheme="minorBidi"/>
                <w:b w:val="0"/>
                <w:color w:val="auto"/>
              </w:rPr>
              <w:commentReference w:id="1"/>
            </w:r>
            <w:del w:id="2" w:author="Ihwan Rahman Bahtiar" w:date="2022-07-05T14:39:00Z">
              <w:r w:rsidDel="001A466A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5855F025" w14:textId="14FFC5F0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4" w:author="Ihwan Rahman Bahtiar" w:date="2022-07-05T14:32:00Z">
              <w:r w:rsidR="00EE11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D07D38">
              <w:rPr>
                <w:rStyle w:val="ReferensiKomentar"/>
              </w:rPr>
              <w:commentReference w:id="3"/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3EAA756" w14:textId="0B1789D6" w:rsidR="00125355" w:rsidRPr="00EC6F38" w:rsidRDefault="00125355" w:rsidP="00EE11F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ins w:id="5" w:author="Ihwan Rahman Bahtiar" w:date="2022-07-05T14:32:00Z">
              <w:r w:rsidR="000029C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ekstrem </w:t>
              </w:r>
            </w:ins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6"/>
            <w:proofErr w:type="spellEnd"/>
            <w:r w:rsidR="001A466A">
              <w:rPr>
                <w:rStyle w:val="ReferensiKomentar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7" w:author="Ihwan Rahman Bahtiar" w:date="2022-07-05T14:32:00Z">
              <w:r w:rsidRPr="00EC6F38" w:rsidDel="000029C4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ins w:id="9" w:author="Ihwan Rahman Bahtiar" w:date="2022-07-05T14:32:00Z">
              <w:r w:rsidR="00EE11F6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i</w:t>
              </w:r>
            </w:ins>
            <w:del w:id="10" w:author="Ihwan Rahman Bahtiar" w:date="2022-07-05T14:32:00Z">
              <w:r w:rsidRPr="00EC6F38" w:rsidDel="00EE11F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commentRangeEnd w:id="8"/>
            <w:r w:rsidR="001A466A">
              <w:rPr>
                <w:rStyle w:val="ReferensiKomentar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227DAA" w14:textId="0BE5424B" w:rsidR="00125355" w:rsidRPr="00EC6F38" w:rsidRDefault="00125355" w:rsidP="00EE11F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1" w:author="Ihwan Rahman Bahtiar" w:date="2022-07-05T14:33:00Z">
              <w:r w:rsidR="000029C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12" w:author="Ihwan Rahman Bahtiar" w:date="2022-07-05T14:33:00Z">
              <w:r w:rsidR="000029C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Ihwan Rahman Bahtiar" w:date="2022-07-05T14:34:00Z">
              <w:r w:rsidRPr="00EC6F38" w:rsidDel="000029C4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ins w:id="14" w:author="Ihwan Rahman Bahtiar" w:date="2022-07-05T14:34:00Z">
              <w:r w:rsidR="000029C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N</w:t>
              </w:r>
              <w:proofErr w:type="spellStart"/>
              <w:r w:rsidR="000029C4" w:rsidRPr="00EC6F38">
                <w:rPr>
                  <w:rFonts w:ascii="Times New Roman" w:eastAsia="Times New Roman" w:hAnsi="Times New Roman" w:cs="Times New Roman"/>
                  <w:szCs w:val="24"/>
                </w:rPr>
                <w:t>amun</w:t>
              </w:r>
              <w:proofErr w:type="spellEnd"/>
              <w:r w:rsidR="000029C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3B9A22" w14:textId="77777777" w:rsidR="00125355" w:rsidRPr="00EC6F38" w:rsidRDefault="00125355" w:rsidP="00EE11F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6" w:author="Ihwan Rahman Bahtiar" w:date="2022-07-05T14:34:00Z">
              <w:r w:rsidRPr="00EC6F38" w:rsidDel="000029C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5"/>
            <w:r w:rsidR="001A466A">
              <w:rPr>
                <w:rStyle w:val="ReferensiKomentar"/>
              </w:rPr>
              <w:commentReference w:id="1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94C6BE" w14:textId="6E8E6D44" w:rsidR="00125355" w:rsidRPr="00EC6F38" w:rsidRDefault="00125355" w:rsidP="00EE11F6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ins w:id="18" w:author="Ihwan Rahman Bahtiar" w:date="2022-07-05T14:34:00Z">
              <w:r w:rsidR="000029C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empat</w:t>
              </w:r>
            </w:ins>
            <w:commentRangeEnd w:id="17"/>
            <w:ins w:id="19" w:author="Ihwan Rahman Bahtiar" w:date="2022-07-05T14:35:00Z">
              <w:r w:rsidR="000029C4">
                <w:rPr>
                  <w:rStyle w:val="ReferensiKomentar"/>
                </w:rPr>
                <w:commentReference w:id="17"/>
              </w:r>
            </w:ins>
            <w:del w:id="20" w:author="Ihwan Rahman Bahtiar" w:date="2022-07-05T14:34:00Z">
              <w:r w:rsidRPr="00EC6F38" w:rsidDel="000029C4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commentRangeStart w:id="21"/>
            <w:proofErr w:type="spellEnd"/>
            <w:ins w:id="22" w:author="Ihwan Rahman Bahtiar" w:date="2022-07-05T14:36:00Z">
              <w:r w:rsidR="000029C4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?</w:t>
              </w:r>
              <w:commentRangeEnd w:id="21"/>
              <w:r w:rsidR="000029C4">
                <w:rPr>
                  <w:rStyle w:val="ReferensiKomentar"/>
                </w:rPr>
                <w:commentReference w:id="21"/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D99504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DAA5550" w14:textId="77777777" w:rsidR="00125355" w:rsidRPr="00EC6F38" w:rsidRDefault="00125355" w:rsidP="000029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3" w:author="Ihwan Rahman Bahtiar" w:date="2022-07-05T14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A97D8DE" w14:textId="77777777" w:rsidR="00125355" w:rsidRPr="00EC6F38" w:rsidRDefault="00125355" w:rsidP="001A466A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Ihwan Rahman Bahtiar" w:date="2022-07-05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2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27"/>
            <w:proofErr w:type="spellEnd"/>
            <w:r w:rsidR="001A466A">
              <w:rPr>
                <w:rStyle w:val="ReferensiKomentar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6"/>
            <w:r w:rsidR="002735CD">
              <w:rPr>
                <w:rStyle w:val="ReferensiKomentar"/>
              </w:rPr>
              <w:commentReference w:id="26"/>
            </w:r>
          </w:p>
          <w:p w14:paraId="5E67B1AF" w14:textId="77777777" w:rsidR="00125355" w:rsidRPr="00EC6F38" w:rsidRDefault="00125355" w:rsidP="000029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" w:author="Ihwan Rahman Bahtiar" w:date="2022-07-05T14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187C23" w14:textId="20290476" w:rsidR="00125355" w:rsidRPr="00EC6F38" w:rsidRDefault="00125355" w:rsidP="001A466A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9" w:author="Ihwan Rahman Bahtiar" w:date="2022-07-05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1" w:author="Ihwan Rahman Bahtiar" w:date="2022-07-05T14:45:00Z">
              <w:r w:rsidRPr="00EC6F38" w:rsidDel="00D07D3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0"/>
            <w:r w:rsidR="00D07D38">
              <w:rPr>
                <w:rStyle w:val="ReferensiKomentar"/>
              </w:rPr>
              <w:commentReference w:id="30"/>
            </w:r>
            <w:ins w:id="32" w:author="Ihwan Rahman Bahtiar" w:date="2022-07-05T14:45:00Z">
              <w:r w:rsidR="00D07D38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55F2455" w14:textId="77777777" w:rsidR="00125355" w:rsidRPr="00EC6F38" w:rsidRDefault="00125355" w:rsidP="000029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3" w:author="Ihwan Rahman Bahtiar" w:date="2022-07-05T14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E018DA6" w14:textId="77777777" w:rsidR="00125355" w:rsidRPr="00EC6F38" w:rsidRDefault="00125355" w:rsidP="001A466A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4" w:author="Ihwan Rahman Bahtiar" w:date="2022-07-05T14:4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A3D8B3" w14:textId="77777777" w:rsidR="00125355" w:rsidRPr="00EC6F38" w:rsidRDefault="00125355" w:rsidP="000029C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5" w:author="Ihwan Rahman Bahtiar" w:date="2022-07-05T14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04BCF1C5" w14:textId="77777777" w:rsidR="00125355" w:rsidRPr="00EC6F38" w:rsidRDefault="00125355" w:rsidP="002735CD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6" w:author="Ihwan Rahman Bahtiar" w:date="2022-07-05T14:4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4"/>
            <w:r w:rsidR="000029C4">
              <w:rPr>
                <w:rStyle w:val="ReferensiKomentar"/>
              </w:rPr>
              <w:commentReference w:id="24"/>
            </w:r>
          </w:p>
          <w:p w14:paraId="5F93C285" w14:textId="77777777" w:rsidR="00125355" w:rsidRPr="00EC6F38" w:rsidRDefault="00125355" w:rsidP="00D07D38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7" w:author="Ihwan Rahman Bahtiar" w:date="2022-07-05T14:4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8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38"/>
            <w:r w:rsidR="001A466A">
              <w:rPr>
                <w:rStyle w:val="ReferensiKomentar"/>
              </w:rPr>
              <w:commentReference w:id="3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3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0" w:author="Ihwan Rahman Bahtiar" w:date="2022-07-05T14:38:00Z">
              <w:r w:rsidRPr="00EC6F38" w:rsidDel="001A466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9"/>
            <w:r w:rsidR="001A466A">
              <w:rPr>
                <w:rStyle w:val="ReferensiKomentar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429A4BBF" w14:textId="77777777" w:rsidR="00125355" w:rsidRPr="00EC6F38" w:rsidRDefault="00125355" w:rsidP="001A46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1" w:author="Ihwan Rahman Bahtiar" w:date="2022-07-05T14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commentRangeStart w:id="4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Mengamati</w:t>
            </w:r>
            <w:proofErr w:type="spellEnd"/>
          </w:p>
          <w:p w14:paraId="3458B9A7" w14:textId="77777777" w:rsidR="00125355" w:rsidRPr="00EC6F38" w:rsidRDefault="00125355" w:rsidP="001A46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3" w:author="Ihwan Rahman Bahtiar" w:date="2022-07-05T14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AD6F849" w14:textId="77777777" w:rsidR="00125355" w:rsidRPr="00EC6F38" w:rsidRDefault="00125355" w:rsidP="001A46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4" w:author="Ihwan Rahman Bahtiar" w:date="2022-07-05T14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33FFE056" w14:textId="77777777" w:rsidR="00125355" w:rsidRPr="00EC6F38" w:rsidRDefault="00125355" w:rsidP="001A46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5" w:author="Ihwan Rahman Bahtiar" w:date="2022-07-05T14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7A4E1895" w14:textId="77777777" w:rsidR="00125355" w:rsidRPr="00EC6F38" w:rsidRDefault="00125355" w:rsidP="001A466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46" w:author="Ihwan Rahman Bahtiar" w:date="2022-07-05T14:3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42"/>
            <w:proofErr w:type="spellEnd"/>
            <w:r w:rsidR="001A466A">
              <w:rPr>
                <w:rStyle w:val="ReferensiKomentar"/>
              </w:rPr>
              <w:commentReference w:id="42"/>
            </w:r>
          </w:p>
          <w:p w14:paraId="21120810" w14:textId="77777777" w:rsidR="00125355" w:rsidRPr="00EC6F38" w:rsidRDefault="00125355" w:rsidP="002735C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7" w:author="Ihwan Rahman Bahtiar" w:date="2022-07-05T14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commentRangeStart w:id="4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CC1212" w14:textId="77777777" w:rsidR="00125355" w:rsidRPr="00EC6F38" w:rsidRDefault="00125355" w:rsidP="002735C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9" w:author="Ihwan Rahman Bahtiar" w:date="2022-07-05T14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EDE2895" w14:textId="77777777" w:rsidR="00125355" w:rsidRPr="00EC6F38" w:rsidRDefault="00125355" w:rsidP="002735C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0" w:author="Ihwan Rahman Bahtiar" w:date="2022-07-05T14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C7D97C" w14:textId="77777777" w:rsidR="00125355" w:rsidRPr="00EC6F38" w:rsidRDefault="00125355" w:rsidP="002735CD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1" w:author="Ihwan Rahman Bahtiar" w:date="2022-07-05T14:4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48"/>
            <w:r w:rsidR="002735CD">
              <w:rPr>
                <w:rStyle w:val="ReferensiKomentar"/>
              </w:rPr>
              <w:commentReference w:id="48"/>
            </w:r>
          </w:p>
        </w:tc>
      </w:tr>
    </w:tbl>
    <w:p w14:paraId="216574A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Ihwan Rahman Bahtiar" w:date="2022-07-05T14:39:00Z" w:initials="IRB">
    <w:p w14:paraId="58D4B2DC" w14:textId="77777777" w:rsidR="001A466A" w:rsidRDefault="001A466A" w:rsidP="0005784D">
      <w:pPr>
        <w:pStyle w:val="TeksKomentar"/>
      </w:pPr>
      <w:r>
        <w:rPr>
          <w:rStyle w:val="ReferensiKomentar"/>
        </w:rPr>
        <w:annotationRef/>
      </w:r>
      <w:r>
        <w:t>Revolusi Industri</w:t>
      </w:r>
    </w:p>
  </w:comment>
  <w:comment w:id="3" w:author="Ihwan Rahman Bahtiar" w:date="2022-07-05T14:46:00Z" w:initials="IRB">
    <w:p w14:paraId="2EF34E98" w14:textId="77777777" w:rsidR="00D07D38" w:rsidRDefault="00D07D38" w:rsidP="005C2B85">
      <w:pPr>
        <w:pStyle w:val="TeksKomentar"/>
      </w:pPr>
      <w:r>
        <w:rPr>
          <w:rStyle w:val="ReferensiKomentar"/>
        </w:rPr>
        <w:annotationRef/>
      </w:r>
      <w:r>
        <w:t>Oleh:</w:t>
      </w:r>
    </w:p>
  </w:comment>
  <w:comment w:id="6" w:author="Ihwan Rahman Bahtiar" w:date="2022-07-05T14:40:00Z" w:initials="IRB">
    <w:p w14:paraId="512A2B52" w14:textId="471AF3D6" w:rsidR="001A466A" w:rsidRDefault="001A466A" w:rsidP="00437E19">
      <w:pPr>
        <w:pStyle w:val="TeksKomentar"/>
      </w:pPr>
      <w:r>
        <w:rPr>
          <w:rStyle w:val="ReferensiKomentar"/>
        </w:rPr>
        <w:annotationRef/>
      </w:r>
      <w:r>
        <w:t>ekstrem</w:t>
      </w:r>
    </w:p>
  </w:comment>
  <w:comment w:id="8" w:author="Ihwan Rahman Bahtiar" w:date="2022-07-05T14:40:00Z" w:initials="IRB">
    <w:p w14:paraId="4DF1CCC4" w14:textId="77777777" w:rsidR="001A466A" w:rsidRDefault="001A466A" w:rsidP="00661756">
      <w:pPr>
        <w:pStyle w:val="TeksKomentar"/>
      </w:pPr>
      <w:r>
        <w:rPr>
          <w:rStyle w:val="ReferensiKomentar"/>
        </w:rPr>
        <w:annotationRef/>
      </w:r>
      <w:r>
        <w:t>industri</w:t>
      </w:r>
    </w:p>
  </w:comment>
  <w:comment w:id="15" w:author="Ihwan Rahman Bahtiar" w:date="2022-07-05T14:41:00Z" w:initials="IRB">
    <w:p w14:paraId="144614E1" w14:textId="77777777" w:rsidR="001A466A" w:rsidRDefault="001A466A" w:rsidP="00D72CF1">
      <w:pPr>
        <w:pStyle w:val="TeksKomentar"/>
      </w:pPr>
      <w:r>
        <w:rPr>
          <w:rStyle w:val="ReferensiKomentar"/>
        </w:rPr>
        <w:annotationRef/>
      </w:r>
      <w:r>
        <w:t>dibuat</w:t>
      </w:r>
    </w:p>
  </w:comment>
  <w:comment w:id="17" w:author="Ihwan Rahman Bahtiar" w:date="2022-07-05T14:35:00Z" w:initials="IRB">
    <w:p w14:paraId="3D8C8AE0" w14:textId="5F9BAE17" w:rsidR="000029C4" w:rsidRDefault="000029C4" w:rsidP="00453502">
      <w:pPr>
        <w:pStyle w:val="TeksKomentar"/>
      </w:pPr>
      <w:r>
        <w:rPr>
          <w:rStyle w:val="ReferensiKomentar"/>
        </w:rPr>
        <w:annotationRef/>
      </w:r>
      <w:r>
        <w:t>Empat</w:t>
      </w:r>
    </w:p>
  </w:comment>
  <w:comment w:id="21" w:author="Ihwan Rahman Bahtiar" w:date="2022-07-05T14:36:00Z" w:initials="IRB">
    <w:p w14:paraId="372DCDBC" w14:textId="77777777" w:rsidR="000029C4" w:rsidRDefault="000029C4" w:rsidP="006F00BF">
      <w:pPr>
        <w:pStyle w:val="TeksKomentar"/>
      </w:pPr>
      <w:r>
        <w:rPr>
          <w:rStyle w:val="ReferensiKomentar"/>
        </w:rPr>
        <w:annotationRef/>
      </w:r>
      <w:r>
        <w:t>Demikian?</w:t>
      </w:r>
    </w:p>
  </w:comment>
  <w:comment w:id="27" w:author="Ihwan Rahman Bahtiar" w:date="2022-07-05T14:41:00Z" w:initials="IRB">
    <w:p w14:paraId="7932C762" w14:textId="77777777" w:rsidR="001A466A" w:rsidRDefault="001A466A" w:rsidP="00DE2707">
      <w:pPr>
        <w:pStyle w:val="TeksKomentar"/>
      </w:pPr>
      <w:r>
        <w:rPr>
          <w:rStyle w:val="ReferensiKomentar"/>
        </w:rPr>
        <w:annotationRef/>
      </w:r>
      <w:r>
        <w:t>tahap</w:t>
      </w:r>
    </w:p>
  </w:comment>
  <w:comment w:id="26" w:author="Ihwan Rahman Bahtiar" w:date="2022-07-05T14:44:00Z" w:initials="IRB">
    <w:p w14:paraId="502D8FDB" w14:textId="77777777" w:rsidR="002735CD" w:rsidRDefault="002735CD" w:rsidP="00D67032">
      <w:pPr>
        <w:pStyle w:val="TeksKomentar"/>
      </w:pPr>
      <w:r>
        <w:rPr>
          <w:rStyle w:val="ReferensiKomentar"/>
        </w:rPr>
        <w:annotationRef/>
      </w:r>
      <w:r>
        <w:t>Harusnya tidak dipisah</w:t>
      </w:r>
    </w:p>
  </w:comment>
  <w:comment w:id="30" w:author="Ihwan Rahman Bahtiar" w:date="2022-07-05T14:45:00Z" w:initials="IRB">
    <w:p w14:paraId="6249D857" w14:textId="77777777" w:rsidR="00D07D38" w:rsidRDefault="00D07D38" w:rsidP="00C016FA">
      <w:pPr>
        <w:pStyle w:val="TeksKomentar"/>
      </w:pPr>
      <w:r>
        <w:rPr>
          <w:rStyle w:val="ReferensiKomentar"/>
        </w:rPr>
        <w:annotationRef/>
      </w:r>
      <w:r>
        <w:t>dituntut</w:t>
      </w:r>
    </w:p>
  </w:comment>
  <w:comment w:id="24" w:author="Ihwan Rahman Bahtiar" w:date="2022-07-05T14:37:00Z" w:initials="IRB">
    <w:p w14:paraId="5E1A9BDE" w14:textId="45FD6B54" w:rsidR="000029C4" w:rsidRDefault="000029C4">
      <w:pPr>
        <w:pStyle w:val="TeksKomentar"/>
      </w:pPr>
      <w:r>
        <w:rPr>
          <w:rStyle w:val="ReferensiKomentar"/>
        </w:rPr>
        <w:annotationRef/>
      </w:r>
      <w:r>
        <w:t>1.</w:t>
      </w:r>
    </w:p>
    <w:p w14:paraId="3DDA8072" w14:textId="77777777" w:rsidR="000029C4" w:rsidRDefault="000029C4">
      <w:pPr>
        <w:pStyle w:val="TeksKomentar"/>
      </w:pPr>
      <w:r>
        <w:t>2.</w:t>
      </w:r>
    </w:p>
    <w:p w14:paraId="027E655E" w14:textId="77777777" w:rsidR="000029C4" w:rsidRDefault="000029C4">
      <w:pPr>
        <w:pStyle w:val="TeksKomentar"/>
      </w:pPr>
      <w:r>
        <w:t>3.</w:t>
      </w:r>
    </w:p>
    <w:p w14:paraId="4603735B" w14:textId="77777777" w:rsidR="000029C4" w:rsidRDefault="000029C4" w:rsidP="00FA75EF">
      <w:pPr>
        <w:pStyle w:val="TeksKomentar"/>
      </w:pPr>
      <w:r>
        <w:t>dst</w:t>
      </w:r>
    </w:p>
  </w:comment>
  <w:comment w:id="38" w:author="Ihwan Rahman Bahtiar" w:date="2022-07-05T14:37:00Z" w:initials="IRB">
    <w:p w14:paraId="4513AD8E" w14:textId="77777777" w:rsidR="001A466A" w:rsidRDefault="001A466A" w:rsidP="00196117">
      <w:pPr>
        <w:pStyle w:val="TeksKomentar"/>
      </w:pPr>
      <w:r>
        <w:rPr>
          <w:rStyle w:val="ReferensiKomentar"/>
        </w:rPr>
        <w:annotationRef/>
      </w:r>
      <w:r>
        <w:t>lima</w:t>
      </w:r>
    </w:p>
  </w:comment>
  <w:comment w:id="39" w:author="Ihwan Rahman Bahtiar" w:date="2022-07-05T14:38:00Z" w:initials="IRB">
    <w:p w14:paraId="04FE90A5" w14:textId="77777777" w:rsidR="001A466A" w:rsidRDefault="001A466A" w:rsidP="00FC581F">
      <w:pPr>
        <w:pStyle w:val="TeksKomentar"/>
      </w:pPr>
      <w:r>
        <w:rPr>
          <w:rStyle w:val="ReferensiKomentar"/>
        </w:rPr>
        <w:annotationRef/>
      </w:r>
      <w:r>
        <w:t>ditekankan</w:t>
      </w:r>
    </w:p>
  </w:comment>
  <w:comment w:id="42" w:author="Ihwan Rahman Bahtiar" w:date="2022-07-05T14:39:00Z" w:initials="IRB">
    <w:p w14:paraId="7BD9997D" w14:textId="77777777" w:rsidR="001A466A" w:rsidRDefault="001A466A">
      <w:pPr>
        <w:pStyle w:val="TeksKomentar"/>
      </w:pPr>
      <w:r>
        <w:rPr>
          <w:rStyle w:val="ReferensiKomentar"/>
        </w:rPr>
        <w:annotationRef/>
      </w:r>
      <w:r>
        <w:t>1.</w:t>
      </w:r>
    </w:p>
    <w:p w14:paraId="65E24C6A" w14:textId="77777777" w:rsidR="001A466A" w:rsidRDefault="001A466A">
      <w:pPr>
        <w:pStyle w:val="TeksKomentar"/>
      </w:pPr>
      <w:r>
        <w:t>2.</w:t>
      </w:r>
    </w:p>
    <w:p w14:paraId="359A7006" w14:textId="77777777" w:rsidR="001A466A" w:rsidRDefault="001A466A">
      <w:pPr>
        <w:pStyle w:val="TeksKomentar"/>
      </w:pPr>
      <w:r>
        <w:t>3.</w:t>
      </w:r>
    </w:p>
    <w:p w14:paraId="00C87724" w14:textId="77777777" w:rsidR="001A466A" w:rsidRDefault="001A466A" w:rsidP="007F17CC">
      <w:pPr>
        <w:pStyle w:val="TeksKomentar"/>
      </w:pPr>
      <w:r>
        <w:t>dst</w:t>
      </w:r>
    </w:p>
  </w:comment>
  <w:comment w:id="48" w:author="Ihwan Rahman Bahtiar" w:date="2022-07-05T14:44:00Z" w:initials="IRB">
    <w:p w14:paraId="64B083EE" w14:textId="77777777" w:rsidR="002735CD" w:rsidRDefault="002735CD" w:rsidP="00310230">
      <w:pPr>
        <w:pStyle w:val="TeksKomentar"/>
      </w:pPr>
      <w:r>
        <w:rPr>
          <w:rStyle w:val="ReferensiKomentar"/>
        </w:rPr>
        <w:annotationRef/>
      </w:r>
      <w:r>
        <w:t>Justify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D4B2DC" w15:done="0"/>
  <w15:commentEx w15:paraId="2EF34E98" w15:done="0"/>
  <w15:commentEx w15:paraId="512A2B52" w15:done="0"/>
  <w15:commentEx w15:paraId="4DF1CCC4" w15:done="0"/>
  <w15:commentEx w15:paraId="144614E1" w15:done="0"/>
  <w15:commentEx w15:paraId="3D8C8AE0" w15:done="0"/>
  <w15:commentEx w15:paraId="372DCDBC" w15:done="0"/>
  <w15:commentEx w15:paraId="7932C762" w15:done="0"/>
  <w15:commentEx w15:paraId="502D8FDB" w15:done="0"/>
  <w15:commentEx w15:paraId="6249D857" w15:done="0"/>
  <w15:commentEx w15:paraId="4603735B" w15:done="0"/>
  <w15:commentEx w15:paraId="4513AD8E" w15:done="0"/>
  <w15:commentEx w15:paraId="04FE90A5" w15:done="0"/>
  <w15:commentEx w15:paraId="00C87724" w15:done="0"/>
  <w15:commentEx w15:paraId="64B083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ECBB7" w16cex:dateUtc="2022-07-05T07:39:00Z"/>
  <w16cex:commentExtensible w16cex:durableId="266ECD5B" w16cex:dateUtc="2022-07-05T07:46:00Z"/>
  <w16cex:commentExtensible w16cex:durableId="266ECBCF" w16cex:dateUtc="2022-07-05T07:40:00Z"/>
  <w16cex:commentExtensible w16cex:durableId="266ECBDF" w16cex:dateUtc="2022-07-05T07:40:00Z"/>
  <w16cex:commentExtensible w16cex:durableId="266ECC00" w16cex:dateUtc="2022-07-05T07:41:00Z"/>
  <w16cex:commentExtensible w16cex:durableId="266ECAA9" w16cex:dateUtc="2022-07-05T07:35:00Z"/>
  <w16cex:commentExtensible w16cex:durableId="266ECAEC" w16cex:dateUtc="2022-07-05T07:36:00Z"/>
  <w16cex:commentExtensible w16cex:durableId="266ECC1B" w16cex:dateUtc="2022-07-05T07:41:00Z"/>
  <w16cex:commentExtensible w16cex:durableId="266ECCBA" w16cex:dateUtc="2022-07-05T07:44:00Z"/>
  <w16cex:commentExtensible w16cex:durableId="266ECD0B" w16cex:dateUtc="2022-07-05T07:45:00Z"/>
  <w16cex:commentExtensible w16cex:durableId="266ECB2E" w16cex:dateUtc="2022-07-05T07:37:00Z"/>
  <w16cex:commentExtensible w16cex:durableId="266ECB3D" w16cex:dateUtc="2022-07-05T07:37:00Z"/>
  <w16cex:commentExtensible w16cex:durableId="266ECB58" w16cex:dateUtc="2022-07-05T07:38:00Z"/>
  <w16cex:commentExtensible w16cex:durableId="266ECB90" w16cex:dateUtc="2022-07-05T07:39:00Z"/>
  <w16cex:commentExtensible w16cex:durableId="266ECCD8" w16cex:dateUtc="2022-07-05T07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D4B2DC" w16cid:durableId="266ECBB7"/>
  <w16cid:commentId w16cid:paraId="2EF34E98" w16cid:durableId="266ECD5B"/>
  <w16cid:commentId w16cid:paraId="512A2B52" w16cid:durableId="266ECBCF"/>
  <w16cid:commentId w16cid:paraId="4DF1CCC4" w16cid:durableId="266ECBDF"/>
  <w16cid:commentId w16cid:paraId="144614E1" w16cid:durableId="266ECC00"/>
  <w16cid:commentId w16cid:paraId="3D8C8AE0" w16cid:durableId="266ECAA9"/>
  <w16cid:commentId w16cid:paraId="372DCDBC" w16cid:durableId="266ECAEC"/>
  <w16cid:commentId w16cid:paraId="7932C762" w16cid:durableId="266ECC1B"/>
  <w16cid:commentId w16cid:paraId="502D8FDB" w16cid:durableId="266ECCBA"/>
  <w16cid:commentId w16cid:paraId="6249D857" w16cid:durableId="266ECD0B"/>
  <w16cid:commentId w16cid:paraId="4603735B" w16cid:durableId="266ECB2E"/>
  <w16cid:commentId w16cid:paraId="4513AD8E" w16cid:durableId="266ECB3D"/>
  <w16cid:commentId w16cid:paraId="04FE90A5" w16cid:durableId="266ECB58"/>
  <w16cid:commentId w16cid:paraId="00C87724" w16cid:durableId="266ECB90"/>
  <w16cid:commentId w16cid:paraId="64B083EE" w16cid:durableId="266ECC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86B46"/>
    <w:multiLevelType w:val="multilevel"/>
    <w:tmpl w:val="39CA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50381"/>
    <w:multiLevelType w:val="multilevel"/>
    <w:tmpl w:val="A8984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404325">
    <w:abstractNumId w:val="1"/>
  </w:num>
  <w:num w:numId="2" w16cid:durableId="1515025085">
    <w:abstractNumId w:val="0"/>
  </w:num>
  <w:num w:numId="3" w16cid:durableId="345716994">
    <w:abstractNumId w:val="2"/>
  </w:num>
  <w:num w:numId="4" w16cid:durableId="724262108">
    <w:abstractNumId w:val="3"/>
  </w:num>
  <w:num w:numId="5" w16cid:durableId="73289801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hwan Rahman Bahtiar">
    <w15:presenceInfo w15:providerId="None" w15:userId="Ihwan Rahman Bahti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029C4"/>
    <w:rsid w:val="0012251A"/>
    <w:rsid w:val="00125355"/>
    <w:rsid w:val="001A466A"/>
    <w:rsid w:val="001D038C"/>
    <w:rsid w:val="00240407"/>
    <w:rsid w:val="002735CD"/>
    <w:rsid w:val="0042167F"/>
    <w:rsid w:val="00924DF5"/>
    <w:rsid w:val="00D07D38"/>
    <w:rsid w:val="00EE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BB4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KisiTabel">
    <w:name w:val="Table Grid"/>
    <w:basedOn w:val="Tabel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125355"/>
    <w:pPr>
      <w:ind w:left="720"/>
    </w:pPr>
  </w:style>
  <w:style w:type="paragraph" w:styleId="Revisi">
    <w:name w:val="Revision"/>
    <w:hidden/>
    <w:uiPriority w:val="99"/>
    <w:semiHidden/>
    <w:rsid w:val="00EE11F6"/>
    <w:rPr>
      <w:rFonts w:ascii="Arial" w:hAnsi="Arial"/>
      <w:sz w:val="24"/>
    </w:rPr>
  </w:style>
  <w:style w:type="character" w:styleId="ReferensiKomentar">
    <w:name w:val="annotation reference"/>
    <w:basedOn w:val="FontParagrafDefault"/>
    <w:uiPriority w:val="99"/>
    <w:semiHidden/>
    <w:unhideWhenUsed/>
    <w:rsid w:val="000029C4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unhideWhenUsed/>
    <w:rsid w:val="000029C4"/>
    <w:pPr>
      <w:spacing w:line="240" w:lineRule="auto"/>
    </w:pPr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rsid w:val="000029C4"/>
    <w:rPr>
      <w:rFonts w:ascii="Arial" w:hAnsi="Arial"/>
      <w:sz w:val="20"/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029C4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029C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Ihwan Rahman Bahtiar</cp:lastModifiedBy>
  <cp:revision>5</cp:revision>
  <dcterms:created xsi:type="dcterms:W3CDTF">2020-08-26T22:03:00Z</dcterms:created>
  <dcterms:modified xsi:type="dcterms:W3CDTF">2022-07-05T07:47:00Z</dcterms:modified>
</cp:coreProperties>
</file>