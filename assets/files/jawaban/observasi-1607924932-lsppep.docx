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901981" w:rsidRDefault="0090198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H P" w:date="2020-12-14T12:45:00Z"/>
                <w:lang w:val="id-ID"/>
              </w:rPr>
            </w:pPr>
            <w:ins w:id="1" w:author="H P" w:date="2020-12-14T12:45:00Z">
              <w:r w:rsidRPr="00901981">
                <w:rPr>
                  <w:lang w:val="id-ID"/>
                </w:rPr>
                <w:t xml:space="preserve">Filosofis </w:t>
              </w:r>
              <w:r w:rsidRPr="00901981">
                <w:rPr>
                  <w:lang w:val="id-ID"/>
                </w:rPr>
                <w:tab/>
                <w:t xml:space="preserve">: </w:t>
              </w:r>
              <w:r w:rsidRPr="00901981">
                <w:rPr>
                  <w:lang w:val="id-ID"/>
                </w:rPr>
                <w:tab/>
                <w:t>berdasarkan filsafat.</w:t>
              </w:r>
            </w:ins>
          </w:p>
          <w:p w:rsidR="00901981" w:rsidRPr="00901981" w:rsidRDefault="00901981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H P" w:date="2020-12-14T12:45:00Z"/>
                <w:lang w:val="id-ID"/>
              </w:rPr>
            </w:pPr>
            <w:ins w:id="3" w:author="H P" w:date="2020-12-14T12:45:00Z">
              <w:r w:rsidRPr="00901981">
                <w:rPr>
                  <w:lang w:val="id-ID"/>
                </w:rPr>
                <w:t xml:space="preserve">Inklusif </w:t>
              </w:r>
              <w:r w:rsidRPr="00901981">
                <w:rPr>
                  <w:lang w:val="id-ID"/>
                </w:rPr>
                <w:tab/>
                <w:t xml:space="preserve">: </w:t>
              </w:r>
              <w:r w:rsidRPr="00901981">
                <w:rPr>
                  <w:lang w:val="id-ID"/>
                </w:rPr>
                <w:tab/>
                <w:t xml:space="preserve">penempatan siswa berkebutuhan khusus di dalam kelas </w:t>
              </w:r>
            </w:ins>
          </w:p>
          <w:p w:rsidR="00901981" w:rsidRDefault="00901981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H P" w:date="2020-12-14T12:45:00Z"/>
                <w:lang w:val="id-ID"/>
              </w:rPr>
            </w:pPr>
            <w:ins w:id="5" w:author="H P" w:date="2020-12-14T12:45:00Z">
              <w:r w:rsidRPr="00901981">
                <w:rPr>
                  <w:lang w:val="id-ID"/>
                </w:rPr>
                <w:tab/>
              </w:r>
              <w:r w:rsidRPr="00901981">
                <w:rPr>
                  <w:lang w:val="id-ID"/>
                </w:rPr>
                <w:tab/>
                <w:t>reguler.</w:t>
              </w:r>
            </w:ins>
          </w:p>
          <w:p w:rsidR="00901981" w:rsidRDefault="00901981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H P" w:date="2020-12-14T12:45:00Z"/>
              </w:rPr>
            </w:pPr>
            <w:ins w:id="7" w:author="H P" w:date="2020-12-14T12:45:00Z">
              <w:r>
                <w:rPr>
                  <w:lang w:val="id-ID"/>
                </w:rPr>
                <w:t>I</w:t>
              </w:r>
              <w:proofErr w:type="spellStart"/>
              <w:r>
                <w:t>ntegral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901981" w:rsidRDefault="00901981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H P" w:date="2020-12-14T12:46:00Z"/>
                <w:lang w:val="id-ID"/>
              </w:rPr>
            </w:pPr>
            <w:ins w:id="9" w:author="H P" w:date="2020-12-14T12:45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901981" w:rsidRDefault="00901981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H P" w:date="2020-12-14T12:46:00Z"/>
              </w:rPr>
            </w:pPr>
            <w:ins w:id="11" w:author="H P" w:date="2020-12-14T12:46:00Z">
              <w:r>
                <w:rPr>
                  <w:lang w:val="id-ID"/>
                </w:rPr>
                <w:t>K</w:t>
              </w:r>
              <w:proofErr w:type="spellStart"/>
              <w:r>
                <w:t>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901981" w:rsidRDefault="00901981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H P" w:date="2020-12-14T12:46:00Z"/>
              </w:rPr>
            </w:pPr>
            <w:ins w:id="13" w:author="H P" w:date="2020-12-14T12:46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spellEnd"/>
              <w:proofErr w:type="gramEnd"/>
              <w:r>
                <w:t>.</w:t>
              </w:r>
            </w:ins>
          </w:p>
          <w:p w:rsidR="00901981" w:rsidRPr="00901981" w:rsidRDefault="00901981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H P" w:date="2020-12-14T12:45:00Z"/>
                <w:lang w:val="id-ID"/>
                <w:rPrChange w:id="15" w:author="H P" w:date="2020-12-14T12:46:00Z">
                  <w:rPr>
                    <w:ins w:id="16" w:author="H P" w:date="2020-12-14T12:45:00Z"/>
                  </w:rPr>
                </w:rPrChange>
              </w:rPr>
            </w:pPr>
            <w:ins w:id="17" w:author="H P" w:date="2020-12-14T12:46:00Z">
              <w:r>
                <w:rPr>
                  <w:lang w:val="id-ID"/>
                </w:rPr>
                <w:t>K</w:t>
              </w:r>
              <w:proofErr w:type="spellStart"/>
              <w:r>
                <w:t>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</w:ins>
            <w:proofErr w:type="spellEnd"/>
          </w:p>
          <w:p w:rsidR="00901981" w:rsidRDefault="00901981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H P" w:date="2020-12-14T12:45:00Z"/>
                <w:lang w:val="id-ID"/>
              </w:rPr>
            </w:pPr>
          </w:p>
          <w:p w:rsidR="00BE098E" w:rsidRDefault="0090198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9" w:author="H P" w:date="2020-12-14T12:43:00Z">
              <w:r>
                <w:rPr>
                  <w:lang w:val="id-ID"/>
                </w:rPr>
                <w:t>M</w:t>
              </w:r>
            </w:ins>
            <w:del w:id="20" w:author="H P" w:date="2020-12-14T12:43:00Z">
              <w:r w:rsidR="00BE098E" w:rsidDel="00901981">
                <w:delText>m</w:delText>
              </w:r>
            </w:del>
            <w:proofErr w:type="spellStart"/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Del="009019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1" w:author="H P" w:date="2020-12-14T12:45:00Z"/>
              </w:rPr>
            </w:pPr>
            <w:del w:id="22" w:author="H P" w:date="2020-12-14T12:43:00Z">
              <w:r w:rsidDel="00901981">
                <w:delText>f</w:delText>
              </w:r>
            </w:del>
            <w:del w:id="23" w:author="H P" w:date="2020-12-14T12:45:00Z">
              <w:r w:rsidDel="00901981">
                <w:delText xml:space="preserve">ilosofis </w:delText>
              </w:r>
              <w:r w:rsidDel="00901981">
                <w:tab/>
                <w:delText xml:space="preserve">: </w:delText>
              </w:r>
              <w:r w:rsidDel="00901981">
                <w:tab/>
                <w:delText>berdasarkan filsafat.</w:delText>
              </w:r>
            </w:del>
          </w:p>
          <w:p w:rsidR="00BE098E" w:rsidDel="0090198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4" w:author="H P" w:date="2020-12-14T12:46:00Z"/>
              </w:rPr>
            </w:pPr>
            <w:del w:id="25" w:author="H P" w:date="2020-12-14T12:43:00Z">
              <w:r w:rsidDel="00901981">
                <w:delText>k</w:delText>
              </w:r>
            </w:del>
            <w:del w:id="26" w:author="H P" w:date="2020-12-14T12:46:00Z">
              <w:r w:rsidDel="00901981">
                <w:delText xml:space="preserve">urikulum </w:delText>
              </w:r>
              <w:r w:rsidDel="00901981">
                <w:tab/>
                <w:delText xml:space="preserve">: </w:delText>
              </w:r>
              <w:r w:rsidDel="00901981">
                <w:tab/>
                <w:delText xml:space="preserve">perangkat mata pelajaran yang diajarkan pada lembaga </w:delText>
              </w:r>
            </w:del>
          </w:p>
          <w:p w:rsidR="00BE098E" w:rsidDel="0090198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7" w:author="H P" w:date="2020-12-14T12:46:00Z"/>
              </w:rPr>
            </w:pPr>
            <w:del w:id="28" w:author="H P" w:date="2020-12-14T12:46:00Z">
              <w:r w:rsidDel="00901981">
                <w:tab/>
              </w:r>
              <w:r w:rsidDel="00901981">
                <w:tab/>
                <w:delText>pendidikan.</w:delText>
              </w:r>
            </w:del>
          </w:p>
          <w:p w:rsidR="00901981" w:rsidRDefault="0090198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H P" w:date="2020-12-14T12:46:00Z"/>
                <w:lang w:val="id-ID"/>
              </w:rPr>
            </w:pPr>
            <w:ins w:id="30" w:author="H P" w:date="2020-12-14T12:46:00Z">
              <w:r w:rsidRPr="00901981">
                <w:rPr>
                  <w:lang w:val="id-ID"/>
                </w:rPr>
                <w:t xml:space="preserve">Konseptual </w:t>
              </w:r>
              <w:r w:rsidRPr="00901981">
                <w:rPr>
                  <w:lang w:val="id-ID"/>
                </w:rPr>
                <w:tab/>
                <w:t xml:space="preserve">: </w:t>
              </w:r>
              <w:r w:rsidRPr="00901981">
                <w:rPr>
                  <w:lang w:val="id-ID"/>
                </w:rPr>
                <w:tab/>
                <w:t>berhubungan dengan konsep.</w:t>
              </w:r>
            </w:ins>
          </w:p>
          <w:p w:rsidR="00901981" w:rsidRDefault="0090198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H P" w:date="2020-12-14T12:47:00Z"/>
                <w:lang w:val="id-ID"/>
              </w:rPr>
            </w:pPr>
            <w:ins w:id="32" w:author="H P" w:date="2020-12-14T12:47:00Z">
              <w:r w:rsidRPr="00901981">
                <w:rPr>
                  <w:lang w:val="id-ID"/>
                </w:rPr>
                <w:t xml:space="preserve">Metodelogi </w:t>
              </w:r>
              <w:r w:rsidRPr="00901981">
                <w:rPr>
                  <w:lang w:val="id-ID"/>
                </w:rPr>
                <w:tab/>
                <w:t xml:space="preserve">: </w:t>
              </w:r>
              <w:r w:rsidRPr="00901981">
                <w:rPr>
                  <w:lang w:val="id-ID"/>
                </w:rPr>
                <w:tab/>
                <w:t>ilmu tentang metode</w:t>
              </w:r>
            </w:ins>
          </w:p>
          <w:p w:rsidR="00901981" w:rsidRPr="00901981" w:rsidRDefault="00901981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H P" w:date="2020-12-14T12:47:00Z"/>
                <w:lang w:val="id-ID"/>
              </w:rPr>
            </w:pPr>
            <w:ins w:id="34" w:author="H P" w:date="2020-12-14T12:47:00Z">
              <w:r w:rsidRPr="00901981">
                <w:rPr>
                  <w:lang w:val="id-ID"/>
                </w:rPr>
                <w:t xml:space="preserve">Norma </w:t>
              </w:r>
              <w:r w:rsidRPr="00901981">
                <w:rPr>
                  <w:lang w:val="id-ID"/>
                </w:rPr>
                <w:tab/>
                <w:t xml:space="preserve">: </w:t>
              </w:r>
              <w:r w:rsidRPr="00901981">
                <w:rPr>
                  <w:lang w:val="id-ID"/>
                </w:rPr>
                <w:tab/>
                <w:t xml:space="preserve">aturan atau ketentuan yang mengikat warga kelompok </w:t>
              </w:r>
            </w:ins>
          </w:p>
          <w:p w:rsidR="00901981" w:rsidRDefault="00901981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5" w:author="H P" w:date="2020-12-14T12:47:00Z"/>
                <w:lang w:val="id-ID"/>
              </w:rPr>
            </w:pPr>
            <w:ins w:id="36" w:author="H P" w:date="2020-12-14T12:47:00Z">
              <w:r w:rsidRPr="00901981">
                <w:rPr>
                  <w:lang w:val="id-ID"/>
                </w:rPr>
                <w:tab/>
              </w:r>
              <w:r w:rsidRPr="00901981">
                <w:rPr>
                  <w:lang w:val="id-ID"/>
                </w:rPr>
                <w:tab/>
                <w:t>dalam masyarakat, dipakai sebagai panduan, tatanan, dan</w:t>
              </w:r>
            </w:ins>
          </w:p>
          <w:p w:rsidR="00901981" w:rsidRDefault="00901981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H P" w:date="2020-12-14T12:47:00Z"/>
                <w:lang w:val="id-ID"/>
              </w:rPr>
            </w:pPr>
            <w:ins w:id="38" w:author="H P" w:date="2020-12-14T12:47:00Z">
              <w:r w:rsidRPr="00901981">
                <w:rPr>
                  <w:lang w:val="id-ID"/>
                </w:rPr>
                <w:t xml:space="preserve">Optimal </w:t>
              </w:r>
              <w:r w:rsidRPr="00901981">
                <w:rPr>
                  <w:lang w:val="id-ID"/>
                </w:rPr>
                <w:tab/>
                <w:t xml:space="preserve">: </w:t>
              </w:r>
              <w:r w:rsidRPr="00901981">
                <w:rPr>
                  <w:lang w:val="id-ID"/>
                </w:rPr>
                <w:tab/>
                <w:t>tertinggi; paling menguntungkan.</w:t>
              </w:r>
            </w:ins>
          </w:p>
          <w:p w:rsidR="00901981" w:rsidRDefault="00901981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H P" w:date="2020-12-14T12:46:00Z"/>
                <w:lang w:val="id-ID"/>
              </w:rPr>
            </w:pPr>
            <w:ins w:id="40" w:author="H P" w:date="2020-12-14T12:47:00Z">
              <w:r w:rsidRPr="00901981">
                <w:rPr>
                  <w:lang w:val="id-ID"/>
                </w:rPr>
                <w:t xml:space="preserve">oOrientasi </w:t>
              </w:r>
              <w:r w:rsidRPr="00901981">
                <w:rPr>
                  <w:lang w:val="id-ID"/>
                </w:rPr>
                <w:tab/>
                <w:t xml:space="preserve">: </w:t>
              </w:r>
              <w:r w:rsidRPr="00901981">
                <w:rPr>
                  <w:lang w:val="id-ID"/>
                </w:rPr>
                <w:tab/>
                <w:t>pandangan yang mendasari pikiran, perhatian, atau kecen-</w:t>
              </w:r>
            </w:ins>
            <w:bookmarkStart w:id="41" w:name="_GoBack"/>
            <w:bookmarkEnd w:id="41"/>
          </w:p>
          <w:p w:rsidR="00BE098E" w:rsidRDefault="0090198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2" w:author="H P" w:date="2020-12-14T12:43:00Z">
              <w:r>
                <w:rPr>
                  <w:lang w:val="id-ID"/>
                </w:rPr>
                <w:t>I</w:t>
              </w:r>
            </w:ins>
            <w:del w:id="43" w:author="H P" w:date="2020-12-14T12:43:00Z">
              <w:r w:rsidR="00BE098E" w:rsidDel="00901981">
                <w:delText>i</w:delText>
              </w:r>
            </w:del>
            <w:proofErr w:type="spellStart"/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Del="009019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H P" w:date="2020-12-14T12:47:00Z"/>
              </w:rPr>
            </w:pPr>
            <w:del w:id="45" w:author="H P" w:date="2020-12-14T12:43:00Z">
              <w:r w:rsidDel="00901981">
                <w:delText>o</w:delText>
              </w:r>
            </w:del>
            <w:del w:id="46" w:author="H P" w:date="2020-12-14T12:47:00Z">
              <w:r w:rsidDel="00901981">
                <w:delText xml:space="preserve">ptimal </w:delText>
              </w:r>
              <w:r w:rsidDel="00901981">
                <w:tab/>
                <w:delText xml:space="preserve">: </w:delText>
              </w:r>
              <w:r w:rsidDel="00901981">
                <w:tab/>
                <w:delText>tertinggi; paling menguntungkan.</w:delText>
              </w:r>
            </w:del>
          </w:p>
          <w:p w:rsidR="00BE098E" w:rsidRDefault="0090198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7" w:author="H P" w:date="2020-12-14T12:43:00Z">
              <w:r>
                <w:rPr>
                  <w:lang w:val="id-ID"/>
                </w:rPr>
                <w:t>I</w:t>
              </w:r>
            </w:ins>
            <w:del w:id="48" w:author="H P" w:date="2020-12-14T12:43:00Z">
              <w:r w:rsidR="00BE098E" w:rsidDel="00901981">
                <w:delText>i</w:delText>
              </w:r>
            </w:del>
            <w:proofErr w:type="spellStart"/>
            <w:r w:rsidR="00BE098E">
              <w:t>ntegral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Del="009019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H P" w:date="2020-12-14T12:46:00Z"/>
              </w:rPr>
            </w:pPr>
            <w:del w:id="50" w:author="H P" w:date="2020-12-14T12:43:00Z">
              <w:r w:rsidDel="00901981">
                <w:delText>k</w:delText>
              </w:r>
            </w:del>
            <w:del w:id="51" w:author="H P" w:date="2020-12-14T12:46:00Z">
              <w:r w:rsidDel="00901981">
                <w:delText xml:space="preserve">onseptual </w:delText>
              </w:r>
              <w:r w:rsidDel="00901981">
                <w:tab/>
                <w:delText xml:space="preserve">: </w:delText>
              </w:r>
              <w:r w:rsidDel="00901981">
                <w:tab/>
                <w:delText>berhubungan dengan konsep.</w:delText>
              </w:r>
            </w:del>
          </w:p>
          <w:p w:rsidR="00BE098E" w:rsidRDefault="0090198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52" w:author="H P" w:date="2020-12-14T12:43:00Z">
              <w:r>
                <w:rPr>
                  <w:lang w:val="id-ID"/>
                </w:rPr>
                <w:t>P</w:t>
              </w:r>
            </w:ins>
            <w:del w:id="53" w:author="H P" w:date="2020-12-14T12:43:00Z">
              <w:r w:rsidR="00BE098E" w:rsidDel="00901981">
                <w:delText>p</w:delText>
              </w:r>
            </w:del>
            <w:proofErr w:type="spellStart"/>
            <w:r w:rsidR="00BE098E">
              <w:t>rogram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54" w:author="H P" w:date="2020-12-14T12:43:00Z">
              <w:r w:rsidDel="00901981">
                <w:delText>k</w:delText>
              </w:r>
            </w:del>
            <w:del w:id="55" w:author="H P" w:date="2020-12-14T12:46:00Z">
              <w:r w:rsidDel="00901981">
                <w:delText xml:space="preserve">riteria </w:delText>
              </w:r>
              <w:r w:rsidDel="00901981">
                <w:tab/>
                <w:delText xml:space="preserve">: </w:delText>
              </w:r>
              <w:r w:rsidDel="00901981">
                <w:tab/>
                <w:delText>ukuran yang menjadi dasar penilaian atau penetapan sesuatu</w:delText>
              </w:r>
            </w:del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6" w:author="H P" w:date="2020-12-14T12:43:00Z">
              <w:r w:rsidDel="00901981">
                <w:delText>m</w:delText>
              </w:r>
            </w:del>
            <w:del w:id="57" w:author="H P" w:date="2020-12-14T12:47:00Z">
              <w:r w:rsidDel="00901981">
                <w:delText>etod</w:delText>
              </w:r>
            </w:del>
            <w:del w:id="58" w:author="H P" w:date="2020-12-14T12:43:00Z">
              <w:r w:rsidDel="00901981">
                <w:delText>o</w:delText>
              </w:r>
            </w:del>
            <w:del w:id="59" w:author="H P" w:date="2020-12-14T12:47:00Z">
              <w:r w:rsidDel="00901981">
                <w:delText xml:space="preserve">logi </w:delText>
              </w:r>
              <w:r w:rsidDel="00901981">
                <w:tab/>
                <w:delText xml:space="preserve">: </w:delText>
              </w:r>
              <w:r w:rsidDel="00901981">
                <w:tab/>
                <w:delText>ilmu tentang metode</w:delText>
              </w:r>
            </w:del>
            <w:r>
              <w:t>.</w:t>
            </w:r>
          </w:p>
          <w:p w:rsidR="00BE098E" w:rsidDel="009019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H P" w:date="2020-12-14T12:47:00Z"/>
              </w:rPr>
            </w:pPr>
            <w:del w:id="61" w:author="H P" w:date="2020-12-14T12:43:00Z">
              <w:r w:rsidDel="00901981">
                <w:delText>n</w:delText>
              </w:r>
            </w:del>
            <w:del w:id="62" w:author="H P" w:date="2020-12-14T12:47:00Z">
              <w:r w:rsidDel="00901981">
                <w:delText xml:space="preserve">orma </w:delText>
              </w:r>
              <w:r w:rsidDel="00901981">
                <w:tab/>
                <w:delText xml:space="preserve">: </w:delText>
              </w:r>
              <w:r w:rsidDel="00901981">
                <w:tab/>
                <w:delText xml:space="preserve">aturan atau ketentuan yang mengikat warga kelompok </w:delText>
              </w:r>
            </w:del>
          </w:p>
          <w:p w:rsidR="00BE098E" w:rsidDel="009019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H P" w:date="2020-12-14T12:47:00Z"/>
              </w:rPr>
            </w:pPr>
            <w:del w:id="64" w:author="H P" w:date="2020-12-14T12:47:00Z">
              <w:r w:rsidDel="00901981">
                <w:tab/>
              </w:r>
              <w:r w:rsidDel="00901981">
                <w:tab/>
                <w:delText xml:space="preserve">dalam masyarakat, dipakai sebagai panduan, tatanan, dan 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Del="0090198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H P" w:date="2020-12-14T12:47:00Z"/>
              </w:rPr>
            </w:pPr>
            <w:del w:id="66" w:author="H P" w:date="2020-12-14T12:47:00Z">
              <w:r w:rsidDel="00901981">
                <w:lastRenderedPageBreak/>
                <w:delText xml:space="preserve">orientasi </w:delText>
              </w:r>
              <w:r w:rsidDel="00901981">
                <w:tab/>
                <w:delText xml:space="preserve">: </w:delText>
              </w:r>
              <w:r w:rsidDel="00901981">
                <w:tab/>
                <w:delText>pandangan yang mendasari pikiran, perhatian, atau kecen-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E098E" w:rsidRDefault="0090198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67" w:author="H P" w:date="2020-12-14T12:44:00Z">
              <w:r>
                <w:rPr>
                  <w:lang w:val="id-ID"/>
                </w:rPr>
                <w:t>P</w:t>
              </w:r>
            </w:ins>
            <w:del w:id="68" w:author="H P" w:date="2020-12-14T12:44:00Z">
              <w:r w:rsidR="00BE098E" w:rsidDel="00901981">
                <w:delText>p</w:delText>
              </w:r>
            </w:del>
            <w:proofErr w:type="spellStart"/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Del="0090198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H P" w:date="2020-12-14T12:45:00Z"/>
              </w:rPr>
            </w:pPr>
            <w:del w:id="70" w:author="H P" w:date="2020-12-14T12:44:00Z">
              <w:r w:rsidDel="00901981">
                <w:delText>i</w:delText>
              </w:r>
            </w:del>
            <w:del w:id="71" w:author="H P" w:date="2020-12-14T12:45:00Z">
              <w:r w:rsidDel="00901981">
                <w:delText xml:space="preserve">nklusif </w:delText>
              </w:r>
              <w:r w:rsidDel="00901981">
                <w:tab/>
                <w:delText xml:space="preserve">: </w:delText>
              </w:r>
              <w:r w:rsidDel="00901981">
                <w:tab/>
                <w:delText xml:space="preserve">penempatan siswa berkebutuhan khusus di dalam kelas </w:delText>
              </w:r>
            </w:del>
          </w:p>
          <w:p w:rsidR="00BE098E" w:rsidDel="0090198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H P" w:date="2020-12-14T12:45:00Z"/>
              </w:rPr>
            </w:pPr>
            <w:del w:id="73" w:author="H P" w:date="2020-12-14T12:45:00Z">
              <w:r w:rsidDel="00901981">
                <w:tab/>
              </w:r>
              <w:r w:rsidDel="00901981">
                <w:tab/>
                <w:delText>reguler.</w:delText>
              </w:r>
            </w:del>
          </w:p>
          <w:p w:rsidR="00BE098E" w:rsidRDefault="00BE098E" w:rsidP="0090198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74" w:author="H P" w:date="2020-12-14T12:4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901981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 P</cp:lastModifiedBy>
  <cp:revision>2</cp:revision>
  <dcterms:created xsi:type="dcterms:W3CDTF">2020-12-14T05:48:00Z</dcterms:created>
  <dcterms:modified xsi:type="dcterms:W3CDTF">2020-12-14T05:48:00Z</dcterms:modified>
</cp:coreProperties>
</file>