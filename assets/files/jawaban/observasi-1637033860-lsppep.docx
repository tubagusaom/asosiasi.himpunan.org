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DB4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687A70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D20C9F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DF192B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F150482" w14:textId="77777777" w:rsidTr="00821BA2">
        <w:tc>
          <w:tcPr>
            <w:tcW w:w="9350" w:type="dxa"/>
          </w:tcPr>
          <w:p w14:paraId="1796BCA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</w:t>
            </w:r>
            <w:del w:id="0" w:author="Intan Ayu Pratiwi" w:date="2021-11-16T09:26:00Z">
              <w:r w:rsidDel="000422E0">
                <w:delText>b</w:delText>
              </w:r>
            </w:del>
            <w:r>
              <w:t>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CD0B076" w14:textId="675870A2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1" w:author="Intan Ayu Pratiwi" w:date="2021-11-16T10:10:00Z">
              <w:r w:rsidR="00E1659E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D0E4528" w14:textId="4966D5C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Intan Ayu Pratiwi" w:date="2021-11-16T09:27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3" w:author="Intan Ayu Pratiwi" w:date="2021-11-16T09:27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4" w:author="Intan Ayu Pratiwi" w:date="2021-11-16T09:27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5" w:author="Intan Ayu Pratiwi" w:date="2021-11-16T09:27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" w:author="Intan Ayu Pratiwi" w:date="2021-11-16T09:27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7FE266" w14:textId="5A3341F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" w:author="Intan Ayu Pratiwi" w:date="2021-11-16T09:28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Intan Ayu Pratiwi" w:date="2021-11-16T10:10:00Z">
              <w:r w:rsidRPr="00EC6F38" w:rsidDel="00E165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Intan Ayu Pratiwi" w:date="2021-11-16T09:28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Intan Ayu Pratiwi" w:date="2021-11-16T10:11:00Z">
              <w:r w:rsidRPr="00EC6F38" w:rsidDel="00E165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1D5F36" w14:textId="01DC60E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Intan Ayu Pratiwi" w:date="2021-11-16T10:11:00Z">
              <w:r w:rsidRPr="00EC6F38" w:rsidDel="00E165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2" w:author="Intan Ayu Pratiwi" w:date="2021-11-16T09:28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DA73A1" w14:textId="1E7924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Intan Ayu Pratiwi" w:date="2021-11-16T10:23:00Z">
              <w:r w:rsidR="00760D65">
                <w:rPr>
                  <w:rFonts w:ascii="Times New Roman" w:eastAsia="Times New Roman" w:hAnsi="Times New Roman" w:cs="Times New Roman"/>
                  <w:szCs w:val="24"/>
                </w:rPr>
                <w:t>4</w:t>
              </w:r>
            </w:ins>
            <w:del w:id="14" w:author="Intan Ayu Pratiwi" w:date="2021-11-16T09:29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5" w:author="Intan Ayu Pratiwi" w:date="2021-11-16T09:30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6" w:author="Intan Ayu Pratiwi" w:date="2021-11-16T10:25:00Z">
              <w:r w:rsidR="008672A8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" w:author="Intan Ayu Pratiwi" w:date="2021-11-16T10:25:00Z">
              <w:r w:rsidR="008672A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8" w:author="Intan Ayu Pratiwi" w:date="2021-11-16T10:25:00Z">
              <w:r w:rsidRPr="00EC6F38" w:rsidDel="008672A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del w:id="19" w:author="Intan Ayu Pratiwi" w:date="2021-11-16T10:25:00Z">
              <w:r w:rsidRPr="00EC6F38" w:rsidDel="008672A8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0" w:author="Intan Ayu Pratiwi" w:date="2021-11-16T09:31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21" w:author="Intan Ayu Pratiwi" w:date="2021-11-16T09:31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492DF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198D10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975787" w14:textId="5566249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2" w:author="Intan Ayu Pratiwi" w:date="2021-11-16T09:31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3" w:author="Intan Ayu Pratiwi" w:date="2021-11-16T09:31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Intan Ayu Pratiwi" w:date="2021-11-16T09:31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5" w:author="Intan Ayu Pratiwi" w:date="2021-11-16T09:31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26" w:author="Intan Ayu Pratiwi" w:date="2021-11-16T09:31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059E3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92E14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Intan Ayu Pratiwi" w:date="2021-11-16T09:32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D9E12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79E4B3D" w14:textId="78D3CED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8" w:author="Intan Ayu Pratiwi" w:date="2021-11-16T09:32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9" w:author="Intan Ayu Pratiwi" w:date="2021-11-16T09:32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B928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0667D3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DE0125" w14:textId="5C4B777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Intan Ayu Pratiwi" w:date="2021-11-16T09:32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31" w:author="Intan Ayu Pratiwi" w:date="2021-11-16T09:32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DDEA65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9FE61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E49F63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6766B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80216D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333358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Intan Ayu Pratiwi" w:date="2021-11-16T09:32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9A87AA" w14:textId="4D92CE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33" w:author="Intan Ayu Pratiwi" w:date="2021-11-16T10:13:00Z">
              <w:r w:rsidRPr="00EC6F38" w:rsidDel="00E165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34" w:author="Intan Ayu Pratiwi" w:date="2021-11-16T09:33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5" w:author="Intan Ayu Pratiwi" w:date="2021-11-16T09:33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5360FF" w14:textId="2FFA0C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6" w:author="Intan Ayu Pratiwi" w:date="2021-11-16T10:13:00Z">
              <w:r w:rsidR="0006595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7" w:author="Intan Ayu Pratiwi" w:date="2021-11-16T09:33:00Z">
              <w:r w:rsidRPr="00EC6F38" w:rsidDel="000422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38" w:author="Intan Ayu Pratiwi" w:date="2021-11-16T10:14:00Z">
              <w:r w:rsidR="0006595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BCE11E" w14:textId="6AE6B66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39" w:author="Intan Ayu Pratiwi" w:date="2021-11-16T09:33:00Z">
              <w:r w:rsidR="000422E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45AA31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an Ayu Pratiwi">
    <w15:presenceInfo w15:providerId="Windows Live" w15:userId="a31b710fc8133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422E0"/>
    <w:rsid w:val="00065951"/>
    <w:rsid w:val="0012251A"/>
    <w:rsid w:val="00125355"/>
    <w:rsid w:val="001D038C"/>
    <w:rsid w:val="00240407"/>
    <w:rsid w:val="0042167F"/>
    <w:rsid w:val="00760D65"/>
    <w:rsid w:val="008672A8"/>
    <w:rsid w:val="00924DF5"/>
    <w:rsid w:val="00E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41A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422E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444</Words>
  <Characters>2753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Intan Ayu Pratiwi</cp:lastModifiedBy>
  <cp:revision>7</cp:revision>
  <dcterms:created xsi:type="dcterms:W3CDTF">2020-08-26T22:03:00Z</dcterms:created>
  <dcterms:modified xsi:type="dcterms:W3CDTF">2021-11-16T03:26:00Z</dcterms:modified>
</cp:coreProperties>
</file>