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904C1E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0" w:author="Windows User" w:date="2020-12-18T10:2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0114A4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" w:author="Windows User" w:date="2020-12-18T10:1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2" w:author="Windows User" w:date="2020-12-18T10:26:00Z">
              <w:r w:rsidR="00904C1E"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3" w:author="Windows User" w:date="2020-12-18T10:26:00Z">
              <w:r w:rsidR="00125355" w:rsidRPr="00EC6F38" w:rsidDel="00904C1E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tre</w:t>
            </w:r>
            <w:del w:id="4" w:author="Windows User" w:date="2020-12-18T10:17:00Z">
              <w:r w:rsidR="00125355"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Windows User" w:date="2020-12-18T10:17:00Z">
              <w:r w:rsidR="00125355"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ins w:id="6" w:author="Windows User" w:date="2020-12-18T10:27:00Z">
              <w:r w:rsidR="00904C1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7" w:author="Windows User" w:date="2020-12-18T10:27:00Z">
              <w:r w:rsidR="00125355" w:rsidRPr="00EC6F38" w:rsidDel="00904C1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" w:author="Windows User" w:date="2020-12-18T10:27:00Z">
              <w:r w:rsidR="00904C1E"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del w:id="9" w:author="Windows User" w:date="2020-12-18T10:27:00Z">
              <w:r w:rsidR="00125355" w:rsidRPr="00EC6F38" w:rsidDel="00904C1E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10" w:author="Windows User" w:date="2020-12-18T10:27:00Z">
              <w:r w:rsidR="00904C1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bookmarkStart w:id="11" w:name="_GoBack"/>
            <w:bookmarkEnd w:id="11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0114A4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2" w:author="Windows User" w:date="2020-12-18T10:1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Windows User" w:date="2020-12-18T10:18:00Z">
              <w:r w:rsidR="00125355"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4" w:author="Windows User" w:date="2020-12-18T10:19:00Z">
              <w:r w:rsidR="00125355"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Windows User" w:date="2020-12-18T10:19:00Z">
              <w:r w:rsidR="00125355"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16" w:author="Windows User" w:date="2020-12-18T10:1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7" w:author="Windows User" w:date="2020-12-18T10:19:00Z">
              <w:r w:rsidR="00125355"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ins w:id="18" w:author="Windows User" w:date="2020-12-18T10:19:00Z">
              <w:r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del w:id="19" w:author="Windows User" w:date="2020-12-18T10:19:00Z">
              <w:r w:rsidR="00125355"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0114A4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0" w:author="Windows User" w:date="2020-12-18T10:1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Windows User" w:date="2020-12-18T10:19:00Z">
              <w:r w:rsidR="00125355"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2" w:author="Windows User" w:date="2020-12-18T10:19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0114A4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3" w:author="Windows User" w:date="2020-12-18T10:1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4" w:author="Windows User" w:date="2020-12-18T10:2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5" w:author="Windows User" w:date="2020-12-18T10:20:00Z">
              <w:r w:rsidR="00125355"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6" w:author="Windows User" w:date="2020-12-18T10:20:00Z">
              <w:r w:rsidR="00125355"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7" w:author="Windows User" w:date="2020-12-18T10:20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28" w:author="Windows User" w:date="2020-12-18T10:20:00Z">
              <w:r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9" w:author="Windows User" w:date="2020-12-18T10:20:00Z">
              <w:r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0" w:author="Windows User" w:date="2020-12-18T10:20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1" w:author="Windows User" w:date="2020-12-18T10:20:00Z">
              <w:r w:rsidR="00125355"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del w:id="32" w:author="Windows User" w:date="2020-12-18T10:20:00Z">
              <w:r w:rsidR="00125355"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3" w:author="Windows User" w:date="2020-12-18T10:20:00Z">
              <w:r w:rsidR="00125355"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ins w:id="34" w:author="Windows User" w:date="2020-12-18T10:2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35" w:author="Windows User" w:date="2020-12-18T10:20:00Z">
              <w:r w:rsidR="00125355"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ins w:id="36" w:author="Windows User" w:date="2020-12-18T10:21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37" w:author="Windows User" w:date="2020-12-18T10:21:00Z">
              <w:r w:rsidR="00125355"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0114A4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8" w:author="Windows User" w:date="2020-12-18T10:2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9" w:author="Windows User" w:date="2020-12-18T10:21:00Z">
              <w:r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40" w:author="Windows User" w:date="2020-12-18T10:21:00Z">
              <w:r w:rsidR="000114A4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1" w:author="Windows User" w:date="2020-12-18T10:21:00Z">
              <w:r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42" w:author="Windows User" w:date="2020-12-18T10:21:00Z">
              <w:r w:rsidR="000114A4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43" w:author="Windows User" w:date="2020-12-18T10:22:00Z">
              <w:r w:rsidR="000114A4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44" w:author="Windows User" w:date="2020-12-18T10:22:00Z">
              <w:r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45" w:author="Windows User" w:date="2020-12-18T10:22:00Z">
              <w:r w:rsidR="000114A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ins w:id="46" w:author="Windows User" w:date="2020-12-18T10:22:00Z">
              <w:r w:rsidR="000114A4"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7" w:author="Windows User" w:date="2020-12-18T10:22:00Z">
              <w:r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48" w:author="Windows User" w:date="2020-12-18T10:23:00Z">
              <w:r w:rsidR="000114A4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0114A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9" w:author="Windows User" w:date="2020-12-18T10:23:00Z">
              <w:r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0" w:author="Windows User" w:date="2020-12-18T10:23:00Z">
              <w:r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0114A4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1" w:author="Windows User" w:date="2020-12-18T10:2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52" w:author="Windows User" w:date="2020-12-18T10:23:00Z">
              <w:r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53" w:author="Windows User" w:date="2020-12-18T10:23:00Z">
              <w:r w:rsidR="00125355"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E6735C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4" w:author="Windows User" w:date="2020-12-18T10:2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55" w:author="Windows User" w:date="2020-12-18T10:24:00Z">
              <w:r w:rsidR="000114A4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56" w:author="Windows User" w:date="2020-12-18T10:24:00Z">
              <w:r w:rsidR="00125355" w:rsidRPr="00EC6F38" w:rsidDel="000114A4">
                <w:rPr>
                  <w:rFonts w:ascii="Times New Roman" w:eastAsia="Times New Roman" w:hAnsi="Times New Roman" w:cs="Times New Roman"/>
                  <w:szCs w:val="24"/>
                </w:rPr>
                <w:delText xml:space="preserve"> proses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E6735C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7" w:author="Windows User" w:date="2020-12-18T10:2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58" w:author="Windows User" w:date="2020-12-18T10:25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59" w:author="Windows User" w:date="2020-12-18T10:25:00Z"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60" w:author="Windows User" w:date="2020-12-18T10:25:00Z">
              <w:r w:rsidR="00125355" w:rsidRPr="00EC6F38" w:rsidDel="00E6735C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1" w:author="Windows User" w:date="2020-12-18T10:25:00Z">
              <w:r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62" w:author="Windows User" w:date="2020-12-18T10:25:00Z">
              <w:r w:rsidR="00125355" w:rsidRPr="00EC6F38" w:rsidDel="00E6735C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0114A4" w:rsidTr="00821BA2">
        <w:trPr>
          <w:ins w:id="63" w:author="Windows User" w:date="2020-12-18T10:16:00Z"/>
        </w:trPr>
        <w:tc>
          <w:tcPr>
            <w:tcW w:w="9350" w:type="dxa"/>
          </w:tcPr>
          <w:p w:rsidR="000114A4" w:rsidRDefault="000114A4" w:rsidP="00821BA2">
            <w:pPr>
              <w:pStyle w:val="Heading3"/>
              <w:rPr>
                <w:ins w:id="64" w:author="Windows User" w:date="2020-12-18T10:16:00Z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114A4"/>
    <w:rsid w:val="0012251A"/>
    <w:rsid w:val="00125355"/>
    <w:rsid w:val="001D038C"/>
    <w:rsid w:val="00240407"/>
    <w:rsid w:val="0042167F"/>
    <w:rsid w:val="00904C1E"/>
    <w:rsid w:val="00924DF5"/>
    <w:rsid w:val="0099287C"/>
    <w:rsid w:val="00E6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2020-12-18T03:29:00Z</dcterms:created>
  <dcterms:modified xsi:type="dcterms:W3CDTF">2020-12-18T03:29:00Z</dcterms:modified>
</cp:coreProperties>
</file>