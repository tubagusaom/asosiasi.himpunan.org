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p w:rsidR="00C16349" w:rsidRPr="00FC7F6E" w:rsidRDefault="00C16349" w:rsidP="00FC7F6E">
      <w:pPr>
        <w:ind w:left="360"/>
        <w:rPr>
          <w:rFonts w:ascii="Minion Pro" w:hAnsi="Minion Pro"/>
        </w:rPr>
      </w:pPr>
    </w:p>
    <w:tbl>
      <w:tblPr>
        <w:tblStyle w:val="TableGrid"/>
        <w:tblW w:w="0" w:type="auto"/>
        <w:tblLook w:val="0420" w:firstRow="1" w:lastRow="0" w:firstColumn="0" w:lastColumn="0" w:noHBand="0" w:noVBand="1"/>
      </w:tblPr>
      <w:tblGrid>
        <w:gridCol w:w="9243"/>
      </w:tblGrid>
      <w:tr w:rsidR="00125355" w:rsidTr="00C17FC4">
        <w:tc>
          <w:tcPr>
            <w:tcW w:w="9243" w:type="dxa"/>
          </w:tcPr>
          <w:p w:rsidR="00125355" w:rsidRDefault="00125355" w:rsidP="00821BA2">
            <w:pPr>
              <w:pStyle w:val="Heading3"/>
              <w:rPr>
                <w:rFonts w:ascii="Times New Roman" w:hAnsi="Times New Roman"/>
                <w:sz w:val="48"/>
              </w:rPr>
            </w:pPr>
            <w:r>
              <w:lastRenderedPageBreak/>
              <w:t xml:space="preserve">Pembelajaran di Era "Revolusi Industri 4.0" bagi Anak </w:t>
            </w:r>
            <w:proofErr w:type="gramStart"/>
            <w:r>
              <w:t>Usia</w:t>
            </w:r>
            <w:proofErr w:type="gramEnd"/>
            <w:r>
              <w:t xml:space="preserve">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C17FC4" w:rsidRDefault="00125355" w:rsidP="00821BA2">
            <w:pPr>
              <w:spacing w:before="100" w:beforeAutospacing="1" w:after="100" w:afterAutospacing="1" w:line="240" w:lineRule="auto"/>
              <w:contextualSpacing w:val="0"/>
              <w:rPr>
                <w:ins w:id="0" w:author="Hp" w:date="2022-05-24T11:15:00Z"/>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extream. Industri yang tiap menit bahkan detik dia akan berubah semakin maju, yang sering kita sebut </w:t>
            </w:r>
            <w:del w:id="1" w:author="Hp" w:date="2022-05-24T11:15:00Z">
              <w:r w:rsidRPr="00EC6F38" w:rsidDel="00C17FC4">
                <w:rPr>
                  <w:rFonts w:ascii="Times New Roman" w:eastAsia="Times New Roman" w:hAnsi="Times New Roman" w:cs="Times New Roman"/>
                  <w:szCs w:val="24"/>
                </w:rPr>
                <w:delText xml:space="preserve">dengan revolusi industry 4.0. </w:delText>
              </w:r>
            </w:del>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rsidR="00C17FC4" w:rsidRDefault="00125355" w:rsidP="00821BA2">
            <w:pPr>
              <w:spacing w:before="100" w:beforeAutospacing="1" w:after="100" w:afterAutospacing="1" w:line="240" w:lineRule="auto"/>
              <w:contextualSpacing w:val="0"/>
              <w:rPr>
                <w:ins w:id="2" w:author="Hp" w:date="2022-05-24T11:16:00Z"/>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di butuhkan di </w:t>
            </w:r>
            <w:del w:id="3" w:author="Hp" w:date="2022-05-24T11:16:00Z">
              <w:r w:rsidRPr="00EC6F38" w:rsidDel="00C17FC4">
                <w:rPr>
                  <w:rFonts w:ascii="Times New Roman" w:eastAsia="Times New Roman" w:hAnsi="Times New Roman" w:cs="Times New Roman"/>
                  <w:szCs w:val="24"/>
                </w:rPr>
                <w:delText xml:space="preserve">era milenial </w:delText>
              </w:r>
            </w:del>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gramStart"/>
            <w:r w:rsidRPr="00EC6F38">
              <w:rPr>
                <w:rFonts w:ascii="Times New Roman" w:eastAsia="Times New Roman" w:hAnsi="Times New Roman" w:cs="Times New Roman"/>
                <w:szCs w:val="24"/>
              </w:rPr>
              <w:t>ini</w:t>
            </w:r>
            <w:proofErr w:type="gramEnd"/>
            <w:r w:rsidRPr="00EC6F38">
              <w:rPr>
                <w:rFonts w:ascii="Times New Roman" w:eastAsia="Times New Roman" w:hAnsi="Times New Roman" w:cs="Times New Roman"/>
                <w:szCs w:val="24"/>
              </w:rPr>
              <w:t xml:space="preserve"> yaitu kolaboratif, komunikatif, berfikir kritis, kreatif. Mengapa demikian pendidikan 4.0 ini hari ini sedang gencar-gencarnya di publis, karena di era ini kita harus mempersiapkan diri atau generasi muda untuk memasuki dunia </w:t>
            </w:r>
            <w:del w:id="4" w:author="Hp" w:date="2022-05-24T11:17:00Z">
              <w:r w:rsidRPr="00EC6F38" w:rsidDel="00C17FC4">
                <w:rPr>
                  <w:rFonts w:ascii="Times New Roman" w:eastAsia="Times New Roman" w:hAnsi="Times New Roman" w:cs="Times New Roman"/>
                  <w:szCs w:val="24"/>
                </w:rPr>
                <w:delText xml:space="preserve">revolusi industri </w:delText>
              </w:r>
            </w:del>
            <w:r w:rsidRPr="00EC6F38">
              <w:rPr>
                <w:rFonts w:ascii="Times New Roman" w:eastAsia="Times New Roman" w:hAnsi="Times New Roman" w:cs="Times New Roman"/>
                <w:szCs w:val="24"/>
              </w:rPr>
              <w:t>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C17FC4" w:rsidRDefault="00125355" w:rsidP="00C17FC4">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C17FC4">
              <w:rPr>
                <w:rFonts w:ascii="Times New Roman" w:eastAsia="Times New Roman" w:hAnsi="Times New Roman" w:cs="Times New Roman"/>
                <w:szCs w:val="24"/>
              </w:rPr>
              <w:t xml:space="preserve">Dimana guru sebagai pendidik di </w:t>
            </w:r>
            <w:del w:id="5" w:author="Hp" w:date="2022-05-24T11:19:00Z">
              <w:r w:rsidRPr="00C17FC4" w:rsidDel="00C17FC4">
                <w:rPr>
                  <w:rFonts w:ascii="Times New Roman" w:eastAsia="Times New Roman" w:hAnsi="Times New Roman" w:cs="Times New Roman"/>
                  <w:szCs w:val="24"/>
                </w:rPr>
                <w:delText xml:space="preserve">era 4.0 </w:delText>
              </w:r>
            </w:del>
            <w:bookmarkStart w:id="6" w:name="_GoBack"/>
            <w:bookmarkEnd w:id="6"/>
            <w:r w:rsidRPr="00C17FC4">
              <w:rPr>
                <w:rFonts w:ascii="Times New Roman" w:eastAsia="Times New Roman" w:hAnsi="Times New Roman" w:cs="Times New Roman"/>
                <w:szCs w:val="24"/>
              </w:rPr>
              <w:t>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mucul dari pemikiran kritis tadi maka proses selanjutnya yaitu mencoba/ pengaplikasian. Pada </w:t>
            </w:r>
            <w:del w:id="7" w:author="Hp" w:date="2022-05-24T11:18:00Z">
              <w:r w:rsidRPr="00EC6F38" w:rsidDel="00C17FC4">
                <w:rPr>
                  <w:rFonts w:ascii="Times New Roman" w:eastAsia="Times New Roman" w:hAnsi="Times New Roman" w:cs="Times New Roman"/>
                  <w:szCs w:val="24"/>
                </w:rPr>
                <w:delText xml:space="preserve">revolusi 4.0 </w:delText>
              </w:r>
            </w:del>
            <w:r w:rsidRPr="00EC6F38">
              <w:rPr>
                <w:rFonts w:ascii="Times New Roman" w:eastAsia="Times New Roman" w:hAnsi="Times New Roman" w:cs="Times New Roman"/>
                <w:szCs w:val="24"/>
              </w:rPr>
              <w:t>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E00002AF" w:usb1="5000E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55"/>
    <w:rsid w:val="0012251A"/>
    <w:rsid w:val="00125355"/>
    <w:rsid w:val="001D038C"/>
    <w:rsid w:val="00240407"/>
    <w:rsid w:val="00276C47"/>
    <w:rsid w:val="0042167F"/>
    <w:rsid w:val="00924DF5"/>
    <w:rsid w:val="00C16349"/>
    <w:rsid w:val="00C17FC4"/>
    <w:rsid w:val="00EC79AD"/>
    <w:rsid w:val="00FC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C16349"/>
    <w:rPr>
      <w:rFonts w:ascii="Arial" w:hAnsi="Arial"/>
      <w:sz w:val="24"/>
    </w:rPr>
  </w:style>
  <w:style w:type="paragraph" w:styleId="BalloonText">
    <w:name w:val="Balloon Text"/>
    <w:basedOn w:val="Normal"/>
    <w:link w:val="BalloonTextChar"/>
    <w:uiPriority w:val="99"/>
    <w:semiHidden/>
    <w:unhideWhenUsed/>
    <w:rsid w:val="00C16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3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C16349"/>
    <w:rPr>
      <w:rFonts w:ascii="Arial" w:hAnsi="Arial"/>
      <w:sz w:val="24"/>
    </w:rPr>
  </w:style>
  <w:style w:type="paragraph" w:styleId="BalloonText">
    <w:name w:val="Balloon Text"/>
    <w:basedOn w:val="Normal"/>
    <w:link w:val="BalloonTextChar"/>
    <w:uiPriority w:val="99"/>
    <w:semiHidden/>
    <w:unhideWhenUsed/>
    <w:rsid w:val="00C16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3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9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cp:lastModifiedBy>
  <cp:revision>5</cp:revision>
  <dcterms:created xsi:type="dcterms:W3CDTF">2020-08-26T22:03:00Z</dcterms:created>
  <dcterms:modified xsi:type="dcterms:W3CDTF">2022-05-24T04:19:00Z</dcterms:modified>
</cp:coreProperties>
</file>