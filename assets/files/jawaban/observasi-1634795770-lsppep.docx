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E8A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7EA21A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C1A1A93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07A4C80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FE16838" w14:textId="77777777" w:rsidTr="00821BA2">
        <w:tc>
          <w:tcPr>
            <w:tcW w:w="9350" w:type="dxa"/>
          </w:tcPr>
          <w:p w14:paraId="5ED58ED5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1D57465" w14:textId="77777777" w:rsidR="00125355" w:rsidRDefault="00125355" w:rsidP="00CB628F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commentRangeStart w:id="0"/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  <w:commentRangeEnd w:id="0"/>
            <w:r w:rsidR="00CB628F">
              <w:rPr>
                <w:rStyle w:val="CommentReference"/>
              </w:rPr>
              <w:commentReference w:id="0"/>
            </w:r>
          </w:p>
          <w:p w14:paraId="34DF1990" w14:textId="6796893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End w:id="1"/>
            <w:r w:rsidR="00CB628F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commentRangeStart w:id="2"/>
            <w:del w:id="3" w:author="Clara Moningka" w:date="2021-10-21T12:10:00Z">
              <w:r w:rsidRPr="00CB628F" w:rsidDel="00CB628F">
                <w:rPr>
                  <w:rFonts w:ascii="Times New Roman" w:eastAsia="Times New Roman" w:hAnsi="Times New Roman" w:cs="Times New Roman"/>
                  <w:strike/>
                  <w:szCs w:val="24"/>
                  <w:rPrChange w:id="4" w:author="Clara Moningka" w:date="2021-10-21T12:0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extream</w:delText>
              </w:r>
            </w:del>
            <w:proofErr w:type="spellStart"/>
            <w:ins w:id="5" w:author="Clara Moningka" w:date="2021-10-21T12:03:00Z">
              <w:r w:rsidR="00CB628F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</w:t>
            </w:r>
            <w:commentRangeEnd w:id="2"/>
            <w:r w:rsidR="00CB628F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Clara Moningka" w:date="2021-10-21T12:13:00Z">
              <w:r w:rsidRPr="00EC6F38" w:rsidDel="00081602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ins w:id="7" w:author="Clara Moningka" w:date="2021-10-21T12:13:00Z">
              <w:r w:rsidR="00081602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081602">
                <w:rPr>
                  <w:rFonts w:ascii="Times New Roman" w:eastAsia="Times New Roman" w:hAnsi="Times New Roman" w:cs="Times New Roman"/>
                  <w:szCs w:val="24"/>
                </w:rPr>
                <w:t>Fenomena</w:t>
              </w:r>
              <w:proofErr w:type="spellEnd"/>
              <w:r w:rsidR="0008160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81602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del w:id="8" w:author="Clara Moningka" w:date="2021-10-21T12:13:00Z">
              <w:r w:rsidRPr="00EC6F38" w:rsidDel="00081602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  <w:r w:rsidRPr="00CB628F" w:rsidDel="00081602">
                <w:rPr>
                  <w:rFonts w:ascii="Times New Roman" w:eastAsia="Times New Roman" w:hAnsi="Times New Roman" w:cs="Times New Roman"/>
                  <w:strike/>
                  <w:szCs w:val="24"/>
                  <w:rPrChange w:id="9" w:author="Clara Moningka" w:date="2021-10-21T12:0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yang</w:delText>
              </w:r>
            </w:del>
            <w:r w:rsidRPr="00CB628F">
              <w:rPr>
                <w:rFonts w:ascii="Times New Roman" w:eastAsia="Times New Roman" w:hAnsi="Times New Roman" w:cs="Times New Roman"/>
                <w:strike/>
                <w:szCs w:val="24"/>
                <w:rPrChange w:id="10" w:author="Clara Moningka" w:date="2021-10-21T12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del w:id="11" w:author="Clara Moningka" w:date="2021-10-21T12:09:00Z">
              <w:r w:rsidRPr="00EC6F38" w:rsidDel="00CB628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  <w:r w:rsidRPr="00CB628F" w:rsidDel="00CB628F">
                <w:rPr>
                  <w:rFonts w:ascii="Times New Roman" w:eastAsia="Times New Roman" w:hAnsi="Times New Roman" w:cs="Times New Roman"/>
                  <w:strike/>
                  <w:szCs w:val="24"/>
                  <w:rPrChange w:id="12" w:author="Clara Moningka" w:date="2021-10-21T12:0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industry</w:delText>
              </w:r>
            </w:del>
            <w:r w:rsidRPr="00CB628F">
              <w:rPr>
                <w:rFonts w:ascii="Times New Roman" w:eastAsia="Times New Roman" w:hAnsi="Times New Roman" w:cs="Times New Roman"/>
                <w:strike/>
                <w:szCs w:val="24"/>
                <w:rPrChange w:id="13" w:author="Clara Moningka" w:date="2021-10-21T12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14" w:author="Clara Moningka" w:date="2021-10-21T12:05:00Z">
              <w:r w:rsidR="00CB628F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CB628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Istilah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E47F1A" w14:textId="0A0C06B7" w:rsidR="00125355" w:rsidRPr="00CB628F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trike/>
                <w:szCs w:val="24"/>
                <w:rPrChange w:id="15" w:author="Clara Moningka" w:date="2021-10-21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commentRangeEnd w:id="16"/>
            <w:proofErr w:type="spellEnd"/>
            <w:r w:rsidR="00CB628F">
              <w:rPr>
                <w:rStyle w:val="CommentReference"/>
              </w:rPr>
              <w:commentReference w:id="16"/>
            </w:r>
            <w:ins w:id="17" w:author="Clara Moningka" w:date="2021-10-21T12:06:00Z">
              <w:r w:rsidR="00CB628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" w:author="Clara Moningka" w:date="2021-10-21T12:15:00Z">
              <w:r w:rsidRPr="00EC6F38" w:rsidDel="00081602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ins w:id="19" w:author="Clara Moningka" w:date="2021-10-21T12:15:00Z">
              <w:r w:rsidR="00081602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 w:rsidR="0008160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81602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08160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" w:author="Clara Moningka" w:date="2021-10-21T12:15:00Z">
              <w:r w:rsidRPr="00EC6F38" w:rsidDel="0008160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1" w:author="Clara Moningka" w:date="2021-10-21T12:09:00Z">
              <w:r w:rsidRPr="00CB628F" w:rsidDel="00CB628F">
                <w:rPr>
                  <w:rFonts w:ascii="Times New Roman" w:eastAsia="Times New Roman" w:hAnsi="Times New Roman" w:cs="Times New Roman"/>
                  <w:strike/>
                  <w:szCs w:val="24"/>
                  <w:rPrChange w:id="22" w:author="Clara Moningka" w:date="2021-10-21T12:0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bukan lagi</w:delText>
              </w:r>
            </w:del>
            <w:proofErr w:type="spellStart"/>
            <w:ins w:id="23" w:author="Clara Moningka" w:date="2021-10-21T12:07:00Z">
              <w:r w:rsidR="00CB628F">
                <w:rPr>
                  <w:rFonts w:ascii="Times New Roman" w:eastAsia="Times New Roman" w:hAnsi="Times New Roman" w:cs="Times New Roman"/>
                  <w:szCs w:val="24"/>
                </w:rPr>
                <w:t>bukan</w:t>
              </w:r>
              <w:proofErr w:type="spellEnd"/>
              <w:r w:rsidR="00CB628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B628F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</w:ins>
            <w:del w:id="24" w:author="Clara Moningka" w:date="2021-10-21T12:07:00Z">
              <w:r w:rsidRPr="00EC6F38" w:rsidDel="00CB628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5" w:author="Clara Moningka" w:date="2021-10-21T12:15:00Z">
              <w:r w:rsidRPr="00EC6F38" w:rsidDel="0008160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6" w:author="Clara Moningka" w:date="2021-10-21T12:15:00Z">
              <w:r w:rsidRPr="00CB628F" w:rsidDel="00081602">
                <w:rPr>
                  <w:rFonts w:ascii="Times New Roman" w:eastAsia="Times New Roman" w:hAnsi="Times New Roman" w:cs="Times New Roman"/>
                  <w:strike/>
                  <w:szCs w:val="24"/>
                  <w:rPrChange w:id="27" w:author="Clara Moningka" w:date="2021-10-21T12:0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kita.</w:delText>
              </w:r>
            </w:del>
          </w:p>
          <w:p w14:paraId="71ED07D2" w14:textId="31EC380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del w:id="28" w:author="Clara Moningka" w:date="2021-10-21T12:10:00Z">
              <w:r w:rsidRPr="00CB628F" w:rsidDel="00CB628F">
                <w:rPr>
                  <w:rFonts w:ascii="Times New Roman" w:eastAsia="Times New Roman" w:hAnsi="Times New Roman" w:cs="Times New Roman"/>
                  <w:strike/>
                  <w:szCs w:val="24"/>
                  <w:rPrChange w:id="29" w:author="Clara Moningka" w:date="2021-10-21T12:0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 buat</w:delText>
              </w:r>
            </w:del>
            <w:proofErr w:type="spellStart"/>
            <w:ins w:id="30" w:author="Clara Moningka" w:date="2021-10-21T12:08:00Z">
              <w:r w:rsidR="00CB628F">
                <w:rPr>
                  <w:rFonts w:ascii="Times New Roman" w:eastAsia="Times New Roman" w:hAnsi="Times New Roman" w:cs="Times New Roman"/>
                  <w:szCs w:val="24"/>
                </w:rPr>
                <w:t>dibuat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Tujuan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1" w:author="Clara Moningka" w:date="2021-10-21T12:15:00Z">
              <w:r w:rsidRPr="00EC6F38" w:rsidDel="00081602">
                <w:rPr>
                  <w:rFonts w:ascii="Times New Roman" w:eastAsia="Times New Roman" w:hAnsi="Times New Roman" w:cs="Times New Roman"/>
                  <w:szCs w:val="24"/>
                </w:rPr>
                <w:delText xml:space="preserve">terciptanya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32" w:author="Clara Moningka" w:date="2021-10-21T12:11:00Z">
              <w:r w:rsidR="00081602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3" w:author="Clara Moningka" w:date="2021-10-21T12:16:00Z">
              <w:r w:rsidRPr="00EC6F38" w:rsidDel="00081602">
                <w:rPr>
                  <w:rFonts w:ascii="Times New Roman" w:eastAsia="Times New Roman" w:hAnsi="Times New Roman" w:cs="Times New Roman"/>
                  <w:szCs w:val="24"/>
                </w:rPr>
                <w:delText xml:space="preserve">dan </w:delText>
              </w:r>
            </w:del>
            <w:proofErr w:type="spellStart"/>
            <w:ins w:id="34" w:author="Clara Moningka" w:date="2021-10-21T12:16:00Z">
              <w:r w:rsidR="00081602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08160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51FB67" w14:textId="66F10BD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5" w:author="Clara Moningka" w:date="2021-10-21T12:16:00Z">
              <w:r w:rsidRPr="00EC6F38" w:rsidDel="00081602">
                <w:rPr>
                  <w:rFonts w:ascii="Times New Roman" w:eastAsia="Times New Roman" w:hAnsi="Times New Roman" w:cs="Times New Roman"/>
                  <w:szCs w:val="24"/>
                </w:rPr>
                <w:delText xml:space="preserve">Tidak hanya itu </w:delText>
              </w:r>
            </w:del>
            <w:ins w:id="36" w:author="Clara Moningka" w:date="2021-10-21T12:16:00Z">
              <w:r w:rsidR="00081602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7" w:author="Clara Moningka" w:date="2021-10-21T12:16:00Z">
              <w:r w:rsidRPr="00EC6F38" w:rsidDel="00081602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8" w:author="Clara Moningka" w:date="2021-10-21T12:12:00Z">
              <w:r w:rsidRPr="00EC6F38" w:rsidDel="00081602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kritis,</w:t>
            </w:r>
            <w:ins w:id="39" w:author="Clara Moningka" w:date="2021-10-21T12:12:00Z">
              <w:r w:rsidR="00081602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40" w:author="Clara Moningka" w:date="2021-10-21T12:19:00Z">
              <w:r w:rsidR="00081602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1" w:author="Clara Moningka" w:date="2021-10-21T12:19:00Z">
              <w:r w:rsidR="00081602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42" w:author="Clara Moningka" w:date="2021-10-21T12:19:00Z">
              <w:r w:rsidRPr="00EC6F38" w:rsidDel="00081602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del w:id="43" w:author="Clara Moningka" w:date="2021-10-21T12:19:00Z">
              <w:r w:rsidRPr="00EC6F38" w:rsidDel="00081602">
                <w:rPr>
                  <w:rFonts w:ascii="Times New Roman" w:eastAsia="Times New Roman" w:hAnsi="Times New Roman" w:cs="Times New Roman"/>
                  <w:szCs w:val="24"/>
                </w:rPr>
                <w:delText xml:space="preserve">ini 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4" w:author="Clara Moningka" w:date="2021-10-21T12:17:00Z">
              <w:r w:rsidRPr="00EC6F38" w:rsidDel="00081602">
                <w:rPr>
                  <w:rFonts w:ascii="Times New Roman" w:eastAsia="Times New Roman" w:hAnsi="Times New Roman" w:cs="Times New Roman"/>
                  <w:szCs w:val="24"/>
                </w:rPr>
                <w:delText xml:space="preserve"> publis</w:delText>
              </w:r>
            </w:del>
            <w:ins w:id="45" w:author="Clara Moningka" w:date="2021-10-21T12:17:00Z">
              <w:r w:rsidR="00081602">
                <w:rPr>
                  <w:rFonts w:ascii="Times New Roman" w:eastAsia="Times New Roman" w:hAnsi="Times New Roman" w:cs="Times New Roman"/>
                  <w:szCs w:val="24"/>
                </w:rPr>
                <w:t>publikasikan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6" w:author="Clara Moningka" w:date="2021-10-21T12:19:00Z">
              <w:r w:rsidRPr="00EC6F38" w:rsidDel="00081602">
                <w:rPr>
                  <w:rFonts w:ascii="Times New Roman" w:eastAsia="Times New Roman" w:hAnsi="Times New Roman" w:cs="Times New Roman"/>
                  <w:szCs w:val="24"/>
                </w:rPr>
                <w:delText xml:space="preserve">diri atau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D26587D" w14:textId="0EF24E6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48" w:author="Clara Moningka" w:date="2021-10-21T12:10:00Z">
              <w:r w:rsidR="00CB628F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  <w:commentRangeEnd w:id="47"/>
              <w:r w:rsidR="00CB628F">
                <w:rPr>
                  <w:rStyle w:val="CommentReference"/>
                </w:rPr>
                <w:commentReference w:id="47"/>
              </w:r>
            </w:ins>
          </w:p>
          <w:p w14:paraId="031D847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E70510E" w14:textId="48601D4F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9" w:author="Clara Moningka" w:date="2021-10-21T12:19:00Z">
              <w:r w:rsidRPr="00EC6F38" w:rsidDel="0008160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50" w:author="Clara Moningka" w:date="2021-10-21T12:19:00Z">
              <w:r w:rsidR="00081602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5E24EE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5FA6D21" w14:textId="1DFD330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1" w:author="Clara Moningka" w:date="2021-10-21T12:20:00Z">
              <w:r w:rsidRPr="00EC6F38" w:rsidDel="00081602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52" w:author="Clara Moningka" w:date="2021-10-21T12:20:00Z">
              <w:r w:rsidR="00081602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53" w:author="Clara Moningka" w:date="2021-10-21T12:20:00Z">
              <w:r w:rsidRPr="00EC6F38" w:rsidDel="00081602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54" w:author="Clara Moningka" w:date="2021-10-21T12:20:00Z">
              <w:r w:rsidRPr="00EC6F38" w:rsidDel="00081602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5" w:author="Clara Moningka" w:date="2021-10-21T12:20:00Z">
              <w:r w:rsidRPr="00EC6F38" w:rsidDel="0008160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6" w:author="Clara Moningka" w:date="2021-10-21T12:20:00Z">
              <w:r w:rsidRPr="00EC6F38" w:rsidDel="00081602">
                <w:rPr>
                  <w:rFonts w:ascii="Times New Roman" w:eastAsia="Times New Roman" w:hAnsi="Times New Roman" w:cs="Times New Roman"/>
                  <w:szCs w:val="24"/>
                </w:rPr>
                <w:delText xml:space="preserve">mencari </w:delText>
              </w:r>
            </w:del>
            <w:proofErr w:type="spellStart"/>
            <w:ins w:id="57" w:author="Clara Moningka" w:date="2021-10-21T12:20:00Z">
              <w:r w:rsidR="00081602">
                <w:rPr>
                  <w:rFonts w:ascii="Times New Roman" w:eastAsia="Times New Roman" w:hAnsi="Times New Roman" w:cs="Times New Roman"/>
                  <w:szCs w:val="24"/>
                </w:rPr>
                <w:t>memahami</w:t>
              </w:r>
              <w:proofErr w:type="spellEnd"/>
              <w:r w:rsidR="0008160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ins w:id="58" w:author="Clara Moningka" w:date="2021-10-21T12:20:00Z">
              <w:r w:rsidR="00081602">
                <w:rPr>
                  <w:rFonts w:ascii="Times New Roman" w:eastAsia="Times New Roman" w:hAnsi="Times New Roman" w:cs="Times New Roman"/>
                  <w:szCs w:val="24"/>
                </w:rPr>
                <w:t>nya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9" w:author="Clara Moningka" w:date="2021-10-21T12:20:00Z">
              <w:r w:rsidRPr="00EC6F38" w:rsidDel="00081602">
                <w:rPr>
                  <w:rFonts w:ascii="Times New Roman" w:eastAsia="Times New Roman" w:hAnsi="Times New Roman" w:cs="Times New Roman"/>
                  <w:szCs w:val="24"/>
                </w:rPr>
                <w:delText>siswa.</w:delText>
              </w:r>
            </w:del>
          </w:p>
          <w:p w14:paraId="53396A1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CA721A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2C22FA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3EABC1EF" w14:textId="53E3B8A7" w:rsidR="00125355" w:rsidRPr="00EC6F38" w:rsidDel="00AF3BFB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60" w:author="Clara Moningka" w:date="2021-10-21T12:21:00Z"/>
                <w:rFonts w:ascii="Times New Roman" w:eastAsia="Times New Roman" w:hAnsi="Times New Roman" w:cs="Times New Roman"/>
                <w:szCs w:val="24"/>
              </w:rPr>
            </w:pPr>
            <w:del w:id="61" w:author="Clara Moningka" w:date="2021-10-21T12:21:00Z">
              <w:r w:rsidRPr="00EC6F38" w:rsidDel="00AF3BFB">
                <w:rPr>
                  <w:rFonts w:ascii="Times New Roman" w:eastAsia="Times New Roman" w:hAnsi="Times New Roman" w:cs="Times New Roman"/>
                  <w:szCs w:val="24"/>
                </w:rPr>
                <w:delText>Dimana guru sebagai pendidik di era 4.0 maka guru tidak boleh menetap dengan satu strata, harus selalu berkembang agar dapat mengajarkan pendidikan sesuai dengan eranya.</w:delText>
              </w:r>
            </w:del>
            <w:ins w:id="62" w:author="Clara Moningka" w:date="2021-10-21T12:21:00Z"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Strata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keterampilan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guru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harus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berkembang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sesuai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perkembangan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jaman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</w:p>
          <w:p w14:paraId="5E3BCF9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379848B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82AABC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80C276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1550E39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Mendiskusikan</w:t>
            </w:r>
            <w:proofErr w:type="spellEnd"/>
          </w:p>
          <w:p w14:paraId="5B385978" w14:textId="3A0B344A" w:rsidR="00125355" w:rsidRPr="00EC6F38" w:rsidRDefault="00AF3BFB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63" w:author="Clara Moningka" w:date="2021-10-21T12:22:00Z">
              <w:r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4" w:author="Clara Moningka" w:date="2021-10-21T12:22:00Z">
              <w:r w:rsidR="00125355" w:rsidRPr="00EC6F38" w:rsidDel="00AF3BFB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proofErr w:type="spellStart"/>
            <w:ins w:id="65" w:author="Clara Moningka" w:date="2021-10-21T12:22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enelitian</w:t>
              </w:r>
            </w:ins>
            <w:proofErr w:type="spellEnd"/>
          </w:p>
          <w:p w14:paraId="1BCD3839" w14:textId="3037EBD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6" w:author="Clara Moningka" w:date="2021-10-21T12:22:00Z">
              <w:r w:rsidRPr="00EC6F38" w:rsidDel="00AF3BFB">
                <w:rPr>
                  <w:rFonts w:ascii="Times New Roman" w:eastAsia="Times New Roman" w:hAnsi="Times New Roman" w:cs="Times New Roman"/>
                  <w:szCs w:val="24"/>
                </w:rPr>
                <w:delText>Pada dasarnya kita bisa lihat p</w:delText>
              </w:r>
            </w:del>
            <w:ins w:id="67" w:author="Clara Moningka" w:date="2021-10-21T12:22:00Z"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8" w:author="Clara Moningka" w:date="2021-10-21T12:22:00Z">
              <w:r w:rsidRPr="00EC6F38" w:rsidDel="00AF3BFB">
                <w:rPr>
                  <w:rFonts w:ascii="Times New Roman" w:eastAsia="Times New Roman" w:hAnsi="Times New Roman" w:cs="Times New Roman"/>
                  <w:szCs w:val="24"/>
                </w:rPr>
                <w:delText xml:space="preserve">ini sebenarnya jadi satu kesatuan, </w:delText>
              </w:r>
            </w:del>
            <w:proofErr w:type="spellStart"/>
            <w:ins w:id="69" w:author="Clara Moningka" w:date="2021-10-21T12:22:00Z"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merupakan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satu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kesatuan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70" w:author="Clara Moningka" w:date="2021-10-21T12:22:00Z">
              <w:r w:rsidRPr="00EC6F38" w:rsidDel="00AF3BFB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71" w:author="Clara Moningka" w:date="2021-10-21T12:22:00Z"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AF3BF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ada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del w:id="72" w:author="Clara Moningka" w:date="2021-10-21T12:23:00Z">
              <w:r w:rsidRPr="00EC6F38" w:rsidDel="00AF3BFB">
                <w:rPr>
                  <w:rFonts w:ascii="Times New Roman" w:eastAsia="Times New Roman" w:hAnsi="Times New Roman" w:cs="Times New Roman"/>
                  <w:szCs w:val="24"/>
                </w:rPr>
                <w:delText xml:space="preserve"> bisa memiliki pikiran yang kritis</w:delText>
              </w:r>
            </w:del>
            <w:ins w:id="73" w:author="Clara Moningka" w:date="2021-10-21T12:23:00Z"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berlatih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berpikir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kritis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74" w:author="Clara Moningka" w:date="2021-10-21T12:23:00Z">
              <w:r w:rsidRPr="00EC6F38" w:rsidDel="00AF3BFB">
                <w:rPr>
                  <w:rFonts w:ascii="Times New Roman" w:eastAsia="Times New Roman" w:hAnsi="Times New Roman" w:cs="Times New Roman"/>
                  <w:szCs w:val="24"/>
                </w:rPr>
                <w:delText xml:space="preserve">Pikiran kritis </w:delText>
              </w:r>
            </w:del>
            <w:proofErr w:type="spellStart"/>
            <w:ins w:id="75" w:author="Clara Moningka" w:date="2021-10-21T12:23:00Z"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Berpikir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kritis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del w:id="76" w:author="Clara Moningka" w:date="2021-10-21T12:23:00Z">
              <w:r w:rsidRPr="00EC6F38" w:rsidDel="00AF3BFB">
                <w:rPr>
                  <w:rFonts w:ascii="Times New Roman" w:eastAsia="Times New Roman" w:hAnsi="Times New Roman" w:cs="Times New Roman"/>
                  <w:szCs w:val="24"/>
                </w:rPr>
                <w:delText xml:space="preserve"> karena dengan pikiran yang kritis maka akan timbul sebuah ide atau gagasan</w:delText>
              </w:r>
            </w:del>
            <w:ins w:id="77" w:author="Clara Moningka" w:date="2021-10-21T12:23:00Z"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menumbuhkan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ide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gagasan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baru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AF29E34" w14:textId="1A35AA6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78" w:author="Clara Moningka" w:date="2021-10-21T12:24:00Z">
              <w:r w:rsidRPr="00EC6F38" w:rsidDel="00AF3BFB">
                <w:rPr>
                  <w:rFonts w:ascii="Times New Roman" w:eastAsia="Times New Roman" w:hAnsi="Times New Roman" w:cs="Times New Roman"/>
                  <w:szCs w:val="24"/>
                </w:rPr>
                <w:delText xml:space="preserve">Dari gagasan </w:delText>
              </w:r>
            </w:del>
            <w:proofErr w:type="spellStart"/>
            <w:ins w:id="79" w:author="Clara Moningka" w:date="2021-10-21T12:24:00Z"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  <w:r w:rsidR="00AF3BFB" w:rsidRPr="00EC6F38">
                <w:rPr>
                  <w:rFonts w:ascii="Times New Roman" w:eastAsia="Times New Roman" w:hAnsi="Times New Roman" w:cs="Times New Roman"/>
                  <w:szCs w:val="24"/>
                </w:rPr>
                <w:t>agasan</w:t>
              </w:r>
              <w:proofErr w:type="spellEnd"/>
              <w:r w:rsidR="00AF3BF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0" w:author="Clara Moningka" w:date="2021-10-21T12:24:00Z">
              <w:r w:rsidRPr="00EC6F38" w:rsidDel="00AF3BFB">
                <w:rPr>
                  <w:rFonts w:ascii="Times New Roman" w:eastAsia="Times New Roman" w:hAnsi="Times New Roman" w:cs="Times New Roman"/>
                  <w:szCs w:val="24"/>
                </w:rPr>
                <w:delText xml:space="preserve">tadi maka </w:delText>
              </w:r>
            </w:del>
            <w:ins w:id="81" w:author="Clara Moningka" w:date="2021-10-21T12:24:00Z"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pada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del w:id="82" w:author="Clara Moningka" w:date="2021-10-21T12:24:00Z">
              <w:r w:rsidRPr="00EC6F38" w:rsidDel="00AF3BFB">
                <w:rPr>
                  <w:rFonts w:ascii="Times New Roman" w:eastAsia="Times New Roman" w:hAnsi="Times New Roman" w:cs="Times New Roman"/>
                  <w:szCs w:val="24"/>
                </w:rPr>
                <w:delText xml:space="preserve"> yaitu mencoba/ pengaplikasian</w:delText>
              </w:r>
            </w:del>
            <w:ins w:id="83" w:author="Clara Moningka" w:date="2021-10-21T12:24:00Z"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diaplikasikan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ins w:id="84" w:author="Clara Moningka" w:date="2021-10-21T12:24:00Z"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era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</w:t>
            </w:r>
            <w:del w:id="85" w:author="Clara Moningka" w:date="2021-10-21T12:24:00Z">
              <w:r w:rsidRPr="00EC6F38" w:rsidDel="00AF3BFB">
                <w:rPr>
                  <w:rFonts w:ascii="Times New Roman" w:eastAsia="Times New Roman" w:hAnsi="Times New Roman" w:cs="Times New Roman"/>
                  <w:szCs w:val="24"/>
                </w:rPr>
                <w:delText>0 ini lebih banyak praktek karena lebih menyiapkan anak pada bagaimana kita menumbuhkan ide baru atau gagasan.</w:delText>
              </w:r>
            </w:del>
            <w:ins w:id="86" w:author="Clara Moningka" w:date="2021-10-21T12:24:00Z"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praktek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lebih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banyak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dilakuka</w:t>
              </w:r>
            </w:ins>
            <w:ins w:id="87" w:author="Clara Moningka" w:date="2021-10-21T12:25:00Z"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Pendidik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perlu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mempersiapkan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anak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kreatif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mampu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menumbuhkan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ide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baru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</w:p>
          <w:p w14:paraId="38ABECE9" w14:textId="29F286E0" w:rsidR="00125355" w:rsidRPr="00EC6F38" w:rsidDel="00AF3BFB" w:rsidRDefault="00125355" w:rsidP="00AF3BFB">
            <w:pPr>
              <w:spacing w:before="100" w:beforeAutospacing="1" w:after="100" w:afterAutospacing="1" w:line="240" w:lineRule="auto"/>
              <w:contextualSpacing w:val="0"/>
              <w:rPr>
                <w:del w:id="88" w:author="Clara Moningka" w:date="2021-10-21T12:26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9" w:author="Clara Moningka" w:date="2021-10-21T12:25:00Z">
              <w:r w:rsidRPr="00EC6F38" w:rsidDel="00AF3BFB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proofErr w:type="spellStart"/>
            <w:ins w:id="90" w:author="Clara Moningka" w:date="2021-10-21T12:25:00Z"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1" w:author="Clara Moningka" w:date="2021-10-21T12:25:00Z">
              <w:r w:rsidRPr="00EC6F38" w:rsidDel="00AF3BFB">
                <w:rPr>
                  <w:rFonts w:ascii="Times New Roman" w:eastAsia="Times New Roman" w:hAnsi="Times New Roman" w:cs="Times New Roman"/>
                  <w:szCs w:val="24"/>
                </w:rPr>
                <w:delText>mendiskusikan</w:delText>
              </w:r>
            </w:del>
            <w:ins w:id="92" w:author="Clara Moningka" w:date="2021-10-21T12:26:00Z"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93" w:author="Clara Moningka" w:date="2021-10-21T12:25:00Z"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berdiskusi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94" w:author="Clara Moningka" w:date="2021-10-21T12:26:00Z">
              <w:r w:rsidRPr="00EC6F38" w:rsidDel="00AF3BFB">
                <w:rPr>
                  <w:rFonts w:ascii="Times New Roman" w:eastAsia="Times New Roman" w:hAnsi="Times New Roman" w:cs="Times New Roman"/>
                  <w:szCs w:val="24"/>
                </w:rPr>
                <w:delText xml:space="preserve">Mendiskusikan </w:delText>
              </w:r>
            </w:del>
            <w:proofErr w:type="spellStart"/>
            <w:ins w:id="95" w:author="Clara Moningka" w:date="2021-10-21T12:26:00Z"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Berdiskusi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bukan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hanya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berkomunikasi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namun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juga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mengkolaborasikan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ide yang </w:t>
              </w:r>
              <w:proofErr w:type="spellStart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ada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96" w:author="Clara Moningka" w:date="2021-10-21T12:26:00Z">
              <w:r w:rsidRPr="00EC6F38" w:rsidDel="00AF3BFB">
                <w:rPr>
                  <w:rFonts w:ascii="Times New Roman" w:eastAsia="Times New Roman" w:hAnsi="Times New Roman" w:cs="Times New Roman"/>
                  <w:szCs w:val="24"/>
                </w:rPr>
                <w:delText>di sini bukan hanya satu atau dua orang tapi banyak kolaborasi komunikasi dengan banyak orang. Hal ini dilakukan karena banyak pandangan yang berbeda atau ide-ide yang baru akan muncul.</w:delText>
              </w:r>
            </w:del>
          </w:p>
          <w:p w14:paraId="36AC6D14" w14:textId="1B1AF18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97" w:author="Clara Moningka" w:date="2021-10-21T12:26:00Z">
              <w:r w:rsidRPr="00EC6F38" w:rsidDel="00AF3BFB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ins w:id="98" w:author="Clara Moningka" w:date="2021-10-21T12:26:00Z"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Komponen</w:t>
              </w:r>
              <w:proofErr w:type="spellEnd"/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99" w:author="Clara Moningka" w:date="2021-10-21T12:26:00Z">
              <w:r w:rsidRPr="00EC6F38" w:rsidDel="00AF3BFB">
                <w:rPr>
                  <w:rFonts w:ascii="Times New Roman" w:eastAsia="Times New Roman" w:hAnsi="Times New Roman" w:cs="Times New Roman"/>
                  <w:szCs w:val="24"/>
                </w:rPr>
                <w:delText xml:space="preserve">tuntutan </w:delText>
              </w:r>
            </w:del>
            <w:proofErr w:type="spellStart"/>
            <w:ins w:id="100" w:author="Clara Moningka" w:date="2021-10-21T12:26:00Z"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  <w:r w:rsidR="00AF3BFB" w:rsidRPr="00EC6F38">
                <w:rPr>
                  <w:rFonts w:ascii="Times New Roman" w:eastAsia="Times New Roman" w:hAnsi="Times New Roman" w:cs="Times New Roman"/>
                  <w:szCs w:val="24"/>
                </w:rPr>
                <w:t>untutan</w:t>
              </w:r>
              <w:proofErr w:type="spellEnd"/>
              <w:r w:rsidR="00AF3BF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1" w:author="Clara Moningka" w:date="2021-10-21T12:27:00Z">
              <w:r w:rsidR="00AF3BFB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del w:id="102" w:author="Clara Moningka" w:date="2021-10-21T12:27:00Z">
              <w:r w:rsidRPr="00EC6F38" w:rsidDel="00AF3BFB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CB628F" w14:paraId="37EC51A3" w14:textId="77777777" w:rsidTr="00821BA2">
        <w:trPr>
          <w:ins w:id="103" w:author="Clara Moningka" w:date="2021-10-21T12:05:00Z"/>
        </w:trPr>
        <w:tc>
          <w:tcPr>
            <w:tcW w:w="9350" w:type="dxa"/>
          </w:tcPr>
          <w:p w14:paraId="3F5EEE64" w14:textId="77777777" w:rsidR="00CB628F" w:rsidRDefault="00CB628F" w:rsidP="00821BA2">
            <w:pPr>
              <w:pStyle w:val="Heading3"/>
              <w:rPr>
                <w:ins w:id="104" w:author="Clara Moningka" w:date="2021-10-21T12:05:00Z"/>
              </w:rPr>
            </w:pPr>
          </w:p>
        </w:tc>
      </w:tr>
    </w:tbl>
    <w:p w14:paraId="5567D88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lara Moningka" w:date="2021-10-21T12:01:00Z" w:initials="CM">
    <w:p w14:paraId="4F07CE39" w14:textId="3933F3A6" w:rsidR="00CB628F" w:rsidRDefault="00CB628F">
      <w:pPr>
        <w:pStyle w:val="CommentText"/>
      </w:pPr>
      <w:r>
        <w:rPr>
          <w:rStyle w:val="CommentReference"/>
        </w:rPr>
        <w:annotationRef/>
      </w:r>
      <w:proofErr w:type="spellStart"/>
      <w:r>
        <w:t>Ditulis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</w:p>
  </w:comment>
  <w:comment w:id="1" w:author="Clara Moningka" w:date="2021-10-21T12:05:00Z" w:initials="CM">
    <w:p w14:paraId="0004B5DB" w14:textId="2E889E4D" w:rsidR="00CB628F" w:rsidRDefault="00CB628F">
      <w:pPr>
        <w:pStyle w:val="CommentText"/>
      </w:pPr>
      <w:r>
        <w:rPr>
          <w:rStyle w:val="CommentReference"/>
        </w:rPr>
        <w:annotationRef/>
      </w:r>
      <w:proofErr w:type="spellStart"/>
      <w:r>
        <w:t>Spasi</w:t>
      </w:r>
      <w:proofErr w:type="spellEnd"/>
      <w:r>
        <w:t xml:space="preserve"> </w:t>
      </w:r>
      <w:proofErr w:type="spellStart"/>
      <w:r>
        <w:t>masuk</w:t>
      </w:r>
      <w:proofErr w:type="spellEnd"/>
    </w:p>
  </w:comment>
  <w:comment w:id="2" w:author="Clara Moningka" w:date="2021-10-21T12:02:00Z" w:initials="CM">
    <w:p w14:paraId="1AD2316E" w14:textId="0CBF11A5" w:rsidR="00CB628F" w:rsidRDefault="00CB628F">
      <w:pPr>
        <w:pStyle w:val="CommentText"/>
      </w:pPr>
      <w:r>
        <w:rPr>
          <w:rStyle w:val="CommentReference"/>
        </w:rPr>
        <w:annotationRef/>
      </w:r>
    </w:p>
  </w:comment>
  <w:comment w:id="16" w:author="Clara Moningka" w:date="2021-10-21T12:06:00Z" w:initials="CM">
    <w:p w14:paraId="059D331E" w14:textId="4FACB99F" w:rsidR="00CB628F" w:rsidRDefault="00CB628F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, </w:t>
      </w:r>
    </w:p>
  </w:comment>
  <w:comment w:id="47" w:author="Clara Moningka" w:date="2021-10-21T12:10:00Z" w:initials="CM">
    <w:p w14:paraId="00B662F2" w14:textId="26635EDD" w:rsidR="00CB628F" w:rsidRDefault="00CB628F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dua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07CE39" w15:done="0"/>
  <w15:commentEx w15:paraId="0004B5DB" w15:done="0"/>
  <w15:commentEx w15:paraId="1AD2316E" w15:done="0"/>
  <w15:commentEx w15:paraId="059D331E" w15:done="0"/>
  <w15:commentEx w15:paraId="00B662F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BD50D" w16cex:dateUtc="2021-10-21T05:01:00Z"/>
  <w16cex:commentExtensible w16cex:durableId="251BD624" w16cex:dateUtc="2021-10-21T05:05:00Z"/>
  <w16cex:commentExtensible w16cex:durableId="251BD545" w16cex:dateUtc="2021-10-21T05:02:00Z"/>
  <w16cex:commentExtensible w16cex:durableId="251BD65C" w16cex:dateUtc="2021-10-21T05:06:00Z"/>
  <w16cex:commentExtensible w16cex:durableId="251BD74F" w16cex:dateUtc="2021-10-21T05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07CE39" w16cid:durableId="251BD50D"/>
  <w16cid:commentId w16cid:paraId="0004B5DB" w16cid:durableId="251BD624"/>
  <w16cid:commentId w16cid:paraId="1AD2316E" w16cid:durableId="251BD545"/>
  <w16cid:commentId w16cid:paraId="059D331E" w16cid:durableId="251BD65C"/>
  <w16cid:commentId w16cid:paraId="00B662F2" w16cid:durableId="251BD7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ara Moningka">
    <w15:presenceInfo w15:providerId="None" w15:userId="Clara Moning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81602"/>
    <w:rsid w:val="0012251A"/>
    <w:rsid w:val="00125355"/>
    <w:rsid w:val="001D038C"/>
    <w:rsid w:val="00240407"/>
    <w:rsid w:val="0042167F"/>
    <w:rsid w:val="00924DF5"/>
    <w:rsid w:val="00AF3BFB"/>
    <w:rsid w:val="00CB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1335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CB62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2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628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2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628F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Clara Moningka</cp:lastModifiedBy>
  <cp:revision>2</cp:revision>
  <dcterms:created xsi:type="dcterms:W3CDTF">2021-10-21T05:27:00Z</dcterms:created>
  <dcterms:modified xsi:type="dcterms:W3CDTF">2021-10-21T05:27:00Z</dcterms:modified>
</cp:coreProperties>
</file>