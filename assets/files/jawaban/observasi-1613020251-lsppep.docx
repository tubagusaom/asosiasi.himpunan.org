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292F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68BCA1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D4CA71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D67351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2C1D57B" w14:textId="77777777" w:rsidTr="00D810B0">
        <w:tc>
          <w:tcPr>
            <w:tcW w:w="9350" w:type="dxa"/>
          </w:tcPr>
          <w:p w14:paraId="2B6C2CE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3CF2B" w14:textId="6E2B893A" w:rsidR="00D80F46" w:rsidRPr="006655BE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0" w:author="Hermawan" w:date="2021-02-11T11:57:00Z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rPrChange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ins w:id="1" w:author="Hermawan" w:date="2021-02-11T11:57:00Z">
              <w:r w:rsidR="006655BE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 KATA</w:t>
              </w:r>
            </w:ins>
          </w:p>
          <w:p w14:paraId="5D2F8D5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F4CF5" w14:textId="0B4F0901" w:rsidR="00D80F46" w:rsidRPr="001011E5" w:rsidDel="001011E5" w:rsidRDefault="00D80F46" w:rsidP="008D1AF7">
            <w:pPr>
              <w:spacing w:line="312" w:lineRule="auto"/>
              <w:jc w:val="both"/>
              <w:rPr>
                <w:del w:id="2" w:author="Hermawan" w:date="2021-02-11T12:11:00Z"/>
                <w:rFonts w:ascii="Times New Roman" w:hAnsi="Times New Roman" w:cs="Times New Roman"/>
                <w:sz w:val="24"/>
                <w:szCs w:val="24"/>
                <w:lang w:val="en-US"/>
                <w:rPrChange w:id="3" w:author="Hermawan" w:date="2021-02-11T12:09:00Z">
                  <w:rPr>
                    <w:del w:id="4" w:author="Hermawan" w:date="2021-02-11T12:11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</w:pPr>
            <w:commentRangeStart w:id="5"/>
            <w:del w:id="6" w:author="Hermawan" w:date="2021-02-11T12:11:00Z">
              <w:r w:rsidRPr="00A16D9B" w:rsidDel="001011E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Alhamdulillah,  segala  puji  bagi  Allah  yang  telah  memberikan  segala  bimbingan-Nya  kepada penulis untuk menyelesaikan buku praktikum Jaringan Komputer ini. </w:delText>
              </w:r>
              <w:commentRangeEnd w:id="5"/>
              <w:r w:rsidR="001011E5" w:rsidDel="001011E5">
                <w:rPr>
                  <w:rStyle w:val="CommentReference"/>
                  <w:lang w:val="en-US"/>
                </w:rPr>
                <w:commentReference w:id="5"/>
              </w:r>
            </w:del>
            <w:proofErr w:type="spellStart"/>
            <w:ins w:id="7" w:author="Hermawan" w:date="2021-02-11T12:09:00Z"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adalah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sebuah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disiplin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ilmu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</w:ins>
            <w:proofErr w:type="spellStart"/>
            <w:ins w:id="8" w:author="Hermawan" w:date="2021-02-11T12:10:00Z"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membahas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tentang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bagaimana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merancang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sebuah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arsitektur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komunikasi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antar</w:t>
              </w:r>
              <w:proofErr w:type="spellEnd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</w:ins>
            <w:proofErr w:type="spellEnd"/>
            <w:ins w:id="9" w:author="Hermawan" w:date="2021-02-11T12:11:00Z"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148058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81009" w14:textId="6350DC0E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</w:t>
            </w:r>
            <w:proofErr w:type="spellStart"/>
            <w:ins w:id="10" w:author="Hermawan" w:date="2021-02-11T11:59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digunakan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sebagai  modul  ajar  praktikum  Jaringan  Komputer  program  D3</w:t>
            </w:r>
            <w:ins w:id="11" w:author="Hermawan" w:date="2021-02-11T11:59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ins w:id="12" w:author="Hermawan" w:date="2021-02-11T11:59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D4 di Politeknik Elektronika Negeri Surabaya. Sasaran</w:t>
            </w:r>
            <w:proofErr w:type="spellStart"/>
            <w:ins w:id="13" w:author="Hermawan" w:date="2021-02-11T12:00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tujuan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dari praktikum Jaringan Komputer ini  adalah  memberikan  pengetahuan  kepada  mahasiswa  tentang  teknik  membangun  sistem  Jaringan  Komputer  berbasis  Linux</w:t>
            </w:r>
            <w:ins w:id="14" w:author="Hermawan" w:date="2021-02-11T12:00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</w:t>
            </w:r>
            <w:del w:id="15" w:author="Hermawan" w:date="2021-02-11T12:01:00Z">
              <w:r w:rsidRPr="00A16D9B" w:rsidDel="006655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-perintah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dasar  Linux sampai dengan membangun </w:t>
            </w:r>
            <w:r w:rsidRPr="006655B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6" w:author="Hermawan" w:date="2021-02-11T12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6655B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7" w:author="Hermawan" w:date="2021-02-11T12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6655B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8" w:author="Hermawan" w:date="2021-02-11T12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655B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9" w:author="Hermawan" w:date="2021-02-11T12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6655BE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20" w:author="Hermawan" w:date="2021-02-11T12:02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ins w:id="21" w:author="Hermawan" w:date="2021-02-11T12:02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14:paraId="175C11F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294150" w14:textId="3016F5A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23" w:author="Hermawan" w:date="2021-02-11T12:03:00Z">
              <w:r w:rsidR="006655B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  <w:commentRangeEnd w:id="22"/>
            <w:r w:rsidR="001011E5">
              <w:rPr>
                <w:rStyle w:val="CommentReference"/>
                <w:lang w:val="en-US"/>
              </w:rPr>
              <w:commentReference w:id="22"/>
            </w:r>
          </w:p>
          <w:p w14:paraId="43BB701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79D30" w14:textId="53129B7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del w:id="24" w:author="Hermawan" w:date="2021-02-11T12:07:00Z">
              <w:r w:rsidRPr="00A16D9B" w:rsidDel="001011E5">
                <w:rPr>
                  <w:rFonts w:ascii="Times New Roman" w:hAnsi="Times New Roman" w:cs="Times New Roman"/>
                  <w:sz w:val="24"/>
                  <w:szCs w:val="24"/>
                </w:rPr>
                <w:delText>mata  kuliah</w:delText>
              </w:r>
            </w:del>
            <w:proofErr w:type="spellStart"/>
            <w:ins w:id="25" w:author="Hermawan" w:date="2021-02-11T12:07:00Z">
              <w:r w:rsidR="001011E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Jaringan Komputer.</w:t>
            </w:r>
            <w:del w:id="26" w:author="Hermawan" w:date="2021-02-11T12:04:00Z">
              <w:r w:rsidRPr="00A16D9B" w:rsidDel="006655B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CE5FFD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3FCC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1E54F78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3CA9718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42BD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2127A06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8409B2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18C1E6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778027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203FC1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EA6B7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529E37D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091DC8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C866A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Hermawan" w:date="2021-02-11T12:04:00Z" w:initials="H">
    <w:p w14:paraId="30C61A73" w14:textId="1BD1A182" w:rsidR="001011E5" w:rsidRDefault="001011E5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</w:comment>
  <w:comment w:id="22" w:author="Hermawan" w:date="2021-02-11T12:06:00Z" w:initials="H">
    <w:p w14:paraId="014A5993" w14:textId="2DD3FA2C" w:rsidR="001011E5" w:rsidRDefault="001011E5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</w:t>
      </w:r>
      <w:proofErr w:type="spellStart"/>
      <w:r>
        <w:t>buku</w:t>
      </w:r>
      <w:proofErr w:type="spellEnd"/>
      <w:r>
        <w:t xml:space="preserve"> yang lain.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C61A73" w15:done="0"/>
  <w15:commentEx w15:paraId="014A59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F9BE4" w16cex:dateUtc="2021-02-11T05:04:00Z"/>
  <w16cex:commentExtensible w16cex:durableId="23CF9C48" w16cex:dateUtc="2021-02-11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C61A73" w16cid:durableId="23CF9BE4"/>
  <w16cid:commentId w16cid:paraId="014A5993" w16cid:durableId="23CF9C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75C89" w14:textId="77777777" w:rsidR="00B02520" w:rsidRDefault="00B02520" w:rsidP="00D80F46">
      <w:r>
        <w:separator/>
      </w:r>
    </w:p>
  </w:endnote>
  <w:endnote w:type="continuationSeparator" w:id="0">
    <w:p w14:paraId="77603A58" w14:textId="77777777" w:rsidR="00B02520" w:rsidRDefault="00B02520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6404F" w14:textId="77777777" w:rsidR="00D80F46" w:rsidRDefault="00D80F46">
    <w:pPr>
      <w:pStyle w:val="Footer"/>
    </w:pPr>
    <w:r>
      <w:t>CLO-4</w:t>
    </w:r>
  </w:p>
  <w:p w14:paraId="388DDB9F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A4B15" w14:textId="77777777" w:rsidR="00B02520" w:rsidRDefault="00B02520" w:rsidP="00D80F46">
      <w:r>
        <w:separator/>
      </w:r>
    </w:p>
  </w:footnote>
  <w:footnote w:type="continuationSeparator" w:id="0">
    <w:p w14:paraId="0A5164F8" w14:textId="77777777" w:rsidR="00B02520" w:rsidRDefault="00B02520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rmawan">
    <w15:presenceInfo w15:providerId="None" w15:userId="Hermaw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011E5"/>
    <w:rsid w:val="0012251A"/>
    <w:rsid w:val="00184E03"/>
    <w:rsid w:val="002D5B47"/>
    <w:rsid w:val="00327783"/>
    <w:rsid w:val="0042167F"/>
    <w:rsid w:val="0046485C"/>
    <w:rsid w:val="004F5D73"/>
    <w:rsid w:val="006655BE"/>
    <w:rsid w:val="00771E9D"/>
    <w:rsid w:val="008D1AF7"/>
    <w:rsid w:val="00924DF5"/>
    <w:rsid w:val="00A16D9B"/>
    <w:rsid w:val="00A86167"/>
    <w:rsid w:val="00AF28E1"/>
    <w:rsid w:val="00B02520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5B26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01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1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1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1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Hermawan</cp:lastModifiedBy>
  <cp:revision>2</cp:revision>
  <dcterms:created xsi:type="dcterms:W3CDTF">2021-02-11T05:12:00Z</dcterms:created>
  <dcterms:modified xsi:type="dcterms:W3CDTF">2021-02-11T05:12:00Z</dcterms:modified>
</cp:coreProperties>
</file>