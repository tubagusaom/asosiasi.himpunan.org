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87D74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F81C36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0320E5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B5D548E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4681BED3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Naik</w:t>
      </w:r>
    </w:p>
    <w:p w14:paraId="7A828C9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D57E121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3B2F0D8" wp14:editId="52CE37C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4A766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376C9F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F302297" w14:textId="1A5B5EA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0" w:author="Microsoft Office User" w:date="2020-12-15T14:55:00Z">
        <w:r w:rsidR="00464B2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464B2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ins w:id="1" w:author="Microsoft Office User" w:date="2020-12-15T14:57:00Z">
        <w:r w:rsidR="00464B2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2" w:author="Microsoft Office User" w:date="2020-12-15T14:57:00Z">
        <w:r w:rsidRPr="00C50A1E" w:rsidDel="00464B2E">
          <w:rPr>
            <w:rFonts w:ascii="Times New Roman" w:eastAsia="Times New Roman" w:hAnsi="Times New Roman" w:cs="Times New Roman"/>
            <w:sz w:val="24"/>
            <w:szCs w:val="24"/>
          </w:rPr>
          <w:delText xml:space="preserve"> 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3" w:author="Microsoft Office User" w:date="2020-12-15T14:56:00Z">
        <w:r w:rsidRPr="00C50A1E" w:rsidDel="00464B2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4ABC45C" w14:textId="5FA96A7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4" w:author="Microsoft Office User" w:date="2020-12-15T15:00:00Z">
        <w:r w:rsidR="00464B2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5" w:author="Microsoft Office User" w:date="2020-12-15T14:58:00Z">
        <w:r w:rsidRPr="00C50A1E" w:rsidDel="00464B2E">
          <w:rPr>
            <w:rFonts w:ascii="Times New Roman" w:eastAsia="Times New Roman" w:hAnsi="Times New Roman" w:cs="Times New Roman"/>
            <w:sz w:val="24"/>
            <w:szCs w:val="24"/>
          </w:rPr>
          <w:delText>. M</w:delText>
        </w:r>
      </w:del>
      <w:del w:id="6" w:author="Microsoft Office User" w:date="2020-12-15T14:59:00Z">
        <w:r w:rsidRPr="00C50A1E" w:rsidDel="00464B2E">
          <w:rPr>
            <w:rFonts w:ascii="Times New Roman" w:eastAsia="Times New Roman" w:hAnsi="Times New Roman" w:cs="Times New Roman"/>
            <w:sz w:val="24"/>
            <w:szCs w:val="24"/>
          </w:rPr>
          <w:delText xml:space="preserve">eski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del w:id="7" w:author="Microsoft Office User" w:date="2020-12-15T14:59:00Z">
        <w:r w:rsidDel="00464B2E">
          <w:rPr>
            <w:rFonts w:ascii="Times New Roman" w:eastAsia="Times New Roman" w:hAnsi="Times New Roman" w:cs="Times New Roman"/>
            <w:sz w:val="24"/>
            <w:szCs w:val="24"/>
          </w:rPr>
          <w:delText xml:space="preserve"> di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ins w:id="8" w:author="Microsoft Office User" w:date="2020-12-15T15:00:00Z">
        <w:r w:rsidR="00464B2E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464B2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9" w:author="Microsoft Office User" w:date="2020-12-15T15:00:00Z">
        <w:r w:rsidRPr="00C50A1E" w:rsidDel="00464B2E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98DE88" w14:textId="284A423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ins w:id="10" w:author="Microsoft Office User" w:date="2020-12-15T15:01:00Z">
        <w:r w:rsidR="00464B2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11" w:author="Microsoft Office User" w:date="2020-12-15T15:01:00Z">
        <w:r w:rsidR="00464B2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proofErr w:type="spellStart"/>
      <w:ins w:id="12" w:author="Microsoft Office User" w:date="2020-12-15T15:02:00Z">
        <w:r w:rsidR="00464B2E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13" w:author="Microsoft Office User" w:date="2020-12-15T15:01:00Z">
        <w:r w:rsidRPr="00C50A1E" w:rsidDel="00464B2E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F9DCA77" w14:textId="43DB6E4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14" w:author="Microsoft Office User" w:date="2020-12-15T15:02:00Z">
        <w:r w:rsidR="00464B2E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5" w:author="Microsoft Office User" w:date="2020-12-15T15:02:00Z">
        <w:r w:rsidDel="00464B2E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36D26DF" w14:textId="7BEC2EF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6" w:author="Microsoft Office User" w:date="2020-12-15T15:02:00Z">
        <w:r w:rsidR="00464B2E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 w:rsidR="00464B2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7" w:author="Microsoft Office User" w:date="2020-12-15T15:02:00Z">
        <w:r w:rsidRPr="00C50A1E" w:rsidDel="00464B2E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792B94" w14:textId="19DEA80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ins w:id="18" w:author="Microsoft Office User" w:date="2020-12-15T15:03:00Z">
        <w:r w:rsidR="009762B5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9" w:author="Microsoft Office User" w:date="2020-12-15T15:03:00Z">
        <w:r w:rsidRPr="00C50A1E" w:rsidDel="009762B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20" w:author="Microsoft Office User" w:date="2020-12-15T15:04:00Z">
        <w:r w:rsidR="009762B5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21" w:author="Microsoft Office User" w:date="2020-12-15T15:04:00Z">
        <w:r w:rsidRPr="00C50A1E" w:rsidDel="009762B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eh</w:t>
      </w:r>
      <w:ins w:id="22" w:author="Microsoft Office User" w:date="2020-12-15T15:04:00Z">
        <w:r w:rsidR="009762B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C899C4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63CABD3" w14:textId="4FBD9B3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</w:t>
      </w:r>
      <w:ins w:id="23" w:author="Microsoft Office User" w:date="2020-12-15T15:05:00Z">
        <w:r w:rsidR="009762B5">
          <w:rPr>
            <w:rFonts w:ascii="Times New Roman" w:eastAsia="Times New Roman" w:hAnsi="Times New Roman" w:cs="Times New Roman"/>
            <w:sz w:val="24"/>
            <w:szCs w:val="24"/>
          </w:rPr>
          <w:t>n</w:t>
        </w:r>
        <w:proofErr w:type="spellEnd"/>
        <w:r w:rsidR="009762B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24" w:author="Microsoft Office User" w:date="2020-12-15T15:05:00Z">
        <w:r w:rsidRPr="00C50A1E" w:rsidDel="009762B5">
          <w:rPr>
            <w:rFonts w:ascii="Times New Roman" w:eastAsia="Times New Roman" w:hAnsi="Times New Roman" w:cs="Times New Roman"/>
            <w:sz w:val="24"/>
            <w:szCs w:val="24"/>
          </w:rPr>
          <w:delText>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098B6AA" w14:textId="250B864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ins w:id="25" w:author="Microsoft Office User" w:date="2020-12-15T15:05:00Z">
        <w:r w:rsidR="009762B5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</w:t>
      </w:r>
      <w:ins w:id="26" w:author="Microsoft Office User" w:date="2020-12-15T15:05:00Z">
        <w:r w:rsidR="009762B5">
          <w:rPr>
            <w:rFonts w:ascii="Times New Roman" w:eastAsia="Times New Roman" w:hAnsi="Times New Roman" w:cs="Times New Roman"/>
            <w:sz w:val="24"/>
            <w:szCs w:val="24"/>
          </w:rPr>
          <w:t>k</w:t>
        </w:r>
        <w:proofErr w:type="spellEnd"/>
        <w:r w:rsidR="009762B5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7" w:author="Microsoft Office User" w:date="2020-12-15T15:05:00Z">
        <w:r w:rsidRPr="00C50A1E" w:rsidDel="009762B5">
          <w:rPr>
            <w:rFonts w:ascii="Times New Roman" w:eastAsia="Times New Roman" w:hAnsi="Times New Roman" w:cs="Times New Roman"/>
            <w:sz w:val="24"/>
            <w:szCs w:val="24"/>
          </w:rPr>
          <w:delText>k~</w:delText>
        </w:r>
      </w:del>
    </w:p>
    <w:p w14:paraId="4DA458B8" w14:textId="64EACAC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ins w:id="28" w:author="Microsoft Office User" w:date="2020-12-15T15:06:00Z">
        <w:r w:rsidR="009762B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9" w:author="Microsoft Office User" w:date="2020-12-15T15:06:00Z">
        <w:r w:rsidR="009762B5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EC7731" w14:textId="6F06B34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ins w:id="30" w:author="Microsoft Office User" w:date="2020-12-15T15:07:00Z">
        <w:r w:rsidR="009762B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1" w:author="Microsoft Office User" w:date="2020-12-15T15:07:00Z">
        <w:r w:rsidR="009762B5">
          <w:rPr>
            <w:rFonts w:ascii="Times New Roman" w:eastAsia="Times New Roman" w:hAnsi="Times New Roman" w:cs="Times New Roman"/>
            <w:sz w:val="24"/>
            <w:szCs w:val="24"/>
          </w:rPr>
          <w:t>berbagai</w:t>
        </w:r>
        <w:proofErr w:type="spellEnd"/>
        <w:r w:rsidR="009762B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ins w:id="32" w:author="Microsoft Office User" w:date="2020-12-15T15:07:00Z">
        <w:r w:rsidR="009762B5">
          <w:rPr>
            <w:rFonts w:ascii="Times New Roman" w:eastAsia="Times New Roman" w:hAnsi="Times New Roman" w:cs="Times New Roman"/>
            <w:sz w:val="24"/>
            <w:szCs w:val="24"/>
          </w:rPr>
          <w:t xml:space="preserve">: </w:t>
        </w:r>
      </w:ins>
      <w:del w:id="33" w:author="Microsoft Office User" w:date="2020-12-15T15:07:00Z">
        <w:r w:rsidRPr="00C50A1E" w:rsidDel="009762B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ins w:id="34" w:author="Microsoft Office User" w:date="2020-12-15T15:08:00Z">
        <w:r w:rsidR="009762B5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35" w:author="Microsoft Office User" w:date="2020-12-15T15:08:00Z">
        <w:r w:rsidRPr="00C50A1E" w:rsidDel="009762B5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</w:p>
    <w:p w14:paraId="6EA55F4D" w14:textId="355151B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36" w:author="Microsoft Office User" w:date="2020-12-15T15:08:00Z">
        <w:r w:rsidR="009762B5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</w:ins>
      <w:proofErr w:type="spellEnd"/>
      <w:del w:id="37" w:author="Microsoft Office User" w:date="2020-12-15T15:08:00Z">
        <w:r w:rsidDel="009762B5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38" w:author="Microsoft Office User" w:date="2020-12-15T15:08:00Z">
        <w:r w:rsidR="009762B5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39" w:author="Microsoft Office User" w:date="2020-12-15T15:08:00Z">
        <w:r w:rsidRPr="00C50A1E" w:rsidDel="009762B5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40" w:author="Microsoft Office User" w:date="2020-12-15T15:08:00Z">
        <w:r w:rsidR="009762B5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41" w:author="Microsoft Office User" w:date="2020-12-15T15:08:00Z">
        <w:r w:rsidRPr="00C50A1E" w:rsidDel="009762B5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ins w:id="42" w:author="Microsoft Office User" w:date="2020-12-15T15:08:00Z">
        <w:r w:rsidR="009762B5">
          <w:rPr>
            <w:rFonts w:ascii="Times New Roman" w:eastAsia="Times New Roman" w:hAnsi="Times New Roman" w:cs="Times New Roman"/>
            <w:sz w:val="24"/>
            <w:szCs w:val="24"/>
          </w:rPr>
          <w:t xml:space="preserve">Uhm, </w:t>
        </w:r>
        <w:proofErr w:type="spellStart"/>
        <w:r w:rsidR="009762B5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43" w:author="Microsoft Office User" w:date="2020-12-15T15:08:00Z">
        <w:r w:rsidRPr="00C50A1E" w:rsidDel="009762B5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45F845" w14:textId="55243C4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44" w:author="Microsoft Office User" w:date="2020-12-15T15:09:00Z">
        <w:r w:rsidR="009762B5">
          <w:rPr>
            <w:rFonts w:ascii="Times New Roman" w:eastAsia="Times New Roman" w:hAnsi="Times New Roman" w:cs="Times New Roman"/>
            <w:sz w:val="24"/>
            <w:szCs w:val="24"/>
          </w:rPr>
          <w:t>, y</w:t>
        </w:r>
      </w:ins>
      <w:del w:id="45" w:author="Microsoft Office User" w:date="2020-12-15T15:09:00Z">
        <w:r w:rsidRPr="00C50A1E" w:rsidDel="009762B5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46" w:author="Microsoft Office User" w:date="2020-12-15T15:09:00Z">
        <w:r w:rsidR="009762B5">
          <w:rPr>
            <w:rFonts w:ascii="Times New Roman" w:eastAsia="Times New Roman" w:hAnsi="Times New Roman" w:cs="Times New Roman"/>
            <w:sz w:val="24"/>
            <w:szCs w:val="24"/>
          </w:rPr>
          <w:t>, y</w:t>
        </w:r>
      </w:ins>
      <w:del w:id="47" w:author="Microsoft Office User" w:date="2020-12-15T15:09:00Z">
        <w:r w:rsidRPr="00C50A1E" w:rsidDel="009762B5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48" w:author="Microsoft Office User" w:date="2020-12-15T15:09:00Z">
        <w:r w:rsidR="009762B5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49" w:author="Microsoft Office User" w:date="2020-12-15T15:09:00Z">
        <w:r w:rsidRPr="00C50A1E" w:rsidDel="009762B5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6C524D19" w14:textId="395569B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0" w:author="Microsoft Office User" w:date="2020-12-15T15:09:00Z">
        <w:r w:rsidR="009762B5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1" w:author="Microsoft Office User" w:date="2020-12-15T15:10:00Z">
        <w:r w:rsidR="009762B5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ins w:id="52" w:author="Microsoft Office User" w:date="2020-12-15T15:10:00Z">
        <w:r w:rsidR="009762B5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2C64B6B6" w14:textId="7996D59A" w:rsidR="00927764" w:rsidDel="009762B5" w:rsidRDefault="00927764" w:rsidP="00927764">
      <w:pPr>
        <w:shd w:val="clear" w:color="auto" w:fill="F5F5F5"/>
        <w:spacing w:after="375"/>
        <w:rPr>
          <w:del w:id="53" w:author="Microsoft Office User" w:date="2020-12-15T15:12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54" w:author="Microsoft Office User" w:date="2020-12-15T15:11:00Z">
        <w:r w:rsidR="009762B5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9762B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762B5">
          <w:rPr>
            <w:rFonts w:ascii="Times New Roman" w:eastAsia="Times New Roman" w:hAnsi="Times New Roman" w:cs="Times New Roman"/>
            <w:sz w:val="24"/>
            <w:szCs w:val="24"/>
          </w:rPr>
          <w:t>meningkat</w:t>
        </w:r>
        <w:proofErr w:type="spellEnd"/>
        <w:r w:rsidR="009762B5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55" w:author="Microsoft Office User" w:date="2020-12-15T15:10:00Z">
        <w:r w:rsidRPr="00C50A1E" w:rsidDel="009762B5">
          <w:rPr>
            <w:rFonts w:ascii="Times New Roman" w:eastAsia="Times New Roman" w:hAnsi="Times New Roman" w:cs="Times New Roman"/>
            <w:sz w:val="24"/>
            <w:szCs w:val="24"/>
          </w:rPr>
          <w:delText xml:space="preserve">lebih suka </w:delText>
        </w:r>
      </w:del>
      <w:del w:id="56" w:author="Microsoft Office User" w:date="2020-12-15T15:11:00Z">
        <w:r w:rsidRPr="00C50A1E" w:rsidDel="009762B5">
          <w:rPr>
            <w:rFonts w:ascii="Times New Roman" w:eastAsia="Times New Roman" w:hAnsi="Times New Roman" w:cs="Times New Roman"/>
            <w:sz w:val="24"/>
            <w:szCs w:val="24"/>
          </w:rPr>
          <w:delText xml:space="preserve">naiknya.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ins w:id="57" w:author="Microsoft Office User" w:date="2020-12-15T15:11:00Z">
        <w:r w:rsidR="009762B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762B5">
        <w:rPr>
          <w:rFonts w:ascii="Times New Roman" w:eastAsia="Times New Roman" w:hAnsi="Times New Roman" w:cs="Times New Roman"/>
          <w:i/>
          <w:sz w:val="24"/>
          <w:szCs w:val="24"/>
          <w:rPrChange w:id="58" w:author="Microsoft Office User" w:date="2020-12-15T15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A8D6258" w14:textId="77777777" w:rsidR="009762B5" w:rsidRPr="00C50A1E" w:rsidRDefault="009762B5" w:rsidP="00927764">
      <w:pPr>
        <w:shd w:val="clear" w:color="auto" w:fill="F5F5F5"/>
        <w:spacing w:after="375"/>
        <w:rPr>
          <w:ins w:id="59" w:author="Microsoft Office User" w:date="2020-12-15T15:12:00Z"/>
          <w:rFonts w:ascii="Times New Roman" w:eastAsia="Times New Roman" w:hAnsi="Times New Roman" w:cs="Times New Roman"/>
          <w:sz w:val="24"/>
          <w:szCs w:val="24"/>
        </w:rPr>
      </w:pPr>
    </w:p>
    <w:p w14:paraId="2EC23D0F" w14:textId="3A37F23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0" w:author="Microsoft Office User" w:date="2020-12-15T15:12:00Z">
        <w:r w:rsidR="009762B5">
          <w:rPr>
            <w:rFonts w:ascii="Times New Roman" w:eastAsia="Times New Roman" w:hAnsi="Times New Roman" w:cs="Times New Roman"/>
            <w:sz w:val="24"/>
            <w:szCs w:val="24"/>
          </w:rPr>
          <w:t xml:space="preserve">lemak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6CAD333A" w14:textId="18D4AFF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</w:t>
      </w:r>
      <w:ins w:id="61" w:author="Microsoft Office User" w:date="2020-12-15T15:12:00Z">
        <w:r w:rsidR="009762B5">
          <w:rPr>
            <w:rFonts w:ascii="Times New Roman" w:eastAsia="Times New Roman" w:hAnsi="Times New Roman" w:cs="Times New Roman"/>
            <w:sz w:val="24"/>
            <w:szCs w:val="24"/>
          </w:rPr>
          <w:t>i</w:t>
        </w:r>
        <w:proofErr w:type="spellEnd"/>
        <w:r w:rsidR="009762B5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9762B5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62" w:author="Microsoft Office User" w:date="2020-12-15T15:12:00Z">
        <w:r w:rsidRPr="00C50A1E" w:rsidDel="009762B5">
          <w:rPr>
            <w:rFonts w:ascii="Times New Roman" w:eastAsia="Times New Roman" w:hAnsi="Times New Roman" w:cs="Times New Roman"/>
            <w:sz w:val="24"/>
            <w:szCs w:val="24"/>
          </w:rPr>
          <w:delText>i. 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3" w:author="Microsoft Office User" w:date="2020-12-15T15:12:00Z">
        <w:r w:rsidR="009762B5">
          <w:rPr>
            <w:rFonts w:ascii="Times New Roman" w:eastAsia="Times New Roman" w:hAnsi="Times New Roman" w:cs="Times New Roman"/>
            <w:sz w:val="24"/>
            <w:szCs w:val="24"/>
          </w:rPr>
          <w:t>saja</w:t>
        </w:r>
        <w:proofErr w:type="spellEnd"/>
        <w:r w:rsidR="009762B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B931C8C" w14:textId="326F07E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ins w:id="64" w:author="Microsoft Office User" w:date="2020-12-15T15:13:00Z">
        <w:r w:rsidR="009762B5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65" w:author="Microsoft Office User" w:date="2020-12-15T15:13:00Z">
        <w:r w:rsidRPr="00C50A1E" w:rsidDel="009762B5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5BB1706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  <w:bookmarkStart w:id="66" w:name="_GoBack"/>
      <w:bookmarkEnd w:id="66"/>
    </w:p>
    <w:p w14:paraId="556F3E29" w14:textId="77777777" w:rsidR="00927764" w:rsidRPr="00C50A1E" w:rsidRDefault="00927764" w:rsidP="00927764"/>
    <w:p w14:paraId="27B083D6" w14:textId="77777777" w:rsidR="00927764" w:rsidRPr="005A045A" w:rsidRDefault="00927764" w:rsidP="00927764">
      <w:pPr>
        <w:rPr>
          <w:i/>
        </w:rPr>
      </w:pPr>
    </w:p>
    <w:p w14:paraId="39BE7385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A6299CB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5E7D6" w14:textId="77777777" w:rsidR="00624FC8" w:rsidRDefault="00624FC8">
      <w:r>
        <w:separator/>
      </w:r>
    </w:p>
  </w:endnote>
  <w:endnote w:type="continuationSeparator" w:id="0">
    <w:p w14:paraId="390FF65E" w14:textId="77777777" w:rsidR="00624FC8" w:rsidRDefault="00624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D972F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E3DC442" w14:textId="77777777" w:rsidR="00941E77" w:rsidRDefault="00624FC8">
    <w:pPr>
      <w:pStyle w:val="Footer"/>
    </w:pPr>
  </w:p>
  <w:p w14:paraId="529EFE2E" w14:textId="77777777" w:rsidR="00941E77" w:rsidRDefault="00624F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91C18" w14:textId="77777777" w:rsidR="00624FC8" w:rsidRDefault="00624FC8">
      <w:r>
        <w:separator/>
      </w:r>
    </w:p>
  </w:footnote>
  <w:footnote w:type="continuationSeparator" w:id="0">
    <w:p w14:paraId="08545D47" w14:textId="77777777" w:rsidR="00624FC8" w:rsidRDefault="00624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464B2E"/>
    <w:rsid w:val="00624FC8"/>
    <w:rsid w:val="00924DF5"/>
    <w:rsid w:val="00927764"/>
    <w:rsid w:val="009762B5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ADA13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64B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B2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4</cp:revision>
  <dcterms:created xsi:type="dcterms:W3CDTF">2020-08-26T21:16:00Z</dcterms:created>
  <dcterms:modified xsi:type="dcterms:W3CDTF">2020-12-15T08:13:00Z</dcterms:modified>
</cp:coreProperties>
</file>