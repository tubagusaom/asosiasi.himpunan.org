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8FF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8F8DAB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EB775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D4E5525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ini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1252EAF" w14:textId="77777777" w:rsidR="00927764" w:rsidRPr="0094076B" w:rsidRDefault="00927764" w:rsidP="00927764">
      <w:pPr>
        <w:rPr>
          <w:rFonts w:ascii="Cambria" w:hAnsi="Cambria"/>
        </w:rPr>
      </w:pPr>
    </w:p>
    <w:p w14:paraId="0A7C9292" w14:textId="6CDCB3E9" w:rsidR="00927764" w:rsidRPr="00D16D32" w:rsidRDefault="00927764" w:rsidP="00D16D32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rPrChange w:id="0" w:author="nilasusanti1509@outlook.com" w:date="2022-07-15T10:10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proofErr w:type="spellStart"/>
      <w:r w:rsidRPr="00D16D32">
        <w:rPr>
          <w:rFonts w:ascii="Times New Roman" w:eastAsia="Times New Roman" w:hAnsi="Times New Roman" w:cs="Times New Roman"/>
          <w:kern w:val="36"/>
          <w:sz w:val="28"/>
          <w:szCs w:val="28"/>
          <w:rPrChange w:id="1" w:author="nilasusanti1509@outlook.com" w:date="2022-07-15T10:10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Pr="00D16D32">
        <w:rPr>
          <w:rFonts w:ascii="Times New Roman" w:eastAsia="Times New Roman" w:hAnsi="Times New Roman" w:cs="Times New Roman"/>
          <w:kern w:val="36"/>
          <w:sz w:val="28"/>
          <w:szCs w:val="28"/>
          <w:rPrChange w:id="2" w:author="nilasusanti1509@outlook.com" w:date="2022-07-15T10:10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del w:id="3" w:author="nilasusanti1509@outlook.com" w:date="2022-07-15T10:10:00Z">
        <w:r w:rsidRPr="00D16D32" w:rsidDel="00D16D32">
          <w:rPr>
            <w:rFonts w:ascii="Times New Roman" w:eastAsia="Times New Roman" w:hAnsi="Times New Roman" w:cs="Times New Roman"/>
            <w:kern w:val="36"/>
            <w:sz w:val="28"/>
            <w:szCs w:val="28"/>
            <w:rPrChange w:id="4" w:author="nilasusanti1509@outlook.com" w:date="2022-07-15T10:10:00Z">
              <w:rPr>
                <w:rFonts w:ascii="Times New Roman" w:eastAsia="Times New Roman" w:hAnsi="Times New Roman" w:cs="Times New Roman"/>
                <w:kern w:val="36"/>
                <w:sz w:val="54"/>
                <w:szCs w:val="54"/>
              </w:rPr>
            </w:rPrChange>
          </w:rPr>
          <w:delText>T</w:delText>
        </w:r>
      </w:del>
      <w:proofErr w:type="spellStart"/>
      <w:ins w:id="5" w:author="nilasusanti1509@outlook.com" w:date="2022-07-15T10:10:00Z">
        <w:r w:rsidR="00D16D32">
          <w:rPr>
            <w:rFonts w:ascii="Times New Roman" w:eastAsia="Times New Roman" w:hAnsi="Times New Roman" w:cs="Times New Roman"/>
            <w:kern w:val="36"/>
            <w:sz w:val="28"/>
            <w:szCs w:val="28"/>
          </w:rPr>
          <w:t>T</w:t>
        </w:r>
      </w:ins>
      <w:r w:rsidRPr="00D16D32">
        <w:rPr>
          <w:rFonts w:ascii="Times New Roman" w:eastAsia="Times New Roman" w:hAnsi="Times New Roman" w:cs="Times New Roman"/>
          <w:kern w:val="36"/>
          <w:sz w:val="28"/>
          <w:szCs w:val="28"/>
          <w:rPrChange w:id="6" w:author="nilasusanti1509@outlook.com" w:date="2022-07-15T10:10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urun</w:t>
      </w:r>
      <w:proofErr w:type="spellEnd"/>
      <w:r w:rsidRPr="00D16D32">
        <w:rPr>
          <w:rFonts w:ascii="Times New Roman" w:eastAsia="Times New Roman" w:hAnsi="Times New Roman" w:cs="Times New Roman"/>
          <w:kern w:val="36"/>
          <w:sz w:val="28"/>
          <w:szCs w:val="28"/>
          <w:rPrChange w:id="7" w:author="nilasusanti1509@outlook.com" w:date="2022-07-15T10:10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Pr="00D16D32">
        <w:rPr>
          <w:rFonts w:ascii="Times New Roman" w:eastAsia="Times New Roman" w:hAnsi="Times New Roman" w:cs="Times New Roman"/>
          <w:kern w:val="36"/>
          <w:sz w:val="28"/>
          <w:szCs w:val="28"/>
          <w:rPrChange w:id="8" w:author="nilasusanti1509@outlook.com" w:date="2022-07-15T10:10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Pr="00D16D32">
        <w:rPr>
          <w:rFonts w:ascii="Times New Roman" w:eastAsia="Times New Roman" w:hAnsi="Times New Roman" w:cs="Times New Roman"/>
          <w:kern w:val="36"/>
          <w:sz w:val="28"/>
          <w:szCs w:val="28"/>
          <w:rPrChange w:id="9" w:author="nilasusanti1509@outlook.com" w:date="2022-07-15T10:10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Badan Naik</w:t>
      </w:r>
    </w:p>
    <w:p w14:paraId="7C84B4CA" w14:textId="77777777" w:rsidR="00D16D32" w:rsidRDefault="00D16D32" w:rsidP="00927764">
      <w:pPr>
        <w:shd w:val="clear" w:color="auto" w:fill="F5F5F5"/>
        <w:spacing w:line="270" w:lineRule="atLeast"/>
        <w:rPr>
          <w:ins w:id="10" w:author="nilasusanti1509@outlook.com" w:date="2022-07-15T10:11:00Z"/>
          <w:rFonts w:ascii="Roboto" w:eastAsia="Times New Roman" w:hAnsi="Roboto" w:cs="Times New Roman"/>
          <w:sz w:val="17"/>
          <w:szCs w:val="17"/>
        </w:rPr>
      </w:pPr>
    </w:p>
    <w:p w14:paraId="680F97D8" w14:textId="3D724E0D" w:rsidR="00927764" w:rsidRPr="00D16D32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  <w:rPrChange w:id="11" w:author="nilasusanti1509@outlook.com" w:date="2022-07-15T10:09:00Z">
            <w:rPr>
              <w:rFonts w:ascii="Roboto" w:eastAsia="Times New Roman" w:hAnsi="Roboto" w:cs="Times New Roman"/>
              <w:strike/>
              <w:sz w:val="17"/>
              <w:szCs w:val="17"/>
            </w:rPr>
          </w:rPrChange>
        </w:rPr>
      </w:pPr>
      <w:del w:id="12" w:author="nilasusanti1509@outlook.com" w:date="2022-07-15T10:11:00Z">
        <w:r w:rsidRPr="00D16D32" w:rsidDel="00D16D32">
          <w:rPr>
            <w:rFonts w:ascii="Roboto" w:eastAsia="Times New Roman" w:hAnsi="Roboto" w:cs="Times New Roman"/>
            <w:sz w:val="17"/>
            <w:szCs w:val="17"/>
            <w:rPrChange w:id="13" w:author="nilasusanti1509@outlook.com" w:date="2022-07-15T10:09:00Z">
              <w:rPr>
                <w:rFonts w:ascii="Roboto" w:eastAsia="Times New Roman" w:hAnsi="Roboto" w:cs="Times New Roman"/>
                <w:strike/>
                <w:sz w:val="17"/>
                <w:szCs w:val="17"/>
              </w:rPr>
            </w:rPrChange>
          </w:rPr>
          <w:delText xml:space="preserve">5 Januari 2020   20:48 Diperbarui: </w:delText>
        </w:r>
      </w:del>
      <w:r w:rsidRPr="00D16D32">
        <w:rPr>
          <w:rFonts w:ascii="Roboto" w:eastAsia="Times New Roman" w:hAnsi="Roboto" w:cs="Times New Roman"/>
          <w:sz w:val="17"/>
          <w:szCs w:val="17"/>
          <w:rPrChange w:id="14" w:author="nilasusanti1509@outlook.com" w:date="2022-07-15T10:09:00Z">
            <w:rPr>
              <w:rFonts w:ascii="Roboto" w:eastAsia="Times New Roman" w:hAnsi="Roboto" w:cs="Times New Roman"/>
              <w:strike/>
              <w:sz w:val="17"/>
              <w:szCs w:val="17"/>
            </w:rPr>
          </w:rPrChange>
        </w:rPr>
        <w:t xml:space="preserve">6 </w:t>
      </w:r>
      <w:proofErr w:type="spellStart"/>
      <w:r w:rsidRPr="00D16D32">
        <w:rPr>
          <w:rFonts w:ascii="Roboto" w:eastAsia="Times New Roman" w:hAnsi="Roboto" w:cs="Times New Roman"/>
          <w:sz w:val="17"/>
          <w:szCs w:val="17"/>
          <w:rPrChange w:id="15" w:author="nilasusanti1509@outlook.com" w:date="2022-07-15T10:09:00Z">
            <w:rPr>
              <w:rFonts w:ascii="Roboto" w:eastAsia="Times New Roman" w:hAnsi="Roboto" w:cs="Times New Roman"/>
              <w:strike/>
              <w:sz w:val="17"/>
              <w:szCs w:val="17"/>
            </w:rPr>
          </w:rPrChange>
        </w:rPr>
        <w:t>Januari</w:t>
      </w:r>
      <w:proofErr w:type="spellEnd"/>
      <w:r w:rsidRPr="00D16D32">
        <w:rPr>
          <w:rFonts w:ascii="Roboto" w:eastAsia="Times New Roman" w:hAnsi="Roboto" w:cs="Times New Roman"/>
          <w:sz w:val="17"/>
          <w:szCs w:val="17"/>
          <w:rPrChange w:id="16" w:author="nilasusanti1509@outlook.com" w:date="2022-07-15T10:09:00Z">
            <w:rPr>
              <w:rFonts w:ascii="Roboto" w:eastAsia="Times New Roman" w:hAnsi="Roboto" w:cs="Times New Roman"/>
              <w:strike/>
              <w:sz w:val="17"/>
              <w:szCs w:val="17"/>
            </w:rPr>
          </w:rPrChange>
        </w:rPr>
        <w:t xml:space="preserve"> 2020   </w:t>
      </w:r>
      <w:del w:id="17" w:author="nilasusanti1509@outlook.com" w:date="2022-07-15T10:11:00Z">
        <w:r w:rsidRPr="00D16D32" w:rsidDel="00D16D32">
          <w:rPr>
            <w:rFonts w:ascii="Roboto" w:eastAsia="Times New Roman" w:hAnsi="Roboto" w:cs="Times New Roman"/>
            <w:sz w:val="17"/>
            <w:szCs w:val="17"/>
            <w:rPrChange w:id="18" w:author="nilasusanti1509@outlook.com" w:date="2022-07-15T10:09:00Z">
              <w:rPr>
                <w:rFonts w:ascii="Roboto" w:eastAsia="Times New Roman" w:hAnsi="Roboto" w:cs="Times New Roman"/>
                <w:strike/>
                <w:sz w:val="17"/>
                <w:szCs w:val="17"/>
              </w:rPr>
            </w:rPrChange>
          </w:rPr>
          <w:delText>05:43  61  10 3</w:delText>
        </w:r>
      </w:del>
    </w:p>
    <w:p w14:paraId="394136A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EFB7878" wp14:editId="504976C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E26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2D08048" w14:textId="1D69DC7E" w:rsidR="00927764" w:rsidRPr="00B36B0A" w:rsidRDefault="000B785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9" w:author="nilasusanti1509@outlook.com" w:date="2022-07-15T10:15:00Z">
        <w:r w:rsidRPr="00B36B0A">
          <w:rPr>
            <w:rFonts w:ascii="Times New Roman" w:eastAsia="Times New Roman" w:hAnsi="Times New Roman" w:cs="Times New Roman"/>
            <w:sz w:val="24"/>
            <w:szCs w:val="24"/>
            <w:rPrChange w:id="20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‘</w:t>
        </w:r>
      </w:ins>
      <w:proofErr w:type="spellStart"/>
      <w:r w:rsidR="00927764" w:rsidRPr="00B36B0A">
        <w:rPr>
          <w:rFonts w:ascii="Times New Roman" w:eastAsia="Times New Roman" w:hAnsi="Times New Roman" w:cs="Times New Roman"/>
          <w:sz w:val="24"/>
          <w:szCs w:val="24"/>
          <w:rPrChange w:id="21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="00927764" w:rsidRPr="00B36B0A">
        <w:rPr>
          <w:rFonts w:ascii="Times New Roman" w:eastAsia="Times New Roman" w:hAnsi="Times New Roman" w:cs="Times New Roman"/>
          <w:sz w:val="24"/>
          <w:szCs w:val="24"/>
          <w:rPrChange w:id="22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="00927764" w:rsidRPr="00B36B0A">
        <w:rPr>
          <w:rFonts w:ascii="Times New Roman" w:eastAsia="Times New Roman" w:hAnsi="Times New Roman" w:cs="Times New Roman"/>
          <w:sz w:val="24"/>
          <w:szCs w:val="24"/>
          <w:rPrChange w:id="23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="00927764" w:rsidRPr="00B36B0A">
        <w:rPr>
          <w:rFonts w:ascii="Times New Roman" w:eastAsia="Times New Roman" w:hAnsi="Times New Roman" w:cs="Times New Roman"/>
          <w:sz w:val="24"/>
          <w:szCs w:val="24"/>
          <w:rPrChange w:id="24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ins w:id="25" w:author="nilasusanti1509@outlook.com" w:date="2022-07-15T10:16:00Z">
        <w:r w:rsidRPr="00B36B0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6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rPrChange>
          </w:rPr>
          <w:t>tapi</w:t>
        </w:r>
        <w:proofErr w:type="spellEnd"/>
        <w:r w:rsidRPr="00B36B0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7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rPrChange>
          </w:rPr>
          <w:t xml:space="preserve"> </w:t>
        </w:r>
      </w:ins>
      <w:proofErr w:type="spellStart"/>
      <w:r w:rsidR="00927764" w:rsidRPr="00B36B0A">
        <w:rPr>
          <w:rFonts w:ascii="Times New Roman" w:eastAsia="Times New Roman" w:hAnsi="Times New Roman" w:cs="Times New Roman"/>
          <w:sz w:val="24"/>
          <w:szCs w:val="24"/>
          <w:rPrChange w:id="28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="00927764" w:rsidRPr="00B36B0A">
        <w:rPr>
          <w:rFonts w:ascii="Times New Roman" w:eastAsia="Times New Roman" w:hAnsi="Times New Roman" w:cs="Times New Roman"/>
          <w:sz w:val="24"/>
          <w:szCs w:val="24"/>
          <w:rPrChange w:id="29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ins w:id="30" w:author="nilasusanti1509@outlook.com" w:date="2022-07-15T10:16:00Z">
        <w:r w:rsidRPr="00B36B0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31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rPrChange>
          </w:rPr>
          <w:t>sedangkan</w:t>
        </w:r>
        <w:proofErr w:type="spellEnd"/>
        <w:r w:rsidRPr="00B36B0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32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rPrChange>
          </w:rPr>
          <w:t xml:space="preserve"> </w:t>
        </w:r>
      </w:ins>
      <w:proofErr w:type="spellStart"/>
      <w:r w:rsidR="00927764" w:rsidRPr="00B36B0A">
        <w:rPr>
          <w:rFonts w:ascii="Times New Roman" w:eastAsia="Times New Roman" w:hAnsi="Times New Roman" w:cs="Times New Roman"/>
          <w:sz w:val="24"/>
          <w:szCs w:val="24"/>
          <w:rPrChange w:id="33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ins w:id="34" w:author="nilasusanti1509@outlook.com" w:date="2022-07-15T10:18:00Z">
        <w:r w:rsidR="00B36B0A" w:rsidRPr="00B36B0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35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rPrChange>
          </w:rPr>
          <w:t>ku</w:t>
        </w:r>
      </w:ins>
      <w:proofErr w:type="spellEnd"/>
      <w:ins w:id="36" w:author="nilasusanti1509@outlook.com" w:date="2022-07-15T10:16:00Z">
        <w:r w:rsidRPr="00B36B0A">
          <w:rPr>
            <w:rFonts w:ascii="Times New Roman" w:eastAsia="Times New Roman" w:hAnsi="Times New Roman" w:cs="Times New Roman"/>
            <w:sz w:val="24"/>
            <w:szCs w:val="24"/>
            <w:rPrChange w:id="37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Pr="00B36B0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38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rPrChange>
          </w:rPr>
          <w:t>dengan</w:t>
        </w:r>
      </w:ins>
      <w:ins w:id="39" w:author="nilasusanti1509@outlook.com" w:date="2022-07-15T10:17:00Z">
        <w:r w:rsidRPr="00B36B0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40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rPrChange>
          </w:rPr>
          <w:t>nya</w:t>
        </w:r>
      </w:ins>
      <w:proofErr w:type="spellEnd"/>
      <w:r w:rsidR="00927764" w:rsidRPr="00B36B0A">
        <w:rPr>
          <w:rFonts w:ascii="Times New Roman" w:eastAsia="Times New Roman" w:hAnsi="Times New Roman" w:cs="Times New Roman"/>
          <w:sz w:val="24"/>
          <w:szCs w:val="24"/>
          <w:rPrChange w:id="41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="00927764" w:rsidRPr="00B36B0A">
        <w:rPr>
          <w:rFonts w:ascii="Times New Roman" w:eastAsia="Times New Roman" w:hAnsi="Times New Roman" w:cs="Times New Roman"/>
          <w:strike/>
          <w:sz w:val="24"/>
          <w:szCs w:val="24"/>
          <w:rPrChange w:id="42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="00927764" w:rsidRPr="00B36B0A">
        <w:rPr>
          <w:rFonts w:ascii="Times New Roman" w:eastAsia="Times New Roman" w:hAnsi="Times New Roman" w:cs="Times New Roman"/>
          <w:strike/>
          <w:sz w:val="24"/>
          <w:szCs w:val="24"/>
          <w:rPrChange w:id="43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="00927764" w:rsidRPr="00B36B0A">
        <w:rPr>
          <w:rFonts w:ascii="Times New Roman" w:eastAsia="Times New Roman" w:hAnsi="Times New Roman" w:cs="Times New Roman"/>
          <w:strike/>
          <w:sz w:val="24"/>
          <w:szCs w:val="24"/>
          <w:rPrChange w:id="44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="00927764" w:rsidRPr="00B36B0A">
        <w:rPr>
          <w:rFonts w:ascii="Times New Roman" w:eastAsia="Times New Roman" w:hAnsi="Times New Roman" w:cs="Times New Roman"/>
          <w:strike/>
          <w:sz w:val="24"/>
          <w:szCs w:val="24"/>
          <w:rPrChange w:id="45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="00927764" w:rsidRPr="00B36B0A">
        <w:rPr>
          <w:rFonts w:ascii="Times New Roman" w:eastAsia="Times New Roman" w:hAnsi="Times New Roman" w:cs="Times New Roman"/>
          <w:strike/>
          <w:sz w:val="24"/>
          <w:szCs w:val="24"/>
          <w:rPrChange w:id="46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="00927764" w:rsidRPr="00B36B0A">
        <w:rPr>
          <w:rFonts w:ascii="Times New Roman" w:eastAsia="Times New Roman" w:hAnsi="Times New Roman" w:cs="Times New Roman"/>
          <w:strike/>
          <w:sz w:val="24"/>
          <w:szCs w:val="24"/>
          <w:rPrChange w:id="47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ins w:id="48" w:author="nilasusanti1509@outlook.com" w:date="2022-07-15T10:17:00Z">
        <w:r w:rsidRPr="00B36B0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49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strike/>
                <w:color w:val="FF0000"/>
                <w:sz w:val="24"/>
                <w:szCs w:val="24"/>
              </w:rPr>
            </w:rPrChange>
          </w:rPr>
          <w:t>tetap</w:t>
        </w:r>
        <w:proofErr w:type="spellEnd"/>
        <w:r w:rsidRPr="00B36B0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50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strike/>
                <w:color w:val="FF0000"/>
                <w:sz w:val="24"/>
                <w:szCs w:val="24"/>
              </w:rPr>
            </w:rPrChange>
          </w:rPr>
          <w:t xml:space="preserve"> </w:t>
        </w:r>
        <w:proofErr w:type="spellStart"/>
        <w:r w:rsidRPr="00B36B0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51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strike/>
                <w:color w:val="FF0000"/>
                <w:sz w:val="24"/>
                <w:szCs w:val="24"/>
              </w:rPr>
            </w:rPrChange>
          </w:rPr>
          <w:t>berteman</w:t>
        </w:r>
        <w:proofErr w:type="spellEnd"/>
        <w:r w:rsidRPr="00B36B0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52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strike/>
                <w:color w:val="FF0000"/>
                <w:sz w:val="24"/>
                <w:szCs w:val="24"/>
              </w:rPr>
            </w:rPrChange>
          </w:rPr>
          <w:t xml:space="preserve"> </w:t>
        </w:r>
        <w:proofErr w:type="spellStart"/>
        <w:r w:rsidRPr="00B36B0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53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strike/>
                <w:color w:val="FF0000"/>
                <w:sz w:val="24"/>
                <w:szCs w:val="24"/>
              </w:rPr>
            </w:rPrChange>
          </w:rPr>
          <w:t>saja</w:t>
        </w:r>
      </w:ins>
      <w:proofErr w:type="spellEnd"/>
      <w:ins w:id="54" w:author="nilasusanti1509@outlook.com" w:date="2022-07-15T10:18:00Z">
        <w:r w:rsidRPr="00B36B0A">
          <w:rPr>
            <w:rFonts w:ascii="Times New Roman" w:eastAsia="Times New Roman" w:hAnsi="Times New Roman" w:cs="Times New Roman"/>
            <w:strike/>
            <w:sz w:val="24"/>
            <w:szCs w:val="24"/>
            <w:rPrChange w:id="55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</w:rPr>
            </w:rPrChange>
          </w:rPr>
          <w:t xml:space="preserve"> </w:t>
        </w:r>
      </w:ins>
      <w:proofErr w:type="spellStart"/>
      <w:r w:rsidR="00927764" w:rsidRPr="00B36B0A">
        <w:rPr>
          <w:rFonts w:ascii="Times New Roman" w:eastAsia="Times New Roman" w:hAnsi="Times New Roman" w:cs="Times New Roman"/>
          <w:strike/>
          <w:sz w:val="24"/>
          <w:szCs w:val="24"/>
          <w:rPrChange w:id="56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="00927764" w:rsidRPr="00B36B0A">
        <w:rPr>
          <w:rFonts w:ascii="Times New Roman" w:eastAsia="Times New Roman" w:hAnsi="Times New Roman" w:cs="Times New Roman"/>
          <w:strike/>
          <w:sz w:val="24"/>
          <w:szCs w:val="24"/>
          <w:rPrChange w:id="57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="00927764" w:rsidRPr="00B36B0A">
        <w:rPr>
          <w:rFonts w:ascii="Times New Roman" w:eastAsia="Times New Roman" w:hAnsi="Times New Roman" w:cs="Times New Roman"/>
          <w:strike/>
          <w:sz w:val="24"/>
          <w:szCs w:val="24"/>
          <w:rPrChange w:id="58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="00927764" w:rsidRPr="00B36B0A">
        <w:rPr>
          <w:rFonts w:ascii="Times New Roman" w:eastAsia="Times New Roman" w:hAnsi="Times New Roman" w:cs="Times New Roman"/>
          <w:sz w:val="24"/>
          <w:szCs w:val="24"/>
          <w:rPrChange w:id="59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="00927764" w:rsidRPr="00B36B0A">
        <w:rPr>
          <w:rFonts w:ascii="Times New Roman" w:eastAsia="Times New Roman" w:hAnsi="Times New Roman" w:cs="Times New Roman"/>
          <w:sz w:val="24"/>
          <w:szCs w:val="24"/>
          <w:rPrChange w:id="60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="00927764" w:rsidRPr="00B36B0A">
        <w:rPr>
          <w:rFonts w:ascii="Times New Roman" w:eastAsia="Times New Roman" w:hAnsi="Times New Roman" w:cs="Times New Roman"/>
          <w:sz w:val="24"/>
          <w:szCs w:val="24"/>
          <w:rPrChange w:id="61" w:author="nilasusanti1509@outlook.com" w:date="2022-07-15T10:1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  <w:ins w:id="62" w:author="nilasusanti1509@outlook.com" w:date="2022-07-15T10:15:00Z">
        <w:r w:rsidRPr="00B36B0A">
          <w:rPr>
            <w:rFonts w:ascii="Times New Roman" w:eastAsia="Times New Roman" w:hAnsi="Times New Roman" w:cs="Times New Roman"/>
            <w:sz w:val="24"/>
            <w:szCs w:val="24"/>
            <w:rPrChange w:id="63" w:author="nilasusanti1509@outlook.com" w:date="2022-07-15T10:18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’</w:t>
        </w:r>
      </w:ins>
    </w:p>
    <w:p w14:paraId="73D640B1" w14:textId="3B96ACF6" w:rsidR="00927764" w:rsidRPr="00C50A1E" w:rsidRDefault="00927764" w:rsidP="000B785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4" w:author="nilasusanti1509@outlook.com" w:date="2022-07-15T10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ins w:id="65" w:author="nilasusanti1509@outlook.com" w:date="2022-07-15T10:14:00Z">
        <w:r w:rsidR="000B785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del w:id="66" w:author="nilasusanti1509@outlook.com" w:date="2022-07-15T10:14:00Z">
        <w:r w:rsidRPr="00C50A1E" w:rsidDel="000B785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7" w:author="nilasusanti1509@outlook.com" w:date="2022-07-15T10:14:00Z">
        <w:r w:rsidR="000B785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berwarna</w:t>
        </w:r>
        <w:proofErr w:type="spellEnd"/>
        <w:r w:rsidR="000B785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853">
        <w:rPr>
          <w:rFonts w:ascii="Times New Roman" w:eastAsia="Times New Roman" w:hAnsi="Times New Roman" w:cs="Times New Roman"/>
          <w:strike/>
          <w:sz w:val="24"/>
          <w:szCs w:val="24"/>
          <w:rPrChange w:id="68" w:author="nilasusanti1509@outlook.com" w:date="2022-07-15T10:1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6B0A">
        <w:rPr>
          <w:rFonts w:ascii="Times New Roman" w:eastAsia="Times New Roman" w:hAnsi="Times New Roman" w:cs="Times New Roman"/>
          <w:strike/>
          <w:sz w:val="24"/>
          <w:szCs w:val="24"/>
          <w:rPrChange w:id="69" w:author="nilasusanti1509@outlook.com" w:date="2022-07-15T10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7CADC6" w14:textId="5A4BA002" w:rsidR="00927764" w:rsidRPr="00C50A1E" w:rsidRDefault="00927764" w:rsidP="000B785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0" w:author="nilasusanti1509@outlook.com" w:date="2022-07-15T10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71" w:author="nilasusanti1509@outlook.com" w:date="2022-07-15T10:21:00Z">
        <w:r w:rsidR="00B36B0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2" w:author="nilasusanti1509@outlook.com" w:date="2022-07-15T10:21:00Z">
        <w:r w:rsidRPr="00C50A1E" w:rsidDel="00B36B0A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proofErr w:type="spellStart"/>
      <w:ins w:id="73" w:author="nilasusanti1509@outlook.com" w:date="2022-07-15T10:21:00Z">
        <w:r w:rsidR="00B36B0A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74" w:author="nilasusanti1509@outlook.com" w:date="2022-07-15T10:20:00Z">
        <w:r w:rsidR="00B36B0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5" w:author="nilasusanti1509@outlook.com" w:date="2022-07-15T10:20:00Z">
        <w:r w:rsidRPr="00C50A1E" w:rsidDel="00B36B0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ini</w:t>
      </w:r>
      <w:ins w:id="76" w:author="nilasusanti1509@outlook.com" w:date="2022-07-15T10:21:00Z">
        <w:r w:rsidR="00B36B0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7" w:author="nilasusanti1509@outlook.com" w:date="2022-07-15T10:20:00Z">
        <w:r w:rsidR="00B36B0A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78" w:author="nilasusanti1509@outlook.com" w:date="2022-07-15T10:20:00Z">
        <w:r w:rsidDel="00B36B0A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del w:id="79" w:author="nilasusanti1509@outlook.com" w:date="2022-07-15T10:20:00Z">
        <w:r w:rsidDel="00B36B0A">
          <w:rPr>
            <w:rFonts w:ascii="Times New Roman" w:eastAsia="Times New Roman" w:hAnsi="Times New Roman" w:cs="Times New Roman"/>
            <w:sz w:val="24"/>
            <w:szCs w:val="24"/>
          </w:rPr>
          <w:delText>v</w:delText>
        </w:r>
      </w:del>
      <w:ins w:id="80" w:author="nilasusanti1509@outlook.com" w:date="2022-07-15T10:20:00Z">
        <w:r w:rsidR="00B36B0A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ember</w:t>
      </w:r>
      <w:proofErr w:type="spellEnd"/>
      <w:del w:id="81" w:author="nilasusanti1509@outlook.com" w:date="2022-07-15T10:21:00Z">
        <w:r w:rsidDel="00B36B0A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82" w:author="nilasusanti1509@outlook.com" w:date="2022-07-15T10:21:00Z">
        <w:r w:rsidR="00B36B0A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3" w:author="nilasusanti1509@outlook.com" w:date="2022-07-15T10:21:00Z">
        <w:r w:rsidRPr="00C50A1E" w:rsidDel="00B36B0A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ins w:id="84" w:author="nilasusanti1509@outlook.com" w:date="2022-07-15T10:21:00Z">
        <w:r w:rsidR="00B36B0A">
          <w:rPr>
            <w:rFonts w:ascii="Times New Roman" w:eastAsia="Times New Roman" w:hAnsi="Times New Roman" w:cs="Times New Roman"/>
            <w:sz w:val="24"/>
            <w:szCs w:val="24"/>
          </w:rPr>
          <w:pgNum/>
        </w:r>
        <w:proofErr w:type="spellStart"/>
        <w:r w:rsidR="00B36B0A">
          <w:rPr>
            <w:rFonts w:ascii="Times New Roman" w:eastAsia="Times New Roman" w:hAnsi="Times New Roman" w:cs="Times New Roman"/>
            <w:sz w:val="24"/>
            <w:szCs w:val="24"/>
          </w:rPr>
          <w:t>ating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85" w:author="nilasusanti1509@outlook.com" w:date="2022-07-15T10:21:00Z">
        <w:r w:rsidR="00B36B0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Hal ini </w:t>
        </w:r>
      </w:ins>
      <w:del w:id="86" w:author="nilasusanti1509@outlook.com" w:date="2022-07-15T10:21:00Z">
        <w:r w:rsidRPr="00C50A1E" w:rsidDel="00B36B0A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87" w:author="nilasusanti1509@outlook.com" w:date="2022-07-15T10:21:00Z">
        <w:r w:rsidR="00B36B0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6B0A">
        <w:rPr>
          <w:rFonts w:ascii="Times New Roman" w:eastAsia="Times New Roman" w:hAnsi="Times New Roman" w:cs="Times New Roman"/>
          <w:strike/>
          <w:sz w:val="24"/>
          <w:szCs w:val="24"/>
          <w:rPrChange w:id="88" w:author="nilasusanti1509@outlook.com" w:date="2022-07-15T10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6B0A">
        <w:rPr>
          <w:rFonts w:ascii="Times New Roman" w:eastAsia="Times New Roman" w:hAnsi="Times New Roman" w:cs="Times New Roman"/>
          <w:strike/>
          <w:sz w:val="24"/>
          <w:szCs w:val="24"/>
          <w:rPrChange w:id="89" w:author="nilasusanti1509@outlook.com" w:date="2022-07-15T10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237F4A" w14:textId="75357616" w:rsidR="00927764" w:rsidRPr="00C50A1E" w:rsidRDefault="00927764" w:rsidP="000B785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0" w:author="nilasusanti1509@outlook.com" w:date="2022-07-15T10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91" w:author="nilasusanti1509@outlook.com" w:date="2022-07-15T10:23:00Z">
        <w:r w:rsidR="00D2414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ins w:id="92" w:author="nilasusanti1509@outlook.com" w:date="2022-07-15T10:24:00Z">
        <w:r w:rsidR="00D241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D24144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dan </w:t>
        </w:r>
        <w:proofErr w:type="spellStart"/>
        <w:r w:rsidR="00D24144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perilakumu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4144">
        <w:rPr>
          <w:rFonts w:ascii="Times New Roman" w:eastAsia="Times New Roman" w:hAnsi="Times New Roman" w:cs="Times New Roman"/>
          <w:strike/>
          <w:sz w:val="24"/>
          <w:szCs w:val="24"/>
          <w:rPrChange w:id="93" w:author="nilasusanti1509@outlook.com" w:date="2022-07-15T10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4" w:author="nilasusanti1509@outlook.com" w:date="2022-07-15T10:24:00Z">
        <w:r w:rsidR="00D24144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menjadi</w:t>
        </w:r>
        <w:proofErr w:type="spellEnd"/>
        <w:r w:rsidR="00D24144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D24144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kacau</w:t>
        </w:r>
        <w:proofErr w:type="spellEnd"/>
        <w:r w:rsidR="00D24144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proofErr w:type="spellStart"/>
      <w:r w:rsidRPr="00D24144">
        <w:rPr>
          <w:rFonts w:ascii="Times New Roman" w:eastAsia="Times New Roman" w:hAnsi="Times New Roman" w:cs="Times New Roman"/>
          <w:strike/>
          <w:sz w:val="24"/>
          <w:szCs w:val="24"/>
          <w:rPrChange w:id="95" w:author="nilasusanti1509@outlook.com" w:date="2022-07-15T10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D705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EECAF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ED5F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E6F5E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197A2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1345F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13DA75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ini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49D7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CDD1E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FAD9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8189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F85B8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8055E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10067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A1A2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EEEBF0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82255DD" w14:textId="77777777" w:rsidR="00927764" w:rsidRPr="00C50A1E" w:rsidRDefault="00927764" w:rsidP="00927764"/>
    <w:p w14:paraId="0844EA96" w14:textId="77777777" w:rsidR="00927764" w:rsidRPr="005A045A" w:rsidRDefault="00927764" w:rsidP="00927764">
      <w:pPr>
        <w:rPr>
          <w:i/>
        </w:rPr>
      </w:pPr>
    </w:p>
    <w:p w14:paraId="56E8342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5260786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C93EB" w14:textId="77777777" w:rsidR="00FC3CAB" w:rsidRDefault="00FC3CAB">
      <w:r>
        <w:separator/>
      </w:r>
    </w:p>
  </w:endnote>
  <w:endnote w:type="continuationSeparator" w:id="0">
    <w:p w14:paraId="4E43878D" w14:textId="77777777" w:rsidR="00FC3CAB" w:rsidRDefault="00FC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834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49C0021" w14:textId="77777777" w:rsidR="00941E77" w:rsidRDefault="00000000">
    <w:pPr>
      <w:pStyle w:val="Footer"/>
    </w:pPr>
  </w:p>
  <w:p w14:paraId="1FBDE634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6749D" w14:textId="77777777" w:rsidR="00FC3CAB" w:rsidRDefault="00FC3CAB">
      <w:r>
        <w:separator/>
      </w:r>
    </w:p>
  </w:footnote>
  <w:footnote w:type="continuationSeparator" w:id="0">
    <w:p w14:paraId="125115B3" w14:textId="77777777" w:rsidR="00FC3CAB" w:rsidRDefault="00FC3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4565">
    <w:abstractNumId w:val="0"/>
  </w:num>
  <w:num w:numId="2" w16cid:durableId="6019541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lasusanti1509@outlook.com">
    <w15:presenceInfo w15:providerId="Windows Live" w15:userId="b9b01ae7e4f6a4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B7853"/>
    <w:rsid w:val="0012251A"/>
    <w:rsid w:val="00147933"/>
    <w:rsid w:val="0042167F"/>
    <w:rsid w:val="00924DF5"/>
    <w:rsid w:val="00927764"/>
    <w:rsid w:val="00B36B0A"/>
    <w:rsid w:val="00D16D32"/>
    <w:rsid w:val="00D24144"/>
    <w:rsid w:val="00FC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E74D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D1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nilasusanti1509@outlook.com</cp:lastModifiedBy>
  <cp:revision>2</cp:revision>
  <dcterms:created xsi:type="dcterms:W3CDTF">2022-07-15T03:34:00Z</dcterms:created>
  <dcterms:modified xsi:type="dcterms:W3CDTF">2022-07-15T03:34:00Z</dcterms:modified>
</cp:coreProperties>
</file>