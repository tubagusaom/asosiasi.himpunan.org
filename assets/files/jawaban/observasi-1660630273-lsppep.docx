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risukawan" w:date="2022-08-16T12:57:00Z"/>
              </w:rPr>
            </w:pPr>
            <w:proofErr w:type="spellStart"/>
            <w:ins w:id="1" w:author="Arisukawan" w:date="2022-08-16T12:57:00Z"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Huruf</w:t>
              </w:r>
              <w:proofErr w:type="spellEnd"/>
              <w:r>
                <w:t xml:space="preserve"> </w:t>
              </w:r>
              <w:proofErr w:type="spellStart"/>
              <w:r>
                <w:t>Kapital</w:t>
              </w:r>
              <w:proofErr w:type="spellEnd"/>
              <w:r>
                <w:t xml:space="preserve"> </w:t>
              </w:r>
              <w:proofErr w:type="spellStart"/>
              <w:r>
                <w:t>diawal</w:t>
              </w:r>
              <w:proofErr w:type="spellEnd"/>
              <w:r>
                <w:t xml:space="preserve">  </w:t>
              </w:r>
              <w:proofErr w:type="spellStart"/>
              <w:r>
                <w:t>Glosarium</w:t>
              </w:r>
              <w:proofErr w:type="spellEnd"/>
              <w:r>
                <w:t xml:space="preserve"> </w:t>
              </w:r>
            </w:ins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  <w:rPr>
                <w:ins w:id="2" w:author="Arisukawan" w:date="2022-08-16T12:58:00Z"/>
              </w:rPr>
            </w:pPr>
            <w:del w:id="3" w:author="Arisukawan" w:date="2022-08-16T12:57:00Z">
              <w:r w:rsidDel="00843E51">
                <w:delText>F</w:delText>
              </w:r>
            </w:del>
            <w:proofErr w:type="spellStart"/>
            <w:r>
              <w:t>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4" w:author="Arisukawan" w:date="2022-08-16T12:58:00Z"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Huruf</w:t>
              </w:r>
              <w:proofErr w:type="spellEnd"/>
              <w:r>
                <w:t xml:space="preserve"> </w:t>
              </w:r>
              <w:proofErr w:type="spellStart"/>
              <w:r>
                <w:t>Kapital</w:t>
              </w:r>
              <w:proofErr w:type="spellEnd"/>
              <w:r>
                <w:t xml:space="preserve"> </w:t>
              </w:r>
              <w:proofErr w:type="spellStart"/>
              <w:r>
                <w:t>disetiap</w:t>
              </w:r>
              <w:proofErr w:type="spellEnd"/>
              <w:r>
                <w:t xml:space="preserve"> </w:t>
              </w:r>
              <w:proofErr w:type="spellStart"/>
              <w:r>
                <w:t>penjelasan</w:t>
              </w:r>
              <w:proofErr w:type="spellEnd"/>
              <w:r>
                <w:t xml:space="preserve"> di </w:t>
              </w:r>
              <w:proofErr w:type="spellStart"/>
              <w:r>
                <w:t>awal</w:t>
              </w:r>
              <w:proofErr w:type="spellEnd"/>
              <w:r>
                <w:t xml:space="preserve"> </w:t>
              </w:r>
            </w:ins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proofErr w:type="spellStart"/>
            <w:ins w:id="5" w:author="Arisukawan" w:date="2022-08-16T12:58:00Z">
              <w:r>
                <w:t>D</w:t>
              </w:r>
            </w:ins>
            <w:del w:id="6" w:author="Arisukawan" w:date="2022-08-16T12:58:00Z">
              <w:r w:rsidDel="00843E51">
                <w:delText>d</w:delText>
              </w:r>
            </w:del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 xml:space="preserve"> 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2507" w:hanging="2132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2507" w:hanging="2132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  <w:bookmarkStart w:id="7" w:name="_GoBack"/>
            <w:bookmarkEnd w:id="7"/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ins w:id="8" w:author="Arisukawan" w:date="2022-08-16T12:59:00Z">
              <w:r>
                <w:t>P</w:t>
              </w:r>
            </w:ins>
            <w:del w:id="9" w:author="Arisukawan" w:date="2022-08-16T12:59:00Z">
              <w:r w:rsidDel="00843E51">
                <w:delText>p</w:delText>
              </w:r>
            </w:del>
            <w:r>
              <w:t>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10" w:author="Arisukawan" w:date="2022-08-16T12:59:00Z">
              <w:r>
                <w:t>I</w:t>
              </w:r>
            </w:ins>
            <w:del w:id="11" w:author="Arisukawan" w:date="2022-08-16T12:59:00Z">
              <w:r w:rsidDel="00843E51">
                <w:delText>i</w:delText>
              </w:r>
            </w:del>
            <w:r>
              <w:t>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proofErr w:type="spellStart"/>
            <w:ins w:id="12" w:author="Arisukawan" w:date="2022-08-16T12:59:00Z">
              <w:r>
                <w:t>A</w:t>
              </w:r>
            </w:ins>
            <w:del w:id="13" w:author="Arisukawan" w:date="2022-08-16T12:59:00Z">
              <w:r w:rsidDel="00843E51">
                <w:delText>a</w:delText>
              </w:r>
            </w:del>
            <w:r>
              <w:t>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ins w:id="14" w:author="Arisukawan" w:date="2022-08-16T12:59:00Z">
              <w:r>
                <w:t>T</w:t>
              </w:r>
            </w:ins>
            <w:del w:id="15" w:author="Arisukawan" w:date="2022-08-16T12:59:00Z">
              <w:r w:rsidDel="00843E51">
                <w:delText>t</w:delText>
              </w:r>
            </w:del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16" w:author="Arisukawan" w:date="2022-08-16T12:59:00Z">
              <w:r>
                <w:t>P</w:t>
              </w:r>
            </w:ins>
            <w:del w:id="17" w:author="Arisukawan" w:date="2022-08-16T12:59:00Z">
              <w:r w:rsidDel="00843E51">
                <w:delText>p</w:delText>
              </w:r>
            </w:del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gramEnd"/>
            <w:r>
              <w:t>.</w:t>
            </w:r>
            <w:proofErr w:type="spellEnd"/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375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2507" w:hanging="2132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ins w:id="18" w:author="Arisukawan" w:date="2022-08-16T12:59:00Z">
              <w:r>
                <w:t>R</w:t>
              </w:r>
            </w:ins>
            <w:del w:id="19" w:author="Arisukawan" w:date="2022-08-16T12:59:00Z">
              <w:r w:rsidDel="00843E51">
                <w:delText>r</w:delText>
              </w:r>
            </w:del>
            <w:r>
              <w:t>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843E51" w:rsidRDefault="00843E51" w:rsidP="00843E51">
            <w:pPr>
              <w:pStyle w:val="ListParagraph"/>
              <w:tabs>
                <w:tab w:val="left" w:pos="2064"/>
                <w:tab w:val="left" w:pos="2504"/>
              </w:tabs>
              <w:ind w:left="2504" w:hanging="2129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20" w:author="Arisukawan" w:date="2022-08-16T12:59:00Z">
              <w:r>
                <w:t>T</w:t>
              </w:r>
            </w:ins>
            <w:del w:id="21" w:author="Arisukawan" w:date="2022-08-16T12:59:00Z">
              <w:r w:rsidDel="00843E51">
                <w:delText>t</w:delText>
              </w:r>
            </w:del>
            <w:r>
              <w:t>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reguler.sasaran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sukawan">
    <w15:presenceInfo w15:providerId="None" w15:userId="Arisuka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843E51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3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Arisukawan</cp:lastModifiedBy>
  <cp:revision>2</cp:revision>
  <dcterms:created xsi:type="dcterms:W3CDTF">2020-08-26T21:29:00Z</dcterms:created>
  <dcterms:modified xsi:type="dcterms:W3CDTF">2022-08-16T06:00:00Z</dcterms:modified>
</cp:coreProperties>
</file>