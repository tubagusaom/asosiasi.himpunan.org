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F7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8E6701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67B31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44E802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58BC85" w14:textId="77777777" w:rsidTr="00821BA2">
        <w:tc>
          <w:tcPr>
            <w:tcW w:w="9350" w:type="dxa"/>
          </w:tcPr>
          <w:p w14:paraId="1297293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C15F78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1C5E53E" w14:textId="64AF4E6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del w:id="1" w:author="aris defiana" w:date="2021-07-22T10:16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" w:author="aris defiana" w:date="2021-07-22T10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commentRangeEnd w:id="0"/>
            <w:proofErr w:type="spellStart"/>
            <w:ins w:id="3" w:author="aris defiana" w:date="2021-07-22T10:16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" w:author="aris defiana" w:date="2021-07-22T10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</w:t>
              </w:r>
              <w:r w:rsidR="00B36706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kstri</w:t>
              </w:r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" w:author="aris defiana" w:date="2021-07-22T10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proofErr w:type="spellEnd"/>
            <w:r w:rsidR="00B36706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706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B36706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36706" w:rsidRPr="00B36706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</w:t>
            </w:r>
            <w:ins w:id="6" w:author="aris defiana" w:date="2021-07-22T10:16:00Z">
              <w:r w:rsidR="00B36706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i</w:t>
              </w:r>
            </w:ins>
            <w:commentRangeStart w:id="7"/>
            <w:proofErr w:type="spellEnd"/>
            <w:del w:id="8" w:author="aris defiana" w:date="2021-07-22T10:16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" w:author="aris defiana" w:date="2021-07-22T10:1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="00B36706" w:rsidRPr="00B36706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commentRangeEnd w:id="7"/>
            <w:r w:rsidR="00B36706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F81D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11" w:author="aris defiana" w:date="2021-07-22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" w:author="aris defiana" w:date="2021-07-22T10:16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3" w:author="aris defiana" w:date="2021-07-22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14" w:author="aris defiana" w:date="2021-07-22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15" w:author="aris defiana" w:date="2021-07-22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10"/>
            <w:r w:rsidR="00B36706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16" w:author="aris defiana" w:date="2021-07-22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7" w:author="aris defiana" w:date="2021-07-22T10:22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8" w:author="aris defiana" w:date="2021-07-22T10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19" w:author="aris defiana" w:date="2021-07-22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20" w:author="aris defiana" w:date="2021-07-22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A0822A" w14:textId="14124C6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21"/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22" w:author="aris defiana" w:date="2021-07-22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3" w:author="aris defiana" w:date="2021-07-22T10:22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4" w:author="aris defiana" w:date="2021-07-22T10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25" w:author="aris defiana" w:date="2021-07-22T10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commentRangeEnd w:id="21"/>
            <w:r w:rsidR="00B36706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AE3BCF" w14:textId="721E08A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27" w:author="aris defiana" w:date="2021-07-22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8" w:author="aris defiana" w:date="2021-07-22T10:17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9" w:author="aris defiana" w:date="2021-07-22T10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30" w:author="aris defiana" w:date="2021-07-22T10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</w:t>
            </w:r>
            <w:commentRangeEnd w:id="26"/>
            <w:r w:rsidR="00B36706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31" w:author="aris defiana" w:date="2021-07-22T10:23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2" w:author="aris defiana" w:date="2021-07-22T10:23:00Z">
                    <w:rPr>
                      <w:rFonts w:ascii="Times New Roman" w:eastAsia="Times New Roman" w:hAnsi="Times New Roman" w:cs="Times New Roman"/>
                      <w:i/>
                      <w:iCs/>
                      <w:color w:val="FF0000"/>
                      <w:szCs w:val="24"/>
                    </w:rPr>
                  </w:rPrChange>
                </w:rPr>
                <w:t>publikasikan</w:t>
              </w:r>
            </w:ins>
            <w:proofErr w:type="spellEnd"/>
            <w:del w:id="33" w:author="aris defiana" w:date="2021-07-22T10:23:00Z">
              <w:r w:rsidRPr="00B36706" w:rsidDel="00B36706">
                <w:rPr>
                  <w:rFonts w:ascii="Times New Roman" w:eastAsia="Times New Roman" w:hAnsi="Times New Roman" w:cs="Times New Roman"/>
                  <w:i/>
                  <w:iCs/>
                  <w:color w:val="FF0000"/>
                  <w:szCs w:val="24"/>
                  <w:rPrChange w:id="34" w:author="aris defiana" w:date="2021-07-22T10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14:paraId="2B3930AB" w14:textId="29E9AED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14:paraId="4C0CDA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140F96" w14:textId="1B02E89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5" w:author="aris defiana" w:date="2021-07-22T10:18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6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tahab </w:delText>
              </w:r>
            </w:del>
            <w:proofErr w:type="spellStart"/>
            <w:ins w:id="37" w:author="aris defiana" w:date="2021-07-22T10:18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8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taha</w:t>
              </w:r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9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  <w:proofErr w:type="spellEnd"/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0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41" w:author="aris defiana" w:date="2021-07-2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2" w:author="aris defiana" w:date="2021-07-22T10:18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3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44" w:author="aris defiana" w:date="2021-07-2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45" w:author="aris defiana" w:date="2021-07-22T10:18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6" w:author="aris defiana" w:date="2021-07-22T10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47" w:author="aris defiana" w:date="2021-07-2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48" w:author="aris defiana" w:date="2021-07-22T10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49" w:author="aris defiana" w:date="2021-07-22T10:18:00Z">
              <w:r w:rsidR="00B367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A6C2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794238" w14:textId="724173E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0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1" w:author="aris defiana" w:date="2021-07-22T10:19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2" w:author="aris defiana" w:date="2021-07-22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3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4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5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6" w:author="aris defiana" w:date="2021-07-22T10:19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7" w:author="aris defiana" w:date="2021-07-22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8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59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60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61" w:author="aris defiana" w:date="2021-07-22T10:19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2" w:author="aris defiana" w:date="2021-07-22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63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64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EE18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F3F8AAC" w14:textId="1274227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</w:t>
            </w:r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65" w:author="aris defiana" w:date="2021-07-22T10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</w:t>
            </w:r>
            <w:ins w:id="66" w:author="aris defiana" w:date="2021-07-22T10:19:00Z">
              <w:r w:rsidR="00B3670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7" w:author="aris defiana" w:date="2021-07-22T10:19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8" w:author="aris defiana" w:date="2021-07-22T10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B3670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B7E0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02767F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CC4534" w14:textId="3427CD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69" w:author="aris defiana" w:date="2021-07-22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0" w:author="aris defiana" w:date="2021-07-22T10:20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1" w:author="aris defiana" w:date="2021-07-22T10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72" w:author="aris defiana" w:date="2021-07-22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18780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65AC2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2F011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EDE61C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4591BE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99051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73" w:author="aris defiana" w:date="2021-07-22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4" w:author="aris defiana" w:date="2021-07-22T10:20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5" w:author="aris defiana" w:date="2021-07-22T10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76" w:author="aris defiana" w:date="2021-07-22T10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89C00B" w14:textId="0DF3EB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0253AB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993E0A" w14:textId="7D61CD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77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8" w:author="aris defiana" w:date="2021-07-22T10:21:00Z">
              <w:r w:rsidRPr="00B36706" w:rsidDel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9" w:author="aris defiana" w:date="2021-07-22T10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80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81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EDC985" w14:textId="705E16C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82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</w:t>
            </w:r>
            <w:ins w:id="83" w:author="aris defiana" w:date="2021-07-22T10:21:00Z">
              <w:r w:rsidR="00B36706" w:rsidRPr="00B36706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4" w:author="aris defiana" w:date="2021-07-22T10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</w:t>
              </w:r>
            </w:ins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85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</w:t>
            </w:r>
            <w:proofErr w:type="spellEnd"/>
            <w:r w:rsidRPr="00B36706">
              <w:rPr>
                <w:rFonts w:ascii="Times New Roman" w:eastAsia="Times New Roman" w:hAnsi="Times New Roman" w:cs="Times New Roman"/>
                <w:color w:val="FF0000"/>
                <w:szCs w:val="24"/>
                <w:rPrChange w:id="86" w:author="aris defiana" w:date="2021-07-22T10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44525E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s defiana" w:date="2021-07-22T10:14:00Z" w:initials="ad">
    <w:p w14:paraId="24C293AA" w14:textId="73DD8E82" w:rsidR="00B36706" w:rsidRDefault="00B36706">
      <w:pPr>
        <w:pStyle w:val="CommentText"/>
      </w:pPr>
      <w:r>
        <w:rPr>
          <w:rStyle w:val="CommentReference"/>
        </w:rPr>
        <w:annotationRef/>
      </w:r>
      <w:r>
        <w:t xml:space="preserve">Italic/ </w:t>
      </w:r>
      <w:proofErr w:type="spellStart"/>
      <w:r>
        <w:t>miringkan</w:t>
      </w:r>
      <w:proofErr w:type="spellEnd"/>
    </w:p>
  </w:comment>
  <w:comment w:id="7" w:author="aris defiana" w:date="2021-07-22T10:14:00Z" w:initials="ad">
    <w:p w14:paraId="15B10F7C" w14:textId="4A7CC377" w:rsidR="00B36706" w:rsidRDefault="00B36706">
      <w:pPr>
        <w:pStyle w:val="CommentText"/>
      </w:pPr>
      <w:r>
        <w:rPr>
          <w:rStyle w:val="CommentReference"/>
        </w:rPr>
        <w:annotationRef/>
      </w:r>
      <w:proofErr w:type="spellStart"/>
      <w:r>
        <w:t>Pakai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</w:t>
      </w:r>
      <w:proofErr w:type="spellStart"/>
      <w:r>
        <w:t>i</w:t>
      </w:r>
      <w:proofErr w:type="spellEnd"/>
    </w:p>
  </w:comment>
  <w:comment w:id="10" w:author="aris defiana" w:date="2021-07-22T10:15:00Z" w:initials="ad">
    <w:p w14:paraId="6FA18AE3" w14:textId="25C710F7" w:rsidR="00B36706" w:rsidRDefault="00B36706">
      <w:pPr>
        <w:pStyle w:val="CommentText"/>
      </w:pPr>
      <w:r>
        <w:rPr>
          <w:rStyle w:val="CommentReference"/>
        </w:rPr>
        <w:annotationRef/>
      </w:r>
      <w:proofErr w:type="spellStart"/>
      <w:r>
        <w:t>Gandeng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1" w:author="aris defiana" w:date="2021-07-22T10:15:00Z" w:initials="ad">
    <w:p w14:paraId="60E2A061" w14:textId="08D08D91" w:rsidR="00B36706" w:rsidRDefault="00B36706">
      <w:pPr>
        <w:pStyle w:val="CommentText"/>
      </w:pPr>
      <w:r>
        <w:rPr>
          <w:rStyle w:val="CommentReference"/>
        </w:rPr>
        <w:annotationRef/>
      </w:r>
      <w:proofErr w:type="spellStart"/>
      <w:r>
        <w:t>gabungkan</w:t>
      </w:r>
      <w:proofErr w:type="spellEnd"/>
    </w:p>
  </w:comment>
  <w:comment w:id="26" w:author="aris defiana" w:date="2021-07-22T10:17:00Z" w:initials="ad">
    <w:p w14:paraId="686FAF10" w14:textId="56B1F7E1" w:rsidR="00B36706" w:rsidRDefault="00B36706">
      <w:pPr>
        <w:pStyle w:val="CommentText"/>
      </w:pPr>
      <w:r>
        <w:rPr>
          <w:rStyle w:val="CommentReference"/>
        </w:rPr>
        <w:annotationRef/>
      </w:r>
      <w:proofErr w:type="spellStart"/>
      <w:r>
        <w:t>gabung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293AA" w15:done="0"/>
  <w15:commentEx w15:paraId="15B10F7C" w15:done="0"/>
  <w15:commentEx w15:paraId="6FA18AE3" w15:done="0"/>
  <w15:commentEx w15:paraId="60E2A061" w15:done="0"/>
  <w15:commentEx w15:paraId="686FAF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3C379" w16cex:dateUtc="2021-07-22T03:14:00Z"/>
  <w16cex:commentExtensible w16cex:durableId="24A3C3A1" w16cex:dateUtc="2021-07-22T03:14:00Z"/>
  <w16cex:commentExtensible w16cex:durableId="24A3C3BB" w16cex:dateUtc="2021-07-22T03:15:00Z"/>
  <w16cex:commentExtensible w16cex:durableId="24A3C3D1" w16cex:dateUtc="2021-07-22T03:15:00Z"/>
  <w16cex:commentExtensible w16cex:durableId="24A3C432" w16cex:dateUtc="2021-07-22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93AA" w16cid:durableId="24A3C379"/>
  <w16cid:commentId w16cid:paraId="15B10F7C" w16cid:durableId="24A3C3A1"/>
  <w16cid:commentId w16cid:paraId="6FA18AE3" w16cid:durableId="24A3C3BB"/>
  <w16cid:commentId w16cid:paraId="60E2A061" w16cid:durableId="24A3C3D1"/>
  <w16cid:commentId w16cid:paraId="686FAF10" w16cid:durableId="24A3C4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s defiana">
    <w15:presenceInfo w15:providerId="AD" w15:userId="S::arisdefiana@sman1boyolangu.sch.id::8461c858-93ab-447e-b986-b93722bba0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253AB"/>
    <w:rsid w:val="0012251A"/>
    <w:rsid w:val="00125355"/>
    <w:rsid w:val="001D038C"/>
    <w:rsid w:val="00240407"/>
    <w:rsid w:val="0042167F"/>
    <w:rsid w:val="00924DF5"/>
    <w:rsid w:val="00B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05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36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70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06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3670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 defiana</cp:lastModifiedBy>
  <cp:revision>4</cp:revision>
  <dcterms:created xsi:type="dcterms:W3CDTF">2020-08-26T22:03:00Z</dcterms:created>
  <dcterms:modified xsi:type="dcterms:W3CDTF">2021-07-22T03:26:00Z</dcterms:modified>
</cp:coreProperties>
</file>