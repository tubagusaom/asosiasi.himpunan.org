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Del="00081D1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Windows User" w:date="2021-11-11T14:30:00Z"/>
              </w:rPr>
            </w:pPr>
            <w:del w:id="1" w:author="Windows User" w:date="2021-11-11T14:30:00Z">
              <w:r w:rsidDel="00081D1B">
                <w:delText xml:space="preserve">manajemen </w:delText>
              </w:r>
              <w:r w:rsidDel="00081D1B">
                <w:tab/>
                <w:delText xml:space="preserve">:  </w:delText>
              </w:r>
              <w:r w:rsidDel="00081D1B">
                <w:tab/>
                <w:delText xml:space="preserve">penggunaan sumber daya secara efektif untuk mencapai </w:delText>
              </w:r>
            </w:del>
          </w:p>
          <w:p w:rsidR="00BE098E" w:rsidDel="00081D1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" w:author="Windows User" w:date="2021-11-11T14:30:00Z"/>
              </w:rPr>
            </w:pPr>
            <w:del w:id="3" w:author="Windows User" w:date="2021-11-11T14:30:00Z">
              <w:r w:rsidDel="00081D1B">
                <w:tab/>
              </w:r>
              <w:r w:rsidDel="00081D1B">
                <w:tab/>
                <w:delText>sasaran.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Windows User" w:date="2021-11-11T14:31:00Z"/>
              </w:rPr>
            </w:pPr>
            <w:ins w:id="5" w:author="Windows User" w:date="2021-11-11T14:31:00Z">
              <w:r>
                <w:t xml:space="preserve">implementasi </w:t>
              </w:r>
              <w:r>
                <w:tab/>
                <w:t>:</w:t>
              </w:r>
              <w:r>
                <w:tab/>
                <w:t>pelaksanaan, penerapan.</w:t>
              </w:r>
            </w:ins>
          </w:p>
          <w:p w:rsidR="00BE098E" w:rsidDel="00081D1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" w:author="Windows User" w:date="2021-11-11T14:30:00Z"/>
              </w:rPr>
            </w:pPr>
            <w:del w:id="7" w:author="Windows User" w:date="2021-11-11T14:30:00Z">
              <w:r w:rsidDel="00081D1B">
                <w:delText xml:space="preserve">kurikulum </w:delText>
              </w:r>
              <w:r w:rsidDel="00081D1B">
                <w:tab/>
                <w:delText xml:space="preserve">: </w:delText>
              </w:r>
              <w:r w:rsidDel="00081D1B">
                <w:tab/>
                <w:delText xml:space="preserve">perangkat mata pelajaran yang diajarkan pada lembaga </w:delText>
              </w:r>
            </w:del>
          </w:p>
          <w:p w:rsidR="00BE098E" w:rsidDel="00081D1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" w:author="Windows User" w:date="2021-11-11T14:30:00Z"/>
              </w:rPr>
            </w:pPr>
            <w:del w:id="9" w:author="Windows User" w:date="2021-11-11T14:30:00Z">
              <w:r w:rsidDel="00081D1B">
                <w:tab/>
              </w:r>
              <w:r w:rsidDel="00081D1B">
                <w:tab/>
                <w:delText>pendidikan.</w:delText>
              </w:r>
            </w:del>
          </w:p>
          <w:p w:rsidR="00BE098E" w:rsidDel="00081D1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" w:author="Windows User" w:date="2021-11-11T14:30:00Z"/>
              </w:rPr>
            </w:pPr>
            <w:del w:id="11" w:author="Windows User" w:date="2021-11-11T14:30:00Z">
              <w:r w:rsidDel="00081D1B">
                <w:delText xml:space="preserve">implementasi </w:delText>
              </w:r>
              <w:r w:rsidDel="00081D1B">
                <w:tab/>
                <w:delText>:</w:delText>
              </w:r>
              <w:r w:rsidDel="00081D1B">
                <w:tab/>
                <w:delText>pelaksanaan, penerapan.</w:delText>
              </w:r>
            </w:del>
          </w:p>
          <w:p w:rsidR="00BE098E" w:rsidDel="00081D1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2" w:author="Windows User" w:date="2021-11-11T14:30:00Z"/>
              </w:rPr>
            </w:pPr>
            <w:del w:id="13" w:author="Windows User" w:date="2021-11-11T14:30:00Z">
              <w:r w:rsidDel="00081D1B">
                <w:delText xml:space="preserve">optimal </w:delText>
              </w:r>
              <w:r w:rsidDel="00081D1B">
                <w:tab/>
                <w:delText xml:space="preserve">: </w:delText>
              </w:r>
              <w:r w:rsidDel="00081D1B">
                <w:tab/>
                <w:delText>tertinggi; paling menguntungkan.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Del="00081D1B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4" w:author="Windows User" w:date="2021-11-11T14:30:00Z"/>
              </w:rPr>
            </w:pPr>
            <w:del w:id="15" w:author="Windows User" w:date="2021-11-11T14:30:00Z">
              <w:r w:rsidDel="00081D1B">
                <w:delText xml:space="preserve">konseptual </w:delText>
              </w:r>
              <w:r w:rsidDel="00081D1B">
                <w:tab/>
                <w:delText xml:space="preserve">: </w:delText>
              </w:r>
              <w:r w:rsidDel="00081D1B">
                <w:tab/>
                <w:delText>berhubungan dengan konsep.</w:delText>
              </w:r>
            </w:del>
          </w:p>
          <w:p w:rsidR="00BE098E" w:rsidDel="00081D1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6" w:author="Windows User" w:date="2021-11-11T14:30:00Z"/>
              </w:rPr>
            </w:pPr>
            <w:del w:id="17" w:author="Windows User" w:date="2021-11-11T14:30:00Z">
              <w:r w:rsidDel="00081D1B">
                <w:delText xml:space="preserve">program </w:delText>
              </w:r>
              <w:r w:rsidDel="00081D1B">
                <w:tab/>
                <w:delText xml:space="preserve">: </w:delText>
              </w:r>
              <w:r w:rsidDel="00081D1B">
                <w:tab/>
                <w:delText>rancangan mengenai asas serta usaha (dalam ketatanegaraan, perekonomian, dsb) yang akan dijalankan.</w:delText>
              </w:r>
            </w:del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Windows User" w:date="2021-11-11T14:29:00Z"/>
              </w:rPr>
            </w:pPr>
            <w:ins w:id="19" w:author="Windows User" w:date="2021-11-11T14:29:00Z">
              <w:r>
                <w:t xml:space="preserve">inklusif </w:t>
              </w:r>
              <w:r>
                <w:tab/>
                <w:t xml:space="preserve">: </w:t>
              </w:r>
              <w:r>
                <w:tab/>
                <w:t>pene</w:t>
              </w:r>
              <w:bookmarkStart w:id="20" w:name="_GoBack"/>
              <w:bookmarkEnd w:id="20"/>
              <w:r>
                <w:t xml:space="preserve">mpatan siswa berkebutuhan khusus di dalam kelas </w:t>
              </w:r>
            </w:ins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Windows User" w:date="2021-11-11T14:29:00Z"/>
              </w:rPr>
            </w:pPr>
            <w:ins w:id="22" w:author="Windows User" w:date="2021-11-11T14:29:00Z">
              <w:r>
                <w:tab/>
              </w:r>
              <w:r>
                <w:tab/>
                <w:t>reguler.</w:t>
              </w:r>
            </w:ins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Windows User" w:date="2021-11-11T14:30:00Z"/>
              </w:rPr>
            </w:pPr>
            <w:ins w:id="24" w:author="Windows User" w:date="2021-11-11T14:30:00Z">
              <w:r>
                <w:t xml:space="preserve">konseptual </w:t>
              </w:r>
              <w:r>
                <w:tab/>
                <w:t xml:space="preserve">: </w:t>
              </w:r>
              <w:r>
                <w:tab/>
                <w:t>berhubungan dengan konsep.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Windows User" w:date="2021-11-11T14:30:00Z"/>
              </w:rPr>
            </w:pPr>
            <w:ins w:id="26" w:author="Windows User" w:date="2021-11-11T14:30:00Z">
              <w:r>
                <w:t xml:space="preserve">kurikulum </w:t>
              </w:r>
              <w:r>
                <w:tab/>
                <w:t xml:space="preserve">: </w:t>
              </w:r>
              <w:r>
                <w:tab/>
                <w:t xml:space="preserve">perangkat mata pelajaran yang diajarkan pada lembaga </w:t>
              </w:r>
            </w:ins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Windows User" w:date="2021-11-11T14:30:00Z"/>
              </w:rPr>
            </w:pPr>
            <w:ins w:id="28" w:author="Windows User" w:date="2021-11-11T14:30:00Z">
              <w:r>
                <w:tab/>
              </w:r>
              <w:r>
                <w:tab/>
                <w:t>pendidikan.</w:t>
              </w:r>
            </w:ins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Windows User" w:date="2021-11-11T14:30:00Z"/>
              </w:rPr>
            </w:pPr>
            <w:ins w:id="30" w:author="Windows User" w:date="2021-11-11T14:30:00Z">
              <w:r>
                <w:t xml:space="preserve">manajemen </w:t>
              </w:r>
              <w:r>
                <w:tab/>
                <w:t xml:space="preserve">:  </w:t>
              </w:r>
              <w:r>
                <w:tab/>
                <w:t xml:space="preserve">penggunaan sumber daya secara efektif untuk mencapai </w:t>
              </w:r>
            </w:ins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Windows User" w:date="2021-11-11T14:30:00Z"/>
              </w:rPr>
            </w:pPr>
            <w:ins w:id="32" w:author="Windows User" w:date="2021-11-11T14:30:00Z">
              <w:r>
                <w:tab/>
              </w:r>
              <w:r>
                <w:tab/>
                <w:t>sasaran.</w:t>
              </w:r>
            </w:ins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Windows User" w:date="2021-11-11T14:30:00Z"/>
              </w:rPr>
            </w:pPr>
            <w:ins w:id="34" w:author="Windows User" w:date="2021-11-11T14:30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  <w:t>tertinggi; paling menguntungkan.</w:t>
              </w:r>
            </w:ins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081D1B" w:rsidRDefault="00081D1B" w:rsidP="00081D1B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35" w:author="Windows User" w:date="2021-11-11T14:30:00Z"/>
              </w:rPr>
            </w:pPr>
            <w:ins w:id="36" w:author="Windows User" w:date="2021-11-11T14:30:00Z">
              <w:r>
                <w:t xml:space="preserve">program </w:t>
              </w:r>
              <w:r>
                <w:tab/>
                <w:t xml:space="preserve">: </w:t>
              </w:r>
              <w:r>
                <w:tab/>
                <w:t>rancangan mengenai asas serta usaha (dalam ketatanegaraan, perekonomian, dsb) yang akan dijalankan.</w:t>
              </w:r>
            </w:ins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Del="00081D1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Windows User" w:date="2021-11-11T14:29:00Z"/>
              </w:rPr>
            </w:pPr>
            <w:del w:id="38" w:author="Windows User" w:date="2021-11-11T14:29:00Z">
              <w:r w:rsidDel="00081D1B">
                <w:delText xml:space="preserve">inklusif </w:delText>
              </w:r>
              <w:r w:rsidDel="00081D1B">
                <w:tab/>
                <w:delText xml:space="preserve">: </w:delText>
              </w:r>
              <w:r w:rsidDel="00081D1B">
                <w:tab/>
                <w:delText xml:space="preserve">penempatan siswa berkebutuhan khusus di dalam kelas </w:delText>
              </w:r>
            </w:del>
          </w:p>
          <w:p w:rsidR="00BE098E" w:rsidDel="00081D1B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9" w:author="Windows User" w:date="2021-11-11T14:29:00Z"/>
              </w:rPr>
            </w:pPr>
            <w:del w:id="40" w:author="Windows User" w:date="2021-11-11T14:29:00Z">
              <w:r w:rsidDel="00081D1B">
                <w:tab/>
              </w:r>
              <w:r w:rsidDel="00081D1B">
                <w:tab/>
                <w:delText>reguler.</w:delText>
              </w:r>
            </w:del>
          </w:p>
          <w:p w:rsidR="00BE098E" w:rsidRDefault="00BE098E" w:rsidP="00081D1B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1" w:author="Windows User" w:date="2021-11-11T14:2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081D1B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2020-08-26T21:29:00Z</dcterms:created>
  <dcterms:modified xsi:type="dcterms:W3CDTF">2021-11-11T07:31:00Z</dcterms:modified>
</cp:coreProperties>
</file>