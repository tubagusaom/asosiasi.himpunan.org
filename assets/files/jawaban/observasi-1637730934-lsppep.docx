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5F44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C7074E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14129B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EA380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F702704" w14:textId="77777777" w:rsidTr="00821BA2">
        <w:tc>
          <w:tcPr>
            <w:tcW w:w="9350" w:type="dxa"/>
          </w:tcPr>
          <w:p w14:paraId="2375647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9C772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29332E3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13F8A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1D36A50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46634F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700ADABE" w14:textId="5E7706FB" w:rsidR="00974F1C" w:rsidRDefault="00974F1C" w:rsidP="00821BA2">
            <w:pPr>
              <w:spacing w:line="312" w:lineRule="auto"/>
              <w:ind w:left="457"/>
              <w:rPr>
                <w:ins w:id="0" w:author="Jaka Aminata" w:date="2021-11-24T12:05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753C41F" w14:textId="77777777" w:rsidR="00F43BB7" w:rsidRDefault="00F43BB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76A441" w14:textId="6B99A316" w:rsidR="00974F1C" w:rsidRDefault="00F43BB7" w:rsidP="00821BA2">
            <w:pPr>
              <w:spacing w:line="312" w:lineRule="auto"/>
              <w:ind w:left="457"/>
              <w:rPr>
                <w:ins w:id="1" w:author="Jaka Aminata" w:date="2021-11-24T12:05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ins w:id="2" w:author="Jaka Aminata" w:date="2021-11-24T12:04:00Z">
              <w:r w:rsidRPr="00F43BB7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3" w:author="Jaka Aminata" w:date="2021-11-24T12:0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Wong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Jony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</w:ins>
            <w:ins w:id="4" w:author="Jaka Aminata" w:date="2021-11-24T12:05:00Z">
              <w:r w:rsidRPr="00F43BB7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5" w:author="Jaka Aminata" w:date="2021-11-24T12:0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“</w:t>
              </w:r>
            </w:ins>
            <w:ins w:id="6" w:author="Jaka Aminata" w:date="2021-11-24T12:04:00Z">
              <w:r w:rsidRPr="00F43BB7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7" w:author="Jaka Aminata" w:date="2021-11-24T12:0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>Internet marketing for beginners</w:t>
              </w:r>
            </w:ins>
            <w:ins w:id="8" w:author="Jaka Aminata" w:date="2021-11-24T12:05:00Z">
              <w:r w:rsidRPr="00F43BB7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9" w:author="Jaka Aminata" w:date="2021-11-24T12:0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”</w:t>
              </w:r>
            </w:ins>
            <w:ins w:id="10" w:author="Jaka Aminata" w:date="2021-11-24T12:04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,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Jakarta</w:t>
              </w:r>
            </w:ins>
            <w:ins w:id="11" w:author="Jaka Aminata" w:date="2021-11-24T12:0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 w:rsidRPr="004B799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2010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</w:p>
          <w:p w14:paraId="0012709E" w14:textId="77777777" w:rsidR="00F43BB7" w:rsidRDefault="00F43BB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884DE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522176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27E87488" w14:textId="29759404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12" w:author="Jaka Aminata" w:date="2021-11-24T12:05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EBC1487" w14:textId="77777777" w:rsidR="00F43BB7" w:rsidRDefault="00F43BB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CB3C08" w14:textId="0BDC2B19" w:rsidR="00974F1C" w:rsidRDefault="00F43BB7" w:rsidP="00821BA2">
            <w:pPr>
              <w:pStyle w:val="ListParagraph"/>
              <w:spacing w:line="312" w:lineRule="auto"/>
              <w:ind w:left="457"/>
              <w:rPr>
                <w:ins w:id="13" w:author="Jaka Aminata" w:date="2021-11-24T12:07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ins w:id="14" w:author="Jaka Aminata" w:date="2021-11-24T12:05:00Z">
              <w:r w:rsidRPr="00F43BB7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rPrChange w:id="15" w:author="Jaka Aminata" w:date="2021-11-24T12:0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Helianthusonfri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</w:ins>
            <w:ins w:id="16" w:author="Jaka Aminata" w:date="2021-11-24T12:0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“</w:t>
              </w:r>
            </w:ins>
            <w:ins w:id="17" w:author="Jaka Aminata" w:date="2021-11-24T12:06:00Z">
              <w:r w:rsidRPr="00F43BB7">
                <w:rPr>
                  <w:rFonts w:ascii="Times New Roman" w:hAnsi="Times New Roman" w:cs="Times New Roman"/>
                  <w:i/>
                  <w:sz w:val="24"/>
                  <w:szCs w:val="24"/>
                  <w:rPrChange w:id="18" w:author="Jaka Aminata" w:date="2021-11-24T12:0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>Facebook Marketing</w:t>
              </w:r>
            </w:ins>
            <w:ins w:id="19" w:author="Jaka Aminata" w:date="2021-11-24T12:07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”,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Jakarta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2016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</w:p>
          <w:p w14:paraId="186E1E73" w14:textId="77777777" w:rsidR="00F43BB7" w:rsidRPr="00F43BB7" w:rsidRDefault="00F43BB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  <w:rPrChange w:id="20" w:author="Jaka Aminata" w:date="2021-11-24T12:07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</w:p>
          <w:p w14:paraId="5ECAC25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238E6FB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2A61108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8C402B4" w14:textId="322E2E45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21" w:author="Jaka Aminata" w:date="2021-11-24T12:08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C55ED1" w14:textId="1ADFDE4A" w:rsidR="008E5B64" w:rsidRPr="008E5B64" w:rsidRDefault="00F43BB7" w:rsidP="008E5B64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ins w:id="22" w:author="Jaka Aminata" w:date="2021-11-24T12:08:00Z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  <w:rPrChange w:id="23" w:author="Jaka Aminata" w:date="2021-11-24T12:08:00Z">
                  <w:rPr>
                    <w:ins w:id="24" w:author="Jaka Aminata" w:date="2021-11-24T12:08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25" w:author="Jaka Aminata" w:date="2021-11-24T12:08:00Z">
              <w:r w:rsidRPr="00F43BB7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26" w:author="Jaka Aminata" w:date="2021-11-24T12:0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Azhar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Tauhid Nur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dan </w:t>
              </w:r>
              <w:r w:rsidRPr="00F43BB7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27" w:author="Jaka Aminata" w:date="2021-11-24T12:0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Trim</w:t>
              </w:r>
              <w:r w:rsidRPr="00F43BB7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28" w:author="Jaka Aminata" w:date="2021-11-24T12:0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,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  <w:r w:rsidRPr="008E5B64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9" w:author="Jaka Aminata" w:date="2021-11-24T12:0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”</w:t>
              </w:r>
              <w:r w:rsidR="008E5B64" w:rsidRPr="008E5B64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30" w:author="Jaka Aminata" w:date="2021-11-24T12:08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r w:rsidR="008E5B64" w:rsidRPr="008E5B64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31" w:author="Jaka Aminata" w:date="2021-11-24T12:08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Jangan ke Dokter Lagi: keajaiban sistem imun dan kiat menghalau penyakit</w:t>
              </w:r>
            </w:ins>
            <w:ins w:id="32" w:author="Jaka Aminata" w:date="2021-11-24T12:09:00Z">
              <w:r w:rsidR="008E5B64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”, </w:t>
              </w:r>
              <w:r w:rsidR="008E5B6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MQ Publishing, Bandung</w:t>
              </w:r>
              <w:r w:rsidR="008E5B6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 w:rsidR="008E5B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2005</w:t>
              </w:r>
              <w:r w:rsidR="008E5B6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</w:p>
          <w:p w14:paraId="30B1E0EA" w14:textId="45D32FAC" w:rsidR="00F43BB7" w:rsidRDefault="00F43BB7" w:rsidP="00821BA2">
            <w:pPr>
              <w:pStyle w:val="ListParagraph"/>
              <w:spacing w:line="312" w:lineRule="auto"/>
              <w:ind w:left="457"/>
              <w:rPr>
                <w:ins w:id="33" w:author="Jaka Aminata" w:date="2021-11-24T12:08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6AEDE8" w14:textId="195F8351" w:rsidR="00F43BB7" w:rsidRDefault="00F43BB7" w:rsidP="00821BA2">
            <w:pPr>
              <w:pStyle w:val="ListParagraph"/>
              <w:spacing w:line="312" w:lineRule="auto"/>
              <w:ind w:left="457"/>
              <w:rPr>
                <w:ins w:id="34" w:author="Jaka Aminata" w:date="2021-11-24T12:09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3D8A61" w14:textId="53F25772" w:rsidR="008E5B64" w:rsidRDefault="008E5B64" w:rsidP="00821BA2">
            <w:pPr>
              <w:pStyle w:val="ListParagraph"/>
              <w:spacing w:line="312" w:lineRule="auto"/>
              <w:ind w:left="457"/>
              <w:rPr>
                <w:ins w:id="35" w:author="Jaka Aminata" w:date="2021-11-24T12:09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1190B4" w14:textId="23E8F48D" w:rsidR="008E5B64" w:rsidRDefault="008E5B64" w:rsidP="00821BA2">
            <w:pPr>
              <w:pStyle w:val="ListParagraph"/>
              <w:spacing w:line="312" w:lineRule="auto"/>
              <w:ind w:left="457"/>
              <w:rPr>
                <w:ins w:id="36" w:author="Jaka Aminata" w:date="2021-11-24T12:09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FA90AD" w14:textId="398D1351" w:rsidR="008E5B64" w:rsidRDefault="008E5B64" w:rsidP="00821BA2">
            <w:pPr>
              <w:pStyle w:val="ListParagraph"/>
              <w:spacing w:line="312" w:lineRule="auto"/>
              <w:ind w:left="457"/>
              <w:rPr>
                <w:ins w:id="37" w:author="Jaka Aminata" w:date="2021-11-24T12:09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2AD56D" w14:textId="77777777" w:rsidR="008E5B64" w:rsidRDefault="008E5B6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A8904D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57B4BCC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4BBBF4B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04A7EE1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3964D6FF" w14:textId="645EC8C7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38" w:author="Jaka Aminata" w:date="2021-11-24T12:09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497328" w14:textId="722CB372" w:rsidR="008E5B64" w:rsidRDefault="008E5B64" w:rsidP="00821BA2">
            <w:pPr>
              <w:pStyle w:val="ListParagraph"/>
              <w:spacing w:line="312" w:lineRule="auto"/>
              <w:ind w:left="457"/>
              <w:rPr>
                <w:ins w:id="39" w:author="Jaka Aminata" w:date="2021-11-24T12:11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ins w:id="40" w:author="Jaka Aminata" w:date="2021-11-24T12:09:00Z">
              <w:r w:rsidRPr="008E5B64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41" w:author="Jaka Aminata" w:date="2021-11-24T12:10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Osborne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John W.</w:t>
              </w:r>
            </w:ins>
            <w:ins w:id="42" w:author="Jaka Aminata" w:date="2021-11-24T12:10:00Z">
              <w:r w:rsidRPr="008E5B64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43" w:author="Jaka Aminata" w:date="2021-11-24T12:10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”</w:t>
              </w:r>
              <w:r w:rsidRPr="008E5B64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44" w:author="Jaka Aminata" w:date="2021-11-24T12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r w:rsidRPr="008E5B64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45" w:author="Jaka Aminata" w:date="2021-11-24T12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Kiat Berbicara di Depan Umum Untuk Eksekutif</w:t>
              </w:r>
              <w:r w:rsidRPr="008E5B64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46" w:author="Jaka Aminata" w:date="2021-11-24T12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”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,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Terjemahan: </w:t>
              </w:r>
              <w:r w:rsidRPr="008E5B64">
                <w:rPr>
                  <w:rFonts w:ascii="Times New Roman" w:hAnsi="Times New Roman" w:cs="Times New Roman"/>
                  <w:b/>
                  <w:bCs/>
                  <w:iCs/>
                  <w:sz w:val="24"/>
                  <w:szCs w:val="24"/>
                  <w:lang w:val="en-US"/>
                  <w:rPrChange w:id="47" w:author="Jaka Aminata" w:date="2021-11-24T12:1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Walfred</w:t>
              </w:r>
              <w:r>
                <w:rPr>
                  <w:rFonts w:ascii="Times New Roman" w:hAnsi="Times New Roman" w:cs="Times New Roman"/>
                  <w:b/>
                  <w:bCs/>
                  <w:iCs/>
                  <w:sz w:val="24"/>
                  <w:szCs w:val="24"/>
                  <w:lang w:val="en-US"/>
                </w:rPr>
                <w:t>,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Andre</w:t>
              </w:r>
            </w:ins>
            <w:ins w:id="48" w:author="Jaka Aminata" w:date="2021-11-24T12:11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, </w:t>
              </w:r>
            </w:ins>
            <w:ins w:id="49" w:author="Jaka Aminata" w:date="2021-11-24T12:1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Bumi Aksara, Jakarta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</w:ins>
            <w:ins w:id="50" w:author="Jaka Aminata" w:date="2021-11-24T12:11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1993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</w:p>
          <w:p w14:paraId="37ED0889" w14:textId="77777777" w:rsidR="008E5B64" w:rsidRPr="008E5B64" w:rsidRDefault="008E5B6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  <w:rPrChange w:id="51" w:author="Jaka Aminata" w:date="2021-11-24T12:10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</w:p>
          <w:p w14:paraId="6C98BFC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3B02895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6B5BAA3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369EEBFC" w14:textId="4C264BC5" w:rsidR="00974F1C" w:rsidRDefault="00974F1C" w:rsidP="008E5B64">
            <w:pPr>
              <w:spacing w:line="312" w:lineRule="auto"/>
              <w:rPr>
                <w:ins w:id="52" w:author="Jaka Aminata" w:date="2021-11-24T12:11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35AB37" w14:textId="217C45AE" w:rsidR="008E5B64" w:rsidRDefault="008E5B64" w:rsidP="008E5B64">
            <w:pPr>
              <w:spacing w:line="312" w:lineRule="auto"/>
              <w:ind w:left="520"/>
              <w:rPr>
                <w:ins w:id="53" w:author="Jaka Aminata" w:date="2021-11-24T12:12:00Z"/>
                <w:rFonts w:ascii="Times New Roman" w:hAnsi="Times New Roman" w:cs="Times New Roman"/>
                <w:sz w:val="24"/>
                <w:szCs w:val="24"/>
                <w:lang w:val="en-US"/>
              </w:rPr>
              <w:pPrChange w:id="54" w:author="Jaka Aminata" w:date="2021-11-24T12:12:00Z">
                <w:pPr>
                  <w:spacing w:line="312" w:lineRule="auto"/>
                </w:pPr>
              </w:pPrChange>
            </w:pPr>
            <w:ins w:id="55" w:author="Jaka Aminata" w:date="2021-11-24T12:11:00Z">
              <w:r w:rsidRPr="008E5B64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56" w:author="Jaka Aminata" w:date="2021-11-24T12:1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Arradon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Issabelee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 w:rsidRPr="008E5B64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57" w:author="Jaka Aminata" w:date="2021-11-24T12:1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“</w:t>
              </w:r>
              <w:r w:rsidRPr="008E5B64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58" w:author="Jaka Aminata" w:date="2021-11-24T12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Aceh, Contoh Penyelesaian Kejahatan Masa Lalu</w:t>
              </w:r>
              <w:r w:rsidRPr="008E5B64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59" w:author="Jaka Aminata" w:date="2021-11-24T12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”</w:t>
              </w:r>
            </w:ins>
            <w:ins w:id="60" w:author="Jaka Aminata" w:date="2021-11-24T12:12:00Z">
              <w:r w:rsidRPr="008E5B64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61" w:author="Jaka Aminata" w:date="2021-11-24T12:12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,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Kompas, 10 Februari 2014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3789E566" w14:textId="77777777" w:rsidR="008E5B64" w:rsidRPr="008E5B64" w:rsidRDefault="008E5B64" w:rsidP="008E5B6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  <w:rPrChange w:id="62" w:author="Jaka Aminata" w:date="2021-11-24T12:11:00Z">
                  <w:rPr>
                    <w:lang w:val="en-US"/>
                  </w:rPr>
                </w:rPrChange>
              </w:rPr>
              <w:pPrChange w:id="63" w:author="Jaka Aminata" w:date="2021-11-24T12:11:00Z">
                <w:pPr>
                  <w:pStyle w:val="ListParagraph"/>
                  <w:spacing w:line="312" w:lineRule="auto"/>
                </w:pPr>
              </w:pPrChange>
            </w:pPr>
          </w:p>
          <w:p w14:paraId="09CFE5E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07B3DA7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9CFB66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509584B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310CDD4" w14:textId="18587B81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64" w:author="Jaka Aminata" w:date="2021-11-24T12:12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6F50FE" w14:textId="49359E66" w:rsidR="008E5B64" w:rsidRPr="0078202E" w:rsidRDefault="008E5B64" w:rsidP="008E5B64">
            <w:pPr>
              <w:pStyle w:val="ListParagraph"/>
              <w:spacing w:line="312" w:lineRule="auto"/>
              <w:ind w:left="457"/>
              <w:rPr>
                <w:ins w:id="65" w:author="Jaka Aminata" w:date="2021-11-24T12:12:00Z"/>
                <w:rFonts w:ascii="Times New Roman" w:hAnsi="Times New Roman" w:cs="Times New Roman"/>
                <w:iCs/>
                <w:sz w:val="24"/>
                <w:szCs w:val="24"/>
                <w:lang w:val="en-US"/>
                <w:rPrChange w:id="66" w:author="Jaka Aminata" w:date="2021-11-24T12:14:00Z">
                  <w:rPr>
                    <w:ins w:id="67" w:author="Jaka Aminata" w:date="2021-11-24T12:12:00Z"/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</w:pPr>
            <w:ins w:id="68" w:author="Jaka Aminata" w:date="2021-11-24T12:12:00Z">
              <w:r w:rsidRPr="008E5B64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69" w:author="Jaka Aminata" w:date="2021-11-24T12:1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Trim</w:t>
              </w:r>
              <w:r w:rsidRPr="008E5B64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70" w:author="Jaka Aminata" w:date="2021-11-24T12:12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,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Pr="005D70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 w:rsidRPr="008E5B64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71" w:author="Jaka Aminata" w:date="2021-11-24T12:13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“</w:t>
              </w:r>
              <w:r w:rsidRPr="008E5B64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72" w:author="Jaka Aminata" w:date="2021-11-24T12:1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The art of Stimulating Idea: Jurus mendulang Ide dan Insaf agar kaya di Jalan Menulis</w:t>
              </w:r>
              <w:r w:rsidRPr="008E5B64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73" w:author="Jaka Aminata" w:date="2021-11-24T12:1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”,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Metagraf, Solo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, </w:t>
              </w:r>
            </w:ins>
            <w:ins w:id="74" w:author="Jaka Aminata" w:date="2021-11-24T12:13:00Z">
              <w:r w:rsidRPr="005D70C9">
                <w:rPr>
                  <w:rFonts w:ascii="Times New Roman" w:hAnsi="Times New Roman" w:cs="Times New Roman"/>
                  <w:sz w:val="24"/>
                  <w:szCs w:val="24"/>
                </w:rPr>
                <w:t>2011</w:t>
              </w:r>
            </w:ins>
            <w:ins w:id="75" w:author="Jaka Aminata" w:date="2021-11-24T12:14:00Z">
              <w:r w:rsidR="0078202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1586B53E" w14:textId="1882DDCB" w:rsidR="008E5B64" w:rsidRDefault="008E5B64" w:rsidP="00821BA2">
            <w:pPr>
              <w:pStyle w:val="ListParagraph"/>
              <w:spacing w:line="312" w:lineRule="auto"/>
              <w:ind w:left="457"/>
              <w:rPr>
                <w:ins w:id="76" w:author="Jaka Aminata" w:date="2021-11-24T12:12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2B263F" w14:textId="77777777" w:rsidR="008E5B64" w:rsidRPr="005D70C9" w:rsidRDefault="008E5B6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B4E8B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550EF9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D03C99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4559BB5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1E74BA7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225A77" w14:textId="23AC6CA2" w:rsidR="00974F1C" w:rsidRPr="008E5B64" w:rsidRDefault="008E5B64" w:rsidP="008E5B64">
            <w:pPr>
              <w:ind w:left="520"/>
              <w:rPr>
                <w:rFonts w:ascii="Times New Roman" w:hAnsi="Times New Roman" w:cs="Times New Roman"/>
                <w:sz w:val="24"/>
                <w:szCs w:val="24"/>
                <w:lang w:val="en-US"/>
                <w:rPrChange w:id="77" w:author="Jaka Aminata" w:date="2021-11-24T12:14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78" w:author="Jaka Aminata" w:date="2021-11-24T12:14:00Z">
                <w:pPr>
                  <w:spacing w:line="480" w:lineRule="auto"/>
                </w:pPr>
              </w:pPrChange>
            </w:pPr>
            <w:ins w:id="79" w:author="Jaka Aminata" w:date="2021-11-24T12:13:00Z">
              <w:r w:rsidRPr="008E5B64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80" w:author="Jaka Aminata" w:date="2021-11-24T12:13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Trim</w:t>
              </w:r>
              <w:r w:rsidRPr="008E5B64"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lang w:val="en-US"/>
                  <w:rPrChange w:id="81" w:author="Jaka Aminata" w:date="2021-11-24T12:13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,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Pr="005D70C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  <w:r w:rsidRPr="008E5B64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2" w:author="Jaka Aminata" w:date="2021-11-24T12:13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“</w:t>
              </w:r>
              <w:r w:rsidRPr="008E5B64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3" w:author="Jaka Aminata" w:date="2021-11-24T12:1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Muhammad Effect: Getaran yang dirindukan dan ditakuti</w:t>
              </w:r>
              <w:r w:rsidRPr="008E5B64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84" w:author="Jaka Aminata" w:date="2021-11-24T12:1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”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, 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Tinta Medina, Solo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, </w:t>
              </w:r>
              <w:r w:rsidRPr="005D70C9">
                <w:rPr>
                  <w:rFonts w:ascii="Times New Roman" w:hAnsi="Times New Roman" w:cs="Times New Roman"/>
                  <w:sz w:val="24"/>
                  <w:szCs w:val="24"/>
                </w:rPr>
                <w:t>2011</w:t>
              </w:r>
            </w:ins>
            <w:ins w:id="85" w:author="Jaka Aminata" w:date="2021-11-24T12:1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63F5955E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95A58F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ka Aminata">
    <w15:presenceInfo w15:providerId="Windows Live" w15:userId="15ad92a8bd1d25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543F14"/>
    <w:rsid w:val="0078202E"/>
    <w:rsid w:val="008E5B64"/>
    <w:rsid w:val="00924DF5"/>
    <w:rsid w:val="00974F1C"/>
    <w:rsid w:val="00F4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543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Jaka Aminata</cp:lastModifiedBy>
  <cp:revision>3</cp:revision>
  <dcterms:created xsi:type="dcterms:W3CDTF">2021-11-24T05:04:00Z</dcterms:created>
  <dcterms:modified xsi:type="dcterms:W3CDTF">2021-11-24T05:14:00Z</dcterms:modified>
</cp:coreProperties>
</file>