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</w:t>
      </w: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9B278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Asus" w:date="2021-08-19T09:34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del w:id="2" w:author="Asus" w:date="2021-08-19T09:45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gramStart"/>
            <w:ins w:id="3" w:author="Asus" w:date="2021-08-19T09:45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End"/>
            <w:del w:id="4" w:author="Asus" w:date="2021-08-19T09:45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Asus" w:date="2021-08-19T09:34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6" w:author="Asus" w:date="2021-08-19T09:34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Asus" w:date="2021-08-19T09:34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8" w:author="Asus" w:date="2021-08-19T09:34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9" w:author="Asus" w:date="2021-08-19T09:34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" w:author="Asus" w:date="2021-08-19T09:34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11" w:author="Asus" w:date="2021-08-19T09:35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" w:author="Asus" w:date="2021-08-19T09:35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3" w:author="Asus" w:date="2021-08-19T09:35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4" w:author="Asus" w:date="2021-08-19T09:35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ins w:id="15" w:author="Asus" w:date="2021-08-19T09:35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" w:author="Asus" w:date="2021-08-19T09:34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d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del w:id="17" w:author="Asus" w:date="2021-08-19T09:34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Asus" w:date="2021-08-19T09:38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9" w:author="Asus" w:date="2021-08-19T09:36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0" w:author="Asus" w:date="2021-08-19T09:36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proofErr w:type="gramStart"/>
            <w:ins w:id="21" w:author="Asus" w:date="2021-08-19T09:36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?,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Asus" w:date="2021-08-19T09:38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Asus" w:date="2021-08-19T09:37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4" w:author="Asus" w:date="2021-08-19T09:37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Asus" w:date="2021-08-19T09:37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6" w:author="Asus" w:date="2021-08-19T09:37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7" w:author="Asus" w:date="2021-08-19T09:37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meliputi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8" w:author="Asus" w:date="2021-08-19T09:37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gramEnd"/>
          </w:p>
          <w:p w:rsidR="00125355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Asus" w:date="2021-08-19T09:38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0" w:author="Asus" w:date="2021-08-19T09:38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31" w:author="Asus" w:date="2021-08-19T09:37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gramEnd"/>
          </w:p>
          <w:p w:rsidR="00125355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32" w:author="Asus" w:date="2021-08-19T09:39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.,</w:t>
              </w:r>
            </w:ins>
            <w:proofErr w:type="gramEnd"/>
            <w:del w:id="33" w:author="Asus" w:date="2021-08-19T09:39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Del="00492D99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4" w:author="Asus" w:date="2021-08-19T09:39:00Z"/>
                <w:rFonts w:ascii="Times New Roman" w:eastAsia="Times New Roman" w:hAnsi="Times New Roman" w:cs="Times New Roman"/>
                <w:szCs w:val="24"/>
              </w:rPr>
            </w:pPr>
            <w:del w:id="35" w:author="Asus" w:date="2021-08-19T09:39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:rsidR="00125355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36" w:author="Asus" w:date="2021-08-19T09:40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, guru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dilatih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kurikulum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memberikan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kebebasan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menentukan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proofErr w:type="gram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7" w:author="Asus" w:date="2021-08-19T09:39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Del="00492D99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8" w:author="Asus" w:date="2021-08-19T09:40:00Z"/>
                <w:rFonts w:ascii="Times New Roman" w:eastAsia="Times New Roman" w:hAnsi="Times New Roman" w:cs="Times New Roman"/>
                <w:szCs w:val="24"/>
              </w:rPr>
            </w:pPr>
            <w:del w:id="39" w:author="Asus" w:date="2021-08-19T09:40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Gur</w:delText>
              </w:r>
            </w:del>
            <w:del w:id="40" w:author="Asus" w:date="2021-08-19T09:38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del w:id="41" w:author="Asus" w:date="2021-08-19T09:40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dilatih untuk mengembangkan kurikulum dan memberikan kebebasan untuk menentukan cara belajar mengajar siswa.</w:delText>
              </w:r>
            </w:del>
          </w:p>
          <w:p w:rsidR="00492D99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42" w:author="Asus" w:date="2021-08-19T09:4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ins w:id="43" w:author="Asus" w:date="2021-08-19T09:40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,</w:t>
              </w:r>
              <w:proofErr w:type="gramEnd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imana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di era 4.0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boleh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menetap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strata,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selalu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berkembang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mengajarkan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eranya</w:t>
              </w:r>
              <w:proofErr w:type="spellEnd"/>
              <w:r w:rsidR="00492D99"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Asus" w:date="2021-08-19T09:40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492D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Asus" w:date="2021-08-19T09:40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6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47" w:author="Asus" w:date="2021-08-19T09:41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8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9" w:author="Asus" w:date="2021-08-19T09:41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0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4.0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Asus" w:date="2021-08-19T09:41:00Z">
              <w:r w:rsidRPr="00EC6F38" w:rsidDel="00492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492D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52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492D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3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492D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  <w:ins w:id="54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492D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55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</w:p>
          <w:p w:rsidR="00125355" w:rsidRPr="00EC6F38" w:rsidRDefault="00125355" w:rsidP="00492D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6" w:author="Asus" w:date="2021-08-19T09:41:00Z">
              <w:r w:rsidR="00492D9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9B278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57" w:author="Asus" w:date="2021-08-19T09:42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8" w:author="Asus" w:date="2021-08-19T09:42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Asus" w:date="2021-08-19T09:42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del w:id="60" w:author="Asus" w:date="2021-08-19T09:43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1" w:author="Asus" w:date="2021-08-19T09:43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memiliki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2" w:author="Asus" w:date="2021-08-19T09:43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>bisa memiliki pikiran yang kritis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63" w:author="Asus" w:date="2021-08-19T09:43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4" w:author="Asus" w:date="2021-08-19T09:43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kritis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5" w:author="Asus" w:date="2021-08-19T09:44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6" w:author="Asus" w:date="2021-08-19T09:44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ins w:id="67" w:author="Asus" w:date="2021-08-19T09:44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  <w:proofErr w:type="spellEnd"/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8" w:author="Asus" w:date="2021-08-19T09:44:00Z">
              <w:r w:rsidRPr="00EC6F38" w:rsidDel="009B2780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9" w:author="Asus" w:date="2021-08-19T09:45:00Z">
              <w:r w:rsidR="009B278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E7B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E7B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f32850869ebfab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92D99"/>
    <w:rsid w:val="00924DF5"/>
    <w:rsid w:val="009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2021-08-19T02:45:00Z</dcterms:modified>
</cp:coreProperties>
</file>