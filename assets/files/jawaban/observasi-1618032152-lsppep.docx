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37E4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E1FFA4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BD14E2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7AF5C7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8577C79" w14:textId="77777777" w:rsidTr="00821BA2">
        <w:tc>
          <w:tcPr>
            <w:tcW w:w="9350" w:type="dxa"/>
          </w:tcPr>
          <w:p w14:paraId="5D7C4E6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04D980B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272BD382" w14:textId="7AC9773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0" w:author="ASUS" w:date="2021-04-10T10:09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  <w:r w:rsidR="00480367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" w:author="ASUS" w:date="2021-04-10T10:09:00Z">
              <w:r w:rsidR="00480367">
                <w:rPr>
                  <w:rFonts w:ascii="Times New Roman" w:eastAsia="Times New Roman" w:hAnsi="Times New Roman" w:cs="Times New Roman"/>
                  <w:szCs w:val="24"/>
                </w:rPr>
                <w:t>ektrem</w:t>
              </w:r>
            </w:ins>
            <w:del w:id="2" w:author="ASUS" w:date="2021-04-10T10:09:00Z">
              <w:r w:rsidR="00480367" w:rsidDel="00480367">
                <w:rPr>
                  <w:rFonts w:ascii="Times New Roman" w:eastAsia="Times New Roman" w:hAnsi="Times New Roman" w:cs="Times New Roman"/>
                  <w:szCs w:val="24"/>
                </w:rPr>
                <w:delText>ektrem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</w:t>
            </w:r>
            <w:del w:id="3" w:author="ASUS" w:date="2021-04-10T10:10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ins w:id="4" w:author="ASUS" w:date="2021-04-10T10:10:00Z">
              <w:r w:rsidR="00480367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r w:rsidR="0048036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menit bahkan detik </w:t>
            </w:r>
            <w:del w:id="5" w:author="ASUS" w:date="2021-04-10T10:23:00Z">
              <w:r w:rsidRPr="00EC6F38" w:rsidDel="00895485">
                <w:rPr>
                  <w:rFonts w:ascii="Times New Roman" w:eastAsia="Times New Roman" w:hAnsi="Times New Roman" w:cs="Times New Roman"/>
                  <w:szCs w:val="24"/>
                </w:rPr>
                <w:delText>dia 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berubah semakin maju, </w:t>
            </w:r>
            <w:ins w:id="6" w:author="ASUS" w:date="2021-04-10T10:10:00Z">
              <w:r w:rsidR="00480367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del w:id="7" w:author="ASUS" w:date="2021-04-10T10:10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sering </w:t>
            </w:r>
            <w:ins w:id="8" w:author="ASUS" w:date="2021-04-10T10:11:00Z">
              <w:r w:rsidR="00480367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9" w:author="ASUS" w:date="2021-04-10T10:11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sebut dengan </w:t>
            </w:r>
            <w:ins w:id="10" w:author="ASUS" w:date="2021-04-10T10:11:00Z">
              <w:r w:rsidR="00480367">
                <w:rPr>
                  <w:rFonts w:ascii="Times New Roman" w:eastAsia="Times New Roman" w:hAnsi="Times New Roman" w:cs="Times New Roman"/>
                  <w:szCs w:val="24"/>
                </w:rPr>
                <w:t xml:space="preserve">kata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revolusi industry 4.0. Istilah </w:t>
            </w:r>
            <w:del w:id="11" w:author="ASUS" w:date="2021-04-10T10:11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2" w:author="ASUS" w:date="2021-04-10T10:11:00Z">
              <w:r w:rsidR="00480367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r w:rsidR="0048036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masih jarang kita dengar bahkan banyak yang masih awam.</w:t>
            </w:r>
          </w:p>
          <w:p w14:paraId="575DF2B3" w14:textId="525C7F1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</w:t>
            </w:r>
            <w:del w:id="13" w:author="ASUS" w:date="2021-04-10T10:24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>hari ini kita di</w:delText>
              </w:r>
            </w:del>
            <w:ins w:id="14" w:author="ASUS" w:date="2021-04-10T10:24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" w:author="ASUS" w:date="2021-04-10T10:24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menyiapkan diri</w:t>
              </w:r>
            </w:ins>
            <w:del w:id="16" w:author="ASUS" w:date="2021-04-10T10:24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>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kerja </w:t>
            </w:r>
            <w:del w:id="17" w:author="ASUS" w:date="2021-04-10T10:25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lagi perkerja, tetapi kita </w:t>
            </w:r>
            <w:del w:id="18" w:author="ASUS" w:date="2021-04-10T10:25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19" w:author="ASUS" w:date="2021-04-10T10:25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 xml:space="preserve">harus menyiapkan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membuat lapangan kerja baru yang belum tercipta, dengan menggunakan kemampuan teknologi dan ide kreatif kita.</w:t>
            </w:r>
          </w:p>
          <w:p w14:paraId="4A349A03" w14:textId="24D22AD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del w:id="20" w:author="ASUS" w:date="2021-04-10T10:11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adalah </w:delText>
              </w:r>
            </w:del>
            <w:ins w:id="21" w:author="ASUS" w:date="2021-04-10T10:11:00Z">
              <w:r w:rsidR="00480367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r w:rsidR="0048036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suatu program </w:t>
            </w:r>
            <w:del w:id="22" w:author="ASUS" w:date="2021-04-10T10:12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yang di buat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mewujudkan pendidikan yang cerdas dan kreatif. Tujuan dari terciptanya pendidikan 4.0 </w:t>
            </w:r>
            <w:del w:id="23" w:author="ASUS" w:date="2021-04-10T10:12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</w:t>
            </w:r>
            <w:del w:id="24" w:author="ASUS" w:date="2021-04-10T10:26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peningkatan </w:delText>
              </w:r>
            </w:del>
            <w:ins w:id="25" w:author="ASUS" w:date="2021-04-10T10:26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meningkatkan</w:t>
              </w:r>
              <w:r w:rsidR="00005E8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 pemerataan pendidikan, dengan cara memerluas akses dan memanfaatkan teknologi.</w:t>
            </w:r>
          </w:p>
          <w:p w14:paraId="5F054EE3" w14:textId="298E294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di butuhkan di era milenial </w:t>
            </w:r>
            <w:del w:id="26" w:author="ASUS" w:date="2021-04-10T10:14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kolaboratif, komunikatif, berfikir kritis, kreatif. Mengapa demikia</w:t>
            </w:r>
            <w:ins w:id="27" w:author="ASUS" w:date="2021-04-10T10:26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 xml:space="preserve">, karena </w:t>
              </w:r>
            </w:ins>
            <w:del w:id="28" w:author="ASUS" w:date="2021-04-10T10:26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ini hari ini sedang gencar-gencarnya di publis, </w:t>
            </w:r>
            <w:del w:id="29" w:author="ASUS" w:date="2021-04-10T10:27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30" w:author="ASUS" w:date="2021-04-10T10:27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  <w:r w:rsidR="00005E8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del w:id="31" w:author="ASUS" w:date="2021-04-10T10:13:00Z">
              <w:r w:rsidRPr="00EC6F38" w:rsidDel="00480367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32" w:author="ASUS" w:date="2021-04-10T10:13:00Z">
              <w:r w:rsidR="00480367">
                <w:rPr>
                  <w:rFonts w:ascii="Times New Roman" w:eastAsia="Times New Roman" w:hAnsi="Times New Roman" w:cs="Times New Roman"/>
                  <w:szCs w:val="24"/>
                </w:rPr>
                <w:t>sekarang</w:t>
              </w:r>
              <w:r w:rsidR="0048036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 harus mempersiapkan diri atau generasi muda untuk memasuki dunia revolusi industri 4.0.</w:t>
            </w:r>
          </w:p>
          <w:p w14:paraId="69B0469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2A90C674" w14:textId="3A64C0E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</w:t>
            </w:r>
            <w:ins w:id="33" w:author="ASUS" w:date="2021-04-10T10:14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 xml:space="preserve"> atau </w:t>
              </w:r>
            </w:ins>
            <w:del w:id="34" w:author="ASUS" w:date="2021-04-10T10:14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0F1A2171" w14:textId="78DDA79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tahab ini guru di tutut untuk </w:t>
            </w:r>
            <w:ins w:id="35" w:author="ASUS" w:date="2021-04-10T10:28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 xml:space="preserve">dapat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 pembelajaran sesuai dengan minat</w:t>
            </w:r>
            <w:ins w:id="36" w:author="ASUS" w:date="2021-04-10T10:15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7" w:author="ASUS" w:date="2021-04-10T10:15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 xml:space="preserve"> dan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ins w:id="38" w:author="ASUS" w:date="2021-04-10T10:14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39" w:author="ASUS" w:date="2021-04-10T10:15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del w:id="40" w:author="ASUS" w:date="2021-04-10T10:14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7881A29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2047AA6A" w14:textId="5346527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1" w:author="ASUS" w:date="2021-04-10T10:28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2" w:author="ASUS" w:date="2021-04-10T10:28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3" w:author="ASUS" w:date="2021-04-10T10:28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</w:t>
            </w:r>
            <w:ins w:id="44" w:author="ASUS" w:date="2021-04-10T10:28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u juga</w:t>
              </w:r>
            </w:ins>
            <w:del w:id="45" w:author="ASUS" w:date="2021-04-10T10:28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>u 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ASUS" w:date="2021-04-10T10:29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47" w:author="ASUS" w:date="2021-04-10T10:29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wajib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ASUS" w:date="2021-04-10T10:29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 siwa dalam mencari kemampuan dan bakat siswa.</w:t>
            </w:r>
          </w:p>
          <w:p w14:paraId="78616E7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4CD7896C" w14:textId="73980CA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9" w:author="ASUS" w:date="2021-04-10T10:15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0" w:author="ASUS" w:date="2021-04-10T10:15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03BFC51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6EF89017" w14:textId="1A6289CE" w:rsidR="00125355" w:rsidRPr="00EC6F38" w:rsidRDefault="00005E8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1" w:author="ASUS" w:date="2021-04-10T10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sebagai </w:t>
              </w:r>
            </w:ins>
            <w:del w:id="52" w:author="ASUS" w:date="2021-04-10T10:30:00Z">
              <w:r w:rsidR="00125355"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sebagai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 di era </w:t>
            </w:r>
            <w:ins w:id="53" w:author="ASUS" w:date="2021-04-10T10:2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revolusi industri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54" w:author="ASUS" w:date="2021-04-10T10:30:00Z">
              <w:r w:rsidR="00125355"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boleh menetap dengan satu strata, harus selalu berkembang </w:t>
            </w:r>
            <w:del w:id="55" w:author="ASUS" w:date="2021-04-10T10:30:00Z">
              <w:r w:rsidR="00125355"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agar </w:delText>
              </w:r>
            </w:del>
            <w:ins w:id="56" w:author="ASUS" w:date="2021-04-10T10:30:00Z">
              <w:r>
                <w:rPr>
                  <w:rFonts w:ascii="Times New Roman" w:eastAsia="Times New Roman" w:hAnsi="Times New Roman" w:cs="Times New Roman"/>
                  <w:szCs w:val="24"/>
                </w:rPr>
                <w:t>supaya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dapat mengajarkan pendidikan sesuai dengan </w:t>
            </w:r>
            <w:del w:id="57" w:author="ASUS" w:date="2021-04-10T10:30:00Z">
              <w:r w:rsidR="00125355"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>eranya</w:delText>
              </w:r>
            </w:del>
            <w:ins w:id="58" w:author="ASUS" w:date="2021-04-10T10:30:00Z">
              <w:r>
                <w:rPr>
                  <w:rFonts w:ascii="Times New Roman" w:eastAsia="Times New Roman" w:hAnsi="Times New Roman" w:cs="Times New Roman"/>
                  <w:szCs w:val="24"/>
                </w:rPr>
                <w:t>perkembangan zaman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BCBDE9" w14:textId="3EEE3F0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ins w:id="59" w:author="ASUS" w:date="2021-04-10T10:18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 xml:space="preserve">perlu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 tekankan pada proses pembelajaran yaitu:</w:t>
            </w:r>
          </w:p>
          <w:p w14:paraId="73CE81B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54531CC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1384BDB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666ED5C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450BBA9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6E00F18A" w14:textId="4879169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</w:t>
            </w:r>
            <w:del w:id="60" w:author="ASUS" w:date="2021-04-10T10:15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ins w:id="61" w:author="ASUS" w:date="2021-04-10T10:15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r w:rsidR="00C0009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</w:ins>
            <w:ins w:id="62" w:author="ASUS" w:date="2021-04-10T10:16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3" w:author="ASUS" w:date="2021-04-10T10:15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>lihat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 dan memahami </w:t>
            </w:r>
            <w:del w:id="64" w:author="ASUS" w:date="2021-04-10T10:18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65" w:author="ASUS" w:date="2021-04-10T10:18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>yang menjadi</w:t>
              </w:r>
            </w:ins>
            <w:del w:id="66" w:author="ASUS" w:date="2021-04-10T10:18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</w:t>
            </w:r>
            <w:ins w:id="67" w:author="ASUS" w:date="2021-04-10T10:31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8" w:author="ASUS" w:date="2021-04-10T10:31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mengamati dan memahami kita </w:t>
            </w:r>
            <w:del w:id="69" w:author="ASUS" w:date="2021-04-10T10:32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del w:id="70" w:author="ASUS" w:date="2021-04-10T10:31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memiliki </w:delText>
              </w:r>
            </w:del>
            <w:ins w:id="71" w:author="ASUS" w:date="2021-04-10T10:32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akan mendapatkan</w:t>
              </w:r>
            </w:ins>
            <w:ins w:id="72" w:author="ASUS" w:date="2021-04-10T10:31:00Z">
              <w:r w:rsidR="00005E8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pikiran yang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kritis. Pikiran kritis sangat di butuhkan karena dengan pikiran yang kritis maka akan</w:t>
            </w:r>
            <w:ins w:id="73" w:author="ASUS" w:date="2021-04-10T10:33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4" w:author="ASUS" w:date="2021-04-10T10:32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 timbul </w:delText>
              </w:r>
            </w:del>
            <w:ins w:id="75" w:author="ASUS" w:date="2021-04-10T10:32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 xml:space="preserve">muncul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 ide atau gagasan.</w:t>
            </w:r>
          </w:p>
          <w:p w14:paraId="353F230F" w14:textId="7E54051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</w:t>
            </w:r>
            <w:del w:id="76" w:author="ASUS" w:date="2021-04-10T10:19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 xml:space="preserve">tadi </w:delText>
              </w:r>
            </w:del>
            <w:ins w:id="77" w:author="ASUS" w:date="2021-04-10T10:19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r w:rsidR="00C0009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8" w:author="ASUS" w:date="2021-04-10T10:19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 xml:space="preserve">maka proses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selanjutnya </w:t>
            </w:r>
            <w:ins w:id="79" w:author="ASUS" w:date="2021-04-10T10:33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 xml:space="preserve">untuk </w:t>
              </w:r>
            </w:ins>
            <w:del w:id="80" w:author="ASUS" w:date="2021-04-10T10:33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81" w:author="ASUS" w:date="2021-04-10T10:33:00Z">
              <w:r w:rsidR="00005E89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82" w:author="ASUS" w:date="2021-04-10T10:33:00Z">
              <w:r w:rsidRPr="00EC6F38" w:rsidDel="00005E89">
                <w:rPr>
                  <w:rFonts w:ascii="Times New Roman" w:eastAsia="Times New Roman" w:hAnsi="Times New Roman" w:cs="Times New Roman"/>
                  <w:szCs w:val="24"/>
                </w:rPr>
                <w:delText>men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coba</w:t>
            </w:r>
            <w:ins w:id="83" w:author="ASUS" w:date="2021-04-10T10:34:00Z">
              <w:r w:rsidR="00412452">
                <w:rPr>
                  <w:rFonts w:ascii="Times New Roman" w:eastAsia="Times New Roman" w:hAnsi="Times New Roman" w:cs="Times New Roman"/>
                  <w:szCs w:val="24"/>
                </w:rPr>
                <w:t xml:space="preserve"> diaplikasikan</w:t>
              </w:r>
            </w:ins>
            <w:del w:id="84" w:author="ASUS" w:date="2021-04-10T10:34:00Z">
              <w:r w:rsidRPr="00EC6F38" w:rsidDel="00412452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praktek karena lebih menyiapkan anak pada bagaimana kita menumbuhkan ide baru atau gagasan.</w:t>
            </w:r>
          </w:p>
          <w:p w14:paraId="5230CDE4" w14:textId="6B877B7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</w:t>
            </w:r>
            <w:ins w:id="85" w:author="ASUS" w:date="2021-04-10T10:20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 xml:space="preserve">selesai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mencoba </w:t>
            </w:r>
            <w:del w:id="86" w:author="ASUS" w:date="2021-04-10T10:20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selanjutnya </w:t>
            </w:r>
            <w:del w:id="87" w:author="ASUS" w:date="2021-04-10T10:20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mendiskusikan. Mendiskusikan di sini </w:t>
            </w:r>
            <w:del w:id="88" w:author="ASUS" w:date="2021-04-10T10:20:00Z">
              <w:r w:rsidRPr="00EC6F38" w:rsidDel="00C00097">
                <w:rPr>
                  <w:rFonts w:ascii="Times New Roman" w:eastAsia="Times New Roman" w:hAnsi="Times New Roman" w:cs="Times New Roman"/>
                  <w:szCs w:val="24"/>
                </w:rPr>
                <w:delText xml:space="preserve">bukan </w:delText>
              </w:r>
            </w:del>
            <w:ins w:id="89" w:author="ASUS" w:date="2021-04-10T10:20:00Z">
              <w:r w:rsidR="00C00097">
                <w:rPr>
                  <w:rFonts w:ascii="Times New Roman" w:eastAsia="Times New Roman" w:hAnsi="Times New Roman" w:cs="Times New Roman"/>
                  <w:szCs w:val="24"/>
                </w:rPr>
                <w:t xml:space="preserve">tidak </w:t>
              </w:r>
              <w:r w:rsidR="00C0009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hanya satu atau dua orang tapi banyak kolaborasi komunikasi dengan banyak orang. Hal ini dilakukan karena banyak pandangan yang berbeda atau ide-ide yang baru akan muncul.</w:t>
            </w:r>
          </w:p>
          <w:p w14:paraId="35577CB2" w14:textId="3CF59F1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0" w:author="ASUS" w:date="2021-04-10T10:35:00Z">
              <w:r w:rsidRPr="00EC6F38" w:rsidDel="0041245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91" w:author="ASUS" w:date="2021-04-10T10:35:00Z">
              <w:r w:rsidR="00412452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92" w:author="ASUS" w:date="2021-04-10T10:35:00Z">
              <w:r w:rsidRPr="00EC6F38" w:rsidDel="00412452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erahir adalah melakukan penelitian, tuntutan 4.0 ini adalah kreatif dan inovatif. Dengan melakukan penelitian kita bisa </w:t>
            </w:r>
            <w:del w:id="93" w:author="ASUS" w:date="2021-04-10T10:35:00Z">
              <w:r w:rsidRPr="00EC6F38" w:rsidDel="00412452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94" w:author="ASUS" w:date="2021-04-10T10:35:00Z">
              <w:r w:rsidR="00412452">
                <w:rPr>
                  <w:rFonts w:ascii="Times New Roman" w:eastAsia="Times New Roman" w:hAnsi="Times New Roman" w:cs="Times New Roman"/>
                  <w:szCs w:val="24"/>
                </w:rPr>
                <w:t xml:space="preserve">melihat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kreatif dan inovatif kita. </w:t>
            </w:r>
          </w:p>
        </w:tc>
      </w:tr>
    </w:tbl>
    <w:p w14:paraId="4F4F168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cumentProtection w:formatting="1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05E89"/>
    <w:rsid w:val="0012251A"/>
    <w:rsid w:val="00125355"/>
    <w:rsid w:val="001D038C"/>
    <w:rsid w:val="00231486"/>
    <w:rsid w:val="00240407"/>
    <w:rsid w:val="00412452"/>
    <w:rsid w:val="0042167F"/>
    <w:rsid w:val="00480367"/>
    <w:rsid w:val="00895485"/>
    <w:rsid w:val="00924DF5"/>
    <w:rsid w:val="00C0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C48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3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2021-04-10T03:22:00Z</dcterms:created>
  <dcterms:modified xsi:type="dcterms:W3CDTF">2021-04-10T03:36:00Z</dcterms:modified>
</cp:coreProperties>
</file>