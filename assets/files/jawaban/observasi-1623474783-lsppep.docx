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FE1C9"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1559BC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C46379A" w14:textId="77777777" w:rsidR="00927764" w:rsidRDefault="00927764" w:rsidP="00927764">
      <w:pPr>
        <w:jc w:val="center"/>
        <w:rPr>
          <w:rFonts w:ascii="Cambria" w:hAnsi="Cambria" w:cs="Times New Roman"/>
          <w:sz w:val="24"/>
          <w:szCs w:val="24"/>
        </w:rPr>
      </w:pPr>
    </w:p>
    <w:p w14:paraId="1CCFD0A9" w14:textId="77777777" w:rsidR="00927764" w:rsidRPr="00927764" w:rsidRDefault="00927764" w:rsidP="00927764">
      <w:pPr>
        <w:pStyle w:val="ListParagraph"/>
        <w:numPr>
          <w:ilvl w:val="0"/>
          <w:numId w:val="2"/>
        </w:numPr>
        <w:ind w:left="567" w:hanging="567"/>
        <w:rPr>
          <w:rFonts w:ascii="Cambria" w:hAnsi="Cambria"/>
        </w:rPr>
      </w:pPr>
      <w:proofErr w:type="spellStart"/>
      <w:r w:rsidRPr="00927764">
        <w:rPr>
          <w:rFonts w:ascii="Cambria" w:hAnsi="Cambria" w:cs="Times New Roman"/>
          <w:sz w:val="24"/>
          <w:szCs w:val="24"/>
        </w:rPr>
        <w:t>Suntinglah</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artikel</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berikut</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ini</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dengan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menggunakan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tanda-tanda</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koreksi</w:t>
      </w:r>
      <w:proofErr w:type="spellEnd"/>
      <w:r w:rsidRPr="00927764">
        <w:rPr>
          <w:rFonts w:ascii="Cambria" w:hAnsi="Cambria" w:cs="Times New Roman"/>
          <w:sz w:val="24"/>
          <w:szCs w:val="24"/>
        </w:rPr>
        <w:t>.</w:t>
      </w:r>
    </w:p>
    <w:p w14:paraId="6B84A255" w14:textId="77777777" w:rsidR="00927764" w:rsidRPr="0094076B" w:rsidRDefault="00927764" w:rsidP="00927764">
      <w:pPr>
        <w:rPr>
          <w:rFonts w:ascii="Cambria" w:hAnsi="Cambria"/>
        </w:rPr>
      </w:pPr>
    </w:p>
    <w:p w14:paraId="5A5486E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proofErr w:type="spellStart"/>
      <w:r w:rsidRPr="00C50A1E">
        <w:rPr>
          <w:rFonts w:ascii="Times New Roman" w:eastAsia="Times New Roman" w:hAnsi="Times New Roman" w:cs="Times New Roman"/>
          <w:kern w:val="36"/>
          <w:sz w:val="54"/>
          <w:szCs w:val="54"/>
        </w:rPr>
        <w:t>Hujan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Turun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Berat</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Badan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Naik</w:t>
      </w:r>
      <w:proofErr w:type="spellEnd"/>
    </w:p>
    <w:p w14:paraId="77C7EE4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20:48 </w:t>
      </w:r>
      <w:proofErr w:type="spellStart"/>
      <w:r w:rsidRPr="00C50A1E">
        <w:rPr>
          <w:rFonts w:ascii="Roboto" w:eastAsia="Times New Roman" w:hAnsi="Roboto" w:cs="Times New Roman"/>
          <w:sz w:val="17"/>
          <w:szCs w:val="17"/>
        </w:rPr>
        <w:t>Diperbarui</w:t>
      </w:r>
      <w:proofErr w:type="spellEnd"/>
      <w:r w:rsidRPr="00C50A1E">
        <w:rPr>
          <w:rFonts w:ascii="Roboto" w:eastAsia="Times New Roman" w:hAnsi="Roboto" w:cs="Times New Roman"/>
          <w:sz w:val="17"/>
          <w:szCs w:val="17"/>
        </w:rPr>
        <w:t xml:space="preserve">: 6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4C0E34D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3D472797" wp14:editId="6DC6A73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80E554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14:paraId="38E9721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i/>
          <w:iCs/>
          <w:sz w:val="24"/>
          <w:szCs w:val="24"/>
        </w:rPr>
        <w:t>Hujan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turun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berat</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badan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naik</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hubungan</w:t>
      </w:r>
      <w:proofErr w:type="spellEnd"/>
      <w:r w:rsidRPr="00C50A1E">
        <w:rPr>
          <w:rFonts w:ascii="Times New Roman" w:eastAsia="Times New Roman" w:hAnsi="Times New Roman" w:cs="Times New Roman"/>
          <w:i/>
          <w:iCs/>
          <w:sz w:val="24"/>
          <w:szCs w:val="24"/>
        </w:rPr>
        <w:t xml:space="preserve"> </w:t>
      </w:r>
      <w:commentRangeStart w:id="0"/>
      <w:proofErr w:type="spellStart"/>
      <w:r w:rsidRPr="00C50A1E">
        <w:rPr>
          <w:rFonts w:ascii="Times New Roman" w:eastAsia="Times New Roman" w:hAnsi="Times New Roman" w:cs="Times New Roman"/>
          <w:i/>
          <w:iCs/>
          <w:sz w:val="24"/>
          <w:szCs w:val="24"/>
        </w:rPr>
        <w:t>sama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dia</w:t>
      </w:r>
      <w:proofErr w:type="spellEnd"/>
      <w:r w:rsidRPr="00C50A1E">
        <w:rPr>
          <w:rFonts w:ascii="Times New Roman" w:eastAsia="Times New Roman" w:hAnsi="Times New Roman" w:cs="Times New Roman"/>
          <w:i/>
          <w:iCs/>
          <w:sz w:val="24"/>
          <w:szCs w:val="24"/>
        </w:rPr>
        <w:t xml:space="preserve"> </w:t>
      </w:r>
      <w:commentRangeStart w:id="1"/>
      <w:commentRangeStart w:id="2"/>
      <w:commentRangeStart w:id="3"/>
      <w:proofErr w:type="spellStart"/>
      <w:r w:rsidRPr="00C50A1E">
        <w:rPr>
          <w:rFonts w:ascii="Times New Roman" w:eastAsia="Times New Roman" w:hAnsi="Times New Roman" w:cs="Times New Roman"/>
          <w:i/>
          <w:iCs/>
          <w:sz w:val="24"/>
          <w:szCs w:val="24"/>
        </w:rPr>
        <w:t>tetep</w:t>
      </w:r>
      <w:commentRangeEnd w:id="1"/>
      <w:proofErr w:type="spellEnd"/>
      <w:r w:rsidR="00462C3F">
        <w:rPr>
          <w:rStyle w:val="CommentReference"/>
        </w:rPr>
        <w:commentReference w:id="1"/>
      </w:r>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w:t>
      </w:r>
      <w:commentRangeEnd w:id="2"/>
      <w:r w:rsidR="00462C3F">
        <w:rPr>
          <w:rStyle w:val="CommentReference"/>
        </w:rPr>
        <w:commentReference w:id="2"/>
      </w:r>
      <w:proofErr w:type="spellStart"/>
      <w:r w:rsidRPr="00C50A1E">
        <w:rPr>
          <w:rFonts w:ascii="Times New Roman" w:eastAsia="Times New Roman" w:hAnsi="Times New Roman" w:cs="Times New Roman"/>
          <w:i/>
          <w:iCs/>
          <w:sz w:val="24"/>
          <w:szCs w:val="24"/>
        </w:rPr>
        <w:t>aja</w:t>
      </w:r>
      <w:commentRangeEnd w:id="3"/>
      <w:proofErr w:type="spellEnd"/>
      <w:r w:rsidR="00462C3F">
        <w:rPr>
          <w:rStyle w:val="CommentReference"/>
        </w:rPr>
        <w:commentReference w:id="3"/>
      </w:r>
      <w:commentRangeEnd w:id="0"/>
      <w:r w:rsidR="00462C3F">
        <w:rPr>
          <w:rStyle w:val="CommentReference"/>
        </w:rPr>
        <w:commentReference w:id="0"/>
      </w:r>
      <w:r w:rsidRPr="00C50A1E">
        <w:rPr>
          <w:rFonts w:ascii="Times New Roman" w:eastAsia="Times New Roman" w:hAnsi="Times New Roman" w:cs="Times New Roman"/>
          <w:i/>
          <w:iCs/>
          <w:sz w:val="24"/>
          <w:szCs w:val="24"/>
        </w:rPr>
        <w:t xml:space="preserve">. </w:t>
      </w:r>
      <w:commentRangeStart w:id="4"/>
      <w:proofErr w:type="spellStart"/>
      <w:r w:rsidRPr="00C50A1E">
        <w:rPr>
          <w:rFonts w:ascii="Times New Roman" w:eastAsia="Times New Roman" w:hAnsi="Times New Roman" w:cs="Times New Roman"/>
          <w:i/>
          <w:iCs/>
          <w:sz w:val="24"/>
          <w:szCs w:val="24"/>
        </w:rPr>
        <w:t>Huft</w:t>
      </w:r>
      <w:commentRangeEnd w:id="4"/>
      <w:proofErr w:type="spellEnd"/>
      <w:r w:rsidR="00462C3F">
        <w:rPr>
          <w:rStyle w:val="CommentReference"/>
        </w:rPr>
        <w:commentReference w:id="4"/>
      </w:r>
      <w:r w:rsidRPr="00C50A1E">
        <w:rPr>
          <w:rFonts w:ascii="Times New Roman" w:eastAsia="Times New Roman" w:hAnsi="Times New Roman" w:cs="Times New Roman"/>
          <w:i/>
          <w:iCs/>
          <w:sz w:val="24"/>
          <w:szCs w:val="24"/>
        </w:rPr>
        <w:t>.</w:t>
      </w:r>
    </w:p>
    <w:p w14:paraId="6ECA76C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romantis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sepiring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putih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aromanya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aduhai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menggoda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indera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penciuman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bakwan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diangkat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penggorengan</w:t>
      </w:r>
      <w:proofErr w:type="spellEnd"/>
      <w:r w:rsidRPr="00C50A1E">
        <w:rPr>
          <w:rFonts w:ascii="Times New Roman" w:eastAsia="Times New Roman" w:hAnsi="Times New Roman" w:cs="Times New Roman"/>
          <w:sz w:val="24"/>
          <w:szCs w:val="24"/>
        </w:rPr>
        <w:t xml:space="preserve"> di kala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commentRangeEnd w:id="5"/>
      <w:r w:rsidR="00762672">
        <w:rPr>
          <w:rStyle w:val="CommentReference"/>
        </w:rPr>
        <w:commentReference w:id="5"/>
      </w:r>
    </w:p>
    <w:p w14:paraId="683C9B3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proofErr w:type="spellStart"/>
      <w:r w:rsidRPr="00C50A1E">
        <w:rPr>
          <w:rFonts w:ascii="Times New Roman" w:eastAsia="Times New Roman" w:hAnsi="Times New Roman" w:cs="Times New Roman"/>
          <w:sz w:val="24"/>
          <w:szCs w:val="24"/>
        </w:rPr>
        <w:t>Januari</w:t>
      </w:r>
      <w:proofErr w:type="spellEnd"/>
      <w:r w:rsidRPr="00C50A1E">
        <w:rPr>
          <w:rFonts w:ascii="Times New Roman" w:eastAsia="Times New Roman" w:hAnsi="Times New Roman" w:cs="Times New Roman"/>
          <w:sz w:val="24"/>
          <w:szCs w:val="24"/>
        </w:rPr>
        <w:t xml:space="preserve">, </w:t>
      </w:r>
      <w:commentRangeStart w:id="7"/>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sehari-hari</w:t>
      </w:r>
      <w:commentRangeEnd w:id="7"/>
      <w:proofErr w:type="spellEnd"/>
      <w:r w:rsidR="00462C3F">
        <w:rPr>
          <w:rStyle w:val="CommentReference"/>
        </w:rPr>
        <w:commentReference w:id="7"/>
      </w:r>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begitu</w:t>
      </w:r>
      <w:proofErr w:type="spellEnd"/>
      <w:r w:rsidRPr="00C50A1E">
        <w:rPr>
          <w:rFonts w:ascii="Times New Roman" w:eastAsia="Times New Roman" w:hAnsi="Times New Roman" w:cs="Times New Roman"/>
          <w:sz w:val="24"/>
          <w:szCs w:val="24"/>
        </w:rPr>
        <w:t xml:space="preserve"> kata orang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commentRangeStart w:id="8"/>
      <w:commentRangeStart w:id="9"/>
      <w:proofErr w:type="spellStart"/>
      <w:r w:rsidRPr="00C50A1E">
        <w:rPr>
          <w:rFonts w:ascii="Times New Roman" w:eastAsia="Times New Roman" w:hAnsi="Times New Roman" w:cs="Times New Roman"/>
          <w:sz w:val="24"/>
          <w:szCs w:val="24"/>
        </w:rPr>
        <w:t>mengartikannya</w:t>
      </w:r>
      <w:proofErr w:type="spellEnd"/>
      <w:r w:rsidRPr="00C50A1E">
        <w:rPr>
          <w:rFonts w:ascii="Times New Roman" w:eastAsia="Times New Roman" w:hAnsi="Times New Roman" w:cs="Times New Roman"/>
          <w:sz w:val="24"/>
          <w:szCs w:val="24"/>
        </w:rPr>
        <w:t>.</w:t>
      </w:r>
      <w:commentRangeEnd w:id="8"/>
      <w:r w:rsidR="00762672">
        <w:rPr>
          <w:rStyle w:val="CommentReference"/>
        </w:rPr>
        <w:commentReference w:id="8"/>
      </w:r>
      <w:commentRangeEnd w:id="9"/>
      <w:r w:rsidR="00762672">
        <w:rPr>
          <w:rStyle w:val="CommentReference"/>
        </w:rPr>
        <w:commentReference w:id="9"/>
      </w:r>
      <w:r w:rsidRPr="00C50A1E">
        <w:rPr>
          <w:rFonts w:ascii="Times New Roman" w:eastAsia="Times New Roman" w:hAnsi="Times New Roman" w:cs="Times New Roman"/>
          <w:sz w:val="24"/>
          <w:szCs w:val="24"/>
        </w:rPr>
        <w:t xml:space="preserve"> </w:t>
      </w:r>
      <w:commentRangeStart w:id="10"/>
      <w:proofErr w:type="spellStart"/>
      <w:r w:rsidRPr="00C50A1E">
        <w:rPr>
          <w:rFonts w:ascii="Times New Roman" w:eastAsia="Times New Roman" w:hAnsi="Times New Roman" w:cs="Times New Roman"/>
          <w:sz w:val="24"/>
          <w:szCs w:val="24"/>
        </w:rPr>
        <w:t>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w:t>
      </w:r>
      <w:commentRangeEnd w:id="10"/>
      <w:r w:rsidR="00762672">
        <w:rPr>
          <w:rStyle w:val="CommentReference"/>
        </w:rPr>
        <w:commentReference w:id="10"/>
      </w:r>
      <w:r w:rsidRPr="00C50A1E">
        <w:rPr>
          <w:rFonts w:ascii="Times New Roman" w:eastAsia="Times New Roman" w:hAnsi="Times New Roman" w:cs="Times New Roman"/>
          <w:sz w:val="24"/>
          <w:szCs w:val="24"/>
        </w:rPr>
        <w:t xml:space="preserve"> </w:t>
      </w:r>
      <w:commentRangeStart w:id="11"/>
      <w:proofErr w:type="spellStart"/>
      <w:r w:rsidRPr="00C50A1E">
        <w:rPr>
          <w:rFonts w:ascii="Times New Roman" w:eastAsia="Times New Roman" w:hAnsi="Times New Roman" w:cs="Times New Roman"/>
          <w:sz w:val="24"/>
          <w:szCs w:val="24"/>
        </w:rPr>
        <w:t>Meski</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ins w:id="12" w:author="USER" w:date="2021-06-12T10:28:00Z">
        <w:r w:rsidR="00762672">
          <w:rPr>
            <w:rFonts w:ascii="Times New Roman" w:eastAsia="Times New Roman" w:hAnsi="Times New Roman" w:cs="Times New Roman"/>
            <w:sz w:val="24"/>
            <w:szCs w:val="24"/>
            <w:lang w:val="id-ID"/>
          </w:rPr>
          <w:t xml:space="preserve"> </w:t>
        </w:r>
      </w:ins>
      <w:del w:id="13" w:author="USER" w:date="2021-06-12T10:28:00Z">
        <w:r w:rsidRPr="00C50A1E" w:rsidDel="00762672">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di Indonesia </w:t>
      </w:r>
      <w:proofErr w:type="spellStart"/>
      <w:r>
        <w:rPr>
          <w:rFonts w:ascii="Times New Roman" w:eastAsia="Times New Roman" w:hAnsi="Times New Roman" w:cs="Times New Roman"/>
          <w:sz w:val="24"/>
          <w:szCs w:val="24"/>
        </w:rPr>
        <w:t>mundur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Bulan</w:t>
      </w:r>
      <w:proofErr w:type="spellEnd"/>
      <w:r>
        <w:rPr>
          <w:rFonts w:ascii="Times New Roman" w:eastAsia="Times New Roman" w:hAnsi="Times New Roman" w:cs="Times New Roman"/>
          <w:sz w:val="24"/>
          <w:szCs w:val="24"/>
        </w:rPr>
        <w:t xml:space="preserve"> November-</w:t>
      </w:r>
      <w:proofErr w:type="spellStart"/>
      <w:r w:rsidRPr="00C50A1E">
        <w:rPr>
          <w:rFonts w:ascii="Times New Roman" w:eastAsia="Times New Roman" w:hAnsi="Times New Roman" w:cs="Times New Roman"/>
          <w:sz w:val="24"/>
          <w:szCs w:val="24"/>
        </w:rPr>
        <w:t>Desember</w:t>
      </w:r>
      <w:proofErr w:type="spellEnd"/>
      <w:r w:rsidRPr="00C50A1E">
        <w:rPr>
          <w:rFonts w:ascii="Times New Roman" w:eastAsia="Times New Roman" w:hAnsi="Times New Roman" w:cs="Times New Roman"/>
          <w:sz w:val="24"/>
          <w:szCs w:val="24"/>
        </w:rPr>
        <w:t xml:space="preserve"> 2019,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perkiraan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terasa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sejak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commentRangeEnd w:id="11"/>
      <w:r w:rsidR="00762672">
        <w:rPr>
          <w:rStyle w:val="CommentReference"/>
        </w:rPr>
        <w:commentReference w:id="11"/>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w:t>
      </w:r>
      <w:commentRangeEnd w:id="6"/>
      <w:r w:rsidR="00CC552A">
        <w:rPr>
          <w:rStyle w:val="CommentReference"/>
        </w:rPr>
        <w:commentReference w:id="6"/>
      </w:r>
    </w:p>
    <w:p w14:paraId="781C94A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4"/>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mengundang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pandai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perasaan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hatimu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ambyar</w:t>
      </w:r>
      <w:proofErr w:type="spellEnd"/>
      <w:r w:rsidRPr="00C50A1E">
        <w:rPr>
          <w:rFonts w:ascii="Times New Roman" w:eastAsia="Times New Roman" w:hAnsi="Times New Roman" w:cs="Times New Roman"/>
          <w:sz w:val="24"/>
          <w:szCs w:val="24"/>
        </w:rPr>
        <w:t xml:space="preserve">, pun </w:t>
      </w:r>
      <w:proofErr w:type="spellStart"/>
      <w:r w:rsidRPr="00C50A1E">
        <w:rPr>
          <w:rFonts w:ascii="Times New Roman" w:eastAsia="Times New Roman" w:hAnsi="Times New Roman" w:cs="Times New Roman"/>
          <w:sz w:val="24"/>
          <w:szCs w:val="24"/>
        </w:rPr>
        <w:t>perilaku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lain.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lapar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w:t>
      </w:r>
      <w:commentRangeEnd w:id="14"/>
      <w:r w:rsidR="00744B53">
        <w:rPr>
          <w:rStyle w:val="CommentReference"/>
        </w:rPr>
        <w:commentReference w:id="14"/>
      </w:r>
    </w:p>
    <w:p w14:paraId="7B7ECF0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Mengapa</w:t>
      </w:r>
      <w:proofErr w:type="spellEnd"/>
      <w:r w:rsidRPr="00C50A1E">
        <w:rPr>
          <w:rFonts w:ascii="Times New Roman" w:eastAsia="Times New Roman" w:hAnsi="Times New Roman" w:cs="Times New Roman"/>
          <w:b/>
          <w:bCs/>
          <w:sz w:val="24"/>
          <w:szCs w:val="24"/>
        </w:rPr>
        <w:t xml:space="preserve"> Kita </w:t>
      </w:r>
      <w:proofErr w:type="spellStart"/>
      <w:r w:rsidRPr="00C50A1E">
        <w:rPr>
          <w:rFonts w:ascii="Times New Roman" w:eastAsia="Times New Roman" w:hAnsi="Times New Roman" w:cs="Times New Roman"/>
          <w:b/>
          <w:bCs/>
          <w:sz w:val="24"/>
          <w:szCs w:val="24"/>
        </w:rPr>
        <w:t>Merasa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Lapar</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Ketika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Hujan</w:t>
      </w:r>
      <w:proofErr w:type="spellEnd"/>
      <w:r w:rsidRPr="00C50A1E">
        <w:rPr>
          <w:rFonts w:ascii="Times New Roman" w:eastAsia="Times New Roman" w:hAnsi="Times New Roman" w:cs="Times New Roman"/>
          <w:sz w:val="24"/>
          <w:szCs w:val="24"/>
        </w:rPr>
        <w:br/>
      </w:r>
      <w:commentRangeStart w:id="15"/>
      <w:proofErr w:type="spellStart"/>
      <w:r w:rsidRPr="00C50A1E">
        <w:rPr>
          <w:rFonts w:ascii="Times New Roman" w:eastAsia="Times New Roman" w:hAnsi="Times New Roman" w:cs="Times New Roman"/>
          <w:sz w:val="24"/>
          <w:szCs w:val="24"/>
        </w:rPr>
        <w:t>Siapa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meningkat</w:t>
      </w:r>
      <w:commentRangeEnd w:id="15"/>
      <w:proofErr w:type="spellEnd"/>
      <w:r w:rsidR="00C03A0A">
        <w:rPr>
          <w:rStyle w:val="CommentReference"/>
        </w:rPr>
        <w:commentReference w:id="15"/>
      </w:r>
      <w:r w:rsidRPr="00C50A1E">
        <w:rPr>
          <w:rFonts w:ascii="Times New Roman" w:eastAsia="Times New Roman" w:hAnsi="Times New Roman" w:cs="Times New Roman"/>
          <w:sz w:val="24"/>
          <w:szCs w:val="24"/>
        </w:rPr>
        <w:t>?</w:t>
      </w:r>
    </w:p>
    <w:p w14:paraId="4AD9717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6"/>
      <w:proofErr w:type="spellStart"/>
      <w:r w:rsidRPr="00C50A1E">
        <w:rPr>
          <w:rFonts w:ascii="Times New Roman" w:eastAsia="Times New Roman" w:hAnsi="Times New Roman" w:cs="Times New Roman"/>
          <w:sz w:val="24"/>
          <w:szCs w:val="24"/>
        </w:rPr>
        <w:t>Selain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yang paling </w:t>
      </w:r>
      <w:proofErr w:type="spellStart"/>
      <w:r w:rsidRPr="00C50A1E">
        <w:rPr>
          <w:rFonts w:ascii="Times New Roman" w:eastAsia="Times New Roman" w:hAnsi="Times New Roman" w:cs="Times New Roman"/>
          <w:sz w:val="24"/>
          <w:szCs w:val="24"/>
        </w:rPr>
        <w:t>asyik</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turun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disebut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camilan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jumlah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nyaris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melebihi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w:t>
      </w:r>
      <w:commentRangeEnd w:id="16"/>
      <w:r w:rsidR="00C03A0A">
        <w:rPr>
          <w:rStyle w:val="CommentReference"/>
        </w:rPr>
        <w:commentReference w:id="16"/>
      </w:r>
    </w:p>
    <w:p w14:paraId="12E3FE4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7"/>
      <w:proofErr w:type="spellStart"/>
      <w:r w:rsidRPr="00C50A1E">
        <w:rPr>
          <w:rFonts w:ascii="Times New Roman" w:eastAsia="Times New Roman" w:hAnsi="Times New Roman" w:cs="Times New Roman"/>
          <w:sz w:val="24"/>
          <w:szCs w:val="24"/>
        </w:rPr>
        <w:lastRenderedPageBreak/>
        <w:t>Sebungkus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keripik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dikonsumsi</w:t>
      </w:r>
      <w:proofErr w:type="spellEnd"/>
      <w:r w:rsidRPr="00C50A1E">
        <w:rPr>
          <w:rFonts w:ascii="Times New Roman" w:eastAsia="Times New Roman" w:hAnsi="Times New Roman" w:cs="Times New Roman"/>
          <w:sz w:val="24"/>
          <w:szCs w:val="24"/>
        </w:rPr>
        <w:t xml:space="preserve"> 4 </w:t>
      </w:r>
      <w:proofErr w:type="spellStart"/>
      <w:r w:rsidRPr="00C50A1E">
        <w:rPr>
          <w:rFonts w:ascii="Times New Roman" w:eastAsia="Times New Roman" w:hAnsi="Times New Roman" w:cs="Times New Roman"/>
          <w:sz w:val="24"/>
          <w:szCs w:val="24"/>
        </w:rPr>
        <w:t>porsi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habis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sekali</w:t>
      </w:r>
      <w:proofErr w:type="spellEnd"/>
      <w:r w:rsidRPr="00C50A1E">
        <w:rPr>
          <w:rFonts w:ascii="Times New Roman" w:eastAsia="Times New Roman" w:hAnsi="Times New Roman" w:cs="Times New Roman"/>
          <w:sz w:val="24"/>
          <w:szCs w:val="24"/>
        </w:rPr>
        <w:t xml:space="preserve"> duduk. </w:t>
      </w:r>
      <w:proofErr w:type="spellStart"/>
      <w:r w:rsidRPr="00C50A1E">
        <w:rPr>
          <w:rFonts w:ascii="Times New Roman" w:eastAsia="Times New Roman" w:hAnsi="Times New Roman" w:cs="Times New Roman"/>
          <w:sz w:val="24"/>
          <w:szCs w:val="24"/>
        </w:rPr>
        <w:t>Belum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cukup</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satu-dua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biji</w:t>
      </w:r>
      <w:proofErr w:type="spellEnd"/>
      <w:r w:rsidRPr="00C50A1E">
        <w:rPr>
          <w:rFonts w:ascii="Times New Roman" w:eastAsia="Times New Roman" w:hAnsi="Times New Roman" w:cs="Times New Roman"/>
          <w:sz w:val="24"/>
          <w:szCs w:val="24"/>
        </w:rPr>
        <w:t xml:space="preserve"> eh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lima?</w:t>
      </w:r>
      <w:commentRangeEnd w:id="17"/>
      <w:r w:rsidR="00C03A0A">
        <w:rPr>
          <w:rStyle w:val="CommentReference"/>
        </w:rPr>
        <w:commentReference w:id="17"/>
      </w:r>
    </w:p>
    <w:p w14:paraId="4F9E241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8"/>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suasana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trike/>
          <w:sz w:val="24"/>
          <w:szCs w:val="24"/>
        </w:rPr>
        <w:t>seperti</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sikapnya</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padamu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pencetus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mengapa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w:t>
      </w:r>
      <w:commentRangeEnd w:id="18"/>
      <w:r w:rsidR="00E02893">
        <w:rPr>
          <w:rStyle w:val="CommentReference"/>
        </w:rPr>
        <w:commentReference w:id="18"/>
      </w:r>
    </w:p>
    <w:p w14:paraId="00DC22D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9"/>
      <w:proofErr w:type="spellStart"/>
      <w:r w:rsidRPr="00C50A1E">
        <w:rPr>
          <w:rFonts w:ascii="Times New Roman" w:eastAsia="Times New Roman" w:hAnsi="Times New Roman" w:cs="Times New Roman"/>
          <w:sz w:val="24"/>
          <w:szCs w:val="24"/>
        </w:rPr>
        <w:t>Terutama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bulat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digoreng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dadakan</w:t>
      </w:r>
      <w:proofErr w:type="spellEnd"/>
      <w:r w:rsidRPr="00C50A1E">
        <w:rPr>
          <w:rFonts w:ascii="Times New Roman" w:eastAsia="Times New Roman" w:hAnsi="Times New Roman" w:cs="Times New Roman"/>
          <w:sz w:val="24"/>
          <w:szCs w:val="24"/>
        </w:rPr>
        <w:t xml:space="preserve"> alias yang </w:t>
      </w:r>
      <w:proofErr w:type="spellStart"/>
      <w:r w:rsidRPr="00C50A1E">
        <w:rPr>
          <w:rFonts w:ascii="Times New Roman" w:eastAsia="Times New Roman" w:hAnsi="Times New Roman" w:cs="Times New Roman"/>
          <w:sz w:val="24"/>
          <w:szCs w:val="24"/>
        </w:rPr>
        <w:t>masih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mendapat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peningkatan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metabolisme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w:t>
      </w:r>
      <w:commentRangeEnd w:id="19"/>
      <w:r w:rsidR="00E02893">
        <w:rPr>
          <w:rStyle w:val="CommentReference"/>
        </w:rPr>
        <w:commentReference w:id="19"/>
      </w:r>
    </w:p>
    <w:p w14:paraId="18321FD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0"/>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terjadi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memerlukan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lho</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w:t>
      </w:r>
      <w:commentRangeEnd w:id="20"/>
      <w:r w:rsidR="00E02893">
        <w:rPr>
          <w:rStyle w:val="CommentReference"/>
        </w:rPr>
        <w:commentReference w:id="20"/>
      </w:r>
    </w:p>
    <w:p w14:paraId="55FC9E1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Ternyata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Ini</w:t>
      </w:r>
      <w:proofErr w:type="spellEnd"/>
      <w:r w:rsidRPr="00C50A1E">
        <w:rPr>
          <w:rFonts w:ascii="Times New Roman" w:eastAsia="Times New Roman" w:hAnsi="Times New Roman" w:cs="Times New Roman"/>
          <w:b/>
          <w:bCs/>
          <w:sz w:val="24"/>
          <w:szCs w:val="24"/>
        </w:rPr>
        <w:t xml:space="preserve"> yang </w:t>
      </w:r>
      <w:proofErr w:type="spellStart"/>
      <w:r w:rsidRPr="00C50A1E">
        <w:rPr>
          <w:rFonts w:ascii="Times New Roman" w:eastAsia="Times New Roman" w:hAnsi="Times New Roman" w:cs="Times New Roman"/>
          <w:b/>
          <w:bCs/>
          <w:sz w:val="24"/>
          <w:szCs w:val="24"/>
        </w:rPr>
        <w:t>Bisa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Jadi</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Sebabnya</w:t>
      </w:r>
      <w:proofErr w:type="spellEnd"/>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r>
      <w:commentRangeStart w:id="21"/>
      <w:proofErr w:type="spellStart"/>
      <w:r w:rsidRPr="00C50A1E">
        <w:rPr>
          <w:rFonts w:ascii="Times New Roman" w:eastAsia="Times New Roman" w:hAnsi="Times New Roman" w:cs="Times New Roman"/>
          <w:sz w:val="24"/>
          <w:szCs w:val="24"/>
        </w:rPr>
        <w:t>Selama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tentu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berlindung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akses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commentRangeEnd w:id="21"/>
      <w:r w:rsidR="00C10479">
        <w:rPr>
          <w:rStyle w:val="CommentReference"/>
        </w:rPr>
        <w:commentReference w:id="21"/>
      </w:r>
    </w:p>
    <w:p w14:paraId="574926D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2"/>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segala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jenis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masakan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bentuk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biskuit-biskuit</w:t>
      </w:r>
      <w:proofErr w:type="spellEnd"/>
      <w:r w:rsidRPr="00C50A1E">
        <w:rPr>
          <w:rFonts w:ascii="Times New Roman" w:eastAsia="Times New Roman" w:hAnsi="Times New Roman" w:cs="Times New Roman"/>
          <w:sz w:val="24"/>
          <w:szCs w:val="24"/>
        </w:rPr>
        <w:t xml:space="preserve"> yang di</w:t>
      </w:r>
      <w:r>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cantik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bubuk-bubuk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ekonomis</w:t>
      </w:r>
      <w:proofErr w:type="spellEnd"/>
      <w:r w:rsidRPr="00C50A1E">
        <w:rPr>
          <w:rFonts w:ascii="Times New Roman" w:eastAsia="Times New Roman" w:hAnsi="Times New Roman" w:cs="Times New Roman"/>
          <w:sz w:val="24"/>
          <w:szCs w:val="24"/>
        </w:rPr>
        <w:t>. </w:t>
      </w:r>
      <w:commentRangeEnd w:id="22"/>
      <w:r w:rsidR="00C10479">
        <w:rPr>
          <w:rStyle w:val="CommentReference"/>
        </w:rPr>
        <w:commentReference w:id="22"/>
      </w:r>
    </w:p>
    <w:p w14:paraId="2C64DA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3"/>
      <w:proofErr w:type="spellStart"/>
      <w:r w:rsidRPr="00C50A1E">
        <w:rPr>
          <w:rFonts w:ascii="Times New Roman" w:eastAsia="Times New Roman" w:hAnsi="Times New Roman" w:cs="Times New Roman"/>
          <w:sz w:val="24"/>
          <w:szCs w:val="24"/>
        </w:rPr>
        <w:t>Semua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harus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almari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penyimpanan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Sebagai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persediaan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keluar</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berpikir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berkali</w:t>
      </w:r>
      <w:proofErr w:type="spellEnd"/>
      <w:r w:rsidRPr="00C50A1E">
        <w:rPr>
          <w:rFonts w:ascii="Times New Roman" w:eastAsia="Times New Roman" w:hAnsi="Times New Roman" w:cs="Times New Roman"/>
          <w:sz w:val="24"/>
          <w:szCs w:val="24"/>
        </w:rPr>
        <w:t xml:space="preserve">-kali. Akan </w:t>
      </w:r>
      <w:proofErr w:type="spellStart"/>
      <w:r w:rsidRPr="00C50A1E">
        <w:rPr>
          <w:rFonts w:ascii="Times New Roman" w:eastAsia="Times New Roman" w:hAnsi="Times New Roman" w:cs="Times New Roman"/>
          <w:sz w:val="24"/>
          <w:szCs w:val="24"/>
        </w:rPr>
        <w:t>merepotkan</w:t>
      </w:r>
      <w:proofErr w:type="spellEnd"/>
      <w:r w:rsidRPr="00C50A1E">
        <w:rPr>
          <w:rFonts w:ascii="Times New Roman" w:eastAsia="Times New Roman" w:hAnsi="Times New Roman" w:cs="Times New Roman"/>
          <w:sz w:val="24"/>
          <w:szCs w:val="24"/>
        </w:rPr>
        <w:t>.</w:t>
      </w:r>
      <w:commentRangeEnd w:id="23"/>
      <w:r w:rsidR="00F908CB">
        <w:rPr>
          <w:rStyle w:val="CommentReference"/>
        </w:rPr>
        <w:commentReference w:id="23"/>
      </w:r>
    </w:p>
    <w:p w14:paraId="3416C88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4"/>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pemilihan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penting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enak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belakangan</w:t>
      </w:r>
      <w:proofErr w:type="spellEnd"/>
      <w:r w:rsidRPr="00C50A1E">
        <w:rPr>
          <w:rFonts w:ascii="Times New Roman" w:eastAsia="Times New Roman" w:hAnsi="Times New Roman" w:cs="Times New Roman"/>
          <w:sz w:val="24"/>
          <w:szCs w:val="24"/>
        </w:rPr>
        <w:t>?</w:t>
      </w:r>
      <w:commentRangeEnd w:id="24"/>
      <w:r w:rsidR="00F908CB">
        <w:rPr>
          <w:rStyle w:val="CommentReference"/>
        </w:rPr>
        <w:commentReference w:id="24"/>
      </w:r>
    </w:p>
    <w:p w14:paraId="691700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5"/>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memperhatikan</w:t>
      </w:r>
      <w:proofErr w:type="spellEnd"/>
      <w:r w:rsidRPr="00C50A1E">
        <w:rPr>
          <w:rFonts w:ascii="Times New Roman" w:eastAsia="Times New Roman" w:hAnsi="Times New Roman" w:cs="Times New Roman"/>
          <w:sz w:val="24"/>
          <w:szCs w:val="24"/>
        </w:rPr>
        <w:t xml:space="preserve"> label </w:t>
      </w:r>
      <w:proofErr w:type="spellStart"/>
      <w:r w:rsidRPr="00C50A1E">
        <w:rPr>
          <w:rFonts w:ascii="Times New Roman" w:eastAsia="Times New Roman" w:hAnsi="Times New Roman" w:cs="Times New Roman"/>
          <w:sz w:val="24"/>
          <w:szCs w:val="24"/>
        </w:rPr>
        <w:t>informasi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gizi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ketika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hangat-hangat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gulanya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kelebihan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Sebab</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terlalu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kata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commentRangeEnd w:id="25"/>
      <w:r w:rsidR="00F908CB">
        <w:rPr>
          <w:rStyle w:val="CommentReference"/>
        </w:rPr>
        <w:commentReference w:id="25"/>
      </w:r>
    </w:p>
    <w:p w14:paraId="327E60C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6"/>
      <w:r w:rsidRPr="00C50A1E">
        <w:rPr>
          <w:rFonts w:ascii="Times New Roman" w:eastAsia="Times New Roman" w:hAnsi="Times New Roman" w:cs="Times New Roman"/>
          <w:sz w:val="24"/>
          <w:szCs w:val="24"/>
        </w:rPr>
        <w:t xml:space="preserve">Di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rasa </w:t>
      </w:r>
      <w:proofErr w:type="spellStart"/>
      <w:r w:rsidRPr="00C50A1E">
        <w:rPr>
          <w:rFonts w:ascii="Times New Roman" w:eastAsia="Times New Roman" w:hAnsi="Times New Roman" w:cs="Times New Roman"/>
          <w:sz w:val="24"/>
          <w:szCs w:val="24"/>
        </w:rPr>
        <w:t>malas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bergerak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juga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badan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naiknya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munculnya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kaum-kaum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rebahan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tiduran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tutup</w:t>
      </w:r>
      <w:proofErr w:type="spellEnd"/>
      <w:r w:rsidRPr="00C50A1E">
        <w:rPr>
          <w:rFonts w:ascii="Times New Roman" w:eastAsia="Times New Roman" w:hAnsi="Times New Roman" w:cs="Times New Roman"/>
          <w:sz w:val="24"/>
          <w:szCs w:val="24"/>
        </w:rPr>
        <w:t xml:space="preserve"> media </w:t>
      </w:r>
      <w:proofErr w:type="spellStart"/>
      <w:r w:rsidRPr="00C50A1E">
        <w:rPr>
          <w:rFonts w:ascii="Times New Roman" w:eastAsia="Times New Roman" w:hAnsi="Times New Roman" w:cs="Times New Roman"/>
          <w:sz w:val="24"/>
          <w:szCs w:val="24"/>
        </w:rPr>
        <w:t>sosial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pura-pura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sibuk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-chat. </w:t>
      </w:r>
      <w:commentRangeEnd w:id="26"/>
      <w:r w:rsidR="003B1009">
        <w:rPr>
          <w:rStyle w:val="CommentReference"/>
        </w:rPr>
        <w:commentReference w:id="26"/>
      </w:r>
    </w:p>
    <w:p w14:paraId="35533D1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7"/>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inilah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lemak-lemak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seharusnya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dibakar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memilih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dimana</w:t>
      </w:r>
      <w:proofErr w:type="spellEnd"/>
      <w:r w:rsidRPr="00C50A1E">
        <w:rPr>
          <w:rFonts w:ascii="Times New Roman" w:eastAsia="Times New Roman" w:hAnsi="Times New Roman" w:cs="Times New Roman"/>
          <w:sz w:val="24"/>
          <w:szCs w:val="24"/>
        </w:rPr>
        <w:t>-mana.</w:t>
      </w:r>
      <w:commentRangeEnd w:id="27"/>
      <w:r w:rsidR="00DE74A2">
        <w:rPr>
          <w:rStyle w:val="CommentReference"/>
        </w:rPr>
        <w:commentReference w:id="27"/>
      </w:r>
    </w:p>
    <w:p w14:paraId="555B2E7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8"/>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nafsu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banyak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mengendalikan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tergelincir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ingat-ingat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commentRangeEnd w:id="28"/>
      <w:r w:rsidR="00DE74A2">
        <w:rPr>
          <w:rStyle w:val="CommentReference"/>
        </w:rPr>
        <w:commentReference w:id="28"/>
      </w:r>
    </w:p>
    <w:p w14:paraId="26124AE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9"/>
      <w:r w:rsidRPr="00C50A1E">
        <w:rPr>
          <w:rFonts w:ascii="Times New Roman" w:eastAsia="Times New Roman" w:hAnsi="Times New Roman" w:cs="Times New Roman"/>
          <w:sz w:val="24"/>
          <w:szCs w:val="24"/>
        </w:rPr>
        <w:t xml:space="preserve">Mie rebus </w:t>
      </w:r>
      <w:proofErr w:type="spellStart"/>
      <w:r w:rsidRPr="00C50A1E">
        <w:rPr>
          <w:rFonts w:ascii="Times New Roman" w:eastAsia="Times New Roman" w:hAnsi="Times New Roman" w:cs="Times New Roman"/>
          <w:sz w:val="24"/>
          <w:szCs w:val="24"/>
        </w:rPr>
        <w:t>kuah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telur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500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HAHA</w:t>
      </w:r>
      <w:commentRangeEnd w:id="29"/>
      <w:r w:rsidR="00ED244C">
        <w:rPr>
          <w:rStyle w:val="CommentReference"/>
        </w:rPr>
        <w:commentReference w:id="29"/>
      </w:r>
      <w:r w:rsidRPr="00C50A1E">
        <w:rPr>
          <w:rFonts w:ascii="Times New Roman" w:eastAsia="Times New Roman" w:hAnsi="Times New Roman" w:cs="Times New Roman"/>
          <w:sz w:val="24"/>
          <w:szCs w:val="24"/>
        </w:rPr>
        <w:t>. </w:t>
      </w:r>
    </w:p>
    <w:p w14:paraId="26D10259" w14:textId="77777777" w:rsidR="00927764" w:rsidRPr="00C50A1E" w:rsidDel="00ED244C" w:rsidRDefault="00927764" w:rsidP="00927764">
      <w:pPr>
        <w:shd w:val="clear" w:color="auto" w:fill="F5F5F5"/>
        <w:rPr>
          <w:del w:id="30" w:author="USER" w:date="2021-06-12T12:09: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ins w:id="31" w:author="USER" w:date="2021-06-12T12:09:00Z">
        <w:r w:rsidR="00ED244C">
          <w:rPr>
            <w:rFonts w:ascii="Times New Roman" w:eastAsia="Times New Roman" w:hAnsi="Times New Roman" w:cs="Times New Roman"/>
            <w:sz w:val="24"/>
            <w:szCs w:val="24"/>
            <w:lang w:val="id-ID"/>
          </w:rPr>
          <w:t xml:space="preserve"> </w:t>
        </w:r>
      </w:ins>
      <w:del w:id="32" w:author="USER" w:date="2021-06-12T12:09:00Z">
        <w:r w:rsidRPr="00C50A1E" w:rsidDel="00ED244C">
          <w:rPr>
            <w:rFonts w:ascii="Times New Roman" w:eastAsia="Times New Roman" w:hAnsi="Times New Roman" w:cs="Times New Roman"/>
            <w:sz w:val="24"/>
            <w:szCs w:val="24"/>
          </w:rPr>
          <w:br/>
        </w:r>
      </w:del>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w:t>
      </w:r>
      <w:proofErr w:type="spellStart"/>
      <w:r w:rsidRPr="00C50A1E">
        <w:rPr>
          <w:rFonts w:ascii="Times New Roman" w:eastAsia="Times New Roman" w:hAnsi="Times New Roman" w:cs="Times New Roman"/>
          <w:sz w:val="24"/>
          <w:szCs w:val="24"/>
        </w:rPr>
        <w:t>Rahman</w:t>
      </w:r>
    </w:p>
    <w:p w14:paraId="3B53D62A" w14:textId="77777777" w:rsidR="00927764" w:rsidRPr="00C50A1E" w:rsidDel="00ED244C" w:rsidRDefault="00927764" w:rsidP="00ED244C">
      <w:pPr>
        <w:shd w:val="clear" w:color="auto" w:fill="F5F5F5"/>
        <w:rPr>
          <w:del w:id="33" w:author="USER" w:date="2021-06-12T12:09:00Z"/>
        </w:rPr>
        <w:pPrChange w:id="34" w:author="USER" w:date="2021-06-12T12:09:00Z">
          <w:pPr/>
        </w:pPrChange>
      </w:pPr>
    </w:p>
    <w:p w14:paraId="1A4BEE30" w14:textId="77777777" w:rsidR="00927764" w:rsidRPr="005A045A" w:rsidDel="00ED244C" w:rsidRDefault="00927764" w:rsidP="00927764">
      <w:pPr>
        <w:rPr>
          <w:del w:id="35" w:author="USER" w:date="2021-06-12T12:09:00Z"/>
          <w:i/>
        </w:rPr>
      </w:pPr>
    </w:p>
    <w:p w14:paraId="6DFD749C" w14:textId="77777777" w:rsidR="00ED244C" w:rsidRDefault="00ED244C" w:rsidP="00927764">
      <w:pPr>
        <w:rPr>
          <w:ins w:id="36" w:author="USER" w:date="2021-06-12T12:09:00Z"/>
          <w:rFonts w:ascii="Cambria" w:hAnsi="Cambria"/>
          <w:i/>
          <w:sz w:val="18"/>
          <w:szCs w:val="18"/>
        </w:rPr>
      </w:pPr>
      <w:proofErr w:type="spellEnd"/>
    </w:p>
    <w:p w14:paraId="2F6F8852" w14:textId="77777777" w:rsidR="00927764" w:rsidRPr="005A045A" w:rsidRDefault="00927764" w:rsidP="00927764">
      <w:pPr>
        <w:rPr>
          <w:rFonts w:ascii="Cambria" w:hAnsi="Cambria"/>
          <w:i/>
          <w:sz w:val="18"/>
          <w:szCs w:val="18"/>
        </w:rPr>
      </w:pPr>
      <w:bookmarkStart w:id="37" w:name="_GoBack"/>
      <w:bookmarkEnd w:id="37"/>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64CD912C"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21-06-12T10:14:00Z" w:initials="U">
    <w:p w14:paraId="780492A6" w14:textId="77777777" w:rsidR="00462C3F" w:rsidRDefault="00462C3F">
      <w:pPr>
        <w:pStyle w:val="CommentText"/>
      </w:pPr>
      <w:r>
        <w:rPr>
          <w:rStyle w:val="CommentReference"/>
        </w:rPr>
        <w:annotationRef/>
      </w:r>
    </w:p>
  </w:comment>
  <w:comment w:id="2" w:author="USER" w:date="2021-06-12T10:15:00Z" w:initials="U">
    <w:p w14:paraId="627AE08A" w14:textId="77777777" w:rsidR="00462C3F" w:rsidRPr="00462C3F" w:rsidRDefault="00462C3F">
      <w:pPr>
        <w:pStyle w:val="CommentText"/>
        <w:rPr>
          <w:lang w:val="id-ID"/>
        </w:rPr>
      </w:pPr>
      <w:r>
        <w:rPr>
          <w:rStyle w:val="CommentReference"/>
        </w:rPr>
        <w:annotationRef/>
      </w:r>
    </w:p>
  </w:comment>
  <w:comment w:id="3" w:author="USER" w:date="2021-06-12T10:15:00Z" w:initials="U">
    <w:p w14:paraId="1F050040" w14:textId="77777777" w:rsidR="00462C3F" w:rsidRPr="00462C3F" w:rsidRDefault="00462C3F">
      <w:pPr>
        <w:pStyle w:val="CommentText"/>
        <w:rPr>
          <w:lang w:val="id-ID"/>
        </w:rPr>
      </w:pPr>
      <w:r>
        <w:rPr>
          <w:rStyle w:val="CommentReference"/>
        </w:rPr>
        <w:annotationRef/>
      </w:r>
      <w:r>
        <w:rPr>
          <w:lang w:val="id-ID"/>
        </w:rPr>
        <w:t xml:space="preserve">Diubah menjadi “tetap sebagai teman saja”, kemudian menggunakan tanda baca titik (.) diakhir kalimat. Kemudian  </w:t>
      </w:r>
    </w:p>
  </w:comment>
  <w:comment w:id="0" w:author="USER" w:date="2021-06-12T10:18:00Z" w:initials="U">
    <w:p w14:paraId="1DE7633B" w14:textId="77777777" w:rsidR="00462C3F" w:rsidRPr="00462C3F" w:rsidRDefault="00462C3F">
      <w:pPr>
        <w:pStyle w:val="CommentText"/>
        <w:rPr>
          <w:lang w:val="id-ID"/>
        </w:rPr>
      </w:pPr>
      <w:r>
        <w:rPr>
          <w:rStyle w:val="CommentReference"/>
        </w:rPr>
        <w:annotationRef/>
      </w:r>
      <w:r>
        <w:rPr>
          <w:lang w:val="id-ID"/>
        </w:rPr>
        <w:t xml:space="preserve">Diubah menjadi “dengan Dia sebagai teman saja.”  </w:t>
      </w:r>
    </w:p>
  </w:comment>
  <w:comment w:id="4" w:author="USER" w:date="2021-06-12T10:22:00Z" w:initials="U">
    <w:p w14:paraId="50D688F4" w14:textId="77777777" w:rsidR="00462C3F" w:rsidRPr="00462C3F" w:rsidRDefault="00462C3F">
      <w:pPr>
        <w:pStyle w:val="CommentText"/>
        <w:rPr>
          <w:lang w:val="id-ID"/>
        </w:rPr>
      </w:pPr>
      <w:r>
        <w:rPr>
          <w:rStyle w:val="CommentReference"/>
        </w:rPr>
        <w:annotationRef/>
      </w:r>
      <w:r>
        <w:rPr>
          <w:lang w:val="id-ID"/>
        </w:rPr>
        <w:t>dihilangkan</w:t>
      </w:r>
    </w:p>
  </w:comment>
  <w:comment w:id="5" w:author="USER" w:date="2021-06-12T10:30:00Z" w:initials="U">
    <w:p w14:paraId="5150CD29" w14:textId="77777777" w:rsidR="00762672" w:rsidRPr="00762672" w:rsidRDefault="00762672">
      <w:pPr>
        <w:pStyle w:val="CommentText"/>
        <w:rPr>
          <w:lang w:val="id-ID"/>
        </w:rPr>
      </w:pPr>
      <w:r>
        <w:rPr>
          <w:rStyle w:val="CommentReference"/>
        </w:rPr>
        <w:annotationRef/>
      </w:r>
      <w:r>
        <w:rPr>
          <w:lang w:val="id-ID"/>
        </w:rPr>
        <w:t>Sepiring mei instan kemasan putih</w:t>
      </w:r>
      <w:r w:rsidR="00CC552A">
        <w:rPr>
          <w:lang w:val="id-ID"/>
        </w:rPr>
        <w:t xml:space="preserve"> yang aromanya aduhai </w:t>
      </w:r>
      <w:r>
        <w:rPr>
          <w:lang w:val="id-ID"/>
        </w:rPr>
        <w:t>dan bakwan yang baru</w:t>
      </w:r>
      <w:r w:rsidR="00CC552A">
        <w:rPr>
          <w:lang w:val="id-ID"/>
        </w:rPr>
        <w:t xml:space="preserve"> diangkat dari penggorengan sungguh menggoda indera penciuman di kala hujan turun sehingga membuat suasana sangat romantis.</w:t>
      </w:r>
    </w:p>
  </w:comment>
  <w:comment w:id="7" w:author="USER" w:date="2021-06-12T10:22:00Z" w:initials="U">
    <w:p w14:paraId="23DB738A" w14:textId="77777777" w:rsidR="00462C3F" w:rsidRPr="00462C3F" w:rsidRDefault="00462C3F">
      <w:pPr>
        <w:pStyle w:val="CommentText"/>
        <w:rPr>
          <w:lang w:val="id-ID"/>
        </w:rPr>
      </w:pPr>
      <w:r>
        <w:rPr>
          <w:rStyle w:val="CommentReference"/>
        </w:rPr>
        <w:annotationRef/>
      </w:r>
      <w:r w:rsidR="00762672">
        <w:rPr>
          <w:lang w:val="id-ID"/>
        </w:rPr>
        <w:t>musim penghujan</w:t>
      </w:r>
    </w:p>
  </w:comment>
  <w:comment w:id="8" w:author="USER" w:date="2021-06-12T10:25:00Z" w:initials="U">
    <w:p w14:paraId="34EC4036" w14:textId="77777777" w:rsidR="00762672" w:rsidRPr="00762672" w:rsidRDefault="00762672">
      <w:pPr>
        <w:pStyle w:val="CommentText"/>
        <w:rPr>
          <w:lang w:val="id-ID"/>
        </w:rPr>
      </w:pPr>
      <w:r>
        <w:rPr>
          <w:rStyle w:val="CommentReference"/>
        </w:rPr>
        <w:annotationRef/>
      </w:r>
      <w:r>
        <w:rPr>
          <w:lang w:val="id-ID"/>
        </w:rPr>
        <w:t>mengatakannya</w:t>
      </w:r>
    </w:p>
  </w:comment>
  <w:comment w:id="9" w:author="USER" w:date="2021-06-12T10:27:00Z" w:initials="U">
    <w:p w14:paraId="6668319B" w14:textId="77777777" w:rsidR="00762672" w:rsidRDefault="00762672">
      <w:pPr>
        <w:pStyle w:val="CommentText"/>
      </w:pPr>
      <w:r>
        <w:rPr>
          <w:rStyle w:val="CommentReference"/>
        </w:rPr>
        <w:annotationRef/>
      </w:r>
    </w:p>
  </w:comment>
  <w:comment w:id="10" w:author="USER" w:date="2021-06-12T10:28:00Z" w:initials="U">
    <w:p w14:paraId="4643E6EB" w14:textId="77777777" w:rsidR="00762672" w:rsidRPr="00762672" w:rsidRDefault="00762672">
      <w:pPr>
        <w:pStyle w:val="CommentText"/>
        <w:rPr>
          <w:lang w:val="id-ID"/>
        </w:rPr>
      </w:pPr>
      <w:r>
        <w:rPr>
          <w:rStyle w:val="CommentReference"/>
        </w:rPr>
        <w:annotationRef/>
      </w:r>
      <w:r>
        <w:rPr>
          <w:lang w:val="id-ID"/>
        </w:rPr>
        <w:t>dihilangkan</w:t>
      </w:r>
    </w:p>
  </w:comment>
  <w:comment w:id="11" w:author="USER" w:date="2021-06-12T10:29:00Z" w:initials="U">
    <w:p w14:paraId="35FE9685" w14:textId="77777777" w:rsidR="00762672" w:rsidRPr="00762672" w:rsidRDefault="00762672">
      <w:pPr>
        <w:pStyle w:val="CommentText"/>
        <w:rPr>
          <w:lang w:val="id-ID"/>
        </w:rPr>
      </w:pPr>
      <w:r>
        <w:rPr>
          <w:rStyle w:val="CommentReference"/>
        </w:rPr>
        <w:annotationRef/>
      </w:r>
      <w:r>
        <w:rPr>
          <w:lang w:val="id-ID"/>
        </w:rPr>
        <w:t xml:space="preserve">Meski di </w:t>
      </w:r>
    </w:p>
  </w:comment>
  <w:comment w:id="6" w:author="USER" w:date="2021-06-12T10:40:00Z" w:initials="U">
    <w:p w14:paraId="02E13B4B" w14:textId="77777777" w:rsidR="00735FE0" w:rsidRDefault="00CC552A">
      <w:pPr>
        <w:pStyle w:val="CommentText"/>
        <w:rPr>
          <w:lang w:val="id-ID"/>
        </w:rPr>
      </w:pPr>
      <w:r>
        <w:rPr>
          <w:rStyle w:val="CommentReference"/>
        </w:rPr>
        <w:annotationRef/>
      </w:r>
      <w:r w:rsidR="00735FE0">
        <w:rPr>
          <w:lang w:val="id-ID"/>
        </w:rPr>
        <w:t>Diubah redaksi kalimatnya..</w:t>
      </w:r>
    </w:p>
    <w:p w14:paraId="15AC70F5" w14:textId="77777777" w:rsidR="00CC552A" w:rsidRPr="00CC552A" w:rsidRDefault="00735FE0">
      <w:pPr>
        <w:pStyle w:val="CommentText"/>
        <w:rPr>
          <w:lang w:val="id-ID"/>
        </w:rPr>
      </w:pPr>
      <w:r>
        <w:rPr>
          <w:lang w:val="id-ID"/>
        </w:rPr>
        <w:t>Di</w:t>
      </w:r>
      <w:r w:rsidR="00CC552A">
        <w:rPr>
          <w:lang w:val="id-ID"/>
        </w:rPr>
        <w:t xml:space="preserve"> Indonesia</w:t>
      </w:r>
      <w:r>
        <w:rPr>
          <w:lang w:val="id-ID"/>
        </w:rPr>
        <w:t xml:space="preserve">, biasanya musim hujan di bulan Januari </w:t>
      </w:r>
      <w:r w:rsidR="00744B53">
        <w:rPr>
          <w:lang w:val="id-ID"/>
        </w:rPr>
        <w:t>begitu pendapat orang</w:t>
      </w:r>
      <w:r>
        <w:rPr>
          <w:lang w:val="id-ID"/>
        </w:rPr>
        <w:t xml:space="preserve">. Pada tahun 2019  musim hujan diperkirakan akan turun lebih awal yakni sekitar bulan November </w:t>
      </w:r>
      <w:r w:rsidR="00744B53">
        <w:rPr>
          <w:lang w:val="id-ID"/>
        </w:rPr>
        <w:t>– Desember.</w:t>
      </w:r>
      <w:r w:rsidR="00CC552A">
        <w:rPr>
          <w:lang w:val="id-ID"/>
        </w:rPr>
        <w:t xml:space="preserve">  </w:t>
      </w:r>
    </w:p>
  </w:comment>
  <w:comment w:id="14" w:author="USER" w:date="2021-06-12T10:59:00Z" w:initials="U">
    <w:p w14:paraId="13763024" w14:textId="77777777" w:rsidR="00744B53" w:rsidRPr="00744B53" w:rsidRDefault="00744B53">
      <w:pPr>
        <w:pStyle w:val="CommentText"/>
        <w:rPr>
          <w:lang w:val="id-ID"/>
        </w:rPr>
      </w:pPr>
      <w:r>
        <w:rPr>
          <w:rStyle w:val="CommentReference"/>
        </w:rPr>
        <w:annotationRef/>
      </w:r>
      <w:r>
        <w:rPr>
          <w:lang w:val="id-ID"/>
        </w:rPr>
        <w:t>Hujan sering membuat suasana bahagia, karena selalu mengingatkan kenangan di hati. Selain itu, hujan juga sering disalahkan karena membuat kita</w:t>
      </w:r>
      <w:r w:rsidR="00C03A0A">
        <w:rPr>
          <w:lang w:val="id-ID"/>
        </w:rPr>
        <w:t xml:space="preserve"> merasa lapar. Kok bisa ya?</w:t>
      </w:r>
      <w:r>
        <w:rPr>
          <w:lang w:val="id-ID"/>
        </w:rPr>
        <w:t xml:space="preserve"> </w:t>
      </w:r>
    </w:p>
  </w:comment>
  <w:comment w:id="15" w:author="USER" w:date="2021-06-12T11:05:00Z" w:initials="U">
    <w:p w14:paraId="382183FC" w14:textId="77777777" w:rsidR="00C03A0A" w:rsidRPr="00C03A0A" w:rsidRDefault="00C03A0A">
      <w:pPr>
        <w:pStyle w:val="CommentText"/>
        <w:rPr>
          <w:lang w:val="id-ID"/>
        </w:rPr>
      </w:pPr>
      <w:r>
        <w:rPr>
          <w:rStyle w:val="CommentReference"/>
        </w:rPr>
        <w:annotationRef/>
      </w:r>
      <w:r>
        <w:rPr>
          <w:lang w:val="id-ID"/>
        </w:rPr>
        <w:t>Siapa yang  merasa tiba-tiba nafsu makan ikut meningkat bersamaan dengan hujan turun?</w:t>
      </w:r>
    </w:p>
  </w:comment>
  <w:comment w:id="16" w:author="USER" w:date="2021-06-12T11:07:00Z" w:initials="U">
    <w:p w14:paraId="78D12925" w14:textId="77777777" w:rsidR="00C03A0A" w:rsidRPr="00C03A0A" w:rsidRDefault="00C03A0A">
      <w:pPr>
        <w:pStyle w:val="CommentText"/>
        <w:rPr>
          <w:lang w:val="id-ID"/>
        </w:rPr>
      </w:pPr>
      <w:r>
        <w:rPr>
          <w:rStyle w:val="CommentReference"/>
        </w:rPr>
        <w:annotationRef/>
      </w:r>
      <w:r>
        <w:rPr>
          <w:lang w:val="id-ID"/>
        </w:rPr>
        <w:t>Kegiatan yang paling asyik di saat hujan turun adalah selain mengenang dia, makan cemilan yang kalorinya nyaris melebihi makan berat.</w:t>
      </w:r>
    </w:p>
  </w:comment>
  <w:comment w:id="17" w:author="USER" w:date="2021-06-12T11:12:00Z" w:initials="U">
    <w:p w14:paraId="0B245F0A" w14:textId="77777777" w:rsidR="00C03A0A" w:rsidRPr="00C03A0A" w:rsidRDefault="00C03A0A">
      <w:pPr>
        <w:pStyle w:val="CommentText"/>
        <w:rPr>
          <w:lang w:val="id-ID"/>
        </w:rPr>
      </w:pPr>
      <w:r>
        <w:rPr>
          <w:rStyle w:val="CommentReference"/>
        </w:rPr>
        <w:annotationRef/>
      </w:r>
      <w:r>
        <w:rPr>
          <w:lang w:val="id-ID"/>
        </w:rPr>
        <w:t>Sekali duduk, habis sebungkus keripik yang dalam kemasan</w:t>
      </w:r>
      <w:r w:rsidR="00E02893">
        <w:rPr>
          <w:lang w:val="id-ID"/>
        </w:rPr>
        <w:t>, ditambah empat posri gorengan, belum cukup ditambah lagi satu, dua sampai lima biji?</w:t>
      </w:r>
      <w:r>
        <w:rPr>
          <w:lang w:val="id-ID"/>
        </w:rPr>
        <w:t xml:space="preserve"> dikonsumsi </w:t>
      </w:r>
    </w:p>
  </w:comment>
  <w:comment w:id="18" w:author="USER" w:date="2021-06-12T11:17:00Z" w:initials="U">
    <w:p w14:paraId="0D5EBA02" w14:textId="77777777" w:rsidR="00E02893" w:rsidRPr="00E02893" w:rsidRDefault="00E02893">
      <w:pPr>
        <w:pStyle w:val="CommentText"/>
        <w:rPr>
          <w:lang w:val="id-ID"/>
        </w:rPr>
      </w:pPr>
      <w:r>
        <w:rPr>
          <w:rStyle w:val="CommentReference"/>
        </w:rPr>
        <w:annotationRef/>
      </w:r>
      <w:r>
        <w:rPr>
          <w:lang w:val="id-ID"/>
        </w:rPr>
        <w:t xml:space="preserve">Suasana dingin ketika hujan turun, salah satu penyebab mengapa kita suka makan. </w:t>
      </w:r>
    </w:p>
  </w:comment>
  <w:comment w:id="19" w:author="USER" w:date="2021-06-12T11:20:00Z" w:initials="U">
    <w:p w14:paraId="06129B1F" w14:textId="77777777" w:rsidR="00E02893" w:rsidRPr="00E02893" w:rsidRDefault="00E02893">
      <w:pPr>
        <w:pStyle w:val="CommentText"/>
        <w:rPr>
          <w:lang w:val="id-ID"/>
        </w:rPr>
      </w:pPr>
      <w:r>
        <w:rPr>
          <w:rStyle w:val="CommentReference"/>
        </w:rPr>
        <w:annotationRef/>
      </w:r>
      <w:r>
        <w:rPr>
          <w:lang w:val="id-ID"/>
        </w:rPr>
        <w:t>Makan tahu goreng yang masih hangat, tubuh akan panas dan mengakibatkan terjadinya peningkatan metabolisme dalam tubuh</w:t>
      </w:r>
    </w:p>
  </w:comment>
  <w:comment w:id="20" w:author="USER" w:date="2021-06-12T11:24:00Z" w:initials="U">
    <w:p w14:paraId="12D5B72D" w14:textId="77777777" w:rsidR="00E02893" w:rsidRPr="00C10479" w:rsidRDefault="00E02893">
      <w:pPr>
        <w:pStyle w:val="CommentText"/>
        <w:rPr>
          <w:lang w:val="id-ID"/>
        </w:rPr>
      </w:pPr>
      <w:r>
        <w:rPr>
          <w:rStyle w:val="CommentReference"/>
        </w:rPr>
        <w:annotationRef/>
      </w:r>
      <w:r w:rsidR="00C10479">
        <w:rPr>
          <w:lang w:val="id-ID"/>
        </w:rPr>
        <w:t xml:space="preserve">Dingin yang terjadi akibat hujan turun kenyataannya tidak benar membuat tubuh memerlukan kalori tambahan dari makanan. </w:t>
      </w:r>
    </w:p>
  </w:comment>
  <w:comment w:id="21" w:author="USER" w:date="2021-06-12T11:29:00Z" w:initials="U">
    <w:p w14:paraId="2BE0F4B1" w14:textId="77777777" w:rsidR="00C10479" w:rsidRPr="00C10479" w:rsidRDefault="00C10479">
      <w:pPr>
        <w:pStyle w:val="CommentText"/>
        <w:rPr>
          <w:lang w:val="id-ID"/>
        </w:rPr>
      </w:pPr>
      <w:r>
        <w:rPr>
          <w:rStyle w:val="CommentReference"/>
        </w:rPr>
        <w:annotationRef/>
      </w:r>
      <w:r>
        <w:rPr>
          <w:lang w:val="id-ID"/>
        </w:rPr>
        <w:t>Ketika hujan turun, kita lebih suka berada dalam ruangan. Sehingga membuat jarak kita dengan makanan begitu dekat. Ya, akses soal makanan tak lagi berjarak.</w:t>
      </w:r>
    </w:p>
  </w:comment>
  <w:comment w:id="22" w:author="USER" w:date="2021-06-12T11:33:00Z" w:initials="U">
    <w:p w14:paraId="7017FEBE" w14:textId="77777777" w:rsidR="00C10479" w:rsidRPr="00C10479" w:rsidRDefault="00C10479">
      <w:pPr>
        <w:pStyle w:val="CommentText"/>
        <w:rPr>
          <w:lang w:val="id-ID"/>
        </w:rPr>
      </w:pPr>
      <w:r>
        <w:rPr>
          <w:rStyle w:val="CommentReference"/>
        </w:rPr>
        <w:annotationRef/>
      </w:r>
      <w:r w:rsidR="00F908CB">
        <w:rPr>
          <w:lang w:val="id-ID"/>
        </w:rPr>
        <w:t xml:space="preserve">Segala jenis makanan mulai dari bentuk mie instan, biskuit-biskuit, bubuk-bubuk, minuman manis, ditata dala ditata dalam toples cantik dengan kemasan ekonomis. </w:t>
      </w:r>
    </w:p>
  </w:comment>
  <w:comment w:id="23" w:author="USER" w:date="2021-06-12T11:38:00Z" w:initials="U">
    <w:p w14:paraId="6394B40F" w14:textId="77777777" w:rsidR="00F908CB" w:rsidRPr="00F908CB" w:rsidRDefault="00F908CB">
      <w:pPr>
        <w:pStyle w:val="CommentText"/>
        <w:rPr>
          <w:lang w:val="id-ID"/>
        </w:rPr>
      </w:pPr>
      <w:r>
        <w:rPr>
          <w:rStyle w:val="CommentReference"/>
        </w:rPr>
        <w:annotationRef/>
      </w:r>
      <w:r>
        <w:rPr>
          <w:lang w:val="id-ID"/>
        </w:rPr>
        <w:t>Supaya tidak repot semua bahan persedian sudah tersimpan di lemari, karena ketika hujan turun membuat kita malas keluar rumah.</w:t>
      </w:r>
    </w:p>
  </w:comment>
  <w:comment w:id="24" w:author="USER" w:date="2021-06-12T11:42:00Z" w:initials="U">
    <w:p w14:paraId="5ACC9929" w14:textId="77777777" w:rsidR="00F908CB" w:rsidRPr="00F908CB" w:rsidRDefault="00F908CB">
      <w:pPr>
        <w:pStyle w:val="CommentText"/>
        <w:rPr>
          <w:lang w:val="id-ID"/>
        </w:rPr>
      </w:pPr>
      <w:r>
        <w:rPr>
          <w:rStyle w:val="CommentReference"/>
        </w:rPr>
        <w:annotationRef/>
      </w:r>
      <w:r>
        <w:rPr>
          <w:lang w:val="id-ID"/>
        </w:rPr>
        <w:t>Tidak salah ketika makan saat hujan turun, yang salah adalah pilihan makanannya, yang penting enak tanpa memeprtimbangkan jumlah kalori dalam makanan.</w:t>
      </w:r>
    </w:p>
  </w:comment>
  <w:comment w:id="25" w:author="USER" w:date="2021-06-12T11:45:00Z" w:initials="U">
    <w:p w14:paraId="761CA171" w14:textId="77777777" w:rsidR="00F908CB" w:rsidRPr="003B1009" w:rsidRDefault="00F908CB">
      <w:pPr>
        <w:pStyle w:val="CommentText"/>
        <w:rPr>
          <w:lang w:val="id-ID"/>
        </w:rPr>
      </w:pPr>
      <w:r>
        <w:rPr>
          <w:rStyle w:val="CommentReference"/>
        </w:rPr>
        <w:annotationRef/>
      </w:r>
      <w:r w:rsidR="003B1009">
        <w:rPr>
          <w:lang w:val="id-ID"/>
        </w:rPr>
        <w:t>Ketika kamu akan memakan makanan kemasan, terlebih dahulu perhatikan informasi gizi yang tertulis pada label kemasan. Atau jika ingin minum minuman hangat, gulanya jangan berlebihan. Sebab kamu sudah mani, kata dia.</w:t>
      </w:r>
    </w:p>
  </w:comment>
  <w:comment w:id="26" w:author="USER" w:date="2021-06-12T11:50:00Z" w:initials="U">
    <w:p w14:paraId="436A6D4D" w14:textId="77777777" w:rsidR="003B1009" w:rsidRPr="003B1009" w:rsidRDefault="003B1009">
      <w:pPr>
        <w:pStyle w:val="CommentText"/>
        <w:rPr>
          <w:lang w:val="id-ID"/>
        </w:rPr>
      </w:pPr>
      <w:r>
        <w:rPr>
          <w:rStyle w:val="CommentReference"/>
        </w:rPr>
        <w:annotationRef/>
      </w:r>
      <w:r>
        <w:rPr>
          <w:lang w:val="id-ID"/>
        </w:rPr>
        <w:t>Musim hujan membuat berat badan semakin naik, sebab mengakibatkan kita malas bergerak, yang kerjaannya hanya tidur-tiduran sambil buka media sosial yang seolah-olah sibuk online padahal tidak ada yang menghubungi.</w:t>
      </w:r>
    </w:p>
  </w:comment>
  <w:comment w:id="27" w:author="USER" w:date="2021-06-12T11:55:00Z" w:initials="U">
    <w:p w14:paraId="64F0098C" w14:textId="77777777" w:rsidR="00DE74A2" w:rsidRPr="00DE74A2" w:rsidRDefault="00DE74A2">
      <w:pPr>
        <w:pStyle w:val="CommentText"/>
        <w:rPr>
          <w:lang w:val="id-ID"/>
        </w:rPr>
      </w:pPr>
      <w:r>
        <w:rPr>
          <w:rStyle w:val="CommentReference"/>
        </w:rPr>
        <w:annotationRef/>
      </w:r>
      <w:r>
        <w:rPr>
          <w:lang w:val="id-ID"/>
        </w:rPr>
        <w:t>Kegiatan ini  membuat lemak yang seharusnya dibakar, tetapi karena malas bergerak jadi menimbun di tubuhmu.</w:t>
      </w:r>
    </w:p>
  </w:comment>
  <w:comment w:id="28" w:author="USER" w:date="2021-06-12T11:59:00Z" w:initials="U">
    <w:p w14:paraId="67AB333F" w14:textId="77777777" w:rsidR="00DE74A2" w:rsidRPr="00DE74A2" w:rsidRDefault="00DE74A2">
      <w:pPr>
        <w:pStyle w:val="CommentText"/>
        <w:rPr>
          <w:lang w:val="id-ID"/>
        </w:rPr>
      </w:pPr>
      <w:r>
        <w:rPr>
          <w:rStyle w:val="CommentReference"/>
        </w:rPr>
        <w:annotationRef/>
      </w:r>
      <w:r>
        <w:rPr>
          <w:lang w:val="id-ID"/>
        </w:rPr>
        <w:t>Jadi, jangan salahkan hujan.</w:t>
      </w:r>
      <w:r w:rsidR="00ED244C">
        <w:rPr>
          <w:lang w:val="id-ID"/>
        </w:rPr>
        <w:t xml:space="preserve">Tiba </w:t>
      </w:r>
      <w:r>
        <w:rPr>
          <w:lang w:val="id-ID"/>
        </w:rPr>
        <w:t xml:space="preserve">-tiba kamu tergelincir </w:t>
      </w:r>
      <w:r w:rsidR="00ED244C">
        <w:rPr>
          <w:lang w:val="id-ID"/>
        </w:rPr>
        <w:t>di saat hujan turun akibat berat badanmu. Kamu yang tidak bisa mengendalikan diri.</w:t>
      </w:r>
      <w:r>
        <w:rPr>
          <w:lang w:val="id-ID"/>
        </w:rPr>
        <w:t xml:space="preserve"> </w:t>
      </w:r>
      <w:r w:rsidR="00ED244C">
        <w:rPr>
          <w:lang w:val="id-ID"/>
        </w:rPr>
        <w:t xml:space="preserve">Soal nafsu makan itu salahmu. </w:t>
      </w:r>
    </w:p>
  </w:comment>
  <w:comment w:id="29" w:author="USER" w:date="2021-06-12T12:07:00Z" w:initials="U">
    <w:p w14:paraId="2DD9ED9A" w14:textId="77777777" w:rsidR="00ED244C" w:rsidRPr="00ED244C" w:rsidRDefault="00ED244C">
      <w:pPr>
        <w:pStyle w:val="CommentText"/>
        <w:rPr>
          <w:lang w:val="id-ID"/>
        </w:rPr>
      </w:pPr>
      <w:r>
        <w:rPr>
          <w:rStyle w:val="CommentReference"/>
        </w:rPr>
        <w:annotationRef/>
      </w:r>
      <w:r>
        <w:rPr>
          <w:lang w:val="id-ID"/>
        </w:rPr>
        <w:t>Mie kuah rebus, ditambah susu telur. Ya lebih dari 500 kalori biasalah. HAHA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492A6" w15:done="0"/>
  <w15:commentEx w15:paraId="627AE08A" w15:done="0"/>
  <w15:commentEx w15:paraId="1F050040" w15:done="0"/>
  <w15:commentEx w15:paraId="1DE7633B" w15:done="0"/>
  <w15:commentEx w15:paraId="50D688F4" w15:done="0"/>
  <w15:commentEx w15:paraId="5150CD29" w15:done="0"/>
  <w15:commentEx w15:paraId="23DB738A" w15:done="0"/>
  <w15:commentEx w15:paraId="34EC4036" w15:done="0"/>
  <w15:commentEx w15:paraId="6668319B" w15:done="0"/>
  <w15:commentEx w15:paraId="4643E6EB" w15:done="0"/>
  <w15:commentEx w15:paraId="35FE9685" w15:done="0"/>
  <w15:commentEx w15:paraId="15AC70F5" w15:done="0"/>
  <w15:commentEx w15:paraId="13763024" w15:done="0"/>
  <w15:commentEx w15:paraId="382183FC" w15:done="0"/>
  <w15:commentEx w15:paraId="78D12925" w15:done="0"/>
  <w15:commentEx w15:paraId="0B245F0A" w15:done="0"/>
  <w15:commentEx w15:paraId="0D5EBA02" w15:done="0"/>
  <w15:commentEx w15:paraId="06129B1F" w15:done="0"/>
  <w15:commentEx w15:paraId="12D5B72D" w15:done="0"/>
  <w15:commentEx w15:paraId="2BE0F4B1" w15:done="0"/>
  <w15:commentEx w15:paraId="7017FEBE" w15:done="0"/>
  <w15:commentEx w15:paraId="6394B40F" w15:done="0"/>
  <w15:commentEx w15:paraId="5ACC9929" w15:done="0"/>
  <w15:commentEx w15:paraId="761CA171" w15:done="0"/>
  <w15:commentEx w15:paraId="436A6D4D" w15:done="0"/>
  <w15:commentEx w15:paraId="64F0098C" w15:done="0"/>
  <w15:commentEx w15:paraId="67AB333F" w15:done="0"/>
  <w15:commentEx w15:paraId="2DD9ED9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A8205" w14:textId="77777777" w:rsidR="000F6B28" w:rsidRDefault="000F6B28">
      <w:r>
        <w:separator/>
      </w:r>
    </w:p>
  </w:endnote>
  <w:endnote w:type="continuationSeparator" w:id="0">
    <w:p w14:paraId="4DEC90AD" w14:textId="77777777" w:rsidR="000F6B28" w:rsidRDefault="000F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Bookman Old Style">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B3469"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0EB67B43" w14:textId="77777777" w:rsidR="00941E77" w:rsidRDefault="000F6B28">
    <w:pPr>
      <w:pStyle w:val="Footer"/>
    </w:pPr>
  </w:p>
  <w:p w14:paraId="09A36806" w14:textId="77777777" w:rsidR="00941E77" w:rsidRDefault="000F6B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5D3FE" w14:textId="77777777" w:rsidR="000F6B28" w:rsidRDefault="000F6B28">
      <w:r>
        <w:separator/>
      </w:r>
    </w:p>
  </w:footnote>
  <w:footnote w:type="continuationSeparator" w:id="0">
    <w:p w14:paraId="4F07FA62" w14:textId="77777777" w:rsidR="000F6B28" w:rsidRDefault="000F6B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F6B28"/>
    <w:rsid w:val="0012251A"/>
    <w:rsid w:val="003B1009"/>
    <w:rsid w:val="0042167F"/>
    <w:rsid w:val="00462C3F"/>
    <w:rsid w:val="00735FE0"/>
    <w:rsid w:val="00744B53"/>
    <w:rsid w:val="00762672"/>
    <w:rsid w:val="00924DF5"/>
    <w:rsid w:val="00927764"/>
    <w:rsid w:val="00C03A0A"/>
    <w:rsid w:val="00C10479"/>
    <w:rsid w:val="00C2633B"/>
    <w:rsid w:val="00CC552A"/>
    <w:rsid w:val="00DE74A2"/>
    <w:rsid w:val="00E02893"/>
    <w:rsid w:val="00ED244C"/>
    <w:rsid w:val="00F9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E02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462C3F"/>
    <w:rPr>
      <w:sz w:val="16"/>
      <w:szCs w:val="16"/>
    </w:rPr>
  </w:style>
  <w:style w:type="paragraph" w:styleId="CommentText">
    <w:name w:val="annotation text"/>
    <w:basedOn w:val="Normal"/>
    <w:link w:val="CommentTextChar"/>
    <w:uiPriority w:val="99"/>
    <w:semiHidden/>
    <w:unhideWhenUsed/>
    <w:rsid w:val="00462C3F"/>
    <w:rPr>
      <w:sz w:val="20"/>
      <w:szCs w:val="20"/>
    </w:rPr>
  </w:style>
  <w:style w:type="character" w:customStyle="1" w:styleId="CommentTextChar">
    <w:name w:val="Comment Text Char"/>
    <w:basedOn w:val="DefaultParagraphFont"/>
    <w:link w:val="CommentText"/>
    <w:uiPriority w:val="99"/>
    <w:semiHidden/>
    <w:rsid w:val="00462C3F"/>
    <w:rPr>
      <w:sz w:val="20"/>
      <w:szCs w:val="20"/>
    </w:rPr>
  </w:style>
  <w:style w:type="paragraph" w:styleId="CommentSubject">
    <w:name w:val="annotation subject"/>
    <w:basedOn w:val="CommentText"/>
    <w:next w:val="CommentText"/>
    <w:link w:val="CommentSubjectChar"/>
    <w:uiPriority w:val="99"/>
    <w:semiHidden/>
    <w:unhideWhenUsed/>
    <w:rsid w:val="00462C3F"/>
    <w:rPr>
      <w:b/>
      <w:bCs/>
    </w:rPr>
  </w:style>
  <w:style w:type="character" w:customStyle="1" w:styleId="CommentSubjectChar">
    <w:name w:val="Comment Subject Char"/>
    <w:basedOn w:val="CommentTextChar"/>
    <w:link w:val="CommentSubject"/>
    <w:uiPriority w:val="99"/>
    <w:semiHidden/>
    <w:rsid w:val="00462C3F"/>
    <w:rPr>
      <w:b/>
      <w:bCs/>
      <w:sz w:val="20"/>
      <w:szCs w:val="20"/>
    </w:rPr>
  </w:style>
  <w:style w:type="paragraph" w:styleId="BalloonText">
    <w:name w:val="Balloon Text"/>
    <w:basedOn w:val="Normal"/>
    <w:link w:val="BalloonTextChar"/>
    <w:uiPriority w:val="99"/>
    <w:semiHidden/>
    <w:unhideWhenUsed/>
    <w:rsid w:val="00462C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2021-06-12T05:10:00Z</dcterms:created>
  <dcterms:modified xsi:type="dcterms:W3CDTF">2021-06-12T05:10:00Z</dcterms:modified>
</cp:coreProperties>
</file>