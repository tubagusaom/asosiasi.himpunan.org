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:rsidR="00B33D84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0" w:author="Mega Firdaus" w:date="2021-06-12T10:04:00Z">
              <w:r w:rsidR="00B33D84">
                <w:rPr>
                  <w:rFonts w:ascii="Times New Roman" w:eastAsia="Times New Roman" w:hAnsi="Times New Roman" w:cs="Times New Roman"/>
                  <w:szCs w:val="24"/>
                </w:rPr>
                <w:t>era</w:t>
              </w:r>
            </w:ins>
            <w:del w:id="1" w:author="Mega Firdaus" w:date="2021-06-12T10:04:00Z">
              <w:r w:rsidRPr="00EC6F38" w:rsidDel="00B33D84">
                <w:rPr>
                  <w:rFonts w:ascii="Times New Roman" w:eastAsia="Times New Roman" w:hAnsi="Times New Roman" w:cs="Times New Roman"/>
                  <w:szCs w:val="24"/>
                </w:rPr>
                <w:delText>zona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</w:t>
            </w:r>
            <w:ins w:id="2" w:author="Mega Firdaus" w:date="2021-06-12T09:59:00Z">
              <w:r w:rsidR="00B33D84">
                <w:rPr>
                  <w:rFonts w:ascii="Times New Roman" w:eastAsia="Times New Roman" w:hAnsi="Times New Roman" w:cs="Times New Roman"/>
                  <w:szCs w:val="24"/>
                </w:rPr>
                <w:t>kstrim</w:t>
              </w:r>
            </w:ins>
            <w:proofErr w:type="spellEnd"/>
            <w:del w:id="3" w:author="Mega Firdaus" w:date="2021-06-12T09:59:00Z">
              <w:r w:rsidRPr="00EC6F38" w:rsidDel="00B33D84">
                <w:rPr>
                  <w:rFonts w:ascii="Times New Roman" w:eastAsia="Times New Roman" w:hAnsi="Times New Roman" w:cs="Times New Roman"/>
                  <w:szCs w:val="24"/>
                </w:rPr>
                <w:delText>xtream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ins w:id="4" w:author="Mega Firdaus" w:date="2021-06-12T10:00:00Z">
              <w:r w:rsidR="00B33D84">
                <w:rPr>
                  <w:rFonts w:ascii="Times New Roman" w:eastAsia="Times New Roman" w:hAnsi="Times New Roman" w:cs="Times New Roman"/>
                  <w:szCs w:val="24"/>
                </w:rPr>
                <w:t>se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" w:author="Mega Firdaus" w:date="2021-06-12T10:10:00Z">
              <w:r w:rsidRPr="00EC6F38" w:rsidDel="00CE4B8D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</w:t>
            </w:r>
            <w:ins w:id="6" w:author="Mega Firdaus" w:date="2021-06-12T10:01:00Z">
              <w:r w:rsidR="00B33D84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del w:id="7" w:author="Mega Firdaus" w:date="2021-06-12T10:01:00Z">
              <w:r w:rsidRPr="00EC6F38" w:rsidDel="00B33D84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B33D84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8" w:author="Mega Firdaus" w:date="2021-06-12T10:03:00Z">
              <w:r>
                <w:rPr>
                  <w:rFonts w:ascii="Times New Roman" w:eastAsia="Times New Roman" w:hAnsi="Times New Roman" w:cs="Times New Roman"/>
                  <w:szCs w:val="24"/>
                </w:rPr>
                <w:t>Saat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del w:id="9" w:author="Mega Firdaus" w:date="2021-06-12T10:03:00Z">
              <w:r w:rsidR="00125355" w:rsidRPr="00EC6F38" w:rsidDel="00B33D84">
                <w:rPr>
                  <w:rFonts w:ascii="Times New Roman" w:eastAsia="Times New Roman" w:hAnsi="Times New Roman" w:cs="Times New Roman"/>
                  <w:szCs w:val="24"/>
                </w:rPr>
                <w:delText>Bagi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0" w:author="Mega Firdaus" w:date="2021-06-12T10:03:00Z">
              <w:r w:rsidR="00125355" w:rsidRPr="00EC6F38" w:rsidDel="00B33D84">
                <w:rPr>
                  <w:rFonts w:ascii="Times New Roman" w:eastAsia="Times New Roman" w:hAnsi="Times New Roman" w:cs="Times New Roman"/>
                  <w:szCs w:val="24"/>
                </w:rPr>
                <w:delText xml:space="preserve">hari ini kita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1" w:author="Mega Firdaus" w:date="2021-06-12T10:03:00Z">
              <w:r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del w:id="12" w:author="Mega Firdaus" w:date="2021-06-12T10:09:00Z">
              <w:r w:rsidR="00125355" w:rsidRPr="00EC6F38" w:rsidDel="00CE4B8D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ins w:id="13" w:author="Mega Firdaus" w:date="2021-06-12T10:03:00Z">
              <w:r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14" w:author="Mega Firdaus" w:date="2021-06-12T10:03:00Z">
              <w:r w:rsidR="00125355" w:rsidRPr="00EC6F38" w:rsidDel="00B33D84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5" w:author="Mega Firdaus" w:date="2021-06-12T10:03:00Z">
              <w:r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del w:id="16" w:author="Mega Firdaus" w:date="2021-06-12T10:03:00Z">
              <w:r w:rsidR="00125355" w:rsidRPr="00EC6F38" w:rsidDel="00B33D84">
                <w:rPr>
                  <w:rFonts w:ascii="Times New Roman" w:eastAsia="Times New Roman" w:hAnsi="Times New Roman" w:cs="Times New Roman"/>
                  <w:szCs w:val="24"/>
                </w:rPr>
                <w:delText>tetapi k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ita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ins w:id="17" w:author="Mega Firdaus" w:date="2021-06-12T10:03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8" w:author="Mega Firdaus" w:date="2021-06-12T10:03:00Z">
              <w:r w:rsidR="00125355" w:rsidRPr="00EC6F38" w:rsidDel="00B33D84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</w:t>
            </w:r>
            <w:ins w:id="19" w:author="Mega Firdaus" w:date="2021-06-12T10:11:00Z">
              <w:r w:rsidR="00CE4B8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E4B8D">
                <w:rPr>
                  <w:rFonts w:ascii="Times New Roman" w:eastAsia="Times New Roman" w:hAnsi="Times New Roman" w:cs="Times New Roman"/>
                  <w:szCs w:val="24"/>
                </w:rPr>
                <w:t>rancang</w:t>
              </w:r>
            </w:ins>
            <w:proofErr w:type="spellEnd"/>
            <w:del w:id="20" w:author="Mega Firdaus" w:date="2021-06-12T10:11:00Z">
              <w:r w:rsidRPr="00EC6F38" w:rsidDel="00CE4B8D">
                <w:rPr>
                  <w:rFonts w:ascii="Times New Roman" w:eastAsia="Times New Roman" w:hAnsi="Times New Roman" w:cs="Times New Roman"/>
                  <w:szCs w:val="24"/>
                </w:rPr>
                <w:delText xml:space="preserve"> buat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ins w:id="21" w:author="Mega Firdaus" w:date="2021-06-12T10:11:00Z">
              <w:r w:rsidR="00CE4B8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2" w:author="Mega Firdaus" w:date="2021-06-12T10:11:00Z">
              <w:r w:rsidRPr="00EC6F38" w:rsidDel="00CE4B8D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23" w:author="Mega Firdaus" w:date="2021-06-12T10:11:00Z">
              <w:r w:rsidR="00CE4B8D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24" w:author="Mega Firdaus" w:date="2021-06-12T10:11:00Z">
              <w:r w:rsidRPr="00EC6F38" w:rsidDel="00CE4B8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ins w:id="25" w:author="Mega Firdaus" w:date="2021-06-12T10:11:00Z">
              <w:r w:rsidR="00CE4B8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E4B8D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</w:ins>
            <w:proofErr w:type="spellEnd"/>
            <w:del w:id="26" w:author="Mega Firdaus" w:date="2021-06-12T10:11:00Z">
              <w:r w:rsidRPr="00EC6F38" w:rsidDel="00CE4B8D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ins w:id="27" w:author="Mega Firdaus" w:date="2021-06-12T10:12:00Z">
              <w:r w:rsidR="00CE4B8D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28" w:author="Mega Firdaus" w:date="2021-06-12T10:12:00Z">
              <w:r w:rsidRPr="00EC6F38" w:rsidDel="00CE4B8D">
                <w:rPr>
                  <w:rFonts w:ascii="Times New Roman" w:eastAsia="Times New Roman" w:hAnsi="Times New Roman" w:cs="Times New Roman"/>
                  <w:szCs w:val="24"/>
                </w:rPr>
                <w:delText>Mengapa</w:delText>
              </w:r>
            </w:del>
            <w:del w:id="29" w:author="Mega Firdaus" w:date="2021-06-12T10:11:00Z">
              <w:r w:rsidRPr="00EC6F38" w:rsidDel="00CE4B8D">
                <w:rPr>
                  <w:rFonts w:ascii="Times New Roman" w:eastAsia="Times New Roman" w:hAnsi="Times New Roman" w:cs="Times New Roman"/>
                  <w:szCs w:val="24"/>
                </w:rPr>
                <w:delText xml:space="preserve"> demikian 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del w:id="30" w:author="Mega Firdaus" w:date="2021-06-12T10:12:00Z">
              <w:r w:rsidRPr="00EC6F38" w:rsidDel="00CE4B8D">
                <w:rPr>
                  <w:rFonts w:ascii="Times New Roman" w:eastAsia="Times New Roman" w:hAnsi="Times New Roman" w:cs="Times New Roman"/>
                  <w:szCs w:val="24"/>
                </w:rPr>
                <w:delText>in</w:delText>
              </w:r>
            </w:del>
            <w:proofErr w:type="spellStart"/>
            <w:ins w:id="31" w:author="Mega Firdaus" w:date="2021-06-12T10:12:00Z">
              <w:r w:rsidR="00CE4B8D">
                <w:rPr>
                  <w:rFonts w:ascii="Times New Roman" w:eastAsia="Times New Roman" w:hAnsi="Times New Roman" w:cs="Times New Roman"/>
                  <w:szCs w:val="24"/>
                </w:rPr>
                <w:t>saat</w:t>
              </w:r>
            </w:ins>
            <w:proofErr w:type="spellEnd"/>
            <w:del w:id="32" w:author="Mega Firdaus" w:date="2021-06-12T10:12:00Z">
              <w:r w:rsidRPr="00EC6F38" w:rsidDel="00CE4B8D">
                <w:rPr>
                  <w:rFonts w:ascii="Times New Roman" w:eastAsia="Times New Roman" w:hAnsi="Times New Roman" w:cs="Times New Roman"/>
                  <w:szCs w:val="24"/>
                </w:rPr>
                <w:delText>i hari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ins w:id="33" w:author="Mega Firdaus" w:date="2021-06-12T10:14:00Z">
              <w:r w:rsidR="00CE4B8D">
                <w:rPr>
                  <w:rFonts w:ascii="Times New Roman" w:eastAsia="Times New Roman" w:hAnsi="Times New Roman" w:cs="Times New Roman"/>
                  <w:szCs w:val="24"/>
                </w:rPr>
                <w:t>cetuskan</w:t>
              </w:r>
            </w:ins>
            <w:proofErr w:type="spellEnd"/>
            <w:del w:id="34" w:author="Mega Firdaus" w:date="2021-06-12T10:14:00Z">
              <w:r w:rsidRPr="00EC6F38" w:rsidDel="00CE4B8D">
                <w:rPr>
                  <w:rFonts w:ascii="Times New Roman" w:eastAsia="Times New Roman" w:hAnsi="Times New Roman" w:cs="Times New Roman"/>
                  <w:szCs w:val="24"/>
                </w:rPr>
                <w:delText xml:space="preserve"> publis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5" w:author="Mega Firdaus" w:date="2021-06-12T10:14:00Z">
              <w:r w:rsidR="00CE4B8D">
                <w:rPr>
                  <w:rFonts w:ascii="Times New Roman" w:eastAsia="Times New Roman" w:hAnsi="Times New Roman" w:cs="Times New Roman"/>
                  <w:szCs w:val="24"/>
                </w:rPr>
                <w:t>pada</w:t>
              </w:r>
            </w:ins>
            <w:proofErr w:type="spellEnd"/>
            <w:del w:id="36" w:author="Mega Firdaus" w:date="2021-06-12T10:14:00Z">
              <w:r w:rsidRPr="00EC6F38" w:rsidDel="00CE4B8D">
                <w:rPr>
                  <w:rFonts w:ascii="Times New Roman" w:eastAsia="Times New Roman" w:hAnsi="Times New Roman" w:cs="Times New Roman"/>
                  <w:szCs w:val="24"/>
                </w:rPr>
                <w:delText>di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7" w:author="Mega Firdaus" w:date="2021-06-12T10:14:00Z">
              <w:r w:rsidR="00CE4B8D">
                <w:rPr>
                  <w:rFonts w:ascii="Times New Roman" w:eastAsia="Times New Roman" w:hAnsi="Times New Roman" w:cs="Times New Roman"/>
                  <w:szCs w:val="24"/>
                </w:rPr>
                <w:t>generasi</w:t>
              </w:r>
              <w:proofErr w:type="spellEnd"/>
              <w:r w:rsidR="00CE4B8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E4B8D">
                <w:rPr>
                  <w:rFonts w:ascii="Times New Roman" w:eastAsia="Times New Roman" w:hAnsi="Times New Roman" w:cs="Times New Roman"/>
                  <w:szCs w:val="24"/>
                </w:rPr>
                <w:t>muda</w:t>
              </w:r>
              <w:proofErr w:type="spellEnd"/>
              <w:r w:rsidR="00CE4B8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38" w:author="Mega Firdaus" w:date="2021-06-12T10:14:00Z">
              <w:r w:rsidRPr="00EC6F38" w:rsidDel="00CE4B8D">
                <w:rPr>
                  <w:rFonts w:ascii="Times New Roman" w:eastAsia="Times New Roman" w:hAnsi="Times New Roman" w:cs="Times New Roman"/>
                  <w:szCs w:val="24"/>
                </w:rPr>
                <w:delText xml:space="preserve">kita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del w:id="39" w:author="Mega Firdaus" w:date="2021-06-12T10:14:00Z">
              <w:r w:rsidRPr="00EC6F38" w:rsidDel="00CE4B8D">
                <w:rPr>
                  <w:rFonts w:ascii="Times New Roman" w:eastAsia="Times New Roman" w:hAnsi="Times New Roman" w:cs="Times New Roman"/>
                  <w:szCs w:val="24"/>
                </w:rPr>
                <w:delText xml:space="preserve"> atau generasi muda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Del="0028296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40" w:author="Mega Firdaus" w:date="2021-06-12T10:18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ins w:id="41" w:author="Mega Firdaus" w:date="2021-06-12T10:16:00Z">
              <w:r w:rsidR="00CE4B8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E4B8D">
                <w:rPr>
                  <w:rFonts w:ascii="Times New Roman" w:eastAsia="Times New Roman" w:hAnsi="Times New Roman" w:cs="Times New Roman"/>
                  <w:szCs w:val="24"/>
                </w:rPr>
                <w:t>atau</w:t>
              </w:r>
              <w:proofErr w:type="spellEnd"/>
              <w:r w:rsidR="00CE4B8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42" w:author="Mega Firdaus" w:date="2021-06-12T10:16:00Z">
              <w:r w:rsidRPr="00EC6F38" w:rsidDel="00CE4B8D">
                <w:rPr>
                  <w:rFonts w:ascii="Times New Roman" w:eastAsia="Times New Roman" w:hAnsi="Times New Roman" w:cs="Times New Roman"/>
                  <w:szCs w:val="24"/>
                </w:rPr>
                <w:delText>/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ins w:id="43" w:author="Mega Firdaus" w:date="2021-06-12T10:18:00Z">
              <w:r w:rsidR="0028296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p w:rsidR="00125355" w:rsidRPr="00282968" w:rsidRDefault="00125355" w:rsidP="0028296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44" w:author="Mega Firdaus" w:date="2021-06-1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proofErr w:type="spellStart"/>
            <w:r w:rsidRPr="0028296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28296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28296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45" w:author="Mega Firdaus" w:date="2021-06-12T10:15:00Z">
              <w:r w:rsidR="00CE4B8D" w:rsidRPr="00282968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  <w:proofErr w:type="spellEnd"/>
              <w:r w:rsidR="00CE4B8D" w:rsidRPr="0028296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46" w:author="Mega Firdaus" w:date="2021-06-12T10:15:00Z">
              <w:r w:rsidRPr="00282968" w:rsidDel="00CE4B8D">
                <w:rPr>
                  <w:rFonts w:ascii="Times New Roman" w:eastAsia="Times New Roman" w:hAnsi="Times New Roman" w:cs="Times New Roman"/>
                  <w:szCs w:val="24"/>
                </w:rPr>
                <w:delText xml:space="preserve">b </w:delText>
              </w:r>
            </w:del>
            <w:proofErr w:type="spellStart"/>
            <w:r w:rsidRPr="00282968">
              <w:rPr>
                <w:rFonts w:ascii="Times New Roman" w:eastAsia="Times New Roman" w:hAnsi="Times New Roman" w:cs="Times New Roman"/>
                <w:szCs w:val="24"/>
                <w:rPrChange w:id="47" w:author="Mega Firdaus" w:date="2021-06-1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282968">
              <w:rPr>
                <w:rFonts w:ascii="Times New Roman" w:eastAsia="Times New Roman" w:hAnsi="Times New Roman" w:cs="Times New Roman"/>
                <w:szCs w:val="24"/>
                <w:rPrChange w:id="48" w:author="Mega Firdaus" w:date="2021-06-1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guru di </w:t>
            </w:r>
            <w:proofErr w:type="spellStart"/>
            <w:r w:rsidRPr="00282968">
              <w:rPr>
                <w:rFonts w:ascii="Times New Roman" w:eastAsia="Times New Roman" w:hAnsi="Times New Roman" w:cs="Times New Roman"/>
                <w:szCs w:val="24"/>
                <w:rPrChange w:id="49" w:author="Mega Firdaus" w:date="2021-06-1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tutut</w:t>
            </w:r>
            <w:proofErr w:type="spellEnd"/>
            <w:r w:rsidRPr="00282968">
              <w:rPr>
                <w:rFonts w:ascii="Times New Roman" w:eastAsia="Times New Roman" w:hAnsi="Times New Roman" w:cs="Times New Roman"/>
                <w:szCs w:val="24"/>
                <w:rPrChange w:id="50" w:author="Mega Firdaus" w:date="2021-06-1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82968">
              <w:rPr>
                <w:rFonts w:ascii="Times New Roman" w:eastAsia="Times New Roman" w:hAnsi="Times New Roman" w:cs="Times New Roman"/>
                <w:szCs w:val="24"/>
                <w:rPrChange w:id="51" w:author="Mega Firdaus" w:date="2021-06-1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282968">
              <w:rPr>
                <w:rFonts w:ascii="Times New Roman" w:eastAsia="Times New Roman" w:hAnsi="Times New Roman" w:cs="Times New Roman"/>
                <w:szCs w:val="24"/>
                <w:rPrChange w:id="52" w:author="Mega Firdaus" w:date="2021-06-1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82968">
              <w:rPr>
                <w:rFonts w:ascii="Times New Roman" w:eastAsia="Times New Roman" w:hAnsi="Times New Roman" w:cs="Times New Roman"/>
                <w:szCs w:val="24"/>
                <w:rPrChange w:id="53" w:author="Mega Firdaus" w:date="2021-06-1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merancang</w:t>
            </w:r>
            <w:proofErr w:type="spellEnd"/>
            <w:r w:rsidRPr="00282968">
              <w:rPr>
                <w:rFonts w:ascii="Times New Roman" w:eastAsia="Times New Roman" w:hAnsi="Times New Roman" w:cs="Times New Roman"/>
                <w:szCs w:val="24"/>
                <w:rPrChange w:id="54" w:author="Mega Firdaus" w:date="2021-06-1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82968">
              <w:rPr>
                <w:rFonts w:ascii="Times New Roman" w:eastAsia="Times New Roman" w:hAnsi="Times New Roman" w:cs="Times New Roman"/>
                <w:szCs w:val="24"/>
                <w:rPrChange w:id="55" w:author="Mega Firdaus" w:date="2021-06-1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pembelajaran</w:t>
            </w:r>
            <w:proofErr w:type="spellEnd"/>
            <w:r w:rsidRPr="00282968">
              <w:rPr>
                <w:rFonts w:ascii="Times New Roman" w:eastAsia="Times New Roman" w:hAnsi="Times New Roman" w:cs="Times New Roman"/>
                <w:szCs w:val="24"/>
                <w:rPrChange w:id="56" w:author="Mega Firdaus" w:date="2021-06-1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82968">
              <w:rPr>
                <w:rFonts w:ascii="Times New Roman" w:eastAsia="Times New Roman" w:hAnsi="Times New Roman" w:cs="Times New Roman"/>
                <w:szCs w:val="24"/>
                <w:rPrChange w:id="57" w:author="Mega Firdaus" w:date="2021-06-1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sesuai</w:t>
            </w:r>
            <w:proofErr w:type="spellEnd"/>
            <w:r w:rsidRPr="00282968">
              <w:rPr>
                <w:rFonts w:ascii="Times New Roman" w:eastAsia="Times New Roman" w:hAnsi="Times New Roman" w:cs="Times New Roman"/>
                <w:szCs w:val="24"/>
                <w:rPrChange w:id="58" w:author="Mega Firdaus" w:date="2021-06-1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82968">
              <w:rPr>
                <w:rFonts w:ascii="Times New Roman" w:eastAsia="Times New Roman" w:hAnsi="Times New Roman" w:cs="Times New Roman"/>
                <w:szCs w:val="24"/>
                <w:rPrChange w:id="59" w:author="Mega Firdaus" w:date="2021-06-1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282968">
              <w:rPr>
                <w:rFonts w:ascii="Times New Roman" w:eastAsia="Times New Roman" w:hAnsi="Times New Roman" w:cs="Times New Roman"/>
                <w:szCs w:val="24"/>
                <w:rPrChange w:id="60" w:author="Mega Firdaus" w:date="2021-06-1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82968">
              <w:rPr>
                <w:rFonts w:ascii="Times New Roman" w:eastAsia="Times New Roman" w:hAnsi="Times New Roman" w:cs="Times New Roman"/>
                <w:szCs w:val="24"/>
                <w:rPrChange w:id="61" w:author="Mega Firdaus" w:date="2021-06-1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minat</w:t>
            </w:r>
            <w:proofErr w:type="spellEnd"/>
            <w:r w:rsidRPr="00282968">
              <w:rPr>
                <w:rFonts w:ascii="Times New Roman" w:eastAsia="Times New Roman" w:hAnsi="Times New Roman" w:cs="Times New Roman"/>
                <w:szCs w:val="24"/>
                <w:rPrChange w:id="62" w:author="Mega Firdaus" w:date="2021-06-1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82968">
              <w:rPr>
                <w:rFonts w:ascii="Times New Roman" w:eastAsia="Times New Roman" w:hAnsi="Times New Roman" w:cs="Times New Roman"/>
                <w:szCs w:val="24"/>
                <w:rPrChange w:id="63" w:author="Mega Firdaus" w:date="2021-06-1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dan</w:t>
            </w:r>
            <w:proofErr w:type="spellEnd"/>
            <w:r w:rsidRPr="00282968">
              <w:rPr>
                <w:rFonts w:ascii="Times New Roman" w:eastAsia="Times New Roman" w:hAnsi="Times New Roman" w:cs="Times New Roman"/>
                <w:szCs w:val="24"/>
                <w:rPrChange w:id="64" w:author="Mega Firdaus" w:date="2021-06-1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82968">
              <w:rPr>
                <w:rFonts w:ascii="Times New Roman" w:eastAsia="Times New Roman" w:hAnsi="Times New Roman" w:cs="Times New Roman"/>
                <w:szCs w:val="24"/>
                <w:rPrChange w:id="65" w:author="Mega Firdaus" w:date="2021-06-1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bakat</w:t>
            </w:r>
            <w:proofErr w:type="spellEnd"/>
            <w:ins w:id="66" w:author="Mega Firdaus" w:date="2021-06-12T10:16:00Z">
              <w:r w:rsidR="00CE4B8D" w:rsidRPr="00282968">
                <w:rPr>
                  <w:rFonts w:ascii="Times New Roman" w:eastAsia="Times New Roman" w:hAnsi="Times New Roman" w:cs="Times New Roman"/>
                  <w:szCs w:val="24"/>
                  <w:rPrChange w:id="67" w:author="Mega Firdaus" w:date="2021-06-12T10:1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  <w:proofErr w:type="spellStart"/>
              <w:r w:rsidR="00CE4B8D" w:rsidRPr="00282968">
                <w:rPr>
                  <w:rFonts w:ascii="Times New Roman" w:eastAsia="Times New Roman" w:hAnsi="Times New Roman" w:cs="Times New Roman"/>
                  <w:szCs w:val="24"/>
                  <w:rPrChange w:id="68" w:author="Mega Firdaus" w:date="2021-06-12T10:1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atau</w:t>
              </w:r>
              <w:proofErr w:type="spellEnd"/>
              <w:r w:rsidR="00CE4B8D" w:rsidRPr="00282968">
                <w:rPr>
                  <w:rFonts w:ascii="Times New Roman" w:eastAsia="Times New Roman" w:hAnsi="Times New Roman" w:cs="Times New Roman"/>
                  <w:szCs w:val="24"/>
                  <w:rPrChange w:id="69" w:author="Mega Firdaus" w:date="2021-06-12T10:1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</w:ins>
            <w:del w:id="70" w:author="Mega Firdaus" w:date="2021-06-12T10:16:00Z">
              <w:r w:rsidRPr="00282968" w:rsidDel="00CE4B8D">
                <w:rPr>
                  <w:rFonts w:ascii="Times New Roman" w:eastAsia="Times New Roman" w:hAnsi="Times New Roman" w:cs="Times New Roman"/>
                  <w:szCs w:val="24"/>
                  <w:rPrChange w:id="71" w:author="Mega Firdaus" w:date="2021-06-12T10:1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/</w:delText>
              </w:r>
            </w:del>
            <w:proofErr w:type="spellStart"/>
            <w:r w:rsidRPr="00282968">
              <w:rPr>
                <w:rFonts w:ascii="Times New Roman" w:eastAsia="Times New Roman" w:hAnsi="Times New Roman" w:cs="Times New Roman"/>
                <w:szCs w:val="24"/>
                <w:rPrChange w:id="72" w:author="Mega Firdaus" w:date="2021-06-1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kebutuhan</w:t>
            </w:r>
            <w:proofErr w:type="spellEnd"/>
            <w:r w:rsidRPr="00282968">
              <w:rPr>
                <w:rFonts w:ascii="Times New Roman" w:eastAsia="Times New Roman" w:hAnsi="Times New Roman" w:cs="Times New Roman"/>
                <w:szCs w:val="24"/>
                <w:rPrChange w:id="73" w:author="Mega Firdaus" w:date="2021-06-1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82968">
              <w:rPr>
                <w:rFonts w:ascii="Times New Roman" w:eastAsia="Times New Roman" w:hAnsi="Times New Roman" w:cs="Times New Roman"/>
                <w:szCs w:val="24"/>
                <w:rPrChange w:id="74" w:author="Mega Firdaus" w:date="2021-06-1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siswa</w:t>
            </w:r>
            <w:proofErr w:type="spellEnd"/>
            <w:r w:rsidRPr="00282968">
              <w:rPr>
                <w:rFonts w:ascii="Times New Roman" w:eastAsia="Times New Roman" w:hAnsi="Times New Roman" w:cs="Times New Roman"/>
                <w:szCs w:val="24"/>
                <w:rPrChange w:id="75" w:author="Mega Firdaus" w:date="2021-06-1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:rsidR="00125355" w:rsidRPr="00EC6F38" w:rsidDel="0028296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76" w:author="Mega Firdaus" w:date="2021-06-12T10:18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ins w:id="77" w:author="Mega Firdaus" w:date="2021-06-12T10:18:00Z">
              <w:r w:rsidR="0028296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p w:rsidR="00125355" w:rsidRPr="00282968" w:rsidRDefault="00282968" w:rsidP="0028296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78" w:author="Mega Firdaus" w:date="2021-06-1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ins w:id="79" w:author="Mega Firdaus" w:date="2021-06-12T10:17:00Z">
              <w:r w:rsidRPr="00282968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80" w:author="Mega Firdaus" w:date="2021-06-12T10:17:00Z">
              <w:r w:rsidR="00125355" w:rsidRPr="00282968" w:rsidDel="00282968">
                <w:rPr>
                  <w:rFonts w:ascii="Times New Roman" w:eastAsia="Times New Roman" w:hAnsi="Times New Roman" w:cs="Times New Roman"/>
                  <w:szCs w:val="24"/>
                </w:rPr>
                <w:delText>Yaitu g</w:delText>
              </w:r>
            </w:del>
            <w:r w:rsidR="00125355" w:rsidRPr="0028296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del w:id="81" w:author="Mega Firdaus" w:date="2021-06-12T10:17:00Z">
              <w:r w:rsidR="00125355" w:rsidRPr="00282968" w:rsidDel="00282968">
                <w:rPr>
                  <w:rFonts w:ascii="Times New Roman" w:eastAsia="Times New Roman" w:hAnsi="Times New Roman" w:cs="Times New Roman"/>
                  <w:szCs w:val="24"/>
                  <w:rPrChange w:id="82" w:author="Mega Firdaus" w:date="2021-06-12T10:1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di sini </w:delText>
              </w:r>
            </w:del>
            <w:r w:rsidR="00125355" w:rsidRPr="00282968">
              <w:rPr>
                <w:rFonts w:ascii="Times New Roman" w:eastAsia="Times New Roman" w:hAnsi="Times New Roman" w:cs="Times New Roman"/>
                <w:szCs w:val="24"/>
                <w:rPrChange w:id="83" w:author="Mega Firdaus" w:date="2021-06-1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di </w:t>
            </w:r>
            <w:proofErr w:type="spellStart"/>
            <w:r w:rsidR="00125355" w:rsidRPr="00282968">
              <w:rPr>
                <w:rFonts w:ascii="Times New Roman" w:eastAsia="Times New Roman" w:hAnsi="Times New Roman" w:cs="Times New Roman"/>
                <w:szCs w:val="24"/>
                <w:rPrChange w:id="84" w:author="Mega Firdaus" w:date="2021-06-1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tuntut</w:t>
            </w:r>
            <w:proofErr w:type="spellEnd"/>
            <w:r w:rsidR="00125355" w:rsidRPr="00282968">
              <w:rPr>
                <w:rFonts w:ascii="Times New Roman" w:eastAsia="Times New Roman" w:hAnsi="Times New Roman" w:cs="Times New Roman"/>
                <w:szCs w:val="24"/>
                <w:rPrChange w:id="85" w:author="Mega Firdaus" w:date="2021-06-1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282968">
              <w:rPr>
                <w:rFonts w:ascii="Times New Roman" w:eastAsia="Times New Roman" w:hAnsi="Times New Roman" w:cs="Times New Roman"/>
                <w:szCs w:val="24"/>
                <w:rPrChange w:id="86" w:author="Mega Firdaus" w:date="2021-06-1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="00125355" w:rsidRPr="00282968">
              <w:rPr>
                <w:rFonts w:ascii="Times New Roman" w:eastAsia="Times New Roman" w:hAnsi="Times New Roman" w:cs="Times New Roman"/>
                <w:szCs w:val="24"/>
                <w:rPrChange w:id="87" w:author="Mega Firdaus" w:date="2021-06-1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282968">
              <w:rPr>
                <w:rFonts w:ascii="Times New Roman" w:eastAsia="Times New Roman" w:hAnsi="Times New Roman" w:cs="Times New Roman"/>
                <w:szCs w:val="24"/>
                <w:rPrChange w:id="88" w:author="Mega Firdaus" w:date="2021-06-1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membantu</w:t>
            </w:r>
            <w:proofErr w:type="spellEnd"/>
            <w:r w:rsidR="00125355" w:rsidRPr="00282968">
              <w:rPr>
                <w:rFonts w:ascii="Times New Roman" w:eastAsia="Times New Roman" w:hAnsi="Times New Roman" w:cs="Times New Roman"/>
                <w:szCs w:val="24"/>
                <w:rPrChange w:id="89" w:author="Mega Firdaus" w:date="2021-06-1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282968">
              <w:rPr>
                <w:rFonts w:ascii="Times New Roman" w:eastAsia="Times New Roman" w:hAnsi="Times New Roman" w:cs="Times New Roman"/>
                <w:szCs w:val="24"/>
                <w:rPrChange w:id="90" w:author="Mega Firdaus" w:date="2021-06-1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</w:t>
            </w:r>
            <w:ins w:id="91" w:author="Mega Firdaus" w:date="2021-06-12T10:16:00Z">
              <w:r w:rsidRPr="00282968">
                <w:rPr>
                  <w:rFonts w:ascii="Times New Roman" w:eastAsia="Times New Roman" w:hAnsi="Times New Roman" w:cs="Times New Roman"/>
                  <w:szCs w:val="24"/>
                  <w:rPrChange w:id="92" w:author="Mega Firdaus" w:date="2021-06-12T10:1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s</w:t>
              </w:r>
            </w:ins>
            <w:r w:rsidR="00125355" w:rsidRPr="00282968">
              <w:rPr>
                <w:rFonts w:ascii="Times New Roman" w:eastAsia="Times New Roman" w:hAnsi="Times New Roman" w:cs="Times New Roman"/>
                <w:szCs w:val="24"/>
                <w:rPrChange w:id="93" w:author="Mega Firdaus" w:date="2021-06-1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wa</w:t>
            </w:r>
            <w:proofErr w:type="spellEnd"/>
            <w:r w:rsidR="00125355" w:rsidRPr="00282968">
              <w:rPr>
                <w:rFonts w:ascii="Times New Roman" w:eastAsia="Times New Roman" w:hAnsi="Times New Roman" w:cs="Times New Roman"/>
                <w:szCs w:val="24"/>
                <w:rPrChange w:id="94" w:author="Mega Firdaus" w:date="2021-06-1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282968">
              <w:rPr>
                <w:rFonts w:ascii="Times New Roman" w:eastAsia="Times New Roman" w:hAnsi="Times New Roman" w:cs="Times New Roman"/>
                <w:szCs w:val="24"/>
                <w:rPrChange w:id="95" w:author="Mega Firdaus" w:date="2021-06-1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dalam</w:t>
            </w:r>
            <w:proofErr w:type="spellEnd"/>
            <w:r w:rsidR="00125355" w:rsidRPr="00282968">
              <w:rPr>
                <w:rFonts w:ascii="Times New Roman" w:eastAsia="Times New Roman" w:hAnsi="Times New Roman" w:cs="Times New Roman"/>
                <w:szCs w:val="24"/>
                <w:rPrChange w:id="96" w:author="Mega Firdaus" w:date="2021-06-1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282968">
              <w:rPr>
                <w:rFonts w:ascii="Times New Roman" w:eastAsia="Times New Roman" w:hAnsi="Times New Roman" w:cs="Times New Roman"/>
                <w:szCs w:val="24"/>
                <w:rPrChange w:id="97" w:author="Mega Firdaus" w:date="2021-06-1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mencari</w:t>
            </w:r>
            <w:proofErr w:type="spellEnd"/>
            <w:r w:rsidR="00125355" w:rsidRPr="00282968">
              <w:rPr>
                <w:rFonts w:ascii="Times New Roman" w:eastAsia="Times New Roman" w:hAnsi="Times New Roman" w:cs="Times New Roman"/>
                <w:szCs w:val="24"/>
                <w:rPrChange w:id="98" w:author="Mega Firdaus" w:date="2021-06-1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282968">
              <w:rPr>
                <w:rFonts w:ascii="Times New Roman" w:eastAsia="Times New Roman" w:hAnsi="Times New Roman" w:cs="Times New Roman"/>
                <w:szCs w:val="24"/>
                <w:rPrChange w:id="99" w:author="Mega Firdaus" w:date="2021-06-1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kemampuan</w:t>
            </w:r>
            <w:proofErr w:type="spellEnd"/>
            <w:r w:rsidR="00125355" w:rsidRPr="00282968">
              <w:rPr>
                <w:rFonts w:ascii="Times New Roman" w:eastAsia="Times New Roman" w:hAnsi="Times New Roman" w:cs="Times New Roman"/>
                <w:szCs w:val="24"/>
                <w:rPrChange w:id="100" w:author="Mega Firdaus" w:date="2021-06-1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282968">
              <w:rPr>
                <w:rFonts w:ascii="Times New Roman" w:eastAsia="Times New Roman" w:hAnsi="Times New Roman" w:cs="Times New Roman"/>
                <w:szCs w:val="24"/>
                <w:rPrChange w:id="101" w:author="Mega Firdaus" w:date="2021-06-1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dan</w:t>
            </w:r>
            <w:proofErr w:type="spellEnd"/>
            <w:r w:rsidR="00125355" w:rsidRPr="00282968">
              <w:rPr>
                <w:rFonts w:ascii="Times New Roman" w:eastAsia="Times New Roman" w:hAnsi="Times New Roman" w:cs="Times New Roman"/>
                <w:szCs w:val="24"/>
                <w:rPrChange w:id="102" w:author="Mega Firdaus" w:date="2021-06-1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282968">
              <w:rPr>
                <w:rFonts w:ascii="Times New Roman" w:eastAsia="Times New Roman" w:hAnsi="Times New Roman" w:cs="Times New Roman"/>
                <w:szCs w:val="24"/>
                <w:rPrChange w:id="103" w:author="Mega Firdaus" w:date="2021-06-1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bakat</w:t>
            </w:r>
            <w:proofErr w:type="spellEnd"/>
            <w:r w:rsidR="00125355" w:rsidRPr="00282968">
              <w:rPr>
                <w:rFonts w:ascii="Times New Roman" w:eastAsia="Times New Roman" w:hAnsi="Times New Roman" w:cs="Times New Roman"/>
                <w:szCs w:val="24"/>
                <w:rPrChange w:id="104" w:author="Mega Firdaus" w:date="2021-06-1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282968">
              <w:rPr>
                <w:rFonts w:ascii="Times New Roman" w:eastAsia="Times New Roman" w:hAnsi="Times New Roman" w:cs="Times New Roman"/>
                <w:szCs w:val="24"/>
                <w:rPrChange w:id="105" w:author="Mega Firdaus" w:date="2021-06-1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siswa</w:t>
            </w:r>
            <w:proofErr w:type="spellEnd"/>
            <w:r w:rsidR="00125355" w:rsidRPr="00282968">
              <w:rPr>
                <w:rFonts w:ascii="Times New Roman" w:eastAsia="Times New Roman" w:hAnsi="Times New Roman" w:cs="Times New Roman"/>
                <w:szCs w:val="24"/>
                <w:rPrChange w:id="106" w:author="Mega Firdaus" w:date="2021-06-1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:rsidR="00125355" w:rsidRPr="00EC6F38" w:rsidDel="0028296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107" w:author="Mega Firdaus" w:date="2021-06-12T10:18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  <w:ins w:id="108" w:author="Mega Firdaus" w:date="2021-06-12T10:18:00Z">
              <w:r w:rsidR="0028296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p w:rsidR="00125355" w:rsidRPr="00282968" w:rsidRDefault="00125355" w:rsidP="0028296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109" w:author="Mega Firdaus" w:date="2021-06-1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28296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110" w:author="Mega Firdaus" w:date="2021-06-12T10:17:00Z">
              <w:r w:rsidR="00282968" w:rsidRPr="00282968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111" w:author="Mega Firdaus" w:date="2021-06-12T10:17:00Z">
              <w:r w:rsidRPr="00282968" w:rsidDel="00282968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282968">
              <w:rPr>
                <w:rFonts w:ascii="Times New Roman" w:eastAsia="Times New Roman" w:hAnsi="Times New Roman" w:cs="Times New Roman"/>
                <w:szCs w:val="24"/>
                <w:rPrChange w:id="112" w:author="Mega Firdaus" w:date="2021-06-1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82968">
              <w:rPr>
                <w:rFonts w:ascii="Times New Roman" w:eastAsia="Times New Roman" w:hAnsi="Times New Roman" w:cs="Times New Roman"/>
                <w:szCs w:val="24"/>
                <w:rPrChange w:id="113" w:author="Mega Firdaus" w:date="2021-06-1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dilatih</w:t>
            </w:r>
            <w:proofErr w:type="spellEnd"/>
            <w:r w:rsidRPr="00282968">
              <w:rPr>
                <w:rFonts w:ascii="Times New Roman" w:eastAsia="Times New Roman" w:hAnsi="Times New Roman" w:cs="Times New Roman"/>
                <w:szCs w:val="24"/>
                <w:rPrChange w:id="114" w:author="Mega Firdaus" w:date="2021-06-1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82968">
              <w:rPr>
                <w:rFonts w:ascii="Times New Roman" w:eastAsia="Times New Roman" w:hAnsi="Times New Roman" w:cs="Times New Roman"/>
                <w:szCs w:val="24"/>
                <w:rPrChange w:id="115" w:author="Mega Firdaus" w:date="2021-06-1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282968">
              <w:rPr>
                <w:rFonts w:ascii="Times New Roman" w:eastAsia="Times New Roman" w:hAnsi="Times New Roman" w:cs="Times New Roman"/>
                <w:szCs w:val="24"/>
                <w:rPrChange w:id="116" w:author="Mega Firdaus" w:date="2021-06-1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82968">
              <w:rPr>
                <w:rFonts w:ascii="Times New Roman" w:eastAsia="Times New Roman" w:hAnsi="Times New Roman" w:cs="Times New Roman"/>
                <w:szCs w:val="24"/>
                <w:rPrChange w:id="117" w:author="Mega Firdaus" w:date="2021-06-1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mengembangkan</w:t>
            </w:r>
            <w:proofErr w:type="spellEnd"/>
            <w:r w:rsidRPr="00282968">
              <w:rPr>
                <w:rFonts w:ascii="Times New Roman" w:eastAsia="Times New Roman" w:hAnsi="Times New Roman" w:cs="Times New Roman"/>
                <w:szCs w:val="24"/>
                <w:rPrChange w:id="118" w:author="Mega Firdaus" w:date="2021-06-1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82968">
              <w:rPr>
                <w:rFonts w:ascii="Times New Roman" w:eastAsia="Times New Roman" w:hAnsi="Times New Roman" w:cs="Times New Roman"/>
                <w:szCs w:val="24"/>
                <w:rPrChange w:id="119" w:author="Mega Firdaus" w:date="2021-06-1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kurikulum</w:t>
            </w:r>
            <w:proofErr w:type="spellEnd"/>
            <w:r w:rsidRPr="00282968">
              <w:rPr>
                <w:rFonts w:ascii="Times New Roman" w:eastAsia="Times New Roman" w:hAnsi="Times New Roman" w:cs="Times New Roman"/>
                <w:szCs w:val="24"/>
                <w:rPrChange w:id="120" w:author="Mega Firdaus" w:date="2021-06-1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82968">
              <w:rPr>
                <w:rFonts w:ascii="Times New Roman" w:eastAsia="Times New Roman" w:hAnsi="Times New Roman" w:cs="Times New Roman"/>
                <w:szCs w:val="24"/>
                <w:rPrChange w:id="121" w:author="Mega Firdaus" w:date="2021-06-1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dan</w:t>
            </w:r>
            <w:proofErr w:type="spellEnd"/>
            <w:r w:rsidRPr="00282968">
              <w:rPr>
                <w:rFonts w:ascii="Times New Roman" w:eastAsia="Times New Roman" w:hAnsi="Times New Roman" w:cs="Times New Roman"/>
                <w:szCs w:val="24"/>
                <w:rPrChange w:id="122" w:author="Mega Firdaus" w:date="2021-06-1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82968">
              <w:rPr>
                <w:rFonts w:ascii="Times New Roman" w:eastAsia="Times New Roman" w:hAnsi="Times New Roman" w:cs="Times New Roman"/>
                <w:szCs w:val="24"/>
                <w:rPrChange w:id="123" w:author="Mega Firdaus" w:date="2021-06-1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memberikan</w:t>
            </w:r>
            <w:proofErr w:type="spellEnd"/>
            <w:r w:rsidRPr="00282968">
              <w:rPr>
                <w:rFonts w:ascii="Times New Roman" w:eastAsia="Times New Roman" w:hAnsi="Times New Roman" w:cs="Times New Roman"/>
                <w:szCs w:val="24"/>
                <w:rPrChange w:id="124" w:author="Mega Firdaus" w:date="2021-06-1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82968">
              <w:rPr>
                <w:rFonts w:ascii="Times New Roman" w:eastAsia="Times New Roman" w:hAnsi="Times New Roman" w:cs="Times New Roman"/>
                <w:szCs w:val="24"/>
                <w:rPrChange w:id="125" w:author="Mega Firdaus" w:date="2021-06-1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kebebasan</w:t>
            </w:r>
            <w:proofErr w:type="spellEnd"/>
            <w:ins w:id="126" w:author="Mega Firdaus" w:date="2021-06-12T10:17:00Z">
              <w:r w:rsidR="00282968" w:rsidRPr="00282968">
                <w:rPr>
                  <w:rFonts w:ascii="Times New Roman" w:eastAsia="Times New Roman" w:hAnsi="Times New Roman" w:cs="Times New Roman"/>
                  <w:szCs w:val="24"/>
                  <w:rPrChange w:id="127" w:author="Mega Firdaus" w:date="2021-06-12T10:1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  <w:proofErr w:type="spellStart"/>
              <w:r w:rsidR="00282968" w:rsidRPr="00282968">
                <w:rPr>
                  <w:rFonts w:ascii="Times New Roman" w:eastAsia="Times New Roman" w:hAnsi="Times New Roman" w:cs="Times New Roman"/>
                  <w:szCs w:val="24"/>
                  <w:rPrChange w:id="128" w:author="Mega Firdaus" w:date="2021-06-12T10:1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dalam</w:t>
              </w:r>
            </w:ins>
            <w:proofErr w:type="spellEnd"/>
            <w:del w:id="129" w:author="Mega Firdaus" w:date="2021-06-12T10:17:00Z">
              <w:r w:rsidRPr="00282968" w:rsidDel="00282968">
                <w:rPr>
                  <w:rFonts w:ascii="Times New Roman" w:eastAsia="Times New Roman" w:hAnsi="Times New Roman" w:cs="Times New Roman"/>
                  <w:szCs w:val="24"/>
                  <w:rPrChange w:id="130" w:author="Mega Firdaus" w:date="2021-06-12T10:1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untuk</w:delText>
              </w:r>
            </w:del>
            <w:r w:rsidRPr="00282968">
              <w:rPr>
                <w:rFonts w:ascii="Times New Roman" w:eastAsia="Times New Roman" w:hAnsi="Times New Roman" w:cs="Times New Roman"/>
                <w:szCs w:val="24"/>
                <w:rPrChange w:id="131" w:author="Mega Firdaus" w:date="2021-06-1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82968">
              <w:rPr>
                <w:rFonts w:ascii="Times New Roman" w:eastAsia="Times New Roman" w:hAnsi="Times New Roman" w:cs="Times New Roman"/>
                <w:szCs w:val="24"/>
                <w:rPrChange w:id="132" w:author="Mega Firdaus" w:date="2021-06-1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menentukan</w:t>
            </w:r>
            <w:proofErr w:type="spellEnd"/>
            <w:r w:rsidRPr="00282968">
              <w:rPr>
                <w:rFonts w:ascii="Times New Roman" w:eastAsia="Times New Roman" w:hAnsi="Times New Roman" w:cs="Times New Roman"/>
                <w:szCs w:val="24"/>
                <w:rPrChange w:id="133" w:author="Mega Firdaus" w:date="2021-06-1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82968">
              <w:rPr>
                <w:rFonts w:ascii="Times New Roman" w:eastAsia="Times New Roman" w:hAnsi="Times New Roman" w:cs="Times New Roman"/>
                <w:szCs w:val="24"/>
                <w:rPrChange w:id="134" w:author="Mega Firdaus" w:date="2021-06-1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cara</w:t>
            </w:r>
            <w:proofErr w:type="spellEnd"/>
            <w:r w:rsidRPr="00282968">
              <w:rPr>
                <w:rFonts w:ascii="Times New Roman" w:eastAsia="Times New Roman" w:hAnsi="Times New Roman" w:cs="Times New Roman"/>
                <w:szCs w:val="24"/>
                <w:rPrChange w:id="135" w:author="Mega Firdaus" w:date="2021-06-1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82968">
              <w:rPr>
                <w:rFonts w:ascii="Times New Roman" w:eastAsia="Times New Roman" w:hAnsi="Times New Roman" w:cs="Times New Roman"/>
                <w:szCs w:val="24"/>
                <w:rPrChange w:id="136" w:author="Mega Firdaus" w:date="2021-06-1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belajar</w:t>
            </w:r>
            <w:proofErr w:type="spellEnd"/>
            <w:r w:rsidRPr="00282968">
              <w:rPr>
                <w:rFonts w:ascii="Times New Roman" w:eastAsia="Times New Roman" w:hAnsi="Times New Roman" w:cs="Times New Roman"/>
                <w:szCs w:val="24"/>
                <w:rPrChange w:id="137" w:author="Mega Firdaus" w:date="2021-06-1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82968">
              <w:rPr>
                <w:rFonts w:ascii="Times New Roman" w:eastAsia="Times New Roman" w:hAnsi="Times New Roman" w:cs="Times New Roman"/>
                <w:szCs w:val="24"/>
                <w:rPrChange w:id="138" w:author="Mega Firdaus" w:date="2021-06-1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mengajar</w:t>
            </w:r>
            <w:proofErr w:type="spellEnd"/>
            <w:r w:rsidRPr="00282968">
              <w:rPr>
                <w:rFonts w:ascii="Times New Roman" w:eastAsia="Times New Roman" w:hAnsi="Times New Roman" w:cs="Times New Roman"/>
                <w:szCs w:val="24"/>
                <w:rPrChange w:id="139" w:author="Mega Firdaus" w:date="2021-06-1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82968">
              <w:rPr>
                <w:rFonts w:ascii="Times New Roman" w:eastAsia="Times New Roman" w:hAnsi="Times New Roman" w:cs="Times New Roman"/>
                <w:szCs w:val="24"/>
                <w:rPrChange w:id="140" w:author="Mega Firdaus" w:date="2021-06-1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siswa</w:t>
            </w:r>
            <w:proofErr w:type="spellEnd"/>
            <w:r w:rsidRPr="00282968">
              <w:rPr>
                <w:rFonts w:ascii="Times New Roman" w:eastAsia="Times New Roman" w:hAnsi="Times New Roman" w:cs="Times New Roman"/>
                <w:szCs w:val="24"/>
                <w:rPrChange w:id="141" w:author="Mega Firdaus" w:date="2021-06-1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:rsidR="00125355" w:rsidRPr="00EC6F38" w:rsidDel="0028296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142" w:author="Mega Firdaus" w:date="2021-06-12T10:18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  <w:ins w:id="143" w:author="Mega Firdaus" w:date="2021-06-12T10:18:00Z">
              <w:r w:rsidR="0028296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282968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</w:p>
          <w:p w:rsidR="00125355" w:rsidRPr="00282968" w:rsidRDefault="00125355" w:rsidP="0028296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144" w:author="Mega Firdaus" w:date="2021-06-1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del w:id="145" w:author="Mega Firdaus" w:date="2021-06-12T10:18:00Z">
              <w:r w:rsidRPr="00282968" w:rsidDel="00282968">
                <w:rPr>
                  <w:rFonts w:ascii="Times New Roman" w:eastAsia="Times New Roman" w:hAnsi="Times New Roman" w:cs="Times New Roman"/>
                  <w:szCs w:val="24"/>
                </w:rPr>
                <w:delText>Dimana guru s</w:delText>
              </w:r>
            </w:del>
            <w:r w:rsidRPr="00282968">
              <w:rPr>
                <w:rFonts w:ascii="Times New Roman" w:eastAsia="Times New Roman" w:hAnsi="Times New Roman" w:cs="Times New Roman"/>
                <w:szCs w:val="24"/>
              </w:rPr>
              <w:t>ebagai</w:t>
            </w:r>
            <w:proofErr w:type="spellEnd"/>
            <w:r w:rsidRPr="0028296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28296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282968">
              <w:rPr>
                <w:rFonts w:ascii="Times New Roman" w:eastAsia="Times New Roman" w:hAnsi="Times New Roman" w:cs="Times New Roman"/>
                <w:szCs w:val="24"/>
              </w:rPr>
              <w:t xml:space="preserve"> di era 4.0</w:t>
            </w:r>
            <w:ins w:id="146" w:author="Mega Firdaus" w:date="2021-06-12T10:18:00Z">
              <w:r w:rsidR="00282968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del w:id="147" w:author="Mega Firdaus" w:date="2021-06-12T10:18:00Z">
              <w:r w:rsidRPr="00282968" w:rsidDel="00282968">
                <w:rPr>
                  <w:rFonts w:ascii="Times New Roman" w:eastAsia="Times New Roman" w:hAnsi="Times New Roman" w:cs="Times New Roman"/>
                  <w:szCs w:val="24"/>
                </w:rPr>
                <w:delText xml:space="preserve"> maka</w:delText>
              </w:r>
            </w:del>
            <w:r w:rsidRPr="0028296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28296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28296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28296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28296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28296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28296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48" w:author="Mega Firdaus" w:date="2021-06-12T10:19:00Z">
              <w:r w:rsidR="00282968">
                <w:rPr>
                  <w:rFonts w:ascii="Times New Roman" w:eastAsia="Times New Roman" w:hAnsi="Times New Roman" w:cs="Times New Roman"/>
                  <w:szCs w:val="24"/>
                </w:rPr>
                <w:t>hanya</w:t>
              </w:r>
              <w:proofErr w:type="spellEnd"/>
              <w:r w:rsidR="0028296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49" w:author="Mega Firdaus" w:date="2021-06-12T10:19:00Z">
              <w:r w:rsidRPr="00282968" w:rsidDel="00282968">
                <w:rPr>
                  <w:rFonts w:ascii="Times New Roman" w:eastAsia="Times New Roman" w:hAnsi="Times New Roman" w:cs="Times New Roman"/>
                  <w:szCs w:val="24"/>
                </w:rPr>
                <w:delText xml:space="preserve">dengan </w:delText>
              </w:r>
            </w:del>
            <w:proofErr w:type="spellStart"/>
            <w:r w:rsidRPr="0028296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28296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ins w:id="150" w:author="Mega Firdaus" w:date="2021-06-12T10:19:00Z">
              <w:r w:rsidR="00282968">
                <w:rPr>
                  <w:rFonts w:ascii="Times New Roman" w:eastAsia="Times New Roman" w:hAnsi="Times New Roman" w:cs="Times New Roman"/>
                  <w:szCs w:val="24"/>
                </w:rPr>
                <w:t>tetapi</w:t>
              </w:r>
              <w:proofErr w:type="spellEnd"/>
              <w:r w:rsidR="0028296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28296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28296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28296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28296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28296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28296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28296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28296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28296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28296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282968">
              <w:rPr>
                <w:rFonts w:ascii="Times New Roman" w:eastAsia="Times New Roman" w:hAnsi="Times New Roman" w:cs="Times New Roman"/>
                <w:szCs w:val="24"/>
              </w:rPr>
              <w:t>pen</w:t>
            </w:r>
            <w:r w:rsidRPr="00282968">
              <w:rPr>
                <w:rFonts w:ascii="Times New Roman" w:eastAsia="Times New Roman" w:hAnsi="Times New Roman" w:cs="Times New Roman"/>
                <w:szCs w:val="24"/>
                <w:rPrChange w:id="151" w:author="Mega Firdaus" w:date="2021-06-1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didikan</w:t>
            </w:r>
            <w:proofErr w:type="spellEnd"/>
            <w:r w:rsidRPr="00282968">
              <w:rPr>
                <w:rFonts w:ascii="Times New Roman" w:eastAsia="Times New Roman" w:hAnsi="Times New Roman" w:cs="Times New Roman"/>
                <w:szCs w:val="24"/>
                <w:rPrChange w:id="152" w:author="Mega Firdaus" w:date="2021-06-1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82968">
              <w:rPr>
                <w:rFonts w:ascii="Times New Roman" w:eastAsia="Times New Roman" w:hAnsi="Times New Roman" w:cs="Times New Roman"/>
                <w:szCs w:val="24"/>
                <w:rPrChange w:id="153" w:author="Mega Firdaus" w:date="2021-06-1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sesuai</w:t>
            </w:r>
            <w:proofErr w:type="spellEnd"/>
            <w:r w:rsidRPr="00282968">
              <w:rPr>
                <w:rFonts w:ascii="Times New Roman" w:eastAsia="Times New Roman" w:hAnsi="Times New Roman" w:cs="Times New Roman"/>
                <w:szCs w:val="24"/>
                <w:rPrChange w:id="154" w:author="Mega Firdaus" w:date="2021-06-1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82968">
              <w:rPr>
                <w:rFonts w:ascii="Times New Roman" w:eastAsia="Times New Roman" w:hAnsi="Times New Roman" w:cs="Times New Roman"/>
                <w:szCs w:val="24"/>
                <w:rPrChange w:id="155" w:author="Mega Firdaus" w:date="2021-06-1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282968">
              <w:rPr>
                <w:rFonts w:ascii="Times New Roman" w:eastAsia="Times New Roman" w:hAnsi="Times New Roman" w:cs="Times New Roman"/>
                <w:szCs w:val="24"/>
                <w:rPrChange w:id="156" w:author="Mega Firdaus" w:date="2021-06-1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282968">
              <w:rPr>
                <w:rFonts w:ascii="Times New Roman" w:eastAsia="Times New Roman" w:hAnsi="Times New Roman" w:cs="Times New Roman"/>
                <w:szCs w:val="24"/>
                <w:rPrChange w:id="157" w:author="Mega Firdaus" w:date="2021-06-1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eranya</w:t>
            </w:r>
            <w:proofErr w:type="spellEnd"/>
            <w:r w:rsidRPr="00282968">
              <w:rPr>
                <w:rFonts w:ascii="Times New Roman" w:eastAsia="Times New Roman" w:hAnsi="Times New Roman" w:cs="Times New Roman"/>
                <w:szCs w:val="24"/>
                <w:rPrChange w:id="158" w:author="Mega Firdaus" w:date="2021-06-1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282968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159" w:author="Mega Firdaus" w:date="2021-06-12T10:20:00Z">
              <w:r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160" w:author="Mega Firdaus" w:date="2021-06-12T10:20:00Z">
              <w:r w:rsidR="00125355" w:rsidRPr="00EC6F38" w:rsidDel="00282968">
                <w:rPr>
                  <w:rFonts w:ascii="Times New Roman" w:eastAsia="Times New Roman" w:hAnsi="Times New Roman" w:cs="Times New Roman"/>
                  <w:szCs w:val="24"/>
                </w:rPr>
                <w:delText>Pada dasarnya kita bisa lihat p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ins w:id="161" w:author="Mega Firdaus" w:date="2021-06-12T10:20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merupakan</w:t>
              </w:r>
            </w:ins>
            <w:proofErr w:type="spellEnd"/>
            <w:del w:id="162" w:author="Mega Firdaus" w:date="2021-06-12T10:20:00Z">
              <w:r w:rsidR="00125355" w:rsidRPr="00EC6F38" w:rsidDel="00282968">
                <w:rPr>
                  <w:rFonts w:ascii="Times New Roman" w:eastAsia="Times New Roman" w:hAnsi="Times New Roman" w:cs="Times New Roman"/>
                  <w:szCs w:val="24"/>
                </w:rPr>
                <w:delText xml:space="preserve"> ini sebenarnya jadi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ins w:id="163" w:author="Mega Firdaus" w:date="2021-06-12T10:20:00Z">
              <w:r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164" w:author="Mega Firdaus" w:date="2021-06-12T10:20:00Z">
              <w:r w:rsidR="00125355" w:rsidRPr="00EC6F38" w:rsidDel="00282968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65" w:author="Mega Firdaus" w:date="2021-06-12T10:20:00Z">
              <w:r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166" w:author="Mega Firdaus" w:date="2021-06-12T10:20:00Z">
              <w:r w:rsidR="00125355" w:rsidRPr="00EC6F38" w:rsidDel="00282968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67" w:author="Mega Firdaus" w:date="2021-06-12T10:21:00Z">
              <w:r>
                <w:rPr>
                  <w:rFonts w:ascii="Times New Roman" w:eastAsia="Times New Roman" w:hAnsi="Times New Roman" w:cs="Times New Roman"/>
                  <w:szCs w:val="24"/>
                </w:rPr>
                <w:t>memiliki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68" w:author="Mega Firdaus" w:date="2021-06-12T10:24:00Z">
              <w:r>
                <w:rPr>
                  <w:rFonts w:ascii="Times New Roman" w:eastAsia="Times New Roman" w:hAnsi="Times New Roman" w:cs="Times New Roman"/>
                  <w:szCs w:val="24"/>
                </w:rPr>
                <w:t>muncul</w:t>
              </w:r>
            </w:ins>
            <w:proofErr w:type="spellEnd"/>
            <w:del w:id="169" w:author="Mega Firdaus" w:date="2021-06-12T10:24:00Z">
              <w:r w:rsidR="00125355" w:rsidRPr="00EC6F38" w:rsidDel="00282968">
                <w:rPr>
                  <w:rFonts w:ascii="Times New Roman" w:eastAsia="Times New Roman" w:hAnsi="Times New Roman" w:cs="Times New Roman"/>
                  <w:szCs w:val="24"/>
                </w:rPr>
                <w:delText>timbul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282968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170" w:author="Mega Firdaus" w:date="2021-06-12T10:21:00Z">
              <w:r>
                <w:rPr>
                  <w:rFonts w:ascii="Times New Roman" w:eastAsia="Times New Roman" w:hAnsi="Times New Roman" w:cs="Times New Roman"/>
                  <w:szCs w:val="24"/>
                </w:rPr>
                <w:lastRenderedPageBreak/>
                <w:t>G</w:t>
              </w:r>
            </w:ins>
            <w:del w:id="171" w:author="Mega Firdaus" w:date="2021-06-12T10:21:00Z">
              <w:r w:rsidR="00125355" w:rsidRPr="00EC6F38" w:rsidDel="00282968">
                <w:rPr>
                  <w:rFonts w:ascii="Times New Roman" w:eastAsia="Times New Roman" w:hAnsi="Times New Roman" w:cs="Times New Roman"/>
                  <w:szCs w:val="24"/>
                </w:rPr>
                <w:delText>Dari g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72" w:author="Mega Firdaus" w:date="2021-06-12T10:22:00Z">
              <w:r>
                <w:rPr>
                  <w:rFonts w:ascii="Times New Roman" w:eastAsia="Times New Roman" w:hAnsi="Times New Roman" w:cs="Times New Roman"/>
                  <w:szCs w:val="24"/>
                </w:rPr>
                <w:t>akan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membentuk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73" w:author="Mega Firdaus" w:date="2021-06-12T10:22:00Z">
              <w:r w:rsidR="00125355" w:rsidRPr="00EC6F38" w:rsidDel="00282968">
                <w:rPr>
                  <w:rFonts w:ascii="Times New Roman" w:eastAsia="Times New Roman" w:hAnsi="Times New Roman" w:cs="Times New Roman"/>
                  <w:szCs w:val="24"/>
                </w:rPr>
                <w:delText xml:space="preserve">tadi maka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174" w:author="Mega Firdaus" w:date="2021-06-12T10:22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atau</w:t>
              </w:r>
            </w:ins>
            <w:proofErr w:type="spellEnd"/>
            <w:del w:id="175" w:author="Mega Firdaus" w:date="2021-06-12T10:22:00Z">
              <w:r w:rsidR="00125355" w:rsidRPr="00EC6F38" w:rsidDel="00282968">
                <w:rPr>
                  <w:rFonts w:ascii="Times New Roman" w:eastAsia="Times New Roman" w:hAnsi="Times New Roman" w:cs="Times New Roman"/>
                  <w:szCs w:val="24"/>
                </w:rPr>
                <w:delText>/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176" w:author="Mega Firdaus" w:date="2021-06-12T10:25:00Z">
              <w:r w:rsidR="00A75E28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A75E28">
                <w:rPr>
                  <w:rFonts w:ascii="Times New Roman" w:eastAsia="Times New Roman" w:hAnsi="Times New Roman" w:cs="Times New Roman"/>
                  <w:szCs w:val="24"/>
                </w:rPr>
                <w:t>keterampilan</w:t>
              </w:r>
              <w:proofErr w:type="spellEnd"/>
              <w:r w:rsidR="00A75E2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77" w:author="Mega Firdaus" w:date="2021-06-12T10:25:00Z">
              <w:r w:rsidR="00125355" w:rsidRPr="00EC6F38" w:rsidDel="00282968">
                <w:rPr>
                  <w:rFonts w:ascii="Times New Roman" w:eastAsia="Times New Roman" w:hAnsi="Times New Roman" w:cs="Times New Roman"/>
                  <w:szCs w:val="24"/>
                </w:rPr>
                <w:delText xml:space="preserve"> ini lebih banyak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78" w:author="Mega Firdaus" w:date="2021-06-12T10:26:00Z">
              <w:r w:rsidR="00A75E28">
                <w:rPr>
                  <w:rFonts w:ascii="Times New Roman" w:eastAsia="Times New Roman" w:hAnsi="Times New Roman" w:cs="Times New Roman"/>
                  <w:szCs w:val="24"/>
                </w:rPr>
                <w:t>lebih</w:t>
              </w:r>
              <w:proofErr w:type="spellEnd"/>
              <w:r w:rsidR="00A75E2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75E28">
                <w:rPr>
                  <w:rFonts w:ascii="Times New Roman" w:eastAsia="Times New Roman" w:hAnsi="Times New Roman" w:cs="Times New Roman"/>
                  <w:szCs w:val="24"/>
                </w:rPr>
                <w:t>dibutuhkan</w:t>
              </w:r>
              <w:proofErr w:type="spellEnd"/>
              <w:r w:rsidR="00A75E2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79" w:author="Mega Firdaus" w:date="2021-06-12T10:27:00Z">
              <w:r w:rsidR="00A75E28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</w:ins>
            <w:proofErr w:type="spellEnd"/>
            <w:del w:id="180" w:author="Mega Firdaus" w:date="2021-06-12T10:27:00Z">
              <w:r w:rsidR="00125355" w:rsidRPr="00EC6F38" w:rsidDel="00A75E28">
                <w:rPr>
                  <w:rFonts w:ascii="Times New Roman" w:eastAsia="Times New Roman" w:hAnsi="Times New Roman" w:cs="Times New Roman"/>
                  <w:szCs w:val="24"/>
                </w:rPr>
                <w:delText>lebih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81" w:author="Mega Firdaus" w:date="2021-06-12T10:27:00Z">
              <w:r w:rsidR="00A75E28">
                <w:rPr>
                  <w:rFonts w:ascii="Times New Roman" w:eastAsia="Times New Roman" w:hAnsi="Times New Roman" w:cs="Times New Roman"/>
                  <w:szCs w:val="24"/>
                </w:rPr>
                <w:t>generasi</w:t>
              </w:r>
              <w:proofErr w:type="spellEnd"/>
              <w:r w:rsidR="00A75E2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75E28">
                <w:rPr>
                  <w:rFonts w:ascii="Times New Roman" w:eastAsia="Times New Roman" w:hAnsi="Times New Roman" w:cs="Times New Roman"/>
                  <w:szCs w:val="24"/>
                </w:rPr>
                <w:t>penerus</w:t>
              </w:r>
              <w:proofErr w:type="spellEnd"/>
              <w:r w:rsidR="00A75E2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75E28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  <w:proofErr w:type="spellEnd"/>
              <w:r w:rsidR="00A75E2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82" w:author="Mega Firdaus" w:date="2021-06-12T10:27:00Z">
              <w:r w:rsidR="00125355" w:rsidRPr="00EC6F38" w:rsidDel="00A75E28">
                <w:rPr>
                  <w:rFonts w:ascii="Times New Roman" w:eastAsia="Times New Roman" w:hAnsi="Times New Roman" w:cs="Times New Roman"/>
                  <w:szCs w:val="24"/>
                </w:rPr>
                <w:delText xml:space="preserve">anak pada bagaimana kita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183" w:author="Mega Firdaus" w:date="2021-06-12T10:23:00Z">
              <w:r w:rsidR="00282968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ins w:id="184" w:author="Mega Firdaus" w:date="2021-06-12T10:27:00Z">
              <w:r w:rsidR="00A75E28">
                <w:rPr>
                  <w:rFonts w:ascii="Times New Roman" w:eastAsia="Times New Roman" w:hAnsi="Times New Roman" w:cs="Times New Roman"/>
                  <w:szCs w:val="24"/>
                </w:rPr>
                <w:t>lakukan</w:t>
              </w:r>
              <w:proofErr w:type="spellEnd"/>
              <w:r w:rsidR="00A75E2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85" w:author="Mega Firdaus" w:date="2021-06-12T10:27:00Z">
              <w:r w:rsidRPr="00EC6F38" w:rsidDel="00A75E28">
                <w:rPr>
                  <w:rFonts w:ascii="Times New Roman" w:eastAsia="Times New Roman" w:hAnsi="Times New Roman" w:cs="Times New Roman"/>
                  <w:szCs w:val="24"/>
                </w:rPr>
                <w:delText xml:space="preserve">sini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86" w:author="Mega Firdaus" w:date="2021-06-12T10:28:00Z">
              <w:r w:rsidRPr="00EC6F38" w:rsidDel="00A75E28">
                <w:rPr>
                  <w:rFonts w:ascii="Times New Roman" w:eastAsia="Times New Roman" w:hAnsi="Times New Roman" w:cs="Times New Roman"/>
                  <w:szCs w:val="24"/>
                </w:rPr>
                <w:delText xml:space="preserve">banyak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</w:t>
            </w:r>
            <w:del w:id="187" w:author="Mega Firdaus" w:date="2021-06-12T10:28:00Z">
              <w:r w:rsidRPr="00EC6F38" w:rsidDel="00A75E28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88" w:author="Mega Firdaus" w:date="2021-06-12T10:28:00Z">
              <w:r w:rsidR="00A75E28">
                <w:rPr>
                  <w:rFonts w:ascii="Times New Roman" w:eastAsia="Times New Roman" w:hAnsi="Times New Roman" w:cs="Times New Roman"/>
                  <w:szCs w:val="24"/>
                </w:rPr>
                <w:t xml:space="preserve">yang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ins w:id="189" w:author="Mega Firdaus" w:date="2021-06-12T10:28:00Z">
              <w:r w:rsidR="00A75E28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90" w:author="Mega Firdaus" w:date="2021-06-12T10:28:00Z">
              <w:r w:rsidR="00A75E28">
                <w:rPr>
                  <w:rFonts w:ascii="Times New Roman" w:eastAsia="Times New Roman" w:hAnsi="Times New Roman" w:cs="Times New Roman"/>
                  <w:szCs w:val="24"/>
                </w:rPr>
                <w:t>revolusi</w:t>
              </w:r>
              <w:proofErr w:type="spellEnd"/>
              <w:r w:rsidR="00A75E2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bookmarkStart w:id="191" w:name="_GoBack"/>
            <w:bookmarkEnd w:id="191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ga Firdaus">
    <w15:presenceInfo w15:providerId="None" w15:userId="Mega Firda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282968"/>
    <w:rsid w:val="0042167F"/>
    <w:rsid w:val="00924DF5"/>
    <w:rsid w:val="00A75E28"/>
    <w:rsid w:val="00B33D84"/>
    <w:rsid w:val="00CE4B8D"/>
    <w:rsid w:val="00D9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2DDAE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29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9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Mega Firdaus</cp:lastModifiedBy>
  <cp:revision>4</cp:revision>
  <dcterms:created xsi:type="dcterms:W3CDTF">2020-08-26T22:03:00Z</dcterms:created>
  <dcterms:modified xsi:type="dcterms:W3CDTF">2021-06-12T03:29:00Z</dcterms:modified>
</cp:coreProperties>
</file>