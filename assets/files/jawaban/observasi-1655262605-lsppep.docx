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C5FC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793750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EFDE45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D2E948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F060473" w14:textId="77777777" w:rsidR="00927764" w:rsidRPr="0094076B" w:rsidRDefault="00927764" w:rsidP="00927764">
      <w:pPr>
        <w:rPr>
          <w:rFonts w:ascii="Cambria" w:hAnsi="Cambria"/>
        </w:rPr>
      </w:pPr>
    </w:p>
    <w:p w14:paraId="74E562B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F09673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6C892C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7997405" wp14:editId="0504DE7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A25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B0A04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A4B100B" w14:textId="1E2630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Artha Adnyana" w:date="2022-06-15T09:37:00Z">
        <w:r w:rsidRPr="00C50A1E" w:rsidDel="001245A1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proofErr w:type="spellStart"/>
      <w:ins w:id="1" w:author="Artha Adnyana" w:date="2022-06-15T09:37:00Z">
        <w:r w:rsidR="001245A1">
          <w:rPr>
            <w:rFonts w:ascii="Times New Roman" w:eastAsia="Times New Roman" w:hAnsi="Times New Roman" w:cs="Times New Roman"/>
            <w:sz w:val="24"/>
            <w:szCs w:val="24"/>
          </w:rPr>
          <w:t>romantis</w:t>
        </w:r>
        <w:proofErr w:type="spellEnd"/>
        <w:r w:rsidR="001245A1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Artha Adnyana" w:date="2022-06-15T09:37:00Z">
        <w:r w:rsidR="001245A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" w:author="Artha Adnyana" w:date="2022-06-15T09:37:00Z">
        <w:r w:rsidRPr="00C50A1E" w:rsidDel="001245A1">
          <w:rPr>
            <w:rFonts w:ascii="Times New Roman" w:eastAsia="Times New Roman" w:hAnsi="Times New Roman" w:cs="Times New Roman"/>
            <w:sz w:val="24"/>
            <w:szCs w:val="24"/>
          </w:rPr>
          <w:delText>dari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" w:author="Artha Adnyana" w:date="2022-06-15T10:00:00Z">
        <w:r w:rsidRPr="00C50A1E" w:rsidDel="00A042B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45A1">
        <w:rPr>
          <w:rFonts w:ascii="Times New Roman" w:eastAsia="Times New Roman" w:hAnsi="Times New Roman" w:cs="Times New Roman"/>
          <w:strike/>
          <w:sz w:val="24"/>
          <w:szCs w:val="24"/>
          <w:rPrChange w:id="5" w:author="Artha Adnyana" w:date="2022-06-15T09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B31FE1" w14:textId="1AE48E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6" w:author="Artha Adnyana" w:date="2022-06-15T09:42:00Z">
        <w:r w:rsidR="001245A1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="001245A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Artha Adnyana" w:date="2022-06-15T09:42:00Z">
        <w:r w:rsidR="001245A1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8" w:author="Artha Adnyana" w:date="2022-06-15T09:42:00Z">
        <w:r w:rsidRPr="00C50A1E" w:rsidDel="001245A1">
          <w:rPr>
            <w:rFonts w:ascii="Times New Roman" w:eastAsia="Times New Roman" w:hAnsi="Times New Roman" w:cs="Times New Roman"/>
            <w:sz w:val="24"/>
            <w:szCs w:val="24"/>
          </w:rPr>
          <w:delText>se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Artha Adnyana" w:date="2022-06-15T09:43:00Z">
        <w:r w:rsidRPr="00C50A1E" w:rsidDel="001245A1">
          <w:rPr>
            <w:rFonts w:ascii="Times New Roman" w:eastAsia="Times New Roman" w:hAnsi="Times New Roman" w:cs="Times New Roman"/>
            <w:sz w:val="24"/>
            <w:szCs w:val="24"/>
          </w:rPr>
          <w:delText>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del w:id="10" w:author="Artha Adnyana" w:date="2022-06-15T09:43:00Z">
        <w:r w:rsidRPr="00C50A1E" w:rsidDel="001245A1">
          <w:rPr>
            <w:rFonts w:ascii="Times New Roman" w:eastAsia="Times New Roman" w:hAnsi="Times New Roman" w:cs="Times New Roman"/>
            <w:sz w:val="24"/>
            <w:szCs w:val="24"/>
          </w:rPr>
          <w:delText>sering mengartikannya</w:delText>
        </w:r>
      </w:del>
      <w:ins w:id="11" w:author="Artha Adnyana" w:date="2022-06-15T09:43:00Z">
        <w:r w:rsidR="001245A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245A1">
          <w:rPr>
            <w:rFonts w:ascii="Times New Roman" w:eastAsia="Times New Roman" w:hAnsi="Times New Roman" w:cs="Times New Roman"/>
            <w:sz w:val="24"/>
            <w:szCs w:val="24"/>
          </w:rPr>
          <w:t>berkeluh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2" w:author="Artha Adnyana" w:date="2022-06-15T09:43:00Z">
        <w:r w:rsidR="001245A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" w:author="Artha Adnyana" w:date="2022-06-15T09:43:00Z">
        <w:r w:rsidRPr="00C50A1E" w:rsidDel="001245A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Artha Adnyana" w:date="2022-06-15T09:43:00Z">
        <w:r w:rsidR="001245A1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5" w:author="Artha Adnyana" w:date="2022-06-15T09:43:00Z">
        <w:r w:rsidRPr="00C50A1E" w:rsidDel="001245A1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Artha Adnyana" w:date="2022-06-15T09:44:00Z">
        <w:r w:rsidR="001245A1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7" w:author="Artha Adnyana" w:date="2022-06-15T09:44:00Z">
        <w:r w:rsidDel="001245A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8" w:author="Artha Adnyana" w:date="2022-06-15T09:44:00Z">
        <w:r w:rsidR="001245A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245A1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1245A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245A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1245A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" w:author="Artha Adnyana" w:date="2022-06-15T09:44:00Z">
        <w:r w:rsidDel="001245A1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Artha Adnyana" w:date="2022-06-15T09:45:00Z">
        <w:r w:rsidRPr="00C50A1E" w:rsidDel="00AE27C1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proofErr w:type="spellStart"/>
      <w:ins w:id="21" w:author="Artha Adnyana" w:date="2022-06-15T09:45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 w:rsidR="00AE27C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AE92E" w14:textId="5D3776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2" w:author="Artha Adnyana" w:date="2022-06-15T09:46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3" w:author="Artha Adnyana" w:date="2022-06-15T09:46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4" w:author="Artha Adnyana" w:date="2022-06-15T09:49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25" w:author="Artha Adnyana" w:date="2022-06-15T09:47:00Z">
        <w:r w:rsidRPr="00C50A1E" w:rsidDel="00AE27C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Artha Adnyana" w:date="2022-06-15T09:49:00Z">
        <w:r w:rsidRPr="00C50A1E" w:rsidDel="00AE27C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27" w:author="Artha Adnyana" w:date="2022-06-15T09:49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AE27C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8" w:author="Artha Adnyana" w:date="2022-06-15T09:49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308006" w14:textId="1CD6B8A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29" w:author="Artha Adnyana" w:date="2022-06-15T09:50:00Z">
        <w:r w:rsidR="00AE27C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30" w:author="Artha Adnyana" w:date="2022-06-15T09:50:00Z">
        <w:r w:rsidRPr="00C50A1E" w:rsidDel="00AE27C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31" w:author="Artha Adnyana" w:date="2022-06-15T09:50:00Z">
        <w:r w:rsidR="00AE27C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2" w:author="Artha Adnyana" w:date="2022-06-15T09:50:00Z">
        <w:r w:rsidRPr="00C50A1E" w:rsidDel="00AE27C1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33" w:author="Artha Adnyana" w:date="2022-06-15T09:50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AE27C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4" w:author="Artha Adnyana" w:date="2022-06-15T09:51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35" w:author="Artha Adnyana" w:date="2022-06-15T09:51:00Z">
        <w:r w:rsidDel="00AE27C1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AC38D3" w14:textId="5FDE56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6" w:author="Artha Adnyana" w:date="2022-06-15T09:53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ins w:id="37" w:author="Artha Adnyana" w:date="2022-06-15T09:53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CDDE7" w14:textId="430C7D2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ins w:id="38" w:author="Artha Adnyana" w:date="2022-06-15T09:54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39" w:author="Artha Adnyana" w:date="2022-06-15T09:54:00Z">
        <w:r w:rsidR="00AE27C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40" w:author="Artha Adnyana" w:date="2022-06-15T09:55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1" w:author="Artha Adnyana" w:date="2022-06-15T09:55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42" w:author="Artha Adnyana" w:date="2022-06-15T09:55:00Z">
        <w:r w:rsidRPr="00C50A1E" w:rsidDel="00A042B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43" w:author="Artha Adnyana" w:date="2022-06-15T09:55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CA9CC73" w14:textId="512B25AD" w:rsidR="00927764" w:rsidRPr="00C50A1E" w:rsidDel="00A042B7" w:rsidRDefault="00927764" w:rsidP="00927764">
      <w:pPr>
        <w:shd w:val="clear" w:color="auto" w:fill="F5F5F5"/>
        <w:spacing w:after="375"/>
        <w:rPr>
          <w:del w:id="44" w:author="Artha Adnyana" w:date="2022-06-15T09:5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5" w:author="Artha Adnyana" w:date="2022-06-15T09:56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69150FF9" w14:textId="7F5141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46" w:author="Artha Adnyana" w:date="2022-06-15T09:57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12A623" w14:textId="7FAC3B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7" w:author="Artha Adnyana" w:date="2022-06-15T09:58:00Z">
        <w:r w:rsidRPr="00C50A1E" w:rsidDel="00A042B7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proofErr w:type="spellStart"/>
      <w:ins w:id="48" w:author="Artha Adnyana" w:date="2022-06-15T09:58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49" w:author="Artha Adnyana" w:date="2022-06-15T09:58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0" w:author="Artha Adnyana" w:date="2022-06-15T09:58:00Z">
        <w:r w:rsidRPr="00C50A1E" w:rsidDel="00A042B7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E7C6F06" w14:textId="70836F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51" w:author="Artha Adnyana" w:date="2022-06-15T09:59:00Z">
        <w:r w:rsidRPr="00C50A1E" w:rsidDel="00A042B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Bisa </w:delText>
        </w:r>
      </w:del>
      <w:del w:id="52" w:author="Artha Adnyana" w:date="2022-06-15T09:58:00Z">
        <w:r w:rsidRPr="00C50A1E" w:rsidDel="00A042B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del w:id="53" w:author="Artha Adnyana" w:date="2022-06-15T09:59:00Z">
        <w:r w:rsidRPr="00C50A1E" w:rsidDel="00A042B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adi Sebabnya...</w:delText>
        </w:r>
      </w:del>
      <w:proofErr w:type="spellStart"/>
      <w:ins w:id="54" w:author="Artha Adnyana" w:date="2022-06-15T09:59:00Z">
        <w:r w:rsidR="00A042B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BF8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55" w:author="Artha Adnyana" w:date="2022-06-15T10:00:00Z">
        <w:r w:rsidRPr="00C50A1E" w:rsidDel="00A042B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43EA603" w14:textId="1FB726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6" w:author="Artha Adnyana" w:date="2022-06-15T10:01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7" w:author="Artha Adnyana" w:date="2022-06-15T10:01:00Z">
        <w:r w:rsidRPr="00C50A1E" w:rsidDel="00A042B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58" w:author="Artha Adnyana" w:date="2022-06-15T10:01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59" w:author="Artha Adnyana" w:date="2022-06-15T10:01:00Z">
        <w:r w:rsidRPr="00C50A1E" w:rsidDel="00A042B7">
          <w:rPr>
            <w:rFonts w:ascii="Times New Roman" w:eastAsia="Times New Roman" w:hAnsi="Times New Roman" w:cs="Times New Roman"/>
            <w:sz w:val="24"/>
            <w:szCs w:val="24"/>
          </w:rPr>
          <w:delText xml:space="preserve">. 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39370" w14:textId="33E9BD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Artha Adnyana" w:date="2022-06-15T10:02:00Z">
        <w:r w:rsidRPr="00C50A1E" w:rsidDel="00A042B7">
          <w:rPr>
            <w:rFonts w:ascii="Times New Roman" w:eastAsia="Times New Roman" w:hAnsi="Times New Roman" w:cs="Times New Roman"/>
            <w:sz w:val="24"/>
            <w:szCs w:val="24"/>
          </w:rPr>
          <w:delText>tahu diri</w:delText>
        </w:r>
      </w:del>
      <w:proofErr w:type="spellStart"/>
      <w:ins w:id="61" w:author="Artha Adnyana" w:date="2022-06-15T10:02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>tepat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EBFB10" w14:textId="0DC3218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ins w:id="62" w:author="Artha Adnyana" w:date="2022-06-15T10:02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63" w:author="Artha Adnyana" w:date="2022-06-15T10:02:00Z">
        <w:r w:rsidR="00A042B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64" w:author="Artha Adnyana" w:date="2022-06-15T10:02:00Z">
        <w:r w:rsidRPr="00C50A1E" w:rsidDel="00A042B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560B8A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65" w:author="Artha Adnyana" w:date="2022-06-15T10:03:00Z">
        <w:r w:rsidRPr="00C50A1E" w:rsidDel="00A042B7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042B7">
        <w:rPr>
          <w:rFonts w:ascii="Times New Roman" w:eastAsia="Times New Roman" w:hAnsi="Times New Roman" w:cs="Times New Roman"/>
          <w:i/>
          <w:iCs/>
          <w:sz w:val="24"/>
          <w:szCs w:val="24"/>
          <w:rPrChange w:id="66" w:author="Artha Adnyana" w:date="2022-06-15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D3DE0D" w14:textId="11EA87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2B7">
        <w:rPr>
          <w:rFonts w:ascii="Times New Roman" w:eastAsia="Times New Roman" w:hAnsi="Times New Roman" w:cs="Times New Roman"/>
          <w:i/>
          <w:iCs/>
          <w:sz w:val="24"/>
          <w:szCs w:val="24"/>
          <w:rPrChange w:id="67" w:author="Artha Adnyana" w:date="2022-06-15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68" w:author="Artha Adnyana" w:date="2022-06-15T10:03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41FA4BF9" w14:textId="059EC9A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9" w:author="Artha Adnyana" w:date="2022-06-15T10:04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>pad</w:t>
        </w:r>
      </w:ins>
      <w:del w:id="70" w:author="Artha Adnyana" w:date="2022-06-15T10:04:00Z">
        <w:r w:rsidRPr="00C50A1E" w:rsidDel="00A042B7">
          <w:rPr>
            <w:rFonts w:ascii="Times New Roman" w:eastAsia="Times New Roman" w:hAnsi="Times New Roman" w:cs="Times New Roman"/>
            <w:sz w:val="24"/>
            <w:szCs w:val="24"/>
          </w:rPr>
          <w:delText>di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71" w:author="Artha Adnyana" w:date="2022-06-15T10:04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72" w:author="Artha Adnyana" w:date="2022-06-15T10:04:00Z">
        <w:r w:rsidR="00A042B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417296" w14:textId="3C2CA90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73" w:author="Artha Adnyana" w:date="2022-06-15T10:04:00Z">
        <w:r w:rsidRPr="00C50A1E" w:rsidDel="00FB43D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74" w:author="Artha Adnyana" w:date="2022-06-15T10:05:00Z">
        <w:r w:rsidR="00FB43DE">
          <w:rPr>
            <w:rFonts w:ascii="Times New Roman" w:eastAsia="Times New Roman" w:hAnsi="Times New Roman" w:cs="Times New Roman"/>
            <w:sz w:val="24"/>
            <w:szCs w:val="24"/>
          </w:rPr>
          <w:t>,…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</w:t>
      </w:r>
      <w:ins w:id="75" w:author="Artha Adnyana" w:date="2022-06-15T10:05:00Z">
        <w:r w:rsidR="00FB43DE">
          <w:rPr>
            <w:rFonts w:ascii="Times New Roman" w:eastAsia="Times New Roman" w:hAnsi="Times New Roman" w:cs="Times New Roman"/>
            <w:sz w:val="24"/>
            <w:szCs w:val="24"/>
          </w:rPr>
          <w:t>a…ha….</w:t>
        </w:r>
      </w:ins>
      <w:del w:id="76" w:author="Artha Adnyana" w:date="2022-06-15T10:05:00Z">
        <w:r w:rsidRPr="00C50A1E" w:rsidDel="00FB43DE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D5CA3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3BC9FFD" w14:textId="77777777" w:rsidR="00927764" w:rsidRPr="00C50A1E" w:rsidRDefault="00927764" w:rsidP="00927764"/>
    <w:p w14:paraId="0652834E" w14:textId="77777777" w:rsidR="00927764" w:rsidRPr="005A045A" w:rsidRDefault="00927764" w:rsidP="00927764">
      <w:pPr>
        <w:rPr>
          <w:i/>
        </w:rPr>
      </w:pPr>
    </w:p>
    <w:p w14:paraId="26840B5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2B512A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976AC" w14:textId="77777777" w:rsidR="00F8315F" w:rsidRDefault="00F8315F">
      <w:r>
        <w:separator/>
      </w:r>
    </w:p>
  </w:endnote>
  <w:endnote w:type="continuationSeparator" w:id="0">
    <w:p w14:paraId="6621CA8E" w14:textId="77777777" w:rsidR="00F8315F" w:rsidRDefault="00F8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36AC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B53E48D" w14:textId="77777777" w:rsidR="00941E77" w:rsidRDefault="00F8315F">
    <w:pPr>
      <w:pStyle w:val="Footer"/>
    </w:pPr>
  </w:p>
  <w:p w14:paraId="5C73DF05" w14:textId="77777777" w:rsidR="00941E77" w:rsidRDefault="00F83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9BFD2" w14:textId="77777777" w:rsidR="00F8315F" w:rsidRDefault="00F8315F">
      <w:r>
        <w:separator/>
      </w:r>
    </w:p>
  </w:footnote>
  <w:footnote w:type="continuationSeparator" w:id="0">
    <w:p w14:paraId="1A98FAC5" w14:textId="77777777" w:rsidR="00F8315F" w:rsidRDefault="00F83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tha Adnyana">
    <w15:presenceInfo w15:providerId="Windows Live" w15:userId="29b58777ddbd58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245A1"/>
    <w:rsid w:val="0042167F"/>
    <w:rsid w:val="00924DF5"/>
    <w:rsid w:val="00927764"/>
    <w:rsid w:val="00A042B7"/>
    <w:rsid w:val="00AE27C1"/>
    <w:rsid w:val="00F8315F"/>
    <w:rsid w:val="00FB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C6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245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Artha Adnyana</cp:lastModifiedBy>
  <cp:revision>2</cp:revision>
  <dcterms:created xsi:type="dcterms:W3CDTF">2022-06-15T03:06:00Z</dcterms:created>
  <dcterms:modified xsi:type="dcterms:W3CDTF">2022-06-15T03:06:00Z</dcterms:modified>
</cp:coreProperties>
</file>