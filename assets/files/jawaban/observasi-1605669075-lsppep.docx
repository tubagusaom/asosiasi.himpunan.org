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0" w:author="ASUS" w:date="2020-11-18T09:58:00Z">
        <w:r w:rsidR="002645D9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proofErr w:type="spellEnd"/>
      <w:del w:id="1" w:author="ASUS" w:date="2020-11-18T09:58:00Z">
        <w:r w:rsidRPr="00C50A1E" w:rsidDel="002645D9">
          <w:rPr>
            <w:rFonts w:ascii="Times New Roman" w:eastAsia="Times New Roman" w:hAnsi="Times New Roman" w:cs="Times New Roman"/>
            <w:sz w:val="24"/>
            <w:szCs w:val="24"/>
          </w:rPr>
          <w:delText>instan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ASUS" w:date="2020-11-18T10:00:00Z">
        <w:r w:rsidRPr="00C50A1E" w:rsidDel="002645D9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3" w:author="ASUS" w:date="2020-11-18T10:00:00Z">
        <w:r w:rsidR="002645D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" w:author="ASUS" w:date="2020-11-18T10:00:00Z">
        <w:r w:rsidRPr="00C50A1E" w:rsidDel="002645D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SUS" w:date="2020-11-18T10:00:00Z">
        <w:r w:rsidRPr="00C50A1E" w:rsidDel="002645D9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6" w:author="ASUS" w:date="2020-11-18T10:00:00Z">
        <w:r w:rsidR="002645D9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ASUS" w:date="2020-11-18T10:00:00Z">
        <w:r w:rsidDel="002645D9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8" w:author="ASUS" w:date="2020-11-18T10:00:00Z">
        <w:r w:rsidR="002645D9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ASUS" w:date="2020-11-18T10:01:00Z">
        <w:r w:rsidRPr="00C50A1E" w:rsidDel="002645D9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0" w:author="ASUS" w:date="2020-11-18T10:02:00Z">
        <w:r w:rsidRPr="00C50A1E" w:rsidDel="002645D9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proofErr w:type="spellStart"/>
      <w:ins w:id="11" w:author="ASUS" w:date="2020-11-18T10:02:00Z">
        <w:r w:rsidR="002645D9">
          <w:rPr>
            <w:rFonts w:ascii="Times New Roman" w:eastAsia="Times New Roman" w:hAnsi="Times New Roman" w:cs="Times New Roman"/>
            <w:sz w:val="24"/>
            <w:szCs w:val="24"/>
          </w:rPr>
          <w:t>hancur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2" w:author="ASUS" w:date="2020-11-18T09:55:00Z">
        <w:r w:rsidR="002645D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3" w:author="ASUS" w:date="2020-11-18T10:02:00Z">
        <w:r w:rsidR="00533B7B">
          <w:rPr>
            <w:rFonts w:ascii="Times New Roman" w:eastAsia="Times New Roman" w:hAnsi="Times New Roman" w:cs="Times New Roman"/>
            <w:sz w:val="24"/>
            <w:szCs w:val="24"/>
          </w:rPr>
          <w:t>selalu</w:t>
        </w:r>
        <w:proofErr w:type="spellEnd"/>
        <w:r w:rsidR="00533B7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" w:author="ASUS" w:date="2020-11-18T10:02:00Z">
        <w:r w:rsidRPr="00C50A1E" w:rsidDel="00533B7B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SUS" w:date="2020-11-18T09:56:00Z">
        <w:r w:rsidRPr="00C50A1E" w:rsidDel="002645D9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16" w:author="ASUS" w:date="2020-11-18T09:56:00Z">
        <w:r w:rsidR="002645D9">
          <w:rPr>
            <w:rFonts w:ascii="Times New Roman" w:eastAsia="Times New Roman" w:hAnsi="Times New Roman" w:cs="Times New Roman"/>
            <w:sz w:val="24"/>
            <w:szCs w:val="24"/>
          </w:rPr>
          <w:t>kudapan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ASUS" w:date="2020-11-18T09:57:00Z">
        <w:r w:rsidR="002645D9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del w:id="18" w:author="ASUS" w:date="2020-11-18T09:57:00Z">
        <w:r w:rsidRPr="00C50A1E" w:rsidDel="002645D9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</w:t>
      </w:r>
      <w:ins w:id="19" w:author="ASUS" w:date="2020-11-18T10:03:00Z">
        <w:r w:rsidR="00533B7B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proofErr w:type="spellEnd"/>
      <w:del w:id="20" w:author="ASUS" w:date="2020-11-18T10:03:00Z">
        <w:r w:rsidRPr="00C50A1E" w:rsidDel="00533B7B">
          <w:rPr>
            <w:rFonts w:ascii="Times New Roman" w:eastAsia="Times New Roman" w:hAnsi="Times New Roman" w:cs="Times New Roman"/>
            <w:sz w:val="24"/>
            <w:szCs w:val="24"/>
          </w:rPr>
          <w:delText>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21" w:author="ASUS" w:date="2020-11-18T10:03:00Z">
        <w:r w:rsidR="00533B7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2" w:author="ASUS" w:date="2020-11-18T10:03:00Z">
        <w:r w:rsidRPr="00C50A1E" w:rsidDel="00533B7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del w:id="23" w:author="ASUS" w:date="2020-11-18T10:04:00Z">
        <w:r w:rsidRPr="00C50A1E" w:rsidDel="00533B7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ASUS" w:date="2020-11-18T10:04:00Z">
        <w:r w:rsidRPr="00C50A1E" w:rsidDel="00533B7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ins w:id="25" w:author="ASUS" w:date="2020-11-18T10:06:00Z">
        <w:r w:rsidR="00533B7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26" w:author="ASUS" w:date="2020-11-18T10:07:00Z">
        <w:r w:rsidR="00533B7B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27" w:author="ASUS" w:date="2020-11-18T10:06:00Z">
        <w:r w:rsidDel="00533B7B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28" w:author="ASUS" w:date="2020-11-18T10:07:00Z">
        <w:r w:rsidR="00533B7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9" w:author="ASUS" w:date="2020-11-18T10:07:00Z">
        <w:r w:rsidRPr="00C50A1E" w:rsidDel="00533B7B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ASUS" w:date="2020-11-18T10:07:00Z">
        <w:r w:rsidR="00533B7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31" w:name="_GoBack"/>
      <w:bookmarkEnd w:id="3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2" w:author="ASUS" w:date="2020-11-18T10:09:00Z">
        <w:r w:rsidRPr="00C50A1E" w:rsidDel="00533B7B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33" w:author="ASUS" w:date="2020-11-18T10:09:00Z">
        <w:r w:rsidR="00533B7B">
          <w:rPr>
            <w:rFonts w:ascii="Times New Roman" w:eastAsia="Times New Roman" w:hAnsi="Times New Roman" w:cs="Times New Roman"/>
            <w:sz w:val="24"/>
            <w:szCs w:val="24"/>
          </w:rPr>
          <w:t>Hahaha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D6E" w:rsidRDefault="00725D6E">
      <w:r>
        <w:separator/>
      </w:r>
    </w:p>
  </w:endnote>
  <w:endnote w:type="continuationSeparator" w:id="0">
    <w:p w:rsidR="00725D6E" w:rsidRDefault="0072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25D6E">
    <w:pPr>
      <w:pStyle w:val="Footer"/>
    </w:pPr>
  </w:p>
  <w:p w:rsidR="00941E77" w:rsidRDefault="00725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D6E" w:rsidRDefault="00725D6E">
      <w:r>
        <w:separator/>
      </w:r>
    </w:p>
  </w:footnote>
  <w:footnote w:type="continuationSeparator" w:id="0">
    <w:p w:rsidR="00725D6E" w:rsidRDefault="00725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645D9"/>
    <w:rsid w:val="0042167F"/>
    <w:rsid w:val="00533B7B"/>
    <w:rsid w:val="00725D6E"/>
    <w:rsid w:val="00924DF5"/>
    <w:rsid w:val="00927764"/>
    <w:rsid w:val="00F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2020-11-18T03:11:00Z</dcterms:created>
  <dcterms:modified xsi:type="dcterms:W3CDTF">2020-11-18T03:11:00Z</dcterms:modified>
</cp:coreProperties>
</file>