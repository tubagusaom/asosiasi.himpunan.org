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0" w:author="Diana Puspitasari" w:date="2021-02-22T09:25:00Z">
              <w:r w:rsidR="003940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ekstrem</w:t>
              </w:r>
            </w:ins>
            <w:del w:id="1" w:author="Diana Puspitasari" w:date="2021-02-22T09:27:00Z">
              <w:r w:rsidRPr="00EC6F38" w:rsidDel="0039400B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del w:id="2" w:author="Diana Puspitasari" w:date="2021-02-22T09:29:00Z">
              <w:r w:rsidRPr="00EC6F38" w:rsidDel="0039400B">
                <w:rPr>
                  <w:rFonts w:ascii="Times New Roman" w:eastAsia="Times New Roman" w:hAnsi="Times New Roman" w:cs="Times New Roman"/>
                  <w:szCs w:val="24"/>
                </w:rPr>
                <w:delText xml:space="preserve"> dia</w:delText>
              </w:r>
            </w:del>
            <w:ins w:id="3" w:author="Diana Puspitasari" w:date="2021-02-22T09:27:00Z">
              <w:r w:rsidR="003940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" w:author="Diana Puspitasari" w:date="2021-02-22T09:26:00Z">
              <w:r w:rsidR="003940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industri </w:t>
              </w:r>
            </w:ins>
            <w:del w:id="5" w:author="Diana Puspitasari" w:date="2021-02-22T09:28:00Z">
              <w:r w:rsidRPr="00EC6F38" w:rsidDel="0039400B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Diana Puspitasari" w:date="2021-02-22T09:29:00Z">
              <w:r w:rsidRPr="00EC6F38" w:rsidDel="0039400B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7" w:author="Diana Puspitasari" w:date="2021-02-22T09:26:00Z">
              <w:r w:rsidR="003940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" w:author="Diana Puspitasari" w:date="2021-02-22T09:29:00Z">
              <w:r w:rsidR="003940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disiapkan </w:t>
              </w:r>
            </w:ins>
            <w:del w:id="9" w:author="Diana Puspitasari" w:date="2021-02-22T09:29:00Z">
              <w:r w:rsidRPr="00EC6F38" w:rsidDel="0039400B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ins w:id="10" w:author="Diana Puspitasari" w:date="2021-02-22T09:29:00Z">
              <w:r w:rsidR="003940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dibuat </w:t>
              </w:r>
            </w:ins>
            <w:del w:id="11" w:author="Diana Puspitasari" w:date="2021-02-22T09:30:00Z">
              <w:r w:rsidRPr="00EC6F38" w:rsidDel="0039400B">
                <w:rPr>
                  <w:rFonts w:ascii="Times New Roman" w:eastAsia="Times New Roman" w:hAnsi="Times New Roman" w:cs="Times New Roman"/>
                  <w:szCs w:val="24"/>
                </w:rPr>
                <w:delText xml:space="preserve">di buat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2" w:author="Diana Puspitasari" w:date="2021-02-22T09:30:00Z">
              <w:r w:rsidR="003940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memperluas </w:t>
              </w:r>
            </w:ins>
            <w:del w:id="13" w:author="Diana Puspitasari" w:date="2021-02-22T09:30:00Z">
              <w:r w:rsidRPr="00EC6F38" w:rsidDel="0039400B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" w:author="Diana Puspitasari" w:date="2021-02-22T09:30:00Z">
              <w:r w:rsidR="008708D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dibutuhkan </w:t>
              </w:r>
            </w:ins>
            <w:del w:id="15" w:author="Diana Puspitasari" w:date="2021-02-22T09:30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 xml:space="preserve">di butuhkan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6" w:author="Diana Puspitasari" w:date="2021-02-22T09:30:00Z">
              <w:r w:rsidR="008708D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" w:author="Diana Puspitasari" w:date="2021-02-22T09:31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18" w:author="Diana Puspitasari" w:date="2021-02-22T09:31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9" w:author="Diana Puspitasari" w:date="2021-02-22T09:31:00Z">
              <w:r w:rsidR="008708D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</w:t>
              </w:r>
            </w:ins>
            <w:ins w:id="20" w:author="Diana Puspitasari" w:date="2021-02-22T09:32:00Z">
              <w:r w:rsidR="008708D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gaungkan</w:t>
              </w:r>
            </w:ins>
            <w:del w:id="21" w:author="Diana Puspitasari" w:date="2021-02-22T09:32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ins w:id="22" w:author="Diana Puspitasari" w:date="2021-02-22T09:32:00Z">
              <w:r w:rsidR="008708D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?</w:t>
              </w:r>
            </w:ins>
            <w:del w:id="23" w:author="Diana Puspitasari" w:date="2021-02-22T09:32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Diana Puspitasari" w:date="2021-02-22T09:33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ins w:id="25" w:author="Diana Puspitasari" w:date="2021-02-22T09:33:00Z">
              <w:r w:rsidR="008708D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tahap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ins w:id="26" w:author="Diana Puspitasari" w:date="2021-02-22T09:33:00Z">
              <w:r w:rsidR="008708D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dituntut </w:t>
              </w:r>
            </w:ins>
            <w:del w:id="27" w:author="Diana Puspitasari" w:date="2021-02-22T09:33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 xml:space="preserve">di tutut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28" w:author="Diana Puspitasari" w:date="2021-02-22T09:33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ins w:id="29" w:author="Diana Puspitasari" w:date="2021-02-22T09:33:00Z">
              <w:r w:rsidR="008708D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dituntut </w:t>
              </w:r>
            </w:ins>
            <w:del w:id="30" w:author="Diana Puspitasari" w:date="2021-02-22T09:33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 xml:space="preserve">di tuntut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1" w:author="Diana Puspitasari" w:date="2021-02-22T09:34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32" w:author="Diana Puspitasari" w:date="2021-02-22T09:34:00Z">
              <w:r w:rsidR="008708D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Diana Puspitasari" w:date="2021-02-22T09:35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 xml:space="preserve">mengajar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4" w:author="Diana Puspitasari" w:date="2021-02-22T09:35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del w:id="35" w:author="Diana Puspitasari" w:date="2021-02-22T09:35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 xml:space="preserve"> maka guru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ins w:id="36" w:author="Diana Puspitasari" w:date="2021-02-22T09:36:00Z">
              <w:r w:rsidR="008708D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namun</w:t>
              </w:r>
            </w:ins>
            <w:r w:rsidR="008708D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harus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7" w:author="Diana Puspitasari" w:date="2021-02-22T09:37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Diana Puspitasari" w:date="2021-02-22T09:38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jadi </w:delText>
              </w:r>
            </w:del>
            <w:ins w:id="39" w:author="Diana Puspitasari" w:date="2021-02-22T09:38:00Z">
              <w:r w:rsidR="008708D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merupakan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40" w:author="Diana Puspitasari" w:date="2021-02-22T09:38:00Z">
              <w:r w:rsidR="008708D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41" w:author="Diana Puspitasari" w:date="2021-02-22T09:38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2" w:author="Diana Puspitasari" w:date="2021-02-22T09:38:00Z">
              <w:r w:rsidR="008708D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Pada </w:t>
              </w:r>
            </w:ins>
            <w:del w:id="43" w:author="Diana Puspitasari" w:date="2021-02-22T09:38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del w:id="44" w:author="Diana Puspitasari" w:date="2021-02-22T09:39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5" w:author="Diana Puspitasari" w:date="2021-02-22T09:39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 xml:space="preserve">lebih </w:delText>
              </w:r>
            </w:del>
            <w:proofErr w:type="gramStart"/>
            <w:ins w:id="46" w:author="Diana Puspitasari" w:date="2021-02-22T09:39:00Z">
              <w:r w:rsidR="008708D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untuk </w:t>
              </w:r>
              <w:r w:rsidR="008708D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7" w:author="Diana Puspitasari" w:date="2021-02-22T09:39:00Z">
              <w:r w:rsidR="008708D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ag</w:t>
              </w:r>
            </w:ins>
            <w:ins w:id="48" w:author="Diana Puspitasari" w:date="2021-02-22T09:40:00Z">
              <w:r w:rsidR="008708D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ar dapat </w:t>
              </w:r>
            </w:ins>
            <w:del w:id="49" w:author="Diana Puspitasari" w:date="2021-02-22T09:40:00Z">
              <w:r w:rsidRPr="00EC6F38" w:rsidDel="008708DE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50" w:author="Diana Puspitasari" w:date="2021-02-22T09:40:00Z">
              <w:r w:rsidR="008708D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1" w:author="Diana Puspitasari" w:date="2021-02-22T09:40:00Z">
              <w:r w:rsidR="00283D2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83D25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52" w:author="Diana Puspitasari" w:date="2021-02-22T09:40:00Z">
              <w:r w:rsidRPr="00EC6F38" w:rsidDel="00283D25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ins w:id="53" w:author="Diana Puspitasari" w:date="2021-02-22T09:40:00Z">
              <w:r w:rsidR="00283D2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terkahir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54" w:author="Diana Puspitasari" w:date="2021-02-22T09:40:00Z">
              <w:r w:rsidR="00283D2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 mana </w:t>
              </w:r>
            </w:ins>
            <w:del w:id="55" w:author="Diana Puspitasari" w:date="2021-02-22T09:40:00Z">
              <w:r w:rsidRPr="00EC6F38" w:rsidDel="00283D2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bookmarkStart w:id="56" w:name="_GoBack"/>
            <w:bookmarkEnd w:id="5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283D25"/>
    <w:rsid w:val="0039400B"/>
    <w:rsid w:val="0042167F"/>
    <w:rsid w:val="008708DE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3940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0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00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0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00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3940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0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00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0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00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Diana Puspitasari</cp:lastModifiedBy>
  <cp:revision>4</cp:revision>
  <dcterms:created xsi:type="dcterms:W3CDTF">2020-08-26T22:03:00Z</dcterms:created>
  <dcterms:modified xsi:type="dcterms:W3CDTF">2021-02-22T02:41:00Z</dcterms:modified>
</cp:coreProperties>
</file>