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98A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A2D32E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06FD78" w14:textId="77777777" w:rsidR="007952C3" w:rsidRDefault="007952C3"/>
    <w:p w14:paraId="2E36C2E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0084A22" w14:textId="77777777" w:rsidTr="00E0626E">
        <w:tc>
          <w:tcPr>
            <w:tcW w:w="9350" w:type="dxa"/>
          </w:tcPr>
          <w:p w14:paraId="05E0F23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9D67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6577E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51581" w14:textId="185C3E98" w:rsidR="00C67677" w:rsidRDefault="00C67677" w:rsidP="00C67677">
            <w:pPr>
              <w:spacing w:line="480" w:lineRule="auto"/>
              <w:rPr>
                <w:ins w:id="0" w:author="RR" w:date="2022-08-15T10:11:00Z"/>
                <w:rFonts w:ascii="Times New Roman" w:hAnsi="Times New Roman" w:cs="Times New Roman"/>
                <w:sz w:val="24"/>
                <w:szCs w:val="24"/>
              </w:rPr>
            </w:pPr>
            <w:ins w:id="1" w:author="RR" w:date="2022-08-15T10:0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9F9D250" w14:textId="77777777" w:rsidR="00C67677" w:rsidRPr="00A16D9B" w:rsidRDefault="00C67677" w:rsidP="00C67677">
            <w:pPr>
              <w:spacing w:line="480" w:lineRule="auto"/>
              <w:rPr>
                <w:ins w:id="2" w:author="RR" w:date="2022-08-15T10:11:00Z"/>
                <w:rFonts w:ascii="Times New Roman" w:hAnsi="Times New Roman" w:cs="Times New Roman"/>
                <w:sz w:val="24"/>
                <w:szCs w:val="24"/>
              </w:rPr>
            </w:pPr>
            <w:ins w:id="3" w:author="RR" w:date="2022-08-15T10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Sinergi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058E26DF" w14:textId="62B2F00F" w:rsidR="00C67677" w:rsidRDefault="00C67677" w:rsidP="00C67677">
            <w:pPr>
              <w:spacing w:line="480" w:lineRule="auto"/>
              <w:rPr>
                <w:ins w:id="4" w:author="RR" w:date="2022-08-15T10:10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5" w:author="RR" w:date="2022-08-15T10:1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4E7FFA86" w14:textId="412C882C" w:rsidR="00C67677" w:rsidRDefault="00C67677" w:rsidP="00C67677">
            <w:pPr>
              <w:spacing w:line="480" w:lineRule="auto"/>
              <w:rPr>
                <w:ins w:id="6" w:author="RR" w:date="2022-08-15T10:11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7" w:author="RR" w:date="2022-08-15T10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Facebook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3F2B4CE1" w14:textId="6B477889" w:rsidR="00C67677" w:rsidRDefault="00C67677" w:rsidP="00C67677">
            <w:pPr>
              <w:spacing w:line="480" w:lineRule="auto"/>
              <w:rPr>
                <w:ins w:id="8" w:author="RR" w:date="2022-08-15T10:12:00Z"/>
                <w:rFonts w:ascii="Times New Roman" w:hAnsi="Times New Roman" w:cs="Times New Roman"/>
                <w:sz w:val="24"/>
                <w:szCs w:val="24"/>
              </w:rPr>
            </w:pPr>
            <w:ins w:id="9" w:author="RR" w:date="2022-08-15T10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Untuk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Small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BD15DB0" w14:textId="30BB9179" w:rsidR="00C67677" w:rsidRDefault="00C67677" w:rsidP="00C67677">
            <w:pPr>
              <w:spacing w:line="480" w:lineRule="auto"/>
              <w:rPr>
                <w:ins w:id="10" w:author="RR" w:date="2022-08-15T10:12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1" w:author="RR" w:date="2022-08-15T10:1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Twitter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4E7C5B2B" w14:textId="77777777" w:rsidR="00C67677" w:rsidRPr="00A16D9B" w:rsidRDefault="00C67677" w:rsidP="00C67677">
            <w:pPr>
              <w:spacing w:line="480" w:lineRule="auto"/>
              <w:rPr>
                <w:ins w:id="12" w:author="RR" w:date="2022-08-15T10:12:00Z"/>
                <w:rFonts w:ascii="Times New Roman" w:hAnsi="Times New Roman" w:cs="Times New Roman"/>
                <w:sz w:val="24"/>
                <w:szCs w:val="24"/>
              </w:rPr>
            </w:pPr>
            <w:ins w:id="13" w:author="RR" w:date="2022-08-15T10:1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Jony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Beginners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</w:p>
          <w:p w14:paraId="3C347A48" w14:textId="77777777" w:rsidR="00C67677" w:rsidRPr="00A16D9B" w:rsidRDefault="00C67677" w:rsidP="00C67677">
            <w:pPr>
              <w:spacing w:line="480" w:lineRule="auto"/>
              <w:rPr>
                <w:ins w:id="14" w:author="RR" w:date="2022-08-15T10:09:00Z"/>
                <w:rFonts w:ascii="Times New Roman" w:hAnsi="Times New Roman" w:cs="Times New Roman"/>
                <w:sz w:val="24"/>
                <w:szCs w:val="24"/>
              </w:rPr>
            </w:pPr>
          </w:p>
          <w:p w14:paraId="3348B199" w14:textId="77777777" w:rsidR="00C67677" w:rsidRDefault="00C67677" w:rsidP="00E0626E">
            <w:pPr>
              <w:spacing w:line="480" w:lineRule="auto"/>
              <w:rPr>
                <w:ins w:id="15" w:author="RR" w:date="2022-08-15T10:09:00Z"/>
                <w:rFonts w:ascii="Times New Roman" w:hAnsi="Times New Roman" w:cs="Times New Roman"/>
                <w:sz w:val="24"/>
                <w:szCs w:val="24"/>
              </w:rPr>
            </w:pPr>
          </w:p>
          <w:p w14:paraId="5CB6EA75" w14:textId="785C2076" w:rsidR="007952C3" w:rsidRPr="00A16D9B" w:rsidDel="00C67677" w:rsidRDefault="007952C3" w:rsidP="00E0626E">
            <w:pPr>
              <w:spacing w:line="480" w:lineRule="auto"/>
              <w:rPr>
                <w:del w:id="16" w:author="RR" w:date="2022-08-15T10:12:00Z"/>
                <w:rFonts w:ascii="Times New Roman" w:hAnsi="Times New Roman" w:cs="Times New Roman"/>
                <w:sz w:val="24"/>
                <w:szCs w:val="24"/>
              </w:rPr>
            </w:pPr>
            <w:del w:id="17" w:author="RR" w:date="2022-08-15T10:12:00Z"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C6767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704D743A" w14:textId="78903E21" w:rsidR="007952C3" w:rsidRPr="00A16D9B" w:rsidDel="00C67677" w:rsidRDefault="007952C3" w:rsidP="00E0626E">
            <w:pPr>
              <w:spacing w:line="480" w:lineRule="auto"/>
              <w:rPr>
                <w:del w:id="18" w:author="RR" w:date="2022-08-15T10:11:00Z"/>
                <w:rFonts w:ascii="Times New Roman" w:hAnsi="Times New Roman" w:cs="Times New Roman"/>
                <w:sz w:val="24"/>
                <w:szCs w:val="24"/>
              </w:rPr>
            </w:pPr>
            <w:del w:id="19" w:author="RR" w:date="2022-08-15T10:11:00Z"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C6767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670BA39" w14:textId="1ADB488F" w:rsidR="007952C3" w:rsidRPr="00A16D9B" w:rsidDel="00C67677" w:rsidRDefault="007952C3" w:rsidP="00E0626E">
            <w:pPr>
              <w:spacing w:line="480" w:lineRule="auto"/>
              <w:rPr>
                <w:del w:id="20" w:author="RR" w:date="2022-08-15T10:12:00Z"/>
                <w:rFonts w:ascii="Times New Roman" w:hAnsi="Times New Roman" w:cs="Times New Roman"/>
                <w:sz w:val="24"/>
                <w:szCs w:val="24"/>
              </w:rPr>
            </w:pPr>
            <w:del w:id="21" w:author="RR" w:date="2022-08-15T10:12:00Z"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C6767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DA4FEF1" w14:textId="675E10F5" w:rsidR="007952C3" w:rsidRPr="00A16D9B" w:rsidDel="00C67677" w:rsidRDefault="007952C3" w:rsidP="00E0626E">
            <w:pPr>
              <w:spacing w:line="480" w:lineRule="auto"/>
              <w:rPr>
                <w:del w:id="22" w:author="RR" w:date="2022-08-15T10:10:00Z"/>
                <w:rFonts w:ascii="Times New Roman" w:hAnsi="Times New Roman" w:cs="Times New Roman"/>
                <w:sz w:val="24"/>
                <w:szCs w:val="24"/>
              </w:rPr>
            </w:pPr>
            <w:del w:id="23" w:author="RR" w:date="2022-08-15T10:10:00Z"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C6767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DD51C0D" w14:textId="639212A7" w:rsidR="007952C3" w:rsidRPr="00A16D9B" w:rsidDel="00C67677" w:rsidRDefault="007952C3" w:rsidP="00E0626E">
            <w:pPr>
              <w:spacing w:line="480" w:lineRule="auto"/>
              <w:rPr>
                <w:del w:id="24" w:author="RR" w:date="2022-08-15T10:11:00Z"/>
                <w:rFonts w:ascii="Times New Roman" w:hAnsi="Times New Roman" w:cs="Times New Roman"/>
                <w:sz w:val="24"/>
                <w:szCs w:val="24"/>
              </w:rPr>
            </w:pPr>
            <w:del w:id="25" w:author="RR" w:date="2022-08-15T10:11:00Z"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C6767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3A1D08D" w14:textId="7DE742ED" w:rsidR="007952C3" w:rsidRPr="00A16D9B" w:rsidDel="00C67677" w:rsidRDefault="007952C3" w:rsidP="00E0626E">
            <w:pPr>
              <w:spacing w:line="480" w:lineRule="auto"/>
              <w:rPr>
                <w:del w:id="26" w:author="RR" w:date="2022-08-15T10:09:00Z"/>
                <w:rFonts w:ascii="Times New Roman" w:hAnsi="Times New Roman" w:cs="Times New Roman"/>
                <w:sz w:val="24"/>
                <w:szCs w:val="24"/>
              </w:rPr>
            </w:pPr>
            <w:del w:id="27" w:author="RR" w:date="2022-08-15T10:09:00Z"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Enterprise, Jubilee. 2012. </w:delText>
              </w:r>
              <w:r w:rsidRPr="00A16D9B" w:rsidDel="00C6767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1CA830C" w14:textId="4D38F759" w:rsidR="007952C3" w:rsidRPr="00A16D9B" w:rsidDel="00C67677" w:rsidRDefault="007952C3" w:rsidP="00E0626E">
            <w:pPr>
              <w:spacing w:line="480" w:lineRule="auto"/>
              <w:rPr>
                <w:del w:id="28" w:author="RR" w:date="2022-08-15T10:11:00Z"/>
                <w:rFonts w:ascii="Times New Roman" w:hAnsi="Times New Roman" w:cs="Times New Roman"/>
                <w:sz w:val="24"/>
                <w:szCs w:val="24"/>
              </w:rPr>
            </w:pPr>
            <w:del w:id="29" w:author="RR" w:date="2022-08-15T10:11:00Z"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C6767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C67677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1122453" w14:textId="77777777" w:rsidR="007952C3" w:rsidRPr="00A16D9B" w:rsidRDefault="007952C3" w:rsidP="00C676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0" w:author="RR" w:date="2022-08-15T10:11:00Z">
                <w:pPr>
                  <w:spacing w:line="312" w:lineRule="auto"/>
                </w:pPr>
              </w:pPrChange>
            </w:pPr>
          </w:p>
        </w:tc>
      </w:tr>
    </w:tbl>
    <w:p w14:paraId="0910ED38" w14:textId="77777777" w:rsidR="007952C3" w:rsidRDefault="007952C3"/>
    <w:p w14:paraId="6969425A" w14:textId="77777777" w:rsidR="007952C3" w:rsidRDefault="007952C3"/>
    <w:p w14:paraId="06235BB4" w14:textId="77777777" w:rsidR="007952C3" w:rsidRDefault="007952C3"/>
    <w:p w14:paraId="1581B62D" w14:textId="77777777" w:rsidR="007952C3" w:rsidRDefault="007952C3"/>
    <w:p w14:paraId="2C368F27" w14:textId="77777777" w:rsidR="007952C3" w:rsidRDefault="007952C3"/>
    <w:p w14:paraId="441E847D" w14:textId="77777777" w:rsidR="007952C3" w:rsidRDefault="007952C3"/>
    <w:p w14:paraId="61CD8786" w14:textId="77777777" w:rsidR="007952C3" w:rsidRDefault="007952C3"/>
    <w:p w14:paraId="24D510E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49854">
    <w:abstractNumId w:val="0"/>
  </w:num>
  <w:num w:numId="2" w16cid:durableId="16378361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R">
    <w15:presenceInfo w15:providerId="None" w15:userId="R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53FA3"/>
    <w:rsid w:val="00924DF5"/>
    <w:rsid w:val="00C6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B53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67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RR</cp:lastModifiedBy>
  <cp:revision>2</cp:revision>
  <dcterms:created xsi:type="dcterms:W3CDTF">2020-07-24T23:53:00Z</dcterms:created>
  <dcterms:modified xsi:type="dcterms:W3CDTF">2022-08-15T03:13:00Z</dcterms:modified>
</cp:coreProperties>
</file>