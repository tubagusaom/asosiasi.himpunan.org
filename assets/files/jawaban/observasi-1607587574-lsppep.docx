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DE7196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</w:t>
      </w:r>
      <w:proofErr w:type="gramStart"/>
      <w:r w:rsidR="00DE7196">
        <w:rPr>
          <w:rFonts w:ascii="Roboto" w:eastAsia="Times New Roman" w:hAnsi="Roboto" w:cs="Times New Roman"/>
          <w:sz w:val="17"/>
          <w:szCs w:val="17"/>
        </w:rPr>
        <w:t>,  </w:t>
      </w:r>
      <w:r w:rsidRPr="00C50A1E">
        <w:rPr>
          <w:rFonts w:ascii="Roboto" w:eastAsia="Times New Roman" w:hAnsi="Roboto" w:cs="Times New Roman"/>
          <w:sz w:val="17"/>
          <w:szCs w:val="17"/>
        </w:rPr>
        <w:t>20:48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</w:t>
      </w:r>
    </w:p>
    <w:p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DE7196" w:rsidRPr="00C50A1E" w:rsidRDefault="00DE7196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DE7196" w:rsidRDefault="00DE719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927764" w:rsidRPr="00DE719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proofErr w:type="gram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tetep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temenan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aja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Huft</w:t>
      </w:r>
      <w:proofErr w:type="spellEnd"/>
      <w:r w:rsidRPr="00DE7196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DE7196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</w:t>
      </w:r>
      <w:r w:rsidR="00DE719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7196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DE719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719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DE7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E7196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DE71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Mubarak" w:date="2020-12-10T15:50:00Z">
        <w:r w:rsidRPr="00A8685E" w:rsidDel="00A8685E">
          <w:rPr>
            <w:rFonts w:ascii="Times New Roman" w:eastAsia="Times New Roman" w:hAnsi="Times New Roman" w:cs="Times New Roman"/>
            <w:sz w:val="24"/>
            <w:szCs w:val="24"/>
            <w:rPrChange w:id="1" w:author="Mubarak" w:date="2020-12-10T15:5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-</w:delText>
        </w:r>
      </w:del>
      <w:proofErr w:type="spellStart"/>
      <w:r w:rsidRPr="00A8685E">
        <w:rPr>
          <w:rFonts w:ascii="Times New Roman" w:eastAsia="Times New Roman" w:hAnsi="Times New Roman" w:cs="Times New Roman"/>
          <w:sz w:val="24"/>
          <w:szCs w:val="24"/>
          <w:rPrChange w:id="2" w:author="Mubarak" w:date="2020-12-10T15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A8685E">
        <w:rPr>
          <w:rFonts w:ascii="Times New Roman" w:eastAsia="Times New Roman" w:hAnsi="Times New Roman" w:cs="Times New Roman"/>
          <w:sz w:val="24"/>
          <w:szCs w:val="24"/>
          <w:rPrChange w:id="3" w:author="Mubarak" w:date="2020-12-10T15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A8685E">
        <w:rPr>
          <w:rFonts w:ascii="Times New Roman" w:eastAsia="Times New Roman" w:hAnsi="Times New Roman" w:cs="Times New Roman"/>
          <w:sz w:val="24"/>
          <w:szCs w:val="24"/>
          <w:rPrChange w:id="4" w:author="Mubarak" w:date="2020-12-10T15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A8685E">
        <w:rPr>
          <w:rFonts w:ascii="Times New Roman" w:eastAsia="Times New Roman" w:hAnsi="Times New Roman" w:cs="Times New Roman"/>
          <w:sz w:val="24"/>
          <w:szCs w:val="24"/>
          <w:rPrChange w:id="5" w:author="Mubarak" w:date="2020-12-10T15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A8685E">
        <w:rPr>
          <w:rFonts w:ascii="Times New Roman" w:eastAsia="Times New Roman" w:hAnsi="Times New Roman" w:cs="Times New Roman"/>
          <w:sz w:val="24"/>
          <w:szCs w:val="24"/>
          <w:rPrChange w:id="6" w:author="Mubarak" w:date="2020-12-10T15:5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7" w:author="Mubarak" w:date="2020-12-10T15:50:00Z">
        <w:r w:rsidR="00A8685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" w:author="Mubarak" w:date="2020-12-10T15:50:00Z">
        <w:r w:rsidRPr="00C50A1E" w:rsidDel="00A8685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proofErr w:type="gramStart"/>
      <w:ins w:id="9" w:author="Mubarak" w:date="2020-12-10T15:51:00Z">
        <w:r w:rsidR="00A8685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10" w:author="Mubarak" w:date="2020-12-10T15:52:00Z">
        <w:r w:rsidR="00A8685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1" w:author="Mubarak" w:date="2020-12-10T15:52:00Z">
        <w:r w:rsidRPr="00C50A1E" w:rsidDel="00A8685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7196" w:rsidRDefault="00A8685E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penyimpanan.s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="00A8685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A8685E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proofErr w:type="gram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8685E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A8685E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>.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8685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A86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698A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24698A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24698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4698A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Pr="0024698A">
        <w:rPr>
          <w:rFonts w:ascii="Times New Roman" w:eastAsia="Times New Roman" w:hAnsi="Times New Roman" w:cs="Times New Roman"/>
          <w:iCs/>
          <w:sz w:val="24"/>
          <w:szCs w:val="24"/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698A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46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698A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4698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24698A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246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698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2469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E719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246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698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2469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r w:rsidR="0024698A">
        <w:rPr>
          <w:rFonts w:ascii="Times New Roman" w:eastAsia="Times New Roman" w:hAnsi="Times New Roman" w:cs="Times New Roman"/>
          <w:sz w:val="24"/>
          <w:szCs w:val="24"/>
        </w:rPr>
        <w:t>aha</w:t>
      </w:r>
      <w:bookmarkStart w:id="12" w:name="_GoBack"/>
      <w:bookmarkEnd w:id="12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94" w:rsidRDefault="00B31094">
      <w:r>
        <w:separator/>
      </w:r>
    </w:p>
  </w:endnote>
  <w:endnote w:type="continuationSeparator" w:id="0">
    <w:p w:rsidR="00B31094" w:rsidRDefault="00B3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31094">
    <w:pPr>
      <w:pStyle w:val="Footer"/>
    </w:pPr>
  </w:p>
  <w:p w:rsidR="00941E77" w:rsidRDefault="00B31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94" w:rsidRDefault="00B31094">
      <w:r>
        <w:separator/>
      </w:r>
    </w:p>
  </w:footnote>
  <w:footnote w:type="continuationSeparator" w:id="0">
    <w:p w:rsidR="00B31094" w:rsidRDefault="00B3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barak">
    <w15:presenceInfo w15:providerId="None" w15:userId="Mubar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24698A"/>
    <w:rsid w:val="0042167F"/>
    <w:rsid w:val="00924DF5"/>
    <w:rsid w:val="00927764"/>
    <w:rsid w:val="00A8685E"/>
    <w:rsid w:val="00B31094"/>
    <w:rsid w:val="00C20908"/>
    <w:rsid w:val="00D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FFF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8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Mubarak</cp:lastModifiedBy>
  <cp:revision>2</cp:revision>
  <dcterms:created xsi:type="dcterms:W3CDTF">2020-12-10T08:04:00Z</dcterms:created>
  <dcterms:modified xsi:type="dcterms:W3CDTF">2020-12-10T08:04:00Z</dcterms:modified>
</cp:coreProperties>
</file>