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C0E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5204A8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2D83898" w14:textId="77777777" w:rsidR="007952C3" w:rsidRDefault="007952C3"/>
    <w:p w14:paraId="7BFFFC5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7C15BC1" w14:textId="77777777" w:rsidTr="00E0626E">
        <w:tc>
          <w:tcPr>
            <w:tcW w:w="9350" w:type="dxa"/>
          </w:tcPr>
          <w:p w14:paraId="2681006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A5FF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941598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D1799" w14:textId="417480EB" w:rsidR="00145963" w:rsidRPr="00A16D9B" w:rsidRDefault="00145963" w:rsidP="00145963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41F0978" w14:textId="056E31C4" w:rsidR="00145963" w:rsidRPr="00A16D9B" w:rsidRDefault="00145963" w:rsidP="00145963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5BB25F9" w14:textId="661D38C0" w:rsidR="00145963" w:rsidRPr="00A16D9B" w:rsidRDefault="00145963" w:rsidP="00145963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7AC9D8B" w14:textId="30921198" w:rsidR="00145963" w:rsidRPr="00A16D9B" w:rsidRDefault="00145963" w:rsidP="00145963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424C066" w14:textId="51A7CA8D" w:rsidR="00145963" w:rsidRPr="00A16D9B" w:rsidRDefault="00145963" w:rsidP="00145963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ins w:id="0" w:author="ohs.novitasari@outlook.co.id" w:date="2022-08-12T14:48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del w:id="1" w:author="ohs.novitasari@outlook.co.id" w:date="2022-08-12T14:48:00Z">
              <w:r w:rsidRPr="00A16D9B" w:rsidDel="0014596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F60044" w14:textId="485C8397" w:rsidR="00145963" w:rsidRPr="00A16D9B" w:rsidRDefault="00145963" w:rsidP="00145963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8750A3E" w14:textId="13F3FD30" w:rsidR="00145963" w:rsidRPr="00A16D9B" w:rsidRDefault="00145963" w:rsidP="00145963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F9F926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E9D422" w14:textId="77777777" w:rsidR="007952C3" w:rsidRDefault="007952C3"/>
    <w:p w14:paraId="187BC7BD" w14:textId="77777777" w:rsidR="007952C3" w:rsidRDefault="007952C3"/>
    <w:p w14:paraId="5FAA57A7" w14:textId="77777777" w:rsidR="007952C3" w:rsidRDefault="007952C3"/>
    <w:p w14:paraId="24F19223" w14:textId="77777777" w:rsidR="007952C3" w:rsidRDefault="007952C3"/>
    <w:p w14:paraId="628014D7" w14:textId="77777777" w:rsidR="007952C3" w:rsidRDefault="007952C3"/>
    <w:p w14:paraId="66AC6AEC" w14:textId="77777777" w:rsidR="007952C3" w:rsidRDefault="007952C3"/>
    <w:p w14:paraId="7F8ED25F" w14:textId="77777777" w:rsidR="007952C3" w:rsidRDefault="007952C3"/>
    <w:p w14:paraId="2529834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9918">
    <w:abstractNumId w:val="0"/>
  </w:num>
  <w:num w:numId="2" w16cid:durableId="7814155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hs.novitasari@outlook.co.id">
    <w15:presenceInfo w15:providerId="Windows Live" w15:userId="7c62734f6b7ab8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45963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467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ohs.novitasari@outlook.co.id</cp:lastModifiedBy>
  <cp:revision>2</cp:revision>
  <dcterms:created xsi:type="dcterms:W3CDTF">2022-08-12T07:48:00Z</dcterms:created>
  <dcterms:modified xsi:type="dcterms:W3CDTF">2022-08-12T07:48:00Z</dcterms:modified>
</cp:coreProperties>
</file>