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F483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67627A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DDCD96A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6C8D688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4C5CD9A" w14:textId="77777777" w:rsidTr="00D810B0">
        <w:tc>
          <w:tcPr>
            <w:tcW w:w="9350" w:type="dxa"/>
          </w:tcPr>
          <w:p w14:paraId="07EF3B7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9F26A" w14:textId="60E7688C" w:rsidR="00D80F46" w:rsidRPr="009B774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:rPrChange w:id="0" w:author="AGUS DWI PRIYANTO, S.S.,M.CALL" w:date="2021-07-29T12:04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1" w:author="AGUS DWI PRIYANTO, S.S.,M.CALL" w:date="2021-07-29T12:04:00Z">
              <w:r w:rsidRPr="00A16D9B" w:rsidDel="009B774B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2" w:author="AGUS DWI PRIYANTO, S.S.,M.CALL" w:date="2021-07-29T12:04:00Z">
              <w:r w:rsidR="009B774B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PRAKATA</w:t>
              </w:r>
            </w:ins>
          </w:p>
          <w:p w14:paraId="0165BBB5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EB126" w14:textId="6B613798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</w:t>
            </w:r>
            <w:ins w:id="3" w:author="AGUS DWI PRIYANTO, S.S.,M.CALL" w:date="2021-07-29T11:43:00Z">
              <w:r w:rsidR="00B7240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4" w:author="AGUS DWI PRIYANTO, S.S.,M.CALL" w:date="2021-07-29T11:43:00Z">
              <w:r w:rsidRPr="00A16D9B" w:rsidDel="00B72409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del w:id="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7" w:author="AGUS DWI PRIYANTO, S.S.,M.CALL" w:date="2021-07-29T11:43:00Z">
              <w:r w:rsidR="00B7240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</w:ins>
            <w:del w:id="8" w:author="AGUS DWI PRIYANTO, S.S.,M.CALL" w:date="2021-07-29T11:43:00Z">
              <w:r w:rsidRPr="00A16D9B" w:rsidDel="00B72409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egala</w:t>
            </w:r>
            <w:proofErr w:type="spellEnd"/>
            <w:del w:id="9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puji</w:t>
            </w:r>
            <w:del w:id="11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2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del w:id="1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4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Allah</w:t>
            </w:r>
            <w:del w:id="1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del w:id="17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8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del w:id="19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0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del w:id="21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2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3" w:author="AGUS DWI PRIYANTO, S.S.,M.CALL" w:date="2021-07-29T11:43:00Z">
              <w:r w:rsidRPr="00A16D9B" w:rsidDel="00B72409">
                <w:rPr>
                  <w:rFonts w:ascii="Times New Roman" w:hAnsi="Times New Roman" w:cs="Times New Roman"/>
                  <w:sz w:val="24"/>
                  <w:szCs w:val="24"/>
                </w:rPr>
                <w:delText>segala</w:delText>
              </w:r>
            </w:del>
            <w:del w:id="24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bimbingan-Nya</w:t>
            </w:r>
            <w:del w:id="2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penulis </w:t>
            </w:r>
            <w:del w:id="27" w:author="AGUS DWI PRIYANTO, S.S.,M.CALL" w:date="2021-07-29T11:43:00Z">
              <w:r w:rsidRPr="00A16D9B" w:rsidDel="00B7240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untuk </w:delText>
              </w:r>
            </w:del>
            <w:proofErr w:type="spellStart"/>
            <w:ins w:id="28" w:author="AGUS DWI PRIYANTO, S.S.,M.CALL" w:date="2021-07-29T11:43:00Z">
              <w:r w:rsidR="00B7240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selama</w:t>
              </w:r>
              <w:proofErr w:type="spellEnd"/>
              <w:r w:rsidR="00B7240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menyelesaikan buku </w:t>
            </w:r>
            <w:del w:id="29" w:author="AGUS DWI PRIYANTO, S.S.,M.CALL" w:date="2021-07-29T11:37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praktikum </w:delText>
              </w:r>
            </w:del>
            <w:proofErr w:type="spellStart"/>
            <w:ins w:id="30" w:author="AGUS DWI PRIYANTO, S.S.,M.CALL" w:date="2021-07-29T11:37:00Z"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Praktikum</w:t>
              </w:r>
              <w:proofErr w:type="spellEnd"/>
              <w:r w:rsidR="00547426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 ini. </w:t>
            </w:r>
          </w:p>
          <w:p w14:paraId="183EC09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F5897" w14:textId="5AA694C1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31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32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3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34" w:author="AGUS DWI PRIYANTO, S.S.,M.CALL" w:date="2021-07-29T11:27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dipergunakan  </w:delText>
              </w:r>
            </w:del>
            <w:ins w:id="35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36" w:author="AGUS DWI PRIYANTO, S.S.,M.CALL" w:date="2021-07-29T11:27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>sebagai</w:delText>
              </w:r>
            </w:del>
            <w:proofErr w:type="spellStart"/>
            <w:ins w:id="37" w:author="AGUS DWI PRIYANTO, S.S.,M.CALL" w:date="2021-07-29T11:27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disusun</w:t>
              </w:r>
              <w:proofErr w:type="spellEnd"/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sebagai</w:t>
              </w:r>
            </w:ins>
            <w:proofErr w:type="spellEnd"/>
            <w:del w:id="3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39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del w:id="4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41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ajar </w:t>
            </w:r>
            <w:proofErr w:type="spellStart"/>
            <w:ins w:id="42" w:author="AGUS DWI PRIYANTO, S.S.,M.CALL" w:date="2021-07-29T11:27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mata</w:t>
              </w:r>
              <w:proofErr w:type="spellEnd"/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kuliah</w:t>
              </w:r>
            </w:ins>
            <w:proofErr w:type="spellEnd"/>
            <w:del w:id="43" w:author="AGUS DWI PRIYANTO, S.S.,M.CALL" w:date="2021-07-29T11:33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44" w:author="AGUS DWI PRIYANTO, S.S.,M.CALL" w:date="2021-07-29T11:27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praktikum  </w:delText>
              </w:r>
            </w:del>
            <w:ins w:id="45" w:author="AGUS DWI PRIYANTO, S.S.,M.CALL" w:date="2021-07-29T11:33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proofErr w:type="spellStart"/>
            <w:ins w:id="46" w:author="AGUS DWI PRIYANTO, S.S.,M.CALL" w:date="2021-07-29T11:27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Praktikum</w:t>
              </w:r>
            </w:ins>
            <w:proofErr w:type="spellEnd"/>
            <w:ins w:id="47" w:author="AGUS DWI PRIYANTO, S.S.,M.CALL" w:date="2021-07-29T11:32:00Z">
              <w:r w:rsidR="00E201CE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del w:id="4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49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del w:id="5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51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52" w:author="AGUS DWI PRIYANTO, S.S.,M.CALL" w:date="2021-07-29T11:29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pada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del w:id="5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54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D3/D4 di Politeknik Elektronika Negeri Surabaya. </w:t>
            </w:r>
            <w:del w:id="55" w:author="AGUS DWI PRIYANTO, S.S.,M.CALL" w:date="2021-07-29T11:30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Sasaran dari praktikum </w:delText>
              </w:r>
            </w:del>
            <w:proofErr w:type="spellStart"/>
            <w:ins w:id="56" w:author="AGUS DWI PRIYANTO, S.S.,M.CALL" w:date="2021-07-29T11:44:00Z">
              <w:r w:rsidR="00B7240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 w:rsidR="00B7240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B7240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atau</w:t>
              </w:r>
              <w:proofErr w:type="spellEnd"/>
              <w:r w:rsidR="00B7240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B7240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modul</w:t>
              </w:r>
            </w:ins>
            <w:proofErr w:type="spellEnd"/>
            <w:del w:id="57" w:author="AGUS DWI PRIYANTO, S.S.,M.CALL" w:date="2021-07-29T11:44:00Z">
              <w:r w:rsidRPr="00A16D9B" w:rsidDel="00B72409">
                <w:rPr>
                  <w:rFonts w:ascii="Times New Roman" w:hAnsi="Times New Roman" w:cs="Times New Roman"/>
                  <w:sz w:val="24"/>
                  <w:szCs w:val="24"/>
                </w:rPr>
                <w:delText>Jaringan Komputer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</w:t>
            </w:r>
            <w:del w:id="5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59" w:author="AGUS DWI PRIYANTO, S.S.,M.CALL" w:date="2021-07-29T11:30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adalah  </w:delText>
              </w:r>
            </w:del>
            <w:ins w:id="60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proofErr w:type="spellStart"/>
            <w:ins w:id="61" w:author="AGUS DWI PRIYANTO, S.S.,M.CALL" w:date="2021-07-29T11:30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bertujuan</w:t>
              </w:r>
            </w:ins>
            <w:proofErr w:type="spellEnd"/>
            <w:ins w:id="62" w:author="AGUS DWI PRIYANTO, S.S.,M.CALL" w:date="2021-07-29T11:32:00Z">
              <w:r w:rsidR="00E201CE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del w:id="6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4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del w:id="6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del w:id="67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8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del w:id="69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0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del w:id="71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2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del w:id="7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4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del w:id="7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del w:id="77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78" w:author="AGUS DWI PRIYANTO, S.S.,M.CALL" w:date="2021-07-29T11:30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Jaringan  </w:delText>
              </w:r>
            </w:del>
            <w:ins w:id="79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proofErr w:type="spellStart"/>
            <w:ins w:id="80" w:author="AGUS DWI PRIYANTO, S.S.,M.CALL" w:date="2021-07-29T11:30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jaringan</w:t>
              </w:r>
            </w:ins>
            <w:proofErr w:type="spellEnd"/>
            <w:del w:id="81" w:author="AGUS DWI PRIYANTO, S.S.,M.CALL" w:date="2021-07-29T11:30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Komputer  </w:delText>
              </w:r>
            </w:del>
            <w:ins w:id="82" w:author="AGUS DWI PRIYANTO, S.S.,M.CALL" w:date="2021-07-29T11:33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proofErr w:type="spellStart"/>
            <w:ins w:id="83" w:author="AGUS DWI PRIYANTO, S.S.,M.CALL" w:date="2021-07-29T11:30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</w:t>
              </w:r>
            </w:ins>
            <w:ins w:id="84" w:author="AGUS DWI PRIYANTO, S.S.,M.CALL" w:date="2021-07-29T11:31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</w:t>
              </w:r>
            </w:ins>
            <w:proofErr w:type="spellEnd"/>
            <w:ins w:id="85" w:author="AGUS DWI PRIYANTO, S.S.,M.CALL" w:date="2021-07-29T11:32:00Z">
              <w:r w:rsidR="00E201CE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del w:id="86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87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ins w:id="88" w:author="AGUS DWI PRIYANTO, S.S.,M.CALL" w:date="2021-07-29T11:40:00Z"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meliputi</w:t>
              </w:r>
            </w:ins>
            <w:proofErr w:type="spellEnd"/>
            <w:del w:id="89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90" w:author="AGUS DWI PRIYANTO, S.S.,M.CALL" w:date="2021-07-29T11:31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91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92" w:author="AGUS DWI PRIYANTO, S.S.,M.CALL" w:date="2021-07-29T11:40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mulai</w:delText>
              </w:r>
            </w:del>
            <w:del w:id="9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94" w:author="AGUS DWI PRIYANTO, S.S.,M.CALL" w:date="2021-07-29T11:31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95" w:author="AGUS DWI PRIYANTO, S.S.,M.CALL" w:date="2021-07-29T11:40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dari</w:delText>
              </w:r>
            </w:del>
            <w:del w:id="96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del w:id="97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98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del w:id="99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0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operasi,</w:t>
            </w:r>
            <w:del w:id="101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2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perintah-perintah</w:t>
            </w:r>
            <w:del w:id="10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4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del w:id="10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ins w:id="107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Pr="00547426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08" w:author="AGUS DWI PRIYANTO, S.S.,M.CALL" w:date="2021-07-29T11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proofErr w:type="spellStart"/>
            <w:r w:rsidRPr="00547426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09" w:author="AGUS DWI PRIYANTO, S.S.,M.CALL" w:date="2021-07-29T11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</w:t>
            </w:r>
            <w:proofErr w:type="spellEnd"/>
            <w:r w:rsidRPr="00547426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10" w:author="AGUS DWI PRIYANTO, S.S.,M.CALL" w:date="2021-07-29T11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47426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11" w:author="AGUS DWI PRIYANTO, S.S.,M.CALL" w:date="2021-07-29T11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47426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12" w:author="AGUS DWI PRIYANTO, S.S.,M.CALL" w:date="2021-07-29T11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del w:id="11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14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proofErr w:type="spellStart"/>
            <w:r w:rsidRPr="00547426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15" w:author="AGUS DWI PRIYANTO, S.S.,M.CALL" w:date="2021-07-29T11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</w:t>
            </w:r>
            <w:proofErr w:type="spellEnd"/>
            <w:del w:id="116" w:author="AGUS DWI PRIYANTO, S.S.,M.CALL" w:date="2021-07-29T11:32:00Z">
              <w:r w:rsidRPr="00547426" w:rsidDel="00E201CE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117" w:author="AGUS DWI PRIYANTO, S.S.,M.CALL" w:date="2021-07-29T11:3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118" w:author="AGUS DWI PRIYANTO, S.S.,M.CALL" w:date="2021-07-29T11:34:00Z">
              <w:r w:rsidR="00547426" w:rsidRPr="0054742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119" w:author="AGUS DWI PRIYANTO, S.S.,M.CALL" w:date="2021-07-29T11:3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547426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20" w:author="AGUS DWI PRIYANTO, S.S.,M.CALL" w:date="2021-07-29T11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del w:id="121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22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del w:id="12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24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25" w:author="AGUS DWI PRIYANTO, S.S.,M.CALL" w:date="2021-07-29T11:35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lain</w:delText>
              </w:r>
            </w:del>
            <w:del w:id="126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sebagainya.</w:t>
            </w:r>
            <w:del w:id="127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28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29" w:author="AGUS DWI PRIYANTO, S.S.,M.CALL" w:date="2021-07-29T11:38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Selain</w:delText>
              </w:r>
            </w:del>
            <w:del w:id="13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131" w:author="AGUS DWI PRIYANTO, S.S.,M.CALL" w:date="2021-07-29T11:38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itu</w:delText>
              </w:r>
            </w:del>
            <w:del w:id="132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133" w:author="AGUS DWI PRIYANTO, S.S.,M.CALL" w:date="2021-07-29T11:38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b</w:delText>
              </w:r>
            </w:del>
            <w:ins w:id="134" w:author="AGUS DWI PRIYANTO, S.S.,M.CALL" w:date="2021-07-29T11:38:00Z"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</w:ins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uku</w:t>
            </w:r>
            <w:proofErr w:type="spellEnd"/>
            <w:del w:id="13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3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37" w:author="AGUS DWI PRIYANTO, S.S.,M.CALL" w:date="2021-07-29T11:38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praktikum</w:delText>
              </w:r>
            </w:del>
            <w:del w:id="13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139" w:author="AGUS DWI PRIYANTO, S.S.,M.CALL" w:date="2021-07-29T11:38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Jaringan</w:delText>
              </w:r>
            </w:del>
            <w:del w:id="14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141" w:author="AGUS DWI PRIYANTO, S.S.,M.CALL" w:date="2021-07-29T11:38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Komputer</w:delText>
              </w:r>
            </w:del>
            <w:del w:id="142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14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44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dapat digunakan sebagai panduan bagi mahasiswa saat melaksanakan praktikum tersebut. </w:t>
            </w:r>
          </w:p>
          <w:p w14:paraId="5CA67CB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C1701" w14:textId="366F9AF3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del w:id="14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4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menyadari</w:t>
            </w:r>
            <w:del w:id="147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48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del w:id="149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50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151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52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15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54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jauh</w:t>
            </w:r>
            <w:del w:id="15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5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del w:id="157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58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sempurna</w:t>
            </w:r>
            <w:ins w:id="159" w:author="AGUS DWI PRIYANTO, S.S.,M.CALL" w:date="2021-07-29T11:25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160" w:author="AGUS DWI PRIYANTO, S.S.,M.CALL" w:date="2021-07-29T11:25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del w:id="161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162" w:author="AGUS DWI PRIYANTO, S.S.,M.CALL" w:date="2021-07-29T11:26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oleh  </w:delText>
              </w:r>
            </w:del>
            <w:ins w:id="163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164" w:author="AGUS DWI PRIYANTO, S.S.,M.CALL" w:date="2021-07-29T11:26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Oleh</w:t>
              </w:r>
            </w:ins>
            <w:ins w:id="165" w:author="AGUS DWI PRIYANTO, S.S.,M.CALL" w:date="2021-07-29T11:32:00Z">
              <w:r w:rsidR="00E201CE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del w:id="166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67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del w:id="16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69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del w:id="17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71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del w:id="172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73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memperbaikinya</w:t>
            </w:r>
            <w:del w:id="174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75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del w:id="176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77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berkala.</w:t>
            </w:r>
            <w:ins w:id="178" w:author="AGUS DWI PRIYANTO, S.S.,M.CALL" w:date="2021-07-29T11:26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del w:id="179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80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del w:id="181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82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kritik</w:t>
            </w:r>
            <w:del w:id="18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84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del w:id="18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8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del w:id="187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88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189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90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191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92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del w:id="19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94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kami</w:t>
            </w:r>
            <w:del w:id="19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9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harapkan.</w:t>
            </w:r>
            <w:del w:id="197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98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3CDB71F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08452" w14:textId="65E1F93F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del w:id="199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00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kata,</w:t>
            </w:r>
            <w:del w:id="201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02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semoga</w:t>
            </w:r>
            <w:del w:id="20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04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20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0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207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08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bermanfaat</w:t>
            </w:r>
            <w:del w:id="209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10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del w:id="211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12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del w:id="21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14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del w:id="21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1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del w:id="217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18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proofErr w:type="spellStart"/>
            <w:ins w:id="219" w:author="AGUS DWI PRIYANTO, S.S.,M.CALL" w:date="2021-07-29T11:42:00Z"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teknik</w:t>
              </w:r>
              <w:proofErr w:type="spellEnd"/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membangun</w:t>
              </w:r>
              <w:proofErr w:type="spellEnd"/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220" w:author="AGUS DWI PRIYANTO, S.S.,M.CALL" w:date="2021-07-29T11:43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mata</w:delText>
              </w:r>
            </w:del>
            <w:del w:id="221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222" w:author="AGUS DWI PRIYANTO, S.S.,M.CALL" w:date="2021-07-29T11:43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kuliah</w:delText>
              </w:r>
            </w:del>
            <w:del w:id="22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224" w:author="AGUS DWI PRIYANTO, S.S.,M.CALL" w:date="2021-07-29T11:43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Jaringan</w:delText>
              </w:r>
            </w:del>
            <w:proofErr w:type="spellStart"/>
            <w:ins w:id="225" w:author="AGUS DWI PRIYANTO, S.S.,M.CALL" w:date="2021-07-29T11:43:00Z"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jaringan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226" w:author="AGUS DWI PRIYANTO, S.S.,M.CALL" w:date="2021-07-29T11:43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Komputer</w:delText>
              </w:r>
            </w:del>
            <w:proofErr w:type="spellStart"/>
            <w:ins w:id="227" w:author="AGUS DWI PRIYANTO, S.S.,M.CALL" w:date="2021-07-29T11:43:00Z"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komputer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Amin. </w:t>
            </w:r>
          </w:p>
          <w:p w14:paraId="13D12B5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84B25" w14:textId="4EDBC1AF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Surabaya, 24 Januari 2007</w:t>
            </w:r>
            <w:del w:id="22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      </w:delText>
              </w:r>
            </w:del>
            <w:ins w:id="229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3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  </w:delText>
              </w:r>
            </w:del>
            <w:ins w:id="231" w:author="AGUS DWI PRIYANTO, S.S.,M.CALL" w:date="2021-07-29T11:33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53E7C087" w14:textId="13195FE0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Hormat kami,</w:t>
            </w:r>
            <w:del w:id="232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      </w:delText>
              </w:r>
            </w:del>
            <w:ins w:id="233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34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      </w:delText>
              </w:r>
            </w:del>
            <w:ins w:id="235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7CD1DF1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7A23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E201CE" w:rsidRPr="00A16D9B" w14:paraId="7F82AC6B" w14:textId="77777777" w:rsidTr="00D810B0">
        <w:trPr>
          <w:ins w:id="236" w:author="AGUS DWI PRIYANTO, S.S.,M.CALL" w:date="2021-07-29T11:23:00Z"/>
        </w:trPr>
        <w:tc>
          <w:tcPr>
            <w:tcW w:w="9350" w:type="dxa"/>
          </w:tcPr>
          <w:p w14:paraId="000CA0D5" w14:textId="77777777" w:rsidR="00E201CE" w:rsidRPr="00A16D9B" w:rsidRDefault="00E201CE" w:rsidP="008D1AF7">
            <w:pPr>
              <w:spacing w:line="312" w:lineRule="auto"/>
              <w:rPr>
                <w:ins w:id="237" w:author="AGUS DWI PRIYANTO, S.S.,M.CALL" w:date="2021-07-29T11:23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6D4F5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389472C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47C2DE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FA360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F8C54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1B5EB8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B19315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086E99E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2BD1490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66C90" w14:textId="77777777" w:rsidR="00A4377E" w:rsidRDefault="00A4377E" w:rsidP="00D80F46">
      <w:r>
        <w:separator/>
      </w:r>
    </w:p>
  </w:endnote>
  <w:endnote w:type="continuationSeparator" w:id="0">
    <w:p w14:paraId="5D5C264B" w14:textId="77777777" w:rsidR="00A4377E" w:rsidRDefault="00A4377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FC03B" w14:textId="77777777" w:rsidR="00D80F46" w:rsidRDefault="00D80F46">
    <w:pPr>
      <w:pStyle w:val="Footer"/>
    </w:pPr>
    <w:r>
      <w:t>CLO-4</w:t>
    </w:r>
  </w:p>
  <w:p w14:paraId="290E78EB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9E7CE" w14:textId="77777777" w:rsidR="00A4377E" w:rsidRDefault="00A4377E" w:rsidP="00D80F46">
      <w:r>
        <w:separator/>
      </w:r>
    </w:p>
  </w:footnote>
  <w:footnote w:type="continuationSeparator" w:id="0">
    <w:p w14:paraId="6C864E8D" w14:textId="77777777" w:rsidR="00A4377E" w:rsidRDefault="00A4377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GUS DWI PRIYANTO, S.S.,M.CALL">
    <w15:presenceInfo w15:providerId="AD" w15:userId="S::apriyanto@365.uns.ac.id::d9c77668-5f60-42e7-88c7-cd60aabe1e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547426"/>
    <w:rsid w:val="00771E9D"/>
    <w:rsid w:val="008D1AF7"/>
    <w:rsid w:val="00924DF5"/>
    <w:rsid w:val="009B774B"/>
    <w:rsid w:val="00A16D9B"/>
    <w:rsid w:val="00A4377E"/>
    <w:rsid w:val="00A86167"/>
    <w:rsid w:val="00AF28E1"/>
    <w:rsid w:val="00B72409"/>
    <w:rsid w:val="00D80F46"/>
    <w:rsid w:val="00E2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C27B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AGUS DWI PRIYANTO, S.S.,M.CALL</cp:lastModifiedBy>
  <cp:revision>8</cp:revision>
  <dcterms:created xsi:type="dcterms:W3CDTF">2019-10-18T19:52:00Z</dcterms:created>
  <dcterms:modified xsi:type="dcterms:W3CDTF">2021-07-29T05:04:00Z</dcterms:modified>
</cp:coreProperties>
</file>