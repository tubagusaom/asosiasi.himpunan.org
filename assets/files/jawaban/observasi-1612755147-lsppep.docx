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r w:rsidRPr="00927764">
        <w:rPr>
          <w:rFonts w:ascii="Cambria" w:hAnsi="Cambria" w:cs="Times New Roman"/>
          <w:sz w:val="24"/>
          <w:szCs w:val="24"/>
        </w:rPr>
        <w:t>Suntinglah artikel berikut ini dengan menggunakan tanda-tanda koreksi.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Hujan turun, berat badan naik, hubungan sama dia </w:t>
      </w:r>
      <w:del w:id="0" w:author="ARIF" w:date="2021-02-08T10:22:00Z">
        <w:r w:rsidRPr="00C50A1E" w:rsidDel="00D13A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ins w:id="1" w:author="ARIF" w:date="2021-02-08T10:22:00Z">
        <w:r w:rsidR="00D13A69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tetap</w:t>
        </w:r>
        <w:r w:rsidR="00D13A69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2" w:author="ARIF" w:date="2021-02-08T10:22:00Z">
        <w:r w:rsidRPr="00C50A1E" w:rsidDel="00D13A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temenan </w:delText>
        </w:r>
      </w:del>
      <w:ins w:id="3" w:author="ARIF" w:date="2021-02-08T10:22:00Z">
        <w:r w:rsidR="00D13A69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berteman</w:t>
        </w:r>
        <w:r w:rsidR="00D13A69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del w:id="4" w:author="ARIF" w:date="2021-02-08T10:22:00Z">
        <w:r w:rsidRPr="00C50A1E" w:rsidDel="00D13A69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aja</w:delText>
        </w:r>
      </w:del>
      <w:ins w:id="5" w:author="ARIF" w:date="2021-02-08T10:22:00Z">
        <w:r w:rsidR="00D13A69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saja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del w:id="6" w:author="ARIF" w:date="2021-02-08T10:23:00Z">
        <w:r w:rsidRPr="00C50A1E" w:rsidDel="009E57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Huft</w:delText>
        </w:r>
      </w:del>
      <w:ins w:id="7" w:author="ARIF" w:date="2021-02-08T10:23:00Z">
        <w:r w:rsidR="009E575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 xml:space="preserve"> </w:t>
        </w:r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Huft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Apa yang lebih romantis dari sepiring mie instan kemasan putih yang aromanya </w:t>
      </w:r>
      <w:del w:id="8" w:author="ARIF" w:date="2021-02-08T10:24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ins w:id="9" w:author="ARIF" w:date="2021-02-08T10:24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begitu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menggoda </w:t>
      </w:r>
      <w:del w:id="10" w:author="ARIF" w:date="2021-02-08T10:24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indera </w:delText>
        </w:r>
      </w:del>
      <w:ins w:id="11" w:author="ARIF" w:date="2021-02-08T10:24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indra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penciuman itu atau bakwan yang baru diangkat dari penggorengan di kala hujan?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Januari, hujan sehari-hari, begitu </w:t>
      </w:r>
      <w:del w:id="12" w:author="ARIF" w:date="2021-02-08T10:25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sering mengartikannya. Benar saja. </w:t>
      </w:r>
      <w:del w:id="13" w:author="ARIF" w:date="2021-02-08T10:26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ins w:id="14" w:author="ARIF" w:date="2021-02-08T10:26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Walaupun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5" w:author="ARIF" w:date="2021-02-08T10:26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tahun ini awal musim hujan di Indonesia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mundur </w:t>
      </w:r>
      <w:del w:id="16" w:author="ARIF" w:date="2021-02-08T10:26:00Z">
        <w:r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 xml:space="preserve">antara </w:t>
      </w:r>
      <w:ins w:id="17" w:author="ARIF" w:date="2021-02-08T10:26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18" w:author="ARIF" w:date="2021-02-08T10:26:00Z">
        <w:r w:rsidDel="009E575F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 November-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Desember 2019, hujan benar-benar datang seperti perkiraan. Sudah sangat terasa</w:t>
      </w:r>
      <w:ins w:id="19" w:author="ARIF" w:date="2021-02-08T10:27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apalagi sejak awal tahun baru kita.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yang sering disalahkan karena mengundang kenangan ternyata </w:t>
      </w:r>
      <w:del w:id="20" w:author="ARIF" w:date="2021-02-08T10:27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ins w:id="21" w:author="ARIF" w:date="2021-02-08T10:27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tidak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hanya pandai membuat perasaan hatimu yang </w:t>
      </w:r>
      <w:r w:rsidRPr="009E575F">
        <w:rPr>
          <w:rFonts w:ascii="Times New Roman" w:eastAsia="Times New Roman" w:hAnsi="Times New Roman" w:cs="Times New Roman"/>
          <w:i/>
          <w:iCs/>
          <w:sz w:val="24"/>
          <w:szCs w:val="24"/>
          <w:rPrChange w:id="22" w:author="ARIF" w:date="2021-02-08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3" w:author="ARIF" w:date="2021-02-08T10:27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pun </w:delText>
        </w:r>
      </w:del>
      <w:ins w:id="24" w:author="ARIF" w:date="2021-02-08T10:27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namun juga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perilaku kita yang lain. Soal makan</w:t>
      </w:r>
      <w:ins w:id="25" w:author="ARIF" w:date="2021-02-08T10:28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26" w:author="ARIF" w:date="2021-02-08T10:28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, hujan yang membuat kita jadi sering lapar. Kok bisa</w:t>
      </w:r>
      <w:ins w:id="27" w:author="ARIF" w:date="2021-02-08T10:28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ya?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ins w:id="28" w:author="ARIF" w:date="2021-02-08T10:28:00Z">
        <w:r w:rsidR="009E575F">
          <w:rPr>
            <w:rFonts w:ascii="Times New Roman" w:eastAsia="Times New Roman" w:hAnsi="Times New Roman" w:cs="Times New Roman"/>
            <w:b/>
            <w:bCs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bahwa hujan datang bersama </w:t>
      </w:r>
      <w:del w:id="29" w:author="ARIF" w:date="2021-02-08T10:28:00Z">
        <w:r w:rsidDel="009E575F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ins w:id="30" w:author="ARIF" w:date="2021-02-08T10:28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nafsu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makan yang tiba-tiba ikut meningkat?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mengenang dia, kegiatan yang paling asyik </w:t>
      </w:r>
      <w:del w:id="31" w:author="ARIF" w:date="2021-02-08T10:28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saat hujan turun adalah makan. Sering disebut </w:t>
      </w:r>
      <w:del w:id="32" w:author="ARIF" w:date="2021-02-08T10:28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ins w:id="33" w:author="ARIF" w:date="2021-02-08T10:28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hanya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camilan, tapi jumlah kalorinya nyaris melebihi makan berat.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Sebungkus </w:t>
      </w:r>
      <w:del w:id="34" w:author="ARIF" w:date="2021-02-08T10:29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keripik </w:delText>
        </w:r>
      </w:del>
      <w:ins w:id="35" w:author="ARIF" w:date="2021-02-08T10:29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kripik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yang dalam kemasan bisa dikonsumsi 4 porsi habis sekali duduk.</w:t>
      </w:r>
      <w:del w:id="36" w:author="ARIF" w:date="2021-02-08T10:29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Belum cukup</w:t>
      </w:r>
      <w:ins w:id="37" w:author="ARIF" w:date="2021-02-08T10:29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38" w:author="ARIF" w:date="2021-02-08T10:29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75F" w:rsidRPr="00C50A1E">
        <w:rPr>
          <w:rFonts w:ascii="Times New Roman" w:eastAsia="Times New Roman" w:hAnsi="Times New Roman" w:cs="Times New Roman"/>
          <w:sz w:val="24"/>
          <w:szCs w:val="24"/>
        </w:rPr>
        <w:t xml:space="preserve">Tambah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lagi gorengannya, satu-dua biji </w:t>
      </w:r>
      <w:r w:rsidRPr="009E575F">
        <w:rPr>
          <w:rFonts w:ascii="Times New Roman" w:eastAsia="Times New Roman" w:hAnsi="Times New Roman" w:cs="Times New Roman"/>
          <w:i/>
          <w:iCs/>
          <w:sz w:val="24"/>
          <w:szCs w:val="24"/>
          <w:rPrChange w:id="39" w:author="ARIF" w:date="2021-02-08T10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 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yang seperti tahu bulat digoreng dadakan </w:t>
      </w:r>
      <w:del w:id="40" w:author="ARIF" w:date="2021-02-08T10:30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ins w:id="41" w:author="ARIF" w:date="2021-02-08T10:30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atau</w:t>
        </w:r>
        <w:r w:rsidR="009E575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yang masih hangat. Apalagi dengan makan, tubuh akan mendapat "panas" akibat terjadinya peningkatan metabolisme dalam tubuh. </w:t>
      </w:r>
    </w:p>
    <w:p w:rsidR="00927764" w:rsidRPr="009E575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42" w:author="ARIF" w:date="2021-02-08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Padahal kenyataannya, dingin yang terjadi akibat hujan tidak benar-benar membuat tubuh memerlukan kalori tambahan dari makananmu, </w:t>
      </w:r>
      <w:r w:rsidRPr="009E575F">
        <w:rPr>
          <w:rFonts w:ascii="Times New Roman" w:eastAsia="Times New Roman" w:hAnsi="Times New Roman" w:cs="Times New Roman"/>
          <w:i/>
          <w:iCs/>
          <w:sz w:val="24"/>
          <w:szCs w:val="24"/>
          <w:rPrChange w:id="43" w:author="ARIF" w:date="2021-02-08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Dingin yang kita kira ternyata tidak sedingin kenyataannya, </w:t>
      </w:r>
      <w:r w:rsidRPr="009E575F">
        <w:rPr>
          <w:rFonts w:ascii="Times New Roman" w:eastAsia="Times New Roman" w:hAnsi="Times New Roman" w:cs="Times New Roman"/>
          <w:i/>
          <w:iCs/>
          <w:sz w:val="24"/>
          <w:szCs w:val="24"/>
          <w:rPrChange w:id="44" w:author="ARIF" w:date="2021-02-08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kok</w:t>
      </w:r>
      <w:ins w:id="45" w:author="ARIF" w:date="2021-02-08T10:30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del w:id="46" w:author="ARIF" w:date="2021-02-08T10:30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del w:id="47" w:author="ARIF" w:date="2021-02-08T10:30:00Z">
        <w:r w:rsidRPr="00C50A1E" w:rsidDel="009E575F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hujan datang, tentu </w:t>
      </w:r>
      <w:ins w:id="48" w:author="ARIF" w:date="2021-02-08T10:30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kita akan lebih suka berlindung dalam ruangan saja. Ruangan yang membuat jarak kita dengan makanan makin dekat saja. Ya, ini soal akses makanan yang jadi tak lagi berjarak. </w:t>
      </w:r>
      <w:r w:rsidRPr="009E575F">
        <w:rPr>
          <w:rFonts w:ascii="Times New Roman" w:eastAsia="Times New Roman" w:hAnsi="Times New Roman" w:cs="Times New Roman"/>
          <w:i/>
          <w:iCs/>
          <w:sz w:val="24"/>
          <w:szCs w:val="24"/>
          <w:rPrChange w:id="49" w:author="ARIF" w:date="2021-02-08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biskuit-biskuit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bubuk-bubuk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penyimpanan. Sebagai bahan persediaan karena mau keluar di waktu hujan itu membuat kita berpikir berkali-kali. Akan merepotkan.</w:t>
      </w:r>
    </w:p>
    <w:p w:rsidR="00927764" w:rsidRPr="00C50A1E" w:rsidRDefault="00927764" w:rsidP="009E575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ada salahnya makan saat hujan. Yang sering membuatnya salah adalah pemilihan makanan kita yang tidak tahu diri. </w:t>
      </w:r>
      <w:del w:id="50" w:author="ARIF" w:date="2021-02-08T10:31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="009E575F" w:rsidRPr="00C50A1E">
        <w:rPr>
          <w:rFonts w:ascii="Times New Roman" w:eastAsia="Times New Roman" w:hAnsi="Times New Roman" w:cs="Times New Roman"/>
          <w:sz w:val="24"/>
          <w:szCs w:val="24"/>
        </w:rPr>
        <w:t xml:space="preserve">Penting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enak, kalori belakangan?</w:t>
      </w:r>
    </w:p>
    <w:p w:rsidR="00927764" w:rsidRPr="009E575F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  <w:lang w:val="id-ID"/>
          <w:rPrChange w:id="51" w:author="ARIF" w:date="2021-02-08T10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9E575F">
        <w:rPr>
          <w:rFonts w:ascii="Times New Roman" w:eastAsia="Times New Roman" w:hAnsi="Times New Roman" w:cs="Times New Roman"/>
          <w:i/>
          <w:iCs/>
          <w:sz w:val="24"/>
          <w:szCs w:val="24"/>
          <w:rPrChange w:id="52" w:author="ARIF" w:date="2021-02-08T10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mulai aja dulu dengan memperhatikan label informasi gizi ketika kamu memakan makanan kemasan. Atau</w:t>
      </w:r>
      <w:ins w:id="53" w:author="ARIF" w:date="2021-02-08T10:31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jika ingin minum yang hangat-hangat, takar gulanya</w:t>
      </w:r>
      <w:ins w:id="54" w:author="ARIF" w:date="2021-02-08T10:31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75F" w:rsidRPr="00C50A1E">
        <w:rPr>
          <w:rFonts w:ascii="Times New Roman" w:eastAsia="Times New Roman" w:hAnsi="Times New Roman" w:cs="Times New Roman"/>
          <w:sz w:val="24"/>
          <w:szCs w:val="24"/>
        </w:rPr>
        <w:t xml:space="preserve">Jangan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kelebihan. Sebab</w:t>
      </w:r>
      <w:ins w:id="55" w:author="ARIF" w:date="2021-02-08T10:31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kamu sudah terlalu manis, kata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</w:t>
      </w:r>
      <w:del w:id="56" w:author="ARIF" w:date="2021-02-08T10:31:00Z">
        <w:r w:rsidRPr="00C50A1E" w:rsidDel="009E57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</w:t>
      </w:r>
      <w:ins w:id="57" w:author="ARIF" w:date="2021-02-08T10:31:00Z">
        <w:r w:rsidR="009E575F">
          <w:rPr>
            <w:rFonts w:ascii="Times New Roman" w:eastAsia="Times New Roman" w:hAnsi="Times New Roman" w:cs="Times New Roman"/>
            <w:i/>
            <w:iCs/>
            <w:sz w:val="24"/>
            <w:szCs w:val="24"/>
            <w:lang w:val="id-ID"/>
          </w:rPr>
          <w:t>?</w:t>
        </w:r>
      </w:ins>
      <w:del w:id="58" w:author="ARIF" w:date="2021-02-08T10:31:00Z">
        <w:r w:rsidRPr="00C50A1E" w:rsidDel="009E575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Di musim hujan, rasa malas bergerak juga bisa jadi biang berat badan yang lebih suka naiknya. Apalagi munculnya kaum-kaum rebahan yang kerjaannya tiduran dan hanya buka tutup media sosial atau pura-pura sibuk padahal tidak ada yang nge-chat.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</w:t>
      </w:r>
      <w:ins w:id="59" w:author="ARIF" w:date="2021-02-08T10:32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simpanan di</w:t>
      </w:r>
      <w:ins w:id="60" w:author="ARIF" w:date="2021-02-08T10:32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61" w:author="ARIF" w:date="2021-02-08T10:32:00Z">
        <w:r w:rsidRPr="00C50A1E" w:rsidDel="009E575F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62" w:author="ARIF" w:date="2021-02-08T10:32:00Z">
        <w:r w:rsidR="009E575F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hujan. Coba ingat-ingat apa yang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 kuah susu ditambah telur. Ya</w:t>
      </w:r>
      <w:ins w:id="63" w:author="ARIF" w:date="2021-02-08T10:32:00Z">
        <w:r w:rsidR="007301C8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bisalah lebih dari 500 kalori. </w:t>
      </w:r>
      <w:r w:rsidR="007301C8" w:rsidRPr="00C50A1E">
        <w:rPr>
          <w:rFonts w:ascii="Times New Roman" w:eastAsia="Times New Roman" w:hAnsi="Times New Roman" w:cs="Times New Roman"/>
          <w:sz w:val="24"/>
          <w:szCs w:val="24"/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>
      <w:bookmarkStart w:id="64" w:name="_GoBack"/>
      <w:bookmarkEnd w:id="64"/>
    </w:p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393" w:rsidRDefault="00556393">
      <w:r>
        <w:separator/>
      </w:r>
    </w:p>
  </w:endnote>
  <w:endnote w:type="continuationSeparator" w:id="0">
    <w:p w:rsidR="00556393" w:rsidRDefault="005563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556393">
    <w:pPr>
      <w:pStyle w:val="Footer"/>
    </w:pPr>
  </w:p>
  <w:p w:rsidR="00941E77" w:rsidRDefault="00556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393" w:rsidRDefault="00556393">
      <w:r>
        <w:separator/>
      </w:r>
    </w:p>
  </w:footnote>
  <w:footnote w:type="continuationSeparator" w:id="0">
    <w:p w:rsidR="00556393" w:rsidRDefault="005563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2978B6"/>
    <w:rsid w:val="0042167F"/>
    <w:rsid w:val="00556393"/>
    <w:rsid w:val="007301C8"/>
    <w:rsid w:val="00924DF5"/>
    <w:rsid w:val="00927764"/>
    <w:rsid w:val="009E575F"/>
    <w:rsid w:val="00D13A69"/>
    <w:rsid w:val="00F7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70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F708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2C896-020D-48B5-B3E2-88034262D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ARIF</cp:lastModifiedBy>
  <cp:revision>3</cp:revision>
  <dcterms:created xsi:type="dcterms:W3CDTF">2021-02-08T02:58:00Z</dcterms:created>
  <dcterms:modified xsi:type="dcterms:W3CDTF">2021-02-08T03:32:00Z</dcterms:modified>
</cp:coreProperties>
</file>