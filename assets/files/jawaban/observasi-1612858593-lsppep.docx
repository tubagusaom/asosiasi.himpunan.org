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59C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A8D3F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D9AEC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323F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1708437" w14:textId="77777777" w:rsidTr="00821BA2">
        <w:tc>
          <w:tcPr>
            <w:tcW w:w="9350" w:type="dxa"/>
          </w:tcPr>
          <w:p w14:paraId="6E58B25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EC98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46787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76190" w14:textId="6C559033" w:rsidR="00974F1C" w:rsidRPr="004B7994" w:rsidDel="00FC104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0" w:author="Shihab" w:date="2021-02-09T15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" w:author="Shihab" w:date="2021-02-09T15:16:00Z">
              <w:r w:rsidRPr="004B7994" w:rsidDel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14:paraId="2FB6BB56" w14:textId="390BF1C0" w:rsidR="00974F1C" w:rsidRPr="004B7994" w:rsidDel="00FC1045" w:rsidRDefault="00974F1C" w:rsidP="00821BA2">
            <w:pPr>
              <w:spacing w:line="312" w:lineRule="auto"/>
              <w:ind w:left="457"/>
              <w:rPr>
                <w:del w:id="2" w:author="Shihab" w:date="2021-02-09T15:16:00Z"/>
                <w:rFonts w:ascii="Times New Roman" w:hAnsi="Times New Roman" w:cs="Times New Roman"/>
                <w:iCs/>
                <w:sz w:val="24"/>
                <w:szCs w:val="24"/>
              </w:rPr>
            </w:pPr>
            <w:del w:id="3" w:author="Shihab" w:date="2021-02-09T15:16:00Z">
              <w:r w:rsidRPr="004B7994" w:rsidDel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FC1045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14:paraId="103DACE9" w14:textId="05D84955" w:rsidR="00974F1C" w:rsidRPr="004B7994" w:rsidDel="00FC1045" w:rsidRDefault="00974F1C" w:rsidP="00821BA2">
            <w:pPr>
              <w:spacing w:line="312" w:lineRule="auto"/>
              <w:ind w:left="457"/>
              <w:rPr>
                <w:del w:id="4" w:author="Shihab" w:date="2021-02-09T15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5" w:author="Shihab" w:date="2021-02-09T15:16:00Z">
              <w:r w:rsidDel="00FC104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FC104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14:paraId="291F11E1" w14:textId="4B6CB47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" w:author="Shihab" w:date="2021-02-09T15:16:00Z">
              <w:r w:rsidRPr="004B7994" w:rsidDel="00FC104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FC1045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  <w:ins w:id="7" w:author="Shihab" w:date="2021-02-09T15:16:00Z"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(2010). </w:t>
              </w:r>
              <w:r w:rsidR="00FC1045" w:rsidRPr="00FC104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" w:author="Shihab" w:date="2021-02-09T15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Internet Marketing for Beginners</w:t>
              </w:r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27FDB72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68723E" w14:textId="5FABD4C6" w:rsidR="00974F1C" w:rsidRPr="004B7994" w:rsidDel="00FC1045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" w:author="Shihab" w:date="2021-02-09T15:1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" w:author="Shihab" w:date="2021-02-09T15:17:00Z">
              <w:r w:rsidDel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FC1045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FC1045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FC1045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FC1045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14:paraId="00F37FE8" w14:textId="70F00368" w:rsidR="00974F1C" w:rsidDel="00FC1045" w:rsidRDefault="00974F1C" w:rsidP="00821BA2">
            <w:pPr>
              <w:pStyle w:val="ListParagraph"/>
              <w:spacing w:line="312" w:lineRule="auto"/>
              <w:ind w:left="457"/>
              <w:rPr>
                <w:del w:id="11" w:author="Shihab" w:date="2021-02-09T15:1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2" w:author="Shihab" w:date="2021-02-09T15:17:00Z">
              <w:r w:rsidDel="00FC104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14:paraId="187E906B" w14:textId="71254E0E" w:rsidR="00974F1C" w:rsidRPr="00FC104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3" w:author="Shihab" w:date="2021-02-09T15:17:00Z">
              <w:r w:rsidRPr="004B7994" w:rsidDel="00FC104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FC1045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  <w:proofErr w:type="spellStart"/>
            <w:ins w:id="14" w:author="Shihab" w:date="2021-02-09T15:17:00Z"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(2016). </w:t>
              </w:r>
              <w:r w:rsidR="00FC104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Facebook Marketing. </w:t>
              </w:r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 w:rsidR="00FC10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4A7727F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63F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A09D1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BA8A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58ED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9F7B1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7430FC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2C041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49D6B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348F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4AF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24CE1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A85AA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4E069A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4326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B2ECA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2812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547E5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240A0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5164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515C5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596D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4C3F1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C0183E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2E659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C846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8D042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hab">
    <w15:presenceInfo w15:providerId="None" w15:userId="Shih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FC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ADE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Shihab</cp:lastModifiedBy>
  <cp:revision>2</cp:revision>
  <dcterms:created xsi:type="dcterms:W3CDTF">2020-08-26T21:21:00Z</dcterms:created>
  <dcterms:modified xsi:type="dcterms:W3CDTF">2021-02-09T08:18:00Z</dcterms:modified>
</cp:coreProperties>
</file>