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D3C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947A9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30ED0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401A8B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EB159E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4D2D75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179B4DE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DDC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A8FE8A8" w14:textId="74CC2DE1" w:rsidR="003806C9" w:rsidDel="0001241C" w:rsidRDefault="003806C9" w:rsidP="00927764">
      <w:pPr>
        <w:shd w:val="clear" w:color="auto" w:fill="F5F5F5"/>
        <w:spacing w:after="375"/>
        <w:rPr>
          <w:del w:id="0" w:author="fitri arlinkasari" w:date="2022-08-16T15:05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B30F7FB" w14:textId="54AC5C67" w:rsidR="00927764" w:rsidRPr="00C50A1E" w:rsidRDefault="001A3CF9" w:rsidP="001A3CF9">
      <w:pPr>
        <w:shd w:val="clear" w:color="auto" w:fill="F5F5F5"/>
        <w:spacing w:after="375"/>
        <w:ind w:left="720"/>
        <w:rPr>
          <w:rFonts w:ascii="Times New Roman" w:eastAsia="Times New Roman" w:hAnsi="Times New Roman" w:cs="Times New Roman"/>
          <w:sz w:val="24"/>
          <w:szCs w:val="24"/>
        </w:rPr>
        <w:pPrChange w:id="1" w:author="fitri arlinkasari" w:date="2022-08-16T15:12:00Z">
          <w:pPr>
            <w:shd w:val="clear" w:color="auto" w:fill="F5F5F5"/>
            <w:spacing w:after="375"/>
          </w:pPr>
        </w:pPrChange>
      </w:pPr>
      <w:ins w:id="2" w:author="fitri arlinkasari" w:date="2022-08-16T15:1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3" w:author="fitri arlinkasari" w:date="2022-08-16T15:12:00Z">
        <w:r w:rsidR="00927764" w:rsidRPr="00C50A1E" w:rsidDel="001A3CF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4" w:author="fitri arlinkasari" w:date="2022-08-16T15:1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sebatas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5" w:author="fitri arlinkasari" w:date="2022-08-16T15:12:00Z">
        <w:r w:rsidR="00927764" w:rsidRPr="00C50A1E" w:rsidDel="001A3CF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 aja</w:delText>
        </w:r>
      </w:del>
      <w:proofErr w:type="spellStart"/>
      <w:ins w:id="6" w:author="fitri arlinkasari" w:date="2022-08-16T15:1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pertemanan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7" w:author="fitri arlinkasari" w:date="2022-08-16T15:1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14:paraId="60A6261B" w14:textId="152B34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fitri arlinkasari" w:date="2022-08-16T15:05:00Z">
        <w:r w:rsidRPr="00C50A1E" w:rsidDel="0001241C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fitri arlinkasari" w:date="2022-08-16T15:12:00Z">
        <w:r w:rsidRPr="00C50A1E" w:rsidDel="001A3CF9">
          <w:rPr>
            <w:rFonts w:ascii="Times New Roman" w:eastAsia="Times New Roman" w:hAnsi="Times New Roman" w:cs="Times New Roman"/>
            <w:sz w:val="24"/>
            <w:szCs w:val="24"/>
          </w:rPr>
          <w:delText>indera penciuman</w:delText>
        </w:r>
      </w:del>
      <w:proofErr w:type="spellStart"/>
      <w:ins w:id="10" w:author="fitri arlinkasari" w:date="2022-08-16T15:12:00Z">
        <w:r w:rsidR="001A3CF9">
          <w:rPr>
            <w:rFonts w:ascii="Times New Roman" w:eastAsia="Times New Roman" w:hAnsi="Times New Roman" w:cs="Times New Roman"/>
            <w:sz w:val="24"/>
            <w:szCs w:val="24"/>
          </w:rPr>
          <w:t>hidung</w:t>
        </w:r>
      </w:ins>
      <w:del w:id="11" w:author="fitri arlinkasari" w:date="2022-08-16T15:05:00Z">
        <w:r w:rsidRPr="00C50A1E" w:rsidDel="00C76F8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2" w:author="fitri arlinkasari" w:date="2022-08-16T15:06:00Z">
        <w:r w:rsidRPr="00C50A1E" w:rsidDel="00C76F81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10D66A" w14:textId="551656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ins w:id="13" w:author="fitri arlinkasari" w:date="2022-08-16T15:08:00Z">
        <w:r w:rsidR="00F06213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="00F0621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ins w:id="14" w:author="fitri arlinkasari" w:date="2022-08-16T15:09:00Z">
        <w:r w:rsidR="0060100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5" w:author="fitri arlinkasari" w:date="2022-08-16T15:08:00Z">
        <w:r w:rsidRPr="00C50A1E" w:rsidDel="00601001">
          <w:rPr>
            <w:rFonts w:ascii="Times New Roman" w:eastAsia="Times New Roman" w:hAnsi="Times New Roman" w:cs="Times New Roman"/>
            <w:sz w:val="24"/>
            <w:szCs w:val="24"/>
          </w:rPr>
          <w:delText xml:space="preserve"> sering mengartikannya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6" w:author="fitri arlinkasari" w:date="2022-08-16T15:09:00Z">
        <w:r w:rsidRPr="00C50A1E" w:rsidDel="00C75B5F">
          <w:rPr>
            <w:rFonts w:ascii="Times New Roman" w:eastAsia="Times New Roman" w:hAnsi="Times New Roman" w:cs="Times New Roman"/>
            <w:sz w:val="24"/>
            <w:szCs w:val="24"/>
          </w:rPr>
          <w:delText>Benar saja</w:delText>
        </w:r>
      </w:del>
      <w:del w:id="17" w:author="fitri arlinkasari" w:date="2022-08-16T15:06:00Z">
        <w:r w:rsidRPr="00C50A1E" w:rsidDel="008466F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18" w:author="fitri arlinkasari" w:date="2022-08-16T15:13:00Z">
        <w:r w:rsidR="005D105F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kerap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mewarnai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baru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Guyuran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sejak</w:t>
        </w:r>
        <w:proofErr w:type="spellEnd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105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9" w:author="fitri arlinkasari" w:date="2022-08-16T15:06:00Z">
        <w:r w:rsidRPr="00C50A1E" w:rsidDel="008466FE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del w:id="20" w:author="fitri arlinkasari" w:date="2022-08-16T15:13:00Z">
        <w:r w:rsidRPr="00C50A1E" w:rsidDel="005D105F">
          <w:rPr>
            <w:rFonts w:ascii="Times New Roman" w:eastAsia="Times New Roman" w:hAnsi="Times New Roman" w:cs="Times New Roman"/>
            <w:sz w:val="24"/>
            <w:szCs w:val="24"/>
          </w:rPr>
          <w:delText xml:space="preserve">eski di tahun ini awal musim hujan di Indonesia </w:delText>
        </w:r>
      </w:del>
      <w:del w:id="21" w:author="fitri arlinkasari" w:date="2022-08-16T15:07:00Z">
        <w:r w:rsidDel="00D24EB1">
          <w:rPr>
            <w:rFonts w:ascii="Times New Roman" w:eastAsia="Times New Roman" w:hAnsi="Times New Roman" w:cs="Times New Roman"/>
            <w:sz w:val="24"/>
            <w:szCs w:val="24"/>
          </w:rPr>
          <w:delText xml:space="preserve">mundur di </w:delText>
        </w:r>
      </w:del>
      <w:del w:id="22" w:author="fitri arlinkasari" w:date="2022-08-16T15:13:00Z">
        <w:r w:rsidDel="005D105F">
          <w:rPr>
            <w:rFonts w:ascii="Times New Roman" w:eastAsia="Times New Roman" w:hAnsi="Times New Roman" w:cs="Times New Roman"/>
            <w:sz w:val="24"/>
            <w:szCs w:val="24"/>
          </w:rPr>
          <w:delText>antara 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del w:id="23" w:author="fitri arlinkasari" w:date="2022-08-16T15:14:00Z">
        <w:r w:rsidRPr="00C50A1E" w:rsidDel="00F426F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24" w:author="fitri arlinkasari" w:date="2022-08-16T15:07:00Z">
        <w:r w:rsidRPr="00C50A1E" w:rsidDel="00D24EB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5" w:author="fitri arlinkasari" w:date="2022-08-16T15:14:00Z">
        <w:r w:rsidRPr="00C50A1E" w:rsidDel="00F426FB">
          <w:rPr>
            <w:rFonts w:ascii="Times New Roman" w:eastAsia="Times New Roman" w:hAnsi="Times New Roman" w:cs="Times New Roman"/>
            <w:sz w:val="24"/>
            <w:szCs w:val="24"/>
          </w:rPr>
          <w:delText>hujan benar-benar datang seperti perkiraan. Sudah sangat terasa apalagi sejak awal tahun baru kita.</w:delText>
        </w:r>
      </w:del>
    </w:p>
    <w:p w14:paraId="5DFE7CF8" w14:textId="5AE5A167" w:rsidR="00927764" w:rsidRPr="0093327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fitri arlinkasari" w:date="2022-08-16T15:14:00Z">
        <w:r w:rsidRPr="00C50A1E" w:rsidDel="00F426F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fitri arlinkasari" w:date="2022-08-16T15:14:00Z">
        <w:r w:rsidR="00F426FB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F426FB">
          <w:rPr>
            <w:rFonts w:ascii="Times New Roman" w:eastAsia="Times New Roman" w:hAnsi="Times New Roman" w:cs="Times New Roman"/>
            <w:sz w:val="24"/>
            <w:szCs w:val="24"/>
          </w:rPr>
          <w:t>menambah</w:t>
        </w:r>
        <w:proofErr w:type="spellEnd"/>
        <w:r w:rsidR="00F426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426FB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F426FB">
          <w:rPr>
            <w:rFonts w:ascii="Times New Roman" w:eastAsia="Times New Roman" w:hAnsi="Times New Roman" w:cs="Times New Roman"/>
            <w:sz w:val="24"/>
            <w:szCs w:val="24"/>
          </w:rPr>
          <w:t xml:space="preserve"> badan. </w:t>
        </w:r>
      </w:ins>
      <w:del w:id="28" w:author="fitri arlinkasari" w:date="2022-08-16T15:14:00Z">
        <w:r w:rsidRPr="00C50A1E" w:rsidDel="00F426FB">
          <w:rPr>
            <w:rFonts w:ascii="Times New Roman" w:eastAsia="Times New Roman" w:hAnsi="Times New Roman" w:cs="Times New Roman"/>
            <w:sz w:val="24"/>
            <w:szCs w:val="24"/>
          </w:rPr>
          <w:delText xml:space="preserve">ternyata tak hanya pandai membuat perasaan hatimu yang ambyar, pun perilaku kita yang lain. Soal makan. Ya, hujan yang membuat kita jadi sering lapar. </w:delText>
        </w:r>
      </w:del>
      <w:del w:id="29" w:author="fitri arlinkasari" w:date="2022-08-16T15:15:00Z">
        <w:r w:rsidRPr="00F426FB" w:rsidDel="0093327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0" w:author="fitri arlinkasari" w:date="2022-08-16T15:1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Kok bisa ya?</w:delText>
        </w:r>
      </w:del>
      <w:ins w:id="31" w:author="fitri arlinkasari" w:date="2022-08-16T15:15:00Z">
        <w:r w:rsidR="009332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70D157B" w14:textId="5B3DC6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2" w:author="fitri arlinkasari" w:date="2022-08-16T15:14:00Z">
        <w:r w:rsidR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33" w:author="fitri arlinkasari" w:date="2022-08-16T15:14:00Z">
        <w:r w:rsidRPr="00C50A1E" w:rsidDel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4" w:author="fitri arlinkasari" w:date="2022-08-16T15:15:00Z">
        <w:r w:rsidR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mudah</w:t>
        </w:r>
        <w:proofErr w:type="spellEnd"/>
        <w:r w:rsidR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del w:id="35" w:author="fitri arlinkasari" w:date="2022-08-16T15:15:00Z">
        <w:r w:rsidRPr="00C50A1E" w:rsidDel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6" w:author="fitri arlinkasari" w:date="2022-08-16T15:15:00Z">
        <w:r w:rsidR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</w:ins>
      <w:del w:id="37" w:author="fitri arlinkasari" w:date="2022-08-16T15:15:00Z">
        <w:r w:rsidRPr="00C50A1E" w:rsidDel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8" w:author="fitri arlinkasari" w:date="2022-08-16T15:15:00Z">
        <w:r w:rsidR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39" w:author="fitri arlinkasari" w:date="2022-08-16T15:15:00Z">
        <w:r w:rsidRPr="00C50A1E" w:rsidDel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40" w:author="fitri arlinkasari" w:date="2022-08-16T15:14:00Z">
        <w:r w:rsidR="006865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41" w:author="fitri arlinkasari" w:date="2022-08-16T15:17:00Z">
        <w:r w:rsidR="00DB2984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2" w:author="fitri arlinkasari" w:date="2022-08-16T15:17:00Z">
        <w:r w:rsidDel="00DB2984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FDCBEE" w14:textId="16CB19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fitri arlinkasari" w:date="2022-08-16T15:17:00Z">
        <w:r w:rsidR="007058EB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44" w:author="fitri arlinkasari" w:date="2022-08-16T15:17:00Z">
        <w:r w:rsidR="007058EB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45" w:author="fitri arlinkasari" w:date="2022-08-16T15:17:00Z">
        <w:r w:rsidR="007058E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46" w:author="fitri arlinkasari" w:date="2022-08-16T15:18:00Z">
        <w:r w:rsidR="001F1491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F14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F1491">
          <w:rPr>
            <w:rFonts w:ascii="Times New Roman" w:eastAsia="Times New Roman" w:hAnsi="Times New Roman" w:cs="Times New Roman"/>
            <w:sz w:val="24"/>
            <w:szCs w:val="24"/>
          </w:rPr>
          <w:t>ringan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fitri arlinkasari" w:date="2022-08-16T15:18:00Z">
        <w:r w:rsidRPr="00C50A1E" w:rsidDel="001F1491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del w:id="48" w:author="fitri arlinkasari" w:date="2022-08-16T15:17:00Z">
        <w:r w:rsidRPr="00C50A1E" w:rsidDel="007058EB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del w:id="49" w:author="fitri arlinkasari" w:date="2022-08-16T15:18:00Z">
        <w:r w:rsidRPr="00C50A1E" w:rsidDel="001F1491">
          <w:rPr>
            <w:rFonts w:ascii="Times New Roman" w:eastAsia="Times New Roman" w:hAnsi="Times New Roman" w:cs="Times New Roman"/>
            <w:sz w:val="24"/>
            <w:szCs w:val="24"/>
          </w:rPr>
          <w:delText>milan</w:delText>
        </w:r>
      </w:del>
      <w:ins w:id="50" w:author="fitri arlinkasari" w:date="2022-08-16T15:19:00Z">
        <w:r w:rsidR="00494E11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proofErr w:type="spellStart"/>
      <w:ins w:id="51" w:author="fitri arlinkasari" w:date="2022-08-16T15:18:00Z">
        <w:r w:rsidR="001F1491">
          <w:rPr>
            <w:rFonts w:ascii="Times New Roman" w:eastAsia="Times New Roman" w:hAnsi="Times New Roman" w:cs="Times New Roman"/>
            <w:sz w:val="24"/>
            <w:szCs w:val="24"/>
          </w:rPr>
          <w:t>kudapan</w:t>
        </w:r>
      </w:ins>
      <w:proofErr w:type="spellEnd"/>
      <w:ins w:id="52" w:author="fitri arlinkasari" w:date="2022-08-16T15:19:00Z">
        <w:r w:rsidR="00494E11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51E6F" w14:textId="7FC166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fitri arlinkasari" w:date="2022-08-16T15:18:00Z">
        <w:r w:rsidR="00E96917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54" w:author="fitri arlinkasari" w:date="2022-08-16T15:18:00Z">
        <w:r w:rsidRPr="00C50A1E" w:rsidDel="00E96917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5" w:author="fitri arlinkasari" w:date="2022-08-16T15:18:00Z">
        <w:r w:rsidR="00E96917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E969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56" w:author="fitri arlinkasari" w:date="2022-08-16T15:19:00Z">
        <w:r w:rsidR="008917D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7ED72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45BB46" w14:textId="3041B04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57" w:author="fitri arlinkasari" w:date="2022-08-16T15:20:00Z">
        <w:r w:rsidR="00494E11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fitri arlinkasari" w:date="2022-08-16T15:20:00Z">
        <w:r w:rsidRPr="00C50A1E" w:rsidDel="00507131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del w:id="59" w:author="fitri arlinkasari" w:date="2022-08-16T15:20:00Z">
        <w:r w:rsidRPr="00C50A1E" w:rsidDel="00507131">
          <w:rPr>
            <w:rFonts w:ascii="Times New Roman" w:eastAsia="Times New Roman" w:hAnsi="Times New Roman" w:cs="Times New Roman"/>
            <w:sz w:val="24"/>
            <w:szCs w:val="24"/>
          </w:rPr>
          <w:delText xml:space="preserve"> dalam tubuh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2E50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4C605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723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7C2779" w14:textId="38B7E8C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60" w:author="fitri arlinkasari" w:date="2022-08-16T15:21:00Z">
        <w:r w:rsidRPr="00C50A1E" w:rsidDel="00706D88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210336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5B56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20323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A7D77">
        <w:rPr>
          <w:rFonts w:ascii="Times New Roman" w:eastAsia="Times New Roman" w:hAnsi="Times New Roman" w:cs="Times New Roman"/>
          <w:i/>
          <w:iCs/>
          <w:sz w:val="24"/>
          <w:szCs w:val="24"/>
          <w:rPrChange w:id="61" w:author="fitri arlinkasari" w:date="2022-08-16T15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7B68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27718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E89DD7" w14:textId="71054C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2" w:author="fitri arlinkasari" w:date="2022-08-16T15:22:00Z">
        <w:r w:rsidRPr="00C50A1E" w:rsidDel="00706D88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0FFC333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945DDC2" w14:textId="77777777" w:rsidR="00927764" w:rsidRPr="00C50A1E" w:rsidRDefault="00927764" w:rsidP="00927764"/>
    <w:p w14:paraId="68594353" w14:textId="77777777" w:rsidR="00927764" w:rsidRPr="005A045A" w:rsidRDefault="00927764" w:rsidP="00927764">
      <w:pPr>
        <w:rPr>
          <w:i/>
        </w:rPr>
      </w:pPr>
    </w:p>
    <w:p w14:paraId="4378BDE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A1A900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DA63" w14:textId="77777777" w:rsidR="002318A3" w:rsidRDefault="002318A3">
      <w:r>
        <w:separator/>
      </w:r>
    </w:p>
  </w:endnote>
  <w:endnote w:type="continuationSeparator" w:id="0">
    <w:p w14:paraId="078ACF27" w14:textId="77777777"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125A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AFDF7E5" w14:textId="77777777" w:rsidR="00941E77" w:rsidRDefault="00FA7D77">
    <w:pPr>
      <w:pStyle w:val="Footer"/>
    </w:pPr>
  </w:p>
  <w:p w14:paraId="6C1BD492" w14:textId="77777777" w:rsidR="00941E77" w:rsidRDefault="00FA7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D0B7" w14:textId="77777777" w:rsidR="002318A3" w:rsidRDefault="002318A3">
      <w:r>
        <w:separator/>
      </w:r>
    </w:p>
  </w:footnote>
  <w:footnote w:type="continuationSeparator" w:id="0">
    <w:p w14:paraId="3A71B0B5" w14:textId="77777777"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087827">
    <w:abstractNumId w:val="0"/>
  </w:num>
  <w:num w:numId="2" w16cid:durableId="452410161">
    <w:abstractNumId w:val="2"/>
  </w:num>
  <w:num w:numId="3" w16cid:durableId="5091762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tri arlinkasari">
    <w15:presenceInfo w15:providerId="None" w15:userId="fitri arlinka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241C"/>
    <w:rsid w:val="000728F3"/>
    <w:rsid w:val="0012251A"/>
    <w:rsid w:val="001A3CF9"/>
    <w:rsid w:val="001F1491"/>
    <w:rsid w:val="002318A3"/>
    <w:rsid w:val="00365378"/>
    <w:rsid w:val="003806C9"/>
    <w:rsid w:val="0042167F"/>
    <w:rsid w:val="00494E11"/>
    <w:rsid w:val="00507131"/>
    <w:rsid w:val="005D105F"/>
    <w:rsid w:val="00601001"/>
    <w:rsid w:val="0068651C"/>
    <w:rsid w:val="007058EB"/>
    <w:rsid w:val="00706D88"/>
    <w:rsid w:val="007D7CB2"/>
    <w:rsid w:val="008466FE"/>
    <w:rsid w:val="00872186"/>
    <w:rsid w:val="008917DC"/>
    <w:rsid w:val="00924DF5"/>
    <w:rsid w:val="00927764"/>
    <w:rsid w:val="00933271"/>
    <w:rsid w:val="00C20908"/>
    <w:rsid w:val="00C75B5F"/>
    <w:rsid w:val="00C76F81"/>
    <w:rsid w:val="00CC1893"/>
    <w:rsid w:val="00D224EE"/>
    <w:rsid w:val="00D24EB1"/>
    <w:rsid w:val="00DB2984"/>
    <w:rsid w:val="00E949E8"/>
    <w:rsid w:val="00E96917"/>
    <w:rsid w:val="00F06213"/>
    <w:rsid w:val="00F426FB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A69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7D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 arlinkasari</cp:lastModifiedBy>
  <cp:revision>31</cp:revision>
  <dcterms:created xsi:type="dcterms:W3CDTF">2020-08-26T21:16:00Z</dcterms:created>
  <dcterms:modified xsi:type="dcterms:W3CDTF">2022-08-16T08:22:00Z</dcterms:modified>
</cp:coreProperties>
</file>