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B44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30AB02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15AAE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6494F3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05716DF1" w14:textId="77777777" w:rsidR="00927764" w:rsidRPr="0094076B" w:rsidRDefault="00927764" w:rsidP="00927764">
      <w:pPr>
        <w:rPr>
          <w:rFonts w:ascii="Cambria" w:hAnsi="Cambria"/>
        </w:rPr>
      </w:pPr>
    </w:p>
    <w:p w14:paraId="6B93726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129951B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1EE14B4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72603C1" wp14:editId="186ACF0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9C30" w14:textId="4BBA78DC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Ilustrasi | </w:t>
      </w:r>
      <w:ins w:id="0" w:author="Nita Maria" w:date="2022-07-15T14:48:00Z">
        <w:r w:rsidR="00776846">
          <w:rPr>
            <w:rFonts w:ascii="Times New Roman" w:eastAsia="Times New Roman" w:hAnsi="Times New Roman" w:cs="Times New Roman"/>
            <w:sz w:val="18"/>
            <w:szCs w:val="18"/>
          </w:rPr>
          <w:t xml:space="preserve">Sumber : </w:t>
        </w:r>
      </w:ins>
      <w:r w:rsidRPr="00C50A1E">
        <w:rPr>
          <w:rFonts w:ascii="Times New Roman" w:eastAsia="Times New Roman" w:hAnsi="Times New Roman" w:cs="Times New Roman"/>
          <w:sz w:val="18"/>
          <w:szCs w:val="18"/>
        </w:rPr>
        <w:t>unsplash.com</w:t>
      </w:r>
      <w:ins w:id="1" w:author="Nita Maria" w:date="2022-07-15T15:01:00Z">
        <w:r w:rsidR="004D41C4">
          <w:rPr>
            <w:rFonts w:ascii="Times New Roman" w:eastAsia="Times New Roman" w:hAnsi="Times New Roman" w:cs="Times New Roman"/>
            <w:sz w:val="18"/>
            <w:szCs w:val="18"/>
          </w:rPr>
          <w:t>/xxx</w:t>
        </w:r>
      </w:ins>
    </w:p>
    <w:p w14:paraId="1B373F28" w14:textId="77777777" w:rsidR="00776846" w:rsidRDefault="00776846" w:rsidP="00927764">
      <w:pPr>
        <w:shd w:val="clear" w:color="auto" w:fill="F5F5F5"/>
        <w:spacing w:after="375"/>
        <w:rPr>
          <w:ins w:id="2" w:author="Nita Maria" w:date="2022-07-15T14:48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2A1BC85" w14:textId="35D966BE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</w:t>
      </w:r>
      <w:ins w:id="4" w:author="Nita Maria" w:date="2022-07-15T14:48:00Z">
        <w:r w:rsidR="0077684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5" w:author="Nita Maria" w:date="2022-07-15T14:48:00Z">
        <w:r w:rsidRPr="00C50A1E" w:rsidDel="0077684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6" w:author="Nita Maria" w:date="2022-07-15T14:48:00Z">
        <w:r w:rsidR="0077684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7" w:author="Nita Maria" w:date="2022-07-15T14:48:00Z">
        <w:r w:rsidRPr="00C50A1E" w:rsidDel="0077684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ubungan </w:t>
      </w:r>
      <w:del w:id="8" w:author="Nita Maria" w:date="2022-07-15T14:49:00Z">
        <w:r w:rsidRPr="00C50A1E" w:rsidDel="0077684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ins w:id="9" w:author="Nita Maria" w:date="2022-07-15T14:49:00Z">
        <w:r w:rsidR="0077684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r w:rsidR="00776846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 tetep temenan aja. Huft.</w:t>
      </w:r>
    </w:p>
    <w:p w14:paraId="41CA276A" w14:textId="4FBF92D5" w:rsidR="00927764" w:rsidRPr="00C50A1E" w:rsidDel="00346236" w:rsidRDefault="00927764" w:rsidP="00932D0C">
      <w:pPr>
        <w:shd w:val="clear" w:color="auto" w:fill="F5F5F5"/>
        <w:spacing w:after="375"/>
        <w:jc w:val="both"/>
        <w:rPr>
          <w:del w:id="10" w:author="Nita Maria" w:date="2022-07-15T14:58:00Z"/>
          <w:rFonts w:ascii="Times New Roman" w:eastAsia="Times New Roman" w:hAnsi="Times New Roman" w:cs="Times New Roman"/>
          <w:sz w:val="24"/>
          <w:szCs w:val="24"/>
        </w:rPr>
        <w:pPrChange w:id="11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</w:t>
      </w:r>
      <w:del w:id="12" w:author="Nita Maria" w:date="2022-07-15T15:01:00Z">
        <w:r w:rsidRPr="00C50A1E" w:rsidDel="004D41C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aduhai menggoda indera penciuman itu atau bakwan yang baru diangkat dari penggorengan di kala hujan?</w:t>
      </w:r>
      <w:ins w:id="13" w:author="Nita Maria" w:date="2022-07-15T14:58:00Z">
        <w:r w:rsidR="003462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356D2F8" w14:textId="35E73DAE" w:rsidR="00927764" w:rsidRPr="00C50A1E" w:rsidDel="00346236" w:rsidRDefault="00927764" w:rsidP="00932D0C">
      <w:pPr>
        <w:shd w:val="clear" w:color="auto" w:fill="F5F5F5"/>
        <w:spacing w:after="375"/>
        <w:jc w:val="both"/>
        <w:rPr>
          <w:del w:id="14" w:author="Nita Maria" w:date="2022-07-15T14:58:00Z"/>
          <w:rFonts w:ascii="Times New Roman" w:eastAsia="Times New Roman" w:hAnsi="Times New Roman" w:cs="Times New Roman"/>
          <w:sz w:val="24"/>
          <w:szCs w:val="24"/>
        </w:rPr>
        <w:pPrChange w:id="15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</w:t>
      </w:r>
      <w:ins w:id="16" w:author="Nita Maria" w:date="2022-07-15T14:49:00Z">
        <w:r w:rsidR="0068307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7" w:author="Nita Maria" w:date="2022-07-15T14:49:00Z">
        <w:r w:rsidRPr="00C50A1E" w:rsidDel="0068307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" w:author="Nita Maria" w:date="2022-07-15T14:49:00Z">
        <w:r w:rsidR="0068307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9" w:author="Nita Maria" w:date="2022-07-15T14:49:00Z">
        <w:r w:rsidRPr="00C50A1E" w:rsidDel="0068307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del w:id="20" w:author="Nita Maria" w:date="2022-07-15T14:49:00Z">
        <w:r w:rsidDel="00683072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del w:id="21" w:author="Nita Maria" w:date="2022-07-15T14:50:00Z">
        <w:r w:rsidRPr="00C50A1E" w:rsidDel="00683072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benar-benar datang seperti perkiraan. Sudah sangat terasa </w:t>
      </w:r>
      <w:del w:id="22" w:author="Nita Maria" w:date="2022-07-15T14:50:00Z">
        <w:r w:rsidRPr="00C50A1E" w:rsidDel="003358B7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23" w:author="Nita Maria" w:date="2022-07-15T14:50:00Z">
        <w:r w:rsidRPr="00C50A1E" w:rsidDel="003358B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24" w:author="Nita Maria" w:date="2022-07-15T14:58:00Z">
        <w:r w:rsidR="003462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4E8362E" w14:textId="64DA3EC3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</w:t>
      </w:r>
      <w:del w:id="26" w:author="Nita Maria" w:date="2022-07-15T14:50:00Z">
        <w:r w:rsidRPr="00C50A1E" w:rsidDel="003358B7">
          <w:rPr>
            <w:rFonts w:ascii="Times New Roman" w:eastAsia="Times New Roman" w:hAnsi="Times New Roman" w:cs="Times New Roman"/>
            <w:sz w:val="24"/>
            <w:szCs w:val="24"/>
          </w:rPr>
          <w:delText xml:space="preserve">hatimu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ambyar, pun perilaku kita yang lain</w:t>
      </w:r>
      <w:ins w:id="27" w:author="Nita Maria" w:date="2022-07-15T14:50:00Z">
        <w:r w:rsidR="003358B7"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ins w:id="28" w:author="Nita Maria" w:date="2022-07-15T14:51:00Z">
        <w:r w:rsidR="003358B7">
          <w:rPr>
            <w:rFonts w:ascii="Times New Roman" w:eastAsia="Times New Roman" w:hAnsi="Times New Roman" w:cs="Times New Roman"/>
            <w:sz w:val="24"/>
            <w:szCs w:val="24"/>
          </w:rPr>
          <w:t xml:space="preserve">aitu </w:t>
        </w:r>
      </w:ins>
      <w:del w:id="29" w:author="Nita Maria" w:date="2022-07-15T14:50:00Z">
        <w:r w:rsidRPr="00C50A1E" w:rsidDel="003358B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0" w:author="Nita Maria" w:date="2022-07-15T14:51:00Z">
        <w:r w:rsidR="003358B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1" w:author="Nita Maria" w:date="2022-07-15T14:51:00Z">
        <w:r w:rsidRPr="00C50A1E" w:rsidDel="003358B7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 makan. Ya, hujan yang membuat kita jadi sering lapar. Kok bisa ya?</w:t>
      </w:r>
    </w:p>
    <w:p w14:paraId="23A4F37C" w14:textId="77777777" w:rsidR="00F52AC9" w:rsidRDefault="00927764" w:rsidP="00932D0C">
      <w:pPr>
        <w:shd w:val="clear" w:color="auto" w:fill="F5F5F5"/>
        <w:spacing w:after="375"/>
        <w:jc w:val="both"/>
        <w:rPr>
          <w:ins w:id="32" w:author="Nita Maria" w:date="2022-07-15T14:59:00Z"/>
          <w:rFonts w:ascii="Times New Roman" w:eastAsia="Times New Roman" w:hAnsi="Times New Roman" w:cs="Times New Roman"/>
          <w:sz w:val="24"/>
          <w:szCs w:val="24"/>
        </w:rPr>
        <w:pPrChange w:id="33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34" w:author="Nita Maria" w:date="2022-07-15T14:51:00Z">
        <w:r w:rsidR="003358B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del w:id="35" w:author="Nita Maria" w:date="2022-07-15T14:59:00Z">
        <w:r w:rsidRPr="00C50A1E" w:rsidDel="00F52AC9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</w:p>
    <w:p w14:paraId="4B73647E" w14:textId="0F46A141" w:rsidR="00927764" w:rsidRPr="00C50A1E" w:rsidDel="00346236" w:rsidRDefault="00927764" w:rsidP="00932D0C">
      <w:pPr>
        <w:shd w:val="clear" w:color="auto" w:fill="F5F5F5"/>
        <w:spacing w:after="375"/>
        <w:jc w:val="both"/>
        <w:rPr>
          <w:del w:id="36" w:author="Nita Maria" w:date="2022-07-15T14:58:00Z"/>
          <w:rFonts w:ascii="Times New Roman" w:eastAsia="Times New Roman" w:hAnsi="Times New Roman" w:cs="Times New Roman"/>
          <w:sz w:val="24"/>
          <w:szCs w:val="24"/>
        </w:rPr>
        <w:pPrChange w:id="37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Siapa yang </w:t>
      </w:r>
      <w:del w:id="38" w:author="Nita Maria" w:date="2022-07-15T14:51:00Z">
        <w:r w:rsidRPr="00C50A1E" w:rsidDel="0062363D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ins w:id="39" w:author="Nita Maria" w:date="2022-07-15T14:51:00Z">
        <w:r w:rsidR="0062363D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</w:ins>
      <w:del w:id="40" w:author="Nita Maria" w:date="2022-07-15T14:51:00Z">
        <w:r w:rsidDel="0062363D">
          <w:rPr>
            <w:rFonts w:ascii="Times New Roman" w:eastAsia="Times New Roman" w:hAnsi="Times New Roman" w:cs="Times New Roman"/>
            <w:sz w:val="24"/>
            <w:szCs w:val="24"/>
          </w:rPr>
          <w:delText>bahwa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hujan datang bersama </w:t>
      </w:r>
      <w:del w:id="41" w:author="Nita Maria" w:date="2022-07-15T14:51:00Z">
        <w:r w:rsidDel="0062363D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62363D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42" w:author="Nita Maria" w:date="2022-07-15T14:51:00Z">
        <w:r w:rsidR="0062363D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62363D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62363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su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</w:t>
      </w:r>
      <w:ins w:id="43" w:author="Nita Maria" w:date="2022-07-15T14:58:00Z">
        <w:r w:rsidR="00346236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del w:id="44" w:author="Nita Maria" w:date="2022-07-15T14:58:00Z">
        <w:r w:rsidRPr="00C50A1E" w:rsidDel="0034623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4E31130" w14:textId="094C4E69" w:rsidR="00927764" w:rsidRPr="00C50A1E" w:rsidDel="00346236" w:rsidRDefault="00927764" w:rsidP="00932D0C">
      <w:pPr>
        <w:shd w:val="clear" w:color="auto" w:fill="F5F5F5"/>
        <w:spacing w:after="375"/>
        <w:jc w:val="both"/>
        <w:rPr>
          <w:del w:id="45" w:author="Nita Maria" w:date="2022-07-15T14:58:00Z"/>
          <w:rFonts w:ascii="Times New Roman" w:eastAsia="Times New Roman" w:hAnsi="Times New Roman" w:cs="Times New Roman"/>
          <w:sz w:val="24"/>
          <w:szCs w:val="24"/>
        </w:rPr>
        <w:pPrChange w:id="46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  <w:ins w:id="47" w:author="Nita Maria" w:date="2022-07-15T14:58:00Z">
        <w:r w:rsidR="003462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61728FE" w14:textId="3CDE7EC3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8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49" w:author="Nita Maria" w:date="2022-07-15T14:52:00Z">
        <w:r w:rsidRPr="00C50A1E" w:rsidDel="0062363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</w:t>
      </w:r>
      <w:del w:id="50" w:author="Nita Maria" w:date="2022-07-15T15:02:00Z">
        <w:r w:rsidRPr="00C50A1E" w:rsidDel="001B340C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51" w:author="Nita Maria" w:date="2022-07-15T15:02:00Z">
        <w:r w:rsidR="001B340C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r w:rsidR="001B340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porsi habis</w:t>
      </w:r>
      <w:ins w:id="52" w:author="Nita Maria" w:date="2022-07-15T14:52:00Z">
        <w:r w:rsidR="0062363D">
          <w:rPr>
            <w:rFonts w:ascii="Times New Roman" w:eastAsia="Times New Roman" w:hAnsi="Times New Roman" w:cs="Times New Roman"/>
            <w:sz w:val="24"/>
            <w:szCs w:val="24"/>
          </w:rPr>
          <w:t xml:space="preserve"> dalam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sekali duduk. Belum cukup</w:t>
      </w:r>
      <w:ins w:id="53" w:author="Nita Maria" w:date="2022-07-15T14:52:00Z">
        <w:r w:rsidR="00A24FFA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54" w:author="Nita Maria" w:date="2022-07-15T14:52:00Z">
        <w:r w:rsidRPr="00C50A1E" w:rsidDel="00A24FF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5" w:author="Nita Maria" w:date="2022-07-15T14:52:00Z">
        <w:r w:rsidR="00A24FFA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56" w:author="Nita Maria" w:date="2022-07-15T14:52:00Z">
        <w:r w:rsidRPr="00C50A1E" w:rsidDel="00A24FFA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ambah lagi gorengannya, satu-dua biji eh kok jadi lima?</w:t>
      </w:r>
    </w:p>
    <w:p w14:paraId="318C67D9" w14:textId="073B549B" w:rsidR="00927764" w:rsidRPr="00C50A1E" w:rsidDel="00346236" w:rsidRDefault="00927764" w:rsidP="00932D0C">
      <w:pPr>
        <w:shd w:val="clear" w:color="auto" w:fill="F5F5F5"/>
        <w:spacing w:after="375"/>
        <w:jc w:val="both"/>
        <w:rPr>
          <w:del w:id="57" w:author="Nita Maria" w:date="2022-07-15T14:58:00Z"/>
          <w:rFonts w:ascii="Times New Roman" w:eastAsia="Times New Roman" w:hAnsi="Times New Roman" w:cs="Times New Roman"/>
          <w:sz w:val="24"/>
          <w:szCs w:val="24"/>
        </w:rPr>
        <w:pPrChange w:id="58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59" w:author="Nita Maria" w:date="2022-07-15T14:52:00Z">
        <w:r w:rsidRPr="00C50A1E" w:rsidDel="00A24F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7278C5EC" w14:textId="209CC081" w:rsidR="00927764" w:rsidRPr="00C50A1E" w:rsidDel="00346236" w:rsidRDefault="00927764" w:rsidP="00932D0C">
      <w:pPr>
        <w:shd w:val="clear" w:color="auto" w:fill="F5F5F5"/>
        <w:spacing w:after="375"/>
        <w:jc w:val="both"/>
        <w:rPr>
          <w:del w:id="60" w:author="Nita Maria" w:date="2022-07-15T14:58:00Z"/>
          <w:rFonts w:ascii="Times New Roman" w:eastAsia="Times New Roman" w:hAnsi="Times New Roman" w:cs="Times New Roman"/>
          <w:sz w:val="24"/>
          <w:szCs w:val="24"/>
        </w:rPr>
        <w:pPrChange w:id="61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62" w:author="Nita Maria" w:date="2022-07-15T14:52:00Z">
        <w:r w:rsidRPr="00C50A1E" w:rsidDel="00A24F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ins w:id="63" w:author="Nita Maria" w:date="2022-07-15T14:53:00Z">
        <w:r w:rsidR="00A24FFA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digoreng dadakan alias yang masih hangat. </w:t>
      </w:r>
      <w:del w:id="64" w:author="Nita Maria" w:date="2022-07-15T14:53:00Z">
        <w:r w:rsidRPr="00C50A1E" w:rsidDel="00A24FFA">
          <w:rPr>
            <w:rFonts w:ascii="Times New Roman" w:eastAsia="Times New Roman" w:hAnsi="Times New Roman" w:cs="Times New Roman"/>
            <w:sz w:val="24"/>
            <w:szCs w:val="24"/>
          </w:rPr>
          <w:delText>Apalagi dengan</w:delText>
        </w:r>
      </w:del>
      <w:ins w:id="65" w:author="Nita Maria" w:date="2022-07-15T14:53:00Z">
        <w:r w:rsidR="00A24FFA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makan, tubuh akan mendapat "panas" akibat </w:t>
      </w:r>
      <w:del w:id="66" w:author="Nita Maria" w:date="2022-07-15T15:03:00Z">
        <w:r w:rsidRPr="00C50A1E" w:rsidDel="001B340C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peningkatan metabolisme dalam tubuh</w:t>
      </w:r>
      <w:ins w:id="67" w:author="Nita Maria" w:date="2022-07-15T15:03:00Z">
        <w:r w:rsidR="00F17207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68" w:author="Nita Maria" w:date="2022-07-15T15:03:00Z">
        <w:r w:rsidRPr="00C50A1E" w:rsidDel="00F17207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1E4DE3A0" w14:textId="5F00FBFF" w:rsidR="00927764" w:rsidRPr="00C50A1E" w:rsidRDefault="00927764" w:rsidP="00F1720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9" w:author="Nita Maria" w:date="2022-07-15T15:03:00Z">
          <w:pPr>
            <w:shd w:val="clear" w:color="auto" w:fill="F5F5F5"/>
            <w:spacing w:after="375"/>
          </w:pPr>
        </w:pPrChange>
      </w:pPr>
      <w:del w:id="70" w:author="Nita Maria" w:date="2022-07-15T15:03:00Z">
        <w:r w:rsidRPr="00C50A1E" w:rsidDel="00F17207">
          <w:rPr>
            <w:rFonts w:ascii="Times New Roman" w:eastAsia="Times New Roman" w:hAnsi="Times New Roman" w:cs="Times New Roman"/>
            <w:sz w:val="24"/>
            <w:szCs w:val="24"/>
          </w:rPr>
          <w:delText>Padahal kenyataannya</w:delText>
        </w:r>
      </w:del>
      <w:ins w:id="71" w:author="Nita Maria" w:date="2022-07-15T15:03:00Z">
        <w:r w:rsidR="00F17207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dingin yang terjadi akibat hujan tidak benar-benar membuat tubuh memerlukan kalori tambahan dari makananmu, lho. Dingin yang kita kira ternyata tidak sedingin kenyataannya</w:t>
      </w:r>
      <w:del w:id="72" w:author="Nita Maria" w:date="2022-07-15T14:53:00Z">
        <w:r w:rsidRPr="00C50A1E" w:rsidDel="001447B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</w:t>
      </w:r>
      <w:ins w:id="73" w:author="Nita Maria" w:date="2022-07-15T14:53:00Z">
        <w:r w:rsidR="001447B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4" w:author="Nita Maria" w:date="2022-07-15T14:53:00Z">
        <w:r w:rsidRPr="00C50A1E" w:rsidDel="001447B6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9D1A319" w14:textId="77777777" w:rsidR="00F52AC9" w:rsidRDefault="00927764" w:rsidP="00932D0C">
      <w:pPr>
        <w:shd w:val="clear" w:color="auto" w:fill="F5F5F5"/>
        <w:spacing w:after="375"/>
        <w:jc w:val="both"/>
        <w:rPr>
          <w:ins w:id="75" w:author="Nita Maria" w:date="2022-07-15T14:59:00Z"/>
          <w:rFonts w:ascii="Times New Roman" w:eastAsia="Times New Roman" w:hAnsi="Times New Roman" w:cs="Times New Roman"/>
          <w:sz w:val="24"/>
          <w:szCs w:val="24"/>
        </w:rPr>
        <w:pPrChange w:id="76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</w:t>
      </w:r>
      <w:del w:id="77" w:author="Nita Maria" w:date="2022-07-15T14:53:00Z">
        <w:r w:rsidRPr="00C50A1E" w:rsidDel="001447B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</w:delText>
        </w:r>
      </w:del>
      <w:ins w:id="78" w:author="Nita Maria" w:date="2022-07-15T14:53:00Z">
        <w:r w:rsidR="001447B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del w:id="79" w:author="Nita Maria" w:date="2022-07-15T14:53:00Z">
        <w:r w:rsidRPr="00C50A1E" w:rsidDel="001447B6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del w:id="80" w:author="Nita Maria" w:date="2022-07-15T14:59:00Z">
        <w:r w:rsidRPr="00C50A1E" w:rsidDel="00F52AC9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</w:p>
    <w:p w14:paraId="2D223264" w14:textId="7E5EBB3A" w:rsidR="00927764" w:rsidRPr="00C50A1E" w:rsidDel="00F52AC9" w:rsidRDefault="00927764" w:rsidP="00932D0C">
      <w:pPr>
        <w:shd w:val="clear" w:color="auto" w:fill="F5F5F5"/>
        <w:spacing w:after="375"/>
        <w:jc w:val="both"/>
        <w:rPr>
          <w:del w:id="81" w:author="Nita Maria" w:date="2022-07-15T14:59:00Z"/>
          <w:rFonts w:ascii="Times New Roman" w:eastAsia="Times New Roman" w:hAnsi="Times New Roman" w:cs="Times New Roman"/>
          <w:sz w:val="24"/>
          <w:szCs w:val="24"/>
        </w:rPr>
        <w:pPrChange w:id="82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Selama hujan datang, tentu kita akan lebih suka berlindung dalam ruangan saja. Ruangan yang membuat jarak kita dengan makanan </w:t>
      </w:r>
      <w:ins w:id="83" w:author="Nita Maria" w:date="2022-07-15T14:54:00Z">
        <w:r w:rsidR="001447B6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makin dekat saja. Ya, ini soal akses makanan yang jadi tak lagi berjarak. </w:t>
      </w:r>
      <w:r w:rsidRPr="00F17207">
        <w:rPr>
          <w:rFonts w:ascii="Times New Roman" w:eastAsia="Times New Roman" w:hAnsi="Times New Roman" w:cs="Times New Roman"/>
          <w:i/>
          <w:iCs/>
          <w:sz w:val="24"/>
          <w:szCs w:val="24"/>
          <w:rPrChange w:id="84" w:author="Nita Maria" w:date="2022-07-15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85" w:author="Nita Maria" w:date="2022-07-15T14:59:00Z">
        <w:r w:rsidR="00F52A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13F3E1D3" w14:textId="7949C71E" w:rsidR="00927764" w:rsidRPr="00C50A1E" w:rsidDel="00F52AC9" w:rsidRDefault="00927764" w:rsidP="00932D0C">
      <w:pPr>
        <w:shd w:val="clear" w:color="auto" w:fill="F5F5F5"/>
        <w:spacing w:after="375"/>
        <w:jc w:val="both"/>
        <w:rPr>
          <w:del w:id="86" w:author="Nita Maria" w:date="2022-07-15T14:59:00Z"/>
          <w:rFonts w:ascii="Times New Roman" w:eastAsia="Times New Roman" w:hAnsi="Times New Roman" w:cs="Times New Roman"/>
          <w:sz w:val="24"/>
          <w:szCs w:val="24"/>
        </w:rPr>
        <w:pPrChange w:id="87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</w:t>
      </w:r>
      <w:del w:id="88" w:author="Nita Maria" w:date="2022-07-15T14:54:00Z">
        <w:r w:rsidRPr="00C50A1E" w:rsidDel="009B6F33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</w:t>
      </w:r>
      <w:del w:id="89" w:author="Nita Maria" w:date="2022-07-15T14:54:00Z">
        <w:r w:rsidRPr="00C50A1E" w:rsidDel="009B6F33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del w:id="90" w:author="Nita Maria" w:date="2022-07-15T14:54:00Z">
        <w:r w:rsidDel="001447B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</w:t>
      </w:r>
      <w:del w:id="91" w:author="Nita Maria" w:date="2022-07-15T14:54:00Z">
        <w:r w:rsidRPr="00C50A1E" w:rsidDel="009B6F33">
          <w:rPr>
            <w:rFonts w:ascii="Times New Roman" w:eastAsia="Times New Roman" w:hAnsi="Times New Roman" w:cs="Times New Roman"/>
            <w:sz w:val="24"/>
            <w:szCs w:val="24"/>
          </w:rPr>
          <w:delText>k-bubu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 minuman manis dalam kemasan</w:t>
      </w:r>
      <w:ins w:id="92" w:author="Nita Maria" w:date="2022-07-15T14:59:00Z">
        <w:r w:rsidR="00F52A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3" w:author="Nita Maria" w:date="2022-07-15T14:59:00Z">
        <w:r w:rsidRPr="00C50A1E" w:rsidDel="00F52A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  <w:ins w:id="94" w:author="Nita Maria" w:date="2022-07-15T14:59:00Z">
        <w:r w:rsidR="00F52A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E2B17AC" w14:textId="0685CC5D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5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</w:t>
      </w:r>
      <w:del w:id="96" w:author="Nita Maria" w:date="2022-07-15T14:54:00Z">
        <w:r w:rsidRPr="00C50A1E" w:rsidDel="009B6F33">
          <w:rPr>
            <w:rFonts w:ascii="Times New Roman" w:eastAsia="Times New Roman" w:hAnsi="Times New Roman" w:cs="Times New Roman"/>
            <w:sz w:val="24"/>
            <w:szCs w:val="24"/>
          </w:rPr>
          <w:delText>di waktu</w:delText>
        </w:r>
      </w:del>
      <w:ins w:id="97" w:author="Nita Maria" w:date="2022-07-15T14:54:00Z">
        <w:r w:rsidR="009B6F33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itu membuat kita berpikir berkali-kali. </w:t>
      </w:r>
      <w:del w:id="98" w:author="Nita Maria" w:date="2022-07-15T14:54:00Z">
        <w:r w:rsidRPr="00C50A1E" w:rsidDel="009B6F33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99" w:author="Nita Maria" w:date="2022-07-15T14:55:00Z">
        <w:r w:rsidR="009B6F3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00" w:author="Nita Maria" w:date="2022-07-15T14:54:00Z">
        <w:r w:rsidRPr="00C50A1E" w:rsidDel="009B6F3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erepotkan.</w:t>
      </w:r>
    </w:p>
    <w:p w14:paraId="2637E7EB" w14:textId="4A73D072" w:rsidR="00927764" w:rsidRPr="00C50A1E" w:rsidDel="00F52AC9" w:rsidRDefault="00927764" w:rsidP="00932D0C">
      <w:pPr>
        <w:shd w:val="clear" w:color="auto" w:fill="F5F5F5"/>
        <w:spacing w:after="375"/>
        <w:jc w:val="both"/>
        <w:rPr>
          <w:del w:id="101" w:author="Nita Maria" w:date="2022-07-15T15:00:00Z"/>
          <w:rFonts w:ascii="Times New Roman" w:eastAsia="Times New Roman" w:hAnsi="Times New Roman" w:cs="Times New Roman"/>
          <w:sz w:val="24"/>
          <w:szCs w:val="24"/>
        </w:rPr>
        <w:pPrChange w:id="102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del w:id="103" w:author="Nita Maria" w:date="2022-07-15T14:55:00Z">
        <w:r w:rsidRPr="00C50A1E" w:rsidDel="001242BB">
          <w:rPr>
            <w:rFonts w:ascii="Times New Roman" w:eastAsia="Times New Roman" w:hAnsi="Times New Roman" w:cs="Times New Roman"/>
            <w:sz w:val="24"/>
            <w:szCs w:val="24"/>
          </w:rPr>
          <w:delText>Yang sering membuatnya salah</w:delText>
        </w:r>
      </w:del>
      <w:ins w:id="104" w:author="Nita Maria" w:date="2022-07-15T14:55:00Z">
        <w:r w:rsidR="001242BB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5" w:author="Nita Maria" w:date="2022-07-15T15:04:00Z">
        <w:r w:rsidRPr="00C50A1E" w:rsidDel="00F17207">
          <w:rPr>
            <w:rFonts w:ascii="Times New Roman" w:eastAsia="Times New Roman" w:hAnsi="Times New Roman" w:cs="Times New Roman"/>
            <w:sz w:val="24"/>
            <w:szCs w:val="24"/>
          </w:rPr>
          <w:delText xml:space="preserve">adalah </w:delText>
        </w:r>
      </w:del>
      <w:ins w:id="106" w:author="Nita Maria" w:date="2022-07-15T15:04:00Z">
        <w:r w:rsidR="00F17207">
          <w:rPr>
            <w:rFonts w:ascii="Times New Roman" w:eastAsia="Times New Roman" w:hAnsi="Times New Roman" w:cs="Times New Roman"/>
            <w:sz w:val="24"/>
            <w:szCs w:val="24"/>
          </w:rPr>
          <w:t>terletak pada</w:t>
        </w:r>
        <w:r w:rsidR="00F1720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pemilihan makanan kita yang </w:t>
      </w:r>
      <w:del w:id="107" w:author="Nita Maria" w:date="2022-07-15T14:55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ins w:id="108" w:author="Nita Maria" w:date="2022-07-15T14:55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sembarangan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9" w:author="Nita Maria" w:date="2022-07-15T14:55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10" w:author="Nita Maria" w:date="2022-07-15T14:55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111" w:author="Nita Maria" w:date="2022-07-15T14:55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enting enak, kalori belakangan</w:t>
      </w:r>
      <w:ins w:id="112" w:author="Nita Maria" w:date="2022-07-15T14:55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3" w:author="Nita Maria" w:date="2022-07-15T14:55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114" w:author="Nita Maria" w:date="2022-07-15T15:00:00Z">
        <w:r w:rsidR="00F52A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9C8F252" w14:textId="1AF78A4D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5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del w:id="116" w:author="Nita Maria" w:date="2022-07-15T14:55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dulu dengan memperhatikan label informasi gizi ketika kamu memakan makanan kemasan. </w:t>
      </w:r>
      <w:del w:id="117" w:author="Nita Maria" w:date="2022-07-15T14:56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118" w:author="Nita Maria" w:date="2022-07-15T14:56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19" w:author="Nita Maria" w:date="2022-07-15T14:56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ika ingin minum yang hangat</w:t>
      </w:r>
      <w:del w:id="120" w:author="Nita Maria" w:date="2022-07-15T14:56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takar</w:t>
      </w:r>
      <w:ins w:id="121" w:author="Nita Maria" w:date="2022-07-15T15:04:00Z">
        <w:r w:rsidR="0000707A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</w:t>
      </w:r>
      <w:del w:id="122" w:author="Nita Maria" w:date="2022-07-15T15:04:00Z">
        <w:r w:rsidRPr="00C50A1E" w:rsidDel="0000707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</w:t>
      </w:r>
      <w:del w:id="123" w:author="Nita Maria" w:date="2022-07-15T15:04:00Z">
        <w:r w:rsidRPr="00C50A1E" w:rsidDel="0000707A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124" w:author="Nita Maria" w:date="2022-07-15T15:04:00Z">
        <w:r w:rsidR="0000707A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00707A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ins w:id="125" w:author="Nita Maria" w:date="2022-07-15T15:05:00Z">
        <w:r w:rsidR="0000707A">
          <w:rPr>
            <w:rFonts w:ascii="Times New Roman" w:eastAsia="Times New Roman" w:hAnsi="Times New Roman" w:cs="Times New Roman"/>
            <w:sz w:val="24"/>
            <w:szCs w:val="24"/>
          </w:rPr>
          <w:t>, k</w:t>
        </w:r>
      </w:ins>
      <w:del w:id="126" w:author="Nita Maria" w:date="2022-07-15T15:05:00Z">
        <w:r w:rsidRPr="00C50A1E" w:rsidDel="0000707A">
          <w:rPr>
            <w:rFonts w:ascii="Times New Roman" w:eastAsia="Times New Roman" w:hAnsi="Times New Roman" w:cs="Times New Roman"/>
            <w:sz w:val="24"/>
            <w:szCs w:val="24"/>
          </w:rPr>
          <w:delText>. Sebab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 sudah terlalu manis</w:t>
      </w:r>
      <w:ins w:id="127" w:author="Nita Maria" w:date="2022-07-15T15:05:00Z">
        <w:r w:rsidR="0000707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8" w:author="Nita Maria" w:date="2022-07-15T15:05:00Z">
        <w:r w:rsidRPr="00C50A1E" w:rsidDel="0000707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9" w:author="Nita Maria" w:date="2022-07-15T15:05:00Z">
        <w:r w:rsidR="0000707A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30" w:author="Nita Maria" w:date="2022-07-15T15:05:00Z">
        <w:r w:rsidRPr="00C50A1E" w:rsidDel="0000707A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3D05065C" w14:textId="53BC865F" w:rsidR="00927764" w:rsidRPr="00C50A1E" w:rsidDel="00932D0C" w:rsidRDefault="00927764" w:rsidP="00932D0C">
      <w:pPr>
        <w:shd w:val="clear" w:color="auto" w:fill="F5F5F5"/>
        <w:spacing w:after="375"/>
        <w:jc w:val="both"/>
        <w:rPr>
          <w:del w:id="131" w:author="Nita Maria" w:date="2022-07-15T15:00:00Z"/>
          <w:rFonts w:ascii="Times New Roman" w:eastAsia="Times New Roman" w:hAnsi="Times New Roman" w:cs="Times New Roman"/>
          <w:sz w:val="24"/>
          <w:szCs w:val="24"/>
        </w:rPr>
        <w:pPrChange w:id="132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del w:id="133" w:author="Nita Maria" w:date="2022-07-15T14:56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134" w:author="Nita Maria" w:date="2022-07-15T14:56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lebih cepat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</w:t>
      </w:r>
      <w:del w:id="135" w:author="Nita Maria" w:date="2022-07-15T15:05:00Z">
        <w:r w:rsidRPr="00C50A1E" w:rsidDel="0000707A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kaum-kaum rebahan yang kerjaannya tiduran dan hanya buka tutup media sosial</w:t>
      </w:r>
      <w:ins w:id="136" w:author="Nita Maria" w:date="2022-07-15T14:56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pura-pura sibuk padahal tidak ada yang nge-</w:t>
      </w:r>
      <w:r w:rsidRPr="00852B12">
        <w:rPr>
          <w:rFonts w:ascii="Times New Roman" w:eastAsia="Times New Roman" w:hAnsi="Times New Roman" w:cs="Times New Roman"/>
          <w:i/>
          <w:iCs/>
          <w:sz w:val="24"/>
          <w:szCs w:val="24"/>
          <w:rPrChange w:id="137" w:author="Nita Maria" w:date="2022-07-15T14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D1D7B5" w14:textId="7DEE139F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8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</w:t>
      </w:r>
      <w:ins w:id="139" w:author="Nita Maria" w:date="2022-07-15T14:57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0" w:author="Nita Maria" w:date="2022-07-15T14:57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 xml:space="preserve"> 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ins w:id="141" w:author="Nita Maria" w:date="2022-07-15T14:57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ins w:id="142" w:author="Nita Maria" w:date="2022-07-15T14:57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tubuhmu, </w:t>
      </w:r>
      <w:ins w:id="143" w:author="Nita Maria" w:date="2022-07-15T14:57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 xml:space="preserve">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144" w:author="Nita Maria" w:date="2022-07-15T14:57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014CFDE5" w14:textId="7DEAF252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5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146" w:author="Nita Maria" w:date="2022-07-15T14:57:00Z">
        <w:r w:rsidR="00852B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del w:id="147" w:author="Nita Maria" w:date="2022-07-15T14:57:00Z">
        <w:r w:rsidRPr="00C50A1E" w:rsidDel="00852B12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 hujan</w:t>
      </w:r>
      <w:ins w:id="148" w:author="Nita Maria" w:date="2022-07-15T15:06:00Z">
        <w:r w:rsidR="002D3EC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9" w:author="Nita Maria" w:date="2022-07-15T15:06:00Z">
        <w:r w:rsidRPr="00C50A1E" w:rsidDel="002D3EC2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ins w:id="150" w:author="Nita Maria" w:date="2022-07-15T15:06:00Z">
        <w:r w:rsidR="002D3EC2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51" w:author="Nita Maria" w:date="2022-07-15T15:06:00Z">
        <w:r w:rsidRPr="00C50A1E" w:rsidDel="002D3EC2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 ingat-i</w:t>
      </w:r>
      <w:ins w:id="152" w:author="Nita Maria" w:date="2022-07-15T15:06:00Z">
        <w:r w:rsidR="002D3EC2">
          <w:rPr>
            <w:rFonts w:ascii="Times New Roman" w:eastAsia="Times New Roman" w:hAnsi="Times New Roman" w:cs="Times New Roman"/>
            <w:sz w:val="24"/>
            <w:szCs w:val="24"/>
          </w:rPr>
          <w:t>ngat</w:t>
        </w:r>
      </w:ins>
      <w:del w:id="153" w:author="Nita Maria" w:date="2022-07-15T15:06:00Z">
        <w:r w:rsidRPr="00C50A1E" w:rsidDel="002D3EC2">
          <w:rPr>
            <w:rFonts w:ascii="Times New Roman" w:eastAsia="Times New Roman" w:hAnsi="Times New Roman" w:cs="Times New Roman"/>
            <w:sz w:val="24"/>
            <w:szCs w:val="24"/>
          </w:rPr>
          <w:delText>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hujan?</w:t>
      </w:r>
    </w:p>
    <w:p w14:paraId="01B4E415" w14:textId="3AACFC5B" w:rsidR="00927764" w:rsidRPr="00C50A1E" w:rsidRDefault="00927764" w:rsidP="00932D0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4" w:author="Nita Maria" w:date="2022-07-15T15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55" w:author="Nita Maria" w:date="2022-07-15T14:57:00Z">
        <w:r w:rsidRPr="00C50A1E" w:rsidDel="0034623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ditambah telur. Ya bisalah lebih dari 500 kalori. </w:t>
      </w:r>
      <w:del w:id="156" w:author="Nita Maria" w:date="2022-07-15T15:00:00Z">
        <w:r w:rsidRPr="00C50A1E" w:rsidDel="00932D0C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157" w:author="Nita Maria" w:date="2022-07-15T15:00:00Z">
        <w:r w:rsidR="00932D0C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9E9B5A" w14:textId="77777777" w:rsidR="00927764" w:rsidRPr="00C50A1E" w:rsidRDefault="00927764" w:rsidP="00932D0C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8" w:author="Nita Maria" w:date="2022-07-15T15:00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46BA80A1" w14:textId="77777777" w:rsidR="00927764" w:rsidRPr="00C50A1E" w:rsidRDefault="00927764" w:rsidP="00927764"/>
    <w:p w14:paraId="7BE58321" w14:textId="77777777" w:rsidR="00927764" w:rsidRPr="005A045A" w:rsidRDefault="00927764" w:rsidP="00927764">
      <w:pPr>
        <w:rPr>
          <w:i/>
        </w:rPr>
      </w:pPr>
    </w:p>
    <w:p w14:paraId="2EE47B0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E50A71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2559" w14:textId="77777777" w:rsidR="00C267D6" w:rsidRDefault="00C267D6">
      <w:r>
        <w:separator/>
      </w:r>
    </w:p>
  </w:endnote>
  <w:endnote w:type="continuationSeparator" w:id="0">
    <w:p w14:paraId="6FC040D5" w14:textId="77777777" w:rsidR="00C267D6" w:rsidRDefault="00C2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75EC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A2B1EAE" w14:textId="77777777" w:rsidR="00941E77" w:rsidRDefault="00000000">
    <w:pPr>
      <w:pStyle w:val="Footer"/>
    </w:pPr>
  </w:p>
  <w:p w14:paraId="2344C9C3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193F" w14:textId="77777777" w:rsidR="00C267D6" w:rsidRDefault="00C267D6">
      <w:r>
        <w:separator/>
      </w:r>
    </w:p>
  </w:footnote>
  <w:footnote w:type="continuationSeparator" w:id="0">
    <w:p w14:paraId="39352190" w14:textId="77777777" w:rsidR="00C267D6" w:rsidRDefault="00C26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596310">
    <w:abstractNumId w:val="0"/>
  </w:num>
  <w:num w:numId="2" w16cid:durableId="12423676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ta Maria">
    <w15:presenceInfo w15:providerId="None" w15:userId="Nita M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707A"/>
    <w:rsid w:val="0012251A"/>
    <w:rsid w:val="001242BB"/>
    <w:rsid w:val="001447B6"/>
    <w:rsid w:val="001B340C"/>
    <w:rsid w:val="002D3EC2"/>
    <w:rsid w:val="003358B7"/>
    <w:rsid w:val="00346236"/>
    <w:rsid w:val="0042167F"/>
    <w:rsid w:val="004D41C4"/>
    <w:rsid w:val="0062363D"/>
    <w:rsid w:val="00683072"/>
    <w:rsid w:val="00776846"/>
    <w:rsid w:val="00852B12"/>
    <w:rsid w:val="00924DF5"/>
    <w:rsid w:val="00927764"/>
    <w:rsid w:val="00932D0C"/>
    <w:rsid w:val="009B6F33"/>
    <w:rsid w:val="00A24FFA"/>
    <w:rsid w:val="00C267D6"/>
    <w:rsid w:val="00F17207"/>
    <w:rsid w:val="00F5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6858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77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Nita Maria</cp:lastModifiedBy>
  <cp:revision>3</cp:revision>
  <dcterms:created xsi:type="dcterms:W3CDTF">2020-07-24T23:46:00Z</dcterms:created>
  <dcterms:modified xsi:type="dcterms:W3CDTF">2022-07-15T08:06:00Z</dcterms:modified>
</cp:coreProperties>
</file>