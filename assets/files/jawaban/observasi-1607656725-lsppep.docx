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97BB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E1B208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BB8BD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2EFDAA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6A3C03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312BBE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0BF5B4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450AD30" wp14:editId="2610C62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25EF" w14:textId="588374E1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del w:id="0" w:author="User" w:date="2020-12-11T10:03:00Z">
        <w:r w:rsidRPr="00C50A1E" w:rsidDel="00762E35">
          <w:rPr>
            <w:rFonts w:ascii="Times New Roman" w:eastAsia="Times New Roman" w:hAnsi="Times New Roman" w:cs="Times New Roman"/>
            <w:sz w:val="18"/>
            <w:szCs w:val="18"/>
          </w:rPr>
          <w:delText xml:space="preserve">Ilustrasi </w:delText>
        </w:r>
      </w:del>
      <w:proofErr w:type="spellStart"/>
      <w:ins w:id="1" w:author="User" w:date="2020-12-11T10:03:00Z">
        <w:r w:rsidR="00762E35">
          <w:rPr>
            <w:rFonts w:ascii="Times New Roman" w:eastAsia="Times New Roman" w:hAnsi="Times New Roman" w:cs="Times New Roman"/>
            <w:sz w:val="18"/>
            <w:szCs w:val="18"/>
          </w:rPr>
          <w:t>Sumber</w:t>
        </w:r>
        <w:proofErr w:type="spellEnd"/>
        <w:r w:rsidR="00762E35">
          <w:rPr>
            <w:rFonts w:ascii="Times New Roman" w:eastAsia="Times New Roman" w:hAnsi="Times New Roman" w:cs="Times New Roman"/>
            <w:sz w:val="18"/>
            <w:szCs w:val="18"/>
          </w:rPr>
          <w:t>:</w:t>
        </w:r>
        <w:r w:rsidR="00762E35" w:rsidRPr="00C50A1E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18"/>
          <w:szCs w:val="18"/>
        </w:rPr>
        <w:t>| unsplash.com</w:t>
      </w:r>
    </w:p>
    <w:p w14:paraId="67A22BEC" w14:textId="67E0F8B3" w:rsidR="00927764" w:rsidRPr="00C50A1E" w:rsidRDefault="00762E3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2" w:author="User" w:date="2020-12-11T10:03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del w:id="3" w:author="User" w:date="2020-12-11T10:05:00Z">
        <w:r w:rsidR="00927764" w:rsidRPr="00C50A1E" w:rsidDel="00762E3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4" w:author="User" w:date="2020-12-11T10:03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  <w:ins w:id="5" w:author="User" w:date="2020-12-11T10:06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</w:p>
    <w:p w14:paraId="537BDE5D" w14:textId="3C21F6E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6" w:author="User" w:date="2020-12-11T10:04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>Apa yang lebih romantis dari</w:delText>
        </w:r>
      </w:del>
      <w:proofErr w:type="spellStart"/>
      <w:ins w:id="7" w:author="User" w:date="2020-12-11T10:04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762E3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8" w:author="User" w:date="2020-12-11T10:05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 xml:space="preserve">romantis mana, </w:t>
        </w:r>
        <w:proofErr w:type="spellStart"/>
        <w:r w:rsidR="00762E35">
          <w:rPr>
            <w:rFonts w:ascii="Times New Roman" w:eastAsia="Times New Roman" w:hAnsi="Times New Roman" w:cs="Times New Roman"/>
            <w:sz w:val="24"/>
            <w:szCs w:val="24"/>
          </w:rPr>
          <w:t>antara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del w:id="9" w:author="User" w:date="2020-12-11T10:04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 indera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User" w:date="2020-12-11T10:05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ins w:id="11" w:author="User" w:date="2020-12-11T10:05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762E3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0E89A0" w14:textId="216D6127" w:rsidR="00927764" w:rsidRPr="00C50A1E" w:rsidRDefault="00762E3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2" w:author="User" w:date="2020-12-11T10:05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13" w:author="User" w:date="2020-12-11T10:05:00Z"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" w:author="User" w:date="2020-12-11T10:06:00Z">
        <w:r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5" w:author="User" w:date="2020-12-11T10:06:00Z">
        <w:r w:rsidR="00927764" w:rsidDel="00762E35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6" w:author="User" w:date="2020-12-11T10:06:00Z">
        <w:r>
          <w:rPr>
            <w:rFonts w:ascii="Times New Roman" w:eastAsia="Times New Roman" w:hAnsi="Times New Roman" w:cs="Times New Roman"/>
            <w:sz w:val="24"/>
            <w:szCs w:val="24"/>
          </w:rPr>
          <w:t>--</w:t>
        </w:r>
      </w:ins>
      <w:del w:id="17" w:author="User" w:date="2020-12-11T10:06:00Z">
        <w:r w:rsidR="00927764" w:rsidDel="00762E35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User" w:date="2020-12-11T10:06:00Z">
        <w:r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User" w:date="2020-12-11T10:07:00Z">
        <w:r w:rsidR="00927764"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291ED" w14:textId="53F4E8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User" w:date="2020-12-11T10:07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ins w:id="21" w:author="User" w:date="2020-12-11T10:07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2" w:author="User" w:date="2020-12-11T10:07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23" w:author="User" w:date="2020-12-11T10:08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2E35">
        <w:rPr>
          <w:rFonts w:ascii="Times New Roman" w:eastAsia="Times New Roman" w:hAnsi="Times New Roman" w:cs="Times New Roman"/>
          <w:i/>
          <w:sz w:val="24"/>
          <w:szCs w:val="24"/>
          <w:rPrChange w:id="24" w:author="User" w:date="2020-12-11T10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ins w:id="25" w:author="User" w:date="2020-12-11T10:08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26" w:author="User" w:date="2020-12-11T10:08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7" w:author="User" w:date="2020-12-11T10:08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8" w:author="User" w:date="2020-12-11T10:08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User" w:date="2020-12-11T10:08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64D98F" w14:textId="4408604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30" w:author="User" w:date="2020-12-11T10:09:00Z">
        <w:r w:rsidR="00762E3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1" w:author="User" w:date="2020-12-11T10:09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32" w:author="User" w:date="2020-12-11T10:09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33" w:author="User" w:date="2020-12-11T10:09:00Z">
        <w:r w:rsidDel="00762E35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FB2016" w14:textId="6F9A442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User" w:date="2020-12-11T10:10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35" w:author="User" w:date="2020-12-11T10:10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762E3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ABD5E" w14:textId="7B7F54D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36" w:author="User" w:date="2020-12-11T10:10:00Z">
        <w:r w:rsidR="00762E3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2E35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</w:ins>
      <w:del w:id="37" w:author="User" w:date="2020-12-11T10:10:00Z">
        <w:r w:rsidRPr="00C50A1E" w:rsidDel="00762E35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00F7CAB" w14:textId="199678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38" w:author="User" w:date="2020-12-11T10:11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=</w:t>
        </w:r>
      </w:ins>
      <w:proofErr w:type="spellStart"/>
      <w:del w:id="39" w:author="User" w:date="2020-12-11T10:11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memang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D2E6478" w14:textId="0B7F403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User" w:date="2020-12-11T10:11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alias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User" w:date="2020-12-11T10:11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mendapat </w:delText>
        </w:r>
      </w:del>
      <w:proofErr w:type="spellStart"/>
      <w:ins w:id="42" w:author="User" w:date="2020-12-11T10:11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terasa</w:t>
        </w:r>
        <w:proofErr w:type="spellEnd"/>
        <w:r w:rsidR="00D0210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7D119D9" w14:textId="61F50CC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43" w:author="User" w:date="2020-12-11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ins w:id="44" w:author="User" w:date="2020-12-11T10:12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45" w:author="User" w:date="2020-12-11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46" w:author="User" w:date="2020-12-11T10:12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7" w:author="User" w:date="2020-12-11T10:12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6BD973E5" w14:textId="5DD346F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48" w:author="User" w:date="2020-12-11T10:12:00Z">
        <w:r w:rsidR="00D0210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49" w:author="User" w:date="2020-12-11T10:12:00Z">
        <w:r w:rsidRPr="00C50A1E" w:rsidDel="00D0210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50" w:author="User" w:date="2020-12-11T10:12:00Z">
        <w:r w:rsidR="00D0210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menjadi</w:t>
        </w:r>
      </w:ins>
      <w:del w:id="51" w:author="User" w:date="2020-12-11T10:12:00Z">
        <w:r w:rsidRPr="00C50A1E" w:rsidDel="00D0210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52" w:author="User" w:date="2020-12-11T10:13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53" w:author="User" w:date="2020-12-11T10:13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54" w:author="User" w:date="2020-12-11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3FFEC6" w14:textId="0EFD3F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55" w:author="User" w:date="2020-12-11T10:14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D0210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21D98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76AE70" w14:textId="124326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56" w:author="User" w:date="2020-12-11T10:14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7" w:author="User" w:date="2020-12-11T10:14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. Yang </w:delText>
        </w:r>
      </w:del>
      <w:del w:id="58" w:author="User" w:date="2020-12-11T10:15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sering membuatnya salah</w:delText>
        </w:r>
      </w:del>
      <w:ins w:id="59" w:author="User" w:date="2020-12-11T10:15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kesalahannya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60" w:author="User" w:date="2020-12-11T10:15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1" w:author="User" w:date="2020-12-11T10:15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.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62" w:author="User" w:date="2020-12-11T10:15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urusan</w:t>
        </w:r>
        <w:proofErr w:type="spellEnd"/>
        <w:r w:rsidR="00D0210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0EE21F" w14:textId="31D8A1A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63" w:author="User" w:date="2020-12-11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64" w:author="User" w:date="2020-12-11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65" w:author="User" w:date="2020-12-11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6" w:author="User" w:date="2020-12-11T10:16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67" w:author="User" w:date="2020-12-11T10:16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0210A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68" w:author="User" w:date="2020-12-11T10:16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69" w:author="User" w:date="2020-12-11T10:16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0210A">
          <w:rPr>
            <w:rFonts w:ascii="Times New Roman" w:eastAsia="Times New Roman" w:hAnsi="Times New Roman" w:cs="Times New Roman"/>
            <w:sz w:val="24"/>
            <w:szCs w:val="24"/>
          </w:rPr>
          <w:t>karen</w:t>
        </w:r>
      </w:ins>
      <w:ins w:id="70" w:author="User" w:date="2020-12-11T10:17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71" w:author="User" w:date="2020-12-11T10:16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. Sebab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E058B2B" w14:textId="362CD7C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2" w:author="User" w:date="2020-12-11T10:17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ins w:id="73" w:author="User" w:date="2020-12-11T10:17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74" w:author="User" w:date="2020-12-11T10:17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75" w:author="User" w:date="2020-12-11T10:17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 xml:space="preserve">kerjaannya </w:delText>
        </w:r>
      </w:del>
      <w:proofErr w:type="spellStart"/>
      <w:ins w:id="76" w:author="User" w:date="2020-12-11T10:17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kebiasaanya</w:t>
        </w:r>
        <w:proofErr w:type="spellEnd"/>
        <w:r w:rsidR="00D0210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5B8A42D" w14:textId="4E79D14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77" w:author="User" w:date="2020-12-11T10:18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8" w:author="User" w:date="2020-12-11T10:18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, dimana-mana.</w:delText>
        </w:r>
      </w:del>
    </w:p>
    <w:p w14:paraId="177F04A1" w14:textId="0BA81D7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79" w:author="User" w:date="2020-12-11T10:18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Jadi,</w:delText>
        </w:r>
      </w:del>
      <w:ins w:id="80" w:author="User" w:date="2020-12-11T10:18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\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1" w:author="User" w:date="2020-12-11T10:18:00Z">
        <w:r w:rsidR="00D0210A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82" w:author="User" w:date="2020-12-11T10:18:00Z">
        <w:r w:rsidRPr="00C50A1E" w:rsidDel="00D0210A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E143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83" w:author="User" w:date="2020-12-11T10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84" w:name="_GoBack"/>
      <w:r w:rsidRPr="00D0210A">
        <w:rPr>
          <w:rFonts w:ascii="Times New Roman" w:eastAsia="Times New Roman" w:hAnsi="Times New Roman" w:cs="Times New Roman"/>
          <w:i/>
          <w:sz w:val="24"/>
          <w:szCs w:val="24"/>
          <w:rPrChange w:id="85" w:author="User" w:date="2020-12-11T10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bookmarkEnd w:id="84"/>
    </w:p>
    <w:p w14:paraId="22E3484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4592D8E" w14:textId="77777777" w:rsidR="00927764" w:rsidRPr="00C50A1E" w:rsidRDefault="00927764" w:rsidP="00927764"/>
    <w:p w14:paraId="6C355EED" w14:textId="77777777" w:rsidR="00927764" w:rsidRPr="005A045A" w:rsidRDefault="00927764" w:rsidP="00927764">
      <w:pPr>
        <w:rPr>
          <w:i/>
        </w:rPr>
      </w:pPr>
    </w:p>
    <w:p w14:paraId="568788B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89557A9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805B1" w14:textId="77777777" w:rsidR="00891425" w:rsidRDefault="00891425">
      <w:r>
        <w:separator/>
      </w:r>
    </w:p>
  </w:endnote>
  <w:endnote w:type="continuationSeparator" w:id="0">
    <w:p w14:paraId="6EED2F42" w14:textId="77777777" w:rsidR="00891425" w:rsidRDefault="0089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5567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3C360FD" w14:textId="77777777" w:rsidR="00941E77" w:rsidRDefault="00891425">
    <w:pPr>
      <w:pStyle w:val="Footer"/>
    </w:pPr>
  </w:p>
  <w:p w14:paraId="496C7525" w14:textId="77777777" w:rsidR="00941E77" w:rsidRDefault="00891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8E2F5" w14:textId="77777777" w:rsidR="00891425" w:rsidRDefault="00891425">
      <w:r>
        <w:separator/>
      </w:r>
    </w:p>
  </w:footnote>
  <w:footnote w:type="continuationSeparator" w:id="0">
    <w:p w14:paraId="79BF4E55" w14:textId="77777777" w:rsidR="00891425" w:rsidRDefault="00891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762E35"/>
    <w:rsid w:val="00891425"/>
    <w:rsid w:val="00924DF5"/>
    <w:rsid w:val="00927764"/>
    <w:rsid w:val="00C20908"/>
    <w:rsid w:val="00D0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F6F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62E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E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2020-08-26T21:16:00Z</dcterms:created>
  <dcterms:modified xsi:type="dcterms:W3CDTF">2020-12-11T03:18:00Z</dcterms:modified>
</cp:coreProperties>
</file>