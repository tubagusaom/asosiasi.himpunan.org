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84F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1C726F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02F8C4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B256DD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147E721" w14:textId="77777777" w:rsidTr="00821BA2">
        <w:tc>
          <w:tcPr>
            <w:tcW w:w="9350" w:type="dxa"/>
          </w:tcPr>
          <w:p w14:paraId="75F4A19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4E8ADD8" w14:textId="1532575D" w:rsidR="00125355" w:rsidRDefault="00C1190D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0" w:author="M.Febryanto" w:date="2022-08-16T11:46:00Z">
              <w:r>
                <w:rPr>
                  <w:rFonts w:ascii="Times New Roman" w:eastAsia="Times New Roman" w:hAnsi="Times New Roman" w:cs="Times New Roman"/>
                  <w:szCs w:val="24"/>
                </w:rPr>
                <w:t>o</w:t>
              </w:r>
            </w:ins>
            <w:del w:id="1" w:author="M.Febryanto" w:date="2022-08-16T11:46:00Z">
              <w:r w:rsidR="00125355" w:rsidDel="00C1190D">
                <w:rPr>
                  <w:rFonts w:ascii="Times New Roman" w:eastAsia="Times New Roman" w:hAnsi="Times New Roman" w:cs="Times New Roman"/>
                  <w:szCs w:val="24"/>
                </w:rPr>
                <w:delText>O</w:delText>
              </w:r>
            </w:del>
            <w:r w:rsidR="00125355">
              <w:rPr>
                <w:rFonts w:ascii="Times New Roman" w:eastAsia="Times New Roman" w:hAnsi="Times New Roman" w:cs="Times New Roman"/>
                <w:szCs w:val="24"/>
              </w:rPr>
              <w:t xml:space="preserve">leh </w:t>
            </w:r>
            <w:proofErr w:type="spellStart"/>
            <w:r w:rsidR="00125355"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 w:rsidR="00125355"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D621F19" w14:textId="574548F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M.Febryanto" w:date="2022-08-16T11:46:00Z">
              <w:r w:rsidRPr="00EC6F38" w:rsidDel="00C1190D">
                <w:rPr>
                  <w:rFonts w:ascii="Times New Roman" w:eastAsia="Times New Roman" w:hAnsi="Times New Roman" w:cs="Times New Roman"/>
                  <w:szCs w:val="24"/>
                </w:rPr>
                <w:delText xml:space="preserve">dia akan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del w:id="3" w:author="M.Febryanto" w:date="2022-08-16T11:47:00Z">
              <w:r w:rsidRPr="00EC6F38" w:rsidDel="00C1190D">
                <w:rPr>
                  <w:rFonts w:ascii="Times New Roman" w:eastAsia="Times New Roman" w:hAnsi="Times New Roman" w:cs="Times New Roman"/>
                  <w:szCs w:val="24"/>
                </w:rPr>
                <w:delText>,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4" w:author="M.Febryanto" w:date="2022-08-16T11:47:00Z">
              <w:r w:rsidR="00C1190D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5" w:author="M.Febryanto" w:date="2022-08-16T11:47:00Z">
              <w:r w:rsidRPr="00EC6F38" w:rsidDel="00C1190D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4FBD94" w14:textId="6F8A50B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M.Febryanto" w:date="2022-08-16T11:48:00Z">
              <w:r w:rsidRPr="00EC6F38" w:rsidDel="00C1190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ins w:id="7" w:author="M.Febryanto" w:date="2022-08-16T11:48:00Z">
              <w:r w:rsidR="00C1190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1190D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8" w:author="M.Febryanto" w:date="2022-08-16T11:48:00Z">
              <w:r w:rsidRPr="00EC6F38" w:rsidDel="00C1190D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9" w:author="M.Febryanto" w:date="2022-08-16T11:48:00Z">
              <w:r w:rsidR="00C1190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" w:author="M.Febryanto" w:date="2022-08-16T11:48:00Z">
              <w:r w:rsidRPr="00EC6F38" w:rsidDel="00C1190D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2892C9" w14:textId="34764AE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ins w:id="11" w:author="M.Febryanto" w:date="2022-08-16T11:49:00Z">
              <w:r w:rsidR="00C1190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2" w:author="M.Febryanto" w:date="2022-08-16T11:49:00Z">
              <w:r w:rsidRPr="00EC6F38" w:rsidDel="00C1190D">
                <w:rPr>
                  <w:rFonts w:ascii="Times New Roman" w:eastAsia="Times New Roman" w:hAnsi="Times New Roman" w:cs="Times New Roman"/>
                  <w:szCs w:val="24"/>
                </w:rPr>
                <w:delText xml:space="preserve"> dari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93EF74" w14:textId="214D2E9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3" w:author="M.Febryanto" w:date="2022-08-16T11:49:00Z">
              <w:r w:rsidR="00C1190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" w:author="M.Febryanto" w:date="2022-08-16T11:55:00Z">
              <w:r w:rsidR="009E67C5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15" w:author="M.Febryanto" w:date="2022-08-16T11:54:00Z">
              <w:r w:rsidRPr="00EC6F38" w:rsidDel="009E67C5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M.Febryanto" w:date="2022-08-16T11:49:00Z">
              <w:r w:rsidRPr="00EC6F38" w:rsidDel="00C1190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7" w:author="M.Febryanto" w:date="2022-08-16T11:50:00Z">
              <w:r w:rsidR="00C1190D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8" w:author="M.Febryanto" w:date="2022-08-16T11:50:00Z">
              <w:r w:rsidR="00C1190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19" w:author="M.Febryanto" w:date="2022-08-16T11:50:00Z">
              <w:r w:rsidRPr="00EC6F38" w:rsidDel="009E67C5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20" w:author="M.Febryanto" w:date="2022-08-16T11:51:00Z">
              <w:r w:rsidR="009E67C5">
                <w:rPr>
                  <w:rFonts w:ascii="Times New Roman" w:eastAsia="Times New Roman" w:hAnsi="Times New Roman" w:cs="Times New Roman"/>
                  <w:szCs w:val="24"/>
                </w:rPr>
                <w:t>sosialisasikan</w:t>
              </w:r>
            </w:ins>
            <w:proofErr w:type="spellEnd"/>
            <w:del w:id="21" w:author="M.Febryanto" w:date="2022-08-16T11:51:00Z">
              <w:r w:rsidRPr="00EC6F38" w:rsidDel="009E67C5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" w:author="M.Febryanto" w:date="2022-08-16T11:52:00Z">
              <w:r w:rsidR="009E67C5" w:rsidRPr="00EC6F38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9E67C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E67C5" w:rsidRPr="00EC6F38">
                <w:rPr>
                  <w:rFonts w:ascii="Times New Roman" w:eastAsia="Times New Roman" w:hAnsi="Times New Roman" w:cs="Times New Roman"/>
                  <w:szCs w:val="24"/>
                </w:rPr>
                <w:t>generasi</w:t>
              </w:r>
              <w:proofErr w:type="spellEnd"/>
              <w:r w:rsidR="009E67C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E67C5" w:rsidRPr="00EC6F38">
                <w:rPr>
                  <w:rFonts w:ascii="Times New Roman" w:eastAsia="Times New Roman" w:hAnsi="Times New Roman" w:cs="Times New Roman"/>
                  <w:szCs w:val="24"/>
                </w:rPr>
                <w:t>muda</w:t>
              </w:r>
              <w:proofErr w:type="spellEnd"/>
              <w:r w:rsidR="009E67C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" w:author="M.Febryanto" w:date="2022-08-16T11:51:00Z">
              <w:r w:rsidRPr="00EC6F38" w:rsidDel="009E67C5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F560517" w14:textId="5749302D" w:rsidR="00125355" w:rsidRPr="00EC6F38" w:rsidRDefault="009E67C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4" w:author="M.Febryanto" w:date="2022-08-16T11:5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Adapun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25" w:author="M.Febryanto" w:date="2022-08-16T11:52:00Z">
              <w:r w:rsidR="00125355" w:rsidRPr="00EC6F38" w:rsidDel="009E67C5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6" w:author="M.Febryanto" w:date="2022-08-16T11:5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420E15E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6C0562" w14:textId="74537FB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7" w:author="M.Febryanto" w:date="2022-08-16T11:52:00Z">
              <w:r w:rsidR="009E67C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8" w:author="M.Febryanto" w:date="2022-08-16T11:52:00Z">
              <w:r w:rsidRPr="00EC6F38" w:rsidDel="009E67C5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29" w:author="M.Febryanto" w:date="2022-08-16T11:52:00Z">
              <w:r w:rsidR="009E67C5">
                <w:rPr>
                  <w:rFonts w:ascii="Times New Roman" w:eastAsia="Times New Roman" w:hAnsi="Times New Roman" w:cs="Times New Roman"/>
                  <w:szCs w:val="24"/>
                </w:rPr>
                <w:t>nt</w:t>
              </w:r>
            </w:ins>
            <w:del w:id="30" w:author="M.Febryanto" w:date="2022-08-16T11:52:00Z">
              <w:r w:rsidRPr="00EC6F38" w:rsidDel="009E67C5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1743B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8E79E8" w14:textId="6814214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1" w:author="M.Febryanto" w:date="2022-08-16T11:53:00Z">
              <w:r w:rsidRPr="00EC6F38" w:rsidDel="009E67C5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32" w:author="M.Febryanto" w:date="2022-08-16T11:53:00Z">
              <w:r w:rsidR="009E67C5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ins w:id="33" w:author="M.Febryanto" w:date="2022-08-16T11:53:00Z">
              <w:r w:rsidR="009E67C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4" w:author="M.Febryanto" w:date="2022-08-16T11:53:00Z">
              <w:r w:rsidRPr="00EC6F38" w:rsidDel="009E67C5">
                <w:rPr>
                  <w:rFonts w:ascii="Times New Roman" w:eastAsia="Times New Roman" w:hAnsi="Times New Roman" w:cs="Times New Roman"/>
                  <w:szCs w:val="24"/>
                </w:rPr>
                <w:delText xml:space="preserve"> di sini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35" w:author="M.Febryanto" w:date="2022-08-16T11:53:00Z">
              <w:r w:rsidR="009E67C5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E7A7B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D1A5A5E" w14:textId="53CE849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36" w:author="M.Febryanto" w:date="2022-08-16T11:53:00Z">
              <w:r w:rsidR="009E67C5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37" w:author="M.Febryanto" w:date="2022-08-16T11:53:00Z">
              <w:r w:rsidRPr="00EC6F38" w:rsidDel="009E67C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09B32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A2A7AF7" w14:textId="478221EC" w:rsidR="00125355" w:rsidRPr="00EC6F38" w:rsidRDefault="009E67C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8" w:author="M.Febryanto" w:date="2022-08-16T11:54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39" w:author="M.Febryanto" w:date="2022-08-16T11:54:00Z">
              <w:r w:rsidR="00125355" w:rsidRPr="00EC6F38" w:rsidDel="009E67C5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uru s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del w:id="40" w:author="M.Febryanto" w:date="2022-08-16T11:54:00Z">
              <w:r w:rsidR="00125355" w:rsidRPr="00EC6F38" w:rsidDel="009E67C5">
                <w:rPr>
                  <w:rFonts w:ascii="Times New Roman" w:eastAsia="Times New Roman" w:hAnsi="Times New Roman" w:cs="Times New Roman"/>
                  <w:szCs w:val="24"/>
                </w:rPr>
                <w:delText xml:space="preserve"> maka guru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t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BC3E8E" w14:textId="05A3A29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1" w:author="M.Febryanto" w:date="2022-08-16T11:55:00Z">
              <w:r w:rsidR="009E67C5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del w:id="42" w:author="M.Febryanto" w:date="2022-08-16T11:55:00Z">
              <w:r w:rsidRPr="00EC6F38" w:rsidDel="009E67C5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3" w:author="M.Febryanto" w:date="2022-08-16T11:54:00Z">
              <w:r w:rsidRPr="00EC6F38" w:rsidDel="009E67C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2B8ABDA" w14:textId="2C4568AC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44" w:author="M.Febryanto" w:date="2022-08-16T11:55:00Z">
              <w:r w:rsidR="009E67C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01A56AA5" w14:textId="0BDE347F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45" w:author="M.Febryanto" w:date="2022-08-16T11:55:00Z">
              <w:r w:rsidR="009E67C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41F8E202" w14:textId="18DBB8CF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46" w:author="M.Febryanto" w:date="2022-08-16T11:55:00Z">
              <w:r w:rsidR="009E67C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04033BB2" w14:textId="62E216AF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ins w:id="47" w:author="M.Febryanto" w:date="2022-08-16T11:55:00Z">
              <w:r w:rsidR="009E67C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0B15BB4A" w14:textId="35962D8F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48" w:author="M.Febryanto" w:date="2022-08-16T11:55:00Z"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5BBEAC05" w14:textId="7DAB84E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9" w:author="M.Febryanto" w:date="2022-08-16T11:56:00Z"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</w:ins>
            <w:proofErr w:type="spellEnd"/>
            <w:del w:id="50" w:author="M.Febryanto" w:date="2022-08-16T11:56:00Z">
              <w:r w:rsidRPr="00EC6F38" w:rsidDel="00B3354B">
                <w:rPr>
                  <w:rFonts w:ascii="Times New Roman" w:eastAsia="Times New Roman" w:hAnsi="Times New Roman" w:cs="Times New Roman"/>
                  <w:szCs w:val="24"/>
                </w:rPr>
                <w:delText>bisa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1" w:author="M.Febryanto" w:date="2022-08-16T11:56:00Z"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52" w:author="M.Febryanto" w:date="2022-08-16T11:56:00Z"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53" w:author="M.Febryanto" w:date="2022-08-16T11:56:00Z">
              <w:r w:rsidRPr="00EC6F38" w:rsidDel="00B3354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4" w:author="M.Febryanto" w:date="2022-08-16T11:56:00Z"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5" w:author="M.Febryanto" w:date="2022-08-16T11:56:00Z">
              <w:r w:rsidRPr="00EC6F38" w:rsidDel="00B3354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6" w:author="M.Febryanto" w:date="2022-08-16T11:56:00Z"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</w:ins>
            <w:proofErr w:type="spellEnd"/>
            <w:del w:id="57" w:author="M.Febryanto" w:date="2022-08-16T11:56:00Z">
              <w:r w:rsidRPr="00EC6F38" w:rsidDel="00B3354B">
                <w:rPr>
                  <w:rFonts w:ascii="Times New Roman" w:eastAsia="Times New Roman" w:hAnsi="Times New Roman" w:cs="Times New Roman"/>
                  <w:szCs w:val="24"/>
                </w:rPr>
                <w:delText>bisa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8" w:author="M.Febryanto" w:date="2022-08-16T11:56:00Z">
              <w:r w:rsidRPr="00EC6F38" w:rsidDel="00B3354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CDA271D" w14:textId="629A83C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59" w:author="M.Febryanto" w:date="2022-08-16T11:57:00Z"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60" w:author="M.Febryanto" w:date="2022-08-16T11:57:00Z">
              <w:r w:rsidRPr="00EC6F38" w:rsidDel="00B3354B">
                <w:rPr>
                  <w:rFonts w:ascii="Times New Roman" w:eastAsia="Times New Roman" w:hAnsi="Times New Roman" w:cs="Times New Roman"/>
                  <w:szCs w:val="24"/>
                </w:rPr>
                <w:delText xml:space="preserve"> tadi 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1" w:author="M.Febryanto" w:date="2022-08-16T11:57:00Z"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>sisw</w:t>
              </w:r>
            </w:ins>
            <w:ins w:id="62" w:author="M.Febryanto" w:date="2022-08-16T11:58:00Z"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>a</w:t>
              </w:r>
            </w:ins>
            <w:proofErr w:type="spellEnd"/>
            <w:del w:id="63" w:author="M.Febryanto" w:date="2022-08-16T11:57:00Z">
              <w:r w:rsidRPr="00EC6F38" w:rsidDel="00B3354B">
                <w:rPr>
                  <w:rFonts w:ascii="Times New Roman" w:eastAsia="Times New Roman" w:hAnsi="Times New Roman" w:cs="Times New Roman"/>
                  <w:szCs w:val="24"/>
                </w:rPr>
                <w:delText>anak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4" w:author="M.Febryanto" w:date="2022-08-16T11:58:00Z">
              <w:r w:rsidRPr="00EC6F38" w:rsidDel="00B3354B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proofErr w:type="spellStart"/>
            <w:ins w:id="65" w:author="M.Febryanto" w:date="2022-08-16T11:58:00Z"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1B6193" w14:textId="65340C3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66" w:author="M.Febryanto" w:date="2022-08-16T11:58:00Z"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ins w:id="67" w:author="M.Febryanto" w:date="2022-08-16T11:58:00Z"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>denga</w:t>
              </w:r>
            </w:ins>
            <w:ins w:id="68" w:author="M.Febryanto" w:date="2022-08-16T11:59:00Z"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9" w:author="M.Febryanto" w:date="2022-08-16T11:58:00Z"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</w:ins>
            <w:proofErr w:type="spellEnd"/>
            <w:del w:id="70" w:author="M.Febryanto" w:date="2022-08-16T11:58:00Z">
              <w:r w:rsidRPr="00EC6F38" w:rsidDel="00B3354B">
                <w:rPr>
                  <w:rFonts w:ascii="Times New Roman" w:eastAsia="Times New Roman" w:hAnsi="Times New Roman" w:cs="Times New Roman"/>
                  <w:szCs w:val="24"/>
                </w:rPr>
                <w:delText>orang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ins w:id="71" w:author="M.Febryanto" w:date="2022-08-16T11:59:00Z"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</w:ins>
            <w:proofErr w:type="spellEnd"/>
            <w:del w:id="72" w:author="M.Febryanto" w:date="2022-08-16T11:59:00Z">
              <w:r w:rsidRPr="00EC6F38" w:rsidDel="00B3354B">
                <w:rPr>
                  <w:rFonts w:ascii="Times New Roman" w:eastAsia="Times New Roman" w:hAnsi="Times New Roman" w:cs="Times New Roman"/>
                  <w:szCs w:val="24"/>
                </w:rPr>
                <w:delText xml:space="preserve"> banyak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3" w:author="M.Febryanto" w:date="2022-08-16T11:59:00Z"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</w:ins>
            <w:proofErr w:type="spellEnd"/>
            <w:del w:id="74" w:author="M.Febryanto" w:date="2022-08-16T11:59:00Z">
              <w:r w:rsidRPr="00EC6F38" w:rsidDel="00B3354B">
                <w:rPr>
                  <w:rFonts w:ascii="Times New Roman" w:eastAsia="Times New Roman" w:hAnsi="Times New Roman" w:cs="Times New Roman"/>
                  <w:szCs w:val="24"/>
                </w:rPr>
                <w:delText>orang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7AF64D" w14:textId="0E44CD1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75" w:author="M.Febryanto" w:date="2022-08-16T12:00:00Z">
              <w:r w:rsidR="00B3354B">
                <w:rPr>
                  <w:rFonts w:ascii="Times New Roman" w:eastAsia="Times New Roman" w:hAnsi="Times New Roman" w:cs="Times New Roman"/>
                  <w:szCs w:val="24"/>
                </w:rPr>
                <w:t>kh</w:t>
              </w:r>
            </w:ins>
            <w:del w:id="76" w:author="M.Febryanto" w:date="2022-08-16T12:00:00Z">
              <w:r w:rsidRPr="00EC6F38" w:rsidDel="00B3354B">
                <w:rPr>
                  <w:rFonts w:ascii="Times New Roman" w:eastAsia="Times New Roman" w:hAnsi="Times New Roman" w:cs="Times New Roman"/>
                  <w:szCs w:val="24"/>
                </w:rPr>
                <w:delText>h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E7A99E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391157">
    <w:abstractNumId w:val="1"/>
  </w:num>
  <w:num w:numId="2" w16cid:durableId="1672566840">
    <w:abstractNumId w:val="0"/>
  </w:num>
  <w:num w:numId="3" w16cid:durableId="199656786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Febryanto">
    <w15:presenceInfo w15:providerId="AD" w15:userId="S::m.febryanto@polban.ac.id::1473928e-bcfe-439a-84ac-7e76b96a49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9E67C5"/>
    <w:rsid w:val="00B3354B"/>
    <w:rsid w:val="00C1190D"/>
    <w:rsid w:val="00F0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F38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C1190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M.Febryanto</cp:lastModifiedBy>
  <cp:revision>4</cp:revision>
  <dcterms:created xsi:type="dcterms:W3CDTF">2020-08-26T22:03:00Z</dcterms:created>
  <dcterms:modified xsi:type="dcterms:W3CDTF">2022-08-16T05:01:00Z</dcterms:modified>
</cp:coreProperties>
</file>