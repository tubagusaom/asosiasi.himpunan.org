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5B9C" w14:textId="77777777" w:rsidR="00927764" w:rsidRPr="00AE7A05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  <w:rPrChange w:id="0" w:author="Yulfira Riza" w:date="2021-11-11T11:57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AE7A05">
        <w:rPr>
          <w:rFonts w:ascii="Bookman Old Style" w:hAnsi="Bookman Old Style"/>
          <w:b/>
          <w:sz w:val="28"/>
          <w:szCs w:val="28"/>
          <w:lang w:val="id-ID"/>
          <w:rPrChange w:id="1" w:author="Yulfira Riza" w:date="2021-11-11T11:57:00Z">
            <w:rPr>
              <w:rFonts w:ascii="Bookman Old Style" w:hAnsi="Bookman Old Style"/>
              <w:b/>
              <w:sz w:val="28"/>
              <w:szCs w:val="28"/>
            </w:rPr>
          </w:rPrChange>
        </w:rPr>
        <w:t>TUGAS OBSERVASI 5</w:t>
      </w:r>
    </w:p>
    <w:p w14:paraId="08974CA9" w14:textId="77777777" w:rsidR="00927764" w:rsidRPr="00AE7A05" w:rsidRDefault="00927764" w:rsidP="00927764">
      <w:pPr>
        <w:jc w:val="center"/>
        <w:rPr>
          <w:rFonts w:ascii="Bookman Old Style" w:hAnsi="Bookman Old Style"/>
          <w:b/>
          <w:sz w:val="28"/>
          <w:szCs w:val="28"/>
          <w:lang w:val="id-ID"/>
          <w:rPrChange w:id="2" w:author="Yulfira Riza" w:date="2021-11-11T11:57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AE7A05">
        <w:rPr>
          <w:rFonts w:ascii="Bookman Old Style" w:hAnsi="Bookman Old Style"/>
          <w:b/>
          <w:sz w:val="28"/>
          <w:szCs w:val="28"/>
          <w:lang w:val="id-ID"/>
          <w:rPrChange w:id="3" w:author="Yulfira Riza" w:date="2021-11-11T11:57:00Z">
            <w:rPr>
              <w:rFonts w:ascii="Bookman Old Style" w:hAnsi="Bookman Old Style"/>
              <w:b/>
              <w:sz w:val="28"/>
              <w:szCs w:val="28"/>
            </w:rPr>
          </w:rPrChange>
        </w:rPr>
        <w:t>SKEMA PENYUNTINGAN NASKAH</w:t>
      </w:r>
    </w:p>
    <w:p w14:paraId="2F64B2D5" w14:textId="77777777" w:rsidR="00927764" w:rsidRPr="00AE7A05" w:rsidRDefault="00927764" w:rsidP="00927764">
      <w:pPr>
        <w:jc w:val="center"/>
        <w:rPr>
          <w:rFonts w:ascii="Cambria" w:hAnsi="Cambria" w:cs="Times New Roman"/>
          <w:sz w:val="24"/>
          <w:szCs w:val="24"/>
          <w:lang w:val="id-ID"/>
          <w:rPrChange w:id="4" w:author="Yulfira Riza" w:date="2021-11-11T11:57:00Z">
            <w:rPr>
              <w:rFonts w:ascii="Cambria" w:hAnsi="Cambria" w:cs="Times New Roman"/>
              <w:sz w:val="24"/>
              <w:szCs w:val="24"/>
            </w:rPr>
          </w:rPrChange>
        </w:rPr>
      </w:pPr>
    </w:p>
    <w:p w14:paraId="452D5B23" w14:textId="77777777" w:rsidR="00927764" w:rsidRPr="00AE7A05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  <w:lang w:val="id-ID"/>
          <w:rPrChange w:id="5" w:author="Yulfira Riza" w:date="2021-11-11T11:57:00Z">
            <w:rPr>
              <w:rFonts w:ascii="Cambria" w:hAnsi="Cambria"/>
            </w:rPr>
          </w:rPrChange>
        </w:rPr>
      </w:pPr>
      <w:r w:rsidRPr="00AE7A05">
        <w:rPr>
          <w:rFonts w:ascii="Cambria" w:hAnsi="Cambria" w:cs="Times New Roman"/>
          <w:sz w:val="24"/>
          <w:szCs w:val="24"/>
          <w:lang w:val="id-ID"/>
          <w:rPrChange w:id="6" w:author="Yulfira Riza" w:date="2021-11-11T11:57:00Z">
            <w:rPr>
              <w:rFonts w:ascii="Cambria" w:hAnsi="Cambria" w:cs="Times New Roman"/>
              <w:sz w:val="24"/>
              <w:szCs w:val="24"/>
            </w:rPr>
          </w:rPrChange>
        </w:rPr>
        <w:t>Suntinglah artikel berikut ini dengan menggunakan tanda-tanda koreksi.</w:t>
      </w:r>
    </w:p>
    <w:p w14:paraId="780E2BAC" w14:textId="77777777" w:rsidR="00927764" w:rsidRPr="00AE7A05" w:rsidRDefault="00927764" w:rsidP="00927764">
      <w:pPr>
        <w:rPr>
          <w:rFonts w:ascii="Cambria" w:hAnsi="Cambria"/>
          <w:lang w:val="id-ID"/>
          <w:rPrChange w:id="7" w:author="Yulfira Riza" w:date="2021-11-11T11:57:00Z">
            <w:rPr>
              <w:rFonts w:ascii="Cambria" w:hAnsi="Cambria"/>
            </w:rPr>
          </w:rPrChange>
        </w:rPr>
      </w:pPr>
    </w:p>
    <w:p w14:paraId="52AE5D25" w14:textId="77777777" w:rsidR="00927764" w:rsidRPr="00AE7A05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  <w:lang w:val="id-ID"/>
          <w:rPrChange w:id="8" w:author="Yulfira Riza" w:date="2021-11-11T11:57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</w:pPr>
      <w:r w:rsidRPr="00AE7A05">
        <w:rPr>
          <w:rFonts w:ascii="Times New Roman" w:eastAsia="Times New Roman" w:hAnsi="Times New Roman" w:cs="Times New Roman"/>
          <w:kern w:val="36"/>
          <w:sz w:val="54"/>
          <w:szCs w:val="54"/>
          <w:lang w:val="id-ID"/>
          <w:rPrChange w:id="9" w:author="Yulfira Riza" w:date="2021-11-11T11:57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 Turun, Berat Badan Naik</w:t>
      </w:r>
    </w:p>
    <w:p w14:paraId="0638316E" w14:textId="77777777" w:rsidR="00927764" w:rsidRPr="00AE7A05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  <w:lang w:val="id-ID"/>
          <w:rPrChange w:id="10" w:author="Yulfira Riza" w:date="2021-11-11T11:57:00Z">
            <w:rPr>
              <w:rFonts w:ascii="Roboto" w:eastAsia="Times New Roman" w:hAnsi="Roboto" w:cs="Times New Roman"/>
              <w:sz w:val="17"/>
              <w:szCs w:val="17"/>
            </w:rPr>
          </w:rPrChange>
        </w:rPr>
      </w:pPr>
      <w:r w:rsidRPr="00AE7A05">
        <w:rPr>
          <w:rFonts w:ascii="Roboto" w:eastAsia="Times New Roman" w:hAnsi="Roboto" w:cs="Times New Roman"/>
          <w:sz w:val="17"/>
          <w:szCs w:val="17"/>
          <w:lang w:val="id-ID"/>
          <w:rPrChange w:id="11" w:author="Yulfira Riza" w:date="2021-11-11T11:57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5 Januari 2020   20:48 Diperbarui: 6 Januari 2020   05:43  61  10 3</w:t>
      </w:r>
    </w:p>
    <w:p w14:paraId="34CD0C66" w14:textId="77777777" w:rsidR="00927764" w:rsidRPr="00AE7A05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  <w:lang w:val="id-ID"/>
          <w:rPrChange w:id="12" w:author="Yulfira Riza" w:date="2021-11-11T11:57:00Z">
            <w:rPr>
              <w:rFonts w:ascii="Times New Roman" w:eastAsia="Times New Roman" w:hAnsi="Times New Roman" w:cs="Times New Roman"/>
              <w:sz w:val="21"/>
              <w:szCs w:val="21"/>
            </w:rPr>
          </w:rPrChange>
        </w:rPr>
      </w:pPr>
      <w:r w:rsidRPr="00AE7A05">
        <w:rPr>
          <w:rFonts w:ascii="Times New Roman" w:eastAsia="Times New Roman" w:hAnsi="Times New Roman" w:cs="Times New Roman"/>
          <w:noProof/>
          <w:sz w:val="21"/>
          <w:szCs w:val="21"/>
          <w:lang w:val="id-ID"/>
          <w:rPrChange w:id="13" w:author="Yulfira Riza" w:date="2021-11-11T11:57:00Z">
            <w:rPr>
              <w:rFonts w:ascii="Times New Roman" w:eastAsia="Times New Roman" w:hAnsi="Times New Roman" w:cs="Times New Roman"/>
              <w:noProof/>
              <w:sz w:val="21"/>
              <w:szCs w:val="21"/>
            </w:rPr>
          </w:rPrChange>
        </w:rPr>
        <w:drawing>
          <wp:inline distT="0" distB="0" distL="0" distR="0" wp14:anchorId="7970BB81" wp14:editId="74D62F8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6AD0" w14:textId="77777777" w:rsidR="00927764" w:rsidRPr="00AE7A05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  <w:lang w:val="id-ID"/>
          <w:rPrChange w:id="14" w:author="Yulfira Riza" w:date="2021-11-11T11:57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r w:rsidRPr="00AE7A05">
        <w:rPr>
          <w:rFonts w:ascii="Times New Roman" w:eastAsia="Times New Roman" w:hAnsi="Times New Roman" w:cs="Times New Roman"/>
          <w:sz w:val="18"/>
          <w:szCs w:val="18"/>
          <w:lang w:val="id-ID"/>
          <w:rPrChange w:id="15" w:author="Yulfira Riza" w:date="2021-11-11T11:57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>Ilustrasi | unsplash.com</w:t>
      </w:r>
    </w:p>
    <w:p w14:paraId="694B8B85" w14:textId="77777777" w:rsidR="00927764" w:rsidRPr="00AE7A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6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7A0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17" w:author="Yulfira Riza" w:date="2021-11-11T11:5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 turun, berat badan naik, hubungan sama dia tetep temenan aja. Huft.</w:t>
      </w:r>
    </w:p>
    <w:p w14:paraId="123464FB" w14:textId="54C26C18" w:rsidR="00927764" w:rsidRPr="00AE7A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8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9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Apa yang lebih romantis dari </w:t>
      </w:r>
      <w:ins w:id="20" w:author="Yulfira Riza" w:date="2021-11-11T11:54:00Z">
        <w:r w:rsidR="00AE7A05" w:rsidRPr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1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pada 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22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sepiring mi</w:t>
      </w:r>
      <w:del w:id="23" w:author="Yulfira Riza" w:date="2021-11-11T11:54:00Z">
        <w:r w:rsidRPr="00AE7A05" w:rsidDel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4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e</w:delText>
        </w:r>
      </w:del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25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instan kemasan putih yang aromanya </w:t>
      </w:r>
      <w:r w:rsidRPr="00AE7A0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26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27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menggoda indera penciuman</w:t>
      </w:r>
      <w:del w:id="28" w:author="Yulfira Riza" w:date="2021-11-11T11:54:00Z">
        <w:r w:rsidRPr="00AE7A05" w:rsidDel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9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itu</w:delText>
        </w:r>
      </w:del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30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atau bakwan yang baru diangkat dari penggorengan di kala hujan?</w:t>
      </w:r>
    </w:p>
    <w:p w14:paraId="7F12A7BA" w14:textId="7DD0ABAA" w:rsidR="00927764" w:rsidRPr="00AE7A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31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32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Januari, hujan sehari-hari, begitu </w:t>
      </w:r>
      <w:ins w:id="33" w:author="Yulfira Riza" w:date="2021-11-11T11:56:00Z">
        <w:r w:rsidR="00AE7A05" w:rsidRPr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34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orang </w:t>
        </w:r>
      </w:ins>
      <w:del w:id="35" w:author="Yulfira Riza" w:date="2021-11-11T11:56:00Z">
        <w:r w:rsidRPr="00AE7A05" w:rsidDel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36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kata orang </w:delText>
        </w:r>
      </w:del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37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 mengartikannya. Benar saja. Meski di tahun ini</w:t>
      </w:r>
      <w:ins w:id="38" w:author="Yulfira Riza" w:date="2021-11-11T11:57:00Z">
        <w:r w:rsidR="00AE7A05" w:rsidRPr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39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,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40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awal musim hujan di Indonesia mundur di antara Bulan November</w:t>
      </w:r>
      <w:ins w:id="41" w:author="Yulfira Riza" w:date="2021-11-11T11:57:00Z">
        <w:r w:rsidR="00AE7A05" w:rsidRPr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42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-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43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-Desember 2019, hujan benar-benar datang seperti perkiraan. Sudah sangat terasa apalagi sejak awal tahun baru</w:t>
      </w:r>
      <w:del w:id="44" w:author="Yulfira Riza" w:date="2021-11-11T11:57:00Z">
        <w:r w:rsidRPr="00AE7A05" w:rsidDel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45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kita</w:delText>
        </w:r>
      </w:del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46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09B993C5" w14:textId="77777777" w:rsidR="00927764" w:rsidRPr="00AE7A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47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48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Hujan yang sering disalahkan karena mengundang kenangan ternyata tak hanya pandai membuat perasaan hatimu yang </w:t>
      </w:r>
      <w:r w:rsidRPr="00AE7A0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49" w:author="Yulfira Riza" w:date="2021-11-11T11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50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pun perilaku kita yang lain. Soal makan. Ya, hujan yang membuat kita jadi sering lapar. </w:t>
      </w:r>
      <w:r w:rsidRPr="00AE7A0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51" w:author="Yulfira Riza" w:date="2021-11-11T11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 bisa ya</w:t>
      </w: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52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2F669029" w14:textId="572862FD" w:rsidR="00927764" w:rsidRPr="00AE7A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53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7A05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  <w:rPrChange w:id="54" w:author="Yulfira Riza" w:date="2021-11-11T11:57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Mengapa Kita Merasa Lapar Ketika Hujan</w:t>
      </w: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55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  <w:t xml:space="preserve">Siapa yang suka merasa bahwa hujan datang bersama </w:t>
      </w:r>
      <w:del w:id="56" w:author="Yulfira Riza" w:date="2021-11-11T11:58:00Z">
        <w:r w:rsidRPr="00AE7A05" w:rsidDel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57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napsu </w:delText>
        </w:r>
      </w:del>
      <w:ins w:id="58" w:author="Yulfira Riza" w:date="2021-11-11T11:58:00Z">
        <w:r w:rsidR="00AE7A05" w:rsidRPr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59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na</w:t>
        </w:r>
        <w:r w:rsidR="00AE7A05">
          <w:rPr>
            <w:rFonts w:ascii="Times New Roman" w:eastAsia="Times New Roman" w:hAnsi="Times New Roman" w:cs="Times New Roman"/>
            <w:sz w:val="24"/>
            <w:szCs w:val="24"/>
          </w:rPr>
          <w:t>f</w:t>
        </w:r>
        <w:r w:rsidR="00AE7A05" w:rsidRPr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60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su 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61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 yang tiba-tiba ikut meningkat?</w:t>
      </w:r>
    </w:p>
    <w:p w14:paraId="0CB53317" w14:textId="77777777" w:rsidR="00927764" w:rsidRPr="00AE7A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62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63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Selain mengenang dia, kegiatan yang paling asyik di saat hujan turun adalah makan. Sering disebut cuma camilan, tapi jumlah kalorinya </w:t>
      </w:r>
      <w:r w:rsidRPr="00AE7A0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64" w:author="Yulfira Riza" w:date="2021-11-11T11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nyaris</w:t>
      </w: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65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melebihi makan berat.</w:t>
      </w:r>
    </w:p>
    <w:p w14:paraId="1E75A3B1" w14:textId="32600494" w:rsidR="00927764" w:rsidRPr="00AE7A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66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67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 xml:space="preserve">Sebungkus keripik yang dalam kemasan bisa dikonsumsi 4 porsi habis </w:t>
      </w:r>
      <w:ins w:id="68" w:author="Yulfira Riza" w:date="2021-11-11T11:59:00Z">
        <w:r w:rsidR="00AE7A05">
          <w:rPr>
            <w:rFonts w:ascii="Times New Roman" w:eastAsia="Times New Roman" w:hAnsi="Times New Roman" w:cs="Times New Roman"/>
            <w:sz w:val="24"/>
            <w:szCs w:val="24"/>
          </w:rPr>
          <w:t xml:space="preserve">dalam 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69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sekali duduk. Belum cukup, tambah lagi gorengannya, satu-dua biji eh kok jadi lima?</w:t>
      </w:r>
    </w:p>
    <w:p w14:paraId="221588D5" w14:textId="11E10F66" w:rsidR="00927764" w:rsidRPr="00AE7A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70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71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Hujan yang membuat suasana </w:t>
      </w:r>
      <w:ins w:id="72" w:author="Yulfira Riza" w:date="2021-11-11T11:59:00Z">
        <w:r w:rsidR="00AE7A05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73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 lebih dingin -</w:t>
      </w:r>
      <w:r w:rsidRPr="00AE7A05">
        <w:rPr>
          <w:rFonts w:ascii="Times New Roman" w:eastAsia="Times New Roman" w:hAnsi="Times New Roman" w:cs="Times New Roman"/>
          <w:strike/>
          <w:sz w:val="24"/>
          <w:szCs w:val="24"/>
          <w:lang w:val="id-ID"/>
          <w:rPrChange w:id="74" w:author="Yulfira Riza" w:date="2021-11-11T11:5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 sikapnya padamu</w:t>
      </w: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75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memang bisa </w:t>
      </w:r>
      <w:ins w:id="76" w:author="Yulfira Riza" w:date="2021-11-11T11:59:00Z">
        <w:r w:rsidR="00AE7A05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77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 salah satu pencetus mengapa kita jadi suka makan. </w:t>
      </w:r>
    </w:p>
    <w:p w14:paraId="2F2F0A74" w14:textId="008C6E49" w:rsidR="00927764" w:rsidRPr="00AE7A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78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79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Terutama makanan </w:t>
      </w:r>
      <w:del w:id="80" w:author="Yulfira Riza" w:date="2021-11-11T11:59:00Z">
        <w:r w:rsidRPr="00AE7A05" w:rsidDel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81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yang </w:delText>
        </w:r>
      </w:del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82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 tahu bulat digoreng dadakan alias yang masih hangat. Apalagi dengan makan, tubuh akan mendapat "panas" akibat terjadinya peningkatan metabolisme</w:t>
      </w:r>
      <w:del w:id="83" w:author="Yulfira Riza" w:date="2021-11-11T11:59:00Z">
        <w:r w:rsidRPr="00AE7A05" w:rsidDel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84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dalam tubuh</w:delText>
        </w:r>
      </w:del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85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14:paraId="3AB0CB06" w14:textId="5BD04013" w:rsidR="00927764" w:rsidRPr="00AE7A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rPrChange w:id="86" w:author="Yulfira Riza" w:date="2021-11-1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del w:id="87" w:author="Yulfira Riza" w:date="2021-11-11T12:00:00Z">
        <w:r w:rsidRPr="00AE7A05" w:rsidDel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88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Padahal k</w:delText>
        </w:r>
      </w:del>
      <w:ins w:id="89" w:author="Yulfira Riza" w:date="2021-11-11T12:00:00Z">
        <w:r w:rsidR="00AE7A05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90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enyataannya, dingin yang terjadi akibat hujan tidak benar-benar membuat tubuh memerlukan kalori tambahan dari makananmu, </w:t>
      </w:r>
      <w:r w:rsidRPr="00AE7A0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91" w:author="Yulfira Riza" w:date="2021-11-11T12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92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 Dingin yang kita kira</w:t>
      </w:r>
      <w:ins w:id="93" w:author="Yulfira Riza" w:date="2021-11-11T12:00:00Z">
        <w:r w:rsidR="00AE7A0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94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ternyata tidak sedingin kenyataannya</w:t>
      </w:r>
      <w:del w:id="95" w:author="Yulfira Riza" w:date="2021-11-11T12:00:00Z">
        <w:r w:rsidRPr="00AE7A05" w:rsidDel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96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, kok~</w:delText>
        </w:r>
      </w:del>
      <w:ins w:id="97" w:author="Yulfira Riza" w:date="2021-11-11T12:00:00Z">
        <w:r w:rsidR="00AE7A0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2B697894" w14:textId="1AD59792" w:rsidR="00927764" w:rsidRPr="00AE7A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98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7A05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  <w:rPrChange w:id="99" w:author="Yulfira Riza" w:date="2021-11-11T11:57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Ternyata Ini yang Bisa </w:t>
      </w:r>
      <w:ins w:id="100" w:author="Yulfira Riza" w:date="2021-11-11T12:00:00Z">
        <w:r w:rsidR="00AE7A0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</w:t>
        </w:r>
      </w:ins>
      <w:del w:id="101" w:author="Yulfira Riza" w:date="2021-11-11T12:00:00Z">
        <w:r w:rsidRPr="00AE7A05" w:rsidDel="00AE7A05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  <w:rPrChange w:id="102" w:author="Yulfira Riza" w:date="2021-11-11T11:57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rPrChange>
          </w:rPr>
          <w:delText>J</w:delText>
        </w:r>
      </w:del>
      <w:r w:rsidRPr="00AE7A05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  <w:rPrChange w:id="103" w:author="Yulfira Riza" w:date="2021-11-11T11:57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adi Sebabnya...</w:t>
      </w: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04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  <w:t xml:space="preserve">Selama hujan datang, tentu kita akan lebih suka berlindung dalam ruangan saja. Ruangan </w:t>
      </w:r>
      <w:del w:id="105" w:author="Yulfira Riza" w:date="2021-11-11T12:01:00Z">
        <w:r w:rsidRPr="00AE7A05" w:rsidDel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06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yang </w:delText>
        </w:r>
      </w:del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07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membuat jarak kita dengan makanan </w:t>
      </w:r>
      <w:ins w:id="108" w:author="Yulfira Riza" w:date="2021-11-11T12:01:00Z">
        <w:r w:rsidR="00AE7A05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09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makin dekat saja. Ya, ini soal akses makanan yang </w:t>
      </w:r>
      <w:ins w:id="110" w:author="Yulfira Riza" w:date="2021-11-11T12:01:00Z">
        <w:r w:rsidR="00AE7A05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11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jadi tak lagi berjarak. </w:t>
      </w:r>
      <w:r w:rsidRPr="00AE7A0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112" w:author="Yulfira Riza" w:date="2021-11-11T12:0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13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08437F9D" w14:textId="5A0BDA49" w:rsidR="00927764" w:rsidRPr="00AE7A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14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15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 dari segala jenis masakan dalam bentuk mi</w:t>
      </w:r>
      <w:del w:id="116" w:author="Yulfira Riza" w:date="2021-11-11T12:01:00Z">
        <w:r w:rsidRPr="00AE7A05" w:rsidDel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17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e</w:delText>
        </w:r>
      </w:del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18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instan, biskuit</w:t>
      </w:r>
      <w:del w:id="119" w:author="Yulfira Riza" w:date="2021-11-11T12:01:00Z">
        <w:r w:rsidRPr="00AE7A05" w:rsidDel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20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-biskuit</w:delText>
        </w:r>
      </w:del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21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di</w:t>
      </w:r>
      <w:del w:id="122" w:author="Yulfira Riza" w:date="2021-11-11T12:01:00Z">
        <w:r w:rsidRPr="00AE7A05" w:rsidDel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23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24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tata dalam toples cantik, atau bubuk</w:t>
      </w:r>
      <w:del w:id="125" w:author="Yulfira Riza" w:date="2021-11-11T12:01:00Z">
        <w:r w:rsidRPr="00AE7A05" w:rsidDel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26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-bubuk</w:delText>
        </w:r>
      </w:del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27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minuman manis dalam kemasan ekonomis. </w:t>
      </w:r>
    </w:p>
    <w:p w14:paraId="20836634" w14:textId="430FD755" w:rsidR="00927764" w:rsidRPr="00AE7A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28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29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Semua harus ada di almari penyimpanan</w:t>
      </w:r>
      <w:ins w:id="130" w:author="Yulfira Riza" w:date="2021-11-11T12:01:00Z">
        <w:r w:rsidR="00AE7A05">
          <w:rPr>
            <w:rFonts w:ascii="Times New Roman" w:eastAsia="Times New Roman" w:hAnsi="Times New Roman" w:cs="Times New Roman"/>
            <w:sz w:val="24"/>
            <w:szCs w:val="24"/>
          </w:rPr>
          <w:t xml:space="preserve"> s</w:t>
        </w:r>
      </w:ins>
      <w:del w:id="131" w:author="Yulfira Riza" w:date="2021-11-11T12:01:00Z">
        <w:r w:rsidRPr="00AE7A05" w:rsidDel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32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 S</w:delText>
        </w:r>
      </w:del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33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ebagai bahan persediaan</w:t>
      </w:r>
      <w:ins w:id="134" w:author="Yulfira Riza" w:date="2021-11-11T12:02:00Z">
        <w:r w:rsidR="00AE7A0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35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136" w:author="Yulfira Riza" w:date="2021-11-11T12:02:00Z">
        <w:r w:rsidRPr="00AE7A05" w:rsidDel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37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karena mau k</w:delText>
        </w:r>
      </w:del>
      <w:ins w:id="138" w:author="Yulfira Riza" w:date="2021-11-11T12:02:00Z">
        <w:r w:rsidR="00AE7A05">
          <w:rPr>
            <w:rFonts w:ascii="Times New Roman" w:eastAsia="Times New Roman" w:hAnsi="Times New Roman" w:cs="Times New Roman"/>
            <w:sz w:val="24"/>
            <w:szCs w:val="24"/>
          </w:rPr>
          <w:t>Keharusan untuk k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39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eluar di waktu hujan itu membuat kita berpikir berkali-kali. </w:t>
      </w:r>
      <w:del w:id="140" w:author="Yulfira Riza" w:date="2021-11-11T12:02:00Z">
        <w:r w:rsidRPr="00AE7A05" w:rsidDel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41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Akan </w:delText>
        </w:r>
      </w:del>
      <w:ins w:id="142" w:author="Yulfira Riza" w:date="2021-11-11T12:02:00Z">
        <w:r w:rsidR="00AE7A05">
          <w:rPr>
            <w:rFonts w:ascii="Times New Roman" w:eastAsia="Times New Roman" w:hAnsi="Times New Roman" w:cs="Times New Roman"/>
            <w:sz w:val="24"/>
            <w:szCs w:val="24"/>
          </w:rPr>
          <w:t>Sungguh</w:t>
        </w:r>
        <w:r w:rsidR="00AE7A05" w:rsidRPr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43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44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merepotkan.</w:t>
      </w:r>
    </w:p>
    <w:p w14:paraId="6BF4AD42" w14:textId="21876F3E" w:rsidR="00927764" w:rsidRPr="00AE7A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45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46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Tidak ada salahnya makan saat hujan. </w:t>
      </w:r>
      <w:del w:id="147" w:author="Yulfira Riza" w:date="2021-11-11T12:02:00Z">
        <w:r w:rsidRPr="00AE7A05" w:rsidDel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48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Yang </w:delText>
        </w:r>
      </w:del>
      <w:ins w:id="149" w:author="Yulfira Riza" w:date="2021-11-11T12:03:00Z">
        <w:r w:rsidR="00AE7A05">
          <w:rPr>
            <w:rFonts w:ascii="Times New Roman" w:eastAsia="Times New Roman" w:hAnsi="Times New Roman" w:cs="Times New Roman"/>
            <w:sz w:val="24"/>
            <w:szCs w:val="24"/>
          </w:rPr>
          <w:t>Kesalahannya</w:t>
        </w:r>
      </w:ins>
      <w:del w:id="150" w:author="Yulfira Riza" w:date="2021-11-11T12:03:00Z">
        <w:r w:rsidRPr="00AE7A05" w:rsidDel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51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sering membuatnya salah</w:delText>
        </w:r>
      </w:del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52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adalah pemilihan makanan kita yang tidak tahu diri. </w:t>
      </w:r>
      <w:r w:rsidRPr="006F496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153" w:author="Yulfira Riza" w:date="2021-11-11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 penting enak, kalori belakangan</w:t>
      </w: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54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24A7AB0C" w14:textId="62F3A9F0" w:rsidR="00927764" w:rsidRPr="00AE7A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55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56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Coba </w:t>
      </w:r>
      <w:r w:rsidRPr="006F496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157" w:author="Yulfira Riza" w:date="2021-11-11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58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mulai </w:t>
      </w:r>
      <w:r w:rsidRPr="006F496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159" w:author="Yulfira Riza" w:date="2021-11-11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aja</w:t>
      </w: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60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dulu dengan memperhatikan label informasi gizi ketika kamu memakan makanan kemasan. </w:t>
      </w:r>
      <w:del w:id="161" w:author="Yulfira Riza" w:date="2021-11-11T12:05:00Z">
        <w:r w:rsidRPr="00AE7A05" w:rsidDel="006F4966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62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Atau j</w:delText>
        </w:r>
      </w:del>
      <w:ins w:id="163" w:author="Yulfira Riza" w:date="2021-11-11T12:05:00Z">
        <w:r w:rsidR="006F4966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64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ika ingin minum yang hangat-hangat, takar</w:t>
      </w:r>
      <w:ins w:id="165" w:author="Yulfira Riza" w:date="2021-11-11T12:05:00Z">
        <w:r w:rsidR="006F4966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66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gulanya </w:t>
      </w:r>
      <w:del w:id="167" w:author="Yulfira Riza" w:date="2021-11-11T12:05:00Z">
        <w:r w:rsidRPr="00AE7A05" w:rsidDel="006F4966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68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jangan </w:delText>
        </w:r>
      </w:del>
      <w:ins w:id="169" w:author="Yulfira Riza" w:date="2021-11-11T12:05:00Z">
        <w:r w:rsidR="006F4966">
          <w:rPr>
            <w:rFonts w:ascii="Times New Roman" w:eastAsia="Times New Roman" w:hAnsi="Times New Roman" w:cs="Times New Roman"/>
            <w:sz w:val="24"/>
            <w:szCs w:val="24"/>
          </w:rPr>
          <w:t>agar</w:t>
        </w:r>
        <w:r w:rsidR="006F4966" w:rsidRPr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70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71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kelebihan. </w:t>
      </w:r>
      <w:ins w:id="172" w:author="Yulfira Riza" w:date="2021-11-11T12:05:00Z">
        <w:r w:rsidR="006F4966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del w:id="173" w:author="Yulfira Riza" w:date="2021-11-11T12:05:00Z">
        <w:r w:rsidRPr="00AE7A05" w:rsidDel="006F4966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74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Sebab k</w:delText>
        </w:r>
      </w:del>
      <w:ins w:id="175" w:author="Yulfira Riza" w:date="2021-11-11T12:05:00Z">
        <w:r w:rsidR="006F4966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76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amu sudah terlalu manis</w:t>
      </w:r>
      <w:ins w:id="177" w:author="Yulfira Riza" w:date="2021-11-11T12:05:00Z">
        <w:r w:rsidR="006F4966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78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kata dia </w:t>
      </w:r>
      <w:r w:rsidRPr="00AE7A0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179" w:author="Yulfira Riza" w:date="2021-11-11T11:5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 khan.</w:t>
      </w:r>
    </w:p>
    <w:p w14:paraId="4F59BEC1" w14:textId="08CBFECC" w:rsidR="00927764" w:rsidRPr="00AE7A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80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81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musim hujan, rasa malas bergerak juga bisa </w:t>
      </w:r>
      <w:ins w:id="182" w:author="Yulfira Riza" w:date="2021-11-11T12:05:00Z">
        <w:r w:rsidR="006F4966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83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jadi biang berat badan yang </w:t>
      </w:r>
      <w:del w:id="184" w:author="Yulfira Riza" w:date="2021-11-11T12:05:00Z">
        <w:r w:rsidRPr="00AE7A05" w:rsidDel="006F4966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85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lebih suka naiknya</w:delText>
        </w:r>
      </w:del>
      <w:ins w:id="186" w:author="Yulfira Riza" w:date="2021-11-11T12:05:00Z">
        <w:r w:rsidR="006F4966">
          <w:rPr>
            <w:rFonts w:ascii="Times New Roman" w:eastAsia="Times New Roman" w:hAnsi="Times New Roman" w:cs="Times New Roman"/>
            <w:sz w:val="24"/>
            <w:szCs w:val="24"/>
          </w:rPr>
          <w:t>meningkat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87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 Apalagi munculnya kaum</w:t>
      </w:r>
      <w:del w:id="188" w:author="Yulfira Riza" w:date="2021-11-11T12:06:00Z">
        <w:r w:rsidRPr="00AE7A05" w:rsidDel="006F4966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89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-kaum</w:delText>
        </w:r>
      </w:del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90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rebahan yang </w:t>
      </w:r>
      <w:del w:id="191" w:author="Yulfira Riza" w:date="2021-11-11T12:06:00Z">
        <w:r w:rsidRPr="00AE7A05" w:rsidDel="006F4966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92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kerjaannya </w:delText>
        </w:r>
      </w:del>
      <w:ins w:id="193" w:author="Yulfira Riza" w:date="2021-11-11T12:06:00Z">
        <w:r w:rsidR="006F4966">
          <w:rPr>
            <w:rFonts w:ascii="Times New Roman" w:eastAsia="Times New Roman" w:hAnsi="Times New Roman" w:cs="Times New Roman"/>
            <w:sz w:val="24"/>
            <w:szCs w:val="24"/>
          </w:rPr>
          <w:t>mementingkan</w:t>
        </w:r>
        <w:r w:rsidR="006F4966" w:rsidRPr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194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Pr="006F496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195" w:author="Yulfira Riza" w:date="2021-11-1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tiduran</w:t>
      </w: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96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dan hanya buka tutup media sosial atau pura-pura sibuk padahal tidak ada yang nge-</w:t>
      </w:r>
      <w:r w:rsidRPr="006F496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197" w:author="Yulfira Riza" w:date="2021-11-11T12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198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14:paraId="40F7D252" w14:textId="7ABF0ADC" w:rsidR="00927764" w:rsidRPr="00AE7A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99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200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 seperti inilah yang membuat lemak</w:t>
      </w:r>
      <w:del w:id="201" w:author="Yulfira Riza" w:date="2021-11-11T12:06:00Z">
        <w:r w:rsidRPr="00AE7A05" w:rsidDel="006F4966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02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-lemak</w:delText>
        </w:r>
      </w:del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203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seharusnya dibakar </w:t>
      </w:r>
      <w:del w:id="204" w:author="Yulfira Riza" w:date="2021-11-11T12:07:00Z">
        <w:r w:rsidRPr="00AE7A05" w:rsidDel="006F4966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05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jadi </w:delText>
        </w:r>
      </w:del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206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memilih </w:t>
      </w:r>
      <w:del w:id="207" w:author="Yulfira Riza" w:date="2021-11-11T12:07:00Z">
        <w:r w:rsidRPr="006F4966" w:rsidDel="006F496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  <w:rPrChange w:id="208" w:author="Yulfira Riza" w:date="2021-11-11T12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ikutan </w:delText>
        </w:r>
      </w:del>
      <w:r w:rsidRPr="006F496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209" w:author="Yulfira Riza" w:date="2021-11-11T12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210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saja. Jadi simpanan di</w:t>
      </w:r>
      <w:ins w:id="211" w:author="Yulfira Riza" w:date="2021-11-11T12:07:00Z">
        <w:r w:rsidR="006F49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212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tubuhmu, di</w:t>
      </w:r>
      <w:ins w:id="213" w:author="Yulfira Riza" w:date="2021-11-11T12:07:00Z">
        <w:r w:rsidR="006F49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214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mana-mana.</w:t>
      </w:r>
    </w:p>
    <w:p w14:paraId="7E4C7651" w14:textId="43DD5261" w:rsidR="00927764" w:rsidRPr="00AE7A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215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216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Jadi, jangan salahkan hujannya. Soal nafsu makan ini lebih banyak salahnya di kamu. Kamu yang tidak bisa mengendalikan diri. Kalau tiba-tiba berat badan ikut tergelincir makin ke</w:t>
      </w:r>
      <w:ins w:id="217" w:author="Yulfira Riza" w:date="2021-11-11T12:08:00Z">
        <w:r w:rsidR="006F49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218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kanan di saat hujan</w:t>
      </w:r>
      <w:del w:id="219" w:author="Yulfira Riza" w:date="2021-11-11T12:08:00Z">
        <w:r w:rsidRPr="00AE7A05" w:rsidDel="006F4966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20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 </w:delText>
        </w:r>
      </w:del>
      <w:ins w:id="221" w:author="Yulfira Riza" w:date="2021-11-11T12:08:00Z">
        <w:r w:rsidR="006F4966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6F4966" w:rsidRPr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22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 </w:t>
        </w:r>
      </w:ins>
      <w:del w:id="223" w:author="Yulfira Riza" w:date="2021-11-11T12:08:00Z">
        <w:r w:rsidRPr="00AE7A05" w:rsidDel="006F4966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24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Coba </w:delText>
        </w:r>
      </w:del>
      <w:ins w:id="225" w:author="Yulfira Riza" w:date="2021-11-11T12:08:00Z">
        <w:r w:rsidR="006F4966">
          <w:rPr>
            <w:rFonts w:ascii="Times New Roman" w:eastAsia="Times New Roman" w:hAnsi="Times New Roman" w:cs="Times New Roman"/>
            <w:sz w:val="24"/>
            <w:szCs w:val="24"/>
          </w:rPr>
          <w:t>c</w:t>
        </w:r>
        <w:r w:rsidR="006F4966" w:rsidRPr="00AE7A05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26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oba 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227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ingat-ingat apa yang kamu makan </w:t>
      </w:r>
      <w:ins w:id="228" w:author="Yulfira Riza" w:date="2021-11-11T12:08:00Z">
        <w:r w:rsidR="006F4966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</w:ins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229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 hujan?</w:t>
      </w:r>
    </w:p>
    <w:p w14:paraId="5663FC28" w14:textId="1CAE248A" w:rsidR="00927764" w:rsidRPr="00AE7A0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230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231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</w:t>
      </w:r>
      <w:del w:id="232" w:author="Yulfira Riza" w:date="2021-11-11T12:08:00Z">
        <w:r w:rsidRPr="00AE7A05" w:rsidDel="006F4966">
          <w:rPr>
            <w:rFonts w:ascii="Times New Roman" w:eastAsia="Times New Roman" w:hAnsi="Times New Roman" w:cs="Times New Roman"/>
            <w:sz w:val="24"/>
            <w:szCs w:val="24"/>
            <w:lang w:val="id-ID"/>
            <w:rPrChange w:id="233" w:author="Yulfira Riza" w:date="2021-11-11T11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e</w:delText>
        </w:r>
      </w:del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234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rebus kuah susu ditambah telur. Ya bisalah lebih dari 500 kalori. HAHA. </w:t>
      </w:r>
    </w:p>
    <w:p w14:paraId="54CD78C0" w14:textId="77777777" w:rsidR="00927764" w:rsidRPr="00AE7A05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  <w:lang w:val="id-ID"/>
          <w:rPrChange w:id="235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236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Salam,</w:t>
      </w:r>
      <w:r w:rsidRPr="00AE7A05">
        <w:rPr>
          <w:rFonts w:ascii="Times New Roman" w:eastAsia="Times New Roman" w:hAnsi="Times New Roman" w:cs="Times New Roman"/>
          <w:sz w:val="24"/>
          <w:szCs w:val="24"/>
          <w:lang w:val="id-ID"/>
          <w:rPrChange w:id="237" w:author="Yulfira Riza" w:date="2021-11-11T11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  <w:t>Listhia H. Rahman</w:t>
      </w:r>
    </w:p>
    <w:p w14:paraId="699E3F01" w14:textId="77777777" w:rsidR="00927764" w:rsidRPr="00AE7A05" w:rsidRDefault="00927764" w:rsidP="00927764">
      <w:pPr>
        <w:rPr>
          <w:lang w:val="id-ID"/>
          <w:rPrChange w:id="238" w:author="Yulfira Riza" w:date="2021-11-11T11:57:00Z">
            <w:rPr/>
          </w:rPrChange>
        </w:rPr>
      </w:pPr>
    </w:p>
    <w:p w14:paraId="76E400B9" w14:textId="77777777" w:rsidR="00927764" w:rsidRPr="00AE7A05" w:rsidRDefault="00927764" w:rsidP="00927764">
      <w:pPr>
        <w:rPr>
          <w:i/>
          <w:lang w:val="id-ID"/>
          <w:rPrChange w:id="239" w:author="Yulfira Riza" w:date="2021-11-11T11:57:00Z">
            <w:rPr>
              <w:i/>
            </w:rPr>
          </w:rPrChange>
        </w:rPr>
      </w:pPr>
    </w:p>
    <w:p w14:paraId="23FCA09C" w14:textId="77777777" w:rsidR="00927764" w:rsidRPr="00AE7A05" w:rsidRDefault="00927764" w:rsidP="00927764">
      <w:pPr>
        <w:rPr>
          <w:rFonts w:ascii="Cambria" w:hAnsi="Cambria"/>
          <w:i/>
          <w:sz w:val="18"/>
          <w:szCs w:val="18"/>
          <w:lang w:val="id-ID"/>
          <w:rPrChange w:id="240" w:author="Yulfira Riza" w:date="2021-11-11T11:57:00Z">
            <w:rPr>
              <w:rFonts w:ascii="Cambria" w:hAnsi="Cambria"/>
              <w:i/>
              <w:sz w:val="18"/>
              <w:szCs w:val="18"/>
            </w:rPr>
          </w:rPrChange>
        </w:rPr>
      </w:pPr>
      <w:r w:rsidRPr="00AE7A05">
        <w:rPr>
          <w:rFonts w:ascii="Cambria" w:hAnsi="Cambria"/>
          <w:i/>
          <w:sz w:val="18"/>
          <w:szCs w:val="18"/>
          <w:lang w:val="id-ID"/>
          <w:rPrChange w:id="241" w:author="Yulfira Riza" w:date="2021-11-11T11:57:00Z">
            <w:rPr>
              <w:rFonts w:ascii="Cambria" w:hAnsi="Cambria"/>
              <w:i/>
              <w:sz w:val="18"/>
              <w:szCs w:val="18"/>
            </w:rPr>
          </w:rPrChange>
        </w:rPr>
        <w:t xml:space="preserve">Sumber: </w:t>
      </w:r>
      <w:r w:rsidR="00C3099C" w:rsidRPr="00AE7A05">
        <w:rPr>
          <w:lang w:val="id-ID"/>
          <w:rPrChange w:id="242" w:author="Yulfira Riza" w:date="2021-11-11T11:57:00Z">
            <w:rPr/>
          </w:rPrChange>
        </w:rPr>
        <w:fldChar w:fldCharType="begin"/>
      </w:r>
      <w:r w:rsidR="00C3099C" w:rsidRPr="00AE7A05">
        <w:rPr>
          <w:lang w:val="id-ID"/>
          <w:rPrChange w:id="243" w:author="Yulfira Riza" w:date="2021-11-11T11:57:00Z">
            <w:rPr/>
          </w:rPrChange>
        </w:rPr>
        <w:instrText xml:space="preserve"> HYPERLINK "https://www.kompasiana.com/listhiahr/5e11e59a097f367b4a413222/hujan-turun-berat-badan-naik?page=all" \l "section1</w:instrText>
      </w:r>
      <w:r w:rsidR="00C3099C" w:rsidRPr="00AE7A05">
        <w:rPr>
          <w:lang w:val="id-ID"/>
          <w:rPrChange w:id="244" w:author="Yulfira Riza" w:date="2021-11-11T11:57:00Z">
            <w:rPr/>
          </w:rPrChange>
        </w:rPr>
        <w:instrText xml:space="preserve">" </w:instrText>
      </w:r>
      <w:r w:rsidR="00C3099C" w:rsidRPr="00AE7A05">
        <w:rPr>
          <w:lang w:val="id-ID"/>
          <w:rPrChange w:id="245" w:author="Yulfira Riza" w:date="2021-11-11T11:57:00Z">
            <w:rPr/>
          </w:rPrChange>
        </w:rPr>
        <w:fldChar w:fldCharType="separate"/>
      </w:r>
      <w:r w:rsidRPr="00AE7A05">
        <w:rPr>
          <w:rStyle w:val="Hyperlink"/>
          <w:rFonts w:ascii="Cambria" w:hAnsi="Cambria"/>
          <w:i/>
          <w:sz w:val="18"/>
          <w:szCs w:val="18"/>
          <w:lang w:val="id-ID"/>
          <w:rPrChange w:id="246" w:author="Yulfira Riza" w:date="2021-11-11T11:57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t>https://www.kompasiana.com/listhiahr/5e11e59a097f367b4a413222/hujan-turun-berat-badan-naik?page=all#section1</w:t>
      </w:r>
      <w:r w:rsidR="00C3099C" w:rsidRPr="00AE7A05">
        <w:rPr>
          <w:rStyle w:val="Hyperlink"/>
          <w:rFonts w:ascii="Cambria" w:hAnsi="Cambria"/>
          <w:i/>
          <w:sz w:val="18"/>
          <w:szCs w:val="18"/>
          <w:lang w:val="id-ID"/>
          <w:rPrChange w:id="247" w:author="Yulfira Riza" w:date="2021-11-11T11:57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fldChar w:fldCharType="end"/>
      </w:r>
    </w:p>
    <w:p w14:paraId="2DAA4DA0" w14:textId="77777777" w:rsidR="00924DF5" w:rsidRPr="00AE7A05" w:rsidRDefault="00924DF5">
      <w:pPr>
        <w:rPr>
          <w:lang w:val="id-ID"/>
          <w:rPrChange w:id="248" w:author="Yulfira Riza" w:date="2021-11-11T11:57:00Z">
            <w:rPr/>
          </w:rPrChange>
        </w:rPr>
      </w:pPr>
    </w:p>
    <w:sectPr w:rsidR="00924DF5" w:rsidRPr="00AE7A05" w:rsidSect="00927764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BDD13" w14:textId="77777777" w:rsidR="00C3099C" w:rsidRDefault="00C3099C">
      <w:r>
        <w:separator/>
      </w:r>
    </w:p>
  </w:endnote>
  <w:endnote w:type="continuationSeparator" w:id="0">
    <w:p w14:paraId="5FE9534D" w14:textId="77777777" w:rsidR="00C3099C" w:rsidRDefault="00C3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0D9BC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1EDC3D5" w14:textId="77777777" w:rsidR="00941E77" w:rsidRDefault="00C3099C">
    <w:pPr>
      <w:pStyle w:val="Footer"/>
    </w:pPr>
  </w:p>
  <w:p w14:paraId="597EA79B" w14:textId="77777777" w:rsidR="00941E77" w:rsidRDefault="00C30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80AD0" w14:textId="77777777" w:rsidR="00C3099C" w:rsidRDefault="00C3099C">
      <w:r>
        <w:separator/>
      </w:r>
    </w:p>
  </w:footnote>
  <w:footnote w:type="continuationSeparator" w:id="0">
    <w:p w14:paraId="54E9293E" w14:textId="77777777" w:rsidR="00C3099C" w:rsidRDefault="00C30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lfira Riza">
    <w15:presenceInfo w15:providerId="None" w15:userId="Yulfira Riz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6F4966"/>
    <w:rsid w:val="00924DF5"/>
    <w:rsid w:val="00927764"/>
    <w:rsid w:val="00AE7A05"/>
    <w:rsid w:val="00C3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205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Yulfira Riza</cp:lastModifiedBy>
  <cp:revision>2</cp:revision>
  <dcterms:created xsi:type="dcterms:W3CDTF">2020-07-24T23:46:00Z</dcterms:created>
  <dcterms:modified xsi:type="dcterms:W3CDTF">2021-11-11T05:08:00Z</dcterms:modified>
</cp:coreProperties>
</file>