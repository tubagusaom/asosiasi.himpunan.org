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FEC1B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C71A23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E6A2DF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A715556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08E39578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DE9CC2D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D4A9AF0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42D7C48" wp14:editId="3005A4C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6B2B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1A21168" w14:textId="23D21F31" w:rsidR="00927764" w:rsidRPr="008B70B3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70B3">
        <w:rPr>
          <w:rFonts w:ascii="Times New Roman" w:eastAsia="Times New Roman" w:hAnsi="Times New Roman" w:cs="Times New Roman"/>
          <w:sz w:val="24"/>
          <w:szCs w:val="24"/>
          <w:rPrChange w:id="0" w:author="Muhammad Choeroni" w:date="2021-07-01T09:2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Pr="008B70B3">
        <w:rPr>
          <w:rFonts w:ascii="Times New Roman" w:eastAsia="Times New Roman" w:hAnsi="Times New Roman" w:cs="Times New Roman"/>
          <w:sz w:val="24"/>
          <w:szCs w:val="24"/>
          <w:rPrChange w:id="1" w:author="Muhammad Choeroni" w:date="2021-07-01T09:2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8B70B3">
        <w:rPr>
          <w:rFonts w:ascii="Times New Roman" w:eastAsia="Times New Roman" w:hAnsi="Times New Roman" w:cs="Times New Roman"/>
          <w:sz w:val="24"/>
          <w:szCs w:val="24"/>
          <w:rPrChange w:id="2" w:author="Muhammad Choeroni" w:date="2021-07-01T09:2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Pr="008B70B3">
        <w:rPr>
          <w:rFonts w:ascii="Times New Roman" w:eastAsia="Times New Roman" w:hAnsi="Times New Roman" w:cs="Times New Roman"/>
          <w:sz w:val="24"/>
          <w:szCs w:val="24"/>
          <w:rPrChange w:id="3" w:author="Muhammad Choeroni" w:date="2021-07-01T09:2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8B70B3">
        <w:rPr>
          <w:rFonts w:ascii="Times New Roman" w:eastAsia="Times New Roman" w:hAnsi="Times New Roman" w:cs="Times New Roman"/>
          <w:sz w:val="24"/>
          <w:szCs w:val="24"/>
          <w:rPrChange w:id="4" w:author="Muhammad Choeroni" w:date="2021-07-01T09:2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Pr="008B70B3">
        <w:rPr>
          <w:rFonts w:ascii="Times New Roman" w:eastAsia="Times New Roman" w:hAnsi="Times New Roman" w:cs="Times New Roman"/>
          <w:sz w:val="24"/>
          <w:szCs w:val="24"/>
          <w:rPrChange w:id="5" w:author="Muhammad Choeroni" w:date="2021-07-01T09:2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badan naik, </w:t>
      </w:r>
      <w:proofErr w:type="spellStart"/>
      <w:r w:rsidRPr="008B70B3">
        <w:rPr>
          <w:rFonts w:ascii="Times New Roman" w:eastAsia="Times New Roman" w:hAnsi="Times New Roman" w:cs="Times New Roman"/>
          <w:sz w:val="24"/>
          <w:szCs w:val="24"/>
          <w:rPrChange w:id="6" w:author="Muhammad Choeroni" w:date="2021-07-01T09:2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hubungan</w:t>
      </w:r>
      <w:proofErr w:type="spellEnd"/>
      <w:r w:rsidRPr="008B70B3">
        <w:rPr>
          <w:rFonts w:ascii="Times New Roman" w:eastAsia="Times New Roman" w:hAnsi="Times New Roman" w:cs="Times New Roman"/>
          <w:sz w:val="24"/>
          <w:szCs w:val="24"/>
          <w:rPrChange w:id="7" w:author="Muhammad Choeroni" w:date="2021-07-01T09:2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8B70B3">
        <w:rPr>
          <w:rFonts w:ascii="Times New Roman" w:eastAsia="Times New Roman" w:hAnsi="Times New Roman" w:cs="Times New Roman"/>
          <w:sz w:val="24"/>
          <w:szCs w:val="24"/>
          <w:rPrChange w:id="8" w:author="Muhammad Choeroni" w:date="2021-07-01T09:2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sama</w:t>
      </w:r>
      <w:proofErr w:type="spellEnd"/>
      <w:r w:rsidRPr="008B70B3">
        <w:rPr>
          <w:rFonts w:ascii="Times New Roman" w:eastAsia="Times New Roman" w:hAnsi="Times New Roman" w:cs="Times New Roman"/>
          <w:sz w:val="24"/>
          <w:szCs w:val="24"/>
          <w:rPrChange w:id="9" w:author="Muhammad Choeroni" w:date="2021-07-01T09:2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8B70B3">
        <w:rPr>
          <w:rFonts w:ascii="Times New Roman" w:eastAsia="Times New Roman" w:hAnsi="Times New Roman" w:cs="Times New Roman"/>
          <w:sz w:val="24"/>
          <w:szCs w:val="24"/>
          <w:rPrChange w:id="10" w:author="Muhammad Choeroni" w:date="2021-07-01T09:2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dia</w:t>
      </w:r>
      <w:proofErr w:type="spellEnd"/>
      <w:r w:rsidRPr="008B70B3">
        <w:rPr>
          <w:rFonts w:ascii="Times New Roman" w:eastAsia="Times New Roman" w:hAnsi="Times New Roman" w:cs="Times New Roman"/>
          <w:sz w:val="24"/>
          <w:szCs w:val="24"/>
          <w:rPrChange w:id="11" w:author="Muhammad Choeroni" w:date="2021-07-01T09:2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8B70B3">
        <w:rPr>
          <w:rFonts w:ascii="Times New Roman" w:eastAsia="Times New Roman" w:hAnsi="Times New Roman" w:cs="Times New Roman"/>
          <w:sz w:val="24"/>
          <w:szCs w:val="24"/>
          <w:rPrChange w:id="12" w:author="Muhammad Choeroni" w:date="2021-07-01T09:2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tet</w:t>
      </w:r>
      <w:ins w:id="13" w:author="Muhammad Choeroni" w:date="2021-07-01T09:20:00Z">
        <w:r w:rsidR="008B70B3" w:rsidRPr="008B70B3">
          <w:rPr>
            <w:rFonts w:ascii="Times New Roman" w:eastAsia="Times New Roman" w:hAnsi="Times New Roman" w:cs="Times New Roman"/>
            <w:sz w:val="24"/>
            <w:szCs w:val="24"/>
            <w:rPrChange w:id="14" w:author="Muhammad Choeroni" w:date="2021-07-01T09:28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a</w:t>
        </w:r>
      </w:ins>
      <w:del w:id="15" w:author="Muhammad Choeroni" w:date="2021-07-01T09:20:00Z">
        <w:r w:rsidRPr="008B70B3" w:rsidDel="008B70B3">
          <w:rPr>
            <w:rFonts w:ascii="Times New Roman" w:eastAsia="Times New Roman" w:hAnsi="Times New Roman" w:cs="Times New Roman"/>
            <w:sz w:val="24"/>
            <w:szCs w:val="24"/>
            <w:rPrChange w:id="16" w:author="Muhammad Choeroni" w:date="2021-07-01T09:28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e</w:delText>
        </w:r>
      </w:del>
      <w:r w:rsidRPr="008B70B3">
        <w:rPr>
          <w:rFonts w:ascii="Times New Roman" w:eastAsia="Times New Roman" w:hAnsi="Times New Roman" w:cs="Times New Roman"/>
          <w:sz w:val="24"/>
          <w:szCs w:val="24"/>
          <w:rPrChange w:id="17" w:author="Muhammad Choeroni" w:date="2021-07-01T09:2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p</w:t>
      </w:r>
      <w:proofErr w:type="spellEnd"/>
      <w:r w:rsidRPr="008B70B3">
        <w:rPr>
          <w:rFonts w:ascii="Times New Roman" w:eastAsia="Times New Roman" w:hAnsi="Times New Roman" w:cs="Times New Roman"/>
          <w:sz w:val="24"/>
          <w:szCs w:val="24"/>
          <w:rPrChange w:id="18" w:author="Muhammad Choeroni" w:date="2021-07-01T09:2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8B70B3">
        <w:rPr>
          <w:rFonts w:ascii="Times New Roman" w:eastAsia="Times New Roman" w:hAnsi="Times New Roman" w:cs="Times New Roman"/>
          <w:sz w:val="24"/>
          <w:szCs w:val="24"/>
          <w:rPrChange w:id="19" w:author="Muhammad Choeroni" w:date="2021-07-01T09:2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temenan</w:t>
      </w:r>
      <w:proofErr w:type="spellEnd"/>
      <w:r w:rsidRPr="008B70B3">
        <w:rPr>
          <w:rFonts w:ascii="Times New Roman" w:eastAsia="Times New Roman" w:hAnsi="Times New Roman" w:cs="Times New Roman"/>
          <w:sz w:val="24"/>
          <w:szCs w:val="24"/>
          <w:rPrChange w:id="20" w:author="Muhammad Choeroni" w:date="2021-07-01T09:2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ins w:id="21" w:author="Muhammad Choeroni" w:date="2021-07-01T09:20:00Z">
        <w:r w:rsidR="008B70B3" w:rsidRPr="008B70B3">
          <w:rPr>
            <w:rFonts w:ascii="Times New Roman" w:eastAsia="Times New Roman" w:hAnsi="Times New Roman" w:cs="Times New Roman"/>
            <w:sz w:val="24"/>
            <w:szCs w:val="24"/>
            <w:rPrChange w:id="22" w:author="Muhammad Choeroni" w:date="2021-07-01T09:28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s</w:t>
        </w:r>
      </w:ins>
      <w:r w:rsidRPr="008B70B3">
        <w:rPr>
          <w:rFonts w:ascii="Times New Roman" w:eastAsia="Times New Roman" w:hAnsi="Times New Roman" w:cs="Times New Roman"/>
          <w:sz w:val="24"/>
          <w:szCs w:val="24"/>
          <w:rPrChange w:id="23" w:author="Muhammad Choeroni" w:date="2021-07-01T09:2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aja</w:t>
      </w:r>
      <w:proofErr w:type="spellEnd"/>
      <w:r w:rsidRPr="008B70B3">
        <w:rPr>
          <w:rFonts w:ascii="Times New Roman" w:eastAsia="Times New Roman" w:hAnsi="Times New Roman" w:cs="Times New Roman"/>
          <w:sz w:val="24"/>
          <w:szCs w:val="24"/>
          <w:rPrChange w:id="24" w:author="Muhammad Choeroni" w:date="2021-07-01T09:2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. </w:t>
      </w:r>
      <w:proofErr w:type="spellStart"/>
      <w:r w:rsidRPr="008B70B3">
        <w:rPr>
          <w:rFonts w:ascii="Times New Roman" w:eastAsia="Times New Roman" w:hAnsi="Times New Roman" w:cs="Times New Roman"/>
          <w:sz w:val="24"/>
          <w:szCs w:val="24"/>
          <w:rPrChange w:id="25" w:author="Muhammad Choeroni" w:date="2021-07-01T09:2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Huft</w:t>
      </w:r>
      <w:proofErr w:type="spellEnd"/>
      <w:r w:rsidRPr="008B70B3">
        <w:rPr>
          <w:rFonts w:ascii="Times New Roman" w:eastAsia="Times New Roman" w:hAnsi="Times New Roman" w:cs="Times New Roman"/>
          <w:sz w:val="24"/>
          <w:szCs w:val="24"/>
          <w:rPrChange w:id="26" w:author="Muhammad Choeroni" w:date="2021-07-01T09:2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.</w:t>
      </w:r>
    </w:p>
    <w:p w14:paraId="0182AC3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D15368A" w14:textId="298FE1D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7" w:author="Muhammad Choeroni" w:date="2021-07-01T09:28:00Z">
        <w:r w:rsidR="008B70B3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28" w:author="Muhammad Choeroni" w:date="2021-07-01T09:28:00Z">
        <w:r w:rsidDel="008B70B3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29" w:author="Muhammad Choeroni" w:date="2021-07-01T09:21:00Z">
        <w:r w:rsidR="008B70B3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proofErr w:type="spellStart"/>
      <w:del w:id="30" w:author="Muhammad Choeroni" w:date="2021-07-01T09:21:00Z">
        <w:r w:rsidDel="008B70B3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D9F1F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124B862" w14:textId="296BD9D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31" w:author="Muhammad Choeroni" w:date="2021-07-01T09:26:00Z">
        <w:r w:rsidR="008B70B3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32" w:author="Muhammad Choeroni" w:date="2021-07-01T09:26:00Z">
        <w:r w:rsidDel="008B70B3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8C25E6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ACA9F6" w14:textId="39AB263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3" w:author="Muhammad Choeroni" w:date="2021-07-01T09:22:00Z">
        <w:r w:rsidR="008B70B3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34" w:author="Muhammad Choeroni" w:date="2021-07-01T09:22:00Z">
        <w:r w:rsidRPr="00C50A1E" w:rsidDel="008B70B3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201335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35" w:author="Muhammad Choeroni" w:date="2021-07-01T09:27:00Z">
        <w:r w:rsidRPr="00C50A1E" w:rsidDel="008B70B3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8B70B3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31AB71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2EDDEB0" w14:textId="75E56A0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36" w:author="Muhammad Choeroni" w:date="2021-07-01T09:23:00Z">
        <w:r w:rsidR="008B70B3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7" w:author="Muhammad Choeroni" w:date="2021-07-01T09:23:00Z">
        <w:r w:rsidRPr="00C50A1E" w:rsidDel="008B70B3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2A850C23" w14:textId="5530F93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38" w:author="Muhammad Choeroni" w:date="2021-07-01T09:29:00Z">
        <w:r w:rsidRPr="00C50A1E" w:rsidDel="008B70B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39" w:author="Muhammad Choeroni" w:date="2021-07-01T09:31:00Z">
        <w:r w:rsidR="0029457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0" w:author="Muhammad Choeroni" w:date="2021-07-01T09:31:00Z">
        <w:r w:rsidRPr="00C50A1E" w:rsidDel="0029457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2F5A7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CAEEA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5DF46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8766BD0" w14:textId="06C1198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ins w:id="41" w:author="Muhammad Choeroni" w:date="2021-07-01T09:24:00Z">
        <w:r w:rsidR="008B70B3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del w:id="42" w:author="Muhammad Choeroni" w:date="2021-07-01T09:24:00Z">
        <w:r w:rsidRPr="00C50A1E" w:rsidDel="008B70B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</w:t>
      </w:r>
      <w:proofErr w:type="spellEnd"/>
      <w:ins w:id="43" w:author="Muhammad Choeroni" w:date="2021-07-01T09:24:00Z">
        <w:r w:rsidR="008B70B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212D43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0764310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9B9945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7D7DD0" w14:textId="3FB0A8E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44" w:author="Muhammad Choeroni" w:date="2021-07-01T09:26:00Z">
        <w:r w:rsidR="008B70B3">
          <w:rPr>
            <w:rFonts w:ascii="Times New Roman" w:eastAsia="Times New Roman" w:hAnsi="Times New Roman" w:cs="Times New Roman"/>
            <w:sz w:val="24"/>
            <w:szCs w:val="24"/>
          </w:rPr>
          <w:t>Haha</w:t>
        </w:r>
      </w:ins>
      <w:proofErr w:type="spellEnd"/>
      <w:del w:id="45" w:author="Muhammad Choeroni" w:date="2021-07-01T09:26:00Z">
        <w:r w:rsidRPr="00C50A1E" w:rsidDel="008B70B3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C508016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74E9891" w14:textId="77777777" w:rsidR="00927764" w:rsidRPr="00C50A1E" w:rsidRDefault="00927764" w:rsidP="00927764"/>
    <w:p w14:paraId="7D3FE4F0" w14:textId="77777777" w:rsidR="00927764" w:rsidRPr="005A045A" w:rsidRDefault="00927764" w:rsidP="00927764">
      <w:pPr>
        <w:rPr>
          <w:i/>
        </w:rPr>
      </w:pPr>
    </w:p>
    <w:p w14:paraId="173ECB7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F106CDE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0E18E" w14:textId="77777777" w:rsidR="00500760" w:rsidRDefault="00500760">
      <w:r>
        <w:separator/>
      </w:r>
    </w:p>
  </w:endnote>
  <w:endnote w:type="continuationSeparator" w:id="0">
    <w:p w14:paraId="2C034FEA" w14:textId="77777777" w:rsidR="00500760" w:rsidRDefault="00500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6523B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4A5D7CEC" w14:textId="77777777" w:rsidR="00941E77" w:rsidRDefault="00500760">
    <w:pPr>
      <w:pStyle w:val="Footer"/>
    </w:pPr>
  </w:p>
  <w:p w14:paraId="7F8E3B41" w14:textId="77777777" w:rsidR="00941E77" w:rsidRDefault="00500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11241" w14:textId="77777777" w:rsidR="00500760" w:rsidRDefault="00500760">
      <w:r>
        <w:separator/>
      </w:r>
    </w:p>
  </w:footnote>
  <w:footnote w:type="continuationSeparator" w:id="0">
    <w:p w14:paraId="357D84AC" w14:textId="77777777" w:rsidR="00500760" w:rsidRDefault="00500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uhammad Choeroni">
    <w15:presenceInfo w15:providerId="Windows Live" w15:userId="5325fde17f511e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294574"/>
    <w:rsid w:val="0042167F"/>
    <w:rsid w:val="00500760"/>
    <w:rsid w:val="008B70B3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2A6C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Muhammad Choeroni</cp:lastModifiedBy>
  <cp:revision>4</cp:revision>
  <dcterms:created xsi:type="dcterms:W3CDTF">2020-08-26T21:16:00Z</dcterms:created>
  <dcterms:modified xsi:type="dcterms:W3CDTF">2021-07-01T02:31:00Z</dcterms:modified>
</cp:coreProperties>
</file>