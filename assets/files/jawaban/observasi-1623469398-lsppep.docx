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DB151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ED81AB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384968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08E67B2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422CDE2C" w14:textId="77777777" w:rsidR="00927764" w:rsidRPr="0094076B" w:rsidRDefault="00927764" w:rsidP="00927764">
      <w:pPr>
        <w:rPr>
          <w:rFonts w:ascii="Cambria" w:hAnsi="Cambria"/>
        </w:rPr>
      </w:pPr>
    </w:p>
    <w:p w14:paraId="4E5414E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AB2B05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424E6C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2FC8E7C" wp14:editId="5DF3234E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752D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1F0D792" w14:textId="2DF0D3A3" w:rsidR="00927764" w:rsidRPr="00C50A1E" w:rsidRDefault="0033365F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0" w:author="Iwan Cony Setiadi(5275)" w:date="2021-06-12T10:09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Turunnya</w:t>
        </w:r>
        <w:proofErr w:type="spellEnd"/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hujan</w:t>
        </w:r>
        <w:proofErr w:type="spellEnd"/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membuat</w:t>
        </w:r>
      </w:ins>
      <w:proofErr w:type="spellEnd"/>
      <w:del w:id="1" w:author="Iwan Cony Setiadi(5275)" w:date="2021-06-12T10:08:00Z">
        <w:r w:rsidR="00927764" w:rsidRPr="00C50A1E" w:rsidDel="003336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Hujan turun</w:delText>
        </w:r>
      </w:del>
      <w:del w:id="2" w:author="Iwan Cony Setiadi(5275)" w:date="2021-06-12T10:09:00Z">
        <w:r w:rsidR="00927764" w:rsidRPr="00C50A1E" w:rsidDel="003336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,</w:delText>
        </w:r>
      </w:del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</w:t>
      </w:r>
      <w:ins w:id="3" w:author="Iwan Cony Setiadi(5275)" w:date="2021-06-12T10:10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ins w:id="4" w:author="Iwan Cony Setiadi(5275)" w:date="2021-06-12T10:09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status</w:t>
        </w:r>
      </w:ins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5" w:author="Iwan Cony Setiadi(5275)" w:date="2021-06-12T10:09:00Z">
        <w:r w:rsidR="00927764" w:rsidRPr="00C50A1E" w:rsidDel="003336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sama </w:delText>
        </w:r>
      </w:del>
      <w:proofErr w:type="spellStart"/>
      <w:ins w:id="6" w:author="Iwan Cony Setiadi(5275)" w:date="2021-06-12T10:09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  <w:proofErr w:type="spellEnd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ins w:id="7" w:author="Iwan Cony Setiadi(5275)" w:date="2021-06-12T10:10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del w:id="8" w:author="Iwan Cony Setiadi(5275)" w:date="2021-06-12T10:10:00Z">
        <w:r w:rsidR="00927764" w:rsidRPr="00C50A1E" w:rsidDel="003336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9" w:author="Iwan Cony Setiadi(5275)" w:date="2021-06-12T10:10:00Z">
        <w:r w:rsidR="00927764" w:rsidRPr="00C50A1E" w:rsidDel="003336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temenan </w:delText>
        </w:r>
      </w:del>
      <w:proofErr w:type="spellStart"/>
      <w:ins w:id="10" w:author="Iwan Cony Setiadi(5275)" w:date="2021-06-12T10:10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sebatas</w:t>
        </w:r>
        <w:proofErr w:type="spellEnd"/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teman</w:t>
        </w:r>
        <w:proofErr w:type="spellEnd"/>
        <w:r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sa</w:t>
        </w:r>
      </w:ins>
      <w:del w:id="11" w:author="Iwan Cony Setiadi(5275)" w:date="2021-06-12T10:10:00Z">
        <w:r w:rsidR="00927764" w:rsidRPr="00C50A1E" w:rsidDel="003336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a</w:delText>
        </w:r>
      </w:del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F8AC5FE" w14:textId="10038BE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" w:author="Iwan Cony Setiadi(5275)" w:date="2021-06-12T10:12:00Z">
        <w:r w:rsidR="0033365F">
          <w:rPr>
            <w:rFonts w:ascii="Times New Roman" w:eastAsia="Times New Roman" w:hAnsi="Times New Roman" w:cs="Times New Roman"/>
            <w:sz w:val="24"/>
            <w:szCs w:val="24"/>
          </w:rPr>
          <w:t>nikmat</w:t>
        </w:r>
      </w:ins>
      <w:proofErr w:type="spellEnd"/>
      <w:del w:id="13" w:author="Iwan Cony Setiadi(5275)" w:date="2021-06-12T10:12:00Z">
        <w:r w:rsidRPr="00C50A1E" w:rsidDel="0033365F">
          <w:rPr>
            <w:rFonts w:ascii="Times New Roman" w:eastAsia="Times New Roman" w:hAnsi="Times New Roman" w:cs="Times New Roman"/>
            <w:sz w:val="24"/>
            <w:szCs w:val="24"/>
          </w:rPr>
          <w:delText>romantis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ins w:id="14" w:author="Iwan Cony Setiadi(5275)" w:date="2021-06-12T10:10:00Z">
        <w:r w:rsidR="003336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3365F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15" w:author="Iwan Cony Setiadi(5275)" w:date="2021-06-12T10:11:00Z">
        <w:r w:rsidR="0033365F">
          <w:rPr>
            <w:rFonts w:ascii="Times New Roman" w:eastAsia="Times New Roman" w:hAnsi="Times New Roman" w:cs="Times New Roman"/>
            <w:sz w:val="24"/>
            <w:szCs w:val="24"/>
          </w:rPr>
          <w:t xml:space="preserve">? </w:t>
        </w:r>
        <w:proofErr w:type="spellStart"/>
        <w:r w:rsidR="0033365F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16" w:author="Iwan Cony Setiadi(5275)" w:date="2021-06-12T10:11:00Z">
        <w:r w:rsidRPr="00C50A1E" w:rsidDel="0033365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="0033365F" w:rsidRPr="00C50A1E" w:rsidDel="0033365F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ins w:id="17" w:author="Iwan Cony Setiadi(5275)" w:date="2021-06-12T10:11:00Z">
        <w:r w:rsidR="0033365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33365F">
          <w:rPr>
            <w:rFonts w:ascii="Times New Roman" w:eastAsia="Times New Roman" w:hAnsi="Times New Roman" w:cs="Times New Roman"/>
            <w:sz w:val="24"/>
            <w:szCs w:val="24"/>
          </w:rPr>
          <w:t>adakah</w:t>
        </w:r>
        <w:proofErr w:type="spellEnd"/>
        <w:r w:rsidR="0033365F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33365F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="003336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8" w:author="Iwan Cony Setiadi(5275)" w:date="2021-06-12T10:12:00Z">
        <w:r w:rsidR="0033365F">
          <w:rPr>
            <w:rFonts w:ascii="Times New Roman" w:eastAsia="Times New Roman" w:hAnsi="Times New Roman" w:cs="Times New Roman"/>
            <w:sz w:val="24"/>
            <w:szCs w:val="24"/>
          </w:rPr>
          <w:t>menggiurkan</w:t>
        </w:r>
      </w:ins>
      <w:proofErr w:type="spellEnd"/>
      <w:ins w:id="19" w:author="Iwan Cony Setiadi(5275)" w:date="2021-06-12T10:11:00Z">
        <w:r w:rsidR="003336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3365F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="003336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0" w:author="Iwan Cony Setiadi(5275)" w:date="2021-06-12T10:11:00Z">
        <w:r w:rsidRPr="00C50A1E" w:rsidDel="0033365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DA85D3" w14:textId="702B824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ins w:id="21" w:author="Iwan Cony Setiadi(5275)" w:date="2021-06-12T10:13:00Z">
        <w:r w:rsidR="0033365F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22" w:author="Iwan Cony Setiadi(5275)" w:date="2021-06-12T10:13:00Z">
        <w:r w:rsidR="0033365F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23" w:author="Iwan Cony Setiadi(5275)" w:date="2021-06-12T10:13:00Z">
        <w:r w:rsidRPr="00C50A1E" w:rsidDel="0033365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24" w:author="Iwan Cony Setiadi(5275)" w:date="2021-06-12T10:16:00Z">
        <w:r w:rsidR="00B5280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ins w:id="25" w:author="Iwan Cony Setiadi(5275)" w:date="2021-06-12T10:13:00Z">
        <w:r w:rsidR="003336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6" w:author="Iwan Cony Setiadi(5275)" w:date="2021-06-12T10:13:00Z">
        <w:r w:rsidRPr="00C50A1E" w:rsidDel="0033365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del w:id="27" w:author="Iwan Cony Setiadi(5275)" w:date="2021-06-12T10:14:00Z">
        <w:r w:rsidDel="0033365F">
          <w:rPr>
            <w:rFonts w:ascii="Times New Roman" w:eastAsia="Times New Roman" w:hAnsi="Times New Roman" w:cs="Times New Roman"/>
            <w:sz w:val="24"/>
            <w:szCs w:val="24"/>
          </w:rPr>
          <w:delText xml:space="preserve"> di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8" w:author="Iwan Cony Setiadi(5275)" w:date="2021-06-12T10:13:00Z">
        <w:r w:rsidR="0033365F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29" w:author="Iwan Cony Setiadi(5275)" w:date="2021-06-12T10:13:00Z">
        <w:r w:rsidDel="0033365F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30" w:author="Iwan Cony Setiadi(5275)" w:date="2021-06-12T10:13:00Z">
        <w:r w:rsidR="003336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3365F">
          <w:rPr>
            <w:rFonts w:ascii="Times New Roman" w:eastAsia="Times New Roman" w:hAnsi="Times New Roman" w:cs="Times New Roman"/>
            <w:sz w:val="24"/>
            <w:szCs w:val="24"/>
          </w:rPr>
          <w:t>hingga</w:t>
        </w:r>
        <w:proofErr w:type="spellEnd"/>
        <w:r w:rsidR="0033365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1" w:author="Iwan Cony Setiadi(5275)" w:date="2021-06-12T10:13:00Z">
        <w:r w:rsidDel="0033365F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2" w:author="Iwan Cony Setiadi(5275)" w:date="2021-06-12T10:15:00Z">
        <w:r w:rsidR="00B52802">
          <w:rPr>
            <w:rFonts w:ascii="Times New Roman" w:eastAsia="Times New Roman" w:hAnsi="Times New Roman" w:cs="Times New Roman"/>
            <w:sz w:val="24"/>
            <w:szCs w:val="24"/>
          </w:rPr>
          <w:t>benar-benar</w:t>
        </w:r>
        <w:proofErr w:type="spellEnd"/>
        <w:r w:rsidR="00B528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3" w:author="Iwan Cony Setiadi(5275)" w:date="2021-06-12T10:15:00Z">
        <w:r w:rsidRPr="00C50A1E" w:rsidDel="00B52802">
          <w:rPr>
            <w:rFonts w:ascii="Times New Roman" w:eastAsia="Times New Roman" w:hAnsi="Times New Roman" w:cs="Times New Roman"/>
            <w:sz w:val="24"/>
            <w:szCs w:val="24"/>
          </w:rPr>
          <w:delText xml:space="preserve">benar-benar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34" w:author="Iwan Cony Setiadi(5275)" w:date="2021-06-12T10:16:00Z">
        <w:r w:rsidR="00B52802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B528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52802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35" w:author="Iwan Cony Setiadi(5275)" w:date="2021-06-12T10:16:00Z">
        <w:r w:rsidRPr="00C50A1E" w:rsidDel="00B52802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6" w:author="Iwan Cony Setiadi(5275)" w:date="2021-06-12T10:16:00Z">
        <w:r w:rsidRPr="00C50A1E" w:rsidDel="00B52802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37" w:author="Iwan Cony Setiadi(5275)" w:date="2021-06-12T10:16:00Z">
        <w:r w:rsidR="00B5280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8" w:author="Iwan Cony Setiadi(5275)" w:date="2021-06-12T10:16:00Z">
        <w:r w:rsidRPr="00C50A1E" w:rsidDel="00B52802">
          <w:rPr>
            <w:rFonts w:ascii="Times New Roman" w:eastAsia="Times New Roman" w:hAnsi="Times New Roman" w:cs="Times New Roman"/>
            <w:sz w:val="24"/>
            <w:szCs w:val="24"/>
          </w:rPr>
          <w:delText xml:space="preserve"> kita.</w:delText>
        </w:r>
      </w:del>
    </w:p>
    <w:p w14:paraId="7F4CE6B6" w14:textId="04CCAD3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39" w:author="Iwan Cony Setiadi(5275)" w:date="2021-06-12T10:16:00Z">
        <w:r w:rsidR="00B5280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ins w:id="40" w:author="Iwan Cony Setiadi(5275)" w:date="2021-06-12T10:18:00Z">
        <w:r w:rsidR="00B528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52802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del w:id="41" w:author="Iwan Cony Setiadi(5275)" w:date="2021-06-12T10:17:00Z">
        <w:r w:rsidRPr="00C50A1E" w:rsidDel="00B52802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ins w:id="42" w:author="Iwan Cony Setiadi(5275)" w:date="2021-06-12T10:18:00Z">
        <w:r w:rsidR="00B52802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B52802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</w:ins>
      <w:proofErr w:type="spellEnd"/>
      <w:del w:id="43" w:author="Iwan Cony Setiadi(5275)" w:date="2021-06-12T10:18:00Z">
        <w:r w:rsidRPr="00C50A1E" w:rsidDel="00B5280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4" w:author="Iwan Cony Setiadi(5275)" w:date="2021-06-12T10:18:00Z">
        <w:r w:rsidR="00B52802">
          <w:rPr>
            <w:rFonts w:ascii="Times New Roman" w:eastAsia="Times New Roman" w:hAnsi="Times New Roman" w:cs="Times New Roman"/>
            <w:sz w:val="24"/>
            <w:szCs w:val="24"/>
          </w:rPr>
          <w:t xml:space="preserve">juga </w:t>
        </w:r>
        <w:proofErr w:type="spellStart"/>
        <w:r w:rsidR="00B52802">
          <w:rPr>
            <w:rFonts w:ascii="Times New Roman" w:eastAsia="Times New Roman" w:hAnsi="Times New Roman" w:cs="Times New Roman"/>
            <w:sz w:val="24"/>
            <w:szCs w:val="24"/>
          </w:rPr>
          <w:t>mampu</w:t>
        </w:r>
      </w:ins>
      <w:proofErr w:type="spellEnd"/>
      <w:del w:id="45" w:author="Iwan Cony Setiadi(5275)" w:date="2021-06-12T10:18:00Z">
        <w:r w:rsidRPr="00C50A1E" w:rsidDel="00B52802">
          <w:rPr>
            <w:rFonts w:ascii="Times New Roman" w:eastAsia="Times New Roman" w:hAnsi="Times New Roman" w:cs="Times New Roman"/>
            <w:sz w:val="24"/>
            <w:szCs w:val="24"/>
          </w:rPr>
          <w:delText>pun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6" w:author="Iwan Cony Setiadi(5275)" w:date="2021-06-12T10:18:00Z">
        <w:r w:rsidR="00B52802">
          <w:rPr>
            <w:rFonts w:ascii="Times New Roman" w:eastAsia="Times New Roman" w:hAnsi="Times New Roman" w:cs="Times New Roman"/>
            <w:sz w:val="24"/>
            <w:szCs w:val="24"/>
          </w:rPr>
          <w:t>mengubah</w:t>
        </w:r>
        <w:proofErr w:type="spellEnd"/>
        <w:r w:rsidR="00B528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ins w:id="47" w:author="Iwan Cony Setiadi(5275)" w:date="2021-06-12T10:17:00Z">
        <w:r w:rsidR="00B52802">
          <w:rPr>
            <w:rFonts w:ascii="Times New Roman" w:eastAsia="Times New Roman" w:hAnsi="Times New Roman" w:cs="Times New Roman"/>
            <w:sz w:val="24"/>
            <w:szCs w:val="24"/>
          </w:rPr>
          <w:t>Misalnya</w:t>
        </w:r>
        <w:proofErr w:type="spellEnd"/>
        <w:r w:rsidR="00B52802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B52802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48" w:author="Iwan Cony Setiadi(5275)" w:date="2021-06-12T10:17:00Z">
        <w:r w:rsidRPr="00C50A1E" w:rsidDel="00B52802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9" w:author="Iwan Cony Setiadi(5275)" w:date="2021-06-12T10:19:00Z">
        <w:r w:rsidRPr="00C50A1E" w:rsidDel="00B52802">
          <w:rPr>
            <w:rFonts w:ascii="Times New Roman" w:eastAsia="Times New Roman" w:hAnsi="Times New Roman" w:cs="Times New Roman"/>
            <w:sz w:val="24"/>
            <w:szCs w:val="24"/>
          </w:rPr>
          <w:delText>Kok bisa ya?</w:delText>
        </w:r>
      </w:del>
    </w:p>
    <w:p w14:paraId="443BC602" w14:textId="3739715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ins w:id="50" w:author="Iwan Cony Setiadi(5275)" w:date="2021-06-12T10:27:00Z">
        <w:r w:rsidR="008068D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</w:ins>
      <w:del w:id="51" w:author="Iwan Cony Setiadi(5275)" w:date="2021-06-12T10:20:00Z">
        <w:r w:rsidRPr="00C50A1E" w:rsidDel="00B5280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ita </w:t>
      </w:r>
      <w:proofErr w:type="spellStart"/>
      <w:ins w:id="52" w:author="Iwan Cony Setiadi(5275)" w:date="2021-06-12T10:27:00Z">
        <w:r w:rsidR="008068D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</w:t>
        </w:r>
      </w:ins>
      <w:del w:id="53" w:author="Iwan Cony Setiadi(5275)" w:date="2021-06-12T10:20:00Z">
        <w:r w:rsidRPr="00C50A1E" w:rsidDel="00B5280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54" w:author="Iwan Cony Setiadi(5275)" w:date="2021-06-12T10:27:00Z">
        <w:r w:rsidR="008068D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L</w:t>
        </w:r>
      </w:ins>
      <w:del w:id="55" w:author="Iwan Cony Setiadi(5275)" w:date="2021-06-12T10:20:00Z">
        <w:r w:rsidRPr="00C50A1E" w:rsidDel="00B5280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L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56" w:author="Iwan Cony Setiadi(5275)" w:date="2021-06-12T10:20:00Z">
        <w:r w:rsidR="00B5280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</w:ins>
      <w:del w:id="57" w:author="Iwan Cony Setiadi(5275)" w:date="2021-06-12T10:20:00Z">
        <w:r w:rsidRPr="00C50A1E" w:rsidDel="00B5280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58" w:author="Iwan Cony Setiadi(5275)" w:date="2021-06-12T10:27:00Z">
        <w:r w:rsidR="008068D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</w:t>
        </w:r>
      </w:ins>
      <w:del w:id="59" w:author="Iwan Cony Setiadi(5275)" w:date="2021-06-12T10:20:00Z">
        <w:r w:rsidRPr="00C50A1E" w:rsidDel="00B5280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ujan</w:t>
      </w:r>
      <w:proofErr w:type="spellEnd"/>
      <w:ins w:id="60" w:author="Iwan Cony Setiadi(5275)" w:date="2021-06-12T10:19:00Z">
        <w:r w:rsidR="00B5280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61" w:author="Iwan Cony Setiadi(5275)" w:date="2021-06-12T10:21:00Z">
        <w:r w:rsidR="00B52802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62" w:author="Iwan Cony Setiadi(5275)" w:date="2021-06-12T10:20:00Z">
        <w:r w:rsidDel="00B52802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428182A" w14:textId="3BC1F9C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del w:id="63" w:author="Iwan Cony Setiadi(5275)" w:date="2021-06-12T10:21:00Z">
        <w:r w:rsidRPr="00C50A1E" w:rsidDel="00B52802">
          <w:rPr>
            <w:rFonts w:ascii="Times New Roman" w:eastAsia="Times New Roman" w:hAnsi="Times New Roman" w:cs="Times New Roman"/>
            <w:sz w:val="24"/>
            <w:szCs w:val="24"/>
          </w:rPr>
          <w:delText>asyik</w:delText>
        </w:r>
      </w:del>
      <w:proofErr w:type="spellStart"/>
      <w:ins w:id="64" w:author="Iwan Cony Setiadi(5275)" w:date="2021-06-12T10:21:00Z">
        <w:r w:rsidR="00B52802">
          <w:rPr>
            <w:rFonts w:ascii="Times New Roman" w:eastAsia="Times New Roman" w:hAnsi="Times New Roman" w:cs="Times New Roman"/>
            <w:sz w:val="24"/>
            <w:szCs w:val="24"/>
          </w:rPr>
          <w:t>menyenangkan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5" w:author="Iwan Cony Setiadi(5275)" w:date="2021-06-12T10:21:00Z">
        <w:r w:rsidRPr="00C50A1E" w:rsidDel="00B52802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</w:delText>
        </w:r>
      </w:del>
      <w:proofErr w:type="spellStart"/>
      <w:ins w:id="66" w:author="Iwan Cony Setiadi(5275)" w:date="2021-06-12T10:21:00Z">
        <w:r w:rsidR="00B52802">
          <w:rPr>
            <w:rFonts w:ascii="Times New Roman" w:eastAsia="Times New Roman" w:hAnsi="Times New Roman" w:cs="Times New Roman"/>
            <w:sz w:val="24"/>
            <w:szCs w:val="24"/>
          </w:rPr>
          <w:t>Meskipun</w:t>
        </w:r>
        <w:proofErr w:type="spellEnd"/>
        <w:r w:rsidR="00B5280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</w:t>
      </w:r>
      <w:ins w:id="67" w:author="Iwan Cony Setiadi(5275)" w:date="2021-06-12T10:21:00Z">
        <w:r w:rsidR="00B52802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del w:id="68" w:author="Iwan Cony Setiadi(5275)" w:date="2021-06-12T10:21:00Z">
        <w:r w:rsidRPr="00C50A1E" w:rsidDel="00B52802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33CA24" w14:textId="225CD8E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69" w:author="Iwan Cony Setiadi(5275)" w:date="2021-06-12T10:22:00Z">
        <w:r w:rsidR="00B52802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del w:id="70" w:author="Iwan Cony Setiadi(5275)" w:date="2021-06-12T10:22:00Z">
        <w:r w:rsidRPr="00C50A1E" w:rsidDel="00B5280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1" w:author="Iwan Cony Setiadi(5275)" w:date="2021-06-12T10:22:00Z">
        <w:r w:rsidR="00B52802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72" w:author="Iwan Cony Setiadi(5275)" w:date="2021-06-12T10:22:00Z">
        <w:r w:rsidRPr="00C50A1E" w:rsidDel="00B52802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3" w:author="Iwan Cony Setiadi(5275)" w:date="2021-06-12T10:22:00Z">
        <w:r w:rsidR="00B52802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B528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gorengannya,</w:t>
      </w:r>
      <w:del w:id="74" w:author="Iwan Cony Setiadi(5275)" w:date="2021-06-12T10:22:00Z">
        <w:r w:rsidRPr="00C50A1E" w:rsidDel="00B5280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75" w:author="Iwan Cony Setiadi(5275)" w:date="2021-06-12T10:22:00Z">
        <w:r w:rsidR="00B52802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76" w:author="Iwan Cony Setiadi(5275)" w:date="2021-06-12T10:22:00Z">
        <w:r w:rsidRPr="00C50A1E" w:rsidDel="00B5280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77" w:author="Iwan Cony Setiadi(5275)" w:date="2021-06-12T10:22:00Z">
        <w:r w:rsidR="00B52802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del w:id="78" w:author="Iwan Cony Setiadi(5275)" w:date="2021-06-12T10:22:00Z">
        <w:r w:rsidRPr="00C50A1E" w:rsidDel="00B52802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ins w:id="79" w:author="Iwan Cony Setiadi(5275)" w:date="2021-06-12T10:22:00Z">
        <w:r w:rsidR="00B5280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ADE9A79" w14:textId="2211257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ins w:id="80" w:author="Iwan Cony Setiadi(5275)" w:date="2021-06-12T10:23:00Z">
        <w:r w:rsidR="00B52802">
          <w:rPr>
            <w:rFonts w:ascii="Times New Roman" w:eastAsia="Times New Roman" w:hAnsi="Times New Roman" w:cs="Times New Roman"/>
            <w:strike/>
            <w:sz w:val="24"/>
            <w:szCs w:val="24"/>
          </w:rPr>
          <w:t>-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8D8F42A" w14:textId="764FCD1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ins w:id="81" w:author="Iwan Cony Setiadi(5275)" w:date="2021-06-12T10:24:00Z">
        <w:r w:rsidR="00B5280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52802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2" w:author="Iwan Cony Setiadi(5275)" w:date="2021-06-12T10:24:00Z">
        <w:r w:rsidRPr="00C50A1E" w:rsidDel="00B5280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3" w:author="Iwan Cony Setiadi(5275)" w:date="2021-06-12T10:24:00Z">
        <w:r w:rsidR="008068DB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61BD1CB" w14:textId="581A875A" w:rsidR="00927764" w:rsidRPr="00C50A1E" w:rsidRDefault="008068D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84" w:author="Iwan Cony Setiadi(5275)" w:date="2021-06-12T10:25:00Z">
        <w:r>
          <w:rPr>
            <w:rFonts w:ascii="Times New Roman" w:eastAsia="Times New Roman" w:hAnsi="Times New Roman" w:cs="Times New Roman"/>
            <w:sz w:val="24"/>
            <w:szCs w:val="24"/>
          </w:rPr>
          <w:t>Padahal</w:t>
        </w:r>
      </w:ins>
      <w:proofErr w:type="spellEnd"/>
      <w:del w:id="85" w:author="Iwan Cony Setiadi(5275)" w:date="2021-06-12T10:25:00Z">
        <w:r w:rsidR="00927764"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>Padahal kenyataannya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86" w:author="Iwan Cony Setiadi(5275)" w:date="2021-06-12T10:25:00Z">
        <w:r w:rsidR="00927764"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ins w:id="87" w:author="Iwan Cony Setiadi(5275)" w:date="2021-06-12T10:26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88" w:author="Iwan Cony Setiadi(5275)" w:date="2021-06-12T10:26:00Z">
        <w:r w:rsidR="00927764"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</w:t>
      </w:r>
      <w:ins w:id="89" w:author="Iwan Cony Setiadi(5275)" w:date="2021-06-12T10:28:00Z">
        <w:r>
          <w:rPr>
            <w:rFonts w:ascii="Times New Roman" w:eastAsia="Times New Roman" w:hAnsi="Times New Roman" w:cs="Times New Roman"/>
            <w:sz w:val="24"/>
            <w:szCs w:val="24"/>
          </w:rPr>
          <w:t>nya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90" w:author="Iwan Cony Setiadi(5275)" w:date="2021-06-12T10:28:00Z">
        <w:r w:rsidR="00927764"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>nya, kok~</w:delText>
        </w:r>
      </w:del>
    </w:p>
    <w:p w14:paraId="444C06C1" w14:textId="0DC46B2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ins w:id="91" w:author="Iwan Cony Setiadi(5275)" w:date="2021-06-12T10:28:00Z">
        <w:r w:rsidR="008068D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, </w:t>
        </w:r>
      </w:ins>
      <w:del w:id="92" w:author="Iwan Cony Setiadi(5275)" w:date="2021-06-12T10:28:00Z">
        <w:r w:rsidRPr="00C50A1E" w:rsidDel="008068D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</w:t>
      </w:r>
      <w:ins w:id="93" w:author="Iwan Cony Setiadi(5275)" w:date="2021-06-12T10:28:00Z">
        <w:r w:rsidR="008068D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8068D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proofErr w:type="spellEnd"/>
      <w:del w:id="94" w:author="Iwan Cony Setiadi(5275)" w:date="2021-06-12T10:28:00Z">
        <w:r w:rsidRPr="00C50A1E" w:rsidDel="008068D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Sebabnya...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95" w:author="Iwan Cony Setiadi(5275)" w:date="2021-06-12T10:29:00Z">
        <w:r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del w:id="96" w:author="Iwan Cony Setiadi(5275)" w:date="2021-06-12T10:28:00Z">
        <w:r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>entu</w:delText>
        </w:r>
      </w:del>
      <w:del w:id="97" w:author="Iwan Cony Setiadi(5275)" w:date="2021-06-12T10:29:00Z">
        <w:r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8" w:author="Iwan Cony Setiadi(5275)" w:date="2021-06-12T10:26:00Z">
        <w:r w:rsidR="008068DB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ins w:id="99" w:author="Iwan Cony Setiadi(5275)" w:date="2021-06-12T10:26:00Z">
        <w:r w:rsidR="008068D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0" w:author="Iwan Cony Setiadi(5275)" w:date="2021-06-12T10:26:00Z">
        <w:r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1" w:author="Iwan Cony Setiadi(5275)" w:date="2021-06-12T10:27:00Z">
        <w:r w:rsidR="008068DB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102" w:author="Iwan Cony Setiadi(5275)" w:date="2021-06-12T10:27:00Z">
        <w:r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103" w:author="Iwan Cony Setiadi(5275)" w:date="2021-06-12T10:27:00Z">
        <w:r w:rsidR="008068DB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8068D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4" w:author="Iwan Cony Setiadi(5275)" w:date="2021-06-12T10:27:00Z">
        <w:r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105" w:author="Iwan Cony Setiadi(5275)" w:date="2021-06-12T10:27:00Z">
        <w:r w:rsidR="008068DB">
          <w:rPr>
            <w:rFonts w:ascii="Times New Roman" w:eastAsia="Times New Roman" w:hAnsi="Times New Roman" w:cs="Times New Roman"/>
            <w:sz w:val="24"/>
            <w:szCs w:val="24"/>
          </w:rPr>
          <w:t>ida</w:t>
        </w:r>
      </w:ins>
      <w:del w:id="106" w:author="Iwan Cony Setiadi(5275)" w:date="2021-06-12T10:27:00Z">
        <w:r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7" w:author="Iwan Cony Setiadi(5275)" w:date="2021-06-12T10:27:00Z">
        <w:r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 xml:space="preserve">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ins w:id="108" w:author="Iwan Cony Setiadi(5275)" w:date="2021-06-12T10:27:00Z">
        <w:r w:rsidR="008068D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068DB">
          <w:rPr>
            <w:rFonts w:ascii="Times New Roman" w:eastAsia="Times New Roman" w:hAnsi="Times New Roman" w:cs="Times New Roman"/>
            <w:sz w:val="24"/>
            <w:szCs w:val="24"/>
          </w:rPr>
          <w:t>lagi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109" w:author="Iwan Cony Setiadi(5275)" w:date="2021-06-12T10:27:00Z">
        <w:r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 xml:space="preserve"> Ehem.</w:delText>
        </w:r>
      </w:del>
    </w:p>
    <w:p w14:paraId="33ABE1D2" w14:textId="3F92D02E" w:rsidR="00927764" w:rsidRPr="00C50A1E" w:rsidDel="008068DB" w:rsidRDefault="008068DB" w:rsidP="00927764">
      <w:pPr>
        <w:shd w:val="clear" w:color="auto" w:fill="F5F5F5"/>
        <w:spacing w:after="375"/>
        <w:rPr>
          <w:del w:id="110" w:author="Iwan Cony Setiadi(5275)" w:date="2021-06-12T10:2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111" w:author="Iwan Cony Setiadi(5275)" w:date="2021-06-12T10:29:00Z">
        <w:r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12" w:author="Iwan Cony Setiadi(5275)" w:date="2021-06-12T10:29:00Z">
        <w:r w:rsidR="00927764"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>Mulai dari s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egala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13" w:author="Iwan Cony Setiadi(5275)" w:date="2021-06-12T10:30:00Z">
        <w:r w:rsidR="00927764"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>biskuit</w:delText>
        </w:r>
      </w:del>
      <w:proofErr w:type="spellStart"/>
      <w:ins w:id="114" w:author="Iwan Cony Setiadi(5275)" w:date="2021-06-12T10:30:00Z">
        <w:r>
          <w:rPr>
            <w:rFonts w:ascii="Times New Roman" w:eastAsia="Times New Roman" w:hAnsi="Times New Roman" w:cs="Times New Roman"/>
            <w:sz w:val="24"/>
            <w:szCs w:val="24"/>
          </w:rPr>
          <w:t>bis</w:t>
        </w:r>
      </w:ins>
      <w:ins w:id="115" w:author="Iwan Cony Setiadi(5275)" w:date="2021-06-12T10:36:00Z">
        <w:r w:rsidR="00D64AB7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ins w:id="116" w:author="Iwan Cony Setiadi(5275)" w:date="2021-06-12T10:30:00Z">
        <w:r>
          <w:rPr>
            <w:rFonts w:ascii="Times New Roman" w:eastAsia="Times New Roman" w:hAnsi="Times New Roman" w:cs="Times New Roman"/>
            <w:sz w:val="24"/>
            <w:szCs w:val="24"/>
          </w:rPr>
          <w:t>uit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7" w:author="Iwan Cony Setiadi(5275)" w:date="2021-06-12T10:30:00Z">
        <w:r w:rsidR="00927764"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 xml:space="preserve">-biskuit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18" w:author="Iwan Cony Setiadi(5275)" w:date="2021-06-12T10:30:00Z">
        <w:r w:rsidR="00927764" w:rsidDel="008068D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bubu</w:t>
      </w:r>
      <w:ins w:id="119" w:author="Iwan Cony Setiadi(5275)" w:date="2021-06-12T10:30:00Z">
        <w:r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proofErr w:type="spellEnd"/>
      <w:del w:id="120" w:author="Iwan Cony Setiadi(5275)" w:date="2021-06-12T10:30:00Z">
        <w:r w:rsidR="00927764"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>k-bubuk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121" w:author="Iwan Cony Setiadi(5275)" w:date="2021-06-12T10:29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2" w:author="Iwan Cony Setiadi(5275)" w:date="2021-06-12T10:29:00Z">
        <w:r w:rsidR="00927764"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6403089C" w14:textId="6BF456B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123" w:author="Iwan Cony Setiadi(5275)" w:date="2021-06-12T10:31:00Z">
        <w:r w:rsidR="008068DB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124" w:author="Iwan Cony Setiadi(5275)" w:date="2021-06-12T10:31:00Z">
        <w:r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 xml:space="preserve"> karena </w:delText>
        </w:r>
      </w:del>
      <w:del w:id="125" w:author="Iwan Cony Setiadi(5275)" w:date="2021-06-12T10:32:00Z">
        <w:r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ins w:id="126" w:author="Iwan Cony Setiadi(5275)" w:date="2021-06-12T10:32:00Z">
        <w:r w:rsidR="008068DB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127" w:author="Iwan Cony Setiadi(5275)" w:date="2021-06-12T10:32:00Z">
        <w:r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128" w:author="Iwan Cony Setiadi(5275)" w:date="2021-06-12T10:31:00Z">
        <w:r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 xml:space="preserve">waktu </w:delText>
        </w:r>
      </w:del>
      <w:proofErr w:type="spellStart"/>
      <w:ins w:id="129" w:author="Iwan Cony Setiadi(5275)" w:date="2021-06-12T10:31:00Z">
        <w:r w:rsidR="008068DB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8068D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30" w:author="Iwan Cony Setiadi(5275)" w:date="2021-06-12T10:32:00Z">
        <w:r w:rsidR="008068D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31" w:author="Iwan Cony Setiadi(5275)" w:date="2021-06-12T10:31:00Z">
        <w:r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6E21E9" w14:textId="33D15F6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32" w:author="Iwan Cony Setiadi(5275)" w:date="2021-06-12T10:32:00Z">
        <w:r w:rsidR="008068DB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3" w:author="Iwan Cony Setiadi(5275)" w:date="2021-06-12T10:33:00Z">
        <w:r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 xml:space="preserve">kita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ins w:id="134" w:author="Iwan Cony Setiadi(5275)" w:date="2021-06-12T10:33:00Z">
        <w:r w:rsidR="008068DB">
          <w:rPr>
            <w:rFonts w:ascii="Times New Roman" w:eastAsia="Times New Roman" w:hAnsi="Times New Roman" w:cs="Times New Roman"/>
            <w:sz w:val="24"/>
            <w:szCs w:val="24"/>
          </w:rPr>
          <w:t>terkadang</w:t>
        </w:r>
        <w:proofErr w:type="spellEnd"/>
        <w:r w:rsidR="008068D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del w:id="135" w:author="Iwan Cony Setiadi(5275)" w:date="2021-06-12T10:34:00Z">
        <w:r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36" w:author="Iwan Cony Setiadi(5275)" w:date="2021-06-12T10:33:00Z">
        <w:r w:rsidR="008068D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AB7">
        <w:rPr>
          <w:rFonts w:ascii="Times New Roman" w:eastAsia="Times New Roman" w:hAnsi="Times New Roman" w:cs="Times New Roman"/>
          <w:i/>
          <w:iCs/>
          <w:sz w:val="24"/>
          <w:szCs w:val="24"/>
          <w:rPrChange w:id="137" w:author="Iwan Cony Setiadi(5275)" w:date="2021-06-12T10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belakangan</w:t>
      </w:r>
      <w:proofErr w:type="spellEnd"/>
      <w:ins w:id="138" w:author="Iwan Cony Setiadi(5275)" w:date="2021-06-12T10:33:00Z">
        <w:r w:rsidR="008068D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39" w:author="Iwan Cony Setiadi(5275)" w:date="2021-06-12T10:33:00Z">
        <w:r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1317CE4D" w14:textId="29C8A7E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0" w:author="Iwan Cony Setiadi(5275)" w:date="2021-06-12T10:34:00Z">
        <w:r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 xml:space="preserve">deh,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ins w:id="141" w:author="Iwan Cony Setiadi(5275)" w:date="2021-06-12T10:34:00Z">
        <w:r w:rsidR="008068D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42" w:author="Iwan Cony Setiadi(5275)" w:date="2021-06-12T10:34:00Z">
        <w:r w:rsidRPr="00C50A1E" w:rsidDel="008068DB">
          <w:rPr>
            <w:rFonts w:ascii="Times New Roman" w:eastAsia="Times New Roman" w:hAnsi="Times New Roman" w:cs="Times New Roman"/>
            <w:sz w:val="24"/>
            <w:szCs w:val="24"/>
          </w:rPr>
          <w:delText xml:space="preserve"> aja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3" w:author="Iwan Cony Setiadi(5275)" w:date="2021-06-12T10:35:00Z">
        <w:r w:rsidRPr="00C50A1E" w:rsidDel="00D64AB7">
          <w:rPr>
            <w:rFonts w:ascii="Times New Roman" w:eastAsia="Times New Roman" w:hAnsi="Times New Roman" w:cs="Times New Roman"/>
            <w:sz w:val="24"/>
            <w:szCs w:val="24"/>
          </w:rPr>
          <w:delText>me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ins w:id="144" w:author="Iwan Cony Setiadi(5275)" w:date="2021-06-12T10:36:00Z">
        <w:r w:rsidR="00D64AB7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45" w:author="Iwan Cony Setiadi(5275)" w:date="2021-06-12T10:36:00Z">
        <w:r w:rsidRPr="00C50A1E" w:rsidDel="00D64AB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ins w:id="146" w:author="Iwan Cony Setiadi(5275)" w:date="2021-06-12T10:36:00Z">
        <w:r w:rsidR="00D64AB7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47" w:author="Iwan Cony Setiadi(5275)" w:date="2021-06-12T10:36:00Z">
        <w:r w:rsidR="00D64AB7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del w:id="148" w:author="Iwan Cony Setiadi(5275)" w:date="2021-06-12T10:36:00Z">
        <w:r w:rsidRPr="00C50A1E" w:rsidDel="00D64AB7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ins w:id="149" w:author="Iwan Cony Setiadi(5275)" w:date="2021-06-12T10:36:00Z">
        <w:r w:rsidR="00D64AB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3520D9B" w14:textId="793EC7E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del w:id="150" w:author="Iwan Cony Setiadi(5275)" w:date="2021-06-12T10:37:00Z">
        <w:r w:rsidRPr="00C50A1E" w:rsidDel="00D64AB7">
          <w:rPr>
            <w:rFonts w:ascii="Times New Roman" w:eastAsia="Times New Roman" w:hAnsi="Times New Roman" w:cs="Times New Roman"/>
            <w:sz w:val="24"/>
            <w:szCs w:val="24"/>
          </w:rPr>
          <w:delText xml:space="preserve"> juga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51" w:author="Iwan Cony Setiadi(5275)" w:date="2021-06-12T10:37:00Z">
        <w:r w:rsidR="00D64AB7">
          <w:rPr>
            <w:rFonts w:ascii="Times New Roman" w:eastAsia="Times New Roman" w:hAnsi="Times New Roman" w:cs="Times New Roman"/>
            <w:sz w:val="24"/>
            <w:szCs w:val="24"/>
          </w:rPr>
          <w:t xml:space="preserve">juga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ins w:id="152" w:author="Iwan Cony Setiadi(5275)" w:date="2021-06-12T10:37:00Z">
        <w:r w:rsidR="00D64AB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64AB7">
          <w:rPr>
            <w:rFonts w:ascii="Times New Roman" w:eastAsia="Times New Roman" w:hAnsi="Times New Roman" w:cs="Times New Roman"/>
            <w:sz w:val="24"/>
            <w:szCs w:val="24"/>
          </w:rPr>
          <w:t>naiknya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153" w:author="Iwan Cony Setiadi(5275)" w:date="2021-06-12T10:37:00Z">
        <w:r w:rsidRPr="00C50A1E" w:rsidDel="00D64AB7">
          <w:rPr>
            <w:rFonts w:ascii="Times New Roman" w:eastAsia="Times New Roman" w:hAnsi="Times New Roman" w:cs="Times New Roman"/>
            <w:sz w:val="24"/>
            <w:szCs w:val="24"/>
          </w:rPr>
          <w:delText>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4" w:author="Iwan Cony Setiadi(5275)" w:date="2021-06-12T10:38:00Z">
        <w:r w:rsidR="00D64AB7">
          <w:rPr>
            <w:rFonts w:ascii="Times New Roman" w:eastAsia="Times New Roman" w:hAnsi="Times New Roman" w:cs="Times New Roman"/>
            <w:sz w:val="24"/>
            <w:szCs w:val="24"/>
          </w:rPr>
          <w:t xml:space="preserve">dengan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AB7">
        <w:rPr>
          <w:rFonts w:ascii="Times New Roman" w:eastAsia="Times New Roman" w:hAnsi="Times New Roman" w:cs="Times New Roman"/>
          <w:i/>
          <w:iCs/>
          <w:sz w:val="24"/>
          <w:szCs w:val="24"/>
          <w:rPrChange w:id="155" w:author="Iwan Cony Setiadi(5275)" w:date="2021-06-12T10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kaum</w:t>
      </w:r>
      <w:proofErr w:type="spellEnd"/>
      <w:del w:id="156" w:author="Iwan Cony Setiadi(5275)" w:date="2021-06-12T10:38:00Z">
        <w:r w:rsidRPr="00D64AB7" w:rsidDel="00D64AB7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157" w:author="Iwan Cony Setiadi(5275)" w:date="2021-06-12T10:3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-kaum</w:delText>
        </w:r>
      </w:del>
      <w:r w:rsidRPr="00D64AB7">
        <w:rPr>
          <w:rFonts w:ascii="Times New Roman" w:eastAsia="Times New Roman" w:hAnsi="Times New Roman" w:cs="Times New Roman"/>
          <w:i/>
          <w:iCs/>
          <w:sz w:val="24"/>
          <w:szCs w:val="24"/>
          <w:rPrChange w:id="158" w:author="Iwan Cony Setiadi(5275)" w:date="2021-06-12T10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D64AB7">
        <w:rPr>
          <w:rFonts w:ascii="Times New Roman" w:eastAsia="Times New Roman" w:hAnsi="Times New Roman" w:cs="Times New Roman"/>
          <w:i/>
          <w:iCs/>
          <w:sz w:val="24"/>
          <w:szCs w:val="24"/>
          <w:rPrChange w:id="159" w:author="Iwan Cony Setiadi(5275)" w:date="2021-06-12T10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</w:t>
      </w:r>
      <w:ins w:id="160" w:author="Iwan Cony Setiadi(5275)" w:date="2021-06-12T10:38:00Z">
        <w:r w:rsidR="00D64AB7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161" w:author="Iwan Cony Setiadi(5275)" w:date="2021-06-12T10:38:00Z">
        <w:r w:rsidRPr="00C50A1E" w:rsidDel="00D64AB7">
          <w:rPr>
            <w:rFonts w:ascii="Times New Roman" w:eastAsia="Times New Roman" w:hAnsi="Times New Roman" w:cs="Times New Roman"/>
            <w:sz w:val="24"/>
            <w:szCs w:val="24"/>
          </w:rPr>
          <w:delText>aan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AB7">
        <w:rPr>
          <w:rFonts w:ascii="Times New Roman" w:eastAsia="Times New Roman" w:hAnsi="Times New Roman" w:cs="Times New Roman"/>
          <w:i/>
          <w:iCs/>
          <w:sz w:val="24"/>
          <w:szCs w:val="24"/>
          <w:rPrChange w:id="162" w:author="Iwan Cony Setiadi(5275)" w:date="2021-06-12T10:3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64AB7">
        <w:rPr>
          <w:rFonts w:ascii="Times New Roman" w:eastAsia="Times New Roman" w:hAnsi="Times New Roman" w:cs="Times New Roman"/>
          <w:i/>
          <w:iCs/>
          <w:sz w:val="24"/>
          <w:szCs w:val="24"/>
          <w:rPrChange w:id="163" w:author="Iwan Cony Setiadi(5275)" w:date="2021-06-12T10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D64AB7">
        <w:rPr>
          <w:rFonts w:ascii="Times New Roman" w:eastAsia="Times New Roman" w:hAnsi="Times New Roman" w:cs="Times New Roman"/>
          <w:i/>
          <w:iCs/>
          <w:sz w:val="24"/>
          <w:szCs w:val="24"/>
          <w:rPrChange w:id="164" w:author="Iwan Cony Setiadi(5275)" w:date="2021-06-12T10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DE0BE89" w14:textId="53CBE69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del w:id="165" w:author="Iwan Cony Setiadi(5275)" w:date="2021-06-12T10:40:00Z">
        <w:r w:rsidDel="00D64AB7">
          <w:rPr>
            <w:rFonts w:ascii="Times New Roman" w:eastAsia="Times New Roman" w:hAnsi="Times New Roman" w:cs="Times New Roman"/>
            <w:sz w:val="24"/>
            <w:szCs w:val="24"/>
          </w:rPr>
          <w:delText>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166" w:author="Iwan Cony Setiadi(5275)" w:date="2021-06-12T10:40:00Z">
        <w:r w:rsidR="00D64AB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167" w:author="Iwan Cony Setiadi(5275)" w:date="2021-06-12T10:40:00Z">
        <w:r w:rsidR="00D64AB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41FA75B2" w14:textId="544B34A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ins w:id="168" w:author="Iwan Cony Setiadi(5275)" w:date="2021-06-12T10:40:00Z">
        <w:r w:rsidR="00D64AB7"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169" w:author="Iwan Cony Setiadi(5275)" w:date="2021-06-12T10:40:00Z">
        <w:r w:rsidRPr="00C50A1E" w:rsidDel="00D64AB7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170" w:author="Iwan Cony Setiadi(5275)" w:date="2021-06-12T10:41:00Z">
        <w:r w:rsidR="00D64AB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171" w:author="Iwan Cony Setiadi(5275)" w:date="2021-06-12T10:41:00Z">
        <w:r w:rsidR="00D64AB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72" w:author="Iwan Cony Setiadi(5275)" w:date="2021-06-12T10:41:00Z">
        <w:r w:rsidR="00D64AB7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73" w:author="Iwan Cony Setiadi(5275)" w:date="2021-06-12T10:41:00Z">
        <w:r w:rsidRPr="00C50A1E" w:rsidDel="00D64AB7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  <w:proofErr w:type="spellStart"/>
      <w:ins w:id="174" w:author="Iwan Cony Setiadi(5275)" w:date="2021-06-12T10:41:00Z">
        <w:r w:rsidR="00D64AB7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del w:id="175" w:author="Iwan Cony Setiadi(5275)" w:date="2021-06-12T10:41:00Z">
        <w:r w:rsidRPr="00C50A1E" w:rsidDel="00D64AB7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082050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707D5C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2A207C4" w14:textId="77777777" w:rsidR="00927764" w:rsidRPr="00C50A1E" w:rsidRDefault="00927764" w:rsidP="00927764"/>
    <w:p w14:paraId="7D10D26D" w14:textId="77777777" w:rsidR="00927764" w:rsidRPr="005A045A" w:rsidRDefault="00927764" w:rsidP="00927764">
      <w:pPr>
        <w:rPr>
          <w:i/>
        </w:rPr>
      </w:pPr>
    </w:p>
    <w:p w14:paraId="096592D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</w:t>
        </w:r>
        <w:r w:rsidRPr="005A045A">
          <w:rPr>
            <w:rStyle w:val="Hyperlink"/>
            <w:rFonts w:ascii="Cambria" w:hAnsi="Cambria"/>
            <w:i/>
            <w:sz w:val="18"/>
            <w:szCs w:val="18"/>
          </w:rPr>
          <w:t>m</w:t>
        </w:r>
        <w:r w:rsidRPr="005A045A">
          <w:rPr>
            <w:rStyle w:val="Hyperlink"/>
            <w:rFonts w:ascii="Cambria" w:hAnsi="Cambria"/>
            <w:i/>
            <w:sz w:val="18"/>
            <w:szCs w:val="18"/>
          </w:rPr>
          <w:t>/listhiahr/5e11e59a097f367b4a413222/hujan-turun-berat-badan-naik?page=all#section1</w:t>
        </w:r>
      </w:hyperlink>
    </w:p>
    <w:p w14:paraId="18BF03AC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D1314" w14:textId="77777777" w:rsidR="00874431" w:rsidRDefault="00874431">
      <w:r>
        <w:separator/>
      </w:r>
    </w:p>
  </w:endnote>
  <w:endnote w:type="continuationSeparator" w:id="0">
    <w:p w14:paraId="3F284982" w14:textId="77777777" w:rsidR="00874431" w:rsidRDefault="0087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191A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65D28CE" w14:textId="77777777" w:rsidR="00941E77" w:rsidRDefault="00874431">
    <w:pPr>
      <w:pStyle w:val="Footer"/>
    </w:pPr>
  </w:p>
  <w:p w14:paraId="0EF333B7" w14:textId="77777777" w:rsidR="00941E77" w:rsidRDefault="00874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1E028" w14:textId="77777777" w:rsidR="00874431" w:rsidRDefault="00874431">
      <w:r>
        <w:separator/>
      </w:r>
    </w:p>
  </w:footnote>
  <w:footnote w:type="continuationSeparator" w:id="0">
    <w:p w14:paraId="77B3A136" w14:textId="77777777" w:rsidR="00874431" w:rsidRDefault="00874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wan Cony Setiadi(5275)">
    <w15:presenceInfo w15:providerId="AD" w15:userId="S::1992202071059@staff.integra.its.ac.id::3ef8f89b-6ac3-49f2-92cf-bd970f011f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33365F"/>
    <w:rsid w:val="0042167F"/>
    <w:rsid w:val="008068DB"/>
    <w:rsid w:val="00874431"/>
    <w:rsid w:val="00924DF5"/>
    <w:rsid w:val="00927764"/>
    <w:rsid w:val="00B52802"/>
    <w:rsid w:val="00D6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02C1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336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65F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D64AB7"/>
  </w:style>
  <w:style w:type="character" w:styleId="FollowedHyperlink">
    <w:name w:val="FollowedHyperlink"/>
    <w:basedOn w:val="DefaultParagraphFont"/>
    <w:uiPriority w:val="99"/>
    <w:semiHidden/>
    <w:unhideWhenUsed/>
    <w:rsid w:val="00D64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Iwan Cony Setiadi(5275)</cp:lastModifiedBy>
  <cp:revision>2</cp:revision>
  <dcterms:created xsi:type="dcterms:W3CDTF">2020-07-24T23:46:00Z</dcterms:created>
  <dcterms:modified xsi:type="dcterms:W3CDTF">2021-06-12T03:42:00Z</dcterms:modified>
</cp:coreProperties>
</file>