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506988" w:rsidRPr="00C50A1E" w:rsidDel="00506988" w:rsidRDefault="00506988" w:rsidP="00927764">
      <w:pPr>
        <w:shd w:val="clear" w:color="auto" w:fill="F5F5F5"/>
        <w:spacing w:line="270" w:lineRule="atLeast"/>
        <w:rPr>
          <w:del w:id="0" w:author="masduki khamdan" w:date="2020-10-02T09:34:00Z"/>
          <w:rFonts w:ascii="Roboto" w:eastAsia="Times New Roman" w:hAnsi="Roboto" w:cs="Times New Roman"/>
          <w:sz w:val="17"/>
          <w:szCs w:val="17"/>
        </w:rPr>
      </w:pPr>
    </w:p>
    <w:p w:rsidR="00506988" w:rsidRDefault="00506988" w:rsidP="00927764">
      <w:pPr>
        <w:shd w:val="clear" w:color="auto" w:fill="F5F5F5"/>
        <w:jc w:val="center"/>
        <w:rPr>
          <w:ins w:id="1" w:author="masduki khamdan" w:date="2020-10-02T09:34:00Z"/>
          <w:rFonts w:ascii="Times New Roman" w:eastAsia="Times New Roman" w:hAnsi="Times New Roman" w:cs="Times New Roman"/>
          <w:sz w:val="21"/>
          <w:szCs w:val="21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506988">
      <w:pPr>
        <w:spacing w:line="270" w:lineRule="atLeast"/>
        <w:ind w:right="1797"/>
        <w:jc w:val="right"/>
        <w:rPr>
          <w:rFonts w:ascii="Times New Roman" w:eastAsia="Times New Roman" w:hAnsi="Times New Roman" w:cs="Times New Roman"/>
          <w:sz w:val="18"/>
          <w:szCs w:val="18"/>
        </w:rPr>
        <w:pPrChange w:id="2" w:author="masduki khamdan" w:date="2020-10-02T09:34:00Z">
          <w:pPr>
            <w:spacing w:line="270" w:lineRule="atLeast"/>
            <w:jc w:val="center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506988" w:rsidRDefault="00506988" w:rsidP="00927764">
      <w:pPr>
        <w:shd w:val="clear" w:color="auto" w:fill="F5F5F5"/>
        <w:spacing w:after="375"/>
        <w:rPr>
          <w:ins w:id="3" w:author="masduki khamdan" w:date="2020-10-02T09:34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masduki khamdan" w:date="2020-10-02T09:35:00Z">
        <w:r w:rsidRPr="00C50A1E" w:rsidDel="0050698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5" w:author="masduki khamdan" w:date="2020-10-02T09:35:00Z">
        <w:r w:rsidR="0050698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</w:t>
        </w:r>
        <w:r w:rsidR="0050698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  <w:r w:rsidR="0050698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</w:t>
        </w:r>
        <w:proofErr w:type="spellEnd"/>
        <w:r w:rsidR="0050698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masduki khamdan" w:date="2020-10-02T09:36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masduki khamdan" w:date="2020-10-02T09:36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>ind</w:delText>
        </w:r>
      </w:del>
      <w:del w:id="8" w:author="masduki khamdan" w:date="2020-10-02T09:35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del w:id="9" w:author="masduki khamdan" w:date="2020-10-02T09:36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ra penciuman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0" w:author="masduki khamdan" w:date="2020-10-02T09:36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masduki khamdan" w:date="2020-10-02T09:37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di tahun 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masduki khamdan" w:date="2020-10-02T09:38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13" w:author="masduki khamdan" w:date="2020-10-02T09:38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5069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14" w:author="masduki khamdan" w:date="2020-10-02T09:38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 w:rsidRPr="00506988">
        <w:rPr>
          <w:rFonts w:ascii="Times New Roman" w:eastAsia="Times New Roman" w:hAnsi="Times New Roman" w:cs="Times New Roman"/>
          <w:i/>
          <w:sz w:val="24"/>
          <w:szCs w:val="24"/>
          <w:rPrChange w:id="15" w:author="masduki khamdan" w:date="2020-10-02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ins w:id="16" w:author="masduki khamdan" w:date="2020-10-02T09:38:00Z">
        <w:r w:rsidR="00506988" w:rsidRPr="00506988">
          <w:rPr>
            <w:rFonts w:ascii="Times New Roman" w:eastAsia="Times New Roman" w:hAnsi="Times New Roman" w:cs="Times New Roman"/>
            <w:i/>
            <w:sz w:val="24"/>
            <w:szCs w:val="24"/>
            <w:rPrChange w:id="17" w:author="masduki khamdan" w:date="2020-10-02T09:3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masduki khamdan" w:date="2020-10-02T09:39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9" w:author="masduki khamdan" w:date="2020-10-02T09:38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20" w:author="masduki khamdan" w:date="2020-10-02T09:38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  <w:proofErr w:type="spellEnd"/>
        <w:r w:rsidR="005069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1" w:author="masduki khamdan" w:date="2020-10-02T09:39:00Z">
        <w:r w:rsidR="0050698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2" w:author="masduki khamdan" w:date="2020-10-02T09:39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23" w:author="masduki khamdan" w:date="2020-10-02T09:39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5069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24" w:author="masduki khamdan" w:date="2020-10-02T09:40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masduki khamdan" w:date="2020-10-02T09:40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6" w:author="masduki khamdan" w:date="2020-10-02T09:40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7" w:author="masduki khamdan" w:date="2020-10-02T09:40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masduki khamdan" w:date="2020-10-02T09:41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9" w:author="masduki khamdan" w:date="2020-10-02T09:41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0" w:author="masduki khamdan" w:date="2020-10-02T09:41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masduki khamdan" w:date="2020-10-02T09:41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proofErr w:type="spellStart"/>
      <w:ins w:id="32" w:author="masduki khamdan" w:date="2020-10-02T09:42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tahu-tahu</w:t>
        </w:r>
      </w:ins>
      <w:proofErr w:type="spellEnd"/>
      <w:ins w:id="33" w:author="masduki khamdan" w:date="2020-10-02T09:41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0698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del w:id="34" w:author="masduki khamdan" w:date="2020-10-02T09:41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5" w:author="masduki khamdan" w:date="2020-10-02T09:43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proofErr w:type="spellStart"/>
      <w:del w:id="36" w:author="masduki khamdan" w:date="2020-10-02T09:43:00Z">
        <w:r w:rsidRPr="00506988" w:rsidDel="00506988">
          <w:rPr>
            <w:rFonts w:ascii="Times New Roman" w:eastAsia="Times New Roman" w:hAnsi="Times New Roman" w:cs="Times New Roman"/>
            <w:sz w:val="24"/>
            <w:szCs w:val="24"/>
            <w:rPrChange w:id="37" w:author="masduki khamdan" w:date="2020-10-02T09:4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Pr="00506988">
        <w:rPr>
          <w:rFonts w:ascii="Times New Roman" w:eastAsia="Times New Roman" w:hAnsi="Times New Roman" w:cs="Times New Roman"/>
          <w:sz w:val="24"/>
          <w:szCs w:val="24"/>
          <w:rPrChange w:id="38" w:author="masduki khamdan" w:date="2020-10-02T09:4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506988">
        <w:rPr>
          <w:rFonts w:ascii="Times New Roman" w:eastAsia="Times New Roman" w:hAnsi="Times New Roman" w:cs="Times New Roman"/>
          <w:sz w:val="24"/>
          <w:szCs w:val="24"/>
          <w:rPrChange w:id="39" w:author="masduki khamdan" w:date="2020-10-02T09:4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506988">
        <w:rPr>
          <w:rFonts w:ascii="Times New Roman" w:eastAsia="Times New Roman" w:hAnsi="Times New Roman" w:cs="Times New Roman"/>
          <w:sz w:val="24"/>
          <w:szCs w:val="24"/>
          <w:rPrChange w:id="40" w:author="masduki khamdan" w:date="2020-10-02T09:4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506988">
        <w:rPr>
          <w:rFonts w:ascii="Times New Roman" w:eastAsia="Times New Roman" w:hAnsi="Times New Roman" w:cs="Times New Roman"/>
          <w:sz w:val="24"/>
          <w:szCs w:val="24"/>
          <w:rPrChange w:id="41" w:author="masduki khamdan" w:date="2020-10-02T09:4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506988">
        <w:rPr>
          <w:rFonts w:ascii="Times New Roman" w:eastAsia="Times New Roman" w:hAnsi="Times New Roman" w:cs="Times New Roman"/>
          <w:sz w:val="24"/>
          <w:szCs w:val="24"/>
          <w:rPrChange w:id="42" w:author="masduki khamdan" w:date="2020-10-02T09:4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ins w:id="43" w:author="masduki khamdan" w:date="2020-10-02T09:43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masduki khamdan" w:date="2020-10-02T09:43:00Z">
        <w:r w:rsidRPr="00C50A1E" w:rsidDel="00506988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45" w:author="masduki khamdan" w:date="2020-10-02T09:43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5069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masduki khamdan" w:date="2020-10-02T09:43:00Z">
        <w:r w:rsidR="0050698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masduki khamdan" w:date="2020-10-02T09:44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ins w:id="48" w:author="masduki khamdan" w:date="2020-10-02T09:44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49" w:author="masduki khamdan" w:date="2020-10-02T09:44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50" w:author="masduki khamdan" w:date="2020-10-02T09:44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51" w:author="masduki khamdan" w:date="2020-10-02T09:45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52" w:author="masduki khamdan" w:date="2020-10-02T09:46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3" w:author="masduki khamdan" w:date="2020-10-02T09:46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54" w:author="masduki khamdan" w:date="2020-10-02T09:46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5" w:author="masduki khamdan" w:date="2020-10-02T09:47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masduki khamdan" w:date="2020-10-02T09:47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57" w:author="masduki khamdan" w:date="2020-10-02T09:47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tentang</w:t>
        </w:r>
        <w:proofErr w:type="spellEnd"/>
        <w:r w:rsidR="00632A4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8" w:author="masduki khamdan" w:date="2020-10-02T09:47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del w:id="59" w:author="masduki khamdan" w:date="2020-10-02T09:47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0" w:author="masduki khamdan" w:date="2020-10-02T09:49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61" w:author="masduki khamdan" w:date="2020-10-02T09:51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2" w:author="masduki khamdan" w:date="2020-10-02T09:51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63" w:author="masduki khamdan" w:date="2020-10-02T09:51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64" w:author="masduki khamdan" w:date="2020-10-02T09:51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masduki khamdan" w:date="2020-10-02T09:51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del w:id="66" w:author="masduki khamdan" w:date="2020-10-02T09:49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del w:id="67" w:author="masduki khamdan" w:date="2020-10-02T09:51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ins w:id="68" w:author="masduki khamdan" w:date="2020-10-02T09:51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69" w:author="masduki khamdan" w:date="2020-10-02T09:51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70" w:author="masduki khamdan" w:date="2020-10-02T09:51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32A40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632A4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1" w:author="masduki khamdan" w:date="2020-10-02T09:51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ins w:id="72" w:author="masduki khamdan" w:date="2020-10-02T09:51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="00632A40" w:rsidRPr="00C50A1E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632A4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3" w:author="masduki khamdan" w:date="2020-10-02T09:52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dipikir</w:t>
        </w:r>
        <w:proofErr w:type="spellEnd"/>
        <w:r w:rsidR="00632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del w:id="74" w:author="masduki khamdan" w:date="2020-10-02T09:52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75" w:author="masduki khamdan" w:date="2020-10-02T09:52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632A4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76" w:author="masduki khamdan" w:date="2020-10-02T09:53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77" w:author="masduki khamdan" w:date="2020-10-02T09:53:00Z">
        <w:r w:rsidR="00632A4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ins w:id="78" w:author="masduki khamdan" w:date="2020-10-02T09:53:00Z">
        <w:r w:rsidR="00632A4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79" w:author="masduki khamdan" w:date="2020-10-02T09:54:00Z">
        <w:r w:rsidRPr="00C50A1E" w:rsidDel="00632A40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587">
        <w:rPr>
          <w:rFonts w:ascii="Times New Roman" w:eastAsia="Times New Roman" w:hAnsi="Times New Roman" w:cs="Times New Roman"/>
          <w:i/>
          <w:sz w:val="24"/>
          <w:szCs w:val="24"/>
          <w:rPrChange w:id="80" w:author="masduki khamdan" w:date="2020-10-02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del w:id="81" w:author="masduki khamdan" w:date="2020-10-02T09:55:00Z">
        <w:r w:rsidDel="00133587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82" w:author="masduki khamdan" w:date="2020-10-02T09:55:00Z">
        <w:r w:rsidR="001335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33587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3" w:author="masduki khamdan" w:date="2020-10-02T09:55:00Z">
        <w:r w:rsidDel="00133587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84" w:author="masduki khamdan" w:date="2020-10-02T09:55:00Z">
        <w:r w:rsidRPr="00C50A1E" w:rsidDel="0013358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85" w:author="masduki khamdan" w:date="2020-10-02T09:55:00Z">
        <w:r w:rsidR="001335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6" w:author="masduki khamdan" w:date="2020-10-02T09:56:00Z">
        <w:r w:rsidRPr="00C50A1E" w:rsidDel="00133587">
          <w:rPr>
            <w:rFonts w:ascii="Times New Roman" w:eastAsia="Times New Roman" w:hAnsi="Times New Roman" w:cs="Times New Roman"/>
            <w:sz w:val="24"/>
            <w:szCs w:val="24"/>
          </w:rPr>
          <w:delText xml:space="preserve">nafsu </w:delText>
        </w:r>
      </w:del>
      <w:proofErr w:type="spellStart"/>
      <w:ins w:id="87" w:author="masduki khamdan" w:date="2020-10-02T09:56:00Z">
        <w:r w:rsidR="00133587" w:rsidRPr="00C50A1E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133587">
          <w:rPr>
            <w:rFonts w:ascii="Times New Roman" w:eastAsia="Times New Roman" w:hAnsi="Times New Roman" w:cs="Times New Roman"/>
            <w:sz w:val="24"/>
            <w:szCs w:val="24"/>
          </w:rPr>
          <w:t>p</w:t>
        </w:r>
        <w:r w:rsidR="00133587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13358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bookmarkStart w:id="88" w:name="_GoBack"/>
      <w:bookmarkEnd w:id="88"/>
      <w:proofErr w:type="spellEnd"/>
      <w:del w:id="89" w:author="masduki khamdan" w:date="2020-10-02T09:57:00Z">
        <w:r w:rsidDel="0013358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90" w:author="masduki khamdan" w:date="2020-10-02T09:56:00Z">
        <w:r w:rsidDel="00133587">
          <w:rPr>
            <w:rFonts w:ascii="Times New Roman" w:eastAsia="Times New Roman" w:hAnsi="Times New Roman" w:cs="Times New Roman"/>
            <w:sz w:val="24"/>
            <w:szCs w:val="24"/>
          </w:rPr>
          <w:delText>makin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91" w:author="masduki khamdan" w:date="2020-10-02T09:56:00Z">
        <w:r w:rsidR="001335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044" w:rsidRDefault="007F6044">
      <w:r>
        <w:separator/>
      </w:r>
    </w:p>
  </w:endnote>
  <w:endnote w:type="continuationSeparator" w:id="0">
    <w:p w:rsidR="007F6044" w:rsidRDefault="007F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F6044">
    <w:pPr>
      <w:pStyle w:val="Footer"/>
    </w:pPr>
  </w:p>
  <w:p w:rsidR="00941E77" w:rsidRDefault="007F6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044" w:rsidRDefault="007F6044">
      <w:r>
        <w:separator/>
      </w:r>
    </w:p>
  </w:footnote>
  <w:footnote w:type="continuationSeparator" w:id="0">
    <w:p w:rsidR="007F6044" w:rsidRDefault="007F6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sduki khamdan">
    <w15:presenceInfo w15:providerId="Windows Live" w15:userId="176773b3fe6e30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33587"/>
    <w:rsid w:val="0042167F"/>
    <w:rsid w:val="00506988"/>
    <w:rsid w:val="00632A40"/>
    <w:rsid w:val="007F6044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636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masduki khamdan</cp:lastModifiedBy>
  <cp:revision>2</cp:revision>
  <dcterms:created xsi:type="dcterms:W3CDTF">2020-07-24T23:46:00Z</dcterms:created>
  <dcterms:modified xsi:type="dcterms:W3CDTF">2020-10-02T02:57:00Z</dcterms:modified>
</cp:coreProperties>
</file>