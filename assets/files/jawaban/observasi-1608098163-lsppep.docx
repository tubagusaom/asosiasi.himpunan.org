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ins w:id="0" w:author="Windows User" w:date="2020-12-16T12:59:00Z">
              <w:r w:rsidR="00F1061A">
                <w:t>;</w:t>
              </w:r>
            </w:ins>
            <w:del w:id="1" w:author="Windows User" w:date="2020-12-16T12:59:00Z">
              <w:r w:rsidDel="00F1061A">
                <w:delText>,</w:delText>
              </w:r>
            </w:del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2" w:author="Windows User" w:date="2020-12-16T12:59:00Z">
              <w:r w:rsidR="00F1061A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ins w:id="3" w:author="Windows User" w:date="2020-12-16T13:00:00Z">
              <w:r w:rsidR="00F1061A">
                <w:t>;</w:t>
              </w:r>
            </w:ins>
            <w:del w:id="4" w:author="Windows User" w:date="2020-12-16T13:00:00Z">
              <w:r w:rsidDel="00F1061A">
                <w:delText>;</w:delText>
              </w:r>
            </w:del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5" w:name="_GoBack"/>
      <w:bookmarkEnd w:id="5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54794"/>
    <w:rsid w:val="00924DF5"/>
    <w:rsid w:val="00BE098E"/>
    <w:rsid w:val="00F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6B2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2020-12-16T05:39:00Z</dcterms:created>
  <dcterms:modified xsi:type="dcterms:W3CDTF">2020-12-16T05:39:00Z</dcterms:modified>
</cp:coreProperties>
</file>