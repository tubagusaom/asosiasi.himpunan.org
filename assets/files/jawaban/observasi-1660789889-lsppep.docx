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D9F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EA23F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16589B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F60C41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2014554" w14:textId="77777777" w:rsidTr="00821BA2">
        <w:tc>
          <w:tcPr>
            <w:tcW w:w="9350" w:type="dxa"/>
          </w:tcPr>
          <w:p w14:paraId="4E4E757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Usia Dini </w:t>
            </w:r>
          </w:p>
          <w:p w14:paraId="32FC9C3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0029360" w14:textId="3BCEB42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0" w:author="HAQI FADILLAH" w:date="2022-08-18T09:08:00Z">
              <w:r w:rsidR="00157F7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" w:author="HAQI FADILLAH" w:date="2022-08-18T09:09:00Z">
              <w:r w:rsidR="005823F1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2" w:author="HAQI FADILLAH" w:date="2022-08-18T09:09:00Z">
              <w:r w:rsidRPr="00EC6F38" w:rsidDel="005823F1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3" w:author="HAQI FADILLAH" w:date="2022-08-18T09:09:00Z">
              <w:r w:rsidRPr="00EC6F38" w:rsidDel="005823F1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HAQI FADILLAH" w:date="2022-08-18T09:10:00Z">
              <w:r w:rsidRPr="00EC6F38" w:rsidDel="006933DF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AQI FADILLAH" w:date="2022-08-18T09:09:00Z">
              <w:r w:rsidRPr="00EC6F38" w:rsidDel="00F049DF">
                <w:rPr>
                  <w:rFonts w:ascii="Times New Roman" w:eastAsia="Times New Roman" w:hAnsi="Times New Roman" w:cs="Times New Roman"/>
                  <w:szCs w:val="24"/>
                </w:rPr>
                <w:delText>se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HAQI FADILLAH" w:date="2022-08-18T09:10:00Z">
              <w:r w:rsidR="006933D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HAQI FADILLAH" w:date="2022-08-18T09:10:00Z">
              <w:r w:rsidRPr="00EC6F38" w:rsidDel="006933D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8" w:author="HAQI FADILLAH" w:date="2022-08-18T09:11:00Z">
              <w:r w:rsidR="008E0F4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0F44">
                <w:rPr>
                  <w:rFonts w:ascii="Times New Roman" w:eastAsia="Times New Roman" w:hAnsi="Times New Roman" w:cs="Times New Roman"/>
                  <w:szCs w:val="24"/>
                </w:rPr>
                <w:t>bahkan</w:t>
              </w:r>
              <w:proofErr w:type="spellEnd"/>
              <w:r w:rsidR="008E0F4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E0F44">
                <w:rPr>
                  <w:rFonts w:ascii="Times New Roman" w:eastAsia="Times New Roman" w:hAnsi="Times New Roman" w:cs="Times New Roman"/>
                  <w:szCs w:val="24"/>
                </w:rPr>
                <w:t>awam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del w:id="9" w:author="HAQI FADILLAH" w:date="2022-08-18T09:11:00Z">
              <w:r w:rsidRPr="00EC6F38" w:rsidDel="00174A86">
                <w:rPr>
                  <w:rFonts w:ascii="Times New Roman" w:eastAsia="Times New Roman" w:hAnsi="Times New Roman" w:cs="Times New Roman"/>
                  <w:szCs w:val="24"/>
                </w:rPr>
                <w:delText xml:space="preserve"> bahkan banyak yang masih awam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DC7ABB" w14:textId="28F0B2C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</w:t>
            </w:r>
            <w:ins w:id="10" w:author="HAQI FADILLAH" w:date="2022-08-18T09:11:00Z">
              <w:r w:rsidR="00174A8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HAQI FADILLAH" w:date="2022-08-18T09:11:00Z">
              <w:r w:rsidRPr="00EC6F38" w:rsidDel="00174A8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HAQI FADILLAH" w:date="2022-08-18T09:12:00Z">
              <w:r w:rsidRPr="00EC6F38" w:rsidDel="00BD2779">
                <w:rPr>
                  <w:rFonts w:ascii="Times New Roman" w:eastAsia="Times New Roman" w:hAnsi="Times New Roman" w:cs="Times New Roman"/>
                  <w:szCs w:val="24"/>
                </w:rPr>
                <w:delText>namun</w:delText>
              </w:r>
            </w:del>
            <w:ins w:id="14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5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6" w:author="HAQI FADILLAH" w:date="2022-08-18T09:12:00Z">
              <w:r w:rsidRPr="00EC6F38" w:rsidDel="00BD2779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8" w:author="HAQI FADILLAH" w:date="2022-08-18T09:12:00Z">
              <w:r w:rsidRPr="00EC6F38" w:rsidDel="00BD277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HAQI FADILLAH" w:date="2022-08-18T09:12:00Z">
              <w:r w:rsidRPr="00EC6F38" w:rsidDel="00BD277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21" w:author="HAQI FADILLAH" w:date="2022-08-18T09:12:00Z">
              <w:r w:rsidR="00BD2779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baru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2" w:author="HAQI FADILLAH" w:date="2022-08-18T09:12:00Z">
              <w:r w:rsidR="00BB0152">
                <w:rPr>
                  <w:rFonts w:ascii="Times New Roman" w:eastAsia="Times New Roman" w:hAnsi="Times New Roman" w:cs="Times New Roman"/>
                  <w:szCs w:val="24"/>
                </w:rPr>
                <w:t>—</w:t>
              </w:r>
            </w:ins>
            <w:proofErr w:type="spellStart"/>
            <w:del w:id="23" w:author="HAQI FADILLAH" w:date="2022-08-18T09:12:00Z">
              <w:r w:rsidRPr="00EC6F38" w:rsidDel="00BD277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5D1BE5" w14:textId="5690750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HAQI FADILLAH" w:date="2022-08-18T09:13:00Z">
              <w:r w:rsidRPr="00EC6F38" w:rsidDel="00BB015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HAQI FADILLAH" w:date="2022-08-18T09:13:00Z">
              <w:r w:rsidR="00F90F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6" w:author="HAQI FADILLAH" w:date="2022-08-18T09:13:00Z">
              <w:r w:rsidRPr="00EC6F38" w:rsidDel="00F90F3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cara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03F05D" w14:textId="681AD8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7" w:author="HAQI FADILLAH" w:date="2022-08-18T09:14:00Z">
              <w:r w:rsidR="00F90F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HAQI FADILLAH" w:date="2022-08-18T09:14:00Z">
              <w:r w:rsidR="00F90F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9" w:author="HAQI FADILLAH" w:date="2022-08-18T09:14:00Z">
              <w:r w:rsidRPr="00EC6F38" w:rsidDel="00F90F3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0" w:author="HAQI FADILLAH" w:date="2022-08-18T09:14:00Z">
              <w:r w:rsidR="005D6595">
                <w:rPr>
                  <w:rFonts w:ascii="Times New Roman" w:eastAsia="Times New Roman" w:hAnsi="Times New Roman" w:cs="Times New Roman"/>
                  <w:szCs w:val="24"/>
                </w:rPr>
                <w:t xml:space="preserve">empat </w:t>
              </w:r>
            </w:ins>
            <w:del w:id="31" w:author="HAQI FADILLAH" w:date="2022-08-18T09:14:00Z">
              <w:r w:rsidRPr="00EC6F38" w:rsidDel="005D659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HAQI FADILLAH" w:date="2022-08-18T09:14:00Z">
              <w:r w:rsidRPr="00EC6F38" w:rsidDel="005D65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HAQI FADILLAH" w:date="2022-08-18T09:14:00Z">
              <w:r w:rsidRPr="00EC6F38" w:rsidDel="005D6595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ins w:id="34" w:author="HAQI FADILLAH" w:date="2022-08-18T09:14:00Z">
              <w:r w:rsidR="005D659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D6595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35" w:author="HAQI FADILLAH" w:date="2022-08-18T09:14:00Z">
              <w:r w:rsidR="005D659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6" w:author="HAQI FADILLAH" w:date="2022-08-18T09:14:00Z">
              <w:r w:rsidR="005D659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HAQI FADILLAH" w:date="2022-08-18T09:15:00Z">
              <w:r w:rsidRPr="00EC6F38" w:rsidDel="00307D85">
                <w:rPr>
                  <w:rFonts w:ascii="Times New Roman" w:eastAsia="Times New Roman" w:hAnsi="Times New Roman" w:cs="Times New Roman"/>
                  <w:szCs w:val="24"/>
                </w:rPr>
                <w:delText>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HAQI FADILLAH" w:date="2022-08-18T09:15:00Z">
              <w:r w:rsidR="00613F3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9" w:author="HAQI FADILLAH" w:date="2022-08-18T09:15:00Z">
              <w:r w:rsidRPr="00EC6F38" w:rsidDel="00613F3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del w:id="40" w:author="HAQI FADILLAH" w:date="2022-08-18T09:15:00Z">
              <w:r w:rsidRPr="00EC6F38" w:rsidDel="00613F3C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sedang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HAQI FADILLAH" w:date="2022-08-18T09:16:00Z">
              <w:r w:rsidRPr="00EC6F38" w:rsidDel="0085207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42" w:author="HAQI FADILLAH" w:date="2022-08-18T09:16:00Z">
              <w:r w:rsidRPr="00EC6F38" w:rsidDel="00852073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43" w:author="HAQI FADILLAH" w:date="2022-08-18T09:16:00Z"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spellEnd"/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 xml:space="preserve"> ini?</w:t>
              </w:r>
            </w:ins>
            <w:del w:id="44" w:author="HAQI FADILLAH" w:date="2022-08-18T09:16:00Z">
              <w:r w:rsidRPr="00EC6F38" w:rsidDel="0085207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HAQI FADILLAH" w:date="2022-08-18T09:16:00Z"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6" w:author="HAQI FADILLAH" w:date="2022-08-18T09:16:00Z">
              <w:r w:rsidRPr="00EC6F38" w:rsidDel="00852073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</w:t>
            </w:r>
            <w:del w:id="47" w:author="HAQI FADILLAH" w:date="2022-08-18T09:16:00Z">
              <w:r w:rsidRPr="00EC6F38" w:rsidDel="00852073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8" w:author="HAQI FADILLAH" w:date="2022-08-18T09:16:00Z"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 ini</w:t>
            </w:r>
            <w:ins w:id="49" w:author="HAQI FADILLAH" w:date="2022-08-18T09:16:00Z">
              <w:r w:rsidR="0085207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3290743" w14:textId="199AD6B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HAQI FADILLAH" w:date="2022-08-18T09:16:00Z">
              <w:r w:rsidRPr="00EC6F38" w:rsidDel="00CE7D3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51" w:author="HAQI FADILLAH" w:date="2022-08-18T09:16:00Z"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2" w:author="HAQI FADILLAH" w:date="2022-08-18T09:16:00Z"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>terdiri</w:t>
              </w:r>
              <w:proofErr w:type="spellEnd"/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CE7D3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18086943" w14:textId="68BAB97B" w:rsidR="00125355" w:rsidRPr="00EC6F38" w:rsidDel="003D1AD4" w:rsidRDefault="00AA5574" w:rsidP="0003354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del w:id="53" w:author="HAQI FADILLAH" w:date="2022-08-18T09:25:00Z"/>
                <w:rFonts w:ascii="Times New Roman" w:eastAsia="Times New Roman" w:hAnsi="Times New Roman" w:cs="Times New Roman"/>
                <w:szCs w:val="24"/>
              </w:rPr>
              <w:pPrChange w:id="54" w:author="HAQI FADILLAH" w:date="2022-08-18T09:2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55"/>
            <w:proofErr w:type="spellStart"/>
            <w:ins w:id="56" w:author="HAQI FADILLAH" w:date="2022-08-18T09:26:00Z">
              <w:r>
                <w:rPr>
                  <w:rFonts w:ascii="Times New Roman" w:eastAsia="Times New Roman" w:hAnsi="Times New Roman" w:cs="Times New Roman"/>
                  <w:szCs w:val="24"/>
                </w:rPr>
                <w:t>Pertama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7" w:author="HAQI FADILLAH" w:date="2022-08-18T09:26:00Z">
              <w:r w:rsidR="00125355" w:rsidRPr="00EC6F38" w:rsidDel="00AA557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58" w:author="HAQI FADILLAH" w:date="2022-08-18T09:26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del w:id="59" w:author="HAQI FADILLAH" w:date="2022-08-18T09:26:00Z">
              <w:r w:rsidR="00125355" w:rsidRPr="00EC6F38" w:rsidDel="00AA557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5BAF39A" w14:textId="75DFB851" w:rsidR="00125355" w:rsidRPr="003D1AD4" w:rsidRDefault="00125355" w:rsidP="00AA557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0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1" w:author="HAQI FADILLAH" w:date="2022-08-18T09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2" w:author="HAQI FADILLAH" w:date="2022-08-18T09:25:00Z">
              <w:r w:rsidRPr="003D1AD4" w:rsidDel="003D1AD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3D1AD4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63" w:author="HAQI FADILLAH" w:date="2022-08-18T09:17:00Z">
              <w:r w:rsidR="00CE7D35" w:rsidRPr="003D1AD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64" w:author="HAQI FADILLAH" w:date="2022-08-18T09:17:00Z">
              <w:r w:rsidRPr="003D1AD4" w:rsidDel="00CE7D35">
                <w:rPr>
                  <w:rFonts w:ascii="Times New Roman" w:eastAsia="Times New Roman" w:hAnsi="Times New Roman" w:cs="Times New Roman"/>
                  <w:szCs w:val="24"/>
                  <w:rPrChange w:id="65" w:author="HAQI FADILLAH" w:date="2022-08-18T09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3D1AD4">
              <w:rPr>
                <w:rFonts w:ascii="Times New Roman" w:eastAsia="Times New Roman" w:hAnsi="Times New Roman" w:cs="Times New Roman"/>
                <w:szCs w:val="24"/>
                <w:rPrChange w:id="66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</w:t>
            </w:r>
            <w:ins w:id="67" w:author="HAQI FADILLAH" w:date="2022-08-18T09:17:00Z">
              <w:r w:rsidR="00CE7D35" w:rsidRPr="003D1AD4">
                <w:rPr>
                  <w:rFonts w:ascii="Times New Roman" w:eastAsia="Times New Roman" w:hAnsi="Times New Roman" w:cs="Times New Roman"/>
                  <w:szCs w:val="24"/>
                  <w:rPrChange w:id="68" w:author="HAQI FADILLAH" w:date="2022-08-18T09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3D1AD4">
              <w:rPr>
                <w:rFonts w:ascii="Times New Roman" w:eastAsia="Times New Roman" w:hAnsi="Times New Roman" w:cs="Times New Roman"/>
                <w:szCs w:val="24"/>
                <w:rPrChange w:id="69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70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1" w:author="HAQI FADILLAH" w:date="2022-08-18T09:17:00Z">
              <w:r w:rsidRPr="003D1AD4" w:rsidDel="00CE7D35">
                <w:rPr>
                  <w:rFonts w:ascii="Times New Roman" w:eastAsia="Times New Roman" w:hAnsi="Times New Roman" w:cs="Times New Roman"/>
                  <w:szCs w:val="24"/>
                  <w:rPrChange w:id="72" w:author="HAQI FADILLAH" w:date="2022-08-18T09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D1AD4">
              <w:rPr>
                <w:rFonts w:ascii="Times New Roman" w:eastAsia="Times New Roman" w:hAnsi="Times New Roman" w:cs="Times New Roman"/>
                <w:szCs w:val="24"/>
                <w:rPrChange w:id="73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74" w:author="HAQI FADILLAH" w:date="2022-08-18T09:17:00Z">
              <w:r w:rsidR="00CE7D35" w:rsidRPr="003D1AD4">
                <w:rPr>
                  <w:rFonts w:ascii="Times New Roman" w:eastAsia="Times New Roman" w:hAnsi="Times New Roman" w:cs="Times New Roman"/>
                  <w:szCs w:val="24"/>
                  <w:rPrChange w:id="75" w:author="HAQI FADILLAH" w:date="2022-08-18T09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3D1AD4">
              <w:rPr>
                <w:rFonts w:ascii="Times New Roman" w:eastAsia="Times New Roman" w:hAnsi="Times New Roman" w:cs="Times New Roman"/>
                <w:szCs w:val="24"/>
                <w:rPrChange w:id="76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77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78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79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80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81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82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83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84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85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86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87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88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89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90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91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92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93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D1AD4">
              <w:rPr>
                <w:rFonts w:ascii="Times New Roman" w:eastAsia="Times New Roman" w:hAnsi="Times New Roman" w:cs="Times New Roman"/>
                <w:szCs w:val="24"/>
                <w:rPrChange w:id="94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3D1AD4">
              <w:rPr>
                <w:rFonts w:ascii="Times New Roman" w:eastAsia="Times New Roman" w:hAnsi="Times New Roman" w:cs="Times New Roman"/>
                <w:szCs w:val="24"/>
                <w:rPrChange w:id="95" w:author="HAQI FADILLAH" w:date="2022-08-18T09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02020A1" w14:textId="04DD7F08" w:rsidR="00125355" w:rsidRPr="00EC6F38" w:rsidDel="00AA5574" w:rsidRDefault="00AA5574" w:rsidP="0003354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del w:id="96" w:author="HAQI FADILLAH" w:date="2022-08-18T09:26:00Z"/>
                <w:rFonts w:ascii="Times New Roman" w:eastAsia="Times New Roman" w:hAnsi="Times New Roman" w:cs="Times New Roman"/>
                <w:szCs w:val="24"/>
              </w:rPr>
              <w:pPrChange w:id="97" w:author="HAQI FADILLAH" w:date="2022-08-18T09:2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8" w:author="HAQI FADILLAH" w:date="2022-08-18T09:26:00Z">
              <w:r>
                <w:rPr>
                  <w:rFonts w:ascii="Times New Roman" w:eastAsia="Times New Roman" w:hAnsi="Times New Roman" w:cs="Times New Roman"/>
                  <w:szCs w:val="24"/>
                </w:rPr>
                <w:t>Kedua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9" w:author="HAQI FADILLAH" w:date="2022-08-18T09:26:00Z">
              <w:r w:rsidR="00125355" w:rsidRPr="00EC6F38" w:rsidDel="00AA5574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100" w:author="HAQI FADILLAH" w:date="2022-08-18T09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14:paraId="2B90977B" w14:textId="1B61CA79" w:rsidR="00125355" w:rsidRPr="00EC6F38" w:rsidRDefault="00125355" w:rsidP="00AA557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1" w:author="HAQI FADILLAH" w:date="2022-08-18T09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2" w:author="HAQI FADILLAH" w:date="2022-08-18T09:26:00Z">
              <w:r w:rsidRPr="00EC6F38" w:rsidDel="00AA557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103" w:author="HAQI FADILLAH" w:date="2022-08-18T09:26:00Z">
              <w:r w:rsidR="00AA557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101F1A" w14:textId="2D8125E0" w:rsidR="00125355" w:rsidRPr="00EC6F38" w:rsidDel="00142F26" w:rsidRDefault="00142F26" w:rsidP="0003354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del w:id="104" w:author="HAQI FADILLAH" w:date="2022-08-18T09:27:00Z"/>
                <w:rFonts w:ascii="Times New Roman" w:eastAsia="Times New Roman" w:hAnsi="Times New Roman" w:cs="Times New Roman"/>
                <w:szCs w:val="24"/>
              </w:rPr>
              <w:pPrChange w:id="105" w:author="HAQI FADILLAH" w:date="2022-08-18T09:2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06" w:author="HAQI FADILLAH" w:date="2022-08-18T09:26:00Z">
              <w:r>
                <w:rPr>
                  <w:rFonts w:ascii="Times New Roman" w:eastAsia="Times New Roman" w:hAnsi="Times New Roman" w:cs="Times New Roman"/>
                  <w:szCs w:val="24"/>
                </w:rPr>
                <w:t>Ketiga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7" w:author="HAQI FADILLAH" w:date="2022-08-18T09:26:00Z">
              <w:r w:rsidR="00125355" w:rsidRPr="00EC6F38" w:rsidDel="00142F2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108" w:author="HAQI FADILLAH" w:date="2022-08-18T09:2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68604FC" w14:textId="4E96D2D9" w:rsidR="00125355" w:rsidRPr="00EC6F38" w:rsidRDefault="00125355" w:rsidP="00142F2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9" w:author="HAQI FADILLAH" w:date="2022-08-18T0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0" w:author="HAQI FADILLAH" w:date="2022-08-18T09:27:00Z">
              <w:r w:rsidR="00142F2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1" w:author="HAQI FADILLAH" w:date="2022-08-18T09:27:00Z">
              <w:r w:rsidRPr="00EC6F38" w:rsidDel="00142F2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cara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79F789" w14:textId="34361CEF" w:rsidR="00125355" w:rsidRPr="00EC6F38" w:rsidDel="00E31E6F" w:rsidRDefault="00142F26" w:rsidP="00033547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del w:id="112" w:author="HAQI FADILLAH" w:date="2022-08-18T09:27:00Z"/>
                <w:rFonts w:ascii="Times New Roman" w:eastAsia="Times New Roman" w:hAnsi="Times New Roman" w:cs="Times New Roman"/>
                <w:szCs w:val="24"/>
              </w:rPr>
              <w:pPrChange w:id="113" w:author="HAQI FADILLAH" w:date="2022-08-18T09:2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14" w:author="HAQI FADILLAH" w:date="2022-08-18T09:27:00Z">
              <w:r>
                <w:rPr>
                  <w:rFonts w:ascii="Times New Roman" w:eastAsia="Times New Roman" w:hAnsi="Times New Roman" w:cs="Times New Roman"/>
                  <w:szCs w:val="24"/>
                </w:rPr>
                <w:t>Keempat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5" w:author="HAQI FADILLAH" w:date="2022-08-18T09:27:00Z">
              <w:r w:rsidR="00125355" w:rsidRPr="00EC6F38" w:rsidDel="00142F2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81A2141" w14:textId="6C1832FF" w:rsidR="00125355" w:rsidRPr="00EC6F38" w:rsidRDefault="00125355" w:rsidP="00E31E6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6" w:author="HAQI FADILLAH" w:date="2022-08-18T0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7" w:author="HAQI FADILLAH" w:date="2022-08-18T09:27:00Z">
              <w:r w:rsidRPr="00EC6F38" w:rsidDel="00E31E6F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18" w:author="HAQI FADILLAH" w:date="2022-08-18T09:27:00Z">
              <w:r w:rsidR="008B6A6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9" w:author="HAQI FADILLAH" w:date="2022-08-18T09:28:00Z">
              <w:r w:rsidRPr="00EC6F38" w:rsidDel="008B6A66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0" w:author="HAQI FADILLAH" w:date="2022-08-18T09:28:00Z">
              <w:r w:rsidR="008B6A6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8B6A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1" w:author="HAQI FADILLAH" w:date="2022-08-18T09:28:00Z">
              <w:r w:rsidRPr="00EC6F38" w:rsidDel="008B6A66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2" w:author="HAQI FADILLAH" w:date="2022-08-18T09:28:00Z">
              <w:r w:rsidRPr="00EC6F38" w:rsidDel="008B6A66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23" w:author="HAQI FADILLAH" w:date="2022-08-18T09:28:00Z">
              <w:r w:rsidR="008B6A6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8B6A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55"/>
            <w:r w:rsidR="00DE4EC9">
              <w:rPr>
                <w:rStyle w:val="CommentReference"/>
              </w:rPr>
              <w:commentReference w:id="55"/>
            </w:r>
          </w:p>
          <w:p w14:paraId="5D7A9653" w14:textId="3FC0327C" w:rsidR="00125355" w:rsidRPr="00EC6F38" w:rsidDel="00963F6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24" w:author="HAQI FADILLAH" w:date="2022-08-18T09:28:00Z"/>
                <w:rFonts w:ascii="Times New Roman" w:eastAsia="Times New Roman" w:hAnsi="Times New Roman" w:cs="Times New Roman"/>
                <w:szCs w:val="24"/>
              </w:rPr>
            </w:pPr>
            <w:del w:id="125" w:author="HAQI FADILLAH" w:date="2022-08-18T09:18:00Z">
              <w:r w:rsidRPr="00EC6F38" w:rsidDel="00AC3438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ada </w:t>
            </w:r>
            <w:del w:id="126" w:author="HAQI FADILLAH" w:date="2022-08-18T09:18:00Z">
              <w:r w:rsidRPr="00EC6F38" w:rsidDel="00AC3438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7" w:author="HAQI FADILLAH" w:date="2022-08-18T09:18:00Z">
              <w:r w:rsidR="00AC3438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8" w:author="HAQI FADILLAH" w:date="2022-08-18T09:18:00Z">
              <w:r w:rsidRPr="00EC6F38" w:rsidDel="00AC343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29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del w:id="130" w:author="HAQI FADILLAH" w:date="2022-08-18T09:28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42E5D494" w14:textId="10AAF6DC" w:rsidR="00125355" w:rsidRPr="00EC6F38" w:rsidDel="00963F67" w:rsidRDefault="00125355" w:rsidP="00963F67">
            <w:pPr>
              <w:spacing w:before="100" w:beforeAutospacing="1" w:after="100" w:afterAutospacing="1" w:line="240" w:lineRule="auto"/>
              <w:contextualSpacing w:val="0"/>
              <w:rPr>
                <w:del w:id="131" w:author="HAQI FADILLAH" w:date="2022-08-18T09:28:00Z"/>
                <w:rFonts w:ascii="Times New Roman" w:eastAsia="Times New Roman" w:hAnsi="Times New Roman" w:cs="Times New Roman"/>
                <w:szCs w:val="24"/>
              </w:rPr>
              <w:pPrChange w:id="132" w:author="HAQI FADILLAH" w:date="2022-08-18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133"/>
            <w:del w:id="134" w:author="HAQI FADILLAH" w:date="2022-08-18T09:28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35" w:author="HAQI FADILLAH" w:date="2022-08-18T09:28:00Z">
              <w:r w:rsidR="00963F6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ins w:id="136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6191739" w14:textId="09CD1B16" w:rsidR="00125355" w:rsidRPr="00EC6F38" w:rsidDel="00963F67" w:rsidRDefault="00125355" w:rsidP="00963F67">
            <w:pPr>
              <w:spacing w:before="100" w:beforeAutospacing="1" w:after="100" w:afterAutospacing="1" w:line="240" w:lineRule="auto"/>
              <w:contextualSpacing w:val="0"/>
              <w:rPr>
                <w:del w:id="137" w:author="HAQI FADILLAH" w:date="2022-08-18T09:29:00Z"/>
                <w:rFonts w:ascii="Times New Roman" w:eastAsia="Times New Roman" w:hAnsi="Times New Roman" w:cs="Times New Roman"/>
                <w:szCs w:val="24"/>
              </w:rPr>
              <w:pPrChange w:id="138" w:author="HAQI FADILLAH" w:date="2022-08-18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9" w:author="HAQI FADILLAH" w:date="2022-08-18T09:28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40" w:author="HAQI FADILLAH" w:date="2022-08-18T09:29:00Z">
              <w:r w:rsidR="00963F6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41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spellStart"/>
          </w:p>
          <w:p w14:paraId="0B9C96F0" w14:textId="1C94C135" w:rsidR="00125355" w:rsidRPr="00EC6F38" w:rsidDel="00963F67" w:rsidRDefault="00125355" w:rsidP="00963F67">
            <w:pPr>
              <w:spacing w:before="100" w:beforeAutospacing="1" w:after="100" w:afterAutospacing="1" w:line="240" w:lineRule="auto"/>
              <w:contextualSpacing w:val="0"/>
              <w:rPr>
                <w:del w:id="142" w:author="HAQI FADILLAH" w:date="2022-08-18T09:29:00Z"/>
                <w:rFonts w:ascii="Times New Roman" w:eastAsia="Times New Roman" w:hAnsi="Times New Roman" w:cs="Times New Roman"/>
                <w:szCs w:val="24"/>
              </w:rPr>
              <w:pPrChange w:id="143" w:author="HAQI FADILLAH" w:date="2022-08-18T09:2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4" w:author="HAQI FADILLAH" w:date="2022-08-18T09:29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45" w:author="HAQI FADILLAH" w:date="2022-08-18T09:29:00Z">
              <w:r w:rsidR="00963F6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ins w:id="146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115735A1" w14:textId="2B87900E" w:rsidR="00125355" w:rsidRPr="00EC6F38" w:rsidDel="00963F67" w:rsidRDefault="00125355" w:rsidP="00963F67">
            <w:pPr>
              <w:spacing w:before="100" w:beforeAutospacing="1" w:after="100" w:afterAutospacing="1" w:line="240" w:lineRule="auto"/>
              <w:contextualSpacing w:val="0"/>
              <w:rPr>
                <w:del w:id="147" w:author="HAQI FADILLAH" w:date="2022-08-18T09:29:00Z"/>
                <w:rFonts w:ascii="Times New Roman" w:eastAsia="Times New Roman" w:hAnsi="Times New Roman" w:cs="Times New Roman"/>
                <w:szCs w:val="24"/>
              </w:rPr>
              <w:pPrChange w:id="148" w:author="HAQI FADILLAH" w:date="2022-08-18T09:2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9" w:author="HAQI FADILLAH" w:date="2022-08-18T09:29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50" w:author="HAQI FADILLAH" w:date="2022-08-18T09:29:00Z">
              <w:r w:rsidR="00963F6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151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</w:p>
          <w:p w14:paraId="59B11D0E" w14:textId="0AAE3E5C" w:rsidR="00125355" w:rsidRPr="00EC6F38" w:rsidRDefault="00125355" w:rsidP="00963F6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52" w:author="HAQI FADILLAH" w:date="2022-08-18T09:2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53" w:author="HAQI FADILLAH" w:date="2022-08-18T09:29:00Z">
              <w:r w:rsidRPr="00EC6F38" w:rsidDel="00963F6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54" w:author="HAQI FADILLAH" w:date="2022-08-18T09:29:00Z">
              <w:r w:rsidR="00963F6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commentRangeEnd w:id="133"/>
            <w:proofErr w:type="spellEnd"/>
            <w:r w:rsidR="00527D53">
              <w:rPr>
                <w:rStyle w:val="CommentReference"/>
              </w:rPr>
              <w:commentReference w:id="133"/>
            </w:r>
          </w:p>
          <w:p w14:paraId="7AB48B6F" w14:textId="1B1A4A2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55" w:author="HAQI FADILLAH" w:date="2022-08-18T09:18:00Z">
              <w:r w:rsidR="00C8705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6" w:author="HAQI FADILLAH" w:date="2022-08-18T09:18:00Z">
              <w:r w:rsidR="001F514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7" w:author="HAQI FADILLAH" w:date="2022-08-18T09:19:00Z">
              <w:r w:rsidRPr="00EC6F38" w:rsidDel="001F5147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ins w:id="158" w:author="HAQI FADILLAH" w:date="2022-08-18T09:19:00Z">
              <w:r w:rsidR="001F51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F5147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kesatuan</w:t>
            </w:r>
            <w:del w:id="159" w:author="HAQI FADILLAH" w:date="2022-08-18T09:20:00Z">
              <w:r w:rsidRPr="00EC6F38" w:rsidDel="00616F3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160" w:author="HAQI FADILLAH" w:date="2022-08-18T09:20:00Z">
              <w:r w:rsidR="00616F3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16F33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1" w:author="HAQI FADILLAH" w:date="2022-08-18T09:20:00Z">
              <w:r w:rsidRPr="00EC6F38" w:rsidDel="00616F33">
                <w:rPr>
                  <w:rFonts w:ascii="Times New Roman" w:eastAsia="Times New Roman" w:hAnsi="Times New Roman" w:cs="Times New Roman"/>
                  <w:szCs w:val="24"/>
                </w:rPr>
                <w:delText xml:space="preserve">pada proses mengamati dan memahami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2" w:author="HAQI FADILLAH" w:date="2022-08-18T09:20:00Z">
              <w:r w:rsidRPr="00EC6F38" w:rsidDel="001F06D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63" w:author="HAQI FADILLAH" w:date="2022-08-18T09:21:00Z">
              <w:r w:rsidR="001F06D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4" w:author="HAQI FADILLAH" w:date="2022-08-18T09:21:00Z">
              <w:r w:rsidRPr="00EC6F38" w:rsidDel="001F06D0">
                <w:rPr>
                  <w:rFonts w:ascii="Times New Roman" w:eastAsia="Times New Roman" w:hAnsi="Times New Roman" w:cs="Times New Roman"/>
                  <w:szCs w:val="24"/>
                </w:rPr>
                <w:delText>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5609FF" w14:textId="38AE351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5" w:author="HAQI FADILLAH" w:date="2022-08-18T09:21:00Z">
              <w:r w:rsidRPr="00EC6F38" w:rsidDel="0057377B">
                <w:rPr>
                  <w:rFonts w:ascii="Times New Roman" w:eastAsia="Times New Roman" w:hAnsi="Times New Roman" w:cs="Times New Roman"/>
                  <w:szCs w:val="24"/>
                </w:rPr>
                <w:delText>dari</w:delText>
              </w:r>
            </w:del>
            <w:ins w:id="166" w:author="HAQI FADILLAH" w:date="2022-08-18T09:21:00Z">
              <w:r w:rsidR="0057377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7377B">
                <w:rPr>
                  <w:rFonts w:ascii="Times New Roman" w:eastAsia="Times New Roman" w:hAnsi="Times New Roman" w:cs="Times New Roman"/>
                  <w:szCs w:val="24"/>
                </w:rPr>
                <w:t>terkait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7" w:author="HAQI FADILLAH" w:date="2022-08-18T09:22:00Z">
              <w:r w:rsidRPr="00EC6F38" w:rsidDel="007C7A29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ins w:id="168" w:author="HAQI FADILLAH" w:date="2022-08-18T09:22:00Z">
              <w:r w:rsidR="007C7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C7A29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69" w:author="HAQI FADILLAH" w:date="2022-08-18T09:22:00Z">
              <w:r w:rsidRPr="00EC6F38" w:rsidDel="00866010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170" w:author="HAQI FADILLAH" w:date="2022-08-18T09:22:00Z">
              <w:r w:rsidR="00866010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71" w:author="HAQI FADILLAH" w:date="2022-08-18T09:22:00Z">
              <w:r w:rsidR="007C7A2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72" w:author="HAQI FADILLAH" w:date="2022-08-18T09:22:00Z">
              <w:r w:rsidRPr="00EC6F38" w:rsidDel="007C7A2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3"/>
            <w:del w:id="174" w:author="HAQI FADILLAH" w:date="2022-08-18T09:24:00Z">
              <w:r w:rsidRPr="00EC6F38" w:rsidDel="00867495">
                <w:rPr>
                  <w:rFonts w:ascii="Times New Roman" w:eastAsia="Times New Roman" w:hAnsi="Times New Roman" w:cs="Times New Roman"/>
                  <w:szCs w:val="24"/>
                </w:rPr>
                <w:delText xml:space="preserve">anak </w:delText>
              </w:r>
            </w:del>
            <w:del w:id="175" w:author="HAQI FADILLAH" w:date="2022-08-18T09:23:00Z">
              <w:r w:rsidRPr="00EC6F38" w:rsidDel="00C71FAF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</w:delText>
              </w:r>
            </w:del>
            <w:commentRangeEnd w:id="173"/>
            <w:r w:rsidR="00CC7EBF">
              <w:rPr>
                <w:rStyle w:val="CommentReference"/>
              </w:rPr>
              <w:commentReference w:id="17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6" w:author="HAQI FADILLAH" w:date="2022-08-18T09:23:00Z">
              <w:r w:rsidR="00C71FA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71F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CA7266" w14:textId="3ECDCA8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7" w:author="HAQI FADILLAH" w:date="2022-08-18T09:23:00Z">
              <w:r w:rsidRPr="00EC6F38" w:rsidDel="00222B29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78" w:author="HAQI FADILLAH" w:date="2022-08-18T09:23:00Z">
              <w:r w:rsidR="00222B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9" w:author="HAQI FADILLAH" w:date="2022-08-18T09:23:00Z">
              <w:r w:rsidRPr="00EC6F38" w:rsidDel="00222B2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80" w:author="HAQI FADILLAH" w:date="2022-08-18T09:23:00Z">
              <w:r w:rsidR="00222B29">
                <w:rPr>
                  <w:rFonts w:ascii="Times New Roman" w:eastAsia="Times New Roman" w:hAnsi="Times New Roman" w:cs="Times New Roman"/>
                  <w:szCs w:val="24"/>
                </w:rPr>
                <w:t>adala</w:t>
              </w:r>
            </w:ins>
            <w:ins w:id="181" w:author="HAQI FADILLAH" w:date="2022-08-18T09:24:00Z">
              <w:r w:rsidR="00222B29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  <w:proofErr w:type="spellEnd"/>
              <w:r w:rsidR="00222B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dua orang</w:t>
            </w:r>
            <w:ins w:id="182" w:author="HAQI FADILLAH" w:date="2022-08-18T09:24:00Z">
              <w:r w:rsidR="0086749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baru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938926" w14:textId="681B20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83" w:author="HAQI FADILLAH" w:date="2022-08-18T09:24:00Z">
              <w:r w:rsidR="0086749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4" w:author="HAQI FADILLAH" w:date="2022-08-18T09:24:00Z">
              <w:r w:rsidR="00867495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5CD8F2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" w:author="HAQI FADILLAH" w:date="2022-08-18T09:30:00Z" w:initials="HF">
    <w:p w14:paraId="361638E2" w14:textId="77777777" w:rsidR="00DE4EC9" w:rsidRDefault="00DE4EC9" w:rsidP="001C497C">
      <w:r>
        <w:rPr>
          <w:rStyle w:val="CommentReference"/>
        </w:rPr>
        <w:annotationRef/>
      </w:r>
      <w:r>
        <w:rPr>
          <w:sz w:val="20"/>
          <w:szCs w:val="20"/>
        </w:rPr>
        <w:t>Poin-poin hanya tahapan-tahapan. Penjelasan tidak perlu dibuatkan poin.</w:t>
      </w:r>
    </w:p>
  </w:comment>
  <w:comment w:id="133" w:author="HAQI FADILLAH" w:date="2022-08-18T09:30:00Z" w:initials="HF">
    <w:p w14:paraId="36DC3155" w14:textId="7DEAC6D3" w:rsidR="00527D53" w:rsidRDefault="00527D53" w:rsidP="00B769C7">
      <w:r>
        <w:rPr>
          <w:rStyle w:val="CommentReference"/>
        </w:rPr>
        <w:annotationRef/>
      </w:r>
      <w:r>
        <w:rPr>
          <w:sz w:val="20"/>
          <w:szCs w:val="20"/>
        </w:rPr>
        <w:t>Tidak perlu dibuat poin, langsung saja menjadi narasi.</w:t>
      </w:r>
    </w:p>
  </w:comment>
  <w:comment w:id="173" w:author="HAQI FADILLAH" w:date="2022-08-18T09:29:00Z" w:initials="HF">
    <w:p w14:paraId="7D188B27" w14:textId="30FD8933" w:rsidR="00CC7EBF" w:rsidRDefault="00CC7EBF" w:rsidP="004A0EC4">
      <w:r>
        <w:rPr>
          <w:rStyle w:val="CommentReference"/>
        </w:rPr>
        <w:annotationRef/>
      </w:r>
      <w:r>
        <w:rPr>
          <w:sz w:val="20"/>
          <w:szCs w:val="20"/>
        </w:rPr>
        <w:t>Tiba-tiba membahas anak.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1638E2" w15:done="0"/>
  <w15:commentEx w15:paraId="36DC3155" w15:done="0"/>
  <w15:commentEx w15:paraId="7D188B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8553" w16cex:dateUtc="2022-08-18T02:30:00Z"/>
  <w16cex:commentExtensible w16cex:durableId="26A88528" w16cex:dateUtc="2022-08-18T02:30:00Z"/>
  <w16cex:commentExtensible w16cex:durableId="26A8850B" w16cex:dateUtc="2022-08-18T0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638E2" w16cid:durableId="26A88553"/>
  <w16cid:commentId w16cid:paraId="36DC3155" w16cid:durableId="26A88528"/>
  <w16cid:commentId w16cid:paraId="7D188B27" w16cid:durableId="26A885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344106">
    <w:abstractNumId w:val="1"/>
  </w:num>
  <w:num w:numId="2" w16cid:durableId="253900957">
    <w:abstractNumId w:val="0"/>
  </w:num>
  <w:num w:numId="3" w16cid:durableId="9786574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QI FADILLAH">
    <w15:presenceInfo w15:providerId="Windows Live" w15:userId="c7fe76037f98e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33547"/>
    <w:rsid w:val="0012251A"/>
    <w:rsid w:val="00125355"/>
    <w:rsid w:val="00142F26"/>
    <w:rsid w:val="00157F75"/>
    <w:rsid w:val="00174A86"/>
    <w:rsid w:val="001D038C"/>
    <w:rsid w:val="001F06D0"/>
    <w:rsid w:val="001F5147"/>
    <w:rsid w:val="00222B29"/>
    <w:rsid w:val="00240407"/>
    <w:rsid w:val="002E48FF"/>
    <w:rsid w:val="00307D85"/>
    <w:rsid w:val="003D1AD4"/>
    <w:rsid w:val="0042167F"/>
    <w:rsid w:val="00527D53"/>
    <w:rsid w:val="0057377B"/>
    <w:rsid w:val="005823F1"/>
    <w:rsid w:val="005D6595"/>
    <w:rsid w:val="00613F3C"/>
    <w:rsid w:val="00616F33"/>
    <w:rsid w:val="006933DF"/>
    <w:rsid w:val="007C7A29"/>
    <w:rsid w:val="00852073"/>
    <w:rsid w:val="00866010"/>
    <w:rsid w:val="00867495"/>
    <w:rsid w:val="008B6A66"/>
    <w:rsid w:val="008E0F44"/>
    <w:rsid w:val="00924DF5"/>
    <w:rsid w:val="00963F67"/>
    <w:rsid w:val="00AA5574"/>
    <w:rsid w:val="00AC3438"/>
    <w:rsid w:val="00BB0152"/>
    <w:rsid w:val="00BD2779"/>
    <w:rsid w:val="00C71FAF"/>
    <w:rsid w:val="00C87055"/>
    <w:rsid w:val="00CC7EBF"/>
    <w:rsid w:val="00CE7D35"/>
    <w:rsid w:val="00DE4EC9"/>
    <w:rsid w:val="00E31E6F"/>
    <w:rsid w:val="00F049DF"/>
    <w:rsid w:val="00F9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683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C7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EB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EB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HAQI FADILLAH</cp:lastModifiedBy>
  <cp:revision>39</cp:revision>
  <dcterms:created xsi:type="dcterms:W3CDTF">2020-08-26T22:03:00Z</dcterms:created>
  <dcterms:modified xsi:type="dcterms:W3CDTF">2022-08-18T02:31:00Z</dcterms:modified>
</cp:coreProperties>
</file>