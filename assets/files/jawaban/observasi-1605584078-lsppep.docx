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3FA8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4EE82C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1BEA8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302108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7D8E601" w14:textId="77777777" w:rsidTr="00D810B0">
        <w:tc>
          <w:tcPr>
            <w:tcW w:w="9350" w:type="dxa"/>
          </w:tcPr>
          <w:p w14:paraId="71417EE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F79E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EE38BA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224B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07F77B9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D141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commentRangeEnd w:id="0"/>
            <w:r w:rsidR="003321BF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commentRangeEnd w:id="1"/>
            <w:r w:rsidR="003321BF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Linux  mulai  dari  instalasi  sistem  operasi,  perintah-perintah  dasar  Linux sampai dengan membangun </w:t>
            </w:r>
            <w:ins w:id="2" w:author="User" w:date="2020-11-17T10:32:00Z">
              <w:r w:rsidR="003321B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</w:t>
              </w:r>
            </w:ins>
            <w:commentRangeStart w:id="3"/>
            <w:del w:id="4" w:author="User" w:date="2020-11-17T10:32:00Z">
              <w:r w:rsidRPr="003321BF" w:rsidDel="003321BF">
                <w:rPr>
                  <w:rFonts w:ascii="Times New Roman" w:hAnsi="Times New Roman" w:cs="Times New Roman"/>
                  <w:i/>
                  <w:sz w:val="24"/>
                  <w:szCs w:val="24"/>
                  <w:rPrChange w:id="5" w:author="User" w:date="2020-11-17T10:3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i</w:delText>
              </w:r>
            </w:del>
            <w:r w:rsidRPr="003321BF">
              <w:rPr>
                <w:rFonts w:ascii="Times New Roman" w:hAnsi="Times New Roman" w:cs="Times New Roman"/>
                <w:i/>
                <w:sz w:val="24"/>
                <w:szCs w:val="24"/>
                <w:rPrChange w:id="6" w:author="User" w:date="2020-11-17T10:3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nternet server</w:t>
            </w:r>
            <w:commentRangeEnd w:id="3"/>
            <w:r w:rsidR="003321BF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ins w:id="7" w:author="User" w:date="2020-11-17T10:30:00Z">
              <w:r w:rsidR="003321BF" w:rsidRPr="00743BA8">
                <w:rPr>
                  <w:rFonts w:ascii="Times New Roman" w:hAnsi="Times New Roman" w:cs="Times New Roman"/>
                  <w:i/>
                  <w:sz w:val="24"/>
                  <w:szCs w:val="24"/>
                </w:rPr>
                <w:t>mail server</w:t>
              </w:r>
              <w:r w:rsidR="003321BF" w:rsidRPr="003321BF" w:rsidDel="003321BF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</w:ins>
            <w:commentRangeStart w:id="8"/>
            <w:del w:id="9" w:author="User" w:date="2020-11-17T10:30:00Z">
              <w:r w:rsidRPr="003321BF" w:rsidDel="003321BF">
                <w:rPr>
                  <w:rFonts w:ascii="Times New Roman" w:hAnsi="Times New Roman" w:cs="Times New Roman"/>
                  <w:i/>
                  <w:sz w:val="24"/>
                  <w:szCs w:val="24"/>
                  <w:rPrChange w:id="10" w:author="User" w:date="2020-11-17T10:30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mail server</w:delText>
              </w:r>
            </w:del>
            <w:commentRangeEnd w:id="8"/>
            <w:r w:rsidR="003321BF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321BF">
              <w:rPr>
                <w:rFonts w:ascii="Times New Roman" w:hAnsi="Times New Roman" w:cs="Times New Roman"/>
                <w:i/>
                <w:sz w:val="24"/>
                <w:szCs w:val="24"/>
                <w:rPrChange w:id="11" w:author="User" w:date="2020-11-17T10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321BF">
              <w:rPr>
                <w:rFonts w:ascii="Times New Roman" w:hAnsi="Times New Roman" w:cs="Times New Roman"/>
                <w:i/>
                <w:sz w:val="24"/>
                <w:szCs w:val="24"/>
                <w:rPrChange w:id="12" w:author="User" w:date="2020-11-17T10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321BF">
              <w:rPr>
                <w:rFonts w:ascii="Times New Roman" w:hAnsi="Times New Roman" w:cs="Times New Roman"/>
                <w:i/>
                <w:sz w:val="24"/>
                <w:szCs w:val="24"/>
                <w:rPrChange w:id="13" w:author="User" w:date="2020-11-17T10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lain  sebagainya</w:t>
            </w:r>
            <w:commentRangeEnd w:id="14"/>
            <w:r w:rsidR="003321BF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commentRangeEnd w:id="15"/>
            <w:r w:rsidR="003321BF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7409889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9931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16" w:author="User" w:date="2020-11-17T10:32:00Z">
              <w:r w:rsidR="00D331F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17"/>
            <w:r w:rsidR="00D331F3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4C1DE1C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A8C9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bookmarkStart w:id="18" w:name="_GoBack"/>
            <w:bookmarkEnd w:id="18"/>
            <w:commentRangeStart w:id="19"/>
            <w:del w:id="20" w:author="User" w:date="2020-11-17T10:34:00Z">
              <w:r w:rsidRPr="00A16D9B" w:rsidDel="00D331F3">
                <w:rPr>
                  <w:rFonts w:ascii="Times New Roman" w:hAnsi="Times New Roman" w:cs="Times New Roman"/>
                  <w:sz w:val="24"/>
                  <w:szCs w:val="24"/>
                </w:rPr>
                <w:delText>Amin.</w:delText>
              </w:r>
            </w:del>
            <w:commentRangeEnd w:id="19"/>
            <w:r w:rsidR="00D331F3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A16BA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ADE5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C20D48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commentRangeStart w:id="2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commentRangeEnd w:id="21"/>
            <w:r w:rsidR="00D331F3">
              <w:rPr>
                <w:rStyle w:val="CommentReference"/>
                <w:lang w:val="en-US"/>
              </w:rPr>
              <w:commentReference w:id="2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</w:t>
            </w:r>
          </w:p>
          <w:p w14:paraId="6285EA8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217D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6FC5A8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28CBCC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1F2F2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6076B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B6D68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5175B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1D40C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49CEB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C8CB2A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0-11-17T10:28:00Z" w:initials="U">
    <w:p w14:paraId="6600D1E0" w14:textId="77777777" w:rsidR="003321BF" w:rsidRDefault="003321BF">
      <w:pPr>
        <w:pStyle w:val="CommentText"/>
      </w:pPr>
      <w:r>
        <w:rPr>
          <w:rStyle w:val="CommentReference"/>
        </w:rPr>
        <w:annotationRef/>
      </w:r>
      <w:r w:rsidR="006970A0">
        <w:rPr>
          <w:noProof/>
        </w:rPr>
        <w:t>jaringan</w:t>
      </w:r>
    </w:p>
  </w:comment>
  <w:comment w:id="1" w:author="User" w:date="2020-11-17T10:29:00Z" w:initials="U">
    <w:p w14:paraId="48807270" w14:textId="77777777" w:rsidR="003321BF" w:rsidRDefault="003321BF">
      <w:pPr>
        <w:pStyle w:val="CommentText"/>
      </w:pPr>
      <w:r>
        <w:rPr>
          <w:rStyle w:val="CommentReference"/>
        </w:rPr>
        <w:annotationRef/>
      </w:r>
      <w:r w:rsidR="006970A0">
        <w:rPr>
          <w:noProof/>
        </w:rPr>
        <w:t>komputer</w:t>
      </w:r>
    </w:p>
  </w:comment>
  <w:comment w:id="3" w:author="User" w:date="2020-11-17T10:29:00Z" w:initials="U">
    <w:p w14:paraId="02B31A64" w14:textId="77777777" w:rsidR="003321BF" w:rsidRPr="003321BF" w:rsidRDefault="003321BF">
      <w:pPr>
        <w:pStyle w:val="CommentText"/>
        <w:rPr>
          <w:i/>
        </w:rPr>
      </w:pPr>
      <w:r>
        <w:rPr>
          <w:rStyle w:val="CommentReference"/>
        </w:rPr>
        <w:annotationRef/>
      </w:r>
      <w:r w:rsidR="006970A0">
        <w:rPr>
          <w:rFonts w:ascii="Times New Roman" w:hAnsi="Times New Roman" w:cs="Times New Roman"/>
          <w:i/>
          <w:noProof/>
          <w:sz w:val="24"/>
          <w:szCs w:val="24"/>
        </w:rPr>
        <w:t>I</w:t>
      </w:r>
      <w:proofErr w:type="spellStart"/>
      <w:r w:rsidRPr="003321BF">
        <w:rPr>
          <w:rFonts w:ascii="Times New Roman" w:hAnsi="Times New Roman" w:cs="Times New Roman"/>
          <w:i/>
          <w:sz w:val="24"/>
          <w:szCs w:val="24"/>
        </w:rPr>
        <w:t>nternet</w:t>
      </w:r>
      <w:proofErr w:type="spellEnd"/>
      <w:r w:rsidRPr="003321BF">
        <w:rPr>
          <w:rFonts w:ascii="Times New Roman" w:hAnsi="Times New Roman" w:cs="Times New Roman"/>
          <w:i/>
          <w:sz w:val="24"/>
          <w:szCs w:val="24"/>
        </w:rPr>
        <w:t xml:space="preserve"> server</w:t>
      </w:r>
    </w:p>
  </w:comment>
  <w:comment w:id="8" w:author="User" w:date="2020-11-17T10:30:00Z" w:initials="U">
    <w:p w14:paraId="2C0830CB" w14:textId="77777777" w:rsidR="003321BF" w:rsidRDefault="003321BF">
      <w:pPr>
        <w:pStyle w:val="CommentText"/>
      </w:pPr>
      <w:r>
        <w:rPr>
          <w:rStyle w:val="CommentReference"/>
        </w:rPr>
        <w:annotationRef/>
      </w:r>
    </w:p>
  </w:comment>
  <w:comment w:id="14" w:author="User" w:date="2020-11-17T10:31:00Z" w:initials="U">
    <w:p w14:paraId="514493A5" w14:textId="77777777" w:rsidR="003321BF" w:rsidRDefault="003321BF">
      <w:pPr>
        <w:pStyle w:val="CommentText"/>
      </w:pPr>
      <w:r>
        <w:rPr>
          <w:rStyle w:val="CommentReference"/>
        </w:rPr>
        <w:annotationRef/>
      </w:r>
      <w:r w:rsidR="006970A0">
        <w:rPr>
          <w:noProof/>
        </w:rPr>
        <w:t>dan sebagainya</w:t>
      </w:r>
    </w:p>
  </w:comment>
  <w:comment w:id="15" w:author="User" w:date="2020-11-17T10:31:00Z" w:initials="U">
    <w:p w14:paraId="4EE0FEC0" w14:textId="77777777" w:rsidR="003321BF" w:rsidRDefault="003321B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="006970A0">
        <w:rPr>
          <w:rFonts w:ascii="Times New Roman" w:hAnsi="Times New Roman" w:cs="Times New Roman"/>
          <w:noProof/>
          <w:sz w:val="24"/>
          <w:szCs w:val="24"/>
        </w:rPr>
        <w:t>,</w:t>
      </w:r>
    </w:p>
  </w:comment>
  <w:comment w:id="17" w:author="User" w:date="2020-11-17T10:32:00Z" w:initials="U">
    <w:p w14:paraId="2899F57A" w14:textId="77777777" w:rsidR="00D331F3" w:rsidRDefault="00D331F3">
      <w:pPr>
        <w:pStyle w:val="CommentText"/>
      </w:pPr>
      <w:r>
        <w:rPr>
          <w:rStyle w:val="CommentReference"/>
        </w:rPr>
        <w:annotationRef/>
      </w:r>
      <w:r w:rsidR="006970A0">
        <w:rPr>
          <w:noProof/>
        </w:rPr>
        <w:t>(spasi)</w:t>
      </w:r>
      <w:r w:rsidR="006970A0">
        <w:rPr>
          <w:noProof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Saran</w:t>
      </w:r>
    </w:p>
  </w:comment>
  <w:comment w:id="19" w:author="User" w:date="2020-11-17T10:34:00Z" w:initials="U">
    <w:p w14:paraId="356B081C" w14:textId="77777777" w:rsidR="00D331F3" w:rsidRDefault="00D331F3">
      <w:pPr>
        <w:pStyle w:val="CommentText"/>
      </w:pPr>
      <w:r>
        <w:rPr>
          <w:rStyle w:val="CommentReference"/>
        </w:rPr>
        <w:annotationRef/>
      </w:r>
    </w:p>
  </w:comment>
  <w:comment w:id="21" w:author="User" w:date="2020-11-17T10:33:00Z" w:initials="U">
    <w:p w14:paraId="6622FC40" w14:textId="77777777" w:rsidR="00D331F3" w:rsidRDefault="00D331F3">
      <w:pPr>
        <w:pStyle w:val="CommentText"/>
      </w:pPr>
      <w:r>
        <w:rPr>
          <w:rStyle w:val="CommentReference"/>
        </w:rPr>
        <w:annotationRef/>
      </w:r>
      <w:r w:rsidR="006970A0">
        <w:rPr>
          <w:noProof/>
        </w:rPr>
        <w:t>Kami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00D1E0" w15:done="0"/>
  <w15:commentEx w15:paraId="48807270" w15:done="0"/>
  <w15:commentEx w15:paraId="02B31A64" w15:done="0"/>
  <w15:commentEx w15:paraId="2C0830CB" w15:done="0"/>
  <w15:commentEx w15:paraId="514493A5" w15:done="0"/>
  <w15:commentEx w15:paraId="4EE0FEC0" w15:done="0"/>
  <w15:commentEx w15:paraId="2899F57A" w15:done="0"/>
  <w15:commentEx w15:paraId="356B081C" w15:done="0"/>
  <w15:commentEx w15:paraId="6622FC4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7504C" w14:textId="77777777" w:rsidR="006970A0" w:rsidRDefault="006970A0" w:rsidP="00D80F46">
      <w:r>
        <w:separator/>
      </w:r>
    </w:p>
  </w:endnote>
  <w:endnote w:type="continuationSeparator" w:id="0">
    <w:p w14:paraId="5A28C50B" w14:textId="77777777" w:rsidR="006970A0" w:rsidRDefault="006970A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077BE" w14:textId="77777777" w:rsidR="00D80F46" w:rsidRDefault="00D80F46">
    <w:pPr>
      <w:pStyle w:val="Footer"/>
    </w:pPr>
    <w:r>
      <w:t>CLO-4</w:t>
    </w:r>
  </w:p>
  <w:p w14:paraId="6EAE91A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84760" w14:textId="77777777" w:rsidR="006970A0" w:rsidRDefault="006970A0" w:rsidP="00D80F46">
      <w:r>
        <w:separator/>
      </w:r>
    </w:p>
  </w:footnote>
  <w:footnote w:type="continuationSeparator" w:id="0">
    <w:p w14:paraId="31FD2118" w14:textId="77777777" w:rsidR="006970A0" w:rsidRDefault="006970A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321BF"/>
    <w:rsid w:val="0042167F"/>
    <w:rsid w:val="0046485C"/>
    <w:rsid w:val="004F5D73"/>
    <w:rsid w:val="00654210"/>
    <w:rsid w:val="006970A0"/>
    <w:rsid w:val="00771E9D"/>
    <w:rsid w:val="008D1AF7"/>
    <w:rsid w:val="00924DF5"/>
    <w:rsid w:val="00A16D9B"/>
    <w:rsid w:val="00A86167"/>
    <w:rsid w:val="00AF28E1"/>
    <w:rsid w:val="00D331F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A4A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65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2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4210"/>
  </w:style>
  <w:style w:type="paragraph" w:styleId="BalloonText">
    <w:name w:val="Balloon Text"/>
    <w:basedOn w:val="Normal"/>
    <w:link w:val="BalloonTextChar"/>
    <w:uiPriority w:val="99"/>
    <w:semiHidden/>
    <w:unhideWhenUsed/>
    <w:rsid w:val="0065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2020-11-17T03:25:00Z</dcterms:created>
  <dcterms:modified xsi:type="dcterms:W3CDTF">2020-11-17T03:34:00Z</dcterms:modified>
</cp:coreProperties>
</file>