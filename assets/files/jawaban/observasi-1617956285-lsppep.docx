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Pr="00A16D9B" w:rsidRDefault="00D80F46" w:rsidP="008D1AF7">
      <w:pPr>
        <w:pStyle w:val="ListParagraph"/>
        <w:numPr>
          <w:ilvl w:val="0"/>
          <w:numId w:val="1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prakata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D7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4F5D73">
        <w:rPr>
          <w:rFonts w:ascii="Times New Roman" w:hAnsi="Times New Roman" w:cs="Times New Roman"/>
          <w:sz w:val="24"/>
          <w:szCs w:val="24"/>
        </w:rPr>
        <w:t xml:space="preserve"> digital! </w:t>
      </w:r>
    </w:p>
    <w:p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:rsidTr="00D810B0">
        <w:tc>
          <w:tcPr>
            <w:tcW w:w="9350" w:type="dxa"/>
          </w:tcPr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b/>
                <w:sz w:val="24"/>
                <w:szCs w:val="24"/>
              </w:rPr>
              <w:t>KATA PENGANTAR</w:t>
            </w:r>
          </w:p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3C6547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trike/>
                <w:sz w:val="24"/>
                <w:szCs w:val="24"/>
                <w:rPrChange w:id="0" w:author="ACER" w:date="2021-04-09T15:14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</w:pPr>
            <w:del w:id="1" w:author="ACER" w:date="2021-04-09T15:10:00Z">
              <w:r w:rsidRPr="003C6547" w:rsidDel="003C6547">
                <w:rPr>
                  <w:rFonts w:ascii="Times New Roman" w:hAnsi="Times New Roman" w:cs="Times New Roman"/>
                  <w:sz w:val="24"/>
                  <w:szCs w:val="24"/>
                </w:rPr>
                <w:delText>Alhamdulillah</w:delText>
              </w:r>
            </w:del>
            <w:proofErr w:type="spellStart"/>
            <w:ins w:id="2" w:author="ACER" w:date="2021-04-09T15:10:00Z">
              <w:r w:rsidR="003C6547" w:rsidRPr="003C6547">
                <w:rPr>
                  <w:rFonts w:ascii="Times New Roman" w:hAnsi="Times New Roman" w:cs="Times New Roman"/>
                  <w:sz w:val="24"/>
                  <w:szCs w:val="24"/>
                  <w:lang w:val="en-US"/>
                  <w:rPrChange w:id="3" w:author="ACER" w:date="2021-04-09T15:10:00Z">
                    <w:rPr>
                      <w:rFonts w:ascii="Times New Roman" w:hAnsi="Times New Roman" w:cs="Times New Roman"/>
                      <w:strike/>
                      <w:sz w:val="24"/>
                      <w:szCs w:val="24"/>
                      <w:lang w:val="en-US"/>
                    </w:rPr>
                  </w:rPrChange>
                </w:rPr>
                <w:t>Penulis</w:t>
              </w:r>
              <w:proofErr w:type="spellEnd"/>
              <w:r w:rsidR="003C6547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3C6547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sangat</w:t>
              </w:r>
              <w:proofErr w:type="spellEnd"/>
              <w:r w:rsidR="003C6547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3C6547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bersyukur</w:t>
              </w:r>
              <w:proofErr w:type="spellEnd"/>
              <w:r w:rsidR="003C6547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3C6547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dapat</w:t>
              </w:r>
              <w:proofErr w:type="spellEnd"/>
              <w:r w:rsidR="003C6547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3C6547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menyelesaikan</w:t>
              </w:r>
              <w:proofErr w:type="spellEnd"/>
              <w:r w:rsidR="003C6547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3C6547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penulisan</w:t>
              </w:r>
              <w:proofErr w:type="spellEnd"/>
              <w:r w:rsidR="003C6547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3C6547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buku</w:t>
              </w:r>
              <w:proofErr w:type="spellEnd"/>
              <w:r w:rsidR="003C6547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3C6547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praktikum</w:t>
              </w:r>
            </w:ins>
            <w:proofErr w:type="spellEnd"/>
            <w:ins w:id="4" w:author="ACER" w:date="2021-04-09T15:11:00Z">
              <w:r w:rsidR="003C6547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3C6547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Jaringan</w:t>
              </w:r>
              <w:proofErr w:type="spellEnd"/>
              <w:r w:rsidR="003C6547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3C6547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Komputer</w:t>
              </w:r>
              <w:proofErr w:type="spellEnd"/>
              <w:r w:rsidR="003C6547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3C6547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dengan</w:t>
              </w:r>
              <w:proofErr w:type="spellEnd"/>
              <w:r w:rsidR="003C6547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3C6547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segala</w:t>
              </w:r>
              <w:proofErr w:type="spellEnd"/>
              <w:r w:rsidR="003C6547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3C6547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keterbatasan</w:t>
              </w:r>
              <w:proofErr w:type="spellEnd"/>
              <w:r w:rsidR="003C6547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3C6547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waktu</w:t>
              </w:r>
            </w:ins>
            <w:proofErr w:type="spellEnd"/>
            <w:r w:rsidR="003C6547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r w:rsidRPr="003C6547">
              <w:rPr>
                <w:rFonts w:ascii="Times New Roman" w:hAnsi="Times New Roman" w:cs="Times New Roman"/>
                <w:strike/>
                <w:sz w:val="24"/>
                <w:szCs w:val="24"/>
                <w:rPrChange w:id="5" w:author="ACER" w:date="2021-04-09T15:14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 xml:space="preserve">segala  puji  bagi  Allah  yang  telah  memberikan  segala  bimbingan-Nya  kepada penulis untuk menyelesaikan buku praktikum Jaringan Komputer ini. </w:t>
            </w: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2B1996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trike/>
                <w:sz w:val="24"/>
                <w:szCs w:val="24"/>
                <w:rPrChange w:id="6" w:author="ACER" w:date="2021-04-09T15:15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Buku  ini  </w:t>
            </w:r>
            <w:r w:rsidRPr="003C6547">
              <w:rPr>
                <w:rFonts w:ascii="Times New Roman" w:hAnsi="Times New Roman" w:cs="Times New Roman"/>
                <w:strike/>
                <w:sz w:val="24"/>
                <w:szCs w:val="24"/>
                <w:rPrChange w:id="7" w:author="ACER" w:date="2021-04-09T15:12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dipergunakan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ins w:id="8" w:author="ACER" w:date="2021-04-09T15:12:00Z">
              <w:r w:rsidR="003C6547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diperuntuk</w:t>
              </w:r>
              <w:proofErr w:type="spellEnd"/>
              <w:r w:rsidR="003C6547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  <w:del w:id="9" w:author="ACER" w:date="2021-04-09T15:12:00Z">
              <w:r w:rsidRPr="00A16D9B" w:rsidDel="003C6547">
                <w:rPr>
                  <w:rFonts w:ascii="Times New Roman" w:hAnsi="Times New Roman" w:cs="Times New Roman"/>
                  <w:sz w:val="24"/>
                  <w:szCs w:val="24"/>
                </w:rPr>
                <w:delText>sebagai</w:delText>
              </w:r>
            </w:del>
            <w:ins w:id="10" w:author="ACER" w:date="2021-04-09T15:13:00Z">
              <w:r w:rsidR="003C6547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3C6547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mahasiswa</w:t>
              </w:r>
              <w:proofErr w:type="spellEnd"/>
              <w:r w:rsidR="003C6547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Program D-3/D-4</w:t>
              </w:r>
            </w:ins>
            <w:r w:rsidR="003C6547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ins w:id="11" w:author="ACER" w:date="2021-04-09T15:13:00Z">
              <w:r w:rsidR="003C6547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Politeknik</w:t>
              </w:r>
              <w:proofErr w:type="spellEnd"/>
              <w:r w:rsidR="003C6547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3C6547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Elektronika</w:t>
              </w:r>
              <w:proofErr w:type="spellEnd"/>
              <w:r w:rsidR="003C6547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3C6547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Negeri</w:t>
              </w:r>
              <w:proofErr w:type="spellEnd"/>
              <w:r w:rsidR="003C6547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Surabaya </w:t>
              </w:r>
            </w:ins>
            <w:r w:rsidRPr="003C6547">
              <w:rPr>
                <w:rFonts w:ascii="Times New Roman" w:hAnsi="Times New Roman" w:cs="Times New Roman"/>
                <w:strike/>
                <w:sz w:val="24"/>
                <w:szCs w:val="24"/>
                <w:rPrChange w:id="12" w:author="ACER" w:date="2021-04-09T15:14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modul  ajar  praktikum  Jaringan  Komputer  program  D3/D4 di Politeknik Elektronika Negeri Surabaya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3C6547">
              <w:rPr>
                <w:rFonts w:ascii="Times New Roman" w:hAnsi="Times New Roman" w:cs="Times New Roman"/>
                <w:strike/>
                <w:sz w:val="24"/>
                <w:szCs w:val="24"/>
                <w:rPrChange w:id="13" w:author="ACER" w:date="2021-04-09T15:14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Sasaran dari praktikum Jaringan Komputer ini  adalah  memberikan  pengetahuan  kepada  mahasiswa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ins w:id="14" w:author="ACER" w:date="2021-04-09T15:14:00Z">
              <w:r w:rsidR="003C6547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sebagai</w:t>
              </w:r>
              <w:proofErr w:type="spellEnd"/>
              <w:r w:rsidR="003C6547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3C6547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pengetahuan</w:t>
              </w:r>
              <w:proofErr w:type="spellEnd"/>
              <w:r w:rsidR="003C6547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3C6547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dan</w:t>
              </w:r>
              <w:proofErr w:type="spellEnd"/>
              <w:r w:rsidR="003C6547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3C6547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panduan</w:t>
              </w:r>
              <w:proofErr w:type="spellEnd"/>
              <w:r w:rsidR="003C6547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tentang  teknik  membangun  sistem  Jaringan  Komputer  berbasis  Linux  mulai  dari  instalasi  sistem  operasi,  perintah-perintah  dasar  Linux sampai dengan membangun internet server yang meliputi mail </w:t>
            </w:r>
            <w:r w:rsidRPr="002B1996">
              <w:rPr>
                <w:rFonts w:ascii="Times New Roman" w:hAnsi="Times New Roman" w:cs="Times New Roman"/>
                <w:strike/>
                <w:sz w:val="24"/>
                <w:szCs w:val="24"/>
                <w:rPrChange w:id="15" w:author="ACER" w:date="2021-04-09T15:15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DNS </w:t>
            </w:r>
            <w:r w:rsidRPr="002B1996">
              <w:rPr>
                <w:rFonts w:ascii="Times New Roman" w:hAnsi="Times New Roman" w:cs="Times New Roman"/>
                <w:strike/>
                <w:sz w:val="24"/>
                <w:szCs w:val="24"/>
                <w:rPrChange w:id="16" w:author="ACER" w:date="2021-04-09T15:15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web </w:t>
            </w:r>
            <w:r w:rsidRPr="002B1996">
              <w:rPr>
                <w:rFonts w:ascii="Times New Roman" w:hAnsi="Times New Roman" w:cs="Times New Roman"/>
                <w:strike/>
                <w:sz w:val="24"/>
                <w:szCs w:val="24"/>
                <w:rPrChange w:id="17" w:author="ACER" w:date="2021-04-09T15:15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server,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proxy  </w:t>
            </w:r>
            <w:r w:rsidRPr="002B1996">
              <w:rPr>
                <w:rFonts w:ascii="Times New Roman" w:hAnsi="Times New Roman" w:cs="Times New Roman"/>
                <w:strike/>
                <w:sz w:val="24"/>
                <w:szCs w:val="24"/>
                <w:rPrChange w:id="18" w:author="ACER" w:date="2021-04-09T15:15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 dan  lain  sebagainya.  </w:t>
            </w:r>
            <w:r w:rsidRPr="002B1996">
              <w:rPr>
                <w:rFonts w:ascii="Times New Roman" w:hAnsi="Times New Roman" w:cs="Times New Roman"/>
                <w:strike/>
                <w:sz w:val="24"/>
                <w:szCs w:val="24"/>
                <w:rPrChange w:id="19" w:author="ACER" w:date="2021-04-09T15:15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 xml:space="preserve">Selain  itu  buku  praktikum  Jaringan  Komputer  ini  dapat digunakan sebagai panduan bagi mahasiswa saat melaksanakan praktikum tersebut. </w:t>
            </w: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2B1996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  <w:rPrChange w:id="20" w:author="ACER" w:date="2021-04-09T15:1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</w:pPr>
            <w:r w:rsidRPr="002B1996">
              <w:rPr>
                <w:rFonts w:ascii="Times New Roman" w:hAnsi="Times New Roman" w:cs="Times New Roman"/>
                <w:strike/>
                <w:sz w:val="24"/>
                <w:szCs w:val="24"/>
                <w:rPrChange w:id="21" w:author="ACER" w:date="2021-04-09T15:1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 xml:space="preserve">Penulis  menyadari  bahwa  buku  ini  jauh  dari  sempurna,  oleh  karena  itu  penulis  akan  memperbaikinya  secara  berkala.Saran  dan  kritik  untuk  perbaikan  buku  ini  sangat  kami  harapkan.  </w:t>
            </w:r>
            <w:proofErr w:type="spellStart"/>
            <w:ins w:id="22" w:author="ACER" w:date="2021-04-09T15:16:00Z">
              <w:r w:rsidR="002B1996" w:rsidRPr="002B1996">
                <w:rPr>
                  <w:rFonts w:ascii="Times New Roman" w:hAnsi="Times New Roman" w:cs="Times New Roman"/>
                  <w:sz w:val="24"/>
                  <w:szCs w:val="24"/>
                  <w:lang w:val="en-US"/>
                  <w:rPrChange w:id="23" w:author="ACER" w:date="2021-04-09T15:17:00Z">
                    <w:rPr>
                      <w:rFonts w:ascii="Times New Roman" w:hAnsi="Times New Roman" w:cs="Times New Roman"/>
                      <w:strike/>
                      <w:sz w:val="24"/>
                      <w:szCs w:val="24"/>
                      <w:lang w:val="en-US"/>
                    </w:rPr>
                  </w:rPrChange>
                </w:rPr>
                <w:t>Penulis</w:t>
              </w:r>
              <w:proofErr w:type="spellEnd"/>
              <w:r w:rsidR="002B1996" w:rsidRPr="002B1996">
                <w:rPr>
                  <w:rFonts w:ascii="Times New Roman" w:hAnsi="Times New Roman" w:cs="Times New Roman"/>
                  <w:sz w:val="24"/>
                  <w:szCs w:val="24"/>
                  <w:lang w:val="en-US"/>
                  <w:rPrChange w:id="24" w:author="ACER" w:date="2021-04-09T15:17:00Z">
                    <w:rPr>
                      <w:rFonts w:ascii="Times New Roman" w:hAnsi="Times New Roman" w:cs="Times New Roman"/>
                      <w:strike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  <w:proofErr w:type="spellStart"/>
              <w:r w:rsidR="002B1996" w:rsidRPr="002B1996">
                <w:rPr>
                  <w:rFonts w:ascii="Times New Roman" w:hAnsi="Times New Roman" w:cs="Times New Roman"/>
                  <w:sz w:val="24"/>
                  <w:szCs w:val="24"/>
                  <w:lang w:val="en-US"/>
                  <w:rPrChange w:id="25" w:author="ACER" w:date="2021-04-09T15:17:00Z">
                    <w:rPr>
                      <w:rFonts w:ascii="Times New Roman" w:hAnsi="Times New Roman" w:cs="Times New Roman"/>
                      <w:strike/>
                      <w:sz w:val="24"/>
                      <w:szCs w:val="24"/>
                      <w:lang w:val="en-US"/>
                    </w:rPr>
                  </w:rPrChange>
                </w:rPr>
                <w:t>meyakini</w:t>
              </w:r>
              <w:proofErr w:type="spellEnd"/>
              <w:r w:rsidR="002B1996" w:rsidRPr="002B1996">
                <w:rPr>
                  <w:rFonts w:ascii="Times New Roman" w:hAnsi="Times New Roman" w:cs="Times New Roman"/>
                  <w:sz w:val="24"/>
                  <w:szCs w:val="24"/>
                  <w:lang w:val="en-US"/>
                  <w:rPrChange w:id="26" w:author="ACER" w:date="2021-04-09T15:17:00Z">
                    <w:rPr>
                      <w:rFonts w:ascii="Times New Roman" w:hAnsi="Times New Roman" w:cs="Times New Roman"/>
                      <w:strike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  <w:proofErr w:type="spellStart"/>
              <w:r w:rsidR="002B1996" w:rsidRPr="002B1996">
                <w:rPr>
                  <w:rFonts w:ascii="Times New Roman" w:hAnsi="Times New Roman" w:cs="Times New Roman"/>
                  <w:sz w:val="24"/>
                  <w:szCs w:val="24"/>
                  <w:lang w:val="en-US"/>
                  <w:rPrChange w:id="27" w:author="ACER" w:date="2021-04-09T15:17:00Z">
                    <w:rPr>
                      <w:rFonts w:ascii="Times New Roman" w:hAnsi="Times New Roman" w:cs="Times New Roman"/>
                      <w:strike/>
                      <w:sz w:val="24"/>
                      <w:szCs w:val="24"/>
                      <w:lang w:val="en-US"/>
                    </w:rPr>
                  </w:rPrChange>
                </w:rPr>
                <w:t>bahwa</w:t>
              </w:r>
              <w:proofErr w:type="spellEnd"/>
              <w:r w:rsidR="002B1996" w:rsidRPr="002B1996">
                <w:rPr>
                  <w:rFonts w:ascii="Times New Roman" w:hAnsi="Times New Roman" w:cs="Times New Roman"/>
                  <w:sz w:val="24"/>
                  <w:szCs w:val="24"/>
                  <w:lang w:val="en-US"/>
                  <w:rPrChange w:id="28" w:author="ACER" w:date="2021-04-09T15:17:00Z">
                    <w:rPr>
                      <w:rFonts w:ascii="Times New Roman" w:hAnsi="Times New Roman" w:cs="Times New Roman"/>
                      <w:strike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  <w:proofErr w:type="spellStart"/>
              <w:r w:rsidR="002B1996" w:rsidRPr="002B1996">
                <w:rPr>
                  <w:rFonts w:ascii="Times New Roman" w:hAnsi="Times New Roman" w:cs="Times New Roman"/>
                  <w:sz w:val="24"/>
                  <w:szCs w:val="24"/>
                  <w:lang w:val="en-US"/>
                  <w:rPrChange w:id="29" w:author="ACER" w:date="2021-04-09T15:17:00Z">
                    <w:rPr>
                      <w:rFonts w:ascii="Times New Roman" w:hAnsi="Times New Roman" w:cs="Times New Roman"/>
                      <w:strike/>
                      <w:sz w:val="24"/>
                      <w:szCs w:val="24"/>
                      <w:lang w:val="en-US"/>
                    </w:rPr>
                  </w:rPrChange>
                </w:rPr>
                <w:t>banyak</w:t>
              </w:r>
              <w:proofErr w:type="spellEnd"/>
              <w:r w:rsidR="002B1996" w:rsidRPr="002B1996">
                <w:rPr>
                  <w:rFonts w:ascii="Times New Roman" w:hAnsi="Times New Roman" w:cs="Times New Roman"/>
                  <w:sz w:val="24"/>
                  <w:szCs w:val="24"/>
                  <w:lang w:val="en-US"/>
                  <w:rPrChange w:id="30" w:author="ACER" w:date="2021-04-09T15:17:00Z">
                    <w:rPr>
                      <w:rFonts w:ascii="Times New Roman" w:hAnsi="Times New Roman" w:cs="Times New Roman"/>
                      <w:strike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  <w:proofErr w:type="spellStart"/>
              <w:r w:rsidR="002B1996" w:rsidRPr="002B1996">
                <w:rPr>
                  <w:rFonts w:ascii="Times New Roman" w:hAnsi="Times New Roman" w:cs="Times New Roman"/>
                  <w:sz w:val="24"/>
                  <w:szCs w:val="24"/>
                  <w:lang w:val="en-US"/>
                  <w:rPrChange w:id="31" w:author="ACER" w:date="2021-04-09T15:17:00Z">
                    <w:rPr>
                      <w:rFonts w:ascii="Times New Roman" w:hAnsi="Times New Roman" w:cs="Times New Roman"/>
                      <w:strike/>
                      <w:sz w:val="24"/>
                      <w:szCs w:val="24"/>
                      <w:lang w:val="en-US"/>
                    </w:rPr>
                  </w:rPrChange>
                </w:rPr>
                <w:t>manfaat</w:t>
              </w:r>
              <w:proofErr w:type="spellEnd"/>
              <w:r w:rsidR="002B1996" w:rsidRPr="002B1996">
                <w:rPr>
                  <w:rFonts w:ascii="Times New Roman" w:hAnsi="Times New Roman" w:cs="Times New Roman"/>
                  <w:sz w:val="24"/>
                  <w:szCs w:val="24"/>
                  <w:lang w:val="en-US"/>
                  <w:rPrChange w:id="32" w:author="ACER" w:date="2021-04-09T15:17:00Z">
                    <w:rPr>
                      <w:rFonts w:ascii="Times New Roman" w:hAnsi="Times New Roman" w:cs="Times New Roman"/>
                      <w:strike/>
                      <w:sz w:val="24"/>
                      <w:szCs w:val="24"/>
                      <w:lang w:val="en-US"/>
                    </w:rPr>
                  </w:rPrChange>
                </w:rPr>
                <w:t xml:space="preserve"> yang </w:t>
              </w:r>
              <w:proofErr w:type="spellStart"/>
              <w:r w:rsidR="002B1996" w:rsidRPr="002B1996">
                <w:rPr>
                  <w:rFonts w:ascii="Times New Roman" w:hAnsi="Times New Roman" w:cs="Times New Roman"/>
                  <w:sz w:val="24"/>
                  <w:szCs w:val="24"/>
                  <w:lang w:val="en-US"/>
                  <w:rPrChange w:id="33" w:author="ACER" w:date="2021-04-09T15:17:00Z">
                    <w:rPr>
                      <w:rFonts w:ascii="Times New Roman" w:hAnsi="Times New Roman" w:cs="Times New Roman"/>
                      <w:strike/>
                      <w:sz w:val="24"/>
                      <w:szCs w:val="24"/>
                      <w:lang w:val="en-US"/>
                    </w:rPr>
                  </w:rPrChange>
                </w:rPr>
                <w:t>bisa</w:t>
              </w:r>
              <w:proofErr w:type="spellEnd"/>
              <w:r w:rsidR="002B1996" w:rsidRPr="002B1996">
                <w:rPr>
                  <w:rFonts w:ascii="Times New Roman" w:hAnsi="Times New Roman" w:cs="Times New Roman"/>
                  <w:sz w:val="24"/>
                  <w:szCs w:val="24"/>
                  <w:lang w:val="en-US"/>
                  <w:rPrChange w:id="34" w:author="ACER" w:date="2021-04-09T15:17:00Z">
                    <w:rPr>
                      <w:rFonts w:ascii="Times New Roman" w:hAnsi="Times New Roman" w:cs="Times New Roman"/>
                      <w:strike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  <w:proofErr w:type="spellStart"/>
              <w:r w:rsidR="002B1996" w:rsidRPr="002B1996">
                <w:rPr>
                  <w:rFonts w:ascii="Times New Roman" w:hAnsi="Times New Roman" w:cs="Times New Roman"/>
                  <w:sz w:val="24"/>
                  <w:szCs w:val="24"/>
                  <w:lang w:val="en-US"/>
                  <w:rPrChange w:id="35" w:author="ACER" w:date="2021-04-09T15:17:00Z">
                    <w:rPr>
                      <w:rFonts w:ascii="Times New Roman" w:hAnsi="Times New Roman" w:cs="Times New Roman"/>
                      <w:strike/>
                      <w:sz w:val="24"/>
                      <w:szCs w:val="24"/>
                      <w:lang w:val="en-US"/>
                    </w:rPr>
                  </w:rPrChange>
                </w:rPr>
                <w:t>diambil</w:t>
              </w:r>
              <w:proofErr w:type="spellEnd"/>
              <w:r w:rsidR="002B1996" w:rsidRPr="002B1996">
                <w:rPr>
                  <w:rFonts w:ascii="Times New Roman" w:hAnsi="Times New Roman" w:cs="Times New Roman"/>
                  <w:sz w:val="24"/>
                  <w:szCs w:val="24"/>
                  <w:lang w:val="en-US"/>
                  <w:rPrChange w:id="36" w:author="ACER" w:date="2021-04-09T15:17:00Z">
                    <w:rPr>
                      <w:rFonts w:ascii="Times New Roman" w:hAnsi="Times New Roman" w:cs="Times New Roman"/>
                      <w:strike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  <w:proofErr w:type="spellStart"/>
              <w:r w:rsidR="002B1996" w:rsidRPr="002B1996">
                <w:rPr>
                  <w:rFonts w:ascii="Times New Roman" w:hAnsi="Times New Roman" w:cs="Times New Roman"/>
                  <w:sz w:val="24"/>
                  <w:szCs w:val="24"/>
                  <w:lang w:val="en-US"/>
                  <w:rPrChange w:id="37" w:author="ACER" w:date="2021-04-09T15:17:00Z">
                    <w:rPr>
                      <w:rFonts w:ascii="Times New Roman" w:hAnsi="Times New Roman" w:cs="Times New Roman"/>
                      <w:strike/>
                      <w:sz w:val="24"/>
                      <w:szCs w:val="24"/>
                      <w:lang w:val="en-US"/>
                    </w:rPr>
                  </w:rPrChange>
                </w:rPr>
                <w:t>oleh</w:t>
              </w:r>
              <w:proofErr w:type="spellEnd"/>
              <w:r w:rsidR="002B1996" w:rsidRPr="002B1996">
                <w:rPr>
                  <w:rFonts w:ascii="Times New Roman" w:hAnsi="Times New Roman" w:cs="Times New Roman"/>
                  <w:sz w:val="24"/>
                  <w:szCs w:val="24"/>
                  <w:lang w:val="en-US"/>
                  <w:rPrChange w:id="38" w:author="ACER" w:date="2021-04-09T15:17:00Z">
                    <w:rPr>
                      <w:rFonts w:ascii="Times New Roman" w:hAnsi="Times New Roman" w:cs="Times New Roman"/>
                      <w:strike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  <w:proofErr w:type="spellStart"/>
              <w:r w:rsidR="002B1996" w:rsidRPr="002B1996">
                <w:rPr>
                  <w:rFonts w:ascii="Times New Roman" w:hAnsi="Times New Roman" w:cs="Times New Roman"/>
                  <w:sz w:val="24"/>
                  <w:szCs w:val="24"/>
                  <w:lang w:val="en-US"/>
                  <w:rPrChange w:id="39" w:author="ACER" w:date="2021-04-09T15:17:00Z">
                    <w:rPr>
                      <w:rFonts w:ascii="Times New Roman" w:hAnsi="Times New Roman" w:cs="Times New Roman"/>
                      <w:strike/>
                      <w:sz w:val="24"/>
                      <w:szCs w:val="24"/>
                      <w:lang w:val="en-US"/>
                    </w:rPr>
                  </w:rPrChange>
                </w:rPr>
                <w:t>mahasiswa</w:t>
              </w:r>
              <w:proofErr w:type="spellEnd"/>
              <w:r w:rsidR="002B1996" w:rsidRPr="002B1996">
                <w:rPr>
                  <w:rFonts w:ascii="Times New Roman" w:hAnsi="Times New Roman" w:cs="Times New Roman"/>
                  <w:sz w:val="24"/>
                  <w:szCs w:val="24"/>
                  <w:lang w:val="en-US"/>
                  <w:rPrChange w:id="40" w:author="ACER" w:date="2021-04-09T15:17:00Z">
                    <w:rPr>
                      <w:rFonts w:ascii="Times New Roman" w:hAnsi="Times New Roman" w:cs="Times New Roman"/>
                      <w:strike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  <w:proofErr w:type="spellStart"/>
              <w:r w:rsidR="002B1996" w:rsidRPr="002B1996">
                <w:rPr>
                  <w:rFonts w:ascii="Times New Roman" w:hAnsi="Times New Roman" w:cs="Times New Roman"/>
                  <w:sz w:val="24"/>
                  <w:szCs w:val="24"/>
                  <w:lang w:val="en-US"/>
                  <w:rPrChange w:id="41" w:author="ACER" w:date="2021-04-09T15:17:00Z">
                    <w:rPr>
                      <w:rFonts w:ascii="Times New Roman" w:hAnsi="Times New Roman" w:cs="Times New Roman"/>
                      <w:strike/>
                      <w:sz w:val="24"/>
                      <w:szCs w:val="24"/>
                      <w:lang w:val="en-US"/>
                    </w:rPr>
                  </w:rPrChange>
                </w:rPr>
                <w:t>sebagai</w:t>
              </w:r>
              <w:proofErr w:type="spellEnd"/>
              <w:r w:rsidR="002B1996" w:rsidRPr="002B1996">
                <w:rPr>
                  <w:rFonts w:ascii="Times New Roman" w:hAnsi="Times New Roman" w:cs="Times New Roman"/>
                  <w:sz w:val="24"/>
                  <w:szCs w:val="24"/>
                  <w:lang w:val="en-US"/>
                  <w:rPrChange w:id="42" w:author="ACER" w:date="2021-04-09T15:17:00Z">
                    <w:rPr>
                      <w:rFonts w:ascii="Times New Roman" w:hAnsi="Times New Roman" w:cs="Times New Roman"/>
                      <w:strike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  <w:proofErr w:type="spellStart"/>
              <w:r w:rsidR="002B1996" w:rsidRPr="002B1996">
                <w:rPr>
                  <w:rFonts w:ascii="Times New Roman" w:hAnsi="Times New Roman" w:cs="Times New Roman"/>
                  <w:sz w:val="24"/>
                  <w:szCs w:val="24"/>
                  <w:lang w:val="en-US"/>
                  <w:rPrChange w:id="43" w:author="ACER" w:date="2021-04-09T15:17:00Z">
                    <w:rPr>
                      <w:rFonts w:ascii="Times New Roman" w:hAnsi="Times New Roman" w:cs="Times New Roman"/>
                      <w:strike/>
                      <w:sz w:val="24"/>
                      <w:szCs w:val="24"/>
                      <w:lang w:val="en-US"/>
                    </w:rPr>
                  </w:rPrChange>
                </w:rPr>
                <w:t>penuntun</w:t>
              </w:r>
              <w:proofErr w:type="spellEnd"/>
              <w:r w:rsidR="002B1996" w:rsidRPr="002B1996">
                <w:rPr>
                  <w:rFonts w:ascii="Times New Roman" w:hAnsi="Times New Roman" w:cs="Times New Roman"/>
                  <w:sz w:val="24"/>
                  <w:szCs w:val="24"/>
                  <w:lang w:val="en-US"/>
                  <w:rPrChange w:id="44" w:author="ACER" w:date="2021-04-09T15:17:00Z">
                    <w:rPr>
                      <w:rFonts w:ascii="Times New Roman" w:hAnsi="Times New Roman" w:cs="Times New Roman"/>
                      <w:strike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  <w:proofErr w:type="spellStart"/>
              <w:r w:rsidR="002B1996" w:rsidRPr="002B1996">
                <w:rPr>
                  <w:rFonts w:ascii="Times New Roman" w:hAnsi="Times New Roman" w:cs="Times New Roman"/>
                  <w:sz w:val="24"/>
                  <w:szCs w:val="24"/>
                  <w:lang w:val="en-US"/>
                  <w:rPrChange w:id="45" w:author="ACER" w:date="2021-04-09T15:17:00Z">
                    <w:rPr>
                      <w:rFonts w:ascii="Times New Roman" w:hAnsi="Times New Roman" w:cs="Times New Roman"/>
                      <w:strike/>
                      <w:sz w:val="24"/>
                      <w:szCs w:val="24"/>
                      <w:lang w:val="en-US"/>
                    </w:rPr>
                  </w:rPrChange>
                </w:rPr>
                <w:t>praktikum</w:t>
              </w:r>
              <w:proofErr w:type="spellEnd"/>
              <w:r w:rsidR="002B1996">
                <w:rPr>
                  <w:rFonts w:ascii="Times New Roman" w:hAnsi="Times New Roman" w:cs="Times New Roman"/>
                  <w:strike/>
                  <w:sz w:val="24"/>
                  <w:szCs w:val="24"/>
                  <w:lang w:val="en-US"/>
                </w:rPr>
                <w:t>.</w:t>
              </w:r>
            </w:ins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2B1996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1996">
              <w:rPr>
                <w:rFonts w:ascii="Times New Roman" w:hAnsi="Times New Roman" w:cs="Times New Roman"/>
                <w:strike/>
                <w:sz w:val="24"/>
                <w:szCs w:val="24"/>
                <w:rPrChange w:id="46" w:author="ACER" w:date="2021-04-09T15:17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 xml:space="preserve">Akhir  kata,  </w:t>
            </w:r>
            <w:proofErr w:type="spellStart"/>
            <w:ins w:id="47" w:author="ACER" w:date="2021-04-09T15:17:00Z">
              <w:r w:rsidR="002B1996" w:rsidRPr="002B1996">
                <w:rPr>
                  <w:rFonts w:ascii="Times New Roman" w:hAnsi="Times New Roman" w:cs="Times New Roman"/>
                  <w:sz w:val="24"/>
                  <w:szCs w:val="24"/>
                  <w:lang w:val="en-US"/>
                  <w:rPrChange w:id="48" w:author="ACER" w:date="2021-04-09T15:17:00Z">
                    <w:rPr>
                      <w:rFonts w:ascii="Times New Roman" w:hAnsi="Times New Roman" w:cs="Times New Roman"/>
                      <w:strike/>
                      <w:sz w:val="24"/>
                      <w:szCs w:val="24"/>
                      <w:lang w:val="en-US"/>
                    </w:rPr>
                  </w:rPrChange>
                </w:rPr>
                <w:t>Penulis</w:t>
              </w:r>
              <w:proofErr w:type="spellEnd"/>
              <w:r w:rsidR="002B1996" w:rsidRPr="002B1996">
                <w:rPr>
                  <w:rFonts w:ascii="Times New Roman" w:hAnsi="Times New Roman" w:cs="Times New Roman"/>
                  <w:sz w:val="24"/>
                  <w:szCs w:val="24"/>
                  <w:lang w:val="en-US"/>
                  <w:rPrChange w:id="49" w:author="ACER" w:date="2021-04-09T15:17:00Z">
                    <w:rPr>
                      <w:rFonts w:ascii="Times New Roman" w:hAnsi="Times New Roman" w:cs="Times New Roman"/>
                      <w:strike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  <w:proofErr w:type="spellStart"/>
              <w:r w:rsidR="002B1996" w:rsidRPr="002B1996">
                <w:rPr>
                  <w:rFonts w:ascii="Times New Roman" w:hAnsi="Times New Roman" w:cs="Times New Roman"/>
                  <w:sz w:val="24"/>
                  <w:szCs w:val="24"/>
                  <w:lang w:val="en-US"/>
                  <w:rPrChange w:id="50" w:author="ACER" w:date="2021-04-09T15:17:00Z">
                    <w:rPr>
                      <w:rFonts w:ascii="Times New Roman" w:hAnsi="Times New Roman" w:cs="Times New Roman"/>
                      <w:strike/>
                      <w:sz w:val="24"/>
                      <w:szCs w:val="24"/>
                      <w:lang w:val="en-US"/>
                    </w:rPr>
                  </w:rPrChange>
                </w:rPr>
                <w:t>berharap</w:t>
              </w:r>
              <w:proofErr w:type="spellEnd"/>
              <w:r w:rsidR="002B1996" w:rsidRPr="002B1996">
                <w:rPr>
                  <w:rFonts w:ascii="Times New Roman" w:hAnsi="Times New Roman" w:cs="Times New Roman"/>
                  <w:sz w:val="24"/>
                  <w:szCs w:val="24"/>
                  <w:lang w:val="en-US"/>
                  <w:rPrChange w:id="51" w:author="ACER" w:date="2021-04-09T15:17:00Z">
                    <w:rPr>
                      <w:rFonts w:ascii="Times New Roman" w:hAnsi="Times New Roman" w:cs="Times New Roman"/>
                      <w:strike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</w:ins>
            <w:r w:rsidRPr="002B1996">
              <w:rPr>
                <w:rFonts w:ascii="Times New Roman" w:hAnsi="Times New Roman" w:cs="Times New Roman"/>
                <w:sz w:val="24"/>
                <w:szCs w:val="24"/>
              </w:rPr>
              <w:t>semoga  buku  ini  bermanfaat  bagi  mahasiswa  dalam  mempelajari  mata  kuliah  Jaringan Komputer. A</w:t>
            </w:r>
            <w:bookmarkStart w:id="52" w:name="_GoBack"/>
            <w:bookmarkEnd w:id="52"/>
            <w:r w:rsidRPr="002B1996">
              <w:rPr>
                <w:rFonts w:ascii="Times New Roman" w:hAnsi="Times New Roman" w:cs="Times New Roman"/>
                <w:sz w:val="24"/>
                <w:szCs w:val="24"/>
              </w:rPr>
              <w:t>min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Surabaya, 24 Januari 2007            </w:t>
            </w: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Hormat kami,                </w:t>
            </w: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</w:p>
        </w:tc>
      </w:tr>
    </w:tbl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Pr="00A16D9B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6B8F" w:rsidRDefault="00B76B8F" w:rsidP="00D80F46">
      <w:r>
        <w:separator/>
      </w:r>
    </w:p>
  </w:endnote>
  <w:endnote w:type="continuationSeparator" w:id="0">
    <w:p w:rsidR="00B76B8F" w:rsidRDefault="00B76B8F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0F46" w:rsidRDefault="00D80F46">
    <w:pPr>
      <w:pStyle w:val="Footer"/>
    </w:pPr>
    <w:r>
      <w:t>CLO-4</w:t>
    </w:r>
  </w:p>
  <w:p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6B8F" w:rsidRDefault="00B76B8F" w:rsidP="00D80F46">
      <w:r>
        <w:separator/>
      </w:r>
    </w:p>
  </w:footnote>
  <w:footnote w:type="continuationSeparator" w:id="0">
    <w:p w:rsidR="00B76B8F" w:rsidRDefault="00B76B8F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CER">
    <w15:presenceInfo w15:providerId="None" w15:userId="AC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F46"/>
    <w:rsid w:val="0012251A"/>
    <w:rsid w:val="00184E03"/>
    <w:rsid w:val="002B1996"/>
    <w:rsid w:val="002D5B47"/>
    <w:rsid w:val="00327783"/>
    <w:rsid w:val="003C6547"/>
    <w:rsid w:val="0042167F"/>
    <w:rsid w:val="0046485C"/>
    <w:rsid w:val="004F5D73"/>
    <w:rsid w:val="00771E9D"/>
    <w:rsid w:val="008D1AF7"/>
    <w:rsid w:val="00924DF5"/>
    <w:rsid w:val="00A16D9B"/>
    <w:rsid w:val="00A86167"/>
    <w:rsid w:val="00AF28E1"/>
    <w:rsid w:val="00B76B8F"/>
    <w:rsid w:val="00D8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  <w:style w:type="paragraph" w:styleId="Revision">
    <w:name w:val="Revision"/>
    <w:hidden/>
    <w:uiPriority w:val="99"/>
    <w:semiHidden/>
    <w:rsid w:val="003C6547"/>
  </w:style>
  <w:style w:type="paragraph" w:styleId="BalloonText">
    <w:name w:val="Balloon Text"/>
    <w:basedOn w:val="Normal"/>
    <w:link w:val="BalloonTextChar"/>
    <w:uiPriority w:val="99"/>
    <w:semiHidden/>
    <w:unhideWhenUsed/>
    <w:rsid w:val="003C654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54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ACER</cp:lastModifiedBy>
  <cp:revision>7</cp:revision>
  <dcterms:created xsi:type="dcterms:W3CDTF">2019-10-18T19:52:00Z</dcterms:created>
  <dcterms:modified xsi:type="dcterms:W3CDTF">2021-04-09T08:18:00Z</dcterms:modified>
</cp:coreProperties>
</file>