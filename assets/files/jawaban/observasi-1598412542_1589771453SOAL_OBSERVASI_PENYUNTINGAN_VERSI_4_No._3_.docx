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6B9BB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EB00AC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29B72CD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A8602C1" w14:textId="77777777" w:rsidTr="00D810B0">
        <w:tc>
          <w:tcPr>
            <w:tcW w:w="9350" w:type="dxa"/>
          </w:tcPr>
          <w:p w14:paraId="509006F3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78872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EEA5408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87BED" w14:textId="377BCAE6" w:rsidR="00347203" w:rsidRPr="00A16D9B" w:rsidRDefault="00347203" w:rsidP="008D1AF7">
            <w:pPr>
              <w:spacing w:line="480" w:lineRule="auto"/>
              <w:rPr>
                <w:ins w:id="0" w:author="Fernando Manurung" w:date="2020-08-26T10:34:00Z"/>
                <w:rFonts w:ascii="Times New Roman" w:hAnsi="Times New Roman" w:cs="Times New Roman"/>
                <w:sz w:val="24"/>
                <w:szCs w:val="24"/>
              </w:rPr>
            </w:pPr>
            <w:ins w:id="1" w:author="Fernando Manurung" w:date="2020-08-26T10:35:00Z">
              <w:r>
                <w:rPr>
                  <w:rFonts w:ascii="Times New Roman" w:hAnsi="Times New Roman" w:cs="Times New Roman"/>
                  <w:sz w:val="24"/>
                  <w:szCs w:val="24"/>
                  <w:lang w:val="en-AU"/>
                </w:rPr>
                <w:t xml:space="preserve">       </w:t>
              </w:r>
            </w:ins>
            <w:ins w:id="2" w:author="Fernando Manurung" w:date="2020-08-26T10:3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Instagram </w:t>
              </w:r>
            </w:ins>
            <w:commentRangeStart w:id="3"/>
            <w:ins w:id="4" w:author="Fernando Manurung" w:date="2020-08-26T10:35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AU"/>
                </w:rPr>
                <w:t>u</w:t>
              </w:r>
            </w:ins>
            <w:ins w:id="5" w:author="Fernando Manurung" w:date="2020-08-26T10:34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</w:t>
              </w:r>
            </w:ins>
            <w:commentRangeEnd w:id="3"/>
            <w:ins w:id="6" w:author="Fernando Manurung" w:date="2020-08-26T10:35:00Z">
              <w:r>
                <w:rPr>
                  <w:rStyle w:val="CommentReference"/>
                  <w:lang w:val="en-US"/>
                </w:rPr>
                <w:commentReference w:id="3"/>
              </w:r>
            </w:ins>
            <w:ins w:id="7" w:author="Fernando Manurung" w:date="2020-08-26T10:34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319728D0" w14:textId="06C10927" w:rsidR="00347203" w:rsidRPr="00A16D9B" w:rsidRDefault="00347203" w:rsidP="008D1AF7">
            <w:pPr>
              <w:spacing w:line="480" w:lineRule="auto"/>
              <w:rPr>
                <w:ins w:id="8" w:author="Fernando Manurung" w:date="2020-08-26T10:34:00Z"/>
                <w:rFonts w:ascii="Times New Roman" w:hAnsi="Times New Roman" w:cs="Times New Roman"/>
                <w:sz w:val="24"/>
                <w:szCs w:val="24"/>
              </w:rPr>
            </w:pPr>
            <w:ins w:id="9" w:author="Fernando Manurung" w:date="2020-08-26T10:35:00Z">
              <w:r>
                <w:rPr>
                  <w:rFonts w:ascii="Times New Roman" w:hAnsi="Times New Roman" w:cs="Times New Roman"/>
                  <w:sz w:val="24"/>
                  <w:szCs w:val="24"/>
                  <w:lang w:val="en-AU"/>
                </w:rPr>
                <w:t xml:space="preserve">       </w:t>
              </w:r>
            </w:ins>
            <w:ins w:id="10" w:author="Fernando Manurung" w:date="2020-08-26T10:3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0F0574C1" w14:textId="3230DD3E" w:rsidR="00347203" w:rsidRPr="00A16D9B" w:rsidRDefault="00347203" w:rsidP="008D1AF7">
            <w:pPr>
              <w:spacing w:line="480" w:lineRule="auto"/>
              <w:rPr>
                <w:ins w:id="11" w:author="Fernando Manurung" w:date="2020-08-26T10:34:00Z"/>
                <w:rFonts w:ascii="Times New Roman" w:hAnsi="Times New Roman" w:cs="Times New Roman"/>
                <w:sz w:val="24"/>
                <w:szCs w:val="24"/>
              </w:rPr>
            </w:pPr>
            <w:ins w:id="12" w:author="Fernando Manurung" w:date="2020-08-26T10:35:00Z">
              <w:r>
                <w:rPr>
                  <w:rFonts w:ascii="Times New Roman" w:hAnsi="Times New Roman" w:cs="Times New Roman"/>
                  <w:sz w:val="24"/>
                  <w:szCs w:val="24"/>
                  <w:lang w:val="en-AU"/>
                </w:rPr>
                <w:t xml:space="preserve">       </w:t>
              </w:r>
            </w:ins>
            <w:ins w:id="13" w:author="Fernando Manurung" w:date="2020-08-26T10:3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</w:ins>
            <w:commentRangeStart w:id="14"/>
            <w:ins w:id="15" w:author="Fernando Manurung" w:date="2020-08-26T10:36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AU"/>
                </w:rPr>
                <w:t>d</w:t>
              </w:r>
            </w:ins>
            <w:ins w:id="16" w:author="Fernando Manurung" w:date="2020-08-26T10:34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</w:t>
              </w:r>
            </w:ins>
            <w:commentRangeEnd w:id="14"/>
            <w:ins w:id="17" w:author="Fernando Manurung" w:date="2020-08-26T10:36:00Z">
              <w:r>
                <w:rPr>
                  <w:rStyle w:val="CommentReference"/>
                  <w:lang w:val="en-US"/>
                </w:rPr>
                <w:commentReference w:id="14"/>
              </w:r>
            </w:ins>
            <w:ins w:id="18" w:author="Fernando Manurung" w:date="2020-08-26T10:34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F5CC4A3" w14:textId="6FB482F1" w:rsidR="00347203" w:rsidRPr="00A16D9B" w:rsidRDefault="00347203" w:rsidP="008D1AF7">
            <w:pPr>
              <w:spacing w:line="480" w:lineRule="auto"/>
              <w:rPr>
                <w:ins w:id="19" w:author="Fernando Manurung" w:date="2020-08-26T10:34:00Z"/>
                <w:rFonts w:ascii="Times New Roman" w:hAnsi="Times New Roman" w:cs="Times New Roman"/>
                <w:sz w:val="24"/>
                <w:szCs w:val="24"/>
              </w:rPr>
            </w:pPr>
            <w:ins w:id="20" w:author="Fernando Manurung" w:date="2020-08-26T10:35:00Z">
              <w:r>
                <w:rPr>
                  <w:rFonts w:ascii="Times New Roman" w:hAnsi="Times New Roman" w:cs="Times New Roman"/>
                  <w:sz w:val="24"/>
                  <w:szCs w:val="24"/>
                  <w:lang w:val="en-AU"/>
                </w:rPr>
                <w:t xml:space="preserve">       </w:t>
              </w:r>
            </w:ins>
            <w:ins w:id="21" w:author="Fernando Manurung" w:date="2020-08-26T10:3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4F087B8" w14:textId="0987B4DC" w:rsidR="00347203" w:rsidRPr="00A16D9B" w:rsidRDefault="00347203" w:rsidP="008D1AF7">
            <w:pPr>
              <w:spacing w:line="480" w:lineRule="auto"/>
              <w:rPr>
                <w:ins w:id="22" w:author="Fernando Manurung" w:date="2020-08-26T10:34:00Z"/>
                <w:rFonts w:ascii="Times New Roman" w:hAnsi="Times New Roman" w:cs="Times New Roman"/>
                <w:sz w:val="24"/>
                <w:szCs w:val="24"/>
              </w:rPr>
            </w:pPr>
            <w:ins w:id="23" w:author="Fernando Manurung" w:date="2020-08-26T10:35:00Z">
              <w:r>
                <w:rPr>
                  <w:rFonts w:ascii="Times New Roman" w:hAnsi="Times New Roman" w:cs="Times New Roman"/>
                  <w:sz w:val="24"/>
                  <w:szCs w:val="24"/>
                  <w:lang w:val="en-AU"/>
                </w:rPr>
                <w:t xml:space="preserve">       </w:t>
              </w:r>
            </w:ins>
            <w:ins w:id="24" w:author="Fernando Manurung" w:date="2020-08-26T10:3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Blog dan Social Media </w:t>
              </w:r>
            </w:ins>
            <w:commentRangeStart w:id="25"/>
            <w:proofErr w:type="spellStart"/>
            <w:ins w:id="26" w:author="Fernando Manurung" w:date="2020-08-26T10:37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AU"/>
                </w:rPr>
                <w:t>ui</w:t>
              </w:r>
            </w:ins>
            <w:proofErr w:type="spellEnd"/>
            <w:ins w:id="27" w:author="Fernando Manurung" w:date="2020-08-26T10:34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</w:t>
              </w:r>
            </w:ins>
            <w:commentRangeEnd w:id="25"/>
            <w:ins w:id="28" w:author="Fernando Manurung" w:date="2020-08-26T10:37:00Z">
              <w:r>
                <w:rPr>
                  <w:rStyle w:val="CommentReference"/>
                  <w:lang w:val="en-US"/>
                </w:rPr>
                <w:commentReference w:id="25"/>
              </w:r>
            </w:ins>
            <w:ins w:id="29" w:author="Fernando Manurung" w:date="2020-08-26T10:34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A9363E8" w14:textId="118CF69F" w:rsidR="00347203" w:rsidRPr="00A16D9B" w:rsidRDefault="00347203" w:rsidP="008D1AF7">
            <w:pPr>
              <w:spacing w:line="480" w:lineRule="auto"/>
              <w:rPr>
                <w:ins w:id="30" w:author="Fernando Manurung" w:date="2020-08-26T10:34:00Z"/>
                <w:rFonts w:ascii="Times New Roman" w:hAnsi="Times New Roman" w:cs="Times New Roman"/>
                <w:sz w:val="24"/>
                <w:szCs w:val="24"/>
              </w:rPr>
            </w:pPr>
            <w:ins w:id="31" w:author="Fernando Manurung" w:date="2020-08-26T10:35:00Z">
              <w:r>
                <w:rPr>
                  <w:rFonts w:ascii="Times New Roman" w:hAnsi="Times New Roman" w:cs="Times New Roman"/>
                  <w:sz w:val="24"/>
                  <w:szCs w:val="24"/>
                  <w:lang w:val="en-AU"/>
                </w:rPr>
                <w:t xml:space="preserve">       </w:t>
              </w:r>
            </w:ins>
            <w:ins w:id="32" w:author="Fernando Manurung" w:date="2020-08-26T10:3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36C6864" w14:textId="4138CFBF" w:rsidR="00347203" w:rsidRPr="00A16D9B" w:rsidRDefault="00347203" w:rsidP="008D1AF7">
            <w:pPr>
              <w:spacing w:line="480" w:lineRule="auto"/>
              <w:rPr>
                <w:ins w:id="33" w:author="Fernando Manurung" w:date="2020-08-26T10:34:00Z"/>
                <w:rFonts w:ascii="Times New Roman" w:hAnsi="Times New Roman" w:cs="Times New Roman"/>
                <w:sz w:val="24"/>
                <w:szCs w:val="24"/>
              </w:rPr>
            </w:pPr>
            <w:ins w:id="34" w:author="Fernando Manurung" w:date="2020-08-26T10:35:00Z">
              <w:r>
                <w:rPr>
                  <w:rFonts w:ascii="Times New Roman" w:hAnsi="Times New Roman" w:cs="Times New Roman"/>
                  <w:sz w:val="24"/>
                  <w:szCs w:val="24"/>
                  <w:lang w:val="en-AU"/>
                </w:rPr>
                <w:t xml:space="preserve">       </w:t>
              </w:r>
            </w:ins>
            <w:ins w:id="35" w:author="Fernando Manurung" w:date="2020-08-26T10:3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14:paraId="5EA68FD8" w14:textId="77777777" w:rsidR="00D80F46" w:rsidRPr="00A16D9B" w:rsidDel="00347203" w:rsidRDefault="00D80F46" w:rsidP="008D1AF7">
            <w:pPr>
              <w:spacing w:line="480" w:lineRule="auto"/>
              <w:rPr>
                <w:del w:id="36" w:author="Fernando Manurung" w:date="2020-08-26T10:34:00Z"/>
                <w:rFonts w:ascii="Times New Roman" w:hAnsi="Times New Roman" w:cs="Times New Roman"/>
                <w:sz w:val="24"/>
                <w:szCs w:val="24"/>
              </w:rPr>
            </w:pPr>
            <w:del w:id="37" w:author="Fernando Manurung" w:date="2020-08-26T10:34:00Z">
              <w:r w:rsidRPr="00A16D9B" w:rsidDel="0034720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34720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34720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36E9429D" w14:textId="77777777" w:rsidR="00D80F46" w:rsidRPr="00A16D9B" w:rsidDel="00347203" w:rsidRDefault="00D80F46" w:rsidP="008D1AF7">
            <w:pPr>
              <w:spacing w:line="480" w:lineRule="auto"/>
              <w:rPr>
                <w:del w:id="38" w:author="Fernando Manurung" w:date="2020-08-26T10:34:00Z"/>
                <w:rFonts w:ascii="Times New Roman" w:hAnsi="Times New Roman" w:cs="Times New Roman"/>
                <w:sz w:val="24"/>
                <w:szCs w:val="24"/>
              </w:rPr>
            </w:pPr>
            <w:del w:id="39" w:author="Fernando Manurung" w:date="2020-08-26T10:34:00Z">
              <w:r w:rsidRPr="00A16D9B" w:rsidDel="0034720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34720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347203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DAD3F27" w14:textId="77777777" w:rsidR="00D80F46" w:rsidRPr="00A16D9B" w:rsidDel="00347203" w:rsidRDefault="00D80F46" w:rsidP="008D1AF7">
            <w:pPr>
              <w:spacing w:line="480" w:lineRule="auto"/>
              <w:rPr>
                <w:del w:id="40" w:author="Fernando Manurung" w:date="2020-08-26T10:34:00Z"/>
                <w:rFonts w:ascii="Times New Roman" w:hAnsi="Times New Roman" w:cs="Times New Roman"/>
                <w:sz w:val="24"/>
                <w:szCs w:val="24"/>
              </w:rPr>
            </w:pPr>
            <w:del w:id="41" w:author="Fernando Manurung" w:date="2020-08-26T10:34:00Z">
              <w:r w:rsidRPr="00A16D9B" w:rsidDel="0034720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34720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347203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A5C84E5" w14:textId="77777777" w:rsidR="00D80F46" w:rsidRPr="00A16D9B" w:rsidDel="00347203" w:rsidRDefault="00D80F46" w:rsidP="008D1AF7">
            <w:pPr>
              <w:spacing w:line="480" w:lineRule="auto"/>
              <w:rPr>
                <w:del w:id="42" w:author="Fernando Manurung" w:date="2020-08-26T10:34:00Z"/>
                <w:rFonts w:ascii="Times New Roman" w:hAnsi="Times New Roman" w:cs="Times New Roman"/>
                <w:sz w:val="24"/>
                <w:szCs w:val="24"/>
              </w:rPr>
            </w:pPr>
            <w:del w:id="43" w:author="Fernando Manurung" w:date="2020-08-26T10:34:00Z">
              <w:r w:rsidRPr="00A16D9B" w:rsidDel="0034720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34720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347203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A633B33" w14:textId="77777777" w:rsidR="00D80F46" w:rsidRPr="00A16D9B" w:rsidDel="00347203" w:rsidRDefault="00D80F46" w:rsidP="008D1AF7">
            <w:pPr>
              <w:spacing w:line="480" w:lineRule="auto"/>
              <w:rPr>
                <w:del w:id="44" w:author="Fernando Manurung" w:date="2020-08-26T10:34:00Z"/>
                <w:rFonts w:ascii="Times New Roman" w:hAnsi="Times New Roman" w:cs="Times New Roman"/>
                <w:sz w:val="24"/>
                <w:szCs w:val="24"/>
              </w:rPr>
            </w:pPr>
            <w:del w:id="45" w:author="Fernando Manurung" w:date="2020-08-26T10:34:00Z">
              <w:r w:rsidRPr="00A16D9B" w:rsidDel="0034720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34720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347203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BE316F4" w14:textId="77777777" w:rsidR="00D80F46" w:rsidRPr="00A16D9B" w:rsidDel="00347203" w:rsidRDefault="00D80F46" w:rsidP="008D1AF7">
            <w:pPr>
              <w:spacing w:line="480" w:lineRule="auto"/>
              <w:rPr>
                <w:del w:id="46" w:author="Fernando Manurung" w:date="2020-08-26T10:34:00Z"/>
                <w:rFonts w:ascii="Times New Roman" w:hAnsi="Times New Roman" w:cs="Times New Roman"/>
                <w:sz w:val="24"/>
                <w:szCs w:val="24"/>
              </w:rPr>
            </w:pPr>
            <w:del w:id="47" w:author="Fernando Manurung" w:date="2020-08-26T10:34:00Z">
              <w:r w:rsidRPr="00A16D9B" w:rsidDel="0034720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34720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347203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1F45931" w14:textId="77777777" w:rsidR="00D80F46" w:rsidRPr="00A16D9B" w:rsidDel="00347203" w:rsidRDefault="00D80F46" w:rsidP="008D1AF7">
            <w:pPr>
              <w:spacing w:line="480" w:lineRule="auto"/>
              <w:rPr>
                <w:del w:id="48" w:author="Fernando Manurung" w:date="2020-08-26T10:34:00Z"/>
                <w:rFonts w:ascii="Times New Roman" w:hAnsi="Times New Roman" w:cs="Times New Roman"/>
                <w:sz w:val="24"/>
                <w:szCs w:val="24"/>
              </w:rPr>
            </w:pPr>
            <w:del w:id="49" w:author="Fernando Manurung" w:date="2020-08-26T10:34:00Z">
              <w:r w:rsidRPr="00A16D9B" w:rsidDel="0034720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34720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347203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760EA2B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2474B6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B9E58B5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Fernando Manurung" w:date="2020-08-26T10:35:00Z" w:initials="FM">
    <w:p w14:paraId="2C2475AD" w14:textId="53E09BCA" w:rsidR="00347203" w:rsidRDefault="00347203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Huruf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kecil</w:t>
      </w:r>
      <w:proofErr w:type="spellEnd"/>
    </w:p>
  </w:comment>
  <w:comment w:id="14" w:author="Fernando Manurung" w:date="2020-08-26T10:36:00Z" w:initials="FM">
    <w:p w14:paraId="17A46DF7" w14:textId="74E0AF0D" w:rsidR="00347203" w:rsidRDefault="00347203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25" w:author="Fernando Manurung" w:date="2020-08-26T10:37:00Z" w:initials="FM">
    <w:p w14:paraId="3632158B" w14:textId="48B3F373" w:rsidR="00347203" w:rsidRDefault="00347203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C2475AD" w15:done="0"/>
  <w15:commentEx w15:paraId="17A46DF7" w15:done="0"/>
  <w15:commentEx w15:paraId="363215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0B989" w16cex:dateUtc="2020-08-26T03:35:00Z"/>
  <w16cex:commentExtensible w16cex:durableId="22F0B9AE" w16cex:dateUtc="2020-08-26T03:36:00Z"/>
  <w16cex:commentExtensible w16cex:durableId="22F0B9D5" w16cex:dateUtc="2020-08-26T0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C2475AD" w16cid:durableId="22F0B989"/>
  <w16cid:commentId w16cid:paraId="17A46DF7" w16cid:durableId="22F0B9AE"/>
  <w16cid:commentId w16cid:paraId="3632158B" w16cid:durableId="22F0B9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272F0" w14:textId="77777777" w:rsidR="005257EF" w:rsidRDefault="005257EF" w:rsidP="00D80F46">
      <w:r>
        <w:separator/>
      </w:r>
    </w:p>
  </w:endnote>
  <w:endnote w:type="continuationSeparator" w:id="0">
    <w:p w14:paraId="2C657EE1" w14:textId="77777777" w:rsidR="005257EF" w:rsidRDefault="005257EF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ABF70" w14:textId="77777777" w:rsidR="00D80F46" w:rsidRDefault="00D80F46">
    <w:pPr>
      <w:pStyle w:val="Footer"/>
    </w:pPr>
    <w:r>
      <w:t>CLO-4</w:t>
    </w:r>
  </w:p>
  <w:p w14:paraId="12DEF07A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AE528" w14:textId="77777777" w:rsidR="005257EF" w:rsidRDefault="005257EF" w:rsidP="00D80F46">
      <w:r>
        <w:separator/>
      </w:r>
    </w:p>
  </w:footnote>
  <w:footnote w:type="continuationSeparator" w:id="0">
    <w:p w14:paraId="1B2AF2CC" w14:textId="77777777" w:rsidR="005257EF" w:rsidRDefault="005257EF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ernando Manurung">
    <w15:presenceInfo w15:providerId="Windows Live" w15:userId="cd2aeb8f7cbaf1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47203"/>
    <w:rsid w:val="0042167F"/>
    <w:rsid w:val="004F5D73"/>
    <w:rsid w:val="005257EF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BC3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3472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2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2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2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2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2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2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Fernando Manurung</cp:lastModifiedBy>
  <cp:revision>7</cp:revision>
  <dcterms:created xsi:type="dcterms:W3CDTF">2019-10-18T19:52:00Z</dcterms:created>
  <dcterms:modified xsi:type="dcterms:W3CDTF">2020-08-26T03:37:00Z</dcterms:modified>
</cp:coreProperties>
</file>