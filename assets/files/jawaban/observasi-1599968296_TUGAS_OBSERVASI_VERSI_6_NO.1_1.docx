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6C0" w:rsidRPr="00B22027" w:rsidRDefault="000716C0" w:rsidP="000716C0">
      <w:pPr>
        <w:pStyle w:val="Heading3"/>
        <w:rPr>
          <w:rFonts w:ascii="Times New Roman" w:hAnsi="Times New Roman"/>
          <w:sz w:val="48"/>
          <w:lang w:val="id-ID"/>
          <w:rPrChange w:id="0" w:author="ismail - [2010]" w:date="2020-08-31T12:15:00Z">
            <w:rPr>
              <w:rFonts w:ascii="Times New Roman" w:hAnsi="Times New Roman"/>
              <w:sz w:val="48"/>
            </w:rPr>
          </w:rPrChange>
        </w:rPr>
      </w:pPr>
      <w:proofErr w:type="spellStart"/>
      <w:r>
        <w:t>Pembelajaran</w:t>
      </w:r>
      <w:proofErr w:type="spellEnd"/>
      <w:r>
        <w:t xml:space="preserve"> di Era "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4.0" </w:t>
      </w:r>
      <w:proofErr w:type="spellStart"/>
      <w:r>
        <w:t>bagi</w:t>
      </w:r>
      <w:proofErr w:type="spellEnd"/>
      <w:r>
        <w:t xml:space="preserve"> </w:t>
      </w:r>
      <w:del w:id="1" w:author="ismail - [2010]" w:date="2020-08-31T12:34:00Z">
        <w:r w:rsidDel="00807787">
          <w:delText>Anak Usia Dini</w:delText>
        </w:r>
      </w:del>
      <w:ins w:id="2" w:author="ismail - [2010]" w:date="2020-08-31T12:34:00Z">
        <w:r w:rsidR="00807787">
          <w:rPr>
            <w:lang w:val="id-ID"/>
          </w:rPr>
          <w:t>dunia pendidikan</w:t>
        </w:r>
      </w:ins>
      <w:bookmarkStart w:id="3" w:name="_GoBack"/>
      <w:bookmarkEnd w:id="3"/>
      <w:r>
        <w:t xml:space="preserve"> </w:t>
      </w:r>
    </w:p>
    <w:p w:rsidR="000716C0" w:rsidRDefault="000716C0" w:rsidP="0007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Kodar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Akbar</w:t>
      </w:r>
    </w:p>
    <w:p w:rsidR="000716C0" w:rsidRDefault="000716C0" w:rsidP="0007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zaman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zona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del w:id="4" w:author="ismail - [2010]" w:date="2020-08-31T12:21:00Z">
        <w:r w:rsidDel="00B22027">
          <w:rPr>
            <w:rFonts w:ascii="Times New Roman" w:eastAsia="Times New Roman" w:hAnsi="Times New Roman" w:cs="Times New Roman"/>
            <w:szCs w:val="24"/>
          </w:rPr>
          <w:delText>extream</w:delText>
        </w:r>
      </w:del>
      <w:ins w:id="5" w:author="ismail - [2010]" w:date="2020-08-31T12:21:00Z">
        <w:r w:rsidR="00B22027">
          <w:rPr>
            <w:rFonts w:ascii="Times New Roman" w:eastAsia="Times New Roman" w:hAnsi="Times New Roman" w:cs="Times New Roman"/>
            <w:szCs w:val="24"/>
            <w:lang w:val="id-ID"/>
          </w:rPr>
          <w:t>ekstrem</w:t>
        </w:r>
      </w:ins>
      <w:r>
        <w:rPr>
          <w:rFonts w:ascii="Times New Roman" w:eastAsia="Times New Roman" w:hAnsi="Times New Roman" w:cs="Times New Roman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menit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detik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berubah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maju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sebut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del w:id="6" w:author="ismail - [2010]" w:date="2020-08-31T12:21:00Z">
        <w:r w:rsidDel="00B22027">
          <w:rPr>
            <w:rFonts w:ascii="Times New Roman" w:eastAsia="Times New Roman" w:hAnsi="Times New Roman" w:cs="Times New Roman"/>
            <w:szCs w:val="24"/>
          </w:rPr>
          <w:delText xml:space="preserve">industry </w:delText>
        </w:r>
      </w:del>
      <w:ins w:id="7" w:author="ismail - [2010]" w:date="2020-08-31T12:21:00Z">
        <w:r w:rsidR="00B22027">
          <w:rPr>
            <w:rFonts w:ascii="Times New Roman" w:eastAsia="Times New Roman" w:hAnsi="Times New Roman" w:cs="Times New Roman"/>
            <w:szCs w:val="24"/>
            <w:lang w:val="id-ID"/>
          </w:rPr>
          <w:t>industri</w:t>
        </w:r>
        <w:r w:rsidR="00B22027">
          <w:rPr>
            <w:rFonts w:ascii="Times New Roman" w:eastAsia="Times New Roman" w:hAnsi="Times New Roman" w:cs="Times New Roman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Cs w:val="24"/>
        </w:rPr>
        <w:t xml:space="preserve">4.0. </w:t>
      </w:r>
      <w:proofErr w:type="spellStart"/>
      <w:proofErr w:type="gramStart"/>
      <w:r>
        <w:rPr>
          <w:rFonts w:ascii="Times New Roman" w:eastAsia="Times New Roman" w:hAnsi="Times New Roman" w:cs="Times New Roman"/>
          <w:szCs w:val="24"/>
        </w:rPr>
        <w:t>Istilah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jarang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awam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  <w:proofErr w:type="gramEnd"/>
    </w:p>
    <w:p w:rsidR="000716C0" w:rsidRDefault="000716C0" w:rsidP="0007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didik</w:t>
      </w:r>
      <w:proofErr w:type="spellEnd"/>
      <w:ins w:id="8" w:author="ismail - [2010]" w:date="2020-08-31T12:23:00Z">
        <w:r w:rsidR="00B22027">
          <w:rPr>
            <w:rFonts w:ascii="Times New Roman" w:eastAsia="Times New Roman" w:hAnsi="Times New Roman" w:cs="Times New Roman"/>
            <w:szCs w:val="24"/>
            <w:lang w:val="id-ID"/>
          </w:rPr>
          <w:t>,</w:t>
        </w:r>
      </w:ins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Cs w:val="24"/>
        </w:rPr>
        <w:t>siapkan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dunia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perkerja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Cs w:val="24"/>
        </w:rPr>
        <w:t>siapkan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tercipta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  <w:proofErr w:type="gramEnd"/>
    </w:p>
    <w:p w:rsidR="000716C0" w:rsidRDefault="000716C0" w:rsidP="0007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ins w:id="9" w:author="ismail - [2010]" w:date="2020-08-31T12:23:00Z">
        <w:r w:rsidR="00096F5B">
          <w:rPr>
            <w:rFonts w:ascii="Times New Roman" w:eastAsia="Times New Roman" w:hAnsi="Times New Roman" w:cs="Times New Roman"/>
            <w:szCs w:val="24"/>
            <w:lang w:val="id-ID"/>
          </w:rPr>
          <w:t xml:space="preserve">di era revolusi industri </w:t>
        </w:r>
      </w:ins>
      <w:r>
        <w:rPr>
          <w:rFonts w:ascii="Times New Roman" w:eastAsia="Times New Roman" w:hAnsi="Times New Roman" w:cs="Times New Roman"/>
          <w:szCs w:val="24"/>
        </w:rPr>
        <w:t xml:space="preserve">4.0 </w:t>
      </w:r>
      <w:proofErr w:type="spellStart"/>
      <w:r>
        <w:rPr>
          <w:rFonts w:ascii="Times New Roman" w:eastAsia="Times New Roman" w:hAnsi="Times New Roman" w:cs="Times New Roman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program yang di </w:t>
      </w:r>
      <w:proofErr w:type="spellStart"/>
      <w:r>
        <w:rPr>
          <w:rFonts w:ascii="Times New Roman" w:eastAsia="Times New Roman" w:hAnsi="Times New Roman" w:cs="Times New Roman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mewujudkan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cerdas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terciptanya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ins w:id="10" w:author="ismail - [2010]" w:date="2020-08-31T12:24:00Z">
        <w:r w:rsidR="00096F5B">
          <w:rPr>
            <w:rFonts w:ascii="Times New Roman" w:eastAsia="Times New Roman" w:hAnsi="Times New Roman" w:cs="Times New Roman"/>
            <w:szCs w:val="24"/>
            <w:lang w:val="id-ID"/>
          </w:rPr>
          <w:t xml:space="preserve">revolusi industri </w:t>
        </w:r>
      </w:ins>
      <w:r>
        <w:rPr>
          <w:rFonts w:ascii="Times New Roman" w:eastAsia="Times New Roman" w:hAnsi="Times New Roman" w:cs="Times New Roman"/>
          <w:szCs w:val="24"/>
        </w:rPr>
        <w:t xml:space="preserve">4.0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peningkatan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pemerataan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del w:id="11" w:author="ismail - [2010]" w:date="2020-08-31T12:24:00Z">
        <w:r w:rsidDel="00096F5B">
          <w:rPr>
            <w:rFonts w:ascii="Times New Roman" w:eastAsia="Times New Roman" w:hAnsi="Times New Roman" w:cs="Times New Roman"/>
            <w:szCs w:val="24"/>
          </w:rPr>
          <w:delText xml:space="preserve">memerluas </w:delText>
        </w:r>
      </w:del>
      <w:ins w:id="12" w:author="ismail - [2010]" w:date="2020-08-31T12:24:00Z">
        <w:r w:rsidR="00096F5B">
          <w:rPr>
            <w:rFonts w:ascii="Times New Roman" w:eastAsia="Times New Roman" w:hAnsi="Times New Roman" w:cs="Times New Roman"/>
            <w:szCs w:val="24"/>
            <w:lang w:val="id-ID"/>
          </w:rPr>
          <w:t xml:space="preserve">memperluas </w:t>
        </w:r>
      </w:ins>
      <w:proofErr w:type="spellStart"/>
      <w:r>
        <w:rPr>
          <w:rFonts w:ascii="Times New Roman" w:eastAsia="Times New Roman" w:hAnsi="Times New Roman" w:cs="Times New Roman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:rsidR="000716C0" w:rsidRDefault="000716C0" w:rsidP="0007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>
        <w:rPr>
          <w:rFonts w:ascii="Times New Roman" w:eastAsia="Times New Roman" w:hAnsi="Times New Roman" w:cs="Times New Roman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Cs w:val="24"/>
        </w:rPr>
        <w:t>butuhkan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era </w:t>
      </w:r>
      <w:proofErr w:type="spellStart"/>
      <w:r>
        <w:rPr>
          <w:rFonts w:ascii="Times New Roman" w:eastAsia="Times New Roman" w:hAnsi="Times New Roman" w:cs="Times New Roman"/>
          <w:szCs w:val="24"/>
        </w:rPr>
        <w:t>milenial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kolaboratif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komunikatif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berfikir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kritis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4.0 </w:t>
      </w:r>
      <w:del w:id="13" w:author="ismail - [2010]" w:date="2020-08-31T12:28:00Z">
        <w:r w:rsidDel="00096F5B">
          <w:rPr>
            <w:rFonts w:ascii="Times New Roman" w:eastAsia="Times New Roman" w:hAnsi="Times New Roman" w:cs="Times New Roman"/>
            <w:szCs w:val="24"/>
          </w:rPr>
          <w:delText>ini hari</w:delText>
        </w:r>
      </w:del>
      <w:proofErr w:type="gramStart"/>
      <w:ins w:id="14" w:author="ismail - [2010]" w:date="2020-08-31T12:28:00Z">
        <w:r w:rsidR="00096F5B">
          <w:rPr>
            <w:rFonts w:ascii="Times New Roman" w:eastAsia="Times New Roman" w:hAnsi="Times New Roman" w:cs="Times New Roman"/>
            <w:szCs w:val="24"/>
            <w:lang w:val="id-ID"/>
          </w:rPr>
          <w:t xml:space="preserve">saat </w:t>
        </w:r>
      </w:ins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gencar-gencarnya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</w:t>
      </w:r>
      <w:del w:id="15" w:author="ismail - [2010]" w:date="2020-08-31T12:27:00Z">
        <w:r w:rsidDel="00096F5B">
          <w:rPr>
            <w:rFonts w:ascii="Times New Roman" w:eastAsia="Times New Roman" w:hAnsi="Times New Roman" w:cs="Times New Roman"/>
            <w:szCs w:val="24"/>
          </w:rPr>
          <w:delText>publis</w:delText>
        </w:r>
      </w:del>
      <w:ins w:id="16" w:author="ismail - [2010]" w:date="2020-08-31T12:27:00Z">
        <w:r w:rsidR="00096F5B">
          <w:rPr>
            <w:rFonts w:ascii="Times New Roman" w:eastAsia="Times New Roman" w:hAnsi="Times New Roman" w:cs="Times New Roman"/>
            <w:szCs w:val="24"/>
            <w:lang w:val="id-ID"/>
          </w:rPr>
          <w:t>pu</w:t>
        </w:r>
      </w:ins>
      <w:ins w:id="17" w:author="ismail - [2010]" w:date="2020-08-31T12:28:00Z">
        <w:r w:rsidR="00096F5B">
          <w:rPr>
            <w:rFonts w:ascii="Times New Roman" w:eastAsia="Times New Roman" w:hAnsi="Times New Roman" w:cs="Times New Roman"/>
            <w:szCs w:val="24"/>
            <w:lang w:val="id-ID"/>
          </w:rPr>
          <w:t>blikasikan</w:t>
        </w:r>
      </w:ins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era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mempersiapkan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generasi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muda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dunia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4.0.</w:t>
      </w:r>
    </w:p>
    <w:p w:rsidR="000716C0" w:rsidRPr="00096F5B" w:rsidRDefault="000716C0" w:rsidP="0007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id-ID"/>
          <w:rPrChange w:id="18" w:author="ismail - [2010]" w:date="2020-08-31T12:28:00Z">
            <w:rPr>
              <w:rFonts w:ascii="Times New Roman" w:eastAsia="Times New Roman" w:hAnsi="Times New Roman" w:cs="Times New Roman"/>
              <w:szCs w:val="24"/>
            </w:rPr>
          </w:rPrChange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4.0</w:t>
      </w:r>
      <w:ins w:id="19" w:author="ismail - [2010]" w:date="2020-08-31T12:28:00Z">
        <w:r w:rsidR="00096F5B">
          <w:rPr>
            <w:rFonts w:ascii="Times New Roman" w:eastAsia="Times New Roman" w:hAnsi="Times New Roman" w:cs="Times New Roman"/>
            <w:szCs w:val="24"/>
            <w:lang w:val="id-ID"/>
          </w:rPr>
          <w:t xml:space="preserve"> antara lain:</w:t>
        </w:r>
      </w:ins>
    </w:p>
    <w:p w:rsidR="000716C0" w:rsidRDefault="000716C0" w:rsidP="00071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:rsidR="000716C0" w:rsidRDefault="000716C0" w:rsidP="00071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del w:id="20" w:author="ismail - [2010]" w:date="2020-08-31T12:31:00Z">
        <w:r w:rsidDel="00096F5B">
          <w:rPr>
            <w:rFonts w:ascii="Times New Roman" w:eastAsia="Times New Roman" w:hAnsi="Times New Roman" w:cs="Times New Roman"/>
            <w:szCs w:val="24"/>
          </w:rPr>
          <w:delText xml:space="preserve">tahab </w:delText>
        </w:r>
      </w:del>
      <w:ins w:id="21" w:author="ismail - [2010]" w:date="2020-08-31T12:31:00Z">
        <w:r w:rsidR="00096F5B">
          <w:rPr>
            <w:rFonts w:ascii="Times New Roman" w:eastAsia="Times New Roman" w:hAnsi="Times New Roman" w:cs="Times New Roman"/>
            <w:szCs w:val="24"/>
            <w:lang w:val="id-ID"/>
          </w:rPr>
          <w:t>tahap</w:t>
        </w:r>
        <w:r w:rsidR="00096F5B">
          <w:rPr>
            <w:rFonts w:ascii="Times New Roman" w:eastAsia="Times New Roman" w:hAnsi="Times New Roman" w:cs="Times New Roman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guru di </w:t>
      </w:r>
      <w:del w:id="22" w:author="ismail - [2010]" w:date="2020-08-31T12:31:00Z">
        <w:r w:rsidDel="00096F5B">
          <w:rPr>
            <w:rFonts w:ascii="Times New Roman" w:eastAsia="Times New Roman" w:hAnsi="Times New Roman" w:cs="Times New Roman"/>
            <w:szCs w:val="24"/>
          </w:rPr>
          <w:delText xml:space="preserve">tutut </w:delText>
        </w:r>
      </w:del>
      <w:ins w:id="23" w:author="ismail - [2010]" w:date="2020-08-31T12:31:00Z">
        <w:r w:rsidR="00096F5B">
          <w:rPr>
            <w:rFonts w:ascii="Times New Roman" w:eastAsia="Times New Roman" w:hAnsi="Times New Roman" w:cs="Times New Roman"/>
            <w:szCs w:val="24"/>
            <w:lang w:val="id-ID"/>
          </w:rPr>
          <w:t>tuntut</w:t>
        </w:r>
        <w:r w:rsidR="00096F5B">
          <w:rPr>
            <w:rFonts w:ascii="Times New Roman" w:eastAsia="Times New Roman" w:hAnsi="Times New Roman" w:cs="Times New Roman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merancang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bakat</w:t>
      </w:r>
      <w:proofErr w:type="spellEnd"/>
      <w:r>
        <w:rPr>
          <w:rFonts w:ascii="Times New Roman" w:eastAsia="Times New Roman" w:hAnsi="Times New Roman" w:cs="Times New Roman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:rsidR="000716C0" w:rsidDel="00096F5B" w:rsidRDefault="000716C0" w:rsidP="000716C0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24" w:author="ismail - [2010]" w:date="2020-08-31T12:31:00Z"/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formatif</w:t>
      </w:r>
      <w:proofErr w:type="spellEnd"/>
      <w:ins w:id="25" w:author="ismail - [2010]" w:date="2020-08-31T12:31:00Z">
        <w:r w:rsidR="00096F5B">
          <w:rPr>
            <w:rFonts w:ascii="Times New Roman" w:eastAsia="Times New Roman" w:hAnsi="Times New Roman" w:cs="Times New Roman"/>
            <w:szCs w:val="24"/>
            <w:lang w:val="id-ID"/>
          </w:rPr>
          <w:t>,</w:t>
        </w:r>
      </w:ins>
      <w:del w:id="26" w:author="ismail - [2010]" w:date="2020-08-31T12:31:00Z">
        <w:r w:rsidDel="00096F5B">
          <w:rPr>
            <w:rFonts w:ascii="Times New Roman" w:eastAsia="Times New Roman" w:hAnsi="Times New Roman" w:cs="Times New Roman"/>
            <w:szCs w:val="24"/>
          </w:rPr>
          <w:delText>.</w:delText>
        </w:r>
      </w:del>
    </w:p>
    <w:p w:rsidR="000716C0" w:rsidRPr="00096F5B" w:rsidRDefault="000716C0" w:rsidP="00096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rPrChange w:id="27" w:author="ismail - [2010]" w:date="2020-08-31T12:32:00Z">
            <w:rPr>
              <w:rFonts w:ascii="Times New Roman" w:eastAsia="Times New Roman" w:hAnsi="Times New Roman" w:cs="Times New Roman"/>
              <w:szCs w:val="24"/>
            </w:rPr>
          </w:rPrChange>
        </w:rPr>
      </w:pPr>
      <w:del w:id="28" w:author="ismail - [2010]" w:date="2020-08-31T12:32:00Z">
        <w:r w:rsidRPr="00096F5B" w:rsidDel="00096F5B">
          <w:rPr>
            <w:rFonts w:ascii="Times New Roman" w:eastAsia="Times New Roman" w:hAnsi="Times New Roman" w:cs="Times New Roman"/>
            <w:szCs w:val="24"/>
          </w:rPr>
          <w:delText xml:space="preserve">Yaitu </w:delText>
        </w:r>
      </w:del>
      <w:proofErr w:type="gramStart"/>
      <w:r w:rsidRPr="00096F5B">
        <w:rPr>
          <w:rFonts w:ascii="Times New Roman" w:eastAsia="Times New Roman" w:hAnsi="Times New Roman" w:cs="Times New Roman"/>
          <w:szCs w:val="24"/>
        </w:rPr>
        <w:t>guru</w:t>
      </w:r>
      <w:proofErr w:type="gramEnd"/>
      <w:r w:rsidRPr="00096F5B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096F5B">
        <w:rPr>
          <w:rFonts w:ascii="Times New Roman" w:eastAsia="Times New Roman" w:hAnsi="Times New Roman" w:cs="Times New Roman"/>
          <w:szCs w:val="24"/>
        </w:rPr>
        <w:t>sini</w:t>
      </w:r>
      <w:proofErr w:type="spellEnd"/>
      <w:r w:rsidRPr="00096F5B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096F5B">
        <w:rPr>
          <w:rFonts w:ascii="Times New Roman" w:eastAsia="Times New Roman" w:hAnsi="Times New Roman" w:cs="Times New Roman"/>
          <w:szCs w:val="24"/>
        </w:rPr>
        <w:t>tuntut</w:t>
      </w:r>
      <w:proofErr w:type="spellEnd"/>
      <w:r w:rsidRPr="00096F5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96F5B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096F5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96F5B">
        <w:rPr>
          <w:rFonts w:ascii="Times New Roman" w:eastAsia="Times New Roman" w:hAnsi="Times New Roman" w:cs="Times New Roman"/>
          <w:szCs w:val="24"/>
        </w:rPr>
        <w:t>membantu</w:t>
      </w:r>
      <w:proofErr w:type="spellEnd"/>
      <w:r w:rsidRPr="00096F5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96F5B">
        <w:rPr>
          <w:rFonts w:ascii="Times New Roman" w:eastAsia="Times New Roman" w:hAnsi="Times New Roman" w:cs="Times New Roman"/>
          <w:szCs w:val="24"/>
        </w:rPr>
        <w:t>siwa</w:t>
      </w:r>
      <w:proofErr w:type="spellEnd"/>
      <w:r w:rsidRPr="00096F5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96F5B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096F5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96F5B">
        <w:rPr>
          <w:rFonts w:ascii="Times New Roman" w:eastAsia="Times New Roman" w:hAnsi="Times New Roman" w:cs="Times New Roman"/>
          <w:szCs w:val="24"/>
        </w:rPr>
        <w:t>men</w:t>
      </w:r>
      <w:r w:rsidRPr="00807787">
        <w:rPr>
          <w:rFonts w:ascii="Times New Roman" w:eastAsia="Times New Roman" w:hAnsi="Times New Roman" w:cs="Times New Roman"/>
          <w:szCs w:val="24"/>
        </w:rPr>
        <w:t>cari</w:t>
      </w:r>
      <w:proofErr w:type="spellEnd"/>
      <w:r w:rsidRPr="00807787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07787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807787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07787">
        <w:rPr>
          <w:rFonts w:ascii="Times New Roman" w:eastAsia="Times New Roman" w:hAnsi="Times New Roman" w:cs="Times New Roman"/>
          <w:szCs w:val="24"/>
        </w:rPr>
        <w:t>dan</w:t>
      </w:r>
      <w:proofErr w:type="spellEnd"/>
      <w:r w:rsidRPr="00807787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07787">
        <w:rPr>
          <w:rFonts w:ascii="Times New Roman" w:eastAsia="Times New Roman" w:hAnsi="Times New Roman" w:cs="Times New Roman"/>
          <w:szCs w:val="24"/>
        </w:rPr>
        <w:t>bakat</w:t>
      </w:r>
      <w:proofErr w:type="spellEnd"/>
      <w:r w:rsidRPr="00807787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807787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807787">
        <w:rPr>
          <w:rFonts w:ascii="Times New Roman" w:eastAsia="Times New Roman" w:hAnsi="Times New Roman" w:cs="Times New Roman"/>
          <w:szCs w:val="24"/>
        </w:rPr>
        <w:t>.</w:t>
      </w:r>
    </w:p>
    <w:p w:rsidR="000716C0" w:rsidRDefault="000716C0" w:rsidP="00071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Menempatkan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mentor.</w:t>
      </w:r>
    </w:p>
    <w:p w:rsidR="000716C0" w:rsidRDefault="000716C0" w:rsidP="00071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Guri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dilatih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kurikulum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kebebasan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mengajar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:rsidR="000716C0" w:rsidRDefault="000716C0" w:rsidP="00071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profesi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guru.</w:t>
      </w:r>
    </w:p>
    <w:p w:rsidR="000716C0" w:rsidRDefault="000716C0" w:rsidP="000716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era 4.0 </w:t>
      </w:r>
      <w:proofErr w:type="spellStart"/>
      <w:r>
        <w:rPr>
          <w:rFonts w:ascii="Times New Roman" w:eastAsia="Times New Roman" w:hAnsi="Times New Roman" w:cs="Times New Roman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menetap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strata, </w:t>
      </w:r>
      <w:proofErr w:type="spellStart"/>
      <w:r>
        <w:rPr>
          <w:rFonts w:ascii="Times New Roman" w:eastAsia="Times New Roman" w:hAnsi="Times New Roman" w:cs="Times New Roman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mengajarkan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eranya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:rsidR="000716C0" w:rsidRDefault="000716C0" w:rsidP="0007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 Di </w:t>
      </w:r>
      <w:proofErr w:type="spellStart"/>
      <w:r>
        <w:rPr>
          <w:rFonts w:ascii="Times New Roman" w:eastAsia="Times New Roman" w:hAnsi="Times New Roman" w:cs="Times New Roman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szCs w:val="24"/>
        </w:rPr>
        <w:t>tekankan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Cs w:val="24"/>
        </w:rPr>
        <w:t>:</w:t>
      </w:r>
    </w:p>
    <w:p w:rsidR="000716C0" w:rsidRDefault="000716C0" w:rsidP="00071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Mengamati</w:t>
      </w:r>
      <w:proofErr w:type="spellEnd"/>
    </w:p>
    <w:p w:rsidR="000716C0" w:rsidRDefault="000716C0" w:rsidP="00071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Memahami</w:t>
      </w:r>
      <w:proofErr w:type="spellEnd"/>
    </w:p>
    <w:p w:rsidR="000716C0" w:rsidRDefault="000716C0" w:rsidP="00071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Mencoba</w:t>
      </w:r>
      <w:proofErr w:type="spellEnd"/>
    </w:p>
    <w:p w:rsidR="000716C0" w:rsidRDefault="000716C0" w:rsidP="00071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</w:p>
    <w:p w:rsidR="000716C0" w:rsidRDefault="000716C0" w:rsidP="000716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Penelitian</w:t>
      </w:r>
      <w:proofErr w:type="spellEnd"/>
    </w:p>
    <w:p w:rsidR="000716C0" w:rsidRDefault="000716C0" w:rsidP="0007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dasarnya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lihat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kesatuan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kritis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kritis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Cs w:val="24"/>
        </w:rPr>
        <w:t>butuhkan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kritis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timbul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:rsidR="000716C0" w:rsidRDefault="000716C0" w:rsidP="0007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 xml:space="preserve">Dari </w:t>
      </w:r>
      <w:proofErr w:type="spellStart"/>
      <w:r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mucul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pemikiran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kritis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tadi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Cs w:val="24"/>
        </w:rPr>
        <w:t>pengaplikasian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menyiapkan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menumbuhkan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  <w:proofErr w:type="gramEnd"/>
    </w:p>
    <w:p w:rsidR="000716C0" w:rsidRDefault="000716C0" w:rsidP="00071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Cs w:val="24"/>
        </w:rPr>
        <w:t>sini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kolaborasi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orang.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Hal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pandangan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ide-ide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:rsidR="009D1E47" w:rsidRDefault="000716C0" w:rsidP="000716C0">
      <w:proofErr w:type="gramStart"/>
      <w:r>
        <w:rPr>
          <w:rFonts w:ascii="Times New Roman" w:eastAsia="Times New Roman" w:hAnsi="Times New Roman" w:cs="Times New Roman"/>
          <w:szCs w:val="24"/>
        </w:rPr>
        <w:t xml:space="preserve">Yang </w:t>
      </w:r>
      <w:del w:id="29" w:author="ismail - [2010]" w:date="2020-08-31T12:33:00Z">
        <w:r w:rsidDel="00807787">
          <w:rPr>
            <w:rFonts w:ascii="Times New Roman" w:eastAsia="Times New Roman" w:hAnsi="Times New Roman" w:cs="Times New Roman"/>
            <w:szCs w:val="24"/>
          </w:rPr>
          <w:delText xml:space="preserve">terahir </w:delText>
        </w:r>
      </w:del>
      <w:ins w:id="30" w:author="ismail - [2010]" w:date="2020-08-31T12:33:00Z">
        <w:r w:rsidR="00807787">
          <w:rPr>
            <w:rFonts w:ascii="Times New Roman" w:eastAsia="Times New Roman" w:hAnsi="Times New Roman" w:cs="Times New Roman"/>
            <w:szCs w:val="24"/>
            <w:lang w:val="id-ID"/>
          </w:rPr>
          <w:t>terakhir</w:t>
        </w:r>
        <w:r w:rsidR="00807787">
          <w:rPr>
            <w:rFonts w:ascii="Times New Roman" w:eastAsia="Times New Roman" w:hAnsi="Times New Roman" w:cs="Times New Roman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ins w:id="31" w:author="ismail - [2010]" w:date="2020-08-31T12:34:00Z">
        <w:r w:rsidR="00807787">
          <w:rPr>
            <w:rFonts w:ascii="Times New Roman" w:eastAsia="Times New Roman" w:hAnsi="Times New Roman" w:cs="Times New Roman"/>
            <w:szCs w:val="24"/>
            <w:lang w:val="id-ID"/>
          </w:rPr>
          <w:t xml:space="preserve"> </w:t>
        </w:r>
      </w:ins>
      <w:del w:id="32" w:author="ismail - [2010]" w:date="2020-08-31T12:34:00Z">
        <w:r w:rsidDel="00807787">
          <w:rPr>
            <w:rFonts w:ascii="Times New Roman" w:eastAsia="Times New Roman" w:hAnsi="Times New Roman" w:cs="Times New Roman"/>
            <w:szCs w:val="24"/>
          </w:rPr>
          <w:delText>,</w:delText>
        </w:r>
      </w:del>
      <w:ins w:id="33" w:author="ismail - [2010]" w:date="2020-08-31T12:34:00Z">
        <w:r w:rsidR="00807787">
          <w:rPr>
            <w:rFonts w:ascii="Times New Roman" w:eastAsia="Times New Roman" w:hAnsi="Times New Roman" w:cs="Times New Roman"/>
            <w:szCs w:val="24"/>
            <w:lang w:val="id-ID"/>
          </w:rPr>
          <w:t>tentang</w:t>
        </w:r>
      </w:ins>
      <w:del w:id="34" w:author="ismail - [2010]" w:date="2020-08-31T12:34:00Z">
        <w:r w:rsidDel="00807787">
          <w:rPr>
            <w:rFonts w:ascii="Times New Roman" w:eastAsia="Times New Roman" w:hAnsi="Times New Roman" w:cs="Times New Roman"/>
            <w:szCs w:val="24"/>
          </w:rPr>
          <w:delText xml:space="preserve"> </w:delText>
        </w:r>
      </w:del>
      <w:proofErr w:type="spellStart"/>
      <w:r>
        <w:rPr>
          <w:rFonts w:ascii="Times New Roman" w:eastAsia="Times New Roman" w:hAnsi="Times New Roman" w:cs="Times New Roman"/>
          <w:szCs w:val="24"/>
        </w:rPr>
        <w:t>tuntutan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lihat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sectPr w:rsidR="009D1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6C0"/>
    <w:rsid w:val="000716C0"/>
    <w:rsid w:val="00096F5B"/>
    <w:rsid w:val="00325430"/>
    <w:rsid w:val="00807787"/>
    <w:rsid w:val="0084101E"/>
    <w:rsid w:val="009D1E47"/>
    <w:rsid w:val="00B22027"/>
    <w:rsid w:val="00EE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6C0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6C0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716C0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0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6C0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6C0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716C0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0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2020-08-31T04:12:00Z</dcterms:created>
  <dcterms:modified xsi:type="dcterms:W3CDTF">2020-08-31T05:34:00Z</dcterms:modified>
</cp:coreProperties>
</file>