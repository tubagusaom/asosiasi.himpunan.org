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A5F8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A34F2F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5A89D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8678E5E" w14:textId="7985051E" w:rsidR="00927764" w:rsidRPr="00927764" w:rsidRDefault="00927764" w:rsidP="008D1FA8">
      <w:pPr>
        <w:pStyle w:val="ListParagraph"/>
        <w:ind w:left="0"/>
        <w:rPr>
          <w:rFonts w:ascii="Cambria" w:hAnsi="Cambria"/>
        </w:rPr>
        <w:pPrChange w:id="0" w:author="Ida Sugiarti" w:date="2022-08-16T11:34:00Z">
          <w:pPr>
            <w:pStyle w:val="ListParagraph"/>
            <w:numPr>
              <w:numId w:val="2"/>
            </w:numPr>
            <w:ind w:left="567" w:hanging="567"/>
          </w:pPr>
        </w:pPrChange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ins w:id="1" w:author="Ida Sugiarti" w:date="2022-08-16T11:34:00Z">
        <w:r w:rsidR="008D1FA8">
          <w:rPr>
            <w:rFonts w:ascii="Cambria" w:hAnsi="Cambria" w:cs="Times New Roman"/>
            <w:sz w:val="24"/>
            <w:szCs w:val="24"/>
          </w:rPr>
          <w:t>?</w:t>
        </w:r>
      </w:ins>
      <w:del w:id="2" w:author="Ida Sugiarti" w:date="2022-08-16T11:34:00Z">
        <w:r w:rsidRPr="00927764" w:rsidDel="008D1FA8">
          <w:rPr>
            <w:rFonts w:ascii="Cambria" w:hAnsi="Cambria" w:cs="Times New Roman"/>
            <w:sz w:val="24"/>
            <w:szCs w:val="24"/>
          </w:rPr>
          <w:delText>.</w:delText>
        </w:r>
      </w:del>
    </w:p>
    <w:p w14:paraId="47CD96FF" w14:textId="77777777" w:rsidR="00927764" w:rsidRPr="0094076B" w:rsidRDefault="00927764" w:rsidP="00927764">
      <w:pPr>
        <w:rPr>
          <w:rFonts w:ascii="Cambria" w:hAnsi="Cambria"/>
        </w:rPr>
      </w:pPr>
    </w:p>
    <w:p w14:paraId="35268F3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3516EB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6109F9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2408F0E" wp14:editId="31BCF94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760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6AA1FFD" w14:textId="4EB4E2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1FA8">
        <w:rPr>
          <w:rFonts w:ascii="Times New Roman" w:eastAsia="Times New Roman" w:hAnsi="Times New Roman" w:cs="Times New Roman"/>
          <w:sz w:val="24"/>
          <w:szCs w:val="24"/>
          <w:rPrChange w:id="3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8D1FA8">
        <w:rPr>
          <w:rFonts w:ascii="Times New Roman" w:eastAsia="Times New Roman" w:hAnsi="Times New Roman" w:cs="Times New Roman"/>
          <w:sz w:val="24"/>
          <w:szCs w:val="24"/>
          <w:rPrChange w:id="4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D1FA8">
        <w:rPr>
          <w:rFonts w:ascii="Times New Roman" w:eastAsia="Times New Roman" w:hAnsi="Times New Roman" w:cs="Times New Roman"/>
          <w:sz w:val="24"/>
          <w:szCs w:val="24"/>
          <w:rPrChange w:id="5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8D1FA8">
        <w:rPr>
          <w:rFonts w:ascii="Times New Roman" w:eastAsia="Times New Roman" w:hAnsi="Times New Roman" w:cs="Times New Roman"/>
          <w:sz w:val="24"/>
          <w:szCs w:val="24"/>
          <w:rPrChange w:id="6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8D1FA8">
        <w:rPr>
          <w:rFonts w:ascii="Times New Roman" w:eastAsia="Times New Roman" w:hAnsi="Times New Roman" w:cs="Times New Roman"/>
          <w:sz w:val="24"/>
          <w:szCs w:val="24"/>
          <w:rPrChange w:id="7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8D1FA8">
        <w:rPr>
          <w:rFonts w:ascii="Times New Roman" w:eastAsia="Times New Roman" w:hAnsi="Times New Roman" w:cs="Times New Roman"/>
          <w:sz w:val="24"/>
          <w:szCs w:val="24"/>
          <w:rPrChange w:id="8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8D1FA8">
        <w:rPr>
          <w:rFonts w:ascii="Times New Roman" w:eastAsia="Times New Roman" w:hAnsi="Times New Roman" w:cs="Times New Roman"/>
          <w:sz w:val="24"/>
          <w:szCs w:val="24"/>
          <w:rPrChange w:id="9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8D1FA8">
        <w:rPr>
          <w:rFonts w:ascii="Times New Roman" w:eastAsia="Times New Roman" w:hAnsi="Times New Roman" w:cs="Times New Roman"/>
          <w:sz w:val="24"/>
          <w:szCs w:val="24"/>
          <w:rPrChange w:id="10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del w:id="11" w:author="Ida Sugiarti" w:date="2022-08-16T11:35:00Z">
        <w:r w:rsidRPr="008D1FA8" w:rsidDel="008D1FA8">
          <w:rPr>
            <w:rFonts w:ascii="Times New Roman" w:eastAsia="Times New Roman" w:hAnsi="Times New Roman" w:cs="Times New Roman"/>
            <w:sz w:val="24"/>
            <w:szCs w:val="24"/>
            <w:rPrChange w:id="12" w:author="Ida Sugiarti" w:date="2022-08-16T11:3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sama</w:delText>
        </w:r>
      </w:del>
      <w:proofErr w:type="spellStart"/>
      <w:ins w:id="13" w:author="Ida Sugiarti" w:date="2022-08-16T11:35:00Z">
        <w:r w:rsidR="008D1FA8" w:rsidRPr="008D1FA8">
          <w:rPr>
            <w:rFonts w:ascii="Times New Roman" w:eastAsia="Times New Roman" w:hAnsi="Times New Roman" w:cs="Times New Roman"/>
            <w:sz w:val="24"/>
            <w:szCs w:val="24"/>
            <w:rPrChange w:id="14" w:author="Ida Sugiarti" w:date="2022-08-16T11:3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dengan</w:t>
        </w:r>
      </w:ins>
      <w:proofErr w:type="spellEnd"/>
      <w:r w:rsidRPr="008D1FA8">
        <w:rPr>
          <w:rFonts w:ascii="Times New Roman" w:eastAsia="Times New Roman" w:hAnsi="Times New Roman" w:cs="Times New Roman"/>
          <w:sz w:val="24"/>
          <w:szCs w:val="24"/>
          <w:rPrChange w:id="15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D1FA8">
        <w:rPr>
          <w:rFonts w:ascii="Times New Roman" w:eastAsia="Times New Roman" w:hAnsi="Times New Roman" w:cs="Times New Roman"/>
          <w:sz w:val="24"/>
          <w:szCs w:val="24"/>
          <w:rPrChange w:id="16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8D1FA8">
        <w:rPr>
          <w:rFonts w:ascii="Times New Roman" w:eastAsia="Times New Roman" w:hAnsi="Times New Roman" w:cs="Times New Roman"/>
          <w:sz w:val="24"/>
          <w:szCs w:val="24"/>
          <w:rPrChange w:id="17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del w:id="18" w:author="Ida Sugiarti" w:date="2022-08-16T11:35:00Z">
        <w:r w:rsidRPr="008D1FA8" w:rsidDel="008D1FA8">
          <w:rPr>
            <w:rFonts w:ascii="Times New Roman" w:eastAsia="Times New Roman" w:hAnsi="Times New Roman" w:cs="Times New Roman"/>
            <w:sz w:val="24"/>
            <w:szCs w:val="24"/>
            <w:rPrChange w:id="19" w:author="Ida Sugiarti" w:date="2022-08-16T11:3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t</w:delText>
        </w:r>
      </w:del>
      <w:del w:id="20" w:author="Ida Sugiarti" w:date="2022-08-16T11:34:00Z">
        <w:r w:rsidRPr="008D1FA8" w:rsidDel="008D1FA8">
          <w:rPr>
            <w:rFonts w:ascii="Times New Roman" w:eastAsia="Times New Roman" w:hAnsi="Times New Roman" w:cs="Times New Roman"/>
            <w:sz w:val="24"/>
            <w:szCs w:val="24"/>
            <w:rPrChange w:id="21" w:author="Ida Sugiarti" w:date="2022-08-16T11:3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etep</w:delText>
        </w:r>
      </w:del>
      <w:proofErr w:type="spellStart"/>
      <w:ins w:id="22" w:author="Ida Sugiarti" w:date="2022-08-16T11:35:00Z">
        <w:r w:rsidR="008D1FA8" w:rsidRPr="008D1FA8">
          <w:rPr>
            <w:rFonts w:ascii="Times New Roman" w:eastAsia="Times New Roman" w:hAnsi="Times New Roman" w:cs="Times New Roman"/>
            <w:sz w:val="24"/>
            <w:szCs w:val="24"/>
            <w:rPrChange w:id="23" w:author="Ida Sugiarti" w:date="2022-08-16T11:3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tetap</w:t>
        </w:r>
      </w:ins>
      <w:proofErr w:type="spellEnd"/>
      <w:r w:rsidRPr="008D1FA8">
        <w:rPr>
          <w:rFonts w:ascii="Times New Roman" w:eastAsia="Times New Roman" w:hAnsi="Times New Roman" w:cs="Times New Roman"/>
          <w:sz w:val="24"/>
          <w:szCs w:val="24"/>
          <w:rPrChange w:id="24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del w:id="25" w:author="Ida Sugiarti" w:date="2022-08-16T11:35:00Z">
        <w:r w:rsidRPr="008D1FA8" w:rsidDel="008D1FA8">
          <w:rPr>
            <w:rFonts w:ascii="Times New Roman" w:eastAsia="Times New Roman" w:hAnsi="Times New Roman" w:cs="Times New Roman"/>
            <w:sz w:val="24"/>
            <w:szCs w:val="24"/>
            <w:rPrChange w:id="26" w:author="Ida Sugiarti" w:date="2022-08-16T11:3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temenan</w:delText>
        </w:r>
      </w:del>
      <w:proofErr w:type="spellStart"/>
      <w:ins w:id="27" w:author="Ida Sugiarti" w:date="2022-08-16T11:35:00Z">
        <w:r w:rsidR="008D1FA8" w:rsidRPr="008D1FA8">
          <w:rPr>
            <w:rFonts w:ascii="Times New Roman" w:eastAsia="Times New Roman" w:hAnsi="Times New Roman" w:cs="Times New Roman"/>
            <w:sz w:val="24"/>
            <w:szCs w:val="24"/>
            <w:rPrChange w:id="28" w:author="Ida Sugiarti" w:date="2022-08-16T11:3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berteman</w:t>
        </w:r>
      </w:ins>
      <w:proofErr w:type="spellEnd"/>
      <w:r w:rsidRPr="008D1FA8">
        <w:rPr>
          <w:rFonts w:ascii="Times New Roman" w:eastAsia="Times New Roman" w:hAnsi="Times New Roman" w:cs="Times New Roman"/>
          <w:sz w:val="24"/>
          <w:szCs w:val="24"/>
          <w:rPrChange w:id="29" w:author="Ida Sugiarti" w:date="2022-08-16T11:3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del w:id="30" w:author="Ida Sugiarti" w:date="2022-08-16T11:34:00Z">
        <w:r w:rsidRPr="008D1FA8" w:rsidDel="008D1FA8">
          <w:rPr>
            <w:rFonts w:ascii="Times New Roman" w:eastAsia="Times New Roman" w:hAnsi="Times New Roman" w:cs="Times New Roman"/>
            <w:sz w:val="24"/>
            <w:szCs w:val="24"/>
            <w:rPrChange w:id="31" w:author="Ida Sugiarti" w:date="2022-08-16T11:3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aja</w:delText>
        </w:r>
      </w:del>
      <w:ins w:id="32" w:author="Ida Sugiarti" w:date="2022-08-16T11:34:00Z">
        <w:r w:rsidR="008D1FA8" w:rsidRPr="008D1FA8">
          <w:rPr>
            <w:rFonts w:ascii="Times New Roman" w:eastAsia="Times New Roman" w:hAnsi="Times New Roman" w:cs="Times New Roman"/>
            <w:sz w:val="24"/>
            <w:szCs w:val="24"/>
            <w:rPrChange w:id="33" w:author="Ida Sugiarti" w:date="2022-08-16T11:3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  <w:proofErr w:type="spellStart"/>
        <w:r w:rsidR="008D1FA8" w:rsidRPr="008D1FA8">
          <w:rPr>
            <w:rFonts w:ascii="Times New Roman" w:eastAsia="Times New Roman" w:hAnsi="Times New Roman" w:cs="Times New Roman"/>
            <w:sz w:val="24"/>
            <w:szCs w:val="24"/>
            <w:rPrChange w:id="34" w:author="Ida Sugiarti" w:date="2022-08-16T11:35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Huft.</w:t>
      </w:r>
      <w:ins w:id="35" w:author="Ida Sugiarti" w:date="2022-08-16T11:36:00Z">
        <w:r w:rsidR="008D1F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spasi</w:t>
        </w:r>
        <w:proofErr w:type="spellEnd"/>
        <w:r w:rsidR="008D1F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8D1F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konsisten</w:t>
        </w:r>
        <w:proofErr w:type="spellEnd"/>
        <w:r w:rsidR="008D1FA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</w:p>
    <w:p w14:paraId="079A1105" w14:textId="7C032572" w:rsidR="00927764" w:rsidRPr="00C50A1E" w:rsidDel="008D1FA8" w:rsidRDefault="00927764" w:rsidP="008D1FA8">
      <w:pPr>
        <w:shd w:val="clear" w:color="auto" w:fill="F5F5F5"/>
        <w:spacing w:after="375"/>
        <w:jc w:val="both"/>
        <w:rPr>
          <w:del w:id="36" w:author="Ida Sugiarti" w:date="2022-08-16T11:36:00Z"/>
          <w:rFonts w:ascii="Times New Roman" w:eastAsia="Times New Roman" w:hAnsi="Times New Roman" w:cs="Times New Roman"/>
          <w:sz w:val="24"/>
          <w:szCs w:val="24"/>
        </w:rPr>
        <w:pPrChange w:id="37" w:author="Ida Sugiarti" w:date="2022-08-16T11:3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8" w:author="Ida Sugiarti" w:date="2022-08-16T11:45:00Z">
        <w:r w:rsidRPr="00C50A1E" w:rsidDel="00954BA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Ida Sugiarti" w:date="2022-08-16T11:43:00Z">
        <w:r w:rsidRPr="00C50A1E" w:rsidDel="00954BAA">
          <w:rPr>
            <w:rFonts w:ascii="Times New Roman" w:eastAsia="Times New Roman" w:hAnsi="Times New Roman" w:cs="Times New Roman"/>
            <w:sz w:val="24"/>
            <w:szCs w:val="24"/>
          </w:rPr>
          <w:delText>aduhai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40" w:author="Ida Sugiarti" w:date="2022-08-16T11:45:00Z">
        <w:r w:rsidRPr="00C50A1E" w:rsidDel="00954BA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del w:id="41" w:author="Ida Sugiarti" w:date="2022-08-16T11:44:00Z">
        <w:r w:rsidRPr="00C50A1E" w:rsidDel="00954BAA">
          <w:rPr>
            <w:rFonts w:ascii="Times New Roman" w:eastAsia="Times New Roman" w:hAnsi="Times New Roman" w:cs="Times New Roman"/>
            <w:sz w:val="24"/>
            <w:szCs w:val="24"/>
          </w:rPr>
          <w:delText xml:space="preserve">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42" w:author="Ida Sugiarti" w:date="2022-08-16T11:45:00Z">
        <w:r w:rsidR="00954BAA">
          <w:rPr>
            <w:rFonts w:ascii="Times New Roman" w:eastAsia="Times New Roman" w:hAnsi="Times New Roman" w:cs="Times New Roman"/>
            <w:sz w:val="24"/>
            <w:szCs w:val="24"/>
          </w:rPr>
          <w:t>saat</w:t>
        </w:r>
      </w:ins>
      <w:proofErr w:type="spellEnd"/>
      <w:del w:id="43" w:author="Ida Sugiarti" w:date="2022-08-16T11:45:00Z">
        <w:r w:rsidRPr="00C50A1E" w:rsidDel="00954BAA">
          <w:rPr>
            <w:rFonts w:ascii="Times New Roman" w:eastAsia="Times New Roman" w:hAnsi="Times New Roman" w:cs="Times New Roman"/>
            <w:sz w:val="24"/>
            <w:szCs w:val="24"/>
          </w:rPr>
          <w:delText>kala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44" w:author="Ida Sugiarti" w:date="2022-08-16T11:36:00Z">
        <w:r w:rsidR="008D1FA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spellStart"/>
      <w:proofErr w:type="gramEnd"/>
    </w:p>
    <w:p w14:paraId="3C8B93B4" w14:textId="6CA6CDE8" w:rsidR="00927764" w:rsidRPr="00C50A1E" w:rsidRDefault="00927764" w:rsidP="008D1F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5" w:author="Ida Sugiarti" w:date="2022-08-16T11:3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Ida Sugiarti" w:date="2022-08-16T11:37:00Z">
        <w:r w:rsidRPr="00C50A1E" w:rsidDel="008D1FA8">
          <w:rPr>
            <w:rFonts w:ascii="Times New Roman" w:eastAsia="Times New Roman" w:hAnsi="Times New Roman" w:cs="Times New Roman"/>
            <w:sz w:val="24"/>
            <w:szCs w:val="24"/>
          </w:rPr>
          <w:delText>sehari-har</w:delText>
        </w:r>
      </w:del>
      <w:proofErr w:type="spellStart"/>
      <w:ins w:id="47" w:author="Ida Sugiarti" w:date="2022-08-16T11:37:00Z">
        <w:r w:rsidR="008D1FA8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8D1F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D1FA8"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del w:id="48" w:author="Ida Sugiarti" w:date="2022-08-16T11:37:00Z">
        <w:r w:rsidRPr="00C50A1E" w:rsidDel="008D1FA8">
          <w:rPr>
            <w:rFonts w:ascii="Times New Roman" w:eastAsia="Times New Roman" w:hAnsi="Times New Roman" w:cs="Times New Roman"/>
            <w:sz w:val="24"/>
            <w:szCs w:val="24"/>
          </w:rPr>
          <w:delText>i,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del w:id="49" w:author="Ida Sugiarti" w:date="2022-08-16T11:38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 xml:space="preserve"> seperti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Ida Sugiarti" w:date="2022-08-16T11:38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 w:rsidR="00003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1" w:author="Ida Sugiarti" w:date="2022-08-16T11:38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003475">
          <w:rPr>
            <w:rFonts w:ascii="Times New Roman" w:eastAsia="Times New Roman" w:hAnsi="Times New Roman" w:cs="Times New Roman"/>
            <w:sz w:val="24"/>
            <w:szCs w:val="24"/>
          </w:rPr>
          <w:t xml:space="preserve"> -</w:t>
        </w:r>
      </w:ins>
      <w:proofErr w:type="spellStart"/>
      <w:del w:id="52" w:author="Ida Sugiarti" w:date="2022-08-16T11:38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53" w:author="Ida Sugiarti" w:date="2022-08-16T11:38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Ida Sugiarti" w:date="2022-08-16T11:39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>sangat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Ida Sugiarti" w:date="2022-08-16T11:39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 xml:space="preserve">terasa </w:delText>
        </w:r>
      </w:del>
      <w:proofErr w:type="spellStart"/>
      <w:ins w:id="56" w:author="Ida Sugiarti" w:date="2022-08-16T11:39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003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03475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="0000347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7" w:author="Ida Sugiarti" w:date="2022-08-16T11:39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58" w:author="Ida Sugiarti" w:date="2022-08-16T11:39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E44A5" w14:textId="105E45C3" w:rsidR="00927764" w:rsidRPr="00C50A1E" w:rsidRDefault="00927764" w:rsidP="008D1F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9" w:author="Ida Sugiarti" w:date="2022-08-16T11:3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Ida Sugiarti" w:date="2022-08-16T11:41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61" w:author="Ida Sugiarti" w:date="2022-08-16T11:41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003475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2" w:author="Ida Sugiarti" w:date="2022-08-16T11:42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63" w:author="Ida Sugiarti" w:date="2022-08-16T11:42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4" w:author="Ida Sugiarti" w:date="2022-08-16T11:40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proofErr w:type="spellStart"/>
      <w:ins w:id="65" w:author="Ida Sugiarti" w:date="2022-08-16T11:40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>bahagia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66" w:author="Ida Sugiarti" w:date="2022-08-16T11:42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03475">
          <w:rPr>
            <w:rFonts w:ascii="Times New Roman" w:eastAsia="Times New Roman" w:hAnsi="Times New Roman" w:cs="Times New Roman"/>
            <w:sz w:val="24"/>
            <w:szCs w:val="24"/>
          </w:rPr>
          <w:t>terdampak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7" w:author="Ida Sugiarti" w:date="2022-08-16T11:40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68" w:author="Ida Sugiarti" w:date="2022-08-16T11:40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>Berhubungan</w:t>
        </w:r>
        <w:proofErr w:type="spellEnd"/>
        <w:r w:rsidR="00003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0347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003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69" w:author="Ida Sugiarti" w:date="2022-08-16T11:41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0" w:author="Ida Sugiarti" w:date="2022-08-16T11:41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 xml:space="preserve">. Ya,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1" w:author="Ida Sugiarti" w:date="2022-08-16T11:41:00Z">
        <w:r w:rsidRPr="00C50A1E" w:rsidDel="00003475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2" w:author="Ida Sugiarti" w:date="2022-08-16T11:41:00Z">
        <w:r w:rsidR="0000347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8C4922" w14:textId="19382C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73" w:author="Ida Sugiarti" w:date="2022-08-16T11:43:00Z">
        <w:r w:rsidRPr="00C50A1E" w:rsidDel="0000347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Ketika </w:delText>
        </w:r>
      </w:del>
      <w:proofErr w:type="spellStart"/>
      <w:ins w:id="74" w:author="Ida Sugiarti" w:date="2022-08-16T11:43:00Z">
        <w:r w:rsidR="0000347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  <w:r w:rsidR="00003475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etika</w:t>
        </w:r>
        <w:proofErr w:type="spellEnd"/>
        <w:r w:rsidR="00003475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75" w:author="Ida Sugiarti" w:date="2022-08-16T11:42:00Z">
        <w:r w:rsidR="0000347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76" w:author="Ida Sugiarti" w:date="2022-08-16T11:47:00Z">
        <w:r w:rsidR="00954BAA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77" w:author="Ida Sugiarti" w:date="2022-08-16T11:47:00Z">
        <w:r w:rsidDel="00954BAA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DE5301" w14:textId="75184E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Ida Sugiarti" w:date="2022-08-16T11:47:00Z">
        <w:r w:rsidRPr="00C50A1E" w:rsidDel="00954BAA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9" w:author="Ida Sugiarti" w:date="2022-08-16T11:47:00Z">
        <w:r w:rsidR="00954BAA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954B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302F1" w14:textId="345CBE7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0" w:author="Ida Sugiarti" w:date="2022-08-16T11:48:00Z">
        <w:r w:rsidRPr="00C50A1E" w:rsidDel="00954BAA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del w:id="81" w:author="Ida Sugiarti" w:date="2022-08-16T11:49:00Z">
        <w:r w:rsidRPr="00C50A1E" w:rsidDel="00C01B1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82" w:author="Ida Sugiarti" w:date="2022-08-16T11:48:00Z">
        <w:r w:rsidRPr="00C50A1E" w:rsidDel="00C01B16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3" w:author="Ida Sugiarti" w:date="2022-08-16T11:48:00Z">
        <w:r w:rsidR="00C01B16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C01B1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4" w:author="Ida Sugiarti" w:date="2022-08-16T11:48:00Z">
        <w:r w:rsidR="00C01B16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85" w:author="Ida Sugiarti" w:date="2022-08-16T11:48:00Z">
        <w:r w:rsidR="00C01B16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86" w:author="Ida Sugiarti" w:date="2022-08-16T11:48:00Z">
        <w:r w:rsidR="00C01B1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01B16">
          <w:rPr>
            <w:rFonts w:ascii="Times New Roman" w:eastAsia="Times New Roman" w:hAnsi="Times New Roman" w:cs="Times New Roman"/>
            <w:sz w:val="24"/>
            <w:szCs w:val="24"/>
          </w:rPr>
          <w:t>biji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348627" w14:textId="216D6FFF" w:rsidR="00927764" w:rsidRPr="00C50A1E" w:rsidDel="0037342E" w:rsidRDefault="00927764" w:rsidP="00927764">
      <w:pPr>
        <w:shd w:val="clear" w:color="auto" w:fill="F5F5F5"/>
        <w:spacing w:after="375"/>
        <w:rPr>
          <w:del w:id="87" w:author="Ida Sugiarti" w:date="2022-08-16T11:5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88" w:author="Ida Sugiarti" w:date="2022-08-16T11:52:00Z">
        <w:r w:rsidR="00C01B1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9" w:author="Ida Sugiarti" w:date="2022-08-16T11:49:00Z">
        <w:r w:rsidR="00C01B1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90" w:author="Ida Sugiarti" w:date="2022-08-16T11:51:00Z">
        <w:r w:rsidR="00C01B1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91" w:author="Ida Sugiarti" w:date="2022-08-16T11:53:00Z">
        <w:r w:rsidRPr="00C50A1E" w:rsidDel="00C01B16">
          <w:rPr>
            <w:rFonts w:ascii="Times New Roman" w:eastAsia="Times New Roman" w:hAnsi="Times New Roman" w:cs="Times New Roman"/>
            <w:sz w:val="24"/>
            <w:szCs w:val="24"/>
          </w:rPr>
          <w:delText xml:space="preserve"> memang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2" w:author="Ida Sugiarti" w:date="2022-08-16T11:49:00Z">
        <w:r w:rsidRPr="00C50A1E" w:rsidDel="00C01B16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proofErr w:type="spellStart"/>
      <w:ins w:id="93" w:author="Ida Sugiarti" w:date="2022-08-16T11:49:00Z">
        <w:r w:rsidR="00C01B16">
          <w:rPr>
            <w:rFonts w:ascii="Times New Roman" w:eastAsia="Times New Roman" w:hAnsi="Times New Roman" w:cs="Times New Roman"/>
            <w:sz w:val="24"/>
            <w:szCs w:val="24"/>
          </w:rPr>
          <w:t>dapa</w:t>
        </w:r>
      </w:ins>
      <w:ins w:id="94" w:author="Ida Sugiarti" w:date="2022-08-16T11:50:00Z">
        <w:r w:rsidR="00C01B16">
          <w:rPr>
            <w:rFonts w:ascii="Times New Roman" w:eastAsia="Times New Roman" w:hAnsi="Times New Roman" w:cs="Times New Roman"/>
            <w:sz w:val="24"/>
            <w:szCs w:val="24"/>
          </w:rPr>
          <w:t>t</w:t>
        </w:r>
        <w:proofErr w:type="spellEnd"/>
        <w:r w:rsidR="00C01B1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01B1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ins w:id="95" w:author="Ida Sugiarti" w:date="2022-08-16T11:52:00Z">
        <w:r w:rsidR="00C01B1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6" w:author="Ida Sugiarti" w:date="2022-08-16T11:50:00Z">
        <w:r w:rsidRPr="00C50A1E" w:rsidDel="00C01B16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4D0B859F" w14:textId="59F71171" w:rsidR="00927764" w:rsidRPr="00C50A1E" w:rsidDel="0037342E" w:rsidRDefault="00927764" w:rsidP="00927764">
      <w:pPr>
        <w:shd w:val="clear" w:color="auto" w:fill="F5F5F5"/>
        <w:spacing w:after="375"/>
        <w:rPr>
          <w:del w:id="97" w:author="Ida Sugiarti" w:date="2022-08-16T11:55:00Z"/>
          <w:rFonts w:ascii="Times New Roman" w:eastAsia="Times New Roman" w:hAnsi="Times New Roman" w:cs="Times New Roman"/>
          <w:sz w:val="24"/>
          <w:szCs w:val="24"/>
        </w:rPr>
      </w:pPr>
      <w:del w:id="98" w:author="Ida Sugiarti" w:date="2022-08-16T11:51:00Z">
        <w:r w:rsidRPr="00C50A1E" w:rsidDel="00C01B16">
          <w:rPr>
            <w:rFonts w:ascii="Times New Roman" w:eastAsia="Times New Roman" w:hAnsi="Times New Roman" w:cs="Times New Roman"/>
            <w:sz w:val="24"/>
            <w:szCs w:val="24"/>
          </w:rPr>
          <w:delText xml:space="preserve">Terutama </w:delText>
        </w:r>
      </w:del>
      <w:ins w:id="99" w:author="Ida Sugiarti" w:date="2022-08-16T11:53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Ma</w:t>
        </w:r>
      </w:ins>
      <w:del w:id="100" w:author="Ida Sugiarti" w:date="2022-08-16T11:51:00Z">
        <w:r w:rsidRPr="00C50A1E" w:rsidDel="00C01B16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del w:id="101" w:author="Ida Sugiarti" w:date="2022-08-16T11:53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ins w:id="102" w:author="Ida Sugiarti" w:date="2022-08-16T11:54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ins w:id="103" w:author="Ida Sugiarti" w:date="2022-08-16T11:54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4" w:author="Ida Sugiarti" w:date="2022-08-16T11:54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5" w:author="Ida Sugiarti" w:date="2022-08-16T11:54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Apalagi dengan makan,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6" w:author="Ida Sugiarti" w:date="2022-08-16T11:54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 xml:space="preserve">tubuh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del w:id="107" w:author="Ida Sugiarti" w:date="2022-08-16T11:54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 xml:space="preserve"> mendapat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8" w:author="Ida Sugiarti" w:date="2022-08-16T11:54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menyebabkan</w:t>
        </w:r>
        <w:proofErr w:type="spellEnd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del w:id="109" w:author="Ida Sugiarti" w:date="2022-08-16T11:55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4E11FD8D" w14:textId="3B0A1CC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10" w:author="Ida Sugiarti" w:date="2022-08-16T11:55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Padahal kenyataannya,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1" w:author="Ida Sugiarti" w:date="2022-08-16T11:55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del w:id="112" w:author="Ida Sugiarti" w:date="2022-08-16T11:55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ins w:id="113" w:author="Ida Sugiarti" w:date="2022-08-16T11:55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14" w:author="Ida Sugiarti" w:date="2022-08-16T11:55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5" w:author="Ida Sugiarti" w:date="2022-08-16T11:55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116" w:author="Ida Sugiarti" w:date="2022-08-16T11:55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17" w:author="Ida Sugiarti" w:date="2022-08-16T11:55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118" w:author="Ida Sugiarti" w:date="2022-08-16T11:55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119" w:author="Ida Sugiarti" w:date="2022-08-16T11:55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0" w:author="Ida Sugiarti" w:date="2022-08-16T11:55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, 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338ED6E" w14:textId="521252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21" w:author="Ida Sugiarti" w:date="2022-08-16T11:56:00Z">
        <w:r w:rsidR="003734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122" w:author="Ida Sugiarti" w:date="2022-08-16T11:56:00Z">
        <w:r w:rsidRPr="00C50A1E" w:rsidDel="003734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</w:t>
      </w:r>
      <w:del w:id="123" w:author="Ida Sugiarti" w:date="2022-08-16T11:56:00Z">
        <w:r w:rsidRPr="00C50A1E" w:rsidDel="003734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proofErr w:type="spellStart"/>
      <w:ins w:id="124" w:author="Ida Sugiarti" w:date="2022-08-16T11:56:00Z">
        <w:r w:rsidR="003734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125" w:author="Ida Sugiarti" w:date="2022-08-16T11:56:00Z">
        <w:r w:rsidRPr="00C50A1E" w:rsidDel="003734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proofErr w:type="spellStart"/>
      <w:ins w:id="126" w:author="Ida Sugiarti" w:date="2022-08-16T11:56:00Z">
        <w:r w:rsidR="0037342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27" w:author="Ida Sugiarti" w:date="2022-08-16T11:56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>tak</w:t>
        </w:r>
        <w:proofErr w:type="spellEnd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>la</w:t>
        </w:r>
      </w:ins>
      <w:ins w:id="128" w:author="Ida Sugiarti" w:date="2022-08-16T11:57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gi</w:t>
        </w:r>
        <w:proofErr w:type="spellEnd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>berjarak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9" w:author="Ida Sugiarti" w:date="2022-08-16T11:56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 xml:space="preserve">Ya, ini </w:delText>
        </w:r>
      </w:del>
      <w:del w:id="130" w:author="Ida Sugiarti" w:date="2022-08-16T11:57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 xml:space="preserve">soal akses makanan yang jadi tak lagi berjarak. </w:delText>
        </w:r>
      </w:del>
      <w:del w:id="131" w:author="Ida Sugiarti" w:date="2022-08-16T11:56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59F95B51" w14:textId="18BC116F" w:rsidR="00927764" w:rsidRPr="00C50A1E" w:rsidRDefault="0037342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132" w:author="Ida Sugiarti" w:date="2022-08-16T11:57:00Z">
        <w:r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,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proofErr w:type="gramEnd"/>
      <w:del w:id="133" w:author="Ida Sugiarti" w:date="2022-08-16T11:57:00Z">
        <w:r w:rsidR="00927764"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34" w:author="Ida Sugiarti" w:date="2022-08-16T11:57:00Z">
        <w:r w:rsidR="00927764"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E3121C5" w14:textId="7521B4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5" w:author="Ida Sugiarti" w:date="2022-08-16T11:57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36" w:author="Ida Sugiarti" w:date="2022-08-16T11:57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7" w:author="Ida Sugiarti" w:date="2022-08-16T11:57:00Z">
        <w:r w:rsidDel="0037342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38" w:author="Ida Sugiarti" w:date="2022-08-16T11:58:00Z">
        <w:r w:rsidR="0037342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342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39" w:author="Ida Sugiarti" w:date="2022-08-16T11:58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berkali-kal</w:t>
      </w:r>
      <w:proofErr w:type="spellEnd"/>
      <w:del w:id="140" w:author="Ida Sugiarti" w:date="2022-08-16T11:58:00Z">
        <w:r w:rsidRPr="00C50A1E" w:rsidDel="0037342E">
          <w:rPr>
            <w:rFonts w:ascii="Times New Roman" w:eastAsia="Times New Roman" w:hAnsi="Times New Roman" w:cs="Times New Roman"/>
            <w:sz w:val="24"/>
            <w:szCs w:val="24"/>
          </w:rPr>
          <w:delText>i. Akan merepotkan.</w:delText>
        </w:r>
      </w:del>
    </w:p>
    <w:p w14:paraId="4DE95942" w14:textId="5E0BC0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ins w:id="141" w:author="Ida Sugiarti" w:date="2022-08-16T11:58:00Z">
        <w:r w:rsidR="00331B8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2" w:author="Ida Sugiarti" w:date="2022-08-16T11:58:00Z">
        <w:r w:rsidR="00331B8F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43" w:author="Ida Sugiarti" w:date="2022-08-16T11:58:00Z">
        <w:r w:rsidR="00331B8F">
          <w:rPr>
            <w:rFonts w:ascii="Times New Roman" w:eastAsia="Times New Roman" w:hAnsi="Times New Roman" w:cs="Times New Roman"/>
            <w:sz w:val="24"/>
            <w:szCs w:val="24"/>
          </w:rPr>
          <w:t>Hal y</w:t>
        </w:r>
      </w:ins>
      <w:del w:id="144" w:author="Ida Sugiarti" w:date="2022-08-16T11:58:00Z">
        <w:r w:rsidRPr="00C50A1E" w:rsidDel="00331B8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45" w:author="Ida Sugiarti" w:date="2022-08-16T11:58:00Z">
        <w:r w:rsidR="00331B8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46" w:author="Ida Sugiarti" w:date="2022-08-16T11:58:00Z">
        <w:r w:rsidR="00331B8F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331B8F">
          <w:rPr>
            <w:rFonts w:ascii="Times New Roman" w:eastAsia="Times New Roman" w:hAnsi="Times New Roman" w:cs="Times New Roman"/>
            <w:sz w:val="24"/>
            <w:szCs w:val="24"/>
          </w:rPr>
          <w:t xml:space="preserve"> y</w:t>
        </w:r>
      </w:ins>
      <w:del w:id="147" w:author="Ida Sugiarti" w:date="2022-08-16T11:58:00Z">
        <w:r w:rsidRPr="00C50A1E" w:rsidDel="00331B8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48" w:author="Ida Sugiarti" w:date="2022-08-16T11:59:00Z">
        <w:r w:rsidR="00331B8F">
          <w:rPr>
            <w:rFonts w:ascii="Times New Roman" w:eastAsia="Times New Roman" w:hAnsi="Times New Roman" w:cs="Times New Roman"/>
            <w:sz w:val="24"/>
            <w:szCs w:val="24"/>
          </w:rPr>
          <w:t>sedangkan</w:t>
        </w:r>
        <w:proofErr w:type="spellEnd"/>
        <w:r w:rsidR="00331B8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1218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D5183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B20211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AA342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2BE7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35207E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D067B2B" w14:textId="77777777" w:rsidR="00927764" w:rsidRPr="00C50A1E" w:rsidRDefault="00927764" w:rsidP="00927764"/>
    <w:p w14:paraId="0CAFEE53" w14:textId="77777777" w:rsidR="00927764" w:rsidRPr="005A045A" w:rsidRDefault="00927764" w:rsidP="00927764">
      <w:pPr>
        <w:rPr>
          <w:i/>
        </w:rPr>
      </w:pPr>
    </w:p>
    <w:p w14:paraId="5456A77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B644F3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113D" w14:textId="77777777" w:rsidR="006A4833" w:rsidRDefault="006A4833">
      <w:r>
        <w:separator/>
      </w:r>
    </w:p>
  </w:endnote>
  <w:endnote w:type="continuationSeparator" w:id="0">
    <w:p w14:paraId="1BF98EBC" w14:textId="77777777" w:rsidR="006A4833" w:rsidRDefault="006A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49D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6B1101B" w14:textId="77777777" w:rsidR="00941E77" w:rsidRDefault="00000000">
    <w:pPr>
      <w:pStyle w:val="Footer"/>
    </w:pPr>
  </w:p>
  <w:p w14:paraId="71C3A277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3222" w14:textId="77777777" w:rsidR="006A4833" w:rsidRDefault="006A4833">
      <w:r>
        <w:separator/>
      </w:r>
    </w:p>
  </w:footnote>
  <w:footnote w:type="continuationSeparator" w:id="0">
    <w:p w14:paraId="71BB3C78" w14:textId="77777777" w:rsidR="006A4833" w:rsidRDefault="006A4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935861">
    <w:abstractNumId w:val="0"/>
  </w:num>
  <w:num w:numId="2" w16cid:durableId="10851522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da Sugiarti">
    <w15:presenceInfo w15:providerId="None" w15:userId="Ida Sugiar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03475"/>
    <w:rsid w:val="0012251A"/>
    <w:rsid w:val="00331B8F"/>
    <w:rsid w:val="0037342E"/>
    <w:rsid w:val="0042167F"/>
    <w:rsid w:val="006A4833"/>
    <w:rsid w:val="008D1FA8"/>
    <w:rsid w:val="008F1BDF"/>
    <w:rsid w:val="00924DF5"/>
    <w:rsid w:val="00927764"/>
    <w:rsid w:val="00954BAA"/>
    <w:rsid w:val="00B038E7"/>
    <w:rsid w:val="00C0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BA6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8D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Ida Sugiarti</cp:lastModifiedBy>
  <cp:revision>2</cp:revision>
  <dcterms:created xsi:type="dcterms:W3CDTF">2022-08-16T05:15:00Z</dcterms:created>
  <dcterms:modified xsi:type="dcterms:W3CDTF">2022-08-16T05:15:00Z</dcterms:modified>
</cp:coreProperties>
</file>