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8E4A0"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27D7A784" w14:textId="77777777" w:rsidR="00D80F46" w:rsidRPr="00A16D9B" w:rsidRDefault="00D80F46" w:rsidP="008D1AF7">
      <w:pPr>
        <w:pStyle w:val="ListParagraph"/>
        <w:spacing w:line="312" w:lineRule="auto"/>
        <w:rPr>
          <w:rFonts w:ascii="Times New Roman" w:hAnsi="Times New Roman" w:cs="Times New Roman"/>
          <w:sz w:val="24"/>
          <w:szCs w:val="24"/>
        </w:rPr>
      </w:pPr>
    </w:p>
    <w:p w14:paraId="1742412E"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63CB4D76"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51B5B8DE" w14:textId="77777777" w:rsidTr="0062003E">
        <w:tc>
          <w:tcPr>
            <w:tcW w:w="9350" w:type="dxa"/>
          </w:tcPr>
          <w:p w14:paraId="09679A36" w14:textId="77777777" w:rsidR="008C2877" w:rsidRPr="00A16D9B" w:rsidRDefault="008C2877" w:rsidP="0062003E">
            <w:pPr>
              <w:spacing w:line="312" w:lineRule="auto"/>
              <w:jc w:val="both"/>
              <w:rPr>
                <w:rFonts w:ascii="Times New Roman" w:hAnsi="Times New Roman" w:cs="Times New Roman"/>
                <w:sz w:val="24"/>
                <w:szCs w:val="24"/>
              </w:rPr>
            </w:pPr>
          </w:p>
          <w:p w14:paraId="6693C422"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4DD8473C" w14:textId="77777777" w:rsidR="008C2877" w:rsidRPr="00A16D9B" w:rsidRDefault="008C2877" w:rsidP="0062003E">
            <w:pPr>
              <w:spacing w:line="312" w:lineRule="auto"/>
              <w:jc w:val="both"/>
              <w:rPr>
                <w:rFonts w:ascii="Times New Roman" w:hAnsi="Times New Roman" w:cs="Times New Roman"/>
                <w:sz w:val="24"/>
                <w:szCs w:val="24"/>
              </w:rPr>
            </w:pPr>
          </w:p>
          <w:p w14:paraId="2D4787CC" w14:textId="77777777" w:rsidR="00FD0150" w:rsidRPr="00FD0150" w:rsidRDefault="00FD0150" w:rsidP="00FD0150">
            <w:pPr>
              <w:spacing w:line="312" w:lineRule="auto"/>
              <w:jc w:val="both"/>
              <w:rPr>
                <w:ins w:id="0" w:author="desi wulan" w:date="2021-07-29T13:37:00Z"/>
                <w:rFonts w:ascii="Times New Roman" w:hAnsi="Times New Roman" w:cs="Times New Roman"/>
                <w:sz w:val="24"/>
                <w:szCs w:val="24"/>
                <w:lang w:val="en-US"/>
              </w:rPr>
            </w:pPr>
            <w:proofErr w:type="spellStart"/>
            <w:ins w:id="1" w:author="desi wulan" w:date="2021-07-29T13:37:00Z">
              <w:r w:rsidRPr="00FD0150">
                <w:rPr>
                  <w:rFonts w:ascii="Times New Roman" w:hAnsi="Times New Roman" w:cs="Times New Roman"/>
                  <w:sz w:val="24"/>
                  <w:szCs w:val="24"/>
                  <w:lang w:val="en-US"/>
                </w:rPr>
                <w:t>Berpikir</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kritis</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dapat</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didefinisikan</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sebagai</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kapasitas</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kemampuan</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seseorang</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untuk</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merespons</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pemikiran</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atau</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informasi</w:t>
              </w:r>
              <w:proofErr w:type="spellEnd"/>
              <w:r w:rsidRPr="00FD0150">
                <w:rPr>
                  <w:rFonts w:ascii="Times New Roman" w:hAnsi="Times New Roman" w:cs="Times New Roman"/>
                  <w:sz w:val="24"/>
                  <w:szCs w:val="24"/>
                  <w:lang w:val="en-US"/>
                </w:rPr>
                <w:t xml:space="preserve"> yang </w:t>
              </w:r>
              <w:proofErr w:type="spellStart"/>
              <w:r w:rsidRPr="00FD0150">
                <w:rPr>
                  <w:rFonts w:ascii="Times New Roman" w:hAnsi="Times New Roman" w:cs="Times New Roman"/>
                  <w:sz w:val="24"/>
                  <w:szCs w:val="24"/>
                  <w:lang w:val="en-US"/>
                </w:rPr>
                <w:t>diterimanya</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lalu</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mengevaluasinya</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secara</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sistematis</w:t>
              </w:r>
              <w:proofErr w:type="spellEnd"/>
              <w:r w:rsidRPr="00FD0150">
                <w:rPr>
                  <w:rFonts w:ascii="Times New Roman" w:hAnsi="Times New Roman" w:cs="Times New Roman"/>
                  <w:sz w:val="24"/>
                  <w:szCs w:val="24"/>
                  <w:lang w:val="en-US"/>
                </w:rPr>
                <w:t xml:space="preserve">. Ada </w:t>
              </w:r>
              <w:proofErr w:type="spellStart"/>
              <w:r w:rsidRPr="00FD0150">
                <w:rPr>
                  <w:rFonts w:ascii="Times New Roman" w:hAnsi="Times New Roman" w:cs="Times New Roman"/>
                  <w:sz w:val="24"/>
                  <w:szCs w:val="24"/>
                  <w:lang w:val="en-US"/>
                </w:rPr>
                <w:t>beberapa</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definisi</w:t>
              </w:r>
              <w:proofErr w:type="spellEnd"/>
              <w:r w:rsidRPr="00FD0150">
                <w:rPr>
                  <w:rFonts w:ascii="Times New Roman" w:hAnsi="Times New Roman" w:cs="Times New Roman"/>
                  <w:sz w:val="24"/>
                  <w:szCs w:val="24"/>
                  <w:lang w:val="en-US"/>
                </w:rPr>
                <w:t xml:space="preserve"> yang </w:t>
              </w:r>
              <w:proofErr w:type="spellStart"/>
              <w:r w:rsidRPr="00FD0150">
                <w:rPr>
                  <w:rFonts w:ascii="Times New Roman" w:hAnsi="Times New Roman" w:cs="Times New Roman"/>
                  <w:sz w:val="24"/>
                  <w:szCs w:val="24"/>
                  <w:lang w:val="en-US"/>
                </w:rPr>
                <w:t>diungkapkan</w:t>
              </w:r>
              <w:proofErr w:type="spellEnd"/>
              <w:r w:rsidRPr="00FD0150">
                <w:rPr>
                  <w:rFonts w:ascii="Times New Roman" w:hAnsi="Times New Roman" w:cs="Times New Roman"/>
                  <w:sz w:val="24"/>
                  <w:szCs w:val="24"/>
                  <w:lang w:val="en-US"/>
                </w:rPr>
                <w:t xml:space="preserve"> oleh para </w:t>
              </w:r>
              <w:proofErr w:type="spellStart"/>
              <w:r w:rsidRPr="00FD0150">
                <w:rPr>
                  <w:rFonts w:ascii="Times New Roman" w:hAnsi="Times New Roman" w:cs="Times New Roman"/>
                  <w:sz w:val="24"/>
                  <w:szCs w:val="24"/>
                  <w:lang w:val="en-US"/>
                </w:rPr>
                <w:t>ahli</w:t>
              </w:r>
              <w:proofErr w:type="spellEnd"/>
              <w:r w:rsidRPr="00FD0150">
                <w:rPr>
                  <w:rFonts w:ascii="Times New Roman" w:hAnsi="Times New Roman" w:cs="Times New Roman"/>
                  <w:sz w:val="24"/>
                  <w:szCs w:val="24"/>
                  <w:lang w:val="en-US"/>
                </w:rPr>
                <w:t xml:space="preserve">. Michael Scriven dan Richard Paul (1987) </w:t>
              </w:r>
              <w:proofErr w:type="spellStart"/>
              <w:r w:rsidRPr="00FD0150">
                <w:rPr>
                  <w:rFonts w:ascii="Times New Roman" w:hAnsi="Times New Roman" w:cs="Times New Roman"/>
                  <w:sz w:val="24"/>
                  <w:szCs w:val="24"/>
                  <w:lang w:val="en-US"/>
                </w:rPr>
                <w:t>menjelaskan</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bahwa</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berpikir</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kritis</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melibatkan</w:t>
              </w:r>
              <w:proofErr w:type="spellEnd"/>
              <w:r w:rsidRPr="00FD0150">
                <w:rPr>
                  <w:rFonts w:ascii="Times New Roman" w:hAnsi="Times New Roman" w:cs="Times New Roman"/>
                  <w:sz w:val="24"/>
                  <w:szCs w:val="24"/>
                  <w:lang w:val="en-US"/>
                </w:rPr>
                <w:t xml:space="preserve"> proses yang </w:t>
              </w:r>
              <w:proofErr w:type="spellStart"/>
              <w:r w:rsidRPr="00FD0150">
                <w:rPr>
                  <w:rFonts w:ascii="Times New Roman" w:hAnsi="Times New Roman" w:cs="Times New Roman"/>
                  <w:sz w:val="24"/>
                  <w:szCs w:val="24"/>
                  <w:lang w:val="en-US"/>
                </w:rPr>
                <w:t>secara</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aktif</w:t>
              </w:r>
              <w:proofErr w:type="spellEnd"/>
              <w:r w:rsidRPr="00FD0150">
                <w:rPr>
                  <w:rFonts w:ascii="Times New Roman" w:hAnsi="Times New Roman" w:cs="Times New Roman"/>
                  <w:sz w:val="24"/>
                  <w:szCs w:val="24"/>
                  <w:lang w:val="en-US"/>
                </w:rPr>
                <w:t xml:space="preserve"> dan </w:t>
              </w:r>
              <w:proofErr w:type="spellStart"/>
              <w:r w:rsidRPr="00FD0150">
                <w:rPr>
                  <w:rFonts w:ascii="Times New Roman" w:hAnsi="Times New Roman" w:cs="Times New Roman"/>
                  <w:sz w:val="24"/>
                  <w:szCs w:val="24"/>
                  <w:lang w:val="en-US"/>
                </w:rPr>
                <w:t>penuh</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kemampuan</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untuk</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membuat</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konsep</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menerapkan</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menganalisis</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menyarikan</w:t>
              </w:r>
              <w:proofErr w:type="spellEnd"/>
              <w:r w:rsidRPr="00FD0150">
                <w:rPr>
                  <w:rFonts w:ascii="Times New Roman" w:hAnsi="Times New Roman" w:cs="Times New Roman"/>
                  <w:sz w:val="24"/>
                  <w:szCs w:val="24"/>
                  <w:lang w:val="en-US"/>
                </w:rPr>
                <w:t xml:space="preserve">, dan </w:t>
              </w:r>
              <w:proofErr w:type="spellStart"/>
              <w:r w:rsidRPr="00FD0150">
                <w:rPr>
                  <w:rFonts w:ascii="Times New Roman" w:hAnsi="Times New Roman" w:cs="Times New Roman"/>
                  <w:sz w:val="24"/>
                  <w:szCs w:val="24"/>
                  <w:lang w:val="en-US"/>
                </w:rPr>
                <w:t>mengamati</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sebuah</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masalah</w:t>
              </w:r>
              <w:proofErr w:type="spellEnd"/>
              <w:r w:rsidRPr="00FD0150">
                <w:rPr>
                  <w:rFonts w:ascii="Times New Roman" w:hAnsi="Times New Roman" w:cs="Times New Roman"/>
                  <w:sz w:val="24"/>
                  <w:szCs w:val="24"/>
                  <w:lang w:val="en-US"/>
                </w:rPr>
                <w:t xml:space="preserve"> yang </w:t>
              </w:r>
              <w:proofErr w:type="spellStart"/>
              <w:r w:rsidRPr="00FD0150">
                <w:rPr>
                  <w:rFonts w:ascii="Times New Roman" w:hAnsi="Times New Roman" w:cs="Times New Roman"/>
                  <w:sz w:val="24"/>
                  <w:szCs w:val="24"/>
                  <w:lang w:val="en-US"/>
                </w:rPr>
                <w:t>diperoleh</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ataupun</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diciptakan</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dari</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pengamatan</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pengalaman</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komunikasi</w:t>
              </w:r>
              <w:proofErr w:type="spellEnd"/>
              <w:r w:rsidRPr="00FD0150">
                <w:rPr>
                  <w:rFonts w:ascii="Times New Roman" w:hAnsi="Times New Roman" w:cs="Times New Roman"/>
                  <w:sz w:val="24"/>
                  <w:szCs w:val="24"/>
                  <w:lang w:val="en-US"/>
                </w:rPr>
                <w:t xml:space="preserve">, dan </w:t>
              </w:r>
              <w:proofErr w:type="spellStart"/>
              <w:r w:rsidRPr="00FD0150">
                <w:rPr>
                  <w:rFonts w:ascii="Times New Roman" w:hAnsi="Times New Roman" w:cs="Times New Roman"/>
                  <w:sz w:val="24"/>
                  <w:szCs w:val="24"/>
                  <w:lang w:val="en-US"/>
                </w:rPr>
                <w:t>sebagainya</w:t>
              </w:r>
              <w:proofErr w:type="spellEnd"/>
              <w:r w:rsidRPr="00FD0150">
                <w:rPr>
                  <w:rFonts w:ascii="Times New Roman" w:hAnsi="Times New Roman" w:cs="Times New Roman"/>
                  <w:sz w:val="24"/>
                  <w:szCs w:val="24"/>
                  <w:lang w:val="en-US"/>
                </w:rPr>
                <w:t xml:space="preserve">. </w:t>
              </w:r>
              <w:r w:rsidRPr="00FD0150">
                <w:rPr>
                  <w:rFonts w:ascii="Times New Roman" w:hAnsi="Times New Roman" w:cs="Times New Roman"/>
                  <w:b/>
                  <w:sz w:val="24"/>
                  <w:szCs w:val="24"/>
                  <w:vertAlign w:val="superscript"/>
                  <w:lang w:val="en-US"/>
                </w:rPr>
                <w:t>2</w:t>
              </w:r>
            </w:ins>
          </w:p>
          <w:p w14:paraId="75DB7401" w14:textId="6E793B8C" w:rsidR="00FD0150" w:rsidRDefault="00FD0150" w:rsidP="0062003E">
            <w:pPr>
              <w:spacing w:line="312" w:lineRule="auto"/>
              <w:jc w:val="both"/>
              <w:rPr>
                <w:ins w:id="2" w:author="desi wulan" w:date="2021-07-29T13:39:00Z"/>
                <w:rFonts w:ascii="Times New Roman" w:hAnsi="Times New Roman" w:cs="Times New Roman"/>
                <w:sz w:val="24"/>
                <w:szCs w:val="24"/>
              </w:rPr>
            </w:pPr>
          </w:p>
          <w:p w14:paraId="413D1E08" w14:textId="77777777" w:rsidR="00FD0150" w:rsidRPr="00FD0150" w:rsidRDefault="00FD0150" w:rsidP="00FD0150">
            <w:pPr>
              <w:spacing w:line="312" w:lineRule="auto"/>
              <w:jc w:val="both"/>
              <w:rPr>
                <w:ins w:id="3" w:author="desi wulan" w:date="2021-07-29T13:39:00Z"/>
                <w:rFonts w:ascii="Times New Roman" w:hAnsi="Times New Roman" w:cs="Times New Roman"/>
                <w:sz w:val="24"/>
                <w:szCs w:val="24"/>
                <w:lang w:val="en-US"/>
              </w:rPr>
            </w:pPr>
            <w:proofErr w:type="spellStart"/>
            <w:ins w:id="4" w:author="desi wulan" w:date="2021-07-29T13:39:00Z">
              <w:r w:rsidRPr="00FD0150">
                <w:rPr>
                  <w:rFonts w:ascii="Times New Roman" w:hAnsi="Times New Roman" w:cs="Times New Roman"/>
                  <w:sz w:val="24"/>
                  <w:szCs w:val="24"/>
                  <w:lang w:val="en-US"/>
                </w:rPr>
                <w:t>Kecakapan</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berpikir</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kritis</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sangat</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penting</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bukan</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hanya</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berkaitan</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dengan</w:t>
              </w:r>
              <w:proofErr w:type="spellEnd"/>
              <w:r w:rsidRPr="00FD0150">
                <w:rPr>
                  <w:rFonts w:ascii="Times New Roman" w:hAnsi="Times New Roman" w:cs="Times New Roman"/>
                  <w:sz w:val="24"/>
                  <w:szCs w:val="24"/>
                  <w:lang w:val="en-US"/>
                </w:rPr>
                <w:t xml:space="preserve"> proses </w:t>
              </w:r>
              <w:proofErr w:type="spellStart"/>
              <w:r w:rsidRPr="00FD0150">
                <w:rPr>
                  <w:rFonts w:ascii="Times New Roman" w:hAnsi="Times New Roman" w:cs="Times New Roman"/>
                  <w:sz w:val="24"/>
                  <w:szCs w:val="24"/>
                  <w:lang w:val="en-US"/>
                </w:rPr>
                <w:t>pendidikan</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seseorang</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melainkan</w:t>
              </w:r>
              <w:proofErr w:type="spellEnd"/>
              <w:r w:rsidRPr="00FD0150">
                <w:rPr>
                  <w:rFonts w:ascii="Times New Roman" w:hAnsi="Times New Roman" w:cs="Times New Roman"/>
                  <w:sz w:val="24"/>
                  <w:szCs w:val="24"/>
                  <w:lang w:val="en-US"/>
                </w:rPr>
                <w:t xml:space="preserve"> juga </w:t>
              </w:r>
              <w:proofErr w:type="spellStart"/>
              <w:r w:rsidRPr="00FD0150">
                <w:rPr>
                  <w:rFonts w:ascii="Times New Roman" w:hAnsi="Times New Roman" w:cs="Times New Roman"/>
                  <w:sz w:val="24"/>
                  <w:szCs w:val="24"/>
                  <w:lang w:val="en-US"/>
                </w:rPr>
                <w:t>dalam</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karier</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atau</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pekerjaan</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Kecakapan</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ini</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diperlukan</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untuk</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memecahkan</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masalah</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secara</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analitis</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membuat</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perbandingan-perbandingan</w:t>
              </w:r>
              <w:proofErr w:type="spellEnd"/>
              <w:r w:rsidRPr="00FD0150">
                <w:rPr>
                  <w:rFonts w:ascii="Times New Roman" w:hAnsi="Times New Roman" w:cs="Times New Roman"/>
                  <w:sz w:val="24"/>
                  <w:szCs w:val="24"/>
                  <w:lang w:val="en-US"/>
                </w:rPr>
                <w:t xml:space="preserve">, dan </w:t>
              </w:r>
              <w:proofErr w:type="spellStart"/>
              <w:r w:rsidRPr="00FD0150">
                <w:rPr>
                  <w:rFonts w:ascii="Times New Roman" w:hAnsi="Times New Roman" w:cs="Times New Roman"/>
                  <w:sz w:val="24"/>
                  <w:szCs w:val="24"/>
                  <w:lang w:val="en-US"/>
                </w:rPr>
                <w:t>mengevaluasi</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bukti-bukti</w:t>
              </w:r>
              <w:proofErr w:type="spellEnd"/>
              <w:r w:rsidRPr="00FD0150">
                <w:rPr>
                  <w:rFonts w:ascii="Times New Roman" w:hAnsi="Times New Roman" w:cs="Times New Roman"/>
                  <w:sz w:val="24"/>
                  <w:szCs w:val="24"/>
                  <w:lang w:val="en-US"/>
                </w:rPr>
                <w:t xml:space="preserve">. </w:t>
              </w:r>
              <w:r w:rsidRPr="00FD0150">
                <w:rPr>
                  <w:rFonts w:ascii="Times New Roman" w:hAnsi="Times New Roman" w:cs="Times New Roman"/>
                  <w:b/>
                  <w:sz w:val="24"/>
                  <w:szCs w:val="24"/>
                  <w:vertAlign w:val="superscript"/>
                  <w:lang w:val="en-US"/>
                </w:rPr>
                <w:t>5</w:t>
              </w:r>
            </w:ins>
          </w:p>
          <w:p w14:paraId="39255209" w14:textId="77777777" w:rsidR="00FD0150" w:rsidRDefault="00FD0150" w:rsidP="00FD0150">
            <w:pPr>
              <w:spacing w:line="312" w:lineRule="auto"/>
              <w:jc w:val="both"/>
              <w:rPr>
                <w:ins w:id="5" w:author="desi wulan" w:date="2021-07-29T13:43:00Z"/>
                <w:rFonts w:ascii="Times New Roman" w:hAnsi="Times New Roman" w:cs="Times New Roman"/>
                <w:sz w:val="24"/>
                <w:szCs w:val="24"/>
                <w:lang w:val="en-US"/>
              </w:rPr>
            </w:pPr>
          </w:p>
          <w:p w14:paraId="2C2182E1" w14:textId="42C921DF" w:rsidR="00FD0150" w:rsidRPr="00FD0150" w:rsidRDefault="00FD0150" w:rsidP="00FD0150">
            <w:pPr>
              <w:spacing w:line="312" w:lineRule="auto"/>
              <w:jc w:val="both"/>
              <w:rPr>
                <w:ins w:id="6" w:author="desi wulan" w:date="2021-07-29T13:42:00Z"/>
                <w:rFonts w:ascii="Times New Roman" w:hAnsi="Times New Roman" w:cs="Times New Roman"/>
                <w:sz w:val="24"/>
                <w:szCs w:val="24"/>
                <w:lang w:val="en-US"/>
              </w:rPr>
            </w:pPr>
            <w:ins w:id="7" w:author="desi wulan" w:date="2021-07-29T13:42:00Z">
              <w:r w:rsidRPr="00FD0150">
                <w:rPr>
                  <w:rFonts w:ascii="Times New Roman" w:hAnsi="Times New Roman" w:cs="Times New Roman"/>
                  <w:sz w:val="24"/>
                  <w:szCs w:val="24"/>
                  <w:lang w:val="en-US"/>
                </w:rPr>
                <w:t xml:space="preserve">Pada </w:t>
              </w:r>
              <w:proofErr w:type="spellStart"/>
              <w:r w:rsidRPr="00FD0150">
                <w:rPr>
                  <w:rFonts w:ascii="Times New Roman" w:hAnsi="Times New Roman" w:cs="Times New Roman"/>
                  <w:sz w:val="24"/>
                  <w:szCs w:val="24"/>
                  <w:lang w:val="en-US"/>
                </w:rPr>
                <w:t>kenyataannya</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saat</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ini</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sebuah</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keluarga</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sebagai</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kelompok</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terkecil</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dari</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sebuah</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bangsa</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menghadapi</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banjir</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informasi</w:t>
              </w:r>
              <w:proofErr w:type="spellEnd"/>
              <w:r w:rsidRPr="00FD0150">
                <w:rPr>
                  <w:rFonts w:ascii="Times New Roman" w:hAnsi="Times New Roman" w:cs="Times New Roman"/>
                  <w:sz w:val="24"/>
                  <w:szCs w:val="24"/>
                  <w:lang w:val="en-US"/>
                </w:rPr>
                <w:t xml:space="preserve"> di </w:t>
              </w:r>
              <w:proofErr w:type="spellStart"/>
              <w:r w:rsidRPr="00FD0150">
                <w:rPr>
                  <w:rFonts w:ascii="Times New Roman" w:hAnsi="Times New Roman" w:cs="Times New Roman"/>
                  <w:sz w:val="24"/>
                  <w:szCs w:val="24"/>
                  <w:lang w:val="en-US"/>
                </w:rPr>
                <w:t>berbagai</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bidang</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seperti</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pendidikan</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kesehatan</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keuangan</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kemasyarakatan</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bahkan</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kegiatan-kegiatan</w:t>
              </w:r>
              <w:proofErr w:type="spellEnd"/>
              <w:r w:rsidRPr="00FD0150">
                <w:rPr>
                  <w:rFonts w:ascii="Times New Roman" w:hAnsi="Times New Roman" w:cs="Times New Roman"/>
                  <w:sz w:val="24"/>
                  <w:szCs w:val="24"/>
                  <w:lang w:val="en-US"/>
                </w:rPr>
                <w:t xml:space="preserve"> yang </w:t>
              </w:r>
              <w:proofErr w:type="spellStart"/>
              <w:r w:rsidRPr="00FD0150">
                <w:rPr>
                  <w:rFonts w:ascii="Times New Roman" w:hAnsi="Times New Roman" w:cs="Times New Roman"/>
                  <w:sz w:val="24"/>
                  <w:szCs w:val="24"/>
                  <w:lang w:val="en-US"/>
                </w:rPr>
                <w:t>bersifat</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remeh</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Artinya</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kita</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menghadapi</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sesuatu</w:t>
              </w:r>
              <w:proofErr w:type="spellEnd"/>
              <w:r w:rsidRPr="00FD0150">
                <w:rPr>
                  <w:rFonts w:ascii="Times New Roman" w:hAnsi="Times New Roman" w:cs="Times New Roman"/>
                  <w:sz w:val="24"/>
                  <w:szCs w:val="24"/>
                  <w:lang w:val="en-US"/>
                </w:rPr>
                <w:t xml:space="preserve"> yang </w:t>
              </w:r>
              <w:proofErr w:type="spellStart"/>
              <w:r w:rsidRPr="00FD0150">
                <w:rPr>
                  <w:rFonts w:ascii="Times New Roman" w:hAnsi="Times New Roman" w:cs="Times New Roman"/>
                  <w:sz w:val="24"/>
                  <w:szCs w:val="24"/>
                  <w:lang w:val="en-US"/>
                </w:rPr>
                <w:t>bersifat</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ringan</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sampai</w:t>
              </w:r>
              <w:proofErr w:type="spellEnd"/>
              <w:r w:rsidRPr="00FD0150">
                <w:rPr>
                  <w:rFonts w:ascii="Times New Roman" w:hAnsi="Times New Roman" w:cs="Times New Roman"/>
                  <w:sz w:val="24"/>
                  <w:szCs w:val="24"/>
                  <w:lang w:val="en-US"/>
                </w:rPr>
                <w:t xml:space="preserve"> yang </w:t>
              </w:r>
              <w:proofErr w:type="spellStart"/>
              <w:r w:rsidRPr="00FD0150">
                <w:rPr>
                  <w:rFonts w:ascii="Times New Roman" w:hAnsi="Times New Roman" w:cs="Times New Roman"/>
                  <w:sz w:val="24"/>
                  <w:szCs w:val="24"/>
                  <w:lang w:val="en-US"/>
                </w:rPr>
                <w:t>rumit</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sehingga</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diperlukan</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respons</w:t>
              </w:r>
              <w:proofErr w:type="spellEnd"/>
              <w:r w:rsidRPr="00FD0150">
                <w:rPr>
                  <w:rFonts w:ascii="Times New Roman" w:hAnsi="Times New Roman" w:cs="Times New Roman"/>
                  <w:sz w:val="24"/>
                  <w:szCs w:val="24"/>
                  <w:lang w:val="en-US"/>
                </w:rPr>
                <w:t xml:space="preserve"> yang </w:t>
              </w:r>
              <w:proofErr w:type="spellStart"/>
              <w:r w:rsidRPr="00FD0150">
                <w:rPr>
                  <w:rFonts w:ascii="Times New Roman" w:hAnsi="Times New Roman" w:cs="Times New Roman"/>
                  <w:sz w:val="24"/>
                  <w:szCs w:val="24"/>
                  <w:lang w:val="en-US"/>
                </w:rPr>
                <w:t>masuk</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akal</w:t>
              </w:r>
              <w:proofErr w:type="spellEnd"/>
              <w:r w:rsidRPr="00FD0150">
                <w:rPr>
                  <w:rFonts w:ascii="Times New Roman" w:hAnsi="Times New Roman" w:cs="Times New Roman"/>
                  <w:sz w:val="24"/>
                  <w:szCs w:val="24"/>
                  <w:lang w:val="en-US"/>
                </w:rPr>
                <w:t xml:space="preserve"> dan </w:t>
              </w:r>
              <w:proofErr w:type="spellStart"/>
              <w:r w:rsidRPr="00FD0150">
                <w:rPr>
                  <w:rFonts w:ascii="Times New Roman" w:hAnsi="Times New Roman" w:cs="Times New Roman"/>
                  <w:sz w:val="24"/>
                  <w:szCs w:val="24"/>
                  <w:lang w:val="en-US"/>
                </w:rPr>
                <w:t>efektif</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untuk</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menyikapi</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setiap</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informasi</w:t>
              </w:r>
              <w:proofErr w:type="spellEnd"/>
              <w:r w:rsidRPr="00FD0150">
                <w:rPr>
                  <w:rFonts w:ascii="Times New Roman" w:hAnsi="Times New Roman" w:cs="Times New Roman"/>
                  <w:sz w:val="24"/>
                  <w:szCs w:val="24"/>
                  <w:lang w:val="en-US"/>
                </w:rPr>
                <w:t xml:space="preserve"> dan </w:t>
              </w:r>
              <w:proofErr w:type="spellStart"/>
              <w:r w:rsidRPr="00FD0150">
                <w:rPr>
                  <w:rFonts w:ascii="Times New Roman" w:hAnsi="Times New Roman" w:cs="Times New Roman"/>
                  <w:sz w:val="24"/>
                  <w:szCs w:val="24"/>
                  <w:lang w:val="en-US"/>
                </w:rPr>
                <w:t>pemikiran</w:t>
              </w:r>
              <w:proofErr w:type="spellEnd"/>
              <w:r w:rsidRPr="00FD0150">
                <w:rPr>
                  <w:rFonts w:ascii="Times New Roman" w:hAnsi="Times New Roman" w:cs="Times New Roman"/>
                  <w:sz w:val="24"/>
                  <w:szCs w:val="24"/>
                  <w:lang w:val="en-US"/>
                </w:rPr>
                <w:t xml:space="preserve"> yang </w:t>
              </w:r>
              <w:proofErr w:type="spellStart"/>
              <w:r w:rsidRPr="00FD0150">
                <w:rPr>
                  <w:rFonts w:ascii="Times New Roman" w:hAnsi="Times New Roman" w:cs="Times New Roman"/>
                  <w:sz w:val="24"/>
                  <w:szCs w:val="24"/>
                  <w:lang w:val="en-US"/>
                </w:rPr>
                <w:t>diterima</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setiap</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hari</w:t>
              </w:r>
              <w:proofErr w:type="spellEnd"/>
              <w:r w:rsidRPr="00FD0150">
                <w:rPr>
                  <w:rFonts w:ascii="Times New Roman" w:hAnsi="Times New Roman" w:cs="Times New Roman"/>
                  <w:sz w:val="24"/>
                  <w:szCs w:val="24"/>
                  <w:lang w:val="en-US"/>
                </w:rPr>
                <w:t xml:space="preserve">.  </w:t>
              </w:r>
              <w:r w:rsidRPr="00FD0150">
                <w:rPr>
                  <w:rFonts w:ascii="Times New Roman" w:hAnsi="Times New Roman" w:cs="Times New Roman"/>
                  <w:b/>
                  <w:sz w:val="24"/>
                  <w:szCs w:val="24"/>
                  <w:vertAlign w:val="superscript"/>
                  <w:lang w:val="en-US"/>
                </w:rPr>
                <w:t>3</w:t>
              </w:r>
            </w:ins>
          </w:p>
          <w:p w14:paraId="3BEE54EF" w14:textId="46BB966C" w:rsidR="00FD0150" w:rsidRDefault="00FD0150" w:rsidP="0062003E">
            <w:pPr>
              <w:spacing w:line="312" w:lineRule="auto"/>
              <w:jc w:val="both"/>
              <w:rPr>
                <w:ins w:id="8" w:author="desi wulan" w:date="2021-07-29T13:41:00Z"/>
                <w:rFonts w:ascii="Times New Roman" w:hAnsi="Times New Roman" w:cs="Times New Roman"/>
                <w:sz w:val="24"/>
                <w:szCs w:val="24"/>
              </w:rPr>
            </w:pPr>
          </w:p>
          <w:p w14:paraId="36DB9FD9" w14:textId="77777777" w:rsidR="00FD0150" w:rsidRPr="00FD0150" w:rsidRDefault="00FD0150" w:rsidP="00FD0150">
            <w:pPr>
              <w:spacing w:line="312" w:lineRule="auto"/>
              <w:jc w:val="both"/>
              <w:rPr>
                <w:ins w:id="9" w:author="desi wulan" w:date="2021-07-29T13:41:00Z"/>
                <w:rFonts w:ascii="Times New Roman" w:hAnsi="Times New Roman" w:cs="Times New Roman"/>
                <w:sz w:val="24"/>
                <w:szCs w:val="24"/>
                <w:lang w:val="en-US"/>
              </w:rPr>
            </w:pPr>
            <w:ins w:id="10" w:author="desi wulan" w:date="2021-07-29T13:41:00Z">
              <w:r w:rsidRPr="00FD0150">
                <w:rPr>
                  <w:rFonts w:ascii="Times New Roman" w:hAnsi="Times New Roman" w:cs="Times New Roman"/>
                  <w:sz w:val="24"/>
                  <w:szCs w:val="24"/>
                  <w:lang w:val="en-US"/>
                </w:rPr>
                <w:t xml:space="preserve">Jika </w:t>
              </w:r>
              <w:proofErr w:type="spellStart"/>
              <w:r w:rsidRPr="00FD0150">
                <w:rPr>
                  <w:rFonts w:ascii="Times New Roman" w:hAnsi="Times New Roman" w:cs="Times New Roman"/>
                  <w:sz w:val="24"/>
                  <w:szCs w:val="24"/>
                  <w:lang w:val="en-US"/>
                </w:rPr>
                <w:t>seseorang</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terlatih</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untuk</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berpikir</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kritis</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ia</w:t>
              </w:r>
              <w:proofErr w:type="spellEnd"/>
              <w:r w:rsidRPr="00FD0150">
                <w:rPr>
                  <w:rFonts w:ascii="Times New Roman" w:hAnsi="Times New Roman" w:cs="Times New Roman"/>
                  <w:sz w:val="24"/>
                  <w:szCs w:val="24"/>
                  <w:lang w:val="en-US"/>
                </w:rPr>
                <w:t xml:space="preserve"> pun </w:t>
              </w:r>
              <w:proofErr w:type="spellStart"/>
              <w:r w:rsidRPr="00FD0150">
                <w:rPr>
                  <w:rFonts w:ascii="Times New Roman" w:hAnsi="Times New Roman" w:cs="Times New Roman"/>
                  <w:sz w:val="24"/>
                  <w:szCs w:val="24"/>
                  <w:lang w:val="en-US"/>
                </w:rPr>
                <w:t>akan</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siap</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menghadapi</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persoalan-persoalan</w:t>
              </w:r>
              <w:proofErr w:type="spellEnd"/>
              <w:r w:rsidRPr="00FD0150">
                <w:rPr>
                  <w:rFonts w:ascii="Times New Roman" w:hAnsi="Times New Roman" w:cs="Times New Roman"/>
                  <w:sz w:val="24"/>
                  <w:szCs w:val="24"/>
                  <w:lang w:val="en-US"/>
                </w:rPr>
                <w:t xml:space="preserve"> yang </w:t>
              </w:r>
              <w:proofErr w:type="spellStart"/>
              <w:r w:rsidRPr="00FD0150">
                <w:rPr>
                  <w:rFonts w:ascii="Times New Roman" w:hAnsi="Times New Roman" w:cs="Times New Roman"/>
                  <w:sz w:val="24"/>
                  <w:szCs w:val="24"/>
                  <w:lang w:val="en-US"/>
                </w:rPr>
                <w:t>lebih</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kompleks</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untuk</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menemukan</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solusi</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Contohnya</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terhadap</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permasalahan</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lingkungan</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seperti</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pemanasan</w:t>
              </w:r>
              <w:proofErr w:type="spellEnd"/>
              <w:r w:rsidRPr="00FD0150">
                <w:rPr>
                  <w:rFonts w:ascii="Times New Roman" w:hAnsi="Times New Roman" w:cs="Times New Roman"/>
                  <w:sz w:val="24"/>
                  <w:szCs w:val="24"/>
                  <w:lang w:val="en-US"/>
                </w:rPr>
                <w:t xml:space="preserve"> global, </w:t>
              </w:r>
              <w:proofErr w:type="spellStart"/>
              <w:r w:rsidRPr="00FD0150">
                <w:rPr>
                  <w:rFonts w:ascii="Times New Roman" w:hAnsi="Times New Roman" w:cs="Times New Roman"/>
                  <w:sz w:val="24"/>
                  <w:szCs w:val="24"/>
                  <w:lang w:val="en-US"/>
                </w:rPr>
                <w:t>pemusnahan</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hutan</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deforatasi</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krisis</w:t>
              </w:r>
              <w:proofErr w:type="spellEnd"/>
              <w:r w:rsidRPr="00FD0150">
                <w:rPr>
                  <w:rFonts w:ascii="Times New Roman" w:hAnsi="Times New Roman" w:cs="Times New Roman"/>
                  <w:sz w:val="24"/>
                  <w:szCs w:val="24"/>
                  <w:lang w:val="en-US"/>
                </w:rPr>
                <w:t xml:space="preserve"> air </w:t>
              </w:r>
              <w:proofErr w:type="spellStart"/>
              <w:r w:rsidRPr="00FD0150">
                <w:rPr>
                  <w:rFonts w:ascii="Times New Roman" w:hAnsi="Times New Roman" w:cs="Times New Roman"/>
                  <w:sz w:val="24"/>
                  <w:szCs w:val="24"/>
                  <w:lang w:val="en-US"/>
                </w:rPr>
                <w:t>bersih</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penggunaan</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plastik</w:t>
              </w:r>
              <w:proofErr w:type="spellEnd"/>
              <w:r w:rsidRPr="00FD0150">
                <w:rPr>
                  <w:rFonts w:ascii="Times New Roman" w:hAnsi="Times New Roman" w:cs="Times New Roman"/>
                  <w:sz w:val="24"/>
                  <w:szCs w:val="24"/>
                  <w:lang w:val="en-US"/>
                </w:rPr>
                <w:t xml:space="preserve">, dan </w:t>
              </w:r>
              <w:proofErr w:type="spellStart"/>
              <w:r w:rsidRPr="00FD0150">
                <w:rPr>
                  <w:rFonts w:ascii="Times New Roman" w:hAnsi="Times New Roman" w:cs="Times New Roman"/>
                  <w:sz w:val="24"/>
                  <w:szCs w:val="24"/>
                  <w:lang w:val="en-US"/>
                </w:rPr>
                <w:t>penggunaan</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energi</w:t>
              </w:r>
              <w:proofErr w:type="spellEnd"/>
              <w:r w:rsidRPr="00FD0150">
                <w:rPr>
                  <w:rFonts w:ascii="Times New Roman" w:hAnsi="Times New Roman" w:cs="Times New Roman"/>
                  <w:sz w:val="24"/>
                  <w:szCs w:val="24"/>
                  <w:lang w:val="en-US"/>
                </w:rPr>
                <w:t xml:space="preserve"> </w:t>
              </w:r>
              <w:proofErr w:type="spellStart"/>
              <w:r w:rsidRPr="00FD0150">
                <w:rPr>
                  <w:rFonts w:ascii="Times New Roman" w:hAnsi="Times New Roman" w:cs="Times New Roman"/>
                  <w:sz w:val="24"/>
                  <w:szCs w:val="24"/>
                  <w:lang w:val="en-US"/>
                </w:rPr>
                <w:t>alternatif</w:t>
              </w:r>
              <w:proofErr w:type="spellEnd"/>
              <w:r w:rsidRPr="00FD0150">
                <w:rPr>
                  <w:rFonts w:ascii="Times New Roman" w:hAnsi="Times New Roman" w:cs="Times New Roman"/>
                  <w:sz w:val="24"/>
                  <w:szCs w:val="24"/>
                  <w:lang w:val="en-US"/>
                </w:rPr>
                <w:t xml:space="preserve">. </w:t>
              </w:r>
              <w:r w:rsidRPr="00FD0150">
                <w:rPr>
                  <w:rFonts w:ascii="Times New Roman" w:hAnsi="Times New Roman" w:cs="Times New Roman"/>
                  <w:b/>
                  <w:sz w:val="24"/>
                  <w:szCs w:val="24"/>
                  <w:vertAlign w:val="superscript"/>
                  <w:lang w:val="en-US"/>
                </w:rPr>
                <w:t>4</w:t>
              </w:r>
            </w:ins>
          </w:p>
          <w:p w14:paraId="258693AA" w14:textId="77777777" w:rsidR="00FD0150" w:rsidRDefault="00FD0150" w:rsidP="0062003E">
            <w:pPr>
              <w:spacing w:line="312" w:lineRule="auto"/>
              <w:jc w:val="both"/>
              <w:rPr>
                <w:ins w:id="11" w:author="desi wulan" w:date="2021-07-29T13:37:00Z"/>
                <w:rFonts w:ascii="Times New Roman" w:hAnsi="Times New Roman" w:cs="Times New Roman"/>
                <w:sz w:val="24"/>
                <w:szCs w:val="24"/>
              </w:rPr>
            </w:pPr>
          </w:p>
          <w:p w14:paraId="7D319E70" w14:textId="6D306D3B"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Di dalam dunia tulis-menulis, kemampuan berpikir kritis sangat membantu dalam pengembangan gagasan yang berbasis masalah. Kemampuan ini terutama diperlukan untuk menghasilkan karya tulis ilmiah</w:t>
            </w:r>
            <w:ins w:id="12" w:author="desi wulan" w:date="2021-07-29T13:36:00Z">
              <w:r w:rsidR="00FD0150">
                <w:rPr>
                  <w:rFonts w:ascii="Times New Roman" w:hAnsi="Times New Roman" w:cs="Times New Roman"/>
                  <w:sz w:val="24"/>
                  <w:szCs w:val="24"/>
                </w:rPr>
                <w:t xml:space="preserve"> </w:t>
              </w:r>
            </w:ins>
            <w:del w:id="13" w:author="desi wulan" w:date="2021-07-29T13:36:00Z">
              <w:r w:rsidRPr="00A16D9B" w:rsidDel="00FD0150">
                <w:rPr>
                  <w:rFonts w:ascii="Times New Roman" w:hAnsi="Times New Roman" w:cs="Times New Roman"/>
                  <w:sz w:val="24"/>
                  <w:szCs w:val="24"/>
                </w:rPr>
                <w:delText xml:space="preserve"> </w:delText>
              </w:r>
            </w:del>
            <w:r w:rsidRPr="00A16D9B">
              <w:rPr>
                <w:rFonts w:ascii="Times New Roman" w:hAnsi="Times New Roman" w:cs="Times New Roman"/>
                <w:sz w:val="24"/>
                <w:szCs w:val="24"/>
              </w:rPr>
              <w:t xml:space="preserve">yang berbasis pada riset masalah seperti di pendidikan tinggi. </w:t>
            </w:r>
            <w:r w:rsidRPr="00A16D9B">
              <w:rPr>
                <w:rFonts w:ascii="Times New Roman" w:hAnsi="Times New Roman" w:cs="Times New Roman"/>
                <w:b/>
                <w:sz w:val="24"/>
                <w:szCs w:val="24"/>
                <w:vertAlign w:val="superscript"/>
              </w:rPr>
              <w:t>1</w:t>
            </w:r>
          </w:p>
          <w:p w14:paraId="73982020" w14:textId="77777777" w:rsidR="008C2877" w:rsidRPr="00A16D9B" w:rsidDel="00FD0150" w:rsidRDefault="008C2877" w:rsidP="0062003E">
            <w:pPr>
              <w:spacing w:line="312" w:lineRule="auto"/>
              <w:jc w:val="both"/>
              <w:rPr>
                <w:del w:id="14" w:author="desi wulan" w:date="2021-07-29T13:38:00Z"/>
                <w:rFonts w:ascii="Times New Roman" w:hAnsi="Times New Roman" w:cs="Times New Roman"/>
                <w:sz w:val="24"/>
                <w:szCs w:val="24"/>
              </w:rPr>
            </w:pPr>
          </w:p>
          <w:p w14:paraId="2E156C21" w14:textId="444A306C" w:rsidR="008C2877" w:rsidRPr="00A16D9B" w:rsidDel="00FD0150" w:rsidRDefault="008C2877" w:rsidP="0062003E">
            <w:pPr>
              <w:spacing w:line="312" w:lineRule="auto"/>
              <w:jc w:val="both"/>
              <w:rPr>
                <w:del w:id="15" w:author="desi wulan" w:date="2021-07-29T13:37:00Z"/>
                <w:rFonts w:ascii="Times New Roman" w:hAnsi="Times New Roman" w:cs="Times New Roman"/>
                <w:sz w:val="24"/>
                <w:szCs w:val="24"/>
              </w:rPr>
            </w:pPr>
            <w:del w:id="16" w:author="desi wulan" w:date="2021-07-29T13:37:00Z">
              <w:r w:rsidRPr="00A16D9B" w:rsidDel="00FD0150">
                <w:rPr>
                  <w:rFonts w:ascii="Times New Roman" w:hAnsi="Times New Roman" w:cs="Times New Roman"/>
                  <w:sz w:val="24"/>
                  <w:szCs w:val="24"/>
                </w:rPr>
                <w:delTex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delText>
              </w:r>
              <w:r w:rsidRPr="00A16D9B" w:rsidDel="00FD0150">
                <w:rPr>
                  <w:rFonts w:ascii="Times New Roman" w:hAnsi="Times New Roman" w:cs="Times New Roman"/>
                  <w:b/>
                  <w:sz w:val="24"/>
                  <w:szCs w:val="24"/>
                  <w:vertAlign w:val="superscript"/>
                </w:rPr>
                <w:delText>2</w:delText>
              </w:r>
            </w:del>
          </w:p>
          <w:p w14:paraId="06E1F540" w14:textId="77777777" w:rsidR="008C2877" w:rsidRPr="00A16D9B" w:rsidRDefault="008C2877" w:rsidP="0062003E">
            <w:pPr>
              <w:spacing w:line="312" w:lineRule="auto"/>
              <w:jc w:val="both"/>
              <w:rPr>
                <w:rFonts w:ascii="Times New Roman" w:hAnsi="Times New Roman" w:cs="Times New Roman"/>
                <w:sz w:val="24"/>
                <w:szCs w:val="24"/>
              </w:rPr>
            </w:pPr>
          </w:p>
          <w:p w14:paraId="258A41C3" w14:textId="487759C9" w:rsidR="008C2877" w:rsidRPr="00A16D9B" w:rsidDel="00FD0150" w:rsidRDefault="008C2877" w:rsidP="0062003E">
            <w:pPr>
              <w:spacing w:line="312" w:lineRule="auto"/>
              <w:jc w:val="both"/>
              <w:rPr>
                <w:del w:id="17" w:author="desi wulan" w:date="2021-07-29T13:42:00Z"/>
                <w:rFonts w:ascii="Times New Roman" w:hAnsi="Times New Roman" w:cs="Times New Roman"/>
                <w:sz w:val="24"/>
                <w:szCs w:val="24"/>
              </w:rPr>
            </w:pPr>
            <w:del w:id="18" w:author="desi wulan" w:date="2021-07-29T13:42:00Z">
              <w:r w:rsidRPr="00A16D9B" w:rsidDel="00FD0150">
                <w:rPr>
                  <w:rFonts w:ascii="Times New Roman" w:hAnsi="Times New Roman" w:cs="Times New Roman"/>
                  <w:sz w:val="24"/>
                  <w:szCs w:val="24"/>
                </w:rPr>
                <w:lastRenderedPageBreak/>
                <w:delTex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delText>
              </w:r>
              <w:r w:rsidRPr="00A16D9B" w:rsidDel="00FD0150">
                <w:rPr>
                  <w:rFonts w:ascii="Times New Roman" w:hAnsi="Times New Roman" w:cs="Times New Roman"/>
                  <w:b/>
                  <w:sz w:val="24"/>
                  <w:szCs w:val="24"/>
                  <w:vertAlign w:val="superscript"/>
                </w:rPr>
                <w:delText>3</w:delText>
              </w:r>
            </w:del>
          </w:p>
          <w:p w14:paraId="4409A171" w14:textId="77777777" w:rsidR="008C2877" w:rsidRPr="00A16D9B" w:rsidDel="00FD0150" w:rsidRDefault="008C2877" w:rsidP="0062003E">
            <w:pPr>
              <w:spacing w:line="312" w:lineRule="auto"/>
              <w:jc w:val="both"/>
              <w:rPr>
                <w:del w:id="19" w:author="desi wulan" w:date="2021-07-29T13:43:00Z"/>
                <w:rFonts w:ascii="Times New Roman" w:hAnsi="Times New Roman" w:cs="Times New Roman"/>
                <w:sz w:val="24"/>
                <w:szCs w:val="24"/>
              </w:rPr>
            </w:pPr>
          </w:p>
          <w:p w14:paraId="40835074" w14:textId="7B09EC4F" w:rsidR="008C2877" w:rsidRPr="00A16D9B" w:rsidDel="00FD0150" w:rsidRDefault="008C2877" w:rsidP="0062003E">
            <w:pPr>
              <w:spacing w:line="312" w:lineRule="auto"/>
              <w:jc w:val="both"/>
              <w:rPr>
                <w:del w:id="20" w:author="desi wulan" w:date="2021-07-29T13:40:00Z"/>
                <w:rFonts w:ascii="Times New Roman" w:hAnsi="Times New Roman" w:cs="Times New Roman"/>
                <w:sz w:val="24"/>
                <w:szCs w:val="24"/>
              </w:rPr>
            </w:pPr>
            <w:del w:id="21" w:author="desi wulan" w:date="2021-07-29T13:40:00Z">
              <w:r w:rsidRPr="00A16D9B" w:rsidDel="00FD0150">
                <w:rPr>
                  <w:rFonts w:ascii="Times New Roman" w:hAnsi="Times New Roman" w:cs="Times New Roman"/>
                  <w:sz w:val="24"/>
                  <w:szCs w:val="24"/>
                </w:rPr>
                <w:delTex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delText>
              </w:r>
              <w:r w:rsidRPr="00A16D9B" w:rsidDel="00FD0150">
                <w:rPr>
                  <w:rFonts w:ascii="Times New Roman" w:hAnsi="Times New Roman" w:cs="Times New Roman"/>
                  <w:b/>
                  <w:sz w:val="24"/>
                  <w:szCs w:val="24"/>
                  <w:vertAlign w:val="superscript"/>
                </w:rPr>
                <w:delText>4</w:delText>
              </w:r>
            </w:del>
          </w:p>
          <w:p w14:paraId="08B25B45" w14:textId="77777777" w:rsidR="008C2877" w:rsidRPr="00A16D9B" w:rsidRDefault="008C2877" w:rsidP="0062003E">
            <w:pPr>
              <w:spacing w:line="312" w:lineRule="auto"/>
              <w:jc w:val="both"/>
              <w:rPr>
                <w:rFonts w:ascii="Times New Roman" w:hAnsi="Times New Roman" w:cs="Times New Roman"/>
                <w:sz w:val="24"/>
                <w:szCs w:val="24"/>
              </w:rPr>
            </w:pPr>
          </w:p>
          <w:p w14:paraId="3D641379" w14:textId="06B1CFB0" w:rsidR="008C2877" w:rsidRPr="00A16D9B" w:rsidDel="00FD0150" w:rsidRDefault="008C2877" w:rsidP="0062003E">
            <w:pPr>
              <w:spacing w:line="312" w:lineRule="auto"/>
              <w:jc w:val="both"/>
              <w:rPr>
                <w:del w:id="22" w:author="desi wulan" w:date="2021-07-29T13:39:00Z"/>
                <w:rFonts w:ascii="Times New Roman" w:hAnsi="Times New Roman" w:cs="Times New Roman"/>
                <w:sz w:val="24"/>
                <w:szCs w:val="24"/>
              </w:rPr>
            </w:pPr>
            <w:del w:id="23" w:author="desi wulan" w:date="2021-07-29T13:39:00Z">
              <w:r w:rsidRPr="00A16D9B" w:rsidDel="00FD0150">
                <w:rPr>
                  <w:rFonts w:ascii="Times New Roman" w:hAnsi="Times New Roman" w:cs="Times New Roman"/>
                  <w:sz w:val="24"/>
                  <w:szCs w:val="24"/>
                </w:rPr>
                <w:delTex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delText>
              </w:r>
              <w:r w:rsidRPr="00A16D9B" w:rsidDel="00FD0150">
                <w:rPr>
                  <w:rFonts w:ascii="Times New Roman" w:hAnsi="Times New Roman" w:cs="Times New Roman"/>
                  <w:b/>
                  <w:sz w:val="24"/>
                  <w:szCs w:val="24"/>
                  <w:vertAlign w:val="superscript"/>
                </w:rPr>
                <w:delText>5</w:delText>
              </w:r>
            </w:del>
          </w:p>
          <w:p w14:paraId="434BE5A5" w14:textId="77777777" w:rsidR="008C2877" w:rsidRPr="00A16D9B" w:rsidRDefault="008C2877" w:rsidP="00FD0150">
            <w:pPr>
              <w:spacing w:line="312" w:lineRule="auto"/>
              <w:jc w:val="both"/>
              <w:rPr>
                <w:rFonts w:ascii="Times New Roman" w:hAnsi="Times New Roman" w:cs="Times New Roman"/>
                <w:sz w:val="24"/>
                <w:szCs w:val="24"/>
              </w:rPr>
              <w:pPrChange w:id="24" w:author="desi wulan" w:date="2021-07-29T13:39:00Z">
                <w:pPr>
                  <w:spacing w:line="312" w:lineRule="auto"/>
                  <w:jc w:val="both"/>
                </w:pPr>
              </w:pPrChange>
            </w:pPr>
          </w:p>
        </w:tc>
      </w:tr>
    </w:tbl>
    <w:p w14:paraId="4381F2E4" w14:textId="77777777" w:rsidR="008C2877" w:rsidRDefault="008C2877" w:rsidP="008C2877">
      <w:pPr>
        <w:spacing w:line="312" w:lineRule="auto"/>
        <w:rPr>
          <w:rFonts w:ascii="Times New Roman" w:hAnsi="Times New Roman" w:cs="Times New Roman"/>
          <w:sz w:val="24"/>
          <w:szCs w:val="24"/>
        </w:rPr>
      </w:pPr>
    </w:p>
    <w:p w14:paraId="6B4FF14A" w14:textId="77777777" w:rsidR="008C2877" w:rsidRPr="00A16D9B" w:rsidRDefault="008C2877" w:rsidP="008C2877">
      <w:pPr>
        <w:spacing w:line="312" w:lineRule="auto"/>
        <w:rPr>
          <w:rFonts w:ascii="Times New Roman" w:hAnsi="Times New Roman" w:cs="Times New Roman"/>
          <w:sz w:val="24"/>
          <w:szCs w:val="24"/>
        </w:rPr>
      </w:pPr>
    </w:p>
    <w:p w14:paraId="74E88343" w14:textId="77777777" w:rsidR="008D1AF7" w:rsidRDefault="008D1AF7" w:rsidP="008D1AF7">
      <w:pPr>
        <w:pStyle w:val="ListParagraph"/>
        <w:spacing w:line="312" w:lineRule="auto"/>
        <w:rPr>
          <w:rFonts w:ascii="Times New Roman" w:hAnsi="Times New Roman" w:cs="Times New Roman"/>
          <w:sz w:val="24"/>
          <w:szCs w:val="24"/>
        </w:rPr>
      </w:pPr>
    </w:p>
    <w:p w14:paraId="1700AA63" w14:textId="77777777" w:rsidR="008D1AF7" w:rsidRDefault="008D1AF7" w:rsidP="008D1AF7">
      <w:pPr>
        <w:pStyle w:val="ListParagraph"/>
        <w:spacing w:line="312" w:lineRule="auto"/>
        <w:rPr>
          <w:rFonts w:ascii="Times New Roman" w:hAnsi="Times New Roman" w:cs="Times New Roman"/>
          <w:sz w:val="24"/>
          <w:szCs w:val="24"/>
        </w:rPr>
      </w:pPr>
    </w:p>
    <w:p w14:paraId="0F9553FC" w14:textId="77777777" w:rsidR="008D1AF7" w:rsidRDefault="008D1AF7" w:rsidP="008D1AF7">
      <w:pPr>
        <w:pStyle w:val="ListParagraph"/>
        <w:spacing w:line="312" w:lineRule="auto"/>
        <w:rPr>
          <w:rFonts w:ascii="Times New Roman" w:hAnsi="Times New Roman" w:cs="Times New Roman"/>
          <w:sz w:val="24"/>
          <w:szCs w:val="24"/>
        </w:rPr>
      </w:pPr>
    </w:p>
    <w:p w14:paraId="6EC3B0FA" w14:textId="77777777" w:rsidR="008D1AF7" w:rsidRDefault="008D1AF7" w:rsidP="008D1AF7">
      <w:pPr>
        <w:pStyle w:val="ListParagraph"/>
        <w:spacing w:line="312" w:lineRule="auto"/>
        <w:rPr>
          <w:rFonts w:ascii="Times New Roman" w:hAnsi="Times New Roman" w:cs="Times New Roman"/>
          <w:sz w:val="24"/>
          <w:szCs w:val="24"/>
        </w:rPr>
      </w:pPr>
    </w:p>
    <w:p w14:paraId="64695D21" w14:textId="77777777" w:rsidR="008D1AF7" w:rsidRPr="00A16D9B" w:rsidRDefault="008D1AF7" w:rsidP="008D1AF7">
      <w:pPr>
        <w:pStyle w:val="ListParagraph"/>
        <w:spacing w:line="312" w:lineRule="auto"/>
        <w:rPr>
          <w:rFonts w:ascii="Times New Roman" w:hAnsi="Times New Roman" w:cs="Times New Roman"/>
          <w:sz w:val="24"/>
          <w:szCs w:val="24"/>
        </w:rPr>
      </w:pPr>
    </w:p>
    <w:p w14:paraId="3926B400" w14:textId="77777777" w:rsidR="00D80F46" w:rsidRPr="00A16D9B" w:rsidRDefault="00D80F46" w:rsidP="008D1AF7">
      <w:pPr>
        <w:spacing w:line="312" w:lineRule="auto"/>
        <w:rPr>
          <w:rFonts w:ascii="Times New Roman" w:hAnsi="Times New Roman" w:cs="Times New Roman"/>
          <w:sz w:val="24"/>
          <w:szCs w:val="24"/>
        </w:rPr>
      </w:pPr>
    </w:p>
    <w:p w14:paraId="1CD424E4"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F4713" w14:textId="77777777" w:rsidR="00015428" w:rsidRDefault="00015428" w:rsidP="00D80F46">
      <w:r>
        <w:separator/>
      </w:r>
    </w:p>
  </w:endnote>
  <w:endnote w:type="continuationSeparator" w:id="0">
    <w:p w14:paraId="5838CA75" w14:textId="77777777" w:rsidR="00015428" w:rsidRDefault="00015428"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DE316" w14:textId="77777777" w:rsidR="00D80F46" w:rsidRDefault="00D80F46">
    <w:pPr>
      <w:pStyle w:val="Footer"/>
    </w:pPr>
    <w:r>
      <w:t>CLO-4</w:t>
    </w:r>
  </w:p>
  <w:p w14:paraId="220D7BCB"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4794D" w14:textId="77777777" w:rsidR="00015428" w:rsidRDefault="00015428" w:rsidP="00D80F46">
      <w:r>
        <w:separator/>
      </w:r>
    </w:p>
  </w:footnote>
  <w:footnote w:type="continuationSeparator" w:id="0">
    <w:p w14:paraId="38EC6B68" w14:textId="77777777" w:rsidR="00015428" w:rsidRDefault="00015428"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si wulan">
    <w15:presenceInfo w15:providerId="Windows Live" w15:userId="ce9b6a78492512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15428"/>
    <w:rsid w:val="00087455"/>
    <w:rsid w:val="0012251A"/>
    <w:rsid w:val="00184E03"/>
    <w:rsid w:val="002D5B47"/>
    <w:rsid w:val="0042167F"/>
    <w:rsid w:val="004F5D73"/>
    <w:rsid w:val="0052028E"/>
    <w:rsid w:val="00771E9D"/>
    <w:rsid w:val="00854F52"/>
    <w:rsid w:val="008C2877"/>
    <w:rsid w:val="008D1AF7"/>
    <w:rsid w:val="00924DF5"/>
    <w:rsid w:val="00A16D9B"/>
    <w:rsid w:val="00A86167"/>
    <w:rsid w:val="00AF28E1"/>
    <w:rsid w:val="00D80F46"/>
    <w:rsid w:val="00DD2CBA"/>
    <w:rsid w:val="00FD0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F17FC"/>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desi wulan</cp:lastModifiedBy>
  <cp:revision>2</cp:revision>
  <dcterms:created xsi:type="dcterms:W3CDTF">2021-07-29T06:50:00Z</dcterms:created>
  <dcterms:modified xsi:type="dcterms:W3CDTF">2021-07-29T06:50:00Z</dcterms:modified>
</cp:coreProperties>
</file>