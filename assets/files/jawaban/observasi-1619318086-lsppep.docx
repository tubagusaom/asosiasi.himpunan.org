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Default="00125355" w:rsidP="00D8537A">
      <w:pPr>
        <w:pStyle w:val="ListParagraph"/>
        <w:numPr>
          <w:ilvl w:val="0"/>
          <w:numId w:val="3"/>
        </w:numPr>
        <w:rPr>
          <w:ins w:id="0" w:author="Win10" w:date="2021-04-25T09:21:00Z"/>
          <w:rFonts w:ascii="Minion Pro" w:hAnsi="Minion Pro"/>
        </w:rPr>
      </w:pPr>
      <w:r w:rsidRPr="001D038C">
        <w:rPr>
          <w:rFonts w:ascii="Minion Pro" w:hAnsi="Minion Pro"/>
        </w:rPr>
        <w:t xml:space="preserve">Lakukan </w:t>
      </w:r>
      <w:proofErr w:type="spellStart"/>
      <w:r w:rsidRPr="001D038C">
        <w:rPr>
          <w:rFonts w:ascii="Minion Pro" w:hAnsi="Minion Pro"/>
        </w:rPr>
        <w:t>swasunting</w:t>
      </w:r>
      <w:proofErr w:type="spellEnd"/>
      <w:r w:rsidRPr="001D038C">
        <w:rPr>
          <w:rFonts w:ascii="Minion Pro" w:hAnsi="Minion Pro"/>
        </w:rPr>
        <w:t xml:space="preserve">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rsidR="000575F0" w:rsidRDefault="000575F0" w:rsidP="000575F0">
      <w:pPr>
        <w:pStyle w:val="ListParagraph"/>
        <w:numPr>
          <w:ilvl w:val="0"/>
          <w:numId w:val="4"/>
        </w:numPr>
        <w:rPr>
          <w:rFonts w:ascii="Minion Pro" w:hAnsi="Minion Pro"/>
        </w:rPr>
        <w:pPrChange w:id="1" w:author="Win10" w:date="2021-04-25T09:21:00Z">
          <w:pPr>
            <w:pStyle w:val="ListParagraph"/>
            <w:numPr>
              <w:numId w:val="3"/>
            </w:numPr>
            <w:ind w:hanging="360"/>
          </w:pPr>
        </w:pPrChange>
      </w:pPr>
      <w:r>
        <w:rPr>
          <w:rFonts w:ascii="Minion Pro" w:hAnsi="Minion Pro"/>
        </w:rPr>
        <w:t>Ekstrim</w:t>
      </w:r>
    </w:p>
    <w:p w:rsidR="000575F0" w:rsidRDefault="00BD4A94" w:rsidP="000575F0">
      <w:pPr>
        <w:pStyle w:val="ListParagraph"/>
        <w:numPr>
          <w:ilvl w:val="0"/>
          <w:numId w:val="4"/>
        </w:numPr>
        <w:rPr>
          <w:ins w:id="2" w:author="Win10" w:date="2021-04-25T09:31:00Z"/>
          <w:rFonts w:ascii="Minion Pro" w:hAnsi="Minion Pro"/>
        </w:rPr>
      </w:pPr>
      <w:ins w:id="3" w:author="Win10" w:date="2021-04-25T09:31:00Z">
        <w:r>
          <w:rPr>
            <w:rFonts w:ascii="Minion Pro" w:hAnsi="Minion Pro"/>
          </w:rPr>
          <w:t>Pekerja</w:t>
        </w:r>
      </w:ins>
    </w:p>
    <w:p w:rsidR="00BD4A94" w:rsidRDefault="00BD4A94" w:rsidP="000575F0">
      <w:pPr>
        <w:pStyle w:val="ListParagraph"/>
        <w:numPr>
          <w:ilvl w:val="0"/>
          <w:numId w:val="4"/>
        </w:numPr>
        <w:rPr>
          <w:ins w:id="4" w:author="Win10" w:date="2021-04-25T09:32:00Z"/>
          <w:rFonts w:ascii="Minion Pro" w:hAnsi="Minion Pro"/>
        </w:rPr>
      </w:pPr>
      <w:proofErr w:type="spellStart"/>
      <w:ins w:id="5" w:author="Win10" w:date="2021-04-25T09:32:00Z">
        <w:r>
          <w:rPr>
            <w:rFonts w:ascii="Minion Pro" w:hAnsi="Minion Pro"/>
          </w:rPr>
          <w:t>Terwujudnya</w:t>
        </w:r>
        <w:proofErr w:type="spellEnd"/>
      </w:ins>
    </w:p>
    <w:p w:rsidR="00BD4A94" w:rsidRDefault="00BD4A94" w:rsidP="000575F0">
      <w:pPr>
        <w:pStyle w:val="ListParagraph"/>
        <w:numPr>
          <w:ilvl w:val="0"/>
          <w:numId w:val="4"/>
        </w:numPr>
        <w:rPr>
          <w:ins w:id="6" w:author="Win10" w:date="2021-04-25T09:32:00Z"/>
          <w:rFonts w:ascii="Minion Pro" w:hAnsi="Minion Pro"/>
        </w:rPr>
      </w:pPr>
      <w:ins w:id="7" w:author="Win10" w:date="2021-04-25T09:32:00Z">
        <w:r>
          <w:rPr>
            <w:rFonts w:ascii="Minion Pro" w:hAnsi="Minion Pro"/>
          </w:rPr>
          <w:t>Memperluas</w:t>
        </w:r>
      </w:ins>
    </w:p>
    <w:p w:rsidR="00BD4A94" w:rsidRDefault="00BD4A94" w:rsidP="000575F0">
      <w:pPr>
        <w:pStyle w:val="ListParagraph"/>
        <w:numPr>
          <w:ilvl w:val="0"/>
          <w:numId w:val="4"/>
        </w:numPr>
        <w:rPr>
          <w:ins w:id="8" w:author="Win10" w:date="2021-04-25T09:33:00Z"/>
          <w:rFonts w:ascii="Minion Pro" w:hAnsi="Minion Pro"/>
        </w:rPr>
      </w:pPr>
      <w:ins w:id="9" w:author="Win10" w:date="2021-04-25T09:33:00Z">
        <w:r>
          <w:rPr>
            <w:rFonts w:ascii="Minion Pro" w:hAnsi="Minion Pro"/>
          </w:rPr>
          <w:t>Milenium</w:t>
        </w:r>
      </w:ins>
    </w:p>
    <w:p w:rsidR="00BD4A94" w:rsidRDefault="00BD4A94" w:rsidP="000575F0">
      <w:pPr>
        <w:pStyle w:val="ListParagraph"/>
        <w:numPr>
          <w:ilvl w:val="0"/>
          <w:numId w:val="4"/>
        </w:numPr>
        <w:rPr>
          <w:ins w:id="10" w:author="Win10" w:date="2021-04-25T09:33:00Z"/>
          <w:rFonts w:ascii="Minion Pro" w:hAnsi="Minion Pro"/>
        </w:rPr>
      </w:pPr>
      <w:ins w:id="11" w:author="Win10" w:date="2021-04-25T09:33:00Z">
        <w:r>
          <w:rPr>
            <w:rFonts w:ascii="Minion Pro" w:hAnsi="Minion Pro"/>
          </w:rPr>
          <w:t>Gencar</w:t>
        </w:r>
      </w:ins>
    </w:p>
    <w:p w:rsidR="00BD4A94" w:rsidRDefault="00BD4A94" w:rsidP="000575F0">
      <w:pPr>
        <w:pStyle w:val="ListParagraph"/>
        <w:numPr>
          <w:ilvl w:val="0"/>
          <w:numId w:val="4"/>
        </w:numPr>
        <w:rPr>
          <w:ins w:id="12" w:author="Win10" w:date="2021-04-25T09:34:00Z"/>
          <w:rFonts w:ascii="Minion Pro" w:hAnsi="Minion Pro"/>
        </w:rPr>
      </w:pPr>
      <w:proofErr w:type="spellStart"/>
      <w:ins w:id="13" w:author="Win10" w:date="2021-04-25T09:33:00Z">
        <w:r>
          <w:rPr>
            <w:rFonts w:ascii="Minion Pro" w:hAnsi="Minion Pro"/>
          </w:rPr>
          <w:t>Tahap,tuntut</w:t>
        </w:r>
      </w:ins>
      <w:proofErr w:type="spellEnd"/>
    </w:p>
    <w:p w:rsidR="00BD4A94" w:rsidRDefault="00BD4A94" w:rsidP="000575F0">
      <w:pPr>
        <w:pStyle w:val="ListParagraph"/>
        <w:numPr>
          <w:ilvl w:val="0"/>
          <w:numId w:val="4"/>
        </w:numPr>
        <w:rPr>
          <w:ins w:id="14" w:author="Win10" w:date="2021-04-25T09:34:00Z"/>
          <w:rFonts w:ascii="Minion Pro" w:hAnsi="Minion Pro"/>
        </w:rPr>
      </w:pPr>
      <w:ins w:id="15" w:author="Win10" w:date="2021-04-25T09:34:00Z">
        <w:r>
          <w:rPr>
            <w:rFonts w:ascii="Minion Pro" w:hAnsi="Minion Pro"/>
          </w:rPr>
          <w:t>guru</w:t>
        </w:r>
      </w:ins>
    </w:p>
    <w:p w:rsidR="00BD4A94" w:rsidRPr="001D038C" w:rsidRDefault="00BD4A94" w:rsidP="000575F0">
      <w:pPr>
        <w:pStyle w:val="ListParagraph"/>
        <w:numPr>
          <w:ilvl w:val="0"/>
          <w:numId w:val="4"/>
        </w:numPr>
        <w:rPr>
          <w:rFonts w:ascii="Minion Pro" w:hAnsi="Minion Pro"/>
        </w:rPr>
      </w:pPr>
      <w:ins w:id="16" w:author="Win10" w:date="2021-04-25T09:34:00Z">
        <w:r>
          <w:rPr>
            <w:rFonts w:ascii="Minion Pro" w:hAnsi="Minion Pro"/>
          </w:rPr>
          <w:t>era nya</w:t>
        </w:r>
      </w:ins>
      <w:bookmarkStart w:id="17" w:name="_GoBack"/>
      <w:bookmarkEnd w:id="17"/>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w:t>
            </w:r>
            <w:proofErr w:type="gramStart"/>
            <w:r>
              <w:t>Usia</w:t>
            </w:r>
            <w:proofErr w:type="gramEnd"/>
            <w:r>
              <w:t xml:space="preserve">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w:t>
            </w:r>
            <w:proofErr w:type="gramStart"/>
            <w:r w:rsidRPr="00EC6F38">
              <w:rPr>
                <w:rFonts w:ascii="Times New Roman" w:eastAsia="Times New Roman" w:hAnsi="Times New Roman" w:cs="Times New Roman"/>
                <w:szCs w:val="24"/>
              </w:rPr>
              <w:t xml:space="preserve">sangat </w:t>
            </w:r>
            <w:proofErr w:type="gramEnd"/>
            <w:del w:id="18" w:author="Win10" w:date="2021-04-25T09:21:00Z">
              <w:r w:rsidRPr="00EC6F38" w:rsidDel="000575F0">
                <w:rPr>
                  <w:rFonts w:ascii="Times New Roman" w:eastAsia="Times New Roman" w:hAnsi="Times New Roman" w:cs="Times New Roman"/>
                  <w:szCs w:val="24"/>
                </w:rPr>
                <w:delText>extream</w:delText>
              </w:r>
            </w:del>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pendidikan 4.0 ini adalah peningkatan dan pemerataan pendidikan, dengan cara </w:t>
            </w:r>
            <w:proofErr w:type="spellStart"/>
            <w:r w:rsidRPr="00EC6F38">
              <w:rPr>
                <w:rFonts w:ascii="Times New Roman" w:eastAsia="Times New Roman" w:hAnsi="Times New Roman" w:cs="Times New Roman"/>
                <w:szCs w:val="24"/>
              </w:rPr>
              <w:t>memerluas</w:t>
            </w:r>
            <w:proofErr w:type="spellEnd"/>
            <w:r w:rsidRPr="00EC6F38">
              <w:rPr>
                <w:rFonts w:ascii="Times New Roman" w:eastAsia="Times New Roman" w:hAnsi="Times New Roman" w:cs="Times New Roman"/>
                <w:szCs w:val="24"/>
              </w:rPr>
              <w:t xml:space="preserve">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ini yaitu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komunikatif, berfikir kritis, kreatif. Mengapa demikian pendidikan 4.0 ini hari ini sedang gencar-</w:t>
            </w:r>
            <w:proofErr w:type="spellStart"/>
            <w:r w:rsidRPr="00EC6F38">
              <w:rPr>
                <w:rFonts w:ascii="Times New Roman" w:eastAsia="Times New Roman" w:hAnsi="Times New Roman" w:cs="Times New Roman"/>
                <w:szCs w:val="24"/>
              </w:rPr>
              <w:t>gencarnya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publis</w:t>
            </w:r>
            <w:proofErr w:type="spellEnd"/>
            <w:r w:rsidRPr="00EC6F38">
              <w:rPr>
                <w:rFonts w:ascii="Times New Roman" w:eastAsia="Times New Roman" w:hAnsi="Times New Roman" w:cs="Times New Roman"/>
                <w:szCs w:val="24"/>
              </w:rPr>
              <w:t>,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tahab</w:t>
            </w:r>
            <w:proofErr w:type="spellEnd"/>
            <w:r w:rsidRPr="00EC6F38">
              <w:rPr>
                <w:rFonts w:ascii="Times New Roman" w:eastAsia="Times New Roman" w:hAnsi="Times New Roman" w:cs="Times New Roman"/>
                <w:szCs w:val="24"/>
              </w:rPr>
              <w:t xml:space="preserve"> ini guru di </w:t>
            </w:r>
            <w:proofErr w:type="spellStart"/>
            <w:r w:rsidRPr="00EC6F38">
              <w:rPr>
                <w:rFonts w:ascii="Times New Roman" w:eastAsia="Times New Roman" w:hAnsi="Times New Roman" w:cs="Times New Roman"/>
                <w:szCs w:val="24"/>
              </w:rPr>
              <w:t>tutut</w:t>
            </w:r>
            <w:proofErr w:type="spellEnd"/>
            <w:r w:rsidRPr="00EC6F38">
              <w:rPr>
                <w:rFonts w:ascii="Times New Roman" w:eastAsia="Times New Roman" w:hAnsi="Times New Roman" w:cs="Times New Roman"/>
                <w:szCs w:val="24"/>
              </w:rPr>
              <w:t xml:space="preserve">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di tuntut untuk membantu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Guri</w:t>
            </w:r>
            <w:proofErr w:type="spellEnd"/>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sebagai pendidik di era 4.0 maka guru tidak boleh menetap dengan satu strata, harus selalu berkembang agar dapat mengajarkan pendidikan sesuai dengan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dari pemikiran kritis tadi maka proses selanjutnya yaitu mencoba/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terahir</w:t>
            </w:r>
            <w:proofErr w:type="spellEnd"/>
            <w:r w:rsidRPr="00EC6F38">
              <w:rPr>
                <w:rFonts w:ascii="Times New Roman" w:eastAsia="Times New Roman" w:hAnsi="Times New Roman" w:cs="Times New Roman"/>
                <w:szCs w:val="24"/>
              </w:rPr>
              <w:t xml:space="preserve">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2A34B8"/>
    <w:multiLevelType w:val="hybridMultilevel"/>
    <w:tmpl w:val="C988ED9A"/>
    <w:lvl w:ilvl="0" w:tplc="DB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10">
    <w15:presenceInfo w15:providerId="None" w15:userId="Win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0575F0"/>
    <w:rsid w:val="0012251A"/>
    <w:rsid w:val="00125355"/>
    <w:rsid w:val="001D038C"/>
    <w:rsid w:val="00240407"/>
    <w:rsid w:val="003B2762"/>
    <w:rsid w:val="0042167F"/>
    <w:rsid w:val="00924DF5"/>
    <w:rsid w:val="00BC5112"/>
    <w:rsid w:val="00BD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BalloonText">
    <w:name w:val="Balloon Text"/>
    <w:basedOn w:val="Normal"/>
    <w:link w:val="BalloonTextChar"/>
    <w:uiPriority w:val="99"/>
    <w:semiHidden/>
    <w:unhideWhenUsed/>
    <w:rsid w:val="00057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5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Win10</cp:lastModifiedBy>
  <cp:revision>5</cp:revision>
  <dcterms:created xsi:type="dcterms:W3CDTF">2021-04-25T02:15:00Z</dcterms:created>
  <dcterms:modified xsi:type="dcterms:W3CDTF">2021-04-25T02:34:00Z</dcterms:modified>
</cp:coreProperties>
</file>