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296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9C2FF0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BDC35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2FBFC1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DB176C2" w14:textId="77777777" w:rsidTr="00821BA2">
        <w:tc>
          <w:tcPr>
            <w:tcW w:w="9350" w:type="dxa"/>
          </w:tcPr>
          <w:p w14:paraId="380287DF" w14:textId="3BA0318F" w:rsidR="00125355" w:rsidRDefault="00125355" w:rsidP="00C71490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editor" w:date="2021-10-11T11:54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14:paraId="54235279" w14:textId="77777777" w:rsidR="00125355" w:rsidRDefault="00125355" w:rsidP="00C71490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editor" w:date="2021-10-11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A1FCB57" w14:textId="3DC176F5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ins w:id="3" w:author="editor" w:date="2021-10-11T11:54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" w:author="editor" w:date="2021-10-11T11:54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tream. Industri yang tiap menit bahkan detik dia akan berubah </w:t>
            </w:r>
            <w:del w:id="5" w:author="editor" w:date="2021-10-11T11:54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se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makin maju, yang sering kita sebut </w:t>
            </w:r>
            <w:ins w:id="6" w:author="editor" w:date="2021-10-11T11:54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del w:id="7" w:author="editor" w:date="2021-10-11T11:54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industr</w:t>
            </w:r>
            <w:ins w:id="8" w:author="editor" w:date="2021-10-11T11:54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" w:author="editor" w:date="2021-10-11T11:54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ins w:id="10" w:author="editor" w:date="2021-10-11T11:55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 xml:space="preserve">, sebuah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editor" w:date="2021-10-11T11:55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2" w:author="editor" w:date="2021-10-11T11:55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 yang masih jarang kita dengar bahkan banyak yang masih awam.</w:t>
            </w:r>
          </w:p>
          <w:p w14:paraId="60C8AB36" w14:textId="7FB56222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4" w:author="editor" w:date="2021-10-11T11:55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15" w:author="editor" w:date="2021-10-11T11:55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6" w:author="editor" w:date="2021-10-11T11:55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editor" w:date="2021-10-11T11:56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8" w:author="editor" w:date="2021-10-11T11:56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19" w:author="editor" w:date="2021-10-11T11:56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ukan lagi </w:t>
            </w:r>
            <w:ins w:id="20" w:author="editor" w:date="2021-10-11T11:56:00Z">
              <w:r w:rsidR="00C71490">
                <w:rPr>
                  <w:rFonts w:ascii="Times New Roman" w:eastAsia="Times New Roman" w:hAnsi="Times New Roman" w:cs="Times New Roman"/>
                  <w:szCs w:val="24"/>
                </w:rPr>
                <w:t>mencari pekerjaan</w:t>
              </w:r>
            </w:ins>
            <w:del w:id="21" w:author="editor" w:date="2021-10-11T11:56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22" w:author="editor" w:date="2021-10-11T11:56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0D5D11F5" w14:textId="0927FFC0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4" w:author="editor" w:date="2021-10-11T11:56:00Z">
              <w:r w:rsidRPr="00EC6F38" w:rsidDel="00C714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</w:t>
            </w:r>
            <w:del w:id="25" w:author="editor" w:date="2021-10-11T11:57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dari terciptanya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26" w:author="editor" w:date="2021-10-11T11:57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peningkatan dan pemerataan pendidikan, dengan cara </w:t>
            </w:r>
            <w:ins w:id="27" w:author="editor" w:date="2021-10-11T11:57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memperluas </w:t>
              </w:r>
            </w:ins>
            <w:del w:id="28" w:author="editor" w:date="2021-10-11T11:57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14:paraId="4686A797" w14:textId="3410DE2F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0" w:author="editor" w:date="2021-10-11T11:57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ins w:id="31" w:author="editor" w:date="2021-10-11T11:57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menghasilkan </w:t>
            </w:r>
            <w:del w:id="32" w:author="editor" w:date="2021-10-11T11:57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33" w:author="editor" w:date="2021-10-11T11:57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34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mpat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35" w:author="editor" w:date="2021-10-11T11:58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36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</w:t>
            </w:r>
            <w:ins w:id="37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38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Karena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40" w:author="editor" w:date="2021-10-11T11:58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hari ini sedang gencar-gencarnya d</w:t>
            </w:r>
            <w:ins w:id="41" w:author="editor" w:date="2021-10-11T11:58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ikam</w:t>
              </w:r>
            </w:ins>
            <w:ins w:id="42" w:author="editor" w:date="2021-10-11T11:59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panyekan</w:t>
              </w:r>
            </w:ins>
            <w:del w:id="43" w:author="editor" w:date="2021-10-11T11:58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>i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4" w:author="editor" w:date="2021-10-11T11:59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Di samping itu, </w:t>
              </w:r>
            </w:ins>
            <w:del w:id="45" w:author="editor" w:date="2021-10-11T11:59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di </w:delText>
              </w:r>
            </w:del>
            <w:ins w:id="46" w:author="editor" w:date="2021-10-11T11:59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 ini</w:t>
            </w:r>
            <w:ins w:id="47" w:author="editor" w:date="2021-10-11T11:59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>lah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</w:t>
            </w:r>
            <w:del w:id="48" w:author="editor" w:date="2021-10-11T11:59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harus </w:delText>
              </w:r>
            </w:del>
            <w:ins w:id="49" w:author="editor" w:date="2021-10-11T11:59:00Z">
              <w:r w:rsidR="00C772AD">
                <w:rPr>
                  <w:rFonts w:ascii="Times New Roman" w:eastAsia="Times New Roman" w:hAnsi="Times New Roman" w:cs="Times New Roman"/>
                  <w:szCs w:val="24"/>
                </w:rPr>
                <w:t xml:space="preserve">dipaksa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mempersiapkan diri </w:t>
            </w:r>
            <w:del w:id="50" w:author="editor" w:date="2021-10-11T11:59:00Z">
              <w:r w:rsidRPr="00EC6F38" w:rsidDel="00C772AD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revolusi industri 4.0.</w:t>
            </w:r>
          </w:p>
          <w:p w14:paraId="36D81F8D" w14:textId="00410371" w:rsidR="00125355" w:rsidRPr="002C518E" w:rsidRDefault="00125355" w:rsidP="00707A36">
            <w:pPr>
              <w:spacing w:before="100" w:beforeAutospacing="1" w:after="100" w:afterAutospacing="1" w:line="240" w:lineRule="auto"/>
              <w:ind w:hanging="12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Cs w:val="24"/>
                <w:rPrChange w:id="51" w:author="editor" w:date="2021-10-11T12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2" w:author="editor" w:date="2021-10-11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2C518E">
              <w:rPr>
                <w:rFonts w:ascii="Times New Roman" w:eastAsia="Times New Roman" w:hAnsi="Times New Roman" w:cs="Times New Roman"/>
                <w:b/>
                <w:bCs/>
                <w:szCs w:val="24"/>
                <w:rPrChange w:id="53" w:author="editor" w:date="2021-10-11T12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Karakteristik </w:t>
            </w:r>
            <w:ins w:id="54" w:author="editor" w:date="2021-10-11T12:03:00Z">
              <w:r w:rsidR="002C518E">
                <w:rPr>
                  <w:rFonts w:ascii="Times New Roman" w:eastAsia="Times New Roman" w:hAnsi="Times New Roman" w:cs="Times New Roman"/>
                  <w:b/>
                  <w:bCs/>
                  <w:szCs w:val="24"/>
                </w:rPr>
                <w:t>P</w:t>
              </w:r>
            </w:ins>
            <w:del w:id="55" w:author="editor" w:date="2021-10-11T12:03:00Z">
              <w:r w:rsidRPr="002C518E" w:rsidDel="002C518E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56" w:author="editor" w:date="2021-10-11T12:0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2C518E">
              <w:rPr>
                <w:rFonts w:ascii="Times New Roman" w:eastAsia="Times New Roman" w:hAnsi="Times New Roman" w:cs="Times New Roman"/>
                <w:b/>
                <w:bCs/>
                <w:szCs w:val="24"/>
                <w:rPrChange w:id="57" w:author="editor" w:date="2021-10-11T12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</w:t>
            </w:r>
          </w:p>
          <w:p w14:paraId="1C3F39F1" w14:textId="283F4F96" w:rsidR="00125355" w:rsidRPr="00EC6F38" w:rsidDel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del w:id="58" w:author="editor" w:date="2021-10-11T12:03:00Z"/>
                <w:rFonts w:ascii="Times New Roman" w:eastAsia="Times New Roman" w:hAnsi="Times New Roman" w:cs="Times New Roman"/>
                <w:szCs w:val="24"/>
              </w:rPr>
              <w:pPrChange w:id="59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2C518E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  <w:ins w:id="60" w:author="editor" w:date="2021-10-11T12:03:00Z">
              <w:r w:rsidR="002C518E" w:rsidRPr="002C518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409EA499" w14:textId="77777777" w:rsidR="00125355" w:rsidRPr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2C518E">
              <w:rPr>
                <w:rFonts w:ascii="Times New Roman" w:eastAsia="Times New Roman" w:hAnsi="Times New Roman" w:cs="Times New Roman"/>
                <w:szCs w:val="24"/>
              </w:rPr>
              <w:t>Pada tahab ini guru di tutut untuk merancang pembelajaran sesuai dengan minat dan bakat/kebutuhan siswa.</w:t>
            </w:r>
          </w:p>
          <w:p w14:paraId="211D5774" w14:textId="56131863" w:rsidR="00125355" w:rsidRPr="00EC6F38" w:rsidDel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del w:id="62" w:author="editor" w:date="2021-10-11T12:04:00Z"/>
                <w:rFonts w:ascii="Times New Roman" w:eastAsia="Times New Roman" w:hAnsi="Times New Roman" w:cs="Times New Roman"/>
                <w:szCs w:val="24"/>
              </w:rPr>
              <w:pPrChange w:id="63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2C518E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  <w:ins w:id="64" w:author="editor" w:date="2021-10-11T12:04:00Z">
              <w:r w:rsidR="002C518E" w:rsidRPr="002C518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7DB0B6C2" w14:textId="0630D7F6" w:rsidR="00125355" w:rsidRPr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6" w:author="editor" w:date="2021-10-11T12:04:00Z">
              <w:r w:rsidRPr="002C518E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67" w:author="editor" w:date="2021-10-11T12:04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 xml:space="preserve">Artinya, </w:t>
              </w:r>
            </w:ins>
            <w:r w:rsidRPr="002C518E">
              <w:rPr>
                <w:rFonts w:ascii="Times New Roman" w:eastAsia="Times New Roman" w:hAnsi="Times New Roman" w:cs="Times New Roman"/>
                <w:szCs w:val="24"/>
              </w:rPr>
              <w:t>guru di sini di tuntut untuk membantu siwa dalam mencari kemampuan dan bakat siswa.</w:t>
            </w:r>
          </w:p>
          <w:p w14:paraId="7F602476" w14:textId="1FC9B382" w:rsidR="00125355" w:rsidRPr="00EC6F38" w:rsidDel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del w:id="68" w:author="editor" w:date="2021-10-11T12:04:00Z"/>
                <w:rFonts w:ascii="Times New Roman" w:eastAsia="Times New Roman" w:hAnsi="Times New Roman" w:cs="Times New Roman"/>
                <w:szCs w:val="24"/>
              </w:rPr>
              <w:pPrChange w:id="69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2C518E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  <w:ins w:id="70" w:author="editor" w:date="2021-10-11T12:04:00Z">
              <w:r w:rsidR="002C518E" w:rsidRPr="002C518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663C9F7" w14:textId="68CD956D" w:rsidR="00125355" w:rsidRPr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2" w:author="editor" w:date="2021-10-11T12:04:00Z">
              <w:r w:rsidRPr="002C518E" w:rsidDel="002C518E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ins w:id="73" w:author="editor" w:date="2021-10-11T12:04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2C518E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5D47CF63" w14:textId="787870D6" w:rsidR="00125355" w:rsidRPr="00EC6F38" w:rsidDel="002C518E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del w:id="74" w:author="editor" w:date="2021-10-11T12:04:00Z"/>
                <w:rFonts w:ascii="Times New Roman" w:eastAsia="Times New Roman" w:hAnsi="Times New Roman" w:cs="Times New Roman"/>
                <w:szCs w:val="24"/>
              </w:rPr>
              <w:pPrChange w:id="75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ins w:id="76" w:author="editor" w:date="2021-10-11T12:04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6EBEDD2" w14:textId="6B6D76AF" w:rsidR="00125355" w:rsidRPr="00EC6F38" w:rsidRDefault="00125355" w:rsidP="00707A36">
            <w:pPr>
              <w:numPr>
                <w:ilvl w:val="0"/>
                <w:numId w:val="1"/>
              </w:numPr>
              <w:tabs>
                <w:tab w:val="clear" w:pos="720"/>
                <w:tab w:val="num" w:pos="1156"/>
              </w:tabs>
              <w:spacing w:before="100" w:beforeAutospacing="1" w:after="100" w:afterAutospacing="1" w:line="240" w:lineRule="auto"/>
              <w:ind w:left="1156" w:hanging="425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editor" w:date="2021-10-11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8" w:author="editor" w:date="2021-10-11T12:04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ins w:id="79" w:author="editor" w:date="2021-10-11T12:04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 pendidik di era 4.0</w:t>
            </w:r>
            <w:ins w:id="80" w:author="editor" w:date="2021-10-11T12:04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editor" w:date="2021-10-11T12:04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tidak boleh menetap dengan satu strata, </w:t>
            </w:r>
            <w:ins w:id="82" w:author="editor" w:date="2021-10-11T12:05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 xml:space="preserve">ia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harus selalu berkembang agar dapat mengajarkan pendidikan sesuai dengan eranya.</w:t>
            </w:r>
          </w:p>
          <w:p w14:paraId="440F577F" w14:textId="1E6F80EF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editor" w:date="2021-10-11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del w:id="84" w:author="editor" w:date="2021-10-11T12:05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85" w:author="editor" w:date="2021-10-11T12:05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di</w:t>
            </w:r>
            <w:del w:id="86" w:author="editor" w:date="2021-10-11T12:05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87" w:author="editor" w:date="2021-10-11T12:05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1B9C848C" w14:textId="77777777" w:rsidR="00125355" w:rsidRPr="00EC6F38" w:rsidRDefault="00125355" w:rsidP="00707A3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editor" w:date="2021-10-11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5E95A76E" w14:textId="77777777" w:rsidR="00125355" w:rsidRPr="00EC6F38" w:rsidRDefault="00125355" w:rsidP="00707A3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editor" w:date="2021-10-11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2E45061F" w14:textId="77777777" w:rsidR="00125355" w:rsidRPr="00EC6F38" w:rsidRDefault="00125355" w:rsidP="00707A3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editor" w:date="2021-10-11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2908A0F7" w14:textId="77777777" w:rsidR="00125355" w:rsidRPr="00EC6F38" w:rsidRDefault="00125355" w:rsidP="00707A3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editor" w:date="2021-10-11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B13E511" w14:textId="77777777" w:rsidR="00125355" w:rsidRPr="00EC6F38" w:rsidRDefault="00125355" w:rsidP="00707A3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editor" w:date="2021-10-11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14:paraId="5547A600" w14:textId="449384CB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94" w:author="editor" w:date="2021-10-11T12:05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mengamati dan memahami ini sebenarnya </w:t>
            </w:r>
            <w:ins w:id="95" w:author="editor" w:date="2021-10-11T12:05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kesatuan, pada proses mengamati dan memahami kita bisa memiliki pikiran yang kritis. Pikiran kritis sangat di</w:t>
            </w:r>
            <w:del w:id="96" w:author="editor" w:date="2021-10-11T12:06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ins w:id="97" w:author="editor" w:date="2021-10-11T12:06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editor" w:date="2021-10-11T12:06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>karena d</w:delText>
              </w:r>
            </w:del>
            <w:ins w:id="99" w:author="editor" w:date="2021-10-11T12:06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 pikiran yang kritis maka akan timbul sebuah ide atau gagasan.</w:t>
            </w:r>
          </w:p>
          <w:p w14:paraId="38B82C43" w14:textId="4B6EAADD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01" w:author="editor" w:date="2021-10-11T12:07:00Z">
              <w:r w:rsidRPr="00EC6F38" w:rsidDel="002C518E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02" w:author="editor" w:date="2021-10-11T12:07:00Z">
              <w:r w:rsidR="002C518E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 xml:space="preserve">erangkat dari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 yang mucul dari pemikiran kritis tadi maka proses selanjutnya yaitu mencoba/ pengaplikasian. Pada revolusi 4.0 ini lebih banyak prakt</w:t>
            </w:r>
            <w:ins w:id="103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4" w:author="editor" w:date="2021-10-11T12:07:00Z">
              <w:r w:rsidRPr="00EC6F38" w:rsidDel="00707A3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14:paraId="0C86CD27" w14:textId="21B044DE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5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</w:t>
            </w:r>
            <w:ins w:id="106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mendiskusikan. Mendiskusikan di sini bukan hanya satu atau dua orang</w:t>
            </w:r>
            <w:ins w:id="107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8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 banyak</w:t>
            </w:r>
            <w:ins w:id="109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 xml:space="preserve">, berupa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kolaborasi komunikasi dengan banyak orang. Hal ini dilakukan karena banyak pandangan yang berbeda atau ide-ide yang baru akan muncul.</w:t>
            </w:r>
          </w:p>
          <w:p w14:paraId="2A78F73C" w14:textId="7B9DA726" w:rsidR="00125355" w:rsidRPr="00EC6F38" w:rsidRDefault="00125355" w:rsidP="00707A36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editor" w:date="2021-10-11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11" w:author="editor" w:date="2021-10-11T12:07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112" w:author="editor" w:date="2021-10-11T12:08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3" w:author="editor" w:date="2021-10-11T12:08:00Z">
              <w:r w:rsidRPr="00EC6F38" w:rsidDel="00707A3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editor" w:date="2021-10-11T12:08:00Z">
              <w:r w:rsidRPr="00EC6F38" w:rsidDel="00707A36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115" w:author="editor" w:date="2021-10-11T12:08:00Z"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707A3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untutan </w:t>
              </w:r>
              <w:r w:rsidR="00707A36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 w14:paraId="1C25F90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75C52"/>
    <w:multiLevelType w:val="multilevel"/>
    <w:tmpl w:val="20ACD34E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C518E"/>
    <w:rsid w:val="0042167F"/>
    <w:rsid w:val="00707A36"/>
    <w:rsid w:val="00924DF5"/>
    <w:rsid w:val="00C71490"/>
    <w:rsid w:val="00C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A51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C6AC-1AD8-4786-8B43-514F4001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editor</cp:lastModifiedBy>
  <cp:revision>2</cp:revision>
  <dcterms:created xsi:type="dcterms:W3CDTF">2021-10-11T05:10:00Z</dcterms:created>
  <dcterms:modified xsi:type="dcterms:W3CDTF">2021-10-11T05:10:00Z</dcterms:modified>
</cp:coreProperties>
</file>