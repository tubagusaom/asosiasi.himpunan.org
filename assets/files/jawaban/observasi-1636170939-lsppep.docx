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65045" w:rsidRDefault="007952C3" w:rsidP="00E0626E">
            <w:pPr>
              <w:spacing w:line="480" w:lineRule="auto"/>
              <w:rPr>
                <w:ins w:id="0" w:author="ASUS" w:date="2021-11-06T10:5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165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ins w:id="1" w:author="ASUS" w:date="2021-11-06T10:55:00Z">
              <w:r w:rsidR="00165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</w:t>
              </w:r>
            </w:ins>
          </w:p>
          <w:p w:rsidR="007952C3" w:rsidRPr="00A16D9B" w:rsidRDefault="001650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" w:author="ASUS" w:date="2021-11-06T10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165045" w:rsidRDefault="007952C3" w:rsidP="00E0626E">
            <w:pPr>
              <w:spacing w:line="480" w:lineRule="auto"/>
              <w:rPr>
                <w:ins w:id="3" w:author="ASUS" w:date="2021-11-06T10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ins w:id="4" w:author="ASUS" w:date="2021-11-06T10:56:00Z">
              <w:r w:rsidR="00165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7952C3" w:rsidRPr="00A16D9B" w:rsidRDefault="001650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5" w:author="ASUS" w:date="2021-11-06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165045" w:rsidRDefault="007952C3" w:rsidP="00E0626E">
            <w:pPr>
              <w:spacing w:line="480" w:lineRule="auto"/>
              <w:rPr>
                <w:ins w:id="6" w:author="ASUS" w:date="2021-11-06T10:5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7952C3" w:rsidRPr="00A16D9B" w:rsidRDefault="001650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7" w:author="ASUS" w:date="2021-11-06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165045" w:rsidRDefault="007952C3" w:rsidP="00E0626E">
            <w:pPr>
              <w:spacing w:line="480" w:lineRule="auto"/>
              <w:rPr>
                <w:ins w:id="8" w:author="ASUS" w:date="2021-11-06T10:5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7952C3" w:rsidRPr="00A16D9B" w:rsidRDefault="001650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ASUS" w:date="2021-11-06T10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0" w:name="_GoBack"/>
        <w:bookmarkEnd w:id="10"/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4348df2962462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65045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7E2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2021-11-06T03:59:00Z</dcterms:modified>
</cp:coreProperties>
</file>