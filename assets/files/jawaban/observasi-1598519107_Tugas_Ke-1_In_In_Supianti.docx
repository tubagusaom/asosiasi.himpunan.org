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p w:rsidR="000056CF" w:rsidRPr="001D038C" w:rsidDel="005F4CC9" w:rsidRDefault="000056CF" w:rsidP="000056CF">
      <w:pPr>
        <w:pStyle w:val="ListParagraph"/>
        <w:rPr>
          <w:del w:id="0" w:author="IN IN SUPIANTI, M.PD" w:date="2020-08-27T15:30:00Z"/>
          <w:rFonts w:ascii="Minion Pro" w:hAnsi="Minion Pro"/>
        </w:rPr>
      </w:pP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:rsidTr="00821BA2">
        <w:tc>
          <w:tcPr>
            <w:tcW w:w="9350" w:type="dxa"/>
          </w:tcPr>
          <w:p w:rsidR="00125355" w:rsidRDefault="00125355">
            <w:pPr>
              <w:pStyle w:val="Heading3"/>
              <w:jc w:val="center"/>
              <w:rPr>
                <w:rFonts w:ascii="Times New Roman" w:hAnsi="Times New Roman"/>
                <w:sz w:val="48"/>
              </w:rPr>
              <w:pPrChange w:id="1" w:author="IN IN SUPIANTI, M.PD" w:date="2020-08-27T15:24:00Z">
                <w:pPr>
                  <w:pStyle w:val="Heading3"/>
                </w:pPr>
              </w:pPrChange>
            </w:pPr>
            <w:proofErr w:type="spellStart"/>
            <w:r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Usia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Dini</w:t>
            </w:r>
            <w:proofErr w:type="spellEnd"/>
          </w:p>
          <w:p w:rsidR="00125355" w:rsidRDefault="00125355">
            <w:pPr>
              <w:spacing w:before="100" w:beforeAutospacing="1" w:after="100" w:afterAutospacing="1"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Cs w:val="24"/>
              </w:rPr>
              <w:pPrChange w:id="2" w:author="IN IN SUPIANTI, M.PD" w:date="2020-08-27T15:24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:rsidR="00125355" w:rsidRPr="00EC6F38" w:rsidDel="0033198A" w:rsidRDefault="00125355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del w:id="3" w:author="IN IN SUPIANTI, M.PD" w:date="2020-08-27T15:24:00Z"/>
                <w:rFonts w:ascii="Times New Roman" w:eastAsia="Times New Roman" w:hAnsi="Times New Roman" w:cs="Times New Roman"/>
                <w:szCs w:val="24"/>
              </w:rPr>
              <w:pPrChange w:id="4" w:author="IN IN SUPIANTI, M.PD" w:date="2020-08-27T15:24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zaman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zona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extream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5" w:author="IN IN SUPIANTI, M.PD" w:date="2020-08-27T15:24:00Z">
              <w:r w:rsidRPr="00EC6F38" w:rsidDel="0033198A">
                <w:rPr>
                  <w:rFonts w:ascii="Times New Roman" w:eastAsia="Times New Roman" w:hAnsi="Times New Roman" w:cs="Times New Roman"/>
                  <w:szCs w:val="24"/>
                </w:rPr>
                <w:delText xml:space="preserve">dia akan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industry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  <w:ins w:id="6" w:author="IN IN SUPIANTI, M.PD" w:date="2020-08-27T15:24:00Z">
              <w:r w:rsidR="0033198A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</w:p>
          <w:p w:rsidR="00125355" w:rsidRPr="00EC6F38" w:rsidRDefault="00125355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7" w:author="IN IN SUPIANTI, M.PD" w:date="2020-08-27T15:24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ins w:id="8" w:author="IN IN SUPIANTI, M.PD" w:date="2020-08-27T15:12:00Z">
              <w:r w:rsidR="000056CF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ins w:id="9" w:author="IN IN SUPIANTI, M.PD" w:date="2020-08-27T15:12:00Z">
              <w:r w:rsidR="000056CF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</w:t>
            </w:r>
            <w:del w:id="10" w:author="IN IN SUPIANTI, M.PD" w:date="2020-08-27T15:12:00Z">
              <w:r w:rsidRPr="00EC6F38" w:rsidDel="000056CF">
                <w:rPr>
                  <w:rFonts w:ascii="Times New Roman" w:eastAsia="Times New Roman" w:hAnsi="Times New Roman" w:cs="Times New Roman"/>
                  <w:szCs w:val="24"/>
                </w:rPr>
                <w:delText>r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1" w:author="IN IN SUPIANTI, M.PD" w:date="2020-08-27T15:13:00Z">
              <w:r w:rsidRPr="00EC6F38" w:rsidDel="000056CF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Del="000056CF" w:rsidRDefault="00125355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del w:id="12" w:author="IN IN SUPIANTI, M.PD" w:date="2020-08-27T15:14:00Z"/>
                <w:rFonts w:ascii="Times New Roman" w:eastAsia="Times New Roman" w:hAnsi="Times New Roman" w:cs="Times New Roman"/>
                <w:szCs w:val="24"/>
              </w:rPr>
              <w:pPrChange w:id="13" w:author="IN IN SUPIANTI, M.PD" w:date="2020-08-27T15:24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</w:t>
            </w:r>
            <w:bookmarkStart w:id="14" w:name="_GoBack"/>
            <w:bookmarkEnd w:id="14"/>
            <w:r w:rsidRPr="00EC6F38">
              <w:rPr>
                <w:rFonts w:ascii="Times New Roman" w:eastAsia="Times New Roman" w:hAnsi="Times New Roman" w:cs="Times New Roman"/>
                <w:szCs w:val="24"/>
              </w:rPr>
              <w:t>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</w:t>
            </w:r>
            <w:ins w:id="15" w:author="IN IN SUPIANTI, M.PD" w:date="2020-08-27T15:25:00Z">
              <w:r w:rsidR="00832D1B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0056CF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6" w:author="IN IN SUPIANTI, M.PD" w:date="2020-08-27T15:24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ins w:id="17" w:author="IN IN SUPIANTI, M.PD" w:date="2020-08-27T15:14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ins w:id="18" w:author="IN IN SUPIANTI, M.PD" w:date="2020-08-27T15:14:00Z">
              <w:r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9" w:author="IN IN SUPIANTI, M.PD" w:date="2020-08-27T15:14:00Z">
              <w:r w:rsidR="00125355" w:rsidRPr="00EC6F38" w:rsidDel="000056CF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20" w:author="IN IN SUPIANTI, M.PD" w:date="2020-08-27T15:15:00Z">
              <w:r w:rsidR="00125355" w:rsidRPr="00EC6F38" w:rsidDel="000056CF">
                <w:rPr>
                  <w:rFonts w:ascii="Times New Roman" w:eastAsia="Times New Roman" w:hAnsi="Times New Roman" w:cs="Times New Roman"/>
                  <w:szCs w:val="24"/>
                </w:rPr>
                <w:delText xml:space="preserve">demikian </w:delText>
              </w:r>
            </w:del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  <w:del w:id="21" w:author="IN IN SUPIANTI, M.PD" w:date="2020-08-27T15:15:00Z">
              <w:r w:rsidR="00125355" w:rsidRPr="00EC6F38" w:rsidDel="000056CF">
                <w:rPr>
                  <w:rFonts w:ascii="Times New Roman" w:eastAsia="Times New Roman" w:hAnsi="Times New Roman" w:cs="Times New Roman"/>
                  <w:szCs w:val="24"/>
                </w:rPr>
                <w:delText xml:space="preserve"> ini</w:delText>
              </w:r>
            </w:del>
            <w:ins w:id="22" w:author="IN IN SUPIANTI, M.PD" w:date="2020-08-27T15:15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>
                <w:rPr>
                  <w:rFonts w:ascii="Times New Roman" w:eastAsia="Times New Roman" w:hAnsi="Times New Roman" w:cs="Times New Roman"/>
                  <w:szCs w:val="24"/>
                </w:rPr>
                <w:t>pada</w:t>
              </w:r>
            </w:ins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23" w:author="IN IN SUPIANTI, M.PD" w:date="2020-08-27T15:15:00Z">
              <w:r w:rsidR="00125355" w:rsidRPr="00EC6F38" w:rsidDel="000056CF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ins w:id="24" w:author="IN IN SUPIANTI, M.PD" w:date="2020-08-27T15:16:00Z">
              <w:r>
                <w:rPr>
                  <w:rFonts w:ascii="Times New Roman" w:eastAsia="Times New Roman" w:hAnsi="Times New Roman" w:cs="Times New Roman"/>
                  <w:szCs w:val="24"/>
                </w:rPr>
                <w:t>?</w:t>
              </w:r>
            </w:ins>
            <w:del w:id="25" w:author="IN IN SUPIANTI, M.PD" w:date="2020-08-27T15:16:00Z">
              <w:r w:rsidR="00125355" w:rsidRPr="00EC6F38" w:rsidDel="000056CF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ins w:id="26" w:author="IN IN SUPIANTI, M.PD" w:date="2020-08-27T15:16:00Z">
              <w:r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:rsidR="00125355" w:rsidRPr="00EC6F38" w:rsidRDefault="00125355">
            <w:pPr>
              <w:spacing w:after="0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27" w:author="IN IN SUPIANTI, M.PD" w:date="2020-08-27T15:24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  <w:ins w:id="28" w:author="IN IN SUPIANTI, M.PD" w:date="2020-08-27T15:16:00Z">
              <w:r w:rsidR="000056CF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0056CF">
                <w:rPr>
                  <w:rFonts w:ascii="Times New Roman" w:eastAsia="Times New Roman" w:hAnsi="Times New Roman" w:cs="Times New Roman"/>
                  <w:szCs w:val="24"/>
                </w:rPr>
                <w:t>diantaranya</w:t>
              </w:r>
              <w:proofErr w:type="spellEnd"/>
              <w:r w:rsidR="000056CF">
                <w:rPr>
                  <w:rFonts w:ascii="Times New Roman" w:eastAsia="Times New Roman" w:hAnsi="Times New Roman" w:cs="Times New Roman"/>
                  <w:szCs w:val="24"/>
                </w:rPr>
                <w:t>:</w:t>
              </w:r>
            </w:ins>
          </w:p>
          <w:p w:rsidR="00125355" w:rsidRPr="00EC6F38" w:rsidDel="000056CF" w:rsidRDefault="00125355">
            <w:pPr>
              <w:numPr>
                <w:ilvl w:val="0"/>
                <w:numId w:val="4"/>
              </w:numPr>
              <w:tabs>
                <w:tab w:val="clear" w:pos="720"/>
                <w:tab w:val="num" w:pos="313"/>
              </w:tabs>
              <w:spacing w:after="0" w:line="240" w:lineRule="auto"/>
              <w:ind w:left="313" w:hanging="284"/>
              <w:contextualSpacing w:val="0"/>
              <w:jc w:val="both"/>
              <w:rPr>
                <w:del w:id="29" w:author="IN IN SUPIANTI, M.PD" w:date="2020-08-27T15:18:00Z"/>
                <w:rFonts w:ascii="Times New Roman" w:eastAsia="Times New Roman" w:hAnsi="Times New Roman" w:cs="Times New Roman"/>
                <w:szCs w:val="24"/>
              </w:rPr>
              <w:pPrChange w:id="30" w:author="IN IN SUPIANTI, M.PD" w:date="2020-08-27T15:24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ins w:id="31" w:author="IN IN SUPIANTI, M.PD" w:date="2020-08-27T15:17:00Z">
              <w:r w:rsidR="000056CF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  <w:ins w:id="32" w:author="IN IN SUPIANTI, M.PD" w:date="2020-08-27T15:18:00Z">
              <w:r w:rsidR="000056CF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</w:p>
          <w:p w:rsidR="00125355" w:rsidRPr="000056CF" w:rsidRDefault="00125355">
            <w:pPr>
              <w:numPr>
                <w:ilvl w:val="0"/>
                <w:numId w:val="4"/>
              </w:numPr>
              <w:tabs>
                <w:tab w:val="clear" w:pos="720"/>
                <w:tab w:val="num" w:pos="313"/>
              </w:tabs>
              <w:spacing w:after="0" w:line="240" w:lineRule="auto"/>
              <w:ind w:left="313" w:hanging="284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33" w:author="IN IN SUPIANTI, M.PD" w:date="2020-08-27T15:24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0056CF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0056C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0056CF">
              <w:rPr>
                <w:rFonts w:ascii="Times New Roman" w:eastAsia="Times New Roman" w:hAnsi="Times New Roman" w:cs="Times New Roman"/>
                <w:szCs w:val="24"/>
              </w:rPr>
              <w:t>taha</w:t>
            </w:r>
            <w:ins w:id="34" w:author="IN IN SUPIANTI, M.PD" w:date="2020-08-27T15:17:00Z">
              <w:r w:rsidR="000056CF" w:rsidRPr="000056CF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proofErr w:type="spellEnd"/>
            <w:del w:id="35" w:author="IN IN SUPIANTI, M.PD" w:date="2020-08-27T15:17:00Z">
              <w:r w:rsidRPr="000056CF" w:rsidDel="000056CF">
                <w:rPr>
                  <w:rFonts w:ascii="Times New Roman" w:eastAsia="Times New Roman" w:hAnsi="Times New Roman" w:cs="Times New Roman"/>
                  <w:szCs w:val="24"/>
                </w:rPr>
                <w:delText>b</w:delText>
              </w:r>
            </w:del>
            <w:r w:rsidRPr="000056C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0056CF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ins w:id="36" w:author="IN IN SUPIANTI, M.PD" w:date="2020-08-27T15:17:00Z">
              <w:r w:rsidR="000056CF" w:rsidRPr="000056CF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</w:ins>
            <w:del w:id="37" w:author="IN IN SUPIANTI, M.PD" w:date="2020-08-27T15:17:00Z">
              <w:r w:rsidRPr="000056CF" w:rsidDel="000056CF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0056CF">
              <w:rPr>
                <w:rFonts w:ascii="Times New Roman" w:eastAsia="Times New Roman" w:hAnsi="Times New Roman" w:cs="Times New Roman"/>
                <w:szCs w:val="24"/>
              </w:rPr>
              <w:t xml:space="preserve">guru </w:t>
            </w:r>
            <w:proofErr w:type="spellStart"/>
            <w:r w:rsidRPr="000056CF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38" w:author="IN IN SUPIANTI, M.PD" w:date="2020-08-27T15:17:00Z">
              <w:r w:rsidRPr="000056CF" w:rsidDel="000056CF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0056CF">
              <w:rPr>
                <w:rFonts w:ascii="Times New Roman" w:eastAsia="Times New Roman" w:hAnsi="Times New Roman" w:cs="Times New Roman"/>
                <w:szCs w:val="24"/>
              </w:rPr>
              <w:t>tu</w:t>
            </w:r>
            <w:ins w:id="39" w:author="IN IN SUPIANTI, M.PD" w:date="2020-08-27T15:17:00Z">
              <w:r w:rsidR="000056CF" w:rsidRPr="000056CF">
                <w:rPr>
                  <w:rFonts w:ascii="Times New Roman" w:eastAsia="Times New Roman" w:hAnsi="Times New Roman" w:cs="Times New Roman"/>
                  <w:szCs w:val="24"/>
                </w:rPr>
                <w:t>n</w:t>
              </w:r>
            </w:ins>
            <w:r w:rsidRPr="000056CF">
              <w:rPr>
                <w:rFonts w:ascii="Times New Roman" w:eastAsia="Times New Roman" w:hAnsi="Times New Roman" w:cs="Times New Roman"/>
                <w:szCs w:val="24"/>
              </w:rPr>
              <w:t>tut</w:t>
            </w:r>
            <w:proofErr w:type="spellEnd"/>
            <w:r w:rsidRPr="000056C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0056CF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0056C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0056CF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0056C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0056CF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0056C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0056CF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0056C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0056CF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0056C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0056CF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0056C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0056CF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0056C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0056CF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0056CF">
              <w:rPr>
                <w:rFonts w:ascii="Times New Roman" w:eastAsia="Times New Roman" w:hAnsi="Times New Roman" w:cs="Times New Roman"/>
                <w:szCs w:val="24"/>
              </w:rPr>
              <w:t>/</w:t>
            </w:r>
            <w:ins w:id="40" w:author="IN IN SUPIANTI, M.PD" w:date="2020-08-27T15:18:00Z">
              <w:r w:rsidR="000056CF" w:rsidRPr="000056CF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0056CF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0056C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0056CF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0056CF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Del="000056CF" w:rsidRDefault="00125355">
            <w:pPr>
              <w:numPr>
                <w:ilvl w:val="0"/>
                <w:numId w:val="4"/>
              </w:numPr>
              <w:tabs>
                <w:tab w:val="clear" w:pos="720"/>
                <w:tab w:val="num" w:pos="313"/>
              </w:tabs>
              <w:spacing w:after="0" w:line="240" w:lineRule="auto"/>
              <w:ind w:left="313" w:hanging="284"/>
              <w:contextualSpacing w:val="0"/>
              <w:jc w:val="both"/>
              <w:rPr>
                <w:del w:id="41" w:author="IN IN SUPIANTI, M.PD" w:date="2020-08-27T15:18:00Z"/>
                <w:rFonts w:ascii="Times New Roman" w:eastAsia="Times New Roman" w:hAnsi="Times New Roman" w:cs="Times New Roman"/>
                <w:szCs w:val="24"/>
              </w:rPr>
              <w:pPrChange w:id="42" w:author="IN IN SUPIANTI, M.PD" w:date="2020-08-27T15:24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ins w:id="43" w:author="IN IN SUPIANTI, M.PD" w:date="2020-08-27T15:26:00Z">
              <w:r w:rsidR="00832D1B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  <w:del w:id="44" w:author="IN IN SUPIANTI, M.PD" w:date="2020-08-27T15:18:00Z">
              <w:r w:rsidRPr="00EC6F38" w:rsidDel="000056CF">
                <w:rPr>
                  <w:rFonts w:ascii="Times New Roman" w:eastAsia="Times New Roman" w:hAnsi="Times New Roman" w:cs="Times New Roman"/>
                  <w:szCs w:val="24"/>
                </w:rPr>
                <w:delText>.</w:delText>
              </w:r>
            </w:del>
          </w:p>
          <w:p w:rsidR="00125355" w:rsidRPr="000056CF" w:rsidRDefault="00125355">
            <w:pPr>
              <w:numPr>
                <w:ilvl w:val="0"/>
                <w:numId w:val="4"/>
              </w:numPr>
              <w:tabs>
                <w:tab w:val="clear" w:pos="720"/>
                <w:tab w:val="num" w:pos="313"/>
              </w:tabs>
              <w:spacing w:after="0" w:line="240" w:lineRule="auto"/>
              <w:ind w:left="313" w:hanging="284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45" w:author="IN IN SUPIANTI, M.PD" w:date="2020-08-27T15:24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del w:id="46" w:author="IN IN SUPIANTI, M.PD" w:date="2020-08-27T15:18:00Z">
              <w:r w:rsidRPr="000056CF" w:rsidDel="000056CF">
                <w:rPr>
                  <w:rFonts w:ascii="Times New Roman" w:eastAsia="Times New Roman" w:hAnsi="Times New Roman" w:cs="Times New Roman"/>
                  <w:szCs w:val="24"/>
                </w:rPr>
                <w:delText>Y</w:delText>
              </w:r>
            </w:del>
            <w:del w:id="47" w:author="IN IN SUPIANTI, M.PD" w:date="2020-08-27T15:26:00Z">
              <w:r w:rsidRPr="000056CF" w:rsidDel="00832D1B">
                <w:rPr>
                  <w:rFonts w:ascii="Times New Roman" w:eastAsia="Times New Roman" w:hAnsi="Times New Roman" w:cs="Times New Roman"/>
                  <w:szCs w:val="24"/>
                </w:rPr>
                <w:delText xml:space="preserve">aitu </w:delText>
              </w:r>
            </w:del>
            <w:ins w:id="48" w:author="IN IN SUPIANTI, M.PD" w:date="2020-08-27T15:26:00Z">
              <w:r w:rsidR="00832D1B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49" w:author="IN IN SUPIANTI, M.PD" w:date="2020-08-27T15:26:00Z">
              <w:r w:rsidRPr="000056CF" w:rsidDel="00832D1B">
                <w:rPr>
                  <w:rFonts w:ascii="Times New Roman" w:eastAsia="Times New Roman" w:hAnsi="Times New Roman" w:cs="Times New Roman"/>
                  <w:szCs w:val="24"/>
                </w:rPr>
                <w:delText>g</w:delText>
              </w:r>
            </w:del>
            <w:ins w:id="50" w:author="IN IN SUPIANTI, M.PD" w:date="2020-08-27T15:26:00Z">
              <w:r w:rsidR="00832D1B">
                <w:rPr>
                  <w:rFonts w:ascii="Times New Roman" w:eastAsia="Times New Roman" w:hAnsi="Times New Roman" w:cs="Times New Roman"/>
                  <w:szCs w:val="24"/>
                </w:rPr>
                <w:t>G</w:t>
              </w:r>
            </w:ins>
            <w:r w:rsidRPr="000056CF">
              <w:rPr>
                <w:rFonts w:ascii="Times New Roman" w:eastAsia="Times New Roman" w:hAnsi="Times New Roman" w:cs="Times New Roman"/>
                <w:szCs w:val="24"/>
              </w:rPr>
              <w:t xml:space="preserve">uru </w:t>
            </w:r>
            <w:del w:id="51" w:author="IN IN SUPIANTI, M.PD" w:date="2020-08-27T15:18:00Z">
              <w:r w:rsidRPr="000056CF" w:rsidDel="000056CF">
                <w:rPr>
                  <w:rFonts w:ascii="Times New Roman" w:eastAsia="Times New Roman" w:hAnsi="Times New Roman" w:cs="Times New Roman"/>
                  <w:szCs w:val="24"/>
                </w:rPr>
                <w:delText xml:space="preserve">di sini </w:delText>
              </w:r>
            </w:del>
            <w:proofErr w:type="spellStart"/>
            <w:r w:rsidRPr="000056CF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52" w:author="IN IN SUPIANTI, M.PD" w:date="2020-08-27T15:18:00Z">
              <w:r w:rsidRPr="000056CF" w:rsidDel="000056CF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0056CF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0056C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0056CF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0056C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0056CF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0056C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0056CF">
              <w:rPr>
                <w:rFonts w:ascii="Times New Roman" w:eastAsia="Times New Roman" w:hAnsi="Times New Roman" w:cs="Times New Roman"/>
                <w:szCs w:val="24"/>
              </w:rPr>
              <w:t>si</w:t>
            </w:r>
            <w:ins w:id="53" w:author="IN IN SUPIANTI, M.PD" w:date="2020-08-27T15:18:00Z">
              <w:r w:rsidR="000056CF">
                <w:rPr>
                  <w:rFonts w:ascii="Times New Roman" w:eastAsia="Times New Roman" w:hAnsi="Times New Roman" w:cs="Times New Roman"/>
                  <w:szCs w:val="24"/>
                </w:rPr>
                <w:t>s</w:t>
              </w:r>
            </w:ins>
            <w:r w:rsidRPr="000056CF">
              <w:rPr>
                <w:rFonts w:ascii="Times New Roman" w:eastAsia="Times New Roman" w:hAnsi="Times New Roman" w:cs="Times New Roman"/>
                <w:szCs w:val="24"/>
              </w:rPr>
              <w:t>wa</w:t>
            </w:r>
            <w:proofErr w:type="spellEnd"/>
            <w:r w:rsidRPr="000056C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0056CF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0056C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0056CF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0056C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0056CF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0056C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0056CF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0056C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0056CF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0056C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0056CF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0056CF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Del="000056CF" w:rsidRDefault="00125355">
            <w:pPr>
              <w:numPr>
                <w:ilvl w:val="0"/>
                <w:numId w:val="4"/>
              </w:numPr>
              <w:tabs>
                <w:tab w:val="clear" w:pos="720"/>
                <w:tab w:val="num" w:pos="313"/>
              </w:tabs>
              <w:spacing w:before="100" w:beforeAutospacing="1" w:after="100" w:afterAutospacing="1" w:line="240" w:lineRule="auto"/>
              <w:ind w:left="313" w:hanging="284"/>
              <w:contextualSpacing w:val="0"/>
              <w:jc w:val="both"/>
              <w:rPr>
                <w:del w:id="54" w:author="IN IN SUPIANTI, M.PD" w:date="2020-08-27T15:19:00Z"/>
                <w:rFonts w:ascii="Times New Roman" w:eastAsia="Times New Roman" w:hAnsi="Times New Roman" w:cs="Times New Roman"/>
                <w:szCs w:val="24"/>
              </w:rPr>
              <w:pPrChange w:id="55" w:author="IN IN SUPIANTI, M.PD" w:date="2020-08-27T15:24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0056CF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0056CF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0056CF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0056CF">
              <w:rPr>
                <w:rFonts w:ascii="Times New Roman" w:eastAsia="Times New Roman" w:hAnsi="Times New Roman" w:cs="Times New Roman"/>
                <w:szCs w:val="24"/>
              </w:rPr>
              <w:t xml:space="preserve"> mentor</w:t>
            </w:r>
            <w:ins w:id="56" w:author="IN IN SUPIANTI, M.PD" w:date="2020-08-27T15:19:00Z">
              <w:r w:rsidR="000056CF" w:rsidRPr="000056CF">
                <w:rPr>
                  <w:rFonts w:ascii="Times New Roman" w:eastAsia="Times New Roman" w:hAnsi="Times New Roman" w:cs="Times New Roman"/>
                  <w:szCs w:val="24"/>
                </w:rPr>
                <w:t xml:space="preserve">. </w:t>
              </w:r>
            </w:ins>
            <w:del w:id="57" w:author="IN IN SUPIANTI, M.PD" w:date="2020-08-27T15:19:00Z">
              <w:r w:rsidRPr="000056CF" w:rsidDel="000056CF">
                <w:rPr>
                  <w:rFonts w:ascii="Times New Roman" w:eastAsia="Times New Roman" w:hAnsi="Times New Roman" w:cs="Times New Roman"/>
                  <w:szCs w:val="24"/>
                </w:rPr>
                <w:delText>.</w:delText>
              </w:r>
            </w:del>
          </w:p>
          <w:p w:rsidR="00125355" w:rsidDel="000056CF" w:rsidRDefault="00125355">
            <w:pPr>
              <w:numPr>
                <w:ilvl w:val="0"/>
                <w:numId w:val="4"/>
              </w:numPr>
              <w:tabs>
                <w:tab w:val="clear" w:pos="720"/>
                <w:tab w:val="num" w:pos="313"/>
              </w:tabs>
              <w:spacing w:before="100" w:beforeAutospacing="1" w:after="100" w:afterAutospacing="1" w:line="240" w:lineRule="auto"/>
              <w:ind w:left="313" w:hanging="284"/>
              <w:contextualSpacing w:val="0"/>
              <w:jc w:val="both"/>
              <w:rPr>
                <w:del w:id="58" w:author="IN IN SUPIANTI, M.PD" w:date="2020-08-27T15:19:00Z"/>
                <w:rFonts w:ascii="Times New Roman" w:eastAsia="Times New Roman" w:hAnsi="Times New Roman" w:cs="Times New Roman"/>
                <w:szCs w:val="24"/>
              </w:rPr>
              <w:pPrChange w:id="59" w:author="IN IN SUPIANTI, M.PD" w:date="2020-08-27T15:24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r w:rsidRPr="000056CF">
              <w:rPr>
                <w:rFonts w:ascii="Times New Roman" w:eastAsia="Times New Roman" w:hAnsi="Times New Roman" w:cs="Times New Roman"/>
                <w:szCs w:val="24"/>
              </w:rPr>
              <w:t>Gur</w:t>
            </w:r>
            <w:ins w:id="60" w:author="IN IN SUPIANTI, M.PD" w:date="2020-08-27T15:17:00Z">
              <w:r w:rsidR="000056CF" w:rsidRPr="000056CF">
                <w:rPr>
                  <w:rFonts w:ascii="Times New Roman" w:eastAsia="Times New Roman" w:hAnsi="Times New Roman" w:cs="Times New Roman"/>
                  <w:szCs w:val="24"/>
                </w:rPr>
                <w:t>u</w:t>
              </w:r>
            </w:ins>
            <w:del w:id="61" w:author="IN IN SUPIANTI, M.PD" w:date="2020-08-27T15:17:00Z">
              <w:r w:rsidRPr="000056CF" w:rsidDel="000056CF">
                <w:rPr>
                  <w:rFonts w:ascii="Times New Roman" w:eastAsia="Times New Roman" w:hAnsi="Times New Roman" w:cs="Times New Roman"/>
                  <w:szCs w:val="24"/>
                </w:rPr>
                <w:delText>i</w:delText>
              </w:r>
            </w:del>
            <w:r w:rsidRPr="000056C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0056CF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0056C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0056CF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0056C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0056CF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0056C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0056CF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0056C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0056CF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0056C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0056CF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0056C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0056CF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0056C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0056CF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0056C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0056CF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0056C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proofErr w:type="gramStart"/>
            <w:r w:rsidRPr="000056CF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proofErr w:type="gramEnd"/>
            <w:r w:rsidRPr="000056C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0056CF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0056C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0056CF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0056C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0056CF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0056CF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0056CF" w:rsidRPr="000056CF" w:rsidRDefault="000056CF">
            <w:pPr>
              <w:numPr>
                <w:ilvl w:val="0"/>
                <w:numId w:val="4"/>
              </w:numPr>
              <w:tabs>
                <w:tab w:val="clear" w:pos="720"/>
                <w:tab w:val="num" w:pos="313"/>
              </w:tabs>
              <w:spacing w:before="100" w:beforeAutospacing="1" w:after="100" w:afterAutospacing="1" w:line="240" w:lineRule="auto"/>
              <w:ind w:left="313" w:hanging="284"/>
              <w:contextualSpacing w:val="0"/>
              <w:jc w:val="both"/>
              <w:rPr>
                <w:ins w:id="62" w:author="IN IN SUPIANTI, M.PD" w:date="2020-08-27T15:19:00Z"/>
                <w:rFonts w:ascii="Times New Roman" w:eastAsia="Times New Roman" w:hAnsi="Times New Roman" w:cs="Times New Roman"/>
                <w:szCs w:val="24"/>
              </w:rPr>
              <w:pPrChange w:id="63" w:author="IN IN SUPIANTI, M.PD" w:date="2020-08-27T15:24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</w:p>
          <w:p w:rsidR="00125355" w:rsidRPr="000056CF" w:rsidDel="000056CF" w:rsidRDefault="00125355">
            <w:pPr>
              <w:numPr>
                <w:ilvl w:val="0"/>
                <w:numId w:val="4"/>
              </w:numPr>
              <w:tabs>
                <w:tab w:val="clear" w:pos="720"/>
                <w:tab w:val="num" w:pos="313"/>
              </w:tabs>
              <w:spacing w:before="100" w:beforeAutospacing="1" w:after="100" w:afterAutospacing="1" w:line="240" w:lineRule="auto"/>
              <w:ind w:left="313" w:hanging="284"/>
              <w:contextualSpacing w:val="0"/>
              <w:jc w:val="both"/>
              <w:rPr>
                <w:del w:id="64" w:author="IN IN SUPIANTI, M.PD" w:date="2020-08-27T15:19:00Z"/>
                <w:rFonts w:ascii="Times New Roman" w:eastAsia="Times New Roman" w:hAnsi="Times New Roman" w:cs="Times New Roman"/>
                <w:szCs w:val="24"/>
              </w:rPr>
              <w:pPrChange w:id="65" w:author="IN IN SUPIANTI, M.PD" w:date="2020-08-27T15:24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0056CF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0056C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0056CF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0056CF">
              <w:rPr>
                <w:rFonts w:ascii="Times New Roman" w:eastAsia="Times New Roman" w:hAnsi="Times New Roman" w:cs="Times New Roman"/>
                <w:szCs w:val="24"/>
              </w:rPr>
              <w:t xml:space="preserve"> guru</w:t>
            </w:r>
            <w:ins w:id="66" w:author="IN IN SUPIANTI, M.PD" w:date="2020-08-27T15:19:00Z">
              <w:r w:rsidR="000056CF" w:rsidRPr="000056CF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  <w:proofErr w:type="spellStart"/>
              <w:r w:rsidR="000056CF" w:rsidRPr="000056CF">
                <w:rPr>
                  <w:rFonts w:ascii="Times New Roman" w:eastAsia="Times New Roman" w:hAnsi="Times New Roman" w:cs="Times New Roman"/>
                  <w:szCs w:val="24"/>
                </w:rPr>
                <w:t>di</w:t>
              </w:r>
            </w:ins>
            <w:del w:id="67" w:author="IN IN SUPIANTI, M.PD" w:date="2020-08-27T15:19:00Z">
              <w:r w:rsidRPr="000056CF" w:rsidDel="000056CF">
                <w:rPr>
                  <w:rFonts w:ascii="Times New Roman" w:eastAsia="Times New Roman" w:hAnsi="Times New Roman" w:cs="Times New Roman"/>
                  <w:szCs w:val="24"/>
                </w:rPr>
                <w:delText>.</w:delText>
              </w:r>
            </w:del>
          </w:p>
          <w:p w:rsidR="00125355" w:rsidRPr="000056CF" w:rsidRDefault="00125355">
            <w:pPr>
              <w:numPr>
                <w:ilvl w:val="0"/>
                <w:numId w:val="4"/>
              </w:numPr>
              <w:tabs>
                <w:tab w:val="clear" w:pos="720"/>
                <w:tab w:val="num" w:pos="313"/>
              </w:tabs>
              <w:spacing w:before="100" w:beforeAutospacing="1" w:after="100" w:afterAutospacing="1" w:line="240" w:lineRule="auto"/>
              <w:ind w:left="313" w:hanging="284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68" w:author="IN IN SUPIANTI, M.PD" w:date="2020-08-27T15:24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del w:id="69" w:author="IN IN SUPIANTI, M.PD" w:date="2020-08-27T15:19:00Z">
              <w:r w:rsidRPr="000056CF" w:rsidDel="000056CF">
                <w:rPr>
                  <w:rFonts w:ascii="Times New Roman" w:eastAsia="Times New Roman" w:hAnsi="Times New Roman" w:cs="Times New Roman"/>
                  <w:szCs w:val="24"/>
                </w:rPr>
                <w:delText>Di</w:delText>
              </w:r>
            </w:del>
            <w:proofErr w:type="gramStart"/>
            <w:r w:rsidRPr="000056CF">
              <w:rPr>
                <w:rFonts w:ascii="Times New Roman" w:eastAsia="Times New Roman" w:hAnsi="Times New Roman" w:cs="Times New Roman"/>
                <w:szCs w:val="24"/>
              </w:rPr>
              <w:t>mana</w:t>
            </w:r>
            <w:proofErr w:type="spellEnd"/>
            <w:proofErr w:type="gramEnd"/>
            <w:r w:rsidRPr="000056CF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0056CF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0056C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0056CF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0056CF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0056CF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0056CF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0056CF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0056C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0056CF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0056C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0056CF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0056C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0056CF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0056C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0056CF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0056CF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0056CF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0056C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0056CF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0056C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0056CF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0056CF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0056CF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0056C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0056CF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0056C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0056CF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0056C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0056CF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0056C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0056CF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0056C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0056CF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0056CF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Del="000056CF" w:rsidRDefault="00125355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del w:id="70" w:author="IN IN SUPIANTI, M.PD" w:date="2020-08-27T15:20:00Z"/>
                <w:rFonts w:ascii="Times New Roman" w:eastAsia="Times New Roman" w:hAnsi="Times New Roman" w:cs="Times New Roman"/>
                <w:szCs w:val="24"/>
              </w:rPr>
              <w:pPrChange w:id="71" w:author="IN IN SUPIANTI, M.PD" w:date="2020-08-27T15:24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del w:id="72" w:author="IN IN SUPIANTI, M.PD" w:date="2020-08-27T15:17:00Z">
              <w:r w:rsidRPr="00EC6F38" w:rsidDel="000056CF">
                <w:rPr>
                  <w:rFonts w:ascii="Times New Roman" w:eastAsia="Times New Roman" w:hAnsi="Times New Roman" w:cs="Times New Roman"/>
                  <w:szCs w:val="24"/>
                </w:rPr>
                <w:delText> 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  <w:ins w:id="73" w:author="IN IN SUPIANTI, M.PD" w:date="2020-08-27T15:20:00Z">
              <w:r w:rsidR="000056CF">
                <w:rPr>
                  <w:rFonts w:ascii="Times New Roman" w:eastAsia="Times New Roman" w:hAnsi="Times New Roman" w:cs="Times New Roman"/>
                  <w:szCs w:val="24"/>
                </w:rPr>
                <w:t xml:space="preserve"> (1) </w:t>
              </w:r>
            </w:ins>
          </w:p>
          <w:p w:rsidR="00125355" w:rsidRPr="00EC6F38" w:rsidDel="000056CF" w:rsidRDefault="0033198A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del w:id="74" w:author="IN IN SUPIANTI, M.PD" w:date="2020-08-27T15:20:00Z"/>
                <w:rFonts w:ascii="Times New Roman" w:eastAsia="Times New Roman" w:hAnsi="Times New Roman" w:cs="Times New Roman"/>
                <w:szCs w:val="24"/>
              </w:rPr>
              <w:pPrChange w:id="75" w:author="IN IN SUPIANTI, M.PD" w:date="2020-08-27T15:24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ins w:id="76" w:author="IN IN SUPIANTI, M.PD" w:date="2020-08-27T15:20:00Z">
              <w:r>
                <w:rPr>
                  <w:rFonts w:ascii="Times New Roman" w:eastAsia="Times New Roman" w:hAnsi="Times New Roman" w:cs="Times New Roman"/>
                  <w:szCs w:val="24"/>
                </w:rPr>
                <w:t>m</w:t>
              </w:r>
            </w:ins>
            <w:del w:id="77" w:author="IN IN SUPIANTI, M.PD" w:date="2020-08-27T15:20:00Z">
              <w:r w:rsidR="00125355" w:rsidRPr="00EC6F38" w:rsidDel="0033198A">
                <w:rPr>
                  <w:rFonts w:ascii="Times New Roman" w:eastAsia="Times New Roman" w:hAnsi="Times New Roman" w:cs="Times New Roman"/>
                  <w:szCs w:val="24"/>
                </w:rPr>
                <w:delText>M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engamati</w:t>
            </w:r>
            <w:proofErr w:type="spellEnd"/>
            <w:ins w:id="78" w:author="IN IN SUPIANTI, M.PD" w:date="2020-08-27T15:20:00Z">
              <w:r w:rsidR="000056CF">
                <w:rPr>
                  <w:rFonts w:ascii="Times New Roman" w:eastAsia="Times New Roman" w:hAnsi="Times New Roman" w:cs="Times New Roman"/>
                  <w:szCs w:val="24"/>
                </w:rPr>
                <w:t xml:space="preserve">; (2) </w:t>
              </w:r>
            </w:ins>
          </w:p>
          <w:p w:rsidR="00125355" w:rsidRPr="00EC6F38" w:rsidDel="000056CF" w:rsidRDefault="0033198A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del w:id="79" w:author="IN IN SUPIANTI, M.PD" w:date="2020-08-27T15:20:00Z"/>
                <w:rFonts w:ascii="Times New Roman" w:eastAsia="Times New Roman" w:hAnsi="Times New Roman" w:cs="Times New Roman"/>
                <w:szCs w:val="24"/>
              </w:rPr>
              <w:pPrChange w:id="80" w:author="IN IN SUPIANTI, M.PD" w:date="2020-08-27T15:24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ins w:id="81" w:author="IN IN SUPIANTI, M.PD" w:date="2020-08-27T15:20:00Z">
              <w:r>
                <w:rPr>
                  <w:rFonts w:ascii="Times New Roman" w:eastAsia="Times New Roman" w:hAnsi="Times New Roman" w:cs="Times New Roman"/>
                  <w:szCs w:val="24"/>
                </w:rPr>
                <w:t>m</w:t>
              </w:r>
            </w:ins>
            <w:del w:id="82" w:author="IN IN SUPIANTI, M.PD" w:date="2020-08-27T15:20:00Z">
              <w:r w:rsidR="00125355" w:rsidRPr="00EC6F38" w:rsidDel="0033198A">
                <w:rPr>
                  <w:rFonts w:ascii="Times New Roman" w:eastAsia="Times New Roman" w:hAnsi="Times New Roman" w:cs="Times New Roman"/>
                  <w:szCs w:val="24"/>
                </w:rPr>
                <w:delText>M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emahami</w:t>
            </w:r>
            <w:proofErr w:type="spellEnd"/>
            <w:ins w:id="83" w:author="IN IN SUPIANTI, M.PD" w:date="2020-08-27T15:20:00Z">
              <w:r w:rsidR="000056CF">
                <w:rPr>
                  <w:rFonts w:ascii="Times New Roman" w:eastAsia="Times New Roman" w:hAnsi="Times New Roman" w:cs="Times New Roman"/>
                  <w:szCs w:val="24"/>
                </w:rPr>
                <w:t xml:space="preserve">; (3) </w:t>
              </w:r>
            </w:ins>
          </w:p>
          <w:p w:rsidR="00125355" w:rsidRPr="00EC6F38" w:rsidDel="000056CF" w:rsidRDefault="0033198A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del w:id="84" w:author="IN IN SUPIANTI, M.PD" w:date="2020-08-27T15:20:00Z"/>
                <w:rFonts w:ascii="Times New Roman" w:eastAsia="Times New Roman" w:hAnsi="Times New Roman" w:cs="Times New Roman"/>
                <w:szCs w:val="24"/>
              </w:rPr>
              <w:pPrChange w:id="85" w:author="IN IN SUPIANTI, M.PD" w:date="2020-08-27T15:24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ins w:id="86" w:author="IN IN SUPIANTI, M.PD" w:date="2020-08-27T15:21:00Z">
              <w:r>
                <w:rPr>
                  <w:rFonts w:ascii="Times New Roman" w:eastAsia="Times New Roman" w:hAnsi="Times New Roman" w:cs="Times New Roman"/>
                  <w:szCs w:val="24"/>
                </w:rPr>
                <w:t>m</w:t>
              </w:r>
            </w:ins>
            <w:del w:id="87" w:author="IN IN SUPIANTI, M.PD" w:date="2020-08-27T15:21:00Z">
              <w:r w:rsidR="00125355" w:rsidRPr="00EC6F38" w:rsidDel="0033198A">
                <w:rPr>
                  <w:rFonts w:ascii="Times New Roman" w:eastAsia="Times New Roman" w:hAnsi="Times New Roman" w:cs="Times New Roman"/>
                  <w:szCs w:val="24"/>
                </w:rPr>
                <w:delText>M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encoba</w:t>
            </w:r>
            <w:proofErr w:type="spellEnd"/>
            <w:ins w:id="88" w:author="IN IN SUPIANTI, M.PD" w:date="2020-08-27T15:20:00Z">
              <w:r w:rsidR="000056CF">
                <w:rPr>
                  <w:rFonts w:ascii="Times New Roman" w:eastAsia="Times New Roman" w:hAnsi="Times New Roman" w:cs="Times New Roman"/>
                  <w:szCs w:val="24"/>
                </w:rPr>
                <w:t xml:space="preserve">; (4) </w:t>
              </w:r>
            </w:ins>
          </w:p>
          <w:p w:rsidR="00125355" w:rsidRPr="00EC6F38" w:rsidDel="000056CF" w:rsidRDefault="0033198A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del w:id="89" w:author="IN IN SUPIANTI, M.PD" w:date="2020-08-27T15:20:00Z"/>
                <w:rFonts w:ascii="Times New Roman" w:eastAsia="Times New Roman" w:hAnsi="Times New Roman" w:cs="Times New Roman"/>
                <w:szCs w:val="24"/>
              </w:rPr>
              <w:pPrChange w:id="90" w:author="IN IN SUPIANTI, M.PD" w:date="2020-08-27T15:24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ins w:id="91" w:author="IN IN SUPIANTI, M.PD" w:date="2020-08-27T15:21:00Z">
              <w:r>
                <w:rPr>
                  <w:rFonts w:ascii="Times New Roman" w:eastAsia="Times New Roman" w:hAnsi="Times New Roman" w:cs="Times New Roman"/>
                  <w:szCs w:val="24"/>
                </w:rPr>
                <w:t>m</w:t>
              </w:r>
            </w:ins>
            <w:del w:id="92" w:author="IN IN SUPIANTI, M.PD" w:date="2020-08-27T15:21:00Z">
              <w:r w:rsidR="00125355" w:rsidRPr="00EC6F38" w:rsidDel="0033198A">
                <w:rPr>
                  <w:rFonts w:ascii="Times New Roman" w:eastAsia="Times New Roman" w:hAnsi="Times New Roman" w:cs="Times New Roman"/>
                  <w:szCs w:val="24"/>
                </w:rPr>
                <w:delText>M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endiskusikan</w:t>
            </w:r>
            <w:proofErr w:type="spellEnd"/>
            <w:ins w:id="93" w:author="IN IN SUPIANTI, M.PD" w:date="2020-08-27T15:20:00Z">
              <w:r w:rsidR="000056CF">
                <w:rPr>
                  <w:rFonts w:ascii="Times New Roman" w:eastAsia="Times New Roman" w:hAnsi="Times New Roman" w:cs="Times New Roman"/>
                  <w:szCs w:val="24"/>
                </w:rPr>
                <w:t xml:space="preserve">; </w:t>
              </w:r>
              <w:proofErr w:type="spellStart"/>
              <w:r w:rsidR="000056CF">
                <w:rPr>
                  <w:rFonts w:ascii="Times New Roman" w:eastAsia="Times New Roman" w:hAnsi="Times New Roman" w:cs="Times New Roman"/>
                  <w:szCs w:val="24"/>
                </w:rPr>
                <w:t>dan</w:t>
              </w:r>
              <w:proofErr w:type="spellEnd"/>
              <w:r w:rsidR="000056CF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ins w:id="94" w:author="IN IN SUPIANTI, M.PD" w:date="2020-08-27T15:27:00Z">
              <w:r w:rsidR="00832D1B">
                <w:rPr>
                  <w:rFonts w:ascii="Times New Roman" w:eastAsia="Times New Roman" w:hAnsi="Times New Roman" w:cs="Times New Roman"/>
                  <w:szCs w:val="24"/>
                </w:rPr>
                <w:t>melakukan</w:t>
              </w:r>
              <w:proofErr w:type="spellEnd"/>
              <w:r w:rsidR="00832D1B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</w:p>
          <w:p w:rsidR="00125355" w:rsidRPr="00EC6F38" w:rsidDel="0033198A" w:rsidRDefault="0033198A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del w:id="95" w:author="IN IN SUPIANTI, M.PD" w:date="2020-08-27T15:21:00Z"/>
                <w:rFonts w:ascii="Times New Roman" w:eastAsia="Times New Roman" w:hAnsi="Times New Roman" w:cs="Times New Roman"/>
                <w:szCs w:val="24"/>
              </w:rPr>
              <w:pPrChange w:id="96" w:author="IN IN SUPIANTI, M.PD" w:date="2020-08-27T15:24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proofErr w:type="gramStart"/>
            <w:ins w:id="97" w:author="IN IN SUPIANTI, M.PD" w:date="2020-08-27T15:21:00Z">
              <w:r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proofErr w:type="gramEnd"/>
            <w:del w:id="98" w:author="IN IN SUPIANTI, M.PD" w:date="2020-08-27T15:21:00Z">
              <w:r w:rsidR="00125355" w:rsidRPr="00EC6F38" w:rsidDel="0033198A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enelitian</w:t>
            </w:r>
            <w:proofErr w:type="spellEnd"/>
            <w:ins w:id="99" w:author="IN IN SUPIANTI, M.PD" w:date="2020-08-27T15:21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. </w:t>
              </w:r>
            </w:ins>
          </w:p>
          <w:p w:rsidR="00125355" w:rsidRPr="00EC6F38" w:rsidDel="0033198A" w:rsidRDefault="00125355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del w:id="100" w:author="IN IN SUPIANTI, M.PD" w:date="2020-08-27T15:21:00Z"/>
                <w:rFonts w:ascii="Times New Roman" w:eastAsia="Times New Roman" w:hAnsi="Times New Roman" w:cs="Times New Roman"/>
                <w:szCs w:val="24"/>
              </w:rPr>
              <w:pPrChange w:id="101" w:author="IN IN SUPIANTI, M.PD" w:date="2020-08-27T15:24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02" w:author="IN IN SUPIANTI, M.PD" w:date="2020-08-27T15:21:00Z">
              <w:r w:rsidRPr="00EC6F38" w:rsidDel="0033198A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  <w:ins w:id="103" w:author="IN IN SUPIANTI, M.PD" w:date="2020-08-27T15:21:00Z">
              <w:r w:rsidR="0033198A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</w:p>
          <w:p w:rsidR="00125355" w:rsidRPr="00EC6F38" w:rsidDel="0033198A" w:rsidRDefault="00125355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del w:id="104" w:author="IN IN SUPIANTI, M.PD" w:date="2020-08-27T15:22:00Z"/>
                <w:rFonts w:ascii="Times New Roman" w:eastAsia="Times New Roman" w:hAnsi="Times New Roman" w:cs="Times New Roman"/>
                <w:szCs w:val="24"/>
              </w:rPr>
              <w:pPrChange w:id="105" w:author="IN IN SUPIANTI, M.PD" w:date="2020-08-27T15:24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  <w:ins w:id="106" w:author="IN IN SUPIANTI, M.PD" w:date="2020-08-27T15:22:00Z">
              <w:r w:rsidR="0033198A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</w:p>
          <w:p w:rsidR="00125355" w:rsidRPr="00EC6F38" w:rsidDel="0033198A" w:rsidRDefault="00125355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del w:id="107" w:author="IN IN SUPIANTI, M.PD" w:date="2020-08-27T15:22:00Z"/>
                <w:rFonts w:ascii="Times New Roman" w:eastAsia="Times New Roman" w:hAnsi="Times New Roman" w:cs="Times New Roman"/>
                <w:szCs w:val="24"/>
              </w:rPr>
              <w:pPrChange w:id="108" w:author="IN IN SUPIANTI, M.PD" w:date="2020-08-27T15:24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09" w:author="IN IN SUPIANTI, M.PD" w:date="2020-08-27T15:22:00Z">
              <w:r w:rsidRPr="00EC6F38" w:rsidDel="0033198A">
                <w:rPr>
                  <w:rFonts w:ascii="Times New Roman" w:eastAsia="Times New Roman" w:hAnsi="Times New Roman" w:cs="Times New Roman"/>
                  <w:szCs w:val="24"/>
                </w:rPr>
                <w:delText xml:space="preserve">banyak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  <w:ins w:id="110" w:author="IN IN SUPIANTI, M.PD" w:date="2020-08-27T15:22:00Z">
              <w:r w:rsidR="0033198A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ins w:id="111" w:author="IN IN SUPIANTI, M.PD" w:date="2020-08-27T15:23:00Z">
              <w:r w:rsidR="0033198A">
                <w:rPr>
                  <w:rFonts w:ascii="Times New Roman" w:eastAsia="Times New Roman" w:hAnsi="Times New Roman" w:cs="Times New Roman"/>
                  <w:szCs w:val="24"/>
                </w:rPr>
                <w:t xml:space="preserve">Proses yang </w:t>
              </w:r>
              <w:proofErr w:type="spellStart"/>
              <w:r w:rsidR="0033198A">
                <w:rPr>
                  <w:rFonts w:ascii="Times New Roman" w:eastAsia="Times New Roman" w:hAnsi="Times New Roman" w:cs="Times New Roman"/>
                  <w:szCs w:val="24"/>
                </w:rPr>
                <w:t>t</w:t>
              </w:r>
            </w:ins>
          </w:p>
          <w:p w:rsidR="00125355" w:rsidRPr="00EC6F38" w:rsidRDefault="00125355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12" w:author="IN IN SUPIANTI, M.PD" w:date="2020-08-27T15:24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del w:id="113" w:author="IN IN SUPIANTI, M.PD" w:date="2020-08-27T15:23:00Z">
              <w:r w:rsidRPr="00EC6F38" w:rsidDel="0033198A">
                <w:rPr>
                  <w:rFonts w:ascii="Times New Roman" w:eastAsia="Times New Roman" w:hAnsi="Times New Roman" w:cs="Times New Roman"/>
                  <w:szCs w:val="24"/>
                </w:rPr>
                <w:delText>Y</w:delText>
              </w:r>
            </w:del>
            <w:del w:id="114" w:author="IN IN SUPIANTI, M.PD" w:date="2020-08-27T15:22:00Z">
              <w:r w:rsidRPr="00EC6F38" w:rsidDel="0033198A">
                <w:rPr>
                  <w:rFonts w:ascii="Times New Roman" w:eastAsia="Times New Roman" w:hAnsi="Times New Roman" w:cs="Times New Roman"/>
                  <w:szCs w:val="24"/>
                </w:rPr>
                <w:delText>ang</w:delText>
              </w:r>
            </w:del>
            <w:del w:id="115" w:author="IN IN SUPIANTI, M.PD" w:date="2020-08-27T15:23:00Z">
              <w:r w:rsidRPr="00EC6F38" w:rsidDel="0033198A">
                <w:rPr>
                  <w:rFonts w:ascii="Times New Roman" w:eastAsia="Times New Roman" w:hAnsi="Times New Roman" w:cs="Times New Roman"/>
                  <w:szCs w:val="24"/>
                </w:rPr>
                <w:delText xml:space="preserve"> t</w:delText>
              </w:r>
            </w:del>
            <w:proofErr w:type="gram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</w:t>
            </w:r>
            <w:ins w:id="116" w:author="IN IN SUPIANTI, M.PD" w:date="2020-08-27T15:22:00Z">
              <w:r w:rsidR="0033198A">
                <w:rPr>
                  <w:rFonts w:ascii="Times New Roman" w:eastAsia="Times New Roman" w:hAnsi="Times New Roman" w:cs="Times New Roman"/>
                  <w:szCs w:val="24"/>
                </w:rPr>
                <w:t>k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hir</w:t>
            </w:r>
            <w:proofErr w:type="spellEnd"/>
            <w:proofErr w:type="gram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D209F7"/>
    <w:multiLevelType w:val="multilevel"/>
    <w:tmpl w:val="D60AB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IN IN SUPIANTI, M.PD">
    <w15:presenceInfo w15:providerId="None" w15:userId="IN IN SUPIANTI, M.P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355"/>
    <w:rsid w:val="000056CF"/>
    <w:rsid w:val="0012251A"/>
    <w:rsid w:val="00125355"/>
    <w:rsid w:val="001D038C"/>
    <w:rsid w:val="00213252"/>
    <w:rsid w:val="00240407"/>
    <w:rsid w:val="0033198A"/>
    <w:rsid w:val="0042167F"/>
    <w:rsid w:val="005F4CC9"/>
    <w:rsid w:val="00832D1B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490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IN IN SUPIANTI, M.PD</cp:lastModifiedBy>
  <cp:revision>7</cp:revision>
  <dcterms:created xsi:type="dcterms:W3CDTF">2020-08-26T22:03:00Z</dcterms:created>
  <dcterms:modified xsi:type="dcterms:W3CDTF">2020-08-27T08:30:00Z</dcterms:modified>
</cp:coreProperties>
</file>