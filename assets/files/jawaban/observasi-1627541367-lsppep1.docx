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35F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C0E4E8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E745F2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2731189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46BE7FC" w14:textId="77777777" w:rsidTr="00D810B0">
        <w:tc>
          <w:tcPr>
            <w:tcW w:w="9350" w:type="dxa"/>
          </w:tcPr>
          <w:p w14:paraId="6374663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26E0E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3DC4BE4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5075B" w14:textId="4AEB0F5D" w:rsidR="00D80F46" w:rsidRPr="00A16D9B" w:rsidDel="008324F7" w:rsidRDefault="00D80F46" w:rsidP="008D1AF7">
            <w:pPr>
              <w:spacing w:line="312" w:lineRule="auto"/>
              <w:jc w:val="both"/>
              <w:rPr>
                <w:del w:id="0" w:author="desi wulan" w:date="2021-07-29T13:24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</w:t>
            </w:r>
            <w:del w:id="1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ins w:id="2" w:author="desi wulan" w:date="2021-07-29T13:24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3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puji</w:t>
            </w:r>
            <w:ins w:id="4" w:author="desi wulan" w:date="2021-07-29T13:24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5" w:author="desi wulan" w:date="2021-07-29T13:24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6" w:author="desi wulan" w:date="2021-07-29T13:24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Allah</w:t>
            </w:r>
            <w:ins w:id="7" w:author="desi wulan" w:date="2021-07-29T13:24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8" w:author="desi wulan" w:date="2021-07-29T13:24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ins w:id="9" w:author="desi wulan" w:date="2021-07-29T13:24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0" w:author="desi wulan" w:date="2021-07-29T13:24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ins w:id="11" w:author="desi wulan" w:date="2021-07-29T13:24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2" w:author="desi wulan" w:date="2021-07-29T13:24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ins w:id="13" w:author="desi wulan" w:date="2021-07-29T13:24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4" w:author="desi wulan" w:date="2021-07-29T13:24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ins w:id="15" w:author="desi wulan" w:date="2021-07-29T13:24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6" w:author="desi wulan" w:date="2021-07-29T13:24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bimbingan-Nya</w:t>
            </w:r>
            <w:ins w:id="17" w:author="desi wulan" w:date="2021-07-29T13:24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8" w:author="desi wulan" w:date="2021-07-29T13:24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kepada</w:t>
            </w:r>
            <w:ins w:id="19" w:author="desi wulan" w:date="2021-07-29T13:24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0" w:author="desi wulan" w:date="2021-07-29T13:24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untuk menyelesaikan buku praktikum Jaringan Komputer ini.</w:t>
            </w:r>
            <w:del w:id="21" w:author="desi wulan" w:date="2021-07-29T13:24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04B80C2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7ACDB" w14:textId="1B167221" w:rsidR="00D80F46" w:rsidRPr="00A16D9B" w:rsidDel="008324F7" w:rsidRDefault="00D80F46" w:rsidP="008324F7">
            <w:pPr>
              <w:spacing w:line="312" w:lineRule="auto"/>
              <w:ind w:firstLine="447"/>
              <w:jc w:val="both"/>
              <w:rPr>
                <w:del w:id="22" w:author="desi wulan" w:date="2021-07-29T13:20:00Z"/>
                <w:rFonts w:ascii="Times New Roman" w:hAnsi="Times New Roman" w:cs="Times New Roman"/>
                <w:sz w:val="24"/>
                <w:szCs w:val="24"/>
              </w:rPr>
              <w:pPrChange w:id="23" w:author="desi wulan" w:date="2021-07-29T13:25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</w:t>
            </w:r>
            <w:del w:id="24" w:author="desi wulan" w:date="2021-07-29T13:18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>per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gunakan  sebagai  modul  ajar  praktikum  Jaringan  Komputer  program  D3/D4 di Politeknik Elektronika Negeri Surabaya. Sasaran</w:t>
            </w:r>
            <w:ins w:id="25" w:author="desi wulan" w:date="2021-07-29T13:26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6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ins w:id="27" w:author="desi wulan" w:date="2021-07-29T13:26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8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ins w:id="29" w:author="desi wulan" w:date="2021-07-29T13:26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30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  </w:t>
            </w:r>
            <w:ins w:id="31" w:author="desi wulan" w:date="2021-07-29T13:19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>adalah untuk</w:t>
              </w:r>
            </w:ins>
            <w:del w:id="32" w:author="desi wulan" w:date="2021-07-29T13:19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adalah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memberikan  pengetahuan  kepada  mahasiswa </w:t>
            </w:r>
            <w:del w:id="33" w:author="desi wulan" w:date="2021-07-29T13:25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tentang </w:t>
            </w:r>
            <w:del w:id="34" w:author="desi wulan" w:date="2021-07-29T13:25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teknik  membangun</w:t>
            </w:r>
            <w:ins w:id="35" w:author="desi wulan" w:date="2021-07-29T13:26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36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ins w:id="37" w:author="desi wulan" w:date="2021-07-29T13:26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38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</w:t>
            </w:r>
            <w:ins w:id="39" w:author="desi wulan" w:date="2021-07-29T13:26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>n</w:t>
              </w:r>
            </w:ins>
            <w:del w:id="40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n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Komputer</w:t>
            </w:r>
            <w:ins w:id="41" w:author="desi wulan" w:date="2021-07-29T13:26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42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</w:t>
            </w:r>
            <w:del w:id="43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Linux </w:t>
            </w:r>
            <w:del w:id="44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mulai </w:t>
            </w:r>
            <w:del w:id="45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del w:id="46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del w:id="47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48" w:author="desi wulan" w:date="2021-07-29T13:26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49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del w:id="50" w:author="desi wulan" w:date="2021-07-29T13:26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operasi,  perintah-perintah</w:t>
            </w:r>
            <w:ins w:id="51" w:author="desi wulan" w:date="2021-07-29T13:27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52" w:author="desi wulan" w:date="2021-07-29T13:27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del w:id="53" w:author="desi wulan" w:date="2021-07-29T13:27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 sampai dengan membangun internet server yang meliputi mail</w:t>
            </w:r>
            <w:ins w:id="54" w:author="desi wulan" w:date="2021-07-29T13:27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55" w:author="desi wulan" w:date="2021-07-29T13:27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server,</w:t>
            </w:r>
            <w:ins w:id="56" w:author="desi wulan" w:date="2021-07-29T13:27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57" w:author="desi wulan" w:date="2021-07-29T13:27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DNS</w:t>
            </w:r>
            <w:ins w:id="58" w:author="desi wulan" w:date="2021-07-29T13:27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59" w:author="desi wulan" w:date="2021-07-29T13:27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server,</w:t>
            </w:r>
            <w:ins w:id="60" w:author="desi wulan" w:date="2021-07-29T13:27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61" w:author="desi wulan" w:date="2021-07-29T13:27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ins w:id="62" w:author="desi wulan" w:date="2021-07-29T13:27:00Z">
              <w:r w:rsidR="00B15101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63" w:author="desi wulan" w:date="2021-07-29T13:27:00Z">
              <w:r w:rsidRPr="00A16D9B" w:rsidDel="00B1510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server,</w:t>
            </w:r>
            <w:ins w:id="64" w:author="desi wulan" w:date="2021-07-29T13:20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65" w:author="desi wulan" w:date="2021-07-29T13:20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proxy</w:t>
            </w:r>
            <w:del w:id="66" w:author="desi wulan" w:date="2021-07-29T13:20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67" w:author="desi wulan" w:date="2021-07-29T13:20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68" w:author="desi wulan" w:date="2021-07-29T13:20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server,</w:t>
            </w:r>
            <w:ins w:id="69" w:author="desi wulan" w:date="2021-07-29T13:20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70" w:author="desi wulan" w:date="2021-07-29T13:20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ins w:id="71" w:author="desi wulan" w:date="2021-07-29T13:20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72" w:author="desi wulan" w:date="2021-07-29T13:20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ins w:id="73" w:author="desi wulan" w:date="2021-07-29T13:20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74" w:author="desi wulan" w:date="2021-07-29T13:20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sebagainya.</w:t>
            </w:r>
            <w:ins w:id="75" w:author="desi wulan" w:date="2021-07-29T13:20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76" w:author="desi wulan" w:date="2021-07-29T13:19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ins w:id="77" w:author="desi wulan" w:date="2021-07-29T13:19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78" w:author="desi wulan" w:date="2021-07-29T13:19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ins w:id="79" w:author="desi wulan" w:date="2021-07-29T13:19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del w:id="80" w:author="desi wulan" w:date="2021-07-29T13:19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81" w:author="desi wulan" w:date="2021-07-29T13:19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82" w:author="desi wulan" w:date="2021-07-29T13:19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83" w:author="desi wulan" w:date="2021-07-29T13:19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84" w:author="desi wulan" w:date="2021-07-29T13:19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85" w:author="desi wulan" w:date="2021-07-29T13:19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  Jaringan</w:t>
            </w:r>
            <w:ins w:id="86" w:author="desi wulan" w:date="2021-07-29T13:20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87" w:author="desi wulan" w:date="2021-07-29T13:20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 </w:t>
            </w:r>
            <w:del w:id="88" w:author="desi wulan" w:date="2021-07-29T13:20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89" w:author="desi wulan" w:date="2021-07-29T13:20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14:paraId="586F223A" w14:textId="77777777" w:rsidR="00D80F46" w:rsidRPr="00A16D9B" w:rsidRDefault="00D80F46" w:rsidP="008324F7">
            <w:pPr>
              <w:spacing w:line="312" w:lineRule="auto"/>
              <w:ind w:firstLine="447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90" w:author="desi wulan" w:date="2021-07-29T13:25:00Z">
                <w:pPr>
                  <w:spacing w:line="312" w:lineRule="auto"/>
                  <w:jc w:val="both"/>
                </w:pPr>
              </w:pPrChange>
            </w:pPr>
          </w:p>
          <w:p w14:paraId="3A80EEA7" w14:textId="6BD10697" w:rsidR="00D80F46" w:rsidRPr="00A16D9B" w:rsidDel="008324F7" w:rsidRDefault="00D80F46" w:rsidP="008324F7">
            <w:pPr>
              <w:spacing w:line="312" w:lineRule="auto"/>
              <w:ind w:firstLine="447"/>
              <w:jc w:val="both"/>
              <w:rPr>
                <w:del w:id="91" w:author="desi wulan" w:date="2021-07-29T13:20:00Z"/>
                <w:rFonts w:ascii="Times New Roman" w:hAnsi="Times New Roman" w:cs="Times New Roman"/>
                <w:sz w:val="24"/>
                <w:szCs w:val="24"/>
              </w:rPr>
              <w:pPrChange w:id="92" w:author="desi wulan" w:date="2021-07-29T13:25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</w:t>
            </w:r>
            <w:del w:id="93" w:author="desi wulan" w:date="2021-07-29T13:21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menyadari</w:t>
            </w:r>
            <w:ins w:id="94" w:author="desi wulan" w:date="2021-07-29T13:21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95" w:author="desi wulan" w:date="2021-07-29T13:21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ins w:id="96" w:author="desi wulan" w:date="2021-07-29T13:21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97" w:author="desi wulan" w:date="2021-07-29T13:21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ins w:id="98" w:author="desi wulan" w:date="2021-07-29T13:21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99" w:author="desi wulan" w:date="2021-07-29T13:21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100" w:author="desi wulan" w:date="2021-07-29T13:21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jauh </w:t>
            </w:r>
            <w:del w:id="101" w:author="desi wulan" w:date="2021-07-29T13:21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ins w:id="102" w:author="desi wulan" w:date="2021-07-29T13:21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03" w:author="desi wulan" w:date="2021-07-29T13:21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ins w:id="104" w:author="desi wulan" w:date="2021-07-29T13:21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  <w:del w:id="105" w:author="desi wulan" w:date="2021-07-29T13:21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>,  oleh  karena</w:delText>
              </w:r>
            </w:del>
            <w:ins w:id="106" w:author="desi wulan" w:date="2021-07-29T13:21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Oleh karena</w:t>
              </w:r>
            </w:ins>
            <w:del w:id="107" w:author="desi wulan" w:date="2021-07-29T13:21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108" w:author="desi wulan" w:date="2021-07-29T13:22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09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ins w:id="110" w:author="desi wulan" w:date="2021-07-29T13:22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</w:ins>
            <w:del w:id="111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ins w:id="112" w:author="desi wulan" w:date="2021-07-29T13:22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13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akan  memperbaikinya  secara  berkala.</w:t>
            </w:r>
            <w:ins w:id="114" w:author="desi wulan" w:date="2021-07-29T13:22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</w:t>
            </w:r>
            <w:del w:id="115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del w:id="116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kritik </w:t>
            </w:r>
            <w:del w:id="117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ins w:id="118" w:author="desi wulan" w:date="2021-07-29T13:22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19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perbaikan </w:t>
            </w:r>
            <w:del w:id="120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121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122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ins w:id="123" w:author="desi wulan" w:date="2021-07-29T13:22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24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ins w:id="125" w:author="desi wulan" w:date="2021-07-29T13:22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26" w:author="desi wulan" w:date="2021-07-29T13:22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14:paraId="7F503F80" w14:textId="77777777" w:rsidR="00D80F46" w:rsidRPr="00A16D9B" w:rsidRDefault="00D80F46" w:rsidP="008324F7">
            <w:pPr>
              <w:spacing w:line="312" w:lineRule="auto"/>
              <w:ind w:firstLine="447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27" w:author="desi wulan" w:date="2021-07-29T13:25:00Z">
                <w:pPr>
                  <w:spacing w:line="312" w:lineRule="auto"/>
                  <w:jc w:val="both"/>
                </w:pPr>
              </w:pPrChange>
            </w:pPr>
          </w:p>
          <w:p w14:paraId="44A1129A" w14:textId="46DC2286" w:rsidR="00D80F46" w:rsidRPr="00A16D9B" w:rsidRDefault="00D80F46" w:rsidP="008324F7">
            <w:pPr>
              <w:spacing w:line="312" w:lineRule="auto"/>
              <w:ind w:firstLine="447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28" w:author="desi wulan" w:date="2021-07-29T13:25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ins w:id="129" w:author="desi wulan" w:date="2021-07-29T13:23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30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kata, </w:t>
            </w:r>
            <w:del w:id="131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semoga</w:t>
            </w:r>
            <w:ins w:id="132" w:author="desi wulan" w:date="2021-07-29T13:23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33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</w:t>
            </w:r>
            <w:del w:id="134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</w:t>
            </w:r>
            <w:del w:id="135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bermanfaat </w:t>
            </w:r>
            <w:del w:id="136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bagi </w:t>
            </w:r>
            <w:del w:id="137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</w:t>
            </w:r>
            <w:del w:id="138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del w:id="139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del w:id="140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mata</w:t>
            </w:r>
            <w:del w:id="141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142" w:author="desi wulan" w:date="2021-07-29T13:23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43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ins w:id="144" w:author="desi wulan" w:date="2021-07-29T13:23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45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ins w:id="146" w:author="desi wulan" w:date="2021-07-29T13:23:00Z">
              <w:r w:rsidR="008324F7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47" w:author="desi wulan" w:date="2021-07-29T13:23:00Z">
              <w:r w:rsidRPr="00A16D9B" w:rsidDel="008324F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Komputer. Amin. </w:t>
            </w:r>
          </w:p>
          <w:p w14:paraId="7253769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92DC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205D609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94F570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A56A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AAFB72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211BF02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DD9B54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0B261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AC182B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CC0AD6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6CA0D9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78D96F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3A674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F203" w14:textId="77777777" w:rsidR="001D6219" w:rsidRDefault="001D6219" w:rsidP="00D80F46">
      <w:r>
        <w:separator/>
      </w:r>
    </w:p>
  </w:endnote>
  <w:endnote w:type="continuationSeparator" w:id="0">
    <w:p w14:paraId="524429A7" w14:textId="77777777" w:rsidR="001D6219" w:rsidRDefault="001D621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150A" w14:textId="77777777" w:rsidR="00D80F46" w:rsidRDefault="00D80F46">
    <w:pPr>
      <w:pStyle w:val="Footer"/>
    </w:pPr>
    <w:r>
      <w:t>CLO-4</w:t>
    </w:r>
  </w:p>
  <w:p w14:paraId="50C7F394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F0A9" w14:textId="77777777" w:rsidR="001D6219" w:rsidRDefault="001D6219" w:rsidP="00D80F46">
      <w:r>
        <w:separator/>
      </w:r>
    </w:p>
  </w:footnote>
  <w:footnote w:type="continuationSeparator" w:id="0">
    <w:p w14:paraId="19CA68B6" w14:textId="77777777" w:rsidR="001D6219" w:rsidRDefault="001D621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si wulan">
    <w15:presenceInfo w15:providerId="Windows Live" w15:userId="ce9b6a7849251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D6219"/>
    <w:rsid w:val="002D5B47"/>
    <w:rsid w:val="00327783"/>
    <w:rsid w:val="0042167F"/>
    <w:rsid w:val="0046485C"/>
    <w:rsid w:val="004F5D73"/>
    <w:rsid w:val="00771E9D"/>
    <w:rsid w:val="008324F7"/>
    <w:rsid w:val="008D1AF7"/>
    <w:rsid w:val="00924DF5"/>
    <w:rsid w:val="00A16D9B"/>
    <w:rsid w:val="00A86167"/>
    <w:rsid w:val="00AF28E1"/>
    <w:rsid w:val="00B15101"/>
    <w:rsid w:val="00D141CE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148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desi wulan</cp:lastModifiedBy>
  <cp:revision>2</cp:revision>
  <dcterms:created xsi:type="dcterms:W3CDTF">2021-07-29T06:51:00Z</dcterms:created>
  <dcterms:modified xsi:type="dcterms:W3CDTF">2021-07-29T06:51:00Z</dcterms:modified>
</cp:coreProperties>
</file>