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EF7B9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Rini Oktavia" w:date="2020-09-23T15:55:00Z">
              <w:r>
                <w:t>M</w:t>
              </w:r>
            </w:ins>
            <w:del w:id="1" w:author="Rini Oktavia" w:date="2020-09-23T15:55:00Z">
              <w:r w:rsidR="00BE098E" w:rsidDel="00EF7B9E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del w:id="2" w:author="Rini Oktavia" w:date="2020-09-23T15:54:00Z">
              <w:r w:rsidR="00BE098E" w:rsidDel="00EF7B9E">
                <w:tab/>
              </w:r>
            </w:del>
            <w:r w:rsidR="00BE098E">
              <w:t xml:space="preserve">:  </w:t>
            </w:r>
            <w:del w:id="3" w:author="Rini Oktavia" w:date="2020-09-23T15:54:00Z">
              <w:r w:rsidR="00BE098E" w:rsidDel="00EF7B9E">
                <w:tab/>
              </w:r>
            </w:del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EF7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Rini Oktavia" w:date="2020-09-23T15:55:00Z">
              <w:r>
                <w:t>F</w:t>
              </w:r>
            </w:ins>
            <w:del w:id="5" w:author="Rini Oktavia" w:date="2020-09-23T15:55:00Z">
              <w:r w:rsidR="00BE098E" w:rsidDel="00EF7B9E">
                <w:delText>f</w:delText>
              </w:r>
            </w:del>
            <w:proofErr w:type="gramStart"/>
            <w:r w:rsidR="00BE098E">
              <w:t>ilosofis</w:t>
            </w:r>
            <w:proofErr w:type="spellEnd"/>
            <w:r w:rsidR="00BE098E">
              <w:t xml:space="preserve"> </w:t>
            </w:r>
            <w:proofErr w:type="gramEnd"/>
            <w:del w:id="6" w:author="Rini Oktavia" w:date="2020-09-23T15:55:00Z">
              <w:r w:rsidR="00BE098E" w:rsidDel="00EF7B9E">
                <w:tab/>
              </w:r>
            </w:del>
            <w:r w:rsidR="00BE098E">
              <w:t xml:space="preserve">: </w:t>
            </w:r>
            <w:del w:id="7" w:author="Rini Oktavia" w:date="2020-09-23T15:55:00Z">
              <w:r w:rsidR="00BE098E" w:rsidDel="00EF7B9E">
                <w:tab/>
              </w:r>
            </w:del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EF7B9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Rini Oktavia" w:date="2020-09-23T15:55:00Z">
              <w:r>
                <w:t>K</w:t>
              </w:r>
            </w:ins>
            <w:del w:id="9" w:author="Rini Oktavia" w:date="2020-09-23T15:55:00Z">
              <w:r w:rsidR="00BE098E" w:rsidDel="00EF7B9E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del w:id="10" w:author="Rini Oktavia" w:date="2020-09-23T15:55:00Z">
              <w:r w:rsidR="00BE098E" w:rsidDel="00EF7B9E">
                <w:tab/>
              </w:r>
            </w:del>
            <w:r w:rsidR="00BE098E">
              <w:t xml:space="preserve">: </w:t>
            </w:r>
            <w:del w:id="11" w:author="Rini Oktavia" w:date="2020-09-23T15:55:00Z">
              <w:r w:rsidR="00BE098E" w:rsidDel="00EF7B9E">
                <w:tab/>
              </w:r>
            </w:del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2" w:author="Rini Oktavia" w:date="2020-09-23T15:55:00Z">
              <w:r w:rsidDel="00EF7B9E">
                <w:delText xml:space="preserve">implementasi </w:delText>
              </w:r>
            </w:del>
            <w:proofErr w:type="spellStart"/>
            <w:proofErr w:type="gramStart"/>
            <w:ins w:id="13" w:author="Rini Oktavia" w:date="2020-09-23T15:55:00Z">
              <w:r w:rsidR="00EF7B9E">
                <w:t>I</w:t>
              </w:r>
              <w:r w:rsidR="00EF7B9E">
                <w:t>mplementasi</w:t>
              </w:r>
              <w:proofErr w:type="spellEnd"/>
              <w:r w:rsidR="00EF7B9E">
                <w:t xml:space="preserve"> </w:t>
              </w:r>
            </w:ins>
            <w:proofErr w:type="gramEnd"/>
            <w:del w:id="14" w:author="Rini Oktavia" w:date="2020-09-23T15:55:00Z">
              <w:r w:rsidDel="00EF7B9E">
                <w:tab/>
              </w:r>
            </w:del>
            <w:r>
              <w:t>:</w:t>
            </w:r>
            <w:ins w:id="15" w:author="Rini Oktavia" w:date="2020-09-23T15:55:00Z">
              <w:r w:rsidR="00EF7B9E">
                <w:t xml:space="preserve"> </w:t>
              </w:r>
            </w:ins>
            <w:del w:id="16" w:author="Rini Oktavia" w:date="2020-09-23T15:55:00Z">
              <w:r w:rsidDel="00EF7B9E">
                <w:tab/>
              </w:r>
            </w:del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7" w:author="Rini Oktavia" w:date="2020-09-23T15:55:00Z">
              <w:r w:rsidDel="00EF7B9E">
                <w:delText xml:space="preserve">optimal </w:delText>
              </w:r>
            </w:del>
            <w:proofErr w:type="gramStart"/>
            <w:ins w:id="18" w:author="Rini Oktavia" w:date="2020-09-23T15:55:00Z">
              <w:r w:rsidR="00EF7B9E">
                <w:t>O</w:t>
              </w:r>
              <w:r w:rsidR="00EF7B9E">
                <w:t xml:space="preserve">ptimal </w:t>
              </w:r>
            </w:ins>
            <w:proofErr w:type="gramEnd"/>
            <w:del w:id="19" w:author="Rini Oktavia" w:date="2020-09-23T15:55:00Z">
              <w:r w:rsidDel="00EF7B9E">
                <w:tab/>
              </w:r>
            </w:del>
            <w:r>
              <w:t xml:space="preserve">: </w:t>
            </w:r>
            <w:del w:id="20" w:author="Rini Oktavia" w:date="2020-09-23T15:56:00Z">
              <w:r w:rsidDel="00EF7B9E">
                <w:tab/>
              </w:r>
            </w:del>
            <w:del w:id="21" w:author="Rini Oktavia" w:date="2020-09-23T15:57:00Z">
              <w:r w:rsidDel="00EF7B9E">
                <w:delText>tertinggi</w:delText>
              </w:r>
            </w:del>
            <w:proofErr w:type="spellStart"/>
            <w:ins w:id="22" w:author="Rini Oktavia" w:date="2020-09-23T15:57:00Z">
              <w:r w:rsidR="00EF7B9E">
                <w:t>terbaik</w:t>
              </w:r>
            </w:ins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3" w:author="Rini Oktavia" w:date="2020-09-23T15:56:00Z">
              <w:r w:rsidDel="00EF7B9E">
                <w:delText xml:space="preserve">integral </w:delText>
              </w:r>
            </w:del>
            <w:ins w:id="24" w:author="Rini Oktavia" w:date="2020-09-23T15:56:00Z">
              <w:r w:rsidR="00EF7B9E">
                <w:t>I</w:t>
              </w:r>
              <w:r w:rsidR="00EF7B9E">
                <w:t xml:space="preserve">ntegral </w:t>
              </w:r>
            </w:ins>
            <w:del w:id="25" w:author="Rini Oktavia" w:date="2020-09-23T15:56:00Z">
              <w:r w:rsidDel="00EF7B9E">
                <w:tab/>
              </w:r>
            </w:del>
            <w:r>
              <w:t xml:space="preserve">: </w:t>
            </w:r>
            <w:del w:id="26" w:author="Rini Oktavia" w:date="2020-09-23T15:56:00Z">
              <w:r w:rsidDel="00EF7B9E">
                <w:tab/>
              </w:r>
            </w:del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7" w:author="Rini Oktavia" w:date="2020-09-23T15:56:00Z">
              <w:r w:rsidDel="00EF7B9E">
                <w:delText xml:space="preserve">konseptual </w:delText>
              </w:r>
            </w:del>
            <w:proofErr w:type="spellStart"/>
            <w:proofErr w:type="gramStart"/>
            <w:ins w:id="28" w:author="Rini Oktavia" w:date="2020-09-23T15:56:00Z">
              <w:r w:rsidR="00EF7B9E">
                <w:t>K</w:t>
              </w:r>
              <w:r w:rsidR="00EF7B9E">
                <w:t>onseptual</w:t>
              </w:r>
              <w:proofErr w:type="spellEnd"/>
              <w:r w:rsidR="00EF7B9E">
                <w:t xml:space="preserve"> </w:t>
              </w:r>
            </w:ins>
            <w:proofErr w:type="gramEnd"/>
            <w:del w:id="29" w:author="Rini Oktavia" w:date="2020-09-23T15:56:00Z">
              <w:r w:rsidDel="00EF7B9E">
                <w:tab/>
              </w:r>
            </w:del>
            <w:r>
              <w:t xml:space="preserve">: </w:t>
            </w:r>
            <w:del w:id="30" w:author="Rini Oktavia" w:date="2020-09-23T15:56:00Z">
              <w:r w:rsidDel="00EF7B9E">
                <w:tab/>
              </w:r>
            </w:del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31" w:author="Rini Oktavia" w:date="2020-09-23T15:56:00Z">
              <w:r w:rsidDel="00EF7B9E">
                <w:delText xml:space="preserve">program </w:delText>
              </w:r>
            </w:del>
            <w:proofErr w:type="gramStart"/>
            <w:ins w:id="32" w:author="Rini Oktavia" w:date="2020-09-23T15:56:00Z">
              <w:r w:rsidR="00EF7B9E">
                <w:t>P</w:t>
              </w:r>
              <w:r w:rsidR="00EF7B9E">
                <w:t xml:space="preserve">rogram </w:t>
              </w:r>
            </w:ins>
            <w:proofErr w:type="gramEnd"/>
            <w:del w:id="33" w:author="Rini Oktavia" w:date="2020-09-23T15:56:00Z">
              <w:r w:rsidDel="00EF7B9E">
                <w:tab/>
              </w:r>
            </w:del>
            <w:r>
              <w:t xml:space="preserve">: </w:t>
            </w:r>
            <w:del w:id="34" w:author="Rini Oktavia" w:date="2020-09-23T15:56:00Z">
              <w:r w:rsidDel="00EF7B9E">
                <w:tab/>
              </w:r>
            </w:del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35" w:author="Rini Oktavia" w:date="2020-09-23T15:56:00Z">
              <w:r w:rsidDel="00EF7B9E">
                <w:delText xml:space="preserve">kriteria </w:delText>
              </w:r>
            </w:del>
            <w:proofErr w:type="spellStart"/>
            <w:proofErr w:type="gramStart"/>
            <w:ins w:id="36" w:author="Rini Oktavia" w:date="2020-09-23T15:56:00Z">
              <w:r w:rsidR="00EF7B9E">
                <w:t>K</w:t>
              </w:r>
              <w:r w:rsidR="00EF7B9E">
                <w:t>riteria</w:t>
              </w:r>
              <w:proofErr w:type="spellEnd"/>
              <w:r w:rsidR="00EF7B9E">
                <w:t xml:space="preserve"> </w:t>
              </w:r>
            </w:ins>
            <w:proofErr w:type="gramEnd"/>
            <w:del w:id="37" w:author="Rini Oktavia" w:date="2020-09-23T15:56:00Z">
              <w:r w:rsidDel="00EF7B9E">
                <w:tab/>
              </w:r>
            </w:del>
            <w:r>
              <w:t xml:space="preserve">: </w:t>
            </w:r>
            <w:del w:id="38" w:author="Rini Oktavia" w:date="2020-09-23T15:56:00Z">
              <w:r w:rsidDel="00EF7B9E">
                <w:tab/>
              </w:r>
            </w:del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EF7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9" w:author="Rini Oktavia" w:date="2020-09-23T15:56:00Z">
              <w:r>
                <w:t>M</w:t>
              </w:r>
            </w:ins>
            <w:del w:id="40" w:author="Rini Oktavia" w:date="2020-09-23T15:56:00Z">
              <w:r w:rsidR="00BE098E" w:rsidDel="00EF7B9E">
                <w:delText>m</w:delText>
              </w:r>
            </w:del>
            <w:proofErr w:type="gramStart"/>
            <w:r w:rsidR="00BE098E">
              <w:t>etodologi</w:t>
            </w:r>
            <w:proofErr w:type="spellEnd"/>
            <w:r w:rsidR="00BE098E">
              <w:t xml:space="preserve"> </w:t>
            </w:r>
            <w:proofErr w:type="gramEnd"/>
            <w:del w:id="41" w:author="Rini Oktavia" w:date="2020-09-23T15:57:00Z">
              <w:r w:rsidR="00BE098E" w:rsidDel="00EF7B9E">
                <w:tab/>
              </w:r>
            </w:del>
            <w:r w:rsidR="00BE098E">
              <w:t xml:space="preserve">: </w:t>
            </w:r>
            <w:del w:id="42" w:author="Rini Oktavia" w:date="2020-09-23T15:57:00Z">
              <w:r w:rsidR="00BE098E" w:rsidDel="00EF7B9E">
                <w:tab/>
              </w:r>
            </w:del>
            <w:del w:id="43" w:author="Rini Oktavia" w:date="2020-09-23T15:58:00Z">
              <w:r w:rsidR="00BE098E" w:rsidDel="00EF7B9E">
                <w:delText xml:space="preserve">ilmu tentang </w:delText>
              </w:r>
            </w:del>
            <w:proofErr w:type="spellStart"/>
            <w:r w:rsidR="00BE098E">
              <w:t>metode</w:t>
            </w:r>
            <w:proofErr w:type="spellEnd"/>
            <w:ins w:id="44" w:author="Rini Oktavia" w:date="2020-09-23T15:58:00Z">
              <w:r>
                <w:t xml:space="preserve"> yang </w:t>
              </w:r>
              <w:proofErr w:type="spellStart"/>
              <w:r>
                <w:t>digunakan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penelitian</w:t>
              </w:r>
              <w:proofErr w:type="spellEnd"/>
              <w:r>
                <w:t>/</w:t>
              </w:r>
              <w:proofErr w:type="spellStart"/>
              <w:r>
                <w:t>pekerjaan</w:t>
              </w:r>
            </w:ins>
            <w:proofErr w:type="spellEnd"/>
            <w:r w:rsidR="00BE098E">
              <w:t>.</w:t>
            </w:r>
          </w:p>
          <w:p w:rsidR="00BE098E" w:rsidRDefault="00EF7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5" w:author="Rini Oktavia" w:date="2020-09-23T15:58:00Z">
              <w:r>
                <w:t>N</w:t>
              </w:r>
            </w:ins>
            <w:del w:id="46" w:author="Rini Oktavia" w:date="2020-09-23T15:58:00Z">
              <w:r w:rsidR="00BE098E" w:rsidDel="00EF7B9E">
                <w:delText>n</w:delText>
              </w:r>
            </w:del>
            <w:r w:rsidR="00BE098E">
              <w:t xml:space="preserve">orma </w:t>
            </w:r>
            <w:del w:id="47" w:author="Rini Oktavia" w:date="2020-09-23T15:58:00Z">
              <w:r w:rsidR="00BE098E" w:rsidDel="00EF7B9E">
                <w:tab/>
              </w:r>
            </w:del>
            <w:r w:rsidR="00BE098E">
              <w:t xml:space="preserve">: </w:t>
            </w:r>
            <w:del w:id="48" w:author="Rini Oktavia" w:date="2020-09-23T15:58:00Z">
              <w:r w:rsidR="00BE098E" w:rsidDel="00EF7B9E">
                <w:tab/>
              </w:r>
            </w:del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EF7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9" w:author="Rini Oktavia" w:date="2020-09-23T15:58:00Z">
              <w:r>
                <w:t>O</w:t>
              </w:r>
            </w:ins>
            <w:del w:id="50" w:author="Rini Oktavia" w:date="2020-09-23T15:58:00Z">
              <w:r w:rsidR="00BE098E" w:rsidDel="00EF7B9E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del w:id="51" w:author="Rini Oktavia" w:date="2020-09-23T15:58:00Z">
              <w:r w:rsidR="00BE098E" w:rsidDel="00EF7B9E">
                <w:tab/>
              </w:r>
            </w:del>
            <w:r w:rsidR="00BE098E">
              <w:t xml:space="preserve">: </w:t>
            </w:r>
            <w:del w:id="52" w:author="Rini Oktavia" w:date="2020-09-23T15:58:00Z">
              <w:r w:rsidR="00BE098E" w:rsidDel="00EF7B9E">
                <w:tab/>
              </w:r>
            </w:del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EF7B9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3" w:author="Rini Oktavia" w:date="2020-09-23T15:58:00Z">
              <w:r>
                <w:t>P</w:t>
              </w:r>
            </w:ins>
            <w:del w:id="54" w:author="Rini Oktavia" w:date="2020-09-23T15:58:00Z">
              <w:r w:rsidR="00BE098E" w:rsidDel="00EF7B9E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del w:id="55" w:author="Rini Oktavia" w:date="2020-09-23T15:58:00Z">
              <w:r w:rsidR="00BE098E" w:rsidDel="00EF7B9E">
                <w:tab/>
              </w:r>
            </w:del>
            <w:r w:rsidR="00BE098E">
              <w:t xml:space="preserve">: </w:t>
            </w:r>
            <w:del w:id="56" w:author="Rini Oktavia" w:date="2020-09-23T15:58:00Z">
              <w:r w:rsidR="00BE098E" w:rsidDel="00EF7B9E">
                <w:tab/>
              </w:r>
            </w:del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EF7B9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7" w:author="Rini Oktavia" w:date="2020-09-23T16:00:00Z">
              <w:r>
                <w:t>I</w:t>
              </w:r>
            </w:ins>
            <w:del w:id="58" w:author="Rini Oktavia" w:date="2020-09-23T16:00:00Z">
              <w:r w:rsidR="00BE098E" w:rsidDel="00EF7B9E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del w:id="59" w:author="Rini Oktavia" w:date="2020-09-23T16:00:00Z">
              <w:r w:rsidR="00BE098E" w:rsidDel="00EF7B9E">
                <w:tab/>
              </w:r>
            </w:del>
            <w:r w:rsidR="00BE098E">
              <w:t xml:space="preserve">: </w:t>
            </w:r>
            <w:del w:id="60" w:author="Rini Oktavia" w:date="2020-09-23T16:00:00Z">
              <w:r w:rsidR="00BE098E" w:rsidDel="00EF7B9E">
                <w:tab/>
              </w:r>
            </w:del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61" w:name="_GoBack"/>
      <w:bookmarkEnd w:id="61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ni Oktavia">
    <w15:presenceInfo w15:providerId="Windows Live" w15:userId="05cde5a6a3f0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E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Oktavia</cp:lastModifiedBy>
  <cp:revision>2</cp:revision>
  <dcterms:created xsi:type="dcterms:W3CDTF">2020-08-26T21:29:00Z</dcterms:created>
  <dcterms:modified xsi:type="dcterms:W3CDTF">2020-09-23T09:01:00Z</dcterms:modified>
</cp:coreProperties>
</file>