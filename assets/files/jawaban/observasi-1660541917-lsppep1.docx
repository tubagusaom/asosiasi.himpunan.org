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F66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9EF635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C25C0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51D34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4226CD5" w14:textId="77777777" w:rsidR="00927764" w:rsidRPr="0094076B" w:rsidRDefault="00927764" w:rsidP="00927764">
      <w:pPr>
        <w:rPr>
          <w:rFonts w:ascii="Cambria" w:hAnsi="Cambria"/>
        </w:rPr>
      </w:pPr>
    </w:p>
    <w:p w14:paraId="47B609E9" w14:textId="66936FBD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DA7040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7B51D52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346D261" wp14:editId="4F01958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93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6A4A6C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442686FF" w14:textId="22879D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</w:t>
      </w:r>
      <w:del w:id="0" w:author="Fery Fadly" w:date="2022-08-15T12:11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ins w:id="1" w:author="Fery Fadly" w:date="2022-08-15T12:11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r w:rsidR="005D46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menggoda indera penciuman </w:t>
      </w:r>
      <w:del w:id="2" w:author="Fery Fadly" w:date="2022-08-15T12:11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</w:t>
      </w:r>
      <w:del w:id="3" w:author="Fery Fadly" w:date="2022-08-15T12:11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bakwan </w:delText>
        </w:r>
      </w:del>
      <w:ins w:id="4" w:author="Fery Fadly" w:date="2022-08-15T12:11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  <w:r w:rsidR="005D46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 baru diangkat dari penggorengan di kala hujan?</w:t>
      </w:r>
    </w:p>
    <w:p w14:paraId="1515B8A2" w14:textId="01074824" w:rsidR="00927764" w:rsidRPr="00C50A1E" w:rsidRDefault="005D46C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" w:author="Fery Fadly" w:date="2022-08-15T12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Bulan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ins w:id="6" w:author="Fery Fadly" w:date="2022-08-15T12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bulan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sehari-hari, begitu </w:t>
      </w:r>
      <w:del w:id="7" w:author="Fery Fadly" w:date="2022-08-15T12:13:00Z">
        <w:r w:rsidR="00927764"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ins w:id="8" w:author="Fery Fadly" w:date="2022-08-15T12:13:00Z">
        <w:r>
          <w:rPr>
            <w:rFonts w:ascii="Times New Roman" w:eastAsia="Times New Roman" w:hAnsi="Times New Roman" w:cs="Times New Roman"/>
            <w:sz w:val="24"/>
            <w:szCs w:val="24"/>
          </w:rPr>
          <w:t>menurut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orang sering mengartikannya. Benar saja</w:t>
      </w:r>
      <w:del w:id="9" w:author="Fery Fadly" w:date="2022-08-15T12:12:00Z">
        <w:r w:rsidR="00927764"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10" w:author="Fery Fadly" w:date="2022-08-15T12:12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sangat terasa </w:t>
      </w:r>
      <w:del w:id="11" w:author="Fery Fadly" w:date="2022-08-15T12:13:00Z">
        <w:r w:rsidR="00927764"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12" w:author="Fery Fadly" w:date="2022-08-15T12:13:00Z">
        <w:r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13" w:author="Fery Fadly" w:date="2022-08-15T12:13:00Z">
        <w:r w:rsidR="00927764"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8EA13" w14:textId="45AACF4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</w:t>
      </w:r>
      <w:del w:id="14" w:author="Fery Fadly" w:date="2022-08-15T12:14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5" w:author="Fery Fadly" w:date="2022-08-15T12:14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r w:rsidR="005D46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ambyar, pun perilaku kita yang lain. Soal makan. Ya, hujan yang membuat kita jadi sering lapar. Kok bisa ya?</w:t>
      </w:r>
    </w:p>
    <w:p w14:paraId="5718E931" w14:textId="1680C6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16" w:author="Fery Fadly" w:date="2022-08-15T12:28:00Z">
        <w:r w:rsidR="00B9575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17" w:author="Fery Fadly" w:date="2022-08-15T12:28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8" w:author="Fery Fadly" w:date="2022-08-15T12:28:00Z">
        <w:r w:rsidDel="00B9575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yang </w:t>
      </w:r>
      <w:ins w:id="19" w:author="Fery Fadly" w:date="2022-08-15T12:28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mendadak</w:t>
        </w:r>
      </w:ins>
      <w:del w:id="20" w:author="Fery Fadly" w:date="2022-08-15T12:28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tiba-tiba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ikut meningkat?</w:t>
      </w:r>
    </w:p>
    <w:p w14:paraId="71B6D43D" w14:textId="279CC3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</w:t>
      </w:r>
      <w:ins w:id="21" w:author="Fery Fadly" w:date="2022-08-15T12:15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sekedar </w:t>
        </w:r>
      </w:ins>
      <w:del w:id="22" w:author="Fery Fadly" w:date="2022-08-15T12:15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14:paraId="0DF92764" w14:textId="33691B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ins w:id="23" w:author="Fery Fadly" w:date="2022-08-15T12:15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singkong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dalam kemasan bisa dikonsumsi 4 porsi </w:t>
      </w:r>
      <w:del w:id="24" w:author="Fery Fadly" w:date="2022-08-15T12:15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habis sekali duduk</w:delText>
        </w:r>
      </w:del>
      <w:ins w:id="25" w:author="Fery Fadly" w:date="2022-08-15T12:15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yang bisa habis dalam sekali duduk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Belum cukup</w:t>
      </w:r>
      <w:ins w:id="26" w:author="Fery Fadly" w:date="2022-08-15T12:16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 dengan keripik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7" w:author="Fery Fadly" w:date="2022-08-15T12:16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lagi gorengannya, </w:t>
      </w:r>
      <w:del w:id="28" w:author="Fery Fadly" w:date="2022-08-15T12:16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satu-dua biji eh kok jadi lima?</w:delText>
        </w:r>
      </w:del>
      <w:ins w:id="29" w:author="Fery Fadly" w:date="2022-08-15T12:16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satu dua ternyata menjadi lima. </w:t>
        </w:r>
      </w:ins>
    </w:p>
    <w:p w14:paraId="2A68EB4A" w14:textId="5C7F987B" w:rsidR="00927764" w:rsidRPr="00C50A1E" w:rsidDel="005D46C0" w:rsidRDefault="00927764" w:rsidP="00927764">
      <w:pPr>
        <w:shd w:val="clear" w:color="auto" w:fill="F5F5F5"/>
        <w:spacing w:after="375"/>
        <w:rPr>
          <w:del w:id="30" w:author="Fery Fadly" w:date="2022-08-15T12:1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del w:id="31" w:author="Fery Fadly" w:date="2022-08-15T12:17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5D46C0" w:rsidDel="005D46C0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5D46C0" w:rsidDel="005D46C0">
          <w:rPr>
            <w:rFonts w:ascii="Times New Roman" w:eastAsia="Times New Roman" w:hAnsi="Times New Roman" w:cs="Times New Roman"/>
            <w:strike/>
            <w:sz w:val="24"/>
            <w:szCs w:val="24"/>
            <w:rPrChange w:id="32" w:author="Fery Fadly" w:date="2022-08-15T12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ins w:id="33" w:author="Fery Fadly" w:date="2022-08-15T12:17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sama seperti sikapnya yang selama ini dingin kepadamu,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jadi salah satu pencetus mengapa kita jadi suka makan.</w:t>
      </w:r>
      <w:del w:id="34" w:author="Fery Fadly" w:date="2022-08-15T12:18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1617460F" w14:textId="628187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</w:t>
      </w:r>
      <w:ins w:id="35" w:author="Fery Fadly" w:date="2022-08-15T12:17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ins w:id="36" w:author="Fery Fadly" w:date="2022-08-15T12:18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tambah dengan secangkir teh hangat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" w:author="Fery Fadly" w:date="2022-08-15T12:18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Apalagi dengan makan, tubuh akan mendapat "panas" akibat terjadinya peningkatan metabolisme dalam tubuh. </w:delText>
        </w:r>
      </w:del>
    </w:p>
    <w:p w14:paraId="15E76E91" w14:textId="17EA0A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</w:t>
      </w:r>
      <w:ins w:id="38" w:author="Fery Fadly" w:date="2022-08-15T12:19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 lain</w:t>
        </w:r>
      </w:ins>
      <w:del w:id="39" w:author="Fery Fadly" w:date="2022-08-15T12:19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 xml:space="preserve">mu, lho.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Dingin yang kita kira ternyata tidak sedingin kenyataannya, kok~</w:t>
      </w:r>
    </w:p>
    <w:p w14:paraId="6A895E3B" w14:textId="0BAF0A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</w:t>
      </w:r>
      <w:ins w:id="40" w:author="Fery Fadly" w:date="2022-08-15T12:19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yang mampu m</w:t>
        </w:r>
      </w:ins>
      <w:ins w:id="41" w:author="Fery Fadly" w:date="2022-08-15T12:20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>embuat kita semakin dekat dengan makanan.</w:t>
        </w:r>
      </w:ins>
      <w:del w:id="42" w:author="Fery Fadly" w:date="2022-08-15T12:20:00Z">
        <w:r w:rsidRPr="00C50A1E" w:rsidDel="005D46C0">
          <w:rPr>
            <w:rFonts w:ascii="Times New Roman" w:eastAsia="Times New Roman" w:hAnsi="Times New Roman" w:cs="Times New Roman"/>
            <w:sz w:val="24"/>
            <w:szCs w:val="24"/>
          </w:rPr>
          <w:delText>yang membuat jarak kita dengan makanan makin dekat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 Ehem.</w:t>
      </w:r>
      <w:ins w:id="43" w:author="Fery Fadly" w:date="2022-08-15T12:20:00Z">
        <w:r w:rsidR="005D46C0">
          <w:rPr>
            <w:rFonts w:ascii="Times New Roman" w:eastAsia="Times New Roman" w:hAnsi="Times New Roman" w:cs="Times New Roman"/>
            <w:sz w:val="24"/>
            <w:szCs w:val="24"/>
          </w:rPr>
          <w:t xml:space="preserve"> Uhuk. </w:t>
        </w:r>
      </w:ins>
    </w:p>
    <w:p w14:paraId="32F0E80F" w14:textId="4BF88F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</w:t>
      </w:r>
      <w:del w:id="44" w:author="Fery Fadly" w:date="2022-08-15T12:20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biskuit-biskuit</w:delText>
        </w:r>
      </w:del>
      <w:ins w:id="45" w:author="Fery Fadly" w:date="2022-08-15T12:20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biskuit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toples cantik, atau </w:t>
      </w:r>
      <w:del w:id="46" w:author="Fery Fadly" w:date="2022-08-15T12:21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minuman manis dalam kemasan ekonomis. </w:t>
      </w:r>
    </w:p>
    <w:p w14:paraId="5F034D22" w14:textId="7BC6A4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47" w:author="Fery Fadly" w:date="2022-08-15T12:21:00Z">
        <w:r w:rsidDel="00B95758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48" w:author="Fery Fadly" w:date="2022-08-15T12:21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B9575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 bahan persediaan karena mau keluar di waktu hujan itu membuat kita berpikir berkali-kali. Akan merepotkan.</w:t>
      </w:r>
    </w:p>
    <w:p w14:paraId="1CB2E859" w14:textId="78C771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  <w:ins w:id="49" w:author="Fery Fadly" w:date="2022-08-15T12:21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50" w:author="Fery Fadly" w:date="2022-08-15T12:22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Pemikiran seperti i</w:t>
        </w:r>
      </w:ins>
      <w:ins w:id="51" w:author="Fery Fadly" w:date="2022-08-15T12:21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ni lah yang menjadi penyebabnya. </w:t>
        </w:r>
      </w:ins>
    </w:p>
    <w:p w14:paraId="16884D64" w14:textId="724421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kamu memakan makanan kemasan. Atau jika ingin minum yang hangat-hangat, takar gulanya jangan kelebihan. </w:t>
      </w:r>
      <w:del w:id="52" w:author="Fery Fadly" w:date="2022-08-15T12:22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B9575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  <w:ins w:id="53" w:author="Fery Fadly" w:date="2022-08-15T12:22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Ingat kamu sudah manis,jangan ditambah lagi sampai berlebih. </w:t>
        </w:r>
      </w:ins>
    </w:p>
    <w:p w14:paraId="060DAB81" w14:textId="5F588E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del w:id="54" w:author="Fery Fadly" w:date="2022-08-15T12:22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55" w:author="Fery Fadly" w:date="2022-08-15T12:22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B9575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yang lebih suka naiknya. Apalagi </w:t>
      </w:r>
      <w:ins w:id="56" w:author="Fery Fadly" w:date="2022-08-15T12:23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aktifitas yang banyak dilakukan </w:t>
        </w:r>
      </w:ins>
      <w:ins w:id="57" w:author="Fery Fadly" w:date="2022-08-15T12:24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</w:ins>
      <w:ins w:id="58" w:author="Fery Fadly" w:date="2022-08-15T12:23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59" w:author="Fery Fadly" w:date="2022-08-15T12:24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hujan dating hanyalah tiduran disertai </w:t>
        </w:r>
      </w:ins>
      <w:del w:id="60" w:author="Fery Fadly" w:date="2022-08-15T12:24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munculnya kaum-kaum rebahan yang kerjaannya tiduran dan hanya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buka tutup media </w:t>
      </w:r>
      <w:del w:id="61" w:author="Fery Fadly" w:date="2022-08-15T12:23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62" w:author="Fery Fadly" w:date="2022-08-15T12:23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social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pura-pura sibuk</w:t>
      </w:r>
      <w:ins w:id="63" w:author="Fery Fadly" w:date="2022-08-15T12:24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4" w:author="Fery Fadly" w:date="2022-08-15T12:24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 padahal tidak ada yang nge-chat. </w:delText>
        </w:r>
      </w:del>
    </w:p>
    <w:p w14:paraId="557933DA" w14:textId="0DAA29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</w:t>
      </w:r>
      <w:del w:id="65" w:author="Fery Fadly" w:date="2022-08-15T12:25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ins w:id="66" w:author="Fery Fadly" w:date="2022-08-15T12:25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berhenti dibakar</w:t>
        </w:r>
      </w:ins>
      <w:del w:id="67" w:author="Fery Fadly" w:date="2022-08-15T12:25:00Z">
        <w:r w:rsidDel="00B95758">
          <w:rPr>
            <w:rFonts w:ascii="Times New Roman" w:eastAsia="Times New Roman" w:hAnsi="Times New Roman" w:cs="Times New Roman"/>
            <w:sz w:val="24"/>
            <w:szCs w:val="24"/>
          </w:rPr>
          <w:delText>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simpanan </w:t>
      </w:r>
      <w:ins w:id="68" w:author="Fery Fadly" w:date="2022-08-15T12:25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69" w:author="Fery Fadly" w:date="2022-08-15T12:25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0" w:author="Fery Fadly" w:date="2022-08-15T12:25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tersebar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14:paraId="25C710AF" w14:textId="274DC08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Jadi, jangan salahkan hujannya.</w:t>
      </w:r>
      <w:del w:id="71" w:author="Fery Fadly" w:date="2022-08-15T12:26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nafsu makan </w:t>
      </w:r>
      <w:ins w:id="72" w:author="Fery Fadly" w:date="2022-08-15T12:26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yang meningkat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 lebih banyak salahnya di kamu. Kamu yang tidak bisa mengendalikan diri</w:t>
      </w:r>
      <w:del w:id="73" w:author="Fery Fadly" w:date="2022-08-15T12:26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ins w:id="74" w:author="Fery Fadly" w:date="2022-08-15T12:27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</w:t>
      </w:r>
      <w:del w:id="75" w:author="Fery Fadly" w:date="2022-08-15T12:27:00Z">
        <w:r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tergelincir </w:delText>
        </w:r>
      </w:del>
      <w:ins w:id="76" w:author="Fery Fadly" w:date="2022-08-15T12:27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bergeser</w:t>
        </w:r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makin </w:t>
      </w:r>
      <w:del w:id="77" w:author="Fery Fadly" w:date="2022-08-15T12:27:00Z">
        <w:r w:rsidDel="00B95758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ins w:id="78" w:author="Fery Fadly" w:date="2022-08-15T12:27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kea rah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</w:t>
      </w:r>
      <w:del w:id="79" w:author="Fery Fadly" w:date="2022-08-15T12:27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 hujan. Coba ingat</w:t>
      </w:r>
      <w:del w:id="80" w:author="Fery Fadly" w:date="2022-08-15T12:27:00Z">
        <w:r w:rsidRPr="00C50A1E" w:rsidDel="00B95758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</w:t>
      </w:r>
      <w:ins w:id="81" w:author="Fery Fadly" w:date="2022-08-15T12:27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 xml:space="preserve">sudah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saat hujan?</w:t>
      </w:r>
    </w:p>
    <w:p w14:paraId="60D7BEEC" w14:textId="309150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</w:t>
      </w:r>
      <w:ins w:id="82" w:author="Fery Fadly" w:date="2022-08-15T12:27:00Z">
        <w:r w:rsidR="00B95758">
          <w:rPr>
            <w:rFonts w:ascii="Times New Roman" w:eastAsia="Times New Roman" w:hAnsi="Times New Roman" w:cs="Times New Roman"/>
            <w:sz w:val="24"/>
            <w:szCs w:val="24"/>
          </w:rPr>
          <w:t>, jangan lupa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ditambah telur. Ya bisalah lebih dari 500 kalori. HAHA. </w:t>
      </w:r>
    </w:p>
    <w:p w14:paraId="4FC44A2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385DEC59" w14:textId="77777777" w:rsidR="00927764" w:rsidRPr="00C50A1E" w:rsidRDefault="00927764" w:rsidP="00927764"/>
    <w:p w14:paraId="0640E9ED" w14:textId="77777777" w:rsidR="00927764" w:rsidRPr="005A045A" w:rsidRDefault="00927764" w:rsidP="00927764">
      <w:pPr>
        <w:rPr>
          <w:i/>
        </w:rPr>
      </w:pPr>
    </w:p>
    <w:p w14:paraId="035AE98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BE0EB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BC31" w14:textId="77777777" w:rsidR="00DB6737" w:rsidRDefault="00DB6737">
      <w:r>
        <w:separator/>
      </w:r>
    </w:p>
  </w:endnote>
  <w:endnote w:type="continuationSeparator" w:id="0">
    <w:p w14:paraId="636EE00B" w14:textId="77777777" w:rsidR="00DB6737" w:rsidRDefault="00DB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99C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48A836B" w14:textId="77777777" w:rsidR="00941E77" w:rsidRDefault="00DB6737">
    <w:pPr>
      <w:pStyle w:val="Footer"/>
    </w:pPr>
  </w:p>
  <w:p w14:paraId="20E04E8E" w14:textId="77777777" w:rsidR="00941E77" w:rsidRDefault="00DB6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1945" w14:textId="77777777" w:rsidR="00DB6737" w:rsidRDefault="00DB6737">
      <w:r>
        <w:separator/>
      </w:r>
    </w:p>
  </w:footnote>
  <w:footnote w:type="continuationSeparator" w:id="0">
    <w:p w14:paraId="0B0B0625" w14:textId="77777777" w:rsidR="00DB6737" w:rsidRDefault="00DB6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y Fadly">
    <w15:presenceInfo w15:providerId="None" w15:userId="Fery Fad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D46C0"/>
    <w:rsid w:val="00924DF5"/>
    <w:rsid w:val="00927764"/>
    <w:rsid w:val="00B95758"/>
    <w:rsid w:val="00DB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51B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5D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Fery Fadly</cp:lastModifiedBy>
  <cp:revision>2</cp:revision>
  <dcterms:created xsi:type="dcterms:W3CDTF">2020-07-24T23:46:00Z</dcterms:created>
  <dcterms:modified xsi:type="dcterms:W3CDTF">2022-08-15T05:29:00Z</dcterms:modified>
</cp:coreProperties>
</file>