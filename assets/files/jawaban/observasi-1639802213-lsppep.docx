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90479"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53FD804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3F2F1A68" w14:textId="77777777" w:rsidR="00927764" w:rsidRDefault="00927764" w:rsidP="00927764">
      <w:pPr>
        <w:jc w:val="center"/>
        <w:rPr>
          <w:rFonts w:ascii="Cambria" w:hAnsi="Cambria" w:cs="Times New Roman"/>
          <w:sz w:val="24"/>
          <w:szCs w:val="24"/>
        </w:rPr>
      </w:pPr>
    </w:p>
    <w:p w14:paraId="0D14CFDE"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72772115"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5F3D0DA0"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44409BA6"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8CB0753" wp14:editId="2FE4DD9C">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DA0180D"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01C7A86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63935C3D" w14:textId="77777777" w:rsidR="00927764" w:rsidRPr="00C50A1E" w:rsidRDefault="00927764" w:rsidP="00652931">
      <w:pPr>
        <w:shd w:val="clear" w:color="auto" w:fill="F5F5F5"/>
        <w:spacing w:after="375"/>
        <w:jc w:val="both"/>
        <w:rPr>
          <w:rFonts w:ascii="Times New Roman" w:eastAsia="Times New Roman" w:hAnsi="Times New Roman" w:cs="Times New Roman"/>
          <w:sz w:val="24"/>
          <w:szCs w:val="24"/>
        </w:rPr>
        <w:pPrChange w:id="0" w:author="Winasti Rahma Diani" w:date="2021-12-18T11:28:00Z">
          <w:pPr>
            <w:shd w:val="clear" w:color="auto" w:fill="F5F5F5"/>
            <w:spacing w:after="375"/>
          </w:pPr>
        </w:pPrChange>
      </w:pPr>
      <w:r w:rsidRPr="00C50A1E">
        <w:rPr>
          <w:rFonts w:ascii="Times New Roman" w:eastAsia="Times New Roman" w:hAnsi="Times New Roman" w:cs="Times New Roman"/>
          <w:sz w:val="24"/>
          <w:szCs w:val="24"/>
        </w:rPr>
        <w:t>Apa yang lebih romantis dari sepiring mie instan kemasan putih yang aromanya aduhai menggoda ind</w:t>
      </w:r>
      <w:del w:id="1" w:author="Winasti Rahma Diani" w:date="2021-12-18T11:11:00Z">
        <w:r w:rsidRPr="00C50A1E" w:rsidDel="00247FE6">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ra penciuman itu atau bakwan yang baru diangkat dari penggorengan di kala hujan?</w:t>
      </w:r>
    </w:p>
    <w:p w14:paraId="2746898C" w14:textId="48CD574E" w:rsidR="00927764" w:rsidRPr="00C50A1E" w:rsidRDefault="00927764" w:rsidP="00652931">
      <w:pPr>
        <w:shd w:val="clear" w:color="auto" w:fill="F5F5F5"/>
        <w:spacing w:after="375"/>
        <w:jc w:val="both"/>
        <w:rPr>
          <w:rFonts w:ascii="Times New Roman" w:eastAsia="Times New Roman" w:hAnsi="Times New Roman" w:cs="Times New Roman"/>
          <w:sz w:val="24"/>
          <w:szCs w:val="24"/>
        </w:rPr>
        <w:pPrChange w:id="2" w:author="Winasti Rahma Diani" w:date="2021-12-18T11:28:00Z">
          <w:pPr>
            <w:shd w:val="clear" w:color="auto" w:fill="F5F5F5"/>
            <w:spacing w:after="375"/>
          </w:pPr>
        </w:pPrChange>
      </w:pPr>
      <w:r w:rsidRPr="00C50A1E">
        <w:rPr>
          <w:rFonts w:ascii="Times New Roman" w:eastAsia="Times New Roman" w:hAnsi="Times New Roman" w:cs="Times New Roman"/>
          <w:sz w:val="24"/>
          <w:szCs w:val="24"/>
        </w:rPr>
        <w:t>Januari, hujan sehari-hari, begitu kata orang sering mengartikannya. Benar saja. Meski</w:t>
      </w:r>
      <w:ins w:id="3" w:author="Winasti Rahma Diani" w:date="2021-12-18T11:28:00Z">
        <w:r w:rsidR="00652931">
          <w:rPr>
            <w:rFonts w:ascii="Times New Roman" w:eastAsia="Times New Roman" w:hAnsi="Times New Roman" w:cs="Times New Roman"/>
            <w:sz w:val="24"/>
            <w:szCs w:val="24"/>
          </w:rPr>
          <w:t>pun</w:t>
        </w:r>
      </w:ins>
      <w:r w:rsidRPr="00C50A1E">
        <w:rPr>
          <w:rFonts w:ascii="Times New Roman" w:eastAsia="Times New Roman" w:hAnsi="Times New Roman" w:cs="Times New Roman"/>
          <w:sz w:val="24"/>
          <w:szCs w:val="24"/>
        </w:rPr>
        <w:t xml:space="preserve"> di tahun ini awal musim hujan di Indonesia </w:t>
      </w:r>
      <w:r>
        <w:rPr>
          <w:rFonts w:ascii="Times New Roman" w:eastAsia="Times New Roman" w:hAnsi="Times New Roman" w:cs="Times New Roman"/>
          <w:sz w:val="24"/>
          <w:szCs w:val="24"/>
        </w:rPr>
        <w:t xml:space="preserve">mundur di antara </w:t>
      </w:r>
      <w:ins w:id="4" w:author="Winasti Rahma Diani" w:date="2021-12-18T11:29:00Z">
        <w:r w:rsidR="00652931">
          <w:rPr>
            <w:rFonts w:ascii="Times New Roman" w:eastAsia="Times New Roman" w:hAnsi="Times New Roman" w:cs="Times New Roman"/>
            <w:sz w:val="24"/>
            <w:szCs w:val="24"/>
          </w:rPr>
          <w:t>b</w:t>
        </w:r>
      </w:ins>
      <w:del w:id="5" w:author="Winasti Rahma Diani" w:date="2021-12-18T11:29:00Z">
        <w:r w:rsidDel="00652931">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ulan November</w:t>
      </w:r>
      <w:del w:id="6" w:author="Winasti Rahma Diani" w:date="2021-12-18T11:12:00Z">
        <w:r w:rsidDel="00247FE6">
          <w:rPr>
            <w:rFonts w:ascii="Times New Roman" w:eastAsia="Times New Roman" w:hAnsi="Times New Roman" w:cs="Times New Roman"/>
            <w:sz w:val="24"/>
            <w:szCs w:val="24"/>
          </w:rPr>
          <w:delText>-</w:delText>
        </w:r>
      </w:del>
      <w:ins w:id="7" w:author="Winasti Rahma Diani" w:date="2021-12-18T11:12:00Z">
        <w:r w:rsidR="00247FE6">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5817943A" w14:textId="6F8DEB91" w:rsidR="00927764" w:rsidRPr="00C50A1E" w:rsidRDefault="00927764" w:rsidP="00652931">
      <w:pPr>
        <w:shd w:val="clear" w:color="auto" w:fill="F5F5F5"/>
        <w:spacing w:after="375"/>
        <w:jc w:val="both"/>
        <w:rPr>
          <w:rFonts w:ascii="Times New Roman" w:eastAsia="Times New Roman" w:hAnsi="Times New Roman" w:cs="Times New Roman"/>
          <w:sz w:val="24"/>
          <w:szCs w:val="24"/>
        </w:rPr>
        <w:pPrChange w:id="8" w:author="Winasti Rahma Diani" w:date="2021-12-18T11:28:00Z">
          <w:pPr>
            <w:shd w:val="clear" w:color="auto" w:fill="F5F5F5"/>
            <w:spacing w:after="375"/>
          </w:pPr>
        </w:pPrChange>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w:t>
      </w:r>
      <w:ins w:id="9" w:author="Winasti Rahma Diani" w:date="2021-12-18T11:35:00Z">
        <w:r w:rsidR="00510A9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bisa</w:t>
      </w:r>
      <w:ins w:id="10" w:author="Winasti Rahma Diani" w:date="2021-12-18T11:35:00Z">
        <w:r w:rsidR="00510A9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ya?</w:t>
      </w:r>
    </w:p>
    <w:p w14:paraId="1B9E6324" w14:textId="13BAA0F1" w:rsidR="00927764" w:rsidRPr="00C50A1E" w:rsidRDefault="00927764" w:rsidP="00510A9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11" w:author="Winasti Rahma Diani" w:date="2021-12-18T11:12:00Z">
        <w:r w:rsidR="00247FE6">
          <w:rPr>
            <w:rFonts w:ascii="Times New Roman" w:eastAsia="Times New Roman" w:hAnsi="Times New Roman" w:cs="Times New Roman"/>
            <w:sz w:val="24"/>
            <w:szCs w:val="24"/>
          </w:rPr>
          <w:t>f</w:t>
        </w:r>
      </w:ins>
      <w:del w:id="12" w:author="Winasti Rahma Diani" w:date="2021-12-18T11:12:00Z">
        <w:r w:rsidDel="00247FE6">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264E2F66" w14:textId="55EFAEAD"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13" w:author="Winasti Rahma Diani" w:date="2021-12-18T11:35:00Z">
          <w:pPr>
            <w:shd w:val="clear" w:color="auto" w:fill="F5F5F5"/>
            <w:spacing w:after="375"/>
          </w:pPr>
        </w:pPrChange>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ins w:id="14" w:author="Winasti Rahma Diani" w:date="2021-12-18T11:13:00Z">
        <w:r w:rsidR="00247FE6">
          <w:rPr>
            <w:rFonts w:ascii="Times New Roman" w:eastAsia="Times New Roman" w:hAnsi="Times New Roman" w:cs="Times New Roman"/>
            <w:sz w:val="24"/>
            <w:szCs w:val="24"/>
          </w:rPr>
          <w:t>te</w:t>
        </w:r>
      </w:ins>
      <w:r w:rsidRPr="00C50A1E">
        <w:rPr>
          <w:rFonts w:ascii="Times New Roman" w:eastAsia="Times New Roman" w:hAnsi="Times New Roman" w:cs="Times New Roman"/>
          <w:sz w:val="24"/>
          <w:szCs w:val="24"/>
        </w:rPr>
        <w:t>tapi jumlah kalorinya nyaris melebihi makan berat.</w:t>
      </w:r>
    </w:p>
    <w:p w14:paraId="207D354C" w14:textId="1E673394"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15" w:author="Winasti Rahma Diani" w:date="2021-12-18T11:35:00Z">
          <w:pPr>
            <w:shd w:val="clear" w:color="auto" w:fill="F5F5F5"/>
            <w:spacing w:after="375"/>
          </w:pPr>
        </w:pPrChange>
      </w:pPr>
      <w:r w:rsidRPr="00C50A1E">
        <w:rPr>
          <w:rFonts w:ascii="Times New Roman" w:eastAsia="Times New Roman" w:hAnsi="Times New Roman" w:cs="Times New Roman"/>
          <w:sz w:val="24"/>
          <w:szCs w:val="24"/>
        </w:rPr>
        <w:t xml:space="preserve">Sebungkus keripik yang dalam kemasan bisa dikonsumsi </w:t>
      </w:r>
      <w:ins w:id="16" w:author="Winasti Rahma Diani" w:date="2021-12-18T11:12:00Z">
        <w:r w:rsidR="00247FE6">
          <w:rPr>
            <w:rFonts w:ascii="Times New Roman" w:eastAsia="Times New Roman" w:hAnsi="Times New Roman" w:cs="Times New Roman"/>
            <w:sz w:val="24"/>
            <w:szCs w:val="24"/>
          </w:rPr>
          <w:t>empat</w:t>
        </w:r>
      </w:ins>
      <w:del w:id="17" w:author="Winasti Rahma Diani" w:date="2021-12-18T11:12:00Z">
        <w:r w:rsidRPr="00C50A1E" w:rsidDel="00247FE6">
          <w:rPr>
            <w:rFonts w:ascii="Times New Roman" w:eastAsia="Times New Roman" w:hAnsi="Times New Roman" w:cs="Times New Roman"/>
            <w:sz w:val="24"/>
            <w:szCs w:val="24"/>
          </w:rPr>
          <w:delText>4</w:delText>
        </w:r>
      </w:del>
      <w:r w:rsidRPr="00C50A1E">
        <w:rPr>
          <w:rFonts w:ascii="Times New Roman" w:eastAsia="Times New Roman" w:hAnsi="Times New Roman" w:cs="Times New Roman"/>
          <w:sz w:val="24"/>
          <w:szCs w:val="24"/>
        </w:rPr>
        <w:t xml:space="preserve"> porsi habis sekali duduk. Belum cukup, tambah lagi gorengannya, satu</w:t>
      </w:r>
      <w:del w:id="18" w:author="Winasti Rahma Diani" w:date="2021-12-18T11:13:00Z">
        <w:r w:rsidRPr="00C50A1E" w:rsidDel="00247FE6">
          <w:rPr>
            <w:rFonts w:ascii="Times New Roman" w:eastAsia="Times New Roman" w:hAnsi="Times New Roman" w:cs="Times New Roman"/>
            <w:sz w:val="24"/>
            <w:szCs w:val="24"/>
          </w:rPr>
          <w:delText>-</w:delText>
        </w:r>
      </w:del>
      <w:ins w:id="19" w:author="Winasti Rahma Diani" w:date="2021-12-18T11:13:00Z">
        <w:r w:rsidR="00247FE6">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dua biji</w:t>
      </w:r>
      <w:ins w:id="20" w:author="Winasti Rahma Diani" w:date="2021-12-18T11:13:00Z">
        <w:r w:rsidR="00247FE6">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w:t>
      </w:r>
      <w:ins w:id="21" w:author="Winasti Rahma Diani" w:date="2021-12-18T11:13:00Z">
        <w:r w:rsidR="00247FE6">
          <w:rPr>
            <w:rFonts w:ascii="Times New Roman" w:eastAsia="Times New Roman" w:hAnsi="Times New Roman" w:cs="Times New Roman"/>
            <w:sz w:val="24"/>
            <w:szCs w:val="24"/>
          </w:rPr>
          <w:t>E</w:t>
        </w:r>
      </w:ins>
      <w:del w:id="22" w:author="Winasti Rahma Diani" w:date="2021-12-18T11:13:00Z">
        <w:r w:rsidRPr="00C50A1E" w:rsidDel="00247FE6">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h</w:t>
      </w:r>
      <w:ins w:id="23" w:author="Winasti Rahma Diani" w:date="2021-12-18T11:13:00Z">
        <w:r w:rsidR="00247FE6">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kok jadi lima?</w:t>
      </w:r>
    </w:p>
    <w:p w14:paraId="7E7264E5" w14:textId="77777777"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24" w:author="Winasti Rahma Diani" w:date="2021-12-18T11:36:00Z">
          <w:pPr>
            <w:shd w:val="clear" w:color="auto" w:fill="F5F5F5"/>
            <w:spacing w:after="375"/>
          </w:pPr>
        </w:pPrChange>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05959F8E" w14:textId="77777777"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25" w:author="Winasti Rahma Diani" w:date="2021-12-18T11:36:00Z">
          <w:pPr>
            <w:shd w:val="clear" w:color="auto" w:fill="F5F5F5"/>
            <w:spacing w:after="375"/>
          </w:pPr>
        </w:pPrChange>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5816AF86" w14:textId="5BFA1409"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26" w:author="Winasti Rahma Diani" w:date="2021-12-18T11:36:00Z">
          <w:pPr>
            <w:shd w:val="clear" w:color="auto" w:fill="F5F5F5"/>
            <w:spacing w:after="375"/>
          </w:pPr>
        </w:pPrChange>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ins w:id="27" w:author="Winasti Rahma Diani" w:date="2021-12-18T11:13:00Z">
        <w:r w:rsidR="00247FE6">
          <w:rPr>
            <w:rFonts w:ascii="Times New Roman" w:eastAsia="Times New Roman" w:hAnsi="Times New Roman" w:cs="Times New Roman"/>
            <w:sz w:val="24"/>
            <w:szCs w:val="24"/>
          </w:rPr>
          <w:t>.</w:t>
        </w:r>
      </w:ins>
      <w:del w:id="28" w:author="Winasti Rahma Diani" w:date="2021-12-18T11:13:00Z">
        <w:r w:rsidRPr="00C50A1E" w:rsidDel="00247FE6">
          <w:rPr>
            <w:rFonts w:ascii="Times New Roman" w:eastAsia="Times New Roman" w:hAnsi="Times New Roman" w:cs="Times New Roman"/>
            <w:sz w:val="24"/>
            <w:szCs w:val="24"/>
          </w:rPr>
          <w:delText>~</w:delText>
        </w:r>
      </w:del>
    </w:p>
    <w:p w14:paraId="79589692" w14:textId="37DC7A61"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29" w:author="Winasti Rahma Diani" w:date="2021-12-18T11:36:00Z">
          <w:pPr>
            <w:shd w:val="clear" w:color="auto" w:fill="F5F5F5"/>
            <w:spacing w:after="375"/>
          </w:pPr>
        </w:pPrChange>
      </w:pPr>
      <w:r w:rsidRPr="00C50A1E">
        <w:rPr>
          <w:rFonts w:ascii="Times New Roman" w:eastAsia="Times New Roman" w:hAnsi="Times New Roman" w:cs="Times New Roman"/>
          <w:b/>
          <w:bCs/>
          <w:sz w:val="24"/>
          <w:szCs w:val="24"/>
        </w:rPr>
        <w:t>Ternyata Ini yang Bisa Jadi Sebabnya</w:t>
      </w:r>
      <w:ins w:id="30" w:author="Winasti Rahma Diani" w:date="2021-12-18T11:13:00Z">
        <w:r w:rsidR="00247FE6">
          <w:rPr>
            <w:rFonts w:ascii="Times New Roman" w:eastAsia="Times New Roman" w:hAnsi="Times New Roman" w:cs="Times New Roman"/>
            <w:b/>
            <w:bCs/>
            <w:sz w:val="24"/>
            <w:szCs w:val="24"/>
          </w:rPr>
          <w:t xml:space="preserve"> </w:t>
        </w:r>
      </w:ins>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569558A6" w14:textId="77777777"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31" w:author="Winasti Rahma Diani" w:date="2021-12-18T11:36:00Z">
          <w:pPr>
            <w:shd w:val="clear" w:color="auto" w:fill="F5F5F5"/>
            <w:spacing w:after="375"/>
          </w:pPr>
        </w:pPrChange>
      </w:pPr>
      <w:r w:rsidRPr="00C50A1E">
        <w:rPr>
          <w:rFonts w:ascii="Times New Roman" w:eastAsia="Times New Roman" w:hAnsi="Times New Roman" w:cs="Times New Roman"/>
          <w:sz w:val="24"/>
          <w:szCs w:val="24"/>
        </w:rPr>
        <w:t>Mulai dari segala jenis masakan dalam bentuk mie instan, biskuit-biskuit yang di</w:t>
      </w:r>
      <w:del w:id="32" w:author="Winasti Rahma Diani" w:date="2021-12-18T11:14:00Z">
        <w:r w:rsidDel="00247FE6">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14:paraId="3A76AAA7" w14:textId="77777777"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33" w:author="Winasti Rahma Diani" w:date="2021-12-18T11:36:00Z">
          <w:pPr>
            <w:shd w:val="clear" w:color="auto" w:fill="F5F5F5"/>
            <w:spacing w:after="375"/>
          </w:pPr>
        </w:pPrChange>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757D940B" w14:textId="4F8624D4"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34" w:author="Winasti Rahma Diani" w:date="2021-12-18T11:36:00Z">
          <w:pPr>
            <w:shd w:val="clear" w:color="auto" w:fill="F5F5F5"/>
            <w:spacing w:after="375"/>
          </w:pPr>
        </w:pPrChange>
      </w:pPr>
      <w:r w:rsidRPr="00C50A1E">
        <w:rPr>
          <w:rFonts w:ascii="Times New Roman" w:eastAsia="Times New Roman" w:hAnsi="Times New Roman" w:cs="Times New Roman"/>
          <w:sz w:val="24"/>
          <w:szCs w:val="24"/>
        </w:rPr>
        <w:t xml:space="preserve">Tidak ada salahnya makan saat hujan. </w:t>
      </w:r>
      <w:ins w:id="35" w:author="Winasti Rahma Diani" w:date="2021-12-18T11:15:00Z">
        <w:r w:rsidR="00735421">
          <w:rPr>
            <w:rFonts w:ascii="Times New Roman" w:eastAsia="Times New Roman" w:hAnsi="Times New Roman" w:cs="Times New Roman"/>
            <w:sz w:val="24"/>
            <w:szCs w:val="24"/>
          </w:rPr>
          <w:t>Namun, y</w:t>
        </w:r>
      </w:ins>
      <w:del w:id="36" w:author="Winasti Rahma Diani" w:date="2021-12-18T11:15:00Z">
        <w:r w:rsidRPr="00C50A1E" w:rsidDel="00735421">
          <w:rPr>
            <w:rFonts w:ascii="Times New Roman" w:eastAsia="Times New Roman" w:hAnsi="Times New Roman" w:cs="Times New Roman"/>
            <w:sz w:val="24"/>
            <w:szCs w:val="24"/>
          </w:rPr>
          <w:delText>Y</w:delText>
        </w:r>
      </w:del>
      <w:r w:rsidRPr="00C50A1E">
        <w:rPr>
          <w:rFonts w:ascii="Times New Roman" w:eastAsia="Times New Roman" w:hAnsi="Times New Roman" w:cs="Times New Roman"/>
          <w:sz w:val="24"/>
          <w:szCs w:val="24"/>
        </w:rPr>
        <w:t>ang sering membuatnya salah adalah pemilihan makanan kita yang tidak tahu diri. Yang penting enak, kalori belakangan?</w:t>
      </w:r>
    </w:p>
    <w:p w14:paraId="6DA55FDB" w14:textId="704464C4"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37" w:author="Winasti Rahma Diani" w:date="2021-12-18T11:36:00Z">
          <w:pPr>
            <w:shd w:val="clear" w:color="auto" w:fill="F5F5F5"/>
            <w:spacing w:after="375"/>
          </w:pPr>
        </w:pPrChange>
      </w:pPr>
      <w:r w:rsidRPr="00C50A1E">
        <w:rPr>
          <w:rFonts w:ascii="Times New Roman" w:eastAsia="Times New Roman" w:hAnsi="Times New Roman" w:cs="Times New Roman"/>
          <w:sz w:val="24"/>
          <w:szCs w:val="24"/>
        </w:rPr>
        <w:t xml:space="preserve">Coba deh, mulai aja dulu dengan memperhatikan label informasi gizi ketika kamu memakan makanan kemasan. Atau jika ingin minum yang hangat-hangat, takar gulanya jangan kelebihan. </w:t>
      </w:r>
      <w:ins w:id="38" w:author="Winasti Rahma Diani" w:date="2021-12-18T11:16:00Z">
        <w:r w:rsidR="00735421">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Sebab kamu sudah terlalu manis,</w:t>
      </w:r>
      <w:ins w:id="39" w:author="Winasti Rahma Diani" w:date="2021-12-18T11:16:00Z">
        <w:r w:rsidR="00735421">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kata dia</w:t>
      </w:r>
      <w:ins w:id="40" w:author="Winasti Rahma Diani" w:date="2021-12-18T11:16:00Z">
        <w:r w:rsidR="00735421">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w:t>
      </w:r>
      <w:ins w:id="41" w:author="Winasti Rahma Diani" w:date="2021-12-18T11:16:00Z">
        <w:r w:rsidR="00735421">
          <w:rPr>
            <w:rFonts w:ascii="Times New Roman" w:eastAsia="Times New Roman" w:hAnsi="Times New Roman" w:cs="Times New Roman"/>
            <w:i/>
            <w:iCs/>
            <w:sz w:val="24"/>
            <w:szCs w:val="24"/>
          </w:rPr>
          <w:t>G</w:t>
        </w:r>
      </w:ins>
      <w:del w:id="42" w:author="Winasti Rahma Diani" w:date="2021-12-18T11:16:00Z">
        <w:r w:rsidRPr="00C50A1E" w:rsidDel="00735421">
          <w:rPr>
            <w:rFonts w:ascii="Times New Roman" w:eastAsia="Times New Roman" w:hAnsi="Times New Roman" w:cs="Times New Roman"/>
            <w:i/>
            <w:iCs/>
            <w:sz w:val="24"/>
            <w:szCs w:val="24"/>
          </w:rPr>
          <w:delText>g</w:delText>
        </w:r>
      </w:del>
      <w:r w:rsidRPr="00C50A1E">
        <w:rPr>
          <w:rFonts w:ascii="Times New Roman" w:eastAsia="Times New Roman" w:hAnsi="Times New Roman" w:cs="Times New Roman"/>
          <w:i/>
          <w:iCs/>
          <w:sz w:val="24"/>
          <w:szCs w:val="24"/>
        </w:rPr>
        <w:t>itu</w:t>
      </w:r>
      <w:ins w:id="43" w:author="Winasti Rahma Diani" w:date="2021-12-18T11:16:00Z">
        <w:r w:rsidR="00735421">
          <w:rPr>
            <w:rFonts w:ascii="Times New Roman" w:eastAsia="Times New Roman" w:hAnsi="Times New Roman" w:cs="Times New Roman"/>
            <w:i/>
            <w:iCs/>
            <w:sz w:val="24"/>
            <w:szCs w:val="24"/>
          </w:rPr>
          <w:t>,</w:t>
        </w:r>
      </w:ins>
      <w:r w:rsidRPr="00C50A1E">
        <w:rPr>
          <w:rFonts w:ascii="Times New Roman" w:eastAsia="Times New Roman" w:hAnsi="Times New Roman" w:cs="Times New Roman"/>
          <w:i/>
          <w:iCs/>
          <w:sz w:val="24"/>
          <w:szCs w:val="24"/>
        </w:rPr>
        <w:t xml:space="preserve"> khan</w:t>
      </w:r>
      <w:ins w:id="44" w:author="Winasti Rahma Diani" w:date="2021-12-18T11:15:00Z">
        <w:r w:rsidR="00735421">
          <w:rPr>
            <w:rFonts w:ascii="Times New Roman" w:eastAsia="Times New Roman" w:hAnsi="Times New Roman" w:cs="Times New Roman"/>
            <w:i/>
            <w:iCs/>
            <w:sz w:val="24"/>
            <w:szCs w:val="24"/>
          </w:rPr>
          <w:t>?</w:t>
        </w:r>
      </w:ins>
      <w:del w:id="45" w:author="Winasti Rahma Diani" w:date="2021-12-18T11:15:00Z">
        <w:r w:rsidRPr="00C50A1E" w:rsidDel="00735421">
          <w:rPr>
            <w:rFonts w:ascii="Times New Roman" w:eastAsia="Times New Roman" w:hAnsi="Times New Roman" w:cs="Times New Roman"/>
            <w:i/>
            <w:iCs/>
            <w:sz w:val="24"/>
            <w:szCs w:val="24"/>
          </w:rPr>
          <w:delText>.</w:delText>
        </w:r>
      </w:del>
    </w:p>
    <w:p w14:paraId="7C5B4A1E" w14:textId="77777777"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46" w:author="Winasti Rahma Diani" w:date="2021-12-18T11:36:00Z">
          <w:pPr>
            <w:shd w:val="clear" w:color="auto" w:fill="F5F5F5"/>
            <w:spacing w:after="375"/>
          </w:pPr>
        </w:pPrChange>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553760F3" w14:textId="770F7F07"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47" w:author="Winasti Rahma Diani" w:date="2021-12-18T11:36:00Z">
          <w:pPr>
            <w:shd w:val="clear" w:color="auto" w:fill="F5F5F5"/>
            <w:spacing w:after="375"/>
          </w:pPr>
        </w:pPrChange>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w:t>
      </w:r>
      <w:ins w:id="48" w:author="Winasti Rahma Diani" w:date="2021-12-18T11:16:00Z">
        <w:r w:rsidR="00735421">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mana-mana.</w:t>
      </w:r>
    </w:p>
    <w:p w14:paraId="488F3473" w14:textId="6B37340B"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49" w:author="Winasti Rahma Diani" w:date="2021-12-18T11:36:00Z">
          <w:pPr>
            <w:shd w:val="clear" w:color="auto" w:fill="F5F5F5"/>
            <w:spacing w:after="375"/>
          </w:pPr>
        </w:pPrChange>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50" w:author="Winasti Rahma Diani" w:date="2021-12-18T11:16:00Z">
        <w:r w:rsidR="00735421">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 saat hujan. Coba ingat-ingat apa yang kamu makan saat hujan?</w:t>
      </w:r>
    </w:p>
    <w:p w14:paraId="38DC0861" w14:textId="4B7DF0A3" w:rsidR="00927764" w:rsidRPr="00C50A1E" w:rsidRDefault="00927764" w:rsidP="00510A9A">
      <w:pPr>
        <w:shd w:val="clear" w:color="auto" w:fill="F5F5F5"/>
        <w:spacing w:after="375"/>
        <w:jc w:val="both"/>
        <w:rPr>
          <w:rFonts w:ascii="Times New Roman" w:eastAsia="Times New Roman" w:hAnsi="Times New Roman" w:cs="Times New Roman"/>
          <w:sz w:val="24"/>
          <w:szCs w:val="24"/>
        </w:rPr>
        <w:pPrChange w:id="51" w:author="Winasti Rahma Diani" w:date="2021-12-18T11:36:00Z">
          <w:pPr>
            <w:shd w:val="clear" w:color="auto" w:fill="F5F5F5"/>
            <w:spacing w:after="375"/>
          </w:pPr>
        </w:pPrChange>
      </w:pPr>
      <w:r w:rsidRPr="00C50A1E">
        <w:rPr>
          <w:rFonts w:ascii="Times New Roman" w:eastAsia="Times New Roman" w:hAnsi="Times New Roman" w:cs="Times New Roman"/>
          <w:sz w:val="24"/>
          <w:szCs w:val="24"/>
        </w:rPr>
        <w:t>Mie rebus kuah susu ditambah telur. Ya</w:t>
      </w:r>
      <w:ins w:id="52" w:author="Winasti Rahma Diani" w:date="2021-12-18T11:16:00Z">
        <w:r w:rsidR="00735421">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bisalah lebih dari 500 kalori. </w:t>
      </w:r>
      <w:ins w:id="53" w:author="Winasti Rahma Diani" w:date="2021-12-18T11:36:00Z">
        <w:r w:rsidR="00510A9A">
          <w:rPr>
            <w:rFonts w:ascii="Times New Roman" w:eastAsia="Times New Roman" w:hAnsi="Times New Roman" w:cs="Times New Roman"/>
            <w:i/>
            <w:iCs/>
            <w:sz w:val="24"/>
            <w:szCs w:val="24"/>
          </w:rPr>
          <w:t>Haha</w:t>
        </w:r>
      </w:ins>
      <w:del w:id="54" w:author="Winasti Rahma Diani" w:date="2021-12-18T11:36:00Z">
        <w:r w:rsidRPr="00C50A1E" w:rsidDel="00510A9A">
          <w:rPr>
            <w:rFonts w:ascii="Times New Roman" w:eastAsia="Times New Roman" w:hAnsi="Times New Roman" w:cs="Times New Roman"/>
            <w:sz w:val="24"/>
            <w:szCs w:val="24"/>
          </w:rPr>
          <w:delText>HAHA</w:delText>
        </w:r>
      </w:del>
      <w:r w:rsidRPr="00C50A1E">
        <w:rPr>
          <w:rFonts w:ascii="Times New Roman" w:eastAsia="Times New Roman" w:hAnsi="Times New Roman" w:cs="Times New Roman"/>
          <w:sz w:val="24"/>
          <w:szCs w:val="24"/>
        </w:rPr>
        <w:t>. </w:t>
      </w:r>
    </w:p>
    <w:p w14:paraId="6C3A3A97"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10E6AC64" w14:textId="77777777" w:rsidR="00927764" w:rsidRPr="00C50A1E" w:rsidRDefault="00927764" w:rsidP="00927764"/>
    <w:p w14:paraId="7C7043C7" w14:textId="77777777" w:rsidR="00927764" w:rsidRPr="005A045A" w:rsidRDefault="00927764" w:rsidP="00927764">
      <w:pPr>
        <w:rPr>
          <w:i/>
        </w:rPr>
      </w:pPr>
    </w:p>
    <w:p w14:paraId="79E5261F"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14:paraId="66F464C7" w14:textId="77777777" w:rsidR="00924DF5" w:rsidRDefault="00924DF5"/>
    <w:sectPr w:rsidR="00924DF5"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6C9A4" w14:textId="77777777" w:rsidR="00320285" w:rsidRDefault="00320285">
      <w:r>
        <w:separator/>
      </w:r>
    </w:p>
  </w:endnote>
  <w:endnote w:type="continuationSeparator" w:id="0">
    <w:p w14:paraId="6E308F25" w14:textId="77777777" w:rsidR="00320285" w:rsidRDefault="00320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AE1D"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D594288" w14:textId="77777777" w:rsidR="00941E77" w:rsidRDefault="00320285">
    <w:pPr>
      <w:pStyle w:val="Footer"/>
    </w:pPr>
  </w:p>
  <w:p w14:paraId="145A5DDC" w14:textId="77777777" w:rsidR="00941E77" w:rsidRDefault="00320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A83B7" w14:textId="77777777" w:rsidR="00320285" w:rsidRDefault="00320285">
      <w:r>
        <w:separator/>
      </w:r>
    </w:p>
  </w:footnote>
  <w:footnote w:type="continuationSeparator" w:id="0">
    <w:p w14:paraId="082B31E6" w14:textId="77777777" w:rsidR="00320285" w:rsidRDefault="00320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asti Rahma Diani">
    <w15:presenceInfo w15:providerId="Windows Live" w15:userId="f3fcdfabb255fb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247FE6"/>
    <w:rsid w:val="00320285"/>
    <w:rsid w:val="0042167F"/>
    <w:rsid w:val="00510A9A"/>
    <w:rsid w:val="00652931"/>
    <w:rsid w:val="00735421"/>
    <w:rsid w:val="00924DF5"/>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6A5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247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9978A-374D-49FB-AE5A-6B794473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Winasti Rahma Diani</cp:lastModifiedBy>
  <cp:revision>5</cp:revision>
  <dcterms:created xsi:type="dcterms:W3CDTF">2020-08-26T21:16:00Z</dcterms:created>
  <dcterms:modified xsi:type="dcterms:W3CDTF">2021-12-18T04:36:00Z</dcterms:modified>
</cp:coreProperties>
</file>