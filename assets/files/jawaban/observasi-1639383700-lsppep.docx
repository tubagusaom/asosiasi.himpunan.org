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E42EB5" w:rsidRPr="00E42EB5" w:rsidDel="00E42EB5" w:rsidRDefault="00E42EB5" w:rsidP="00E42EB5">
            <w:pPr>
              <w:spacing w:line="312" w:lineRule="auto"/>
              <w:ind w:left="457"/>
              <w:rPr>
                <w:del w:id="0" w:author="ismail - [2010]" w:date="2021-12-13T16:14:00Z"/>
                <w:rFonts w:ascii="Times New Roman" w:hAnsi="Times New Roman" w:cs="Times New Roman"/>
                <w:sz w:val="24"/>
                <w:szCs w:val="24"/>
              </w:rPr>
            </w:pPr>
            <w:ins w:id="1" w:author="ismail - [2010]" w:date="2021-12-13T16:14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(2010). </w:t>
              </w:r>
              <w:r w:rsidRPr="00E42EB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.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 Jakarta: 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>Elex Media Komputindo</w:t>
              </w:r>
            </w:ins>
            <w:ins w:id="2" w:author="ismail - [2010]" w:date="2021-12-13T16:13:00Z">
              <w:r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:rsidR="00974F1C" w:rsidRPr="00E42EB5" w:rsidDel="00E42EB5" w:rsidRDefault="00974F1C" w:rsidP="00E42EB5">
            <w:pPr>
              <w:spacing w:line="312" w:lineRule="auto"/>
              <w:rPr>
                <w:del w:id="3" w:author="ismail - [2010]" w:date="2021-12-13T16:14:00Z"/>
                <w:rFonts w:ascii="Times New Roman" w:hAnsi="Times New Roman" w:cs="Times New Roman"/>
                <w:sz w:val="24"/>
                <w:szCs w:val="24"/>
                <w:rPrChange w:id="4" w:author="ismail - [2010]" w:date="2021-12-13T16:15:00Z">
                  <w:rPr>
                    <w:del w:id="5" w:author="ismail - [2010]" w:date="2021-12-13T16:14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6" w:author="ismail - [2010]" w:date="2021-12-13T16:15:00Z">
                <w:pPr>
                  <w:spacing w:line="312" w:lineRule="auto"/>
                  <w:ind w:left="457"/>
                </w:pPr>
              </w:pPrChange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E42EB5" w:rsidRDefault="00E42EB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Helianthusonfri, Jefferly. (2016)</w:t>
            </w:r>
            <w:ins w:id="7" w:author="ismail - [2010]" w:date="2021-12-13T16:12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</w:rPr>
                <w:t xml:space="preserve">Facebook Marketing. </w:t>
              </w:r>
            </w:ins>
            <w:ins w:id="8" w:author="ismail - [2010]" w:date="2021-12-13T16:13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Jakarta: 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>Elex Media Komputindo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Pr="00E42EB5" w:rsidRDefault="00E42EB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rPrChange w:id="9" w:author="ismail - [2010]" w:date="2021-12-13T16:14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10" w:author="ismail - [2010]" w:date="2021-12-13T16:13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Nur Azhar, Tauhid &amp; Bambang Trim. (2005). </w:t>
              </w:r>
            </w:ins>
            <w:ins w:id="11" w:author="ismail - [2010]" w:date="2021-12-13T16:14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Jangan ke Dokter Lagi: keajaiban sistem imun dan kiat menghalau penyakit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</w:rPr>
                <w:t>. Bandung: MQ Publishing.</w:t>
              </w:r>
            </w:ins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74F1C" w:rsidRPr="00E42EB5" w:rsidRDefault="00E42EB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rPrChange w:id="12" w:author="ismail - [2010]" w:date="2021-12-13T16:16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13" w:author="ismail - [2010]" w:date="2021-12-13T16:15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W. Osborn, John. (1993). </w:t>
              </w:r>
            </w:ins>
            <w:ins w:id="14" w:author="ismail - [2010]" w:date="2021-12-13T16:16:00Z">
              <w:r w:rsidRPr="00E42EB5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5" w:author="ismail - [2010]" w:date="2021-12-13T16:1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Kiat Berbicara di Depan Umum Untuk Eksekutif</w:t>
              </w:r>
              <w:r w:rsidRPr="00E42EB5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(Terjemahan).</w:t>
              </w:r>
              <w:r w:rsidRPr="00E42EB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16" w:author="ismail - [2010]" w:date="2021-12-13T16:16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Jakarta: Bumi </w:t>
              </w:r>
              <w:r w:rsidRPr="00E42EB5">
                <w:rPr>
                  <w:rFonts w:ascii="Times New Roman" w:hAnsi="Times New Roman" w:cs="Times New Roman"/>
                  <w:iCs/>
                  <w:sz w:val="24"/>
                  <w:szCs w:val="24"/>
                  <w:rPrChange w:id="17" w:author="ismail - [2010]" w:date="2021-12-13T16:16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t>Aksara.</w:t>
              </w:r>
            </w:ins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Pr="00E42EB5" w:rsidRDefault="00E42EB5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rPrChange w:id="18" w:author="ismail - [2010]" w:date="2021-12-13T16:17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19" w:author="ismail - [2010]" w:date="2021-12-13T16:16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Arradon, Issabelee. (2014). </w:t>
              </w:r>
            </w:ins>
            <w:ins w:id="20" w:author="ismail - [2010]" w:date="2021-12-13T16:17:00Z">
              <w:r w:rsidRPr="00E42EB5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Aceh, Contoh Penyelesaian Kejahatan Masa Lalu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.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 Kompas, 10 Februari 2014.</w:t>
              </w:r>
            </w:ins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E42EB5" w:rsidRDefault="00E42EB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rPrChange w:id="21" w:author="ismail - [2010]" w:date="2021-12-13T16:18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2" w:author="ismail - [2010]" w:date="2021-12-13T16:17:00Z">
              <w:r>
                <w:rPr>
                  <w:rFonts w:ascii="Times New Roman" w:hAnsi="Times New Roman" w:cs="Times New Roman"/>
                  <w:sz w:val="24"/>
                  <w:szCs w:val="24"/>
                </w:rPr>
                <w:t>Trim, Bambang. (2011).</w:t>
              </w:r>
              <w:r w:rsidRPr="00E42EB5">
                <w:rPr>
                  <w:rFonts w:ascii="Times New Roman" w:hAnsi="Times New Roman" w:cs="Times New Roman"/>
                  <w:i/>
                  <w:sz w:val="24"/>
                  <w:szCs w:val="24"/>
                  <w:rPrChange w:id="23" w:author="ismail - [2010]" w:date="2021-12-13T16:18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ins w:id="24" w:author="ismail - [2010]" w:date="2021-12-13T16:18:00Z">
              <w:r w:rsidRPr="00E42EB5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5" w:author="ismail - [2010]" w:date="2021-12-13T16:18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The art of Stimulating Idea: Jurus mendulang Ide dan Insaf agar kaya di Jalan Menulis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.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 Solo: Metagraf.</w:t>
              </w:r>
            </w:ins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26" w:author="ismail - [2010]" w:date="2021-12-13T16:18:00Z"/>
                <w:rFonts w:ascii="Times New Roman" w:hAnsi="Times New Roman" w:cs="Times New Roman"/>
                <w:iCs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E42EB5" w:rsidRPr="00E42EB5" w:rsidRDefault="00E42EB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rPrChange w:id="27" w:author="ismail - [2010]" w:date="2021-12-13T16:18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8" w:author="ismail - [2010]" w:date="2021-12-13T16:18:00Z">
              <w:r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Trim, Bambang. (2011). </w:t>
              </w:r>
              <w:r w:rsidRPr="00E42EB5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Muhammad Effect: Getaran yang dirindukan dan ditakuti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.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 Solo: Tinta Medina.</w:t>
              </w:r>
            </w:ins>
          </w:p>
          <w:p w:rsidR="00974F1C" w:rsidRDefault="00974F1C" w:rsidP="00821BA2">
            <w:pPr>
              <w:spacing w:line="312" w:lineRule="auto"/>
              <w:ind w:left="457"/>
              <w:rPr>
                <w:ins w:id="29" w:author="ismail - [2010]" w:date="2021-12-13T16:19:00Z"/>
                <w:rFonts w:ascii="Times New Roman" w:hAnsi="Times New Roman" w:cs="Times New Roman"/>
                <w:sz w:val="24"/>
                <w:szCs w:val="24"/>
              </w:rPr>
            </w:pPr>
          </w:p>
          <w:p w:rsidR="00E42EB5" w:rsidRPr="00276C31" w:rsidRDefault="00E42EB5" w:rsidP="00E42EB5">
            <w:pPr>
              <w:pStyle w:val="ListParagraph"/>
              <w:spacing w:line="312" w:lineRule="auto"/>
              <w:ind w:left="426"/>
              <w:rPr>
                <w:ins w:id="30" w:author="ismail - [2010]" w:date="2021-12-13T16:19:00Z"/>
                <w:rFonts w:ascii="Times New Roman" w:hAnsi="Times New Roman" w:cs="Times New Roman"/>
                <w:sz w:val="24"/>
                <w:szCs w:val="24"/>
              </w:rPr>
              <w:pPrChange w:id="31" w:author="ismail - [2010]" w:date="2021-12-13T16:19:00Z">
                <w:pPr>
                  <w:pStyle w:val="ListParagraph"/>
                  <w:spacing w:line="312" w:lineRule="auto"/>
                </w:pPr>
              </w:pPrChange>
            </w:pPr>
            <w:ins w:id="32" w:author="ismail - [2010]" w:date="2021-12-13T16:19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Arradon, Issabelee. (2014). </w:t>
              </w:r>
              <w:r w:rsidRPr="00E42EB5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Aceh, Contoh Penyelesaian Kejahatan Masa Lalu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.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 Kompas, 10 Februari 2014.</w:t>
              </w:r>
            </w:ins>
          </w:p>
          <w:p w:rsidR="00E42EB5" w:rsidRDefault="00E42EB5" w:rsidP="00821BA2">
            <w:pPr>
              <w:spacing w:line="312" w:lineRule="auto"/>
              <w:ind w:left="457"/>
              <w:rPr>
                <w:ins w:id="33" w:author="ismail - [2010]" w:date="2021-12-13T16:19:00Z"/>
                <w:rFonts w:ascii="Times New Roman" w:hAnsi="Times New Roman" w:cs="Times New Roman"/>
                <w:sz w:val="24"/>
                <w:szCs w:val="24"/>
              </w:rPr>
            </w:pPr>
          </w:p>
          <w:p w:rsidR="00E42EB5" w:rsidRDefault="00E42EB5" w:rsidP="00821BA2">
            <w:pPr>
              <w:spacing w:line="312" w:lineRule="auto"/>
              <w:ind w:left="457"/>
              <w:rPr>
                <w:ins w:id="34" w:author="ismail - [2010]" w:date="2021-12-13T16:19:00Z"/>
                <w:rFonts w:ascii="Times New Roman" w:hAnsi="Times New Roman" w:cs="Times New Roman"/>
                <w:sz w:val="24"/>
                <w:szCs w:val="24"/>
              </w:rPr>
            </w:pPr>
            <w:ins w:id="35" w:author="ismail - [2010]" w:date="2021-12-13T16:19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(2016). 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</w:rPr>
                <w:t xml:space="preserve">Facebook Marketing. 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Jakarta: 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>Elex Media Komputindo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:rsidR="00E42EB5" w:rsidRDefault="00E42EB5" w:rsidP="00821BA2">
            <w:pPr>
              <w:spacing w:line="312" w:lineRule="auto"/>
              <w:ind w:left="457"/>
              <w:rPr>
                <w:ins w:id="36" w:author="ismail - [2010]" w:date="2021-12-13T16:20:00Z"/>
                <w:rFonts w:ascii="Times New Roman" w:hAnsi="Times New Roman" w:cs="Times New Roman"/>
                <w:sz w:val="24"/>
                <w:szCs w:val="24"/>
              </w:rPr>
            </w:pPr>
          </w:p>
          <w:p w:rsidR="00E42EB5" w:rsidRPr="00276C31" w:rsidRDefault="00E42EB5" w:rsidP="00E42EB5">
            <w:pPr>
              <w:pStyle w:val="ListParagraph"/>
              <w:spacing w:line="312" w:lineRule="auto"/>
              <w:ind w:left="457"/>
              <w:rPr>
                <w:ins w:id="37" w:author="ismail - [2010]" w:date="2021-12-13T16:20:00Z"/>
                <w:rFonts w:ascii="Times New Roman" w:hAnsi="Times New Roman" w:cs="Times New Roman"/>
                <w:i/>
                <w:sz w:val="24"/>
                <w:szCs w:val="24"/>
              </w:rPr>
            </w:pPr>
            <w:ins w:id="38" w:author="ismail - [2010]" w:date="2021-12-13T16:20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Nur Azhar, Tauhid &amp; Bambang Trim. (2005). 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Jangan ke Dokter Lagi: keajaiban sistem imun dan kiat menghalau penyakit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</w:rPr>
                <w:t>. Bandung: MQ Publishing.</w:t>
              </w:r>
            </w:ins>
          </w:p>
          <w:p w:rsidR="00E42EB5" w:rsidRDefault="00E42EB5" w:rsidP="00821BA2">
            <w:pPr>
              <w:spacing w:line="312" w:lineRule="auto"/>
              <w:ind w:left="457"/>
              <w:rPr>
                <w:ins w:id="39" w:author="ismail - [2010]" w:date="2021-12-13T16:20:00Z"/>
                <w:rFonts w:ascii="Times New Roman" w:hAnsi="Times New Roman" w:cs="Times New Roman"/>
                <w:sz w:val="24"/>
                <w:szCs w:val="24"/>
              </w:rPr>
            </w:pPr>
            <w:bookmarkStart w:id="40" w:name="_GoBack"/>
            <w:bookmarkEnd w:id="40"/>
          </w:p>
          <w:p w:rsidR="00E42EB5" w:rsidRPr="00276C31" w:rsidRDefault="00E42EB5" w:rsidP="00E42EB5">
            <w:pPr>
              <w:pStyle w:val="ListParagraph"/>
              <w:spacing w:line="312" w:lineRule="auto"/>
              <w:ind w:left="457"/>
              <w:rPr>
                <w:ins w:id="41" w:author="ismail - [2010]" w:date="2021-12-13T16:20:00Z"/>
                <w:rFonts w:ascii="Times New Roman" w:hAnsi="Times New Roman" w:cs="Times New Roman"/>
                <w:sz w:val="24"/>
                <w:szCs w:val="24"/>
              </w:rPr>
            </w:pPr>
            <w:ins w:id="42" w:author="ismail - [2010]" w:date="2021-12-13T16:20:00Z">
              <w:r>
                <w:rPr>
                  <w:rFonts w:ascii="Times New Roman" w:hAnsi="Times New Roman" w:cs="Times New Roman"/>
                  <w:sz w:val="24"/>
                  <w:szCs w:val="24"/>
                </w:rPr>
                <w:t>Trim, Bambang. (2011).</w:t>
              </w:r>
              <w:r w:rsidRPr="00276C31">
                <w:rPr>
                  <w:rFonts w:ascii="Times New Roman" w:hAnsi="Times New Roman" w:cs="Times New Roman"/>
                  <w:i/>
                  <w:sz w:val="24"/>
                  <w:szCs w:val="24"/>
                </w:rPr>
                <w:t xml:space="preserve"> </w:t>
              </w:r>
              <w:r w:rsidRPr="00276C31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The art of Stimulating Idea: Jurus mendulang Ide dan Insaf agar kaya di Jalan Menulis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.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 Solo: Metagraf.</w:t>
              </w:r>
            </w:ins>
          </w:p>
          <w:p w:rsidR="00E42EB5" w:rsidRDefault="00E42EB5" w:rsidP="00821BA2">
            <w:pPr>
              <w:spacing w:line="312" w:lineRule="auto"/>
              <w:ind w:left="457"/>
              <w:rPr>
                <w:ins w:id="43" w:author="ismail - [2010]" w:date="2021-12-13T16:20:00Z"/>
                <w:rFonts w:ascii="Times New Roman" w:hAnsi="Times New Roman" w:cs="Times New Roman"/>
                <w:sz w:val="24"/>
                <w:szCs w:val="24"/>
              </w:rPr>
            </w:pPr>
          </w:p>
          <w:p w:rsidR="00E42EB5" w:rsidRPr="00276C31" w:rsidRDefault="00E42EB5" w:rsidP="00E42EB5">
            <w:pPr>
              <w:pStyle w:val="ListParagraph"/>
              <w:spacing w:line="312" w:lineRule="auto"/>
              <w:ind w:left="457"/>
              <w:rPr>
                <w:ins w:id="44" w:author="ismail - [2010]" w:date="2021-12-13T16:20:00Z"/>
                <w:rFonts w:ascii="Times New Roman" w:hAnsi="Times New Roman" w:cs="Times New Roman"/>
                <w:sz w:val="24"/>
                <w:szCs w:val="24"/>
              </w:rPr>
            </w:pPr>
            <w:ins w:id="45" w:author="ismail - [2010]" w:date="2021-12-13T16:20:00Z">
              <w:r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Trim, Bambang. (2011). </w:t>
              </w:r>
              <w:r w:rsidRPr="00E42EB5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Muhammad Effect: Getaran yang dirindukan dan ditakuti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.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 Solo: Tinta Medina.</w:t>
              </w:r>
            </w:ins>
          </w:p>
          <w:p w:rsidR="00E42EB5" w:rsidRDefault="00E42EB5" w:rsidP="00821BA2">
            <w:pPr>
              <w:spacing w:line="312" w:lineRule="auto"/>
              <w:ind w:left="457"/>
              <w:rPr>
                <w:ins w:id="46" w:author="ismail - [2010]" w:date="2021-12-13T16:20:00Z"/>
                <w:rFonts w:ascii="Times New Roman" w:hAnsi="Times New Roman" w:cs="Times New Roman"/>
                <w:sz w:val="24"/>
                <w:szCs w:val="24"/>
              </w:rPr>
            </w:pPr>
          </w:p>
          <w:p w:rsidR="00E42EB5" w:rsidRPr="00276C31" w:rsidRDefault="00E42EB5" w:rsidP="00E42EB5">
            <w:pPr>
              <w:pStyle w:val="ListParagraph"/>
              <w:spacing w:line="312" w:lineRule="auto"/>
              <w:ind w:left="457"/>
              <w:rPr>
                <w:ins w:id="47" w:author="ismail - [2010]" w:date="2021-12-13T16:20:00Z"/>
                <w:rFonts w:ascii="Times New Roman" w:hAnsi="Times New Roman" w:cs="Times New Roman"/>
                <w:sz w:val="24"/>
                <w:szCs w:val="24"/>
              </w:rPr>
            </w:pPr>
            <w:ins w:id="48" w:author="ismail - [2010]" w:date="2021-12-13T16:20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W. Osborn, John. (1993). </w:t>
              </w:r>
              <w:r w:rsidRPr="00276C31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Kiat Berbicara di Depan Umum Untuk Eksekutif</w:t>
              </w:r>
              <w:r w:rsidRPr="00E42EB5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(Terjemahan).</w:t>
              </w:r>
              <w:r w:rsidRPr="00276C31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Jakarta: Bumi </w:t>
              </w:r>
              <w:r w:rsidRPr="00276C31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>Aksara.</w:t>
              </w:r>
            </w:ins>
          </w:p>
          <w:p w:rsidR="00E42EB5" w:rsidRDefault="00E42EB5" w:rsidP="00821BA2">
            <w:pPr>
              <w:spacing w:line="312" w:lineRule="auto"/>
              <w:ind w:left="457"/>
              <w:rPr>
                <w:ins w:id="49" w:author="ismail - [2010]" w:date="2021-12-13T16:20:00Z"/>
                <w:rFonts w:ascii="Times New Roman" w:hAnsi="Times New Roman" w:cs="Times New Roman"/>
                <w:sz w:val="24"/>
                <w:szCs w:val="24"/>
              </w:rPr>
            </w:pPr>
          </w:p>
          <w:p w:rsidR="00E42EB5" w:rsidRPr="00E42EB5" w:rsidRDefault="00E42EB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rPrChange w:id="50" w:author="ismail - [2010]" w:date="2021-12-13T16:19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51" w:author="ismail - [2010]" w:date="2021-12-13T16:20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(2010). </w:t>
              </w:r>
              <w:r w:rsidRPr="00E42EB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.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 Jakarta: 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>Elex Media Komputindo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2167F"/>
    <w:rsid w:val="00924DF5"/>
    <w:rsid w:val="00974F1C"/>
    <w:rsid w:val="00E4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2E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E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2E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E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ismail - [2010]</cp:lastModifiedBy>
  <cp:revision>2</cp:revision>
  <dcterms:created xsi:type="dcterms:W3CDTF">2020-08-26T21:21:00Z</dcterms:created>
  <dcterms:modified xsi:type="dcterms:W3CDTF">2021-12-13T08:21:00Z</dcterms:modified>
</cp:coreProperties>
</file>