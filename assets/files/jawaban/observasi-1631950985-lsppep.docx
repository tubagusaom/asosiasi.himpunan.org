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2623E9">
      <w:pPr>
        <w:pStyle w:val="NoSpacing"/>
      </w:pPr>
      <w: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ins w:id="0" w:author="AGUSTINUS HARTOPO" w:date="2021-09-18T16:28:00Z">
        <w:r w:rsidR="002623E9">
          <w:rPr>
            <w:rFonts w:ascii="Roboto" w:eastAsia="Times New Roman" w:hAnsi="Roboto" w:cs="Times New Roman"/>
            <w:sz w:val="17"/>
            <w:szCs w:val="17"/>
          </w:rPr>
          <w:t>Gambar :</w:t>
        </w:r>
      </w:ins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2623E9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ins w:id="1" w:author="AGUSTINUS HARTOPO" w:date="2021-09-18T16:27:00Z">
        <w:r>
          <w:rPr>
            <w:rFonts w:ascii="Times New Roman" w:eastAsia="Times New Roman" w:hAnsi="Times New Roman" w:cs="Times New Roman"/>
            <w:sz w:val="18"/>
            <w:szCs w:val="18"/>
          </w:rPr>
          <w:t>Gambar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ins w:id="2" w:author="AGUSTINUS HARTOPO" w:date="2021-09-18T16:28:00Z">
        <w:r>
          <w:rPr>
            <w:rFonts w:ascii="Times New Roman" w:eastAsia="Times New Roman" w:hAnsi="Times New Roman" w:cs="Times New Roman"/>
            <w:sz w:val="18"/>
            <w:szCs w:val="18"/>
          </w:rPr>
          <w:t>:</w:t>
        </w:r>
        <w:proofErr w:type="gram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proofErr w:type="spellStart"/>
      <w:ins w:id="3" w:author="AGUSTINUS HARTOPO" w:date="2021-09-18T16:29:00Z">
        <w:r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: </w:t>
        </w:r>
      </w:ins>
      <w:del w:id="4" w:author="AGUSTINUS HARTOPO" w:date="2021-09-18T16:29:00Z">
        <w:r w:rsidR="00927764" w:rsidRPr="00C50A1E" w:rsidDel="002623E9">
          <w:rPr>
            <w:rFonts w:ascii="Times New Roman" w:eastAsia="Times New Roman" w:hAnsi="Times New Roman" w:cs="Times New Roman"/>
            <w:sz w:val="18"/>
            <w:szCs w:val="18"/>
          </w:rPr>
          <w:delText>Ilustrasi</w:delText>
        </w:r>
      </w:del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5" w:author="AGUSTINUS HARTOPO" w:date="2021-09-18T16:30:00Z">
        <w:r w:rsidR="002623E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6" w:author="AGUSTINUS HARTOPO" w:date="2021-09-18T16:30:00Z">
        <w:r w:rsidR="002623E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7" w:author="AGUSTINUS HARTOPO" w:date="2021-09-18T16:30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AGUSTINUS HARTOPO" w:date="2021-09-18T16:31:00Z">
        <w:r w:rsidR="002623E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9" w:author="AGUSTINUS HARTOPO" w:date="2021-09-18T16:31:00Z">
        <w:r w:rsidR="002623E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0" w:author="AGUSTINUS HARTOPO" w:date="2021-09-18T16:31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AGUSTINUS HARTOPO" w:date="2021-09-18T16:32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2" w:author="AGUSTINUS HARTOPO" w:date="2021-09-18T16:33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3" w:author="AGUSTINUS HARTOPO" w:date="2021-09-18T16:34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</w:t>
      </w:r>
      <w:del w:id="14" w:author="AGUSTINUS HARTOPO" w:date="2021-09-18T16:34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GUSTINUS HARTOPO" w:date="2021-09-18T16:34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proofErr w:type="gramStart"/>
      <w:ins w:id="16" w:author="AGUSTINUS HARTOPO" w:date="2021-09-18T16:35:00Z">
        <w:r w:rsidR="002623E9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2623E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17" w:author="AGUSTINUS HARTOPO" w:date="2021-09-18T16:35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8" w:author="AGUSTINUS HARTOPO" w:date="2021-09-18T16:35:00Z">
        <w:r w:rsidR="002623E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del w:id="19" w:author="AGUSTINUS HARTOPO" w:date="2021-09-18T16:35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GUSTINUS HARTOPO" w:date="2021-09-18T16:35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21" w:author="AGUSTINUS HARTOPO" w:date="2021-09-18T16:35:00Z">
        <w:r w:rsidR="002623E9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2623E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AGUSTINUS HARTOPO" w:date="2021-09-18T16:36:00Z">
        <w:r w:rsidRPr="00C50A1E" w:rsidDel="002623E9">
          <w:rPr>
            <w:rFonts w:ascii="Times New Roman" w:eastAsia="Times New Roman" w:hAnsi="Times New Roman" w:cs="Times New Roman"/>
            <w:sz w:val="24"/>
            <w:szCs w:val="24"/>
          </w:rPr>
          <w:delText xml:space="preserve">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End"/>
      <w:del w:id="23" w:author="AGUSTINUS HARTOPO" w:date="2021-09-18T16:36:00Z">
        <w:r w:rsidRPr="00C50A1E" w:rsidDel="009438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GUSTINUS HARTOPO" w:date="2021-09-18T16:37:00Z">
        <w:r w:rsidRPr="00C50A1E" w:rsidDel="0094387A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25" w:author="AGUSTINUS HARTOPO" w:date="2021-09-18T16:37:00Z">
        <w:r w:rsidR="0094387A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9438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del w:id="26" w:author="AGUSTINUS HARTOPO" w:date="2021-09-18T16:37:00Z">
        <w:r w:rsidRPr="00C50A1E" w:rsidDel="0094387A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ins w:id="27" w:author="AGUSTINUS HARTOPO" w:date="2021-09-18T16:37:00Z">
        <w:r w:rsidR="0094387A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AGUSTINUS HARTOPO" w:date="2021-09-18T16:38:00Z">
        <w:r w:rsidDel="0094387A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ins w:id="29" w:author="AGUSTINUS HARTOPO" w:date="2021-09-18T16:38:00Z">
        <w:r w:rsidR="009438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387A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  <w:proofErr w:type="spellEnd"/>
        <w:r w:rsidR="009438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387A">
          <w:rPr>
            <w:rFonts w:ascii="Times New Roman" w:eastAsia="Times New Roman" w:hAnsi="Times New Roman" w:cs="Times New Roman"/>
            <w:sz w:val="24"/>
            <w:szCs w:val="24"/>
          </w:rPr>
          <w:t>gerak</w:t>
        </w:r>
        <w:proofErr w:type="spellEnd"/>
        <w:r w:rsidR="009438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</w:t>
      </w:r>
      <w:ins w:id="30" w:author="AGUSTINUS HARTOPO" w:date="2021-09-18T16:38:00Z">
        <w:r w:rsidR="0094387A">
          <w:rPr>
            <w:rFonts w:ascii="Times New Roman" w:eastAsia="Times New Roman" w:hAnsi="Times New Roman" w:cs="Times New Roman"/>
            <w:sz w:val="24"/>
            <w:szCs w:val="24"/>
          </w:rPr>
          <w:t>…..</w:t>
        </w:r>
      </w:ins>
      <w:bookmarkStart w:id="31" w:name="_GoBack"/>
      <w:bookmarkEnd w:id="31"/>
      <w:r w:rsidRPr="00C50A1E">
        <w:rPr>
          <w:rFonts w:ascii="Times New Roman" w:eastAsia="Times New Roman" w:hAnsi="Times New Roman" w:cs="Times New Roman"/>
          <w:sz w:val="24"/>
          <w:szCs w:val="24"/>
        </w:rPr>
        <w:t>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22C" w:rsidRDefault="00D7022C">
      <w:r>
        <w:separator/>
      </w:r>
    </w:p>
  </w:endnote>
  <w:endnote w:type="continuationSeparator" w:id="0">
    <w:p w:rsidR="00D7022C" w:rsidRDefault="00D7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7022C">
    <w:pPr>
      <w:pStyle w:val="Footer"/>
    </w:pPr>
  </w:p>
  <w:p w:rsidR="00941E77" w:rsidRDefault="00D70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22C" w:rsidRDefault="00D7022C">
      <w:r>
        <w:separator/>
      </w:r>
    </w:p>
  </w:footnote>
  <w:footnote w:type="continuationSeparator" w:id="0">
    <w:p w:rsidR="00D7022C" w:rsidRDefault="00D70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623E9"/>
    <w:rsid w:val="0042167F"/>
    <w:rsid w:val="00924DF5"/>
    <w:rsid w:val="00927764"/>
    <w:rsid w:val="0094387A"/>
    <w:rsid w:val="00D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62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62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AGUSTINUS HARTOPO</cp:lastModifiedBy>
  <cp:revision>2</cp:revision>
  <dcterms:created xsi:type="dcterms:W3CDTF">2021-09-18T07:39:00Z</dcterms:created>
  <dcterms:modified xsi:type="dcterms:W3CDTF">2021-09-18T07:39:00Z</dcterms:modified>
</cp:coreProperties>
</file>