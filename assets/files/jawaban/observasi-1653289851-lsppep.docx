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="00AC172D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="00AC172D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dengan</w:t>
      </w:r>
      <w:r w:rsidR="00AC172D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="00AC172D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="00AC172D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Changes</w:t>
      </w:r>
      <w:r w:rsidR="00AC172D">
        <w:rPr>
          <w:rFonts w:ascii="Minion Pro" w:hAnsi="Minion Pro"/>
          <w:i/>
          <w:lang w:val="id-ID"/>
        </w:rPr>
        <w:t xml:space="preserve"> </w:t>
      </w:r>
      <w:r w:rsidRPr="001D038C">
        <w:rPr>
          <w:rFonts w:ascii="Minion Pro" w:hAnsi="Minion Pro"/>
        </w:rPr>
        <w:t>untuk</w:t>
      </w:r>
      <w:r w:rsidR="00AC172D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="00AC172D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="00AC172D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F52128">
            <w:pPr>
              <w:pStyle w:val="Heading3"/>
              <w:jc w:val="both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</w:t>
            </w:r>
            <w:proofErr w:type="spellEnd"/>
            <w:r w:rsidR="00F52128">
              <w:rPr>
                <w:lang w:val="id-ID"/>
              </w:rP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 w:rsidR="0021296F">
              <w:rPr>
                <w:lang w:val="id-ID"/>
              </w:rPr>
              <w:t xml:space="preserve"> </w:t>
            </w:r>
            <w:proofErr w:type="spellStart"/>
            <w:r>
              <w:t>Anak</w:t>
            </w:r>
            <w:proofErr w:type="spellEnd"/>
            <w:r w:rsidR="0021296F">
              <w:rPr>
                <w:lang w:val="id-ID"/>
              </w:rP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F5212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AC172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F5212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"/>
            <w:r w:rsidR="00354585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2"/>
            <w:r w:rsidR="00354585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212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</w:t>
            </w:r>
            <w:del w:id="3" w:author="User" w:date="2022-05-23T13:58:00Z">
              <w:r w:rsidR="0021296F" w:rsidDel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delText xml:space="preserve"> </w:delText>
              </w:r>
              <w:r w:rsidRPr="00EC6F38" w:rsidDel="0035458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 dengan</w:t>
            </w:r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212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 dengan</w:t>
            </w:r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teknologi.</w:t>
            </w:r>
          </w:p>
          <w:p w:rsidR="00125355" w:rsidRPr="00EC6F38" w:rsidRDefault="00125355" w:rsidP="00F5212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4" w:author="User" w:date="2022-05-23T13:59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ins w:id="5" w:author="User" w:date="2022-05-23T13:59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21296F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ins w:id="6" w:author="User" w:date="2022-05-23T13:59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ins w:id="7" w:author="User" w:date="2022-05-23T13:59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F5212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ins w:id="8" w:author="User" w:date="2022-05-23T13:59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F521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ins w:id="9" w:author="User" w:date="2022-05-23T13:59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10" w:author="User" w:date="2022-05-23T13:59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11" w:author="User" w:date="2022-05-23T13:59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ins w:id="12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13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14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ins w:id="15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21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16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ins w:id="17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User" w:date="2022-05-23T14:00:00Z">
              <w:r w:rsidRPr="00EC6F38" w:rsidDel="0035458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ins w:id="19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20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ins w:id="21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22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23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ins w:id="24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25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26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ins w:id="27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21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ins w:id="28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ins w:id="29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ins w:id="30" w:author="User" w:date="2022-05-23T14:01:00Z">
              <w:r w:rsidR="00F521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siswa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21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ins w:id="31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32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ins w:id="33" w:author="User" w:date="2022-05-23T14:00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commentRangeStart w:id="3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commentRangeEnd w:id="34"/>
            <w:proofErr w:type="spellEnd"/>
            <w:r w:rsidR="00354585">
              <w:rPr>
                <w:rStyle w:val="CommentReference"/>
              </w:rPr>
              <w:commentReference w:id="3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ins w:id="35" w:author="User" w:date="2022-05-23T14:01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ins w:id="36" w:author="User" w:date="2022-05-23T14:01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37" w:author="User" w:date="2022-05-23T14:01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38" w:author="User" w:date="2022-05-23T14:01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39" w:author="User" w:date="2022-05-23T14:01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21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354585" w:rsidRPr="008F195F" w:rsidRDefault="00125355" w:rsidP="00F521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ins w:id="40" w:author="User" w:date="2022-05-23T14:02:00Z"/>
                <w:rFonts w:ascii="Times New Roman" w:eastAsia="Times New Roman" w:hAnsi="Times New Roman" w:cs="Times New Roman"/>
                <w:szCs w:val="24"/>
                <w:rPrChange w:id="41" w:author="User" w:date="2022-05-23T14:02:00Z">
                  <w:rPr>
                    <w:ins w:id="42" w:author="User" w:date="2022-05-23T14:02:00Z"/>
                    <w:rFonts w:ascii="Times New Roman" w:eastAsia="Times New Roman" w:hAnsi="Times New Roman" w:cs="Times New Roman"/>
                    <w:szCs w:val="24"/>
                    <w:lang w:val="id-ID"/>
                  </w:rPr>
                </w:rPrChange>
              </w:rPr>
            </w:pPr>
            <w:commentRangeStart w:id="4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43"/>
            <w:proofErr w:type="spellEnd"/>
            <w:r w:rsidR="00354585">
              <w:rPr>
                <w:rStyle w:val="CommentReference"/>
              </w:rPr>
              <w:commentReference w:id="43"/>
            </w:r>
            <w:ins w:id="44" w:author="User" w:date="2022-05-23T14:01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ins w:id="45" w:author="User" w:date="2022-05-23T14:01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46" w:author="User" w:date="2022-05-23T14:01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ins w:id="47" w:author="User" w:date="2022-05-23T14:01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ins w:id="48" w:author="User" w:date="2022-05-23T14:01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49" w:author="User" w:date="2022-05-23T14:01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ins w:id="50" w:author="User" w:date="2022-05-23T14:01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ins w:id="51" w:author="User" w:date="2022-05-23T14:01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52" w:author="User" w:date="2022-05-23T14:01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ins w:id="53" w:author="User" w:date="2022-05-23T14:02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  <w:r w:rsidR="00F521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  <w:r w:rsidR="00F521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  <w:r w:rsidR="00F521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</w:t>
              </w:r>
              <w:r w:rsidR="00F521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</w:ins>
          </w:p>
          <w:p w:rsidR="00125355" w:rsidRPr="00EC6F38" w:rsidRDefault="00125355" w:rsidP="00F521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ins w:id="54" w:author="User" w:date="2022-05-23T14:01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55" w:author="User" w:date="2022-05-23T14:01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ins w:id="56" w:author="User" w:date="2022-05-23T14:01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21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ins w:id="57" w:author="User" w:date="2022-05-23T14:02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F521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ins w:id="58" w:author="User" w:date="2022-05-23T14:02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ins w:id="59" w:author="User" w:date="2022-05-23T14:02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ins w:id="60" w:author="User" w:date="2022-05-23T14:02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ins w:id="61" w:author="User" w:date="2022-05-23T14:02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ins w:id="62" w:author="User" w:date="2022-05-23T14:02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ins w:id="63" w:author="User" w:date="2022-05-23T14:02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ins w:id="64" w:author="User" w:date="2022-05-23T14:02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ins w:id="65" w:author="User" w:date="2022-05-23T14:03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66" w:author="User" w:date="2022-05-23T14:03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67" w:author="User" w:date="2022-05-23T14:03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ins w:id="68" w:author="User" w:date="2022-05-23T14:03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212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</w:t>
            </w:r>
            <w:ins w:id="69" w:author="User" w:date="2022-05-23T14:03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70" w:author="User" w:date="2022-05-23T14:03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ins w:id="71" w:author="User" w:date="2022-05-23T14:03:00Z">
              <w:r w:rsidR="003545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>industri in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F521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F521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F521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F521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F521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F5212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354585">
              <w:rPr>
                <w:rFonts w:ascii="Times New Roman" w:eastAsia="Times New Roman" w:hAnsi="Times New Roman" w:cs="Times New Roman"/>
                <w:szCs w:val="24"/>
              </w:rPr>
              <w:t>bias</w:t>
            </w:r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354585">
              <w:rPr>
                <w:rFonts w:ascii="Times New Roman" w:eastAsia="Times New Roman" w:hAnsi="Times New Roman" w:cs="Times New Roman"/>
                <w:szCs w:val="24"/>
              </w:rPr>
              <w:t>bias</w:t>
            </w:r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212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Padar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35458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212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212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 Dengan</w:t>
            </w:r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F52128">
              <w:rPr>
                <w:rFonts w:ascii="Times New Roman" w:eastAsia="Times New Roman" w:hAnsi="Times New Roman" w:cs="Times New Roman"/>
                <w:szCs w:val="24"/>
              </w:rPr>
              <w:t>bias</w:t>
            </w:r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F5212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 w:rsidP="00F52128">
      <w:pPr>
        <w:jc w:val="both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User" w:date="2022-05-23T14:08:00Z" w:initials="U">
    <w:p w:rsidR="00354585" w:rsidRPr="008F195F" w:rsidRDefault="0035458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F52128">
        <w:rPr>
          <w:lang w:val="id-ID"/>
        </w:rPr>
        <w:t>ext</w:t>
      </w:r>
      <w:r w:rsidR="00F52128">
        <w:rPr>
          <w:lang w:val="id-ID"/>
        </w:rPr>
        <w:t>rim</w:t>
      </w:r>
    </w:p>
  </w:comment>
  <w:comment w:id="2" w:author="User" w:date="2022-05-23T14:08:00Z" w:initials="U">
    <w:p w:rsidR="00354585" w:rsidRPr="008F195F" w:rsidRDefault="0035458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F52128">
        <w:rPr>
          <w:lang w:val="id-ID"/>
        </w:rPr>
        <w:t>industri</w:t>
      </w:r>
    </w:p>
  </w:comment>
  <w:comment w:id="34" w:author="User" w:date="2022-05-23T14:01:00Z" w:initials="U">
    <w:p w:rsidR="00354585" w:rsidRDefault="00354585">
      <w:pPr>
        <w:pStyle w:val="CommentText"/>
      </w:pPr>
      <w:r>
        <w:rPr>
          <w:rStyle w:val="CommentReference"/>
        </w:rPr>
        <w:annotationRef/>
      </w:r>
    </w:p>
  </w:comment>
  <w:comment w:id="43" w:author="User" w:date="2022-05-23T14:01:00Z" w:initials="U">
    <w:p w:rsidR="00354585" w:rsidRDefault="00354585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1296F"/>
    <w:rsid w:val="00240407"/>
    <w:rsid w:val="00354585"/>
    <w:rsid w:val="0042167F"/>
    <w:rsid w:val="00901AC6"/>
    <w:rsid w:val="00924DF5"/>
    <w:rsid w:val="00AC172D"/>
    <w:rsid w:val="00E93679"/>
    <w:rsid w:val="00F52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21296F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96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545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5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58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5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5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0FF61-B6CC-420D-9BD2-BA512B2EF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5</cp:revision>
  <dcterms:created xsi:type="dcterms:W3CDTF">2020-08-26T22:03:00Z</dcterms:created>
  <dcterms:modified xsi:type="dcterms:W3CDTF">2022-05-23T07:08:00Z</dcterms:modified>
</cp:coreProperties>
</file>