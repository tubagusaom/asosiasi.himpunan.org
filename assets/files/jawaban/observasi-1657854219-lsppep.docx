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8860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055B37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2D318A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7667804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117231E" w14:textId="77777777" w:rsidR="00927764" w:rsidRPr="00C50A1E" w:rsidRDefault="00927764" w:rsidP="009B4010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FAB24CB" w14:textId="77777777" w:rsidR="00927764" w:rsidRPr="00C50A1E" w:rsidRDefault="00927764" w:rsidP="009B4010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3AF52FD" w14:textId="77777777" w:rsidR="00927764" w:rsidRPr="00C50A1E" w:rsidRDefault="00927764" w:rsidP="009B4010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1699FCA" wp14:editId="0C23E85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AC8C" w14:textId="77777777" w:rsidR="00927764" w:rsidRPr="00C50A1E" w:rsidRDefault="00927764" w:rsidP="009B4010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C5B3B6A" w14:textId="77777777" w:rsidR="00927764" w:rsidRPr="00C50A1E" w:rsidRDefault="00927764" w:rsidP="009B4010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303596D" w14:textId="77777777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28A979E" w14:textId="3DF69664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del w:id="1" w:author="Microsoft Office User" w:date="2022-07-15T09:38:00Z">
        <w:r w:rsidRPr="00C50A1E" w:rsidDel="009B4010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  <w:commentRangeEnd w:id="0"/>
        <w:r w:rsidR="009B4010" w:rsidDel="009B4010">
          <w:rPr>
            <w:rStyle w:val="CommentReference"/>
          </w:rPr>
          <w:commentReference w:id="0"/>
        </w:r>
        <w:r w:rsidRPr="00C50A1E" w:rsidDel="009B401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" w:author="Microsoft Office User" w:date="2022-07-15T09:38:00Z">
        <w:r w:rsidR="009B4010">
          <w:rPr>
            <w:rFonts w:ascii="Times New Roman" w:eastAsia="Times New Roman" w:hAnsi="Times New Roman" w:cs="Times New Roman"/>
            <w:sz w:val="24"/>
            <w:szCs w:val="24"/>
          </w:rPr>
          <w:t>2020</w:t>
        </w:r>
      </w:ins>
    </w:p>
    <w:p w14:paraId="59E76D40" w14:textId="5DC6B0A3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Microsoft Office User" w:date="2022-07-15T09:39:00Z">
        <w:r w:rsidRPr="00C50A1E" w:rsidDel="00BA363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4" w:author="Microsoft Office User" w:date="2022-07-15T09:39:00Z">
        <w:r w:rsidR="00BA3637">
          <w:rPr>
            <w:rFonts w:ascii="Times New Roman" w:eastAsia="Times New Roman" w:hAnsi="Times New Roman" w:cs="Times New Roman"/>
            <w:sz w:val="24"/>
            <w:szCs w:val="24"/>
          </w:rPr>
          <w:t>meski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5" w:author="Microsoft Office User" w:date="2022-07-15T09:39:00Z">
        <w:r w:rsidR="00BA363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" w:author="Microsoft Office User" w:date="2022-07-15T09:39:00Z">
        <w:r w:rsidRPr="00C50A1E" w:rsidDel="00BA363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" w:author="Microsoft Office User" w:date="2022-07-15T09:40:00Z">
        <w:r w:rsidRPr="00C50A1E" w:rsidDel="00BA3637">
          <w:rPr>
            <w:rFonts w:ascii="Times New Roman" w:eastAsia="Times New Roman" w:hAnsi="Times New Roman" w:cs="Times New Roman"/>
            <w:sz w:val="24"/>
            <w:szCs w:val="24"/>
          </w:rPr>
          <w:delText xml:space="preserve">Ya,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Microsoft Office User" w:date="2022-07-15T09:40:00Z">
        <w:r w:rsidRPr="00C50A1E" w:rsidDel="00BA3637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571CD3" w14:textId="5D868C10" w:rsidR="00927764" w:rsidRPr="00C50A1E" w:rsidRDefault="00927764" w:rsidP="00BA363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  <w:pPrChange w:id="9" w:author="Microsoft Office User" w:date="2022-07-15T09:40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0" w:author="Microsoft Office User" w:date="2022-07-15T09:40:00Z">
        <w:r w:rsidR="00BA3637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1" w:author="Microsoft Office User" w:date="2022-07-15T09:40:00Z">
        <w:r w:rsidDel="00BA3637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F985B3" w14:textId="7BD8FA04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2" w:author="Microsoft Office User" w:date="2022-07-15T09:41:00Z">
        <w:r w:rsidRPr="00C50A1E" w:rsidDel="00BA363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3" w:author="Microsoft Office User" w:date="2022-07-15T09:41:00Z">
        <w:r w:rsidRPr="00C50A1E" w:rsidDel="00BA3637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proofErr w:type="spellStart"/>
      <w:ins w:id="14" w:author="Microsoft Office User" w:date="2022-07-15T09:41:00Z">
        <w:r w:rsidR="00BA3637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BA363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Microsoft Office User" w:date="2022-07-15T09:42:00Z">
        <w:r w:rsidR="00BA3637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</w:ins>
      <w:proofErr w:type="spellEnd"/>
      <w:del w:id="16" w:author="Microsoft Office User" w:date="2022-07-15T09:42:00Z">
        <w:r w:rsidRPr="00C50A1E" w:rsidDel="00BA3637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8ADC9A" w14:textId="0924B23C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17" w:author="Microsoft Office User" w:date="2022-07-15T09:42:00Z">
        <w:r w:rsidR="00BA3637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BA3637">
          <w:rPr>
            <w:rFonts w:ascii="Times New Roman" w:eastAsia="Times New Roman" w:hAnsi="Times New Roman" w:cs="Times New Roman"/>
            <w:sz w:val="24"/>
            <w:szCs w:val="24"/>
          </w:rPr>
          <w:t>bisa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Microsoft Office User" w:date="2022-07-15T09:43:00Z">
        <w:r w:rsidR="00BA3637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BA36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19" w:author="Microsoft Office User" w:date="2022-07-15T09:44:00Z">
        <w:r w:rsidR="00633C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33C85">
          <w:rPr>
            <w:rFonts w:ascii="Times New Roman" w:eastAsia="Times New Roman" w:hAnsi="Times New Roman" w:cs="Times New Roman"/>
            <w:sz w:val="24"/>
            <w:szCs w:val="24"/>
          </w:rPr>
          <w:t>kenyang</w:t>
        </w:r>
        <w:proofErr w:type="spellEnd"/>
        <w:r w:rsidR="00633C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33C85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633C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33C85">
          <w:rPr>
            <w:rFonts w:ascii="Times New Roman" w:eastAsia="Times New Roman" w:hAnsi="Times New Roman" w:cs="Times New Roman"/>
            <w:sz w:val="24"/>
            <w:szCs w:val="24"/>
          </w:rPr>
          <w:t>sebungkus</w:t>
        </w:r>
        <w:proofErr w:type="spellEnd"/>
        <w:r w:rsidR="00633C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33C85">
          <w:rPr>
            <w:rFonts w:ascii="Times New Roman" w:eastAsia="Times New Roman" w:hAnsi="Times New Roman" w:cs="Times New Roman"/>
            <w:sz w:val="24"/>
            <w:szCs w:val="24"/>
          </w:rPr>
          <w:t>keripik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Microsoft Office User" w:date="2022-07-15T09:44:00Z">
        <w:r w:rsidRPr="00C50A1E" w:rsidDel="00633C85">
          <w:rPr>
            <w:rFonts w:ascii="Times New Roman" w:eastAsia="Times New Roman" w:hAnsi="Times New Roman" w:cs="Times New Roman"/>
            <w:sz w:val="24"/>
            <w:szCs w:val="24"/>
          </w:rPr>
          <w:delText xml:space="preserve">lagi </w:delText>
        </w:r>
      </w:del>
      <w:proofErr w:type="spellStart"/>
      <w:ins w:id="21" w:author="Microsoft Office User" w:date="2022-07-15T09:44:00Z">
        <w:r w:rsidR="00633C85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633C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22" w:author="Microsoft Office User" w:date="2022-07-15T09:45:00Z">
        <w:r w:rsidR="00633C85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</w:ins>
      <w:proofErr w:type="spellEnd"/>
      <w:ins w:id="23" w:author="Microsoft Office User" w:date="2022-07-15T09:44:00Z">
        <w:r w:rsidR="00633C8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ins w:id="24" w:author="Microsoft Office User" w:date="2022-07-15T09:46:00Z">
        <w:r w:rsidR="00633C85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633C85">
          <w:rPr>
            <w:rFonts w:ascii="Times New Roman" w:eastAsia="Times New Roman" w:hAnsi="Times New Roman" w:cs="Times New Roman"/>
            <w:sz w:val="24"/>
            <w:szCs w:val="24"/>
          </w:rPr>
          <w:t>Inginnya</w:t>
        </w:r>
      </w:ins>
      <w:proofErr w:type="spellEnd"/>
      <w:del w:id="25" w:author="Microsoft Office User" w:date="2022-07-15T09:46:00Z">
        <w:r w:rsidRPr="00C50A1E" w:rsidDel="00633C85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Microsoft Office User" w:date="2022-07-15T09:45:00Z">
        <w:r w:rsidRPr="00C50A1E" w:rsidDel="00633C85">
          <w:rPr>
            <w:rFonts w:ascii="Times New Roman" w:eastAsia="Times New Roman" w:hAnsi="Times New Roman" w:cs="Times New Roman"/>
            <w:sz w:val="24"/>
            <w:szCs w:val="24"/>
          </w:rPr>
          <w:delText xml:space="preserve">biji </w:delText>
        </w:r>
      </w:del>
      <w:proofErr w:type="spellStart"/>
      <w:ins w:id="27" w:author="Microsoft Office User" w:date="2022-07-15T09:45:00Z">
        <w:r w:rsidR="00633C85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  <w:proofErr w:type="spellEnd"/>
        <w:r w:rsidR="00633C8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8" w:author="Microsoft Office User" w:date="2022-07-15T09:45:00Z">
        <w:r w:rsidRPr="00C50A1E" w:rsidDel="00633C85">
          <w:rPr>
            <w:rFonts w:ascii="Times New Roman" w:eastAsia="Times New Roman" w:hAnsi="Times New Roman" w:cs="Times New Roman"/>
            <w:sz w:val="24"/>
            <w:szCs w:val="24"/>
          </w:rPr>
          <w:delText>eh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B3DB8BF" w14:textId="77777777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9E51EB9" w14:textId="77777777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5D886E8" w14:textId="77777777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3C85">
        <w:rPr>
          <w:rFonts w:ascii="Times New Roman" w:eastAsia="Times New Roman" w:hAnsi="Times New Roman" w:cs="Times New Roman"/>
          <w:strike/>
          <w:sz w:val="24"/>
          <w:szCs w:val="24"/>
          <w:rPrChange w:id="29" w:author="Microsoft Office User" w:date="2022-07-15T09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30" w:author="Microsoft Office User" w:date="2022-07-15T09:49:00Z">
        <w:r w:rsidRPr="00C50A1E" w:rsidDel="002A13E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633C85">
        <w:rPr>
          <w:rFonts w:ascii="Times New Roman" w:eastAsia="Times New Roman" w:hAnsi="Times New Roman" w:cs="Times New Roman"/>
          <w:strike/>
          <w:sz w:val="24"/>
          <w:szCs w:val="24"/>
          <w:rPrChange w:id="31" w:author="Microsoft Office User" w:date="2022-07-15T09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633C85">
        <w:rPr>
          <w:rFonts w:ascii="Times New Roman" w:eastAsia="Times New Roman" w:hAnsi="Times New Roman" w:cs="Times New Roman"/>
          <w:strike/>
          <w:sz w:val="24"/>
          <w:szCs w:val="24"/>
          <w:rPrChange w:id="32" w:author="Microsoft Office User" w:date="2022-07-15T09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633C85">
        <w:rPr>
          <w:rFonts w:ascii="Times New Roman" w:eastAsia="Times New Roman" w:hAnsi="Times New Roman" w:cs="Times New Roman"/>
          <w:strike/>
          <w:sz w:val="24"/>
          <w:szCs w:val="24"/>
          <w:rPrChange w:id="33" w:author="Microsoft Office User" w:date="2022-07-15T09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~</w:t>
      </w:r>
    </w:p>
    <w:p w14:paraId="1EBC5B1C" w14:textId="77777777" w:rsidR="00927764" w:rsidRPr="00C50A1E" w:rsidRDefault="00927764" w:rsidP="002A13E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  <w:pPrChange w:id="34" w:author="Microsoft Office User" w:date="2022-07-15T09:49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3E7">
        <w:rPr>
          <w:rFonts w:ascii="Times New Roman" w:eastAsia="Times New Roman" w:hAnsi="Times New Roman" w:cs="Times New Roman"/>
          <w:strike/>
          <w:sz w:val="24"/>
          <w:szCs w:val="24"/>
          <w:rPrChange w:id="35" w:author="Microsoft Office User" w:date="2022-07-15T09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A13E7">
        <w:rPr>
          <w:rFonts w:ascii="Times New Roman" w:eastAsia="Times New Roman" w:hAnsi="Times New Roman" w:cs="Times New Roman"/>
          <w:strike/>
          <w:sz w:val="24"/>
          <w:szCs w:val="24"/>
          <w:rPrChange w:id="36" w:author="Microsoft Office User" w:date="2022-07-15T09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A13E7">
        <w:rPr>
          <w:rFonts w:ascii="Times New Roman" w:eastAsia="Times New Roman" w:hAnsi="Times New Roman" w:cs="Times New Roman"/>
          <w:strike/>
          <w:sz w:val="24"/>
          <w:szCs w:val="24"/>
          <w:rPrChange w:id="37" w:author="Microsoft Office User" w:date="2022-07-15T09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2A13E7">
        <w:rPr>
          <w:rFonts w:ascii="Times New Roman" w:eastAsia="Times New Roman" w:hAnsi="Times New Roman" w:cs="Times New Roman"/>
          <w:strike/>
          <w:sz w:val="24"/>
          <w:szCs w:val="24"/>
          <w:rPrChange w:id="38" w:author="Microsoft Office User" w:date="2022-07-15T09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3AFFF912" w14:textId="77777777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r w:rsidRPr="002A13E7">
        <w:rPr>
          <w:rFonts w:ascii="Times New Roman" w:eastAsia="Times New Roman" w:hAnsi="Times New Roman" w:cs="Times New Roman"/>
          <w:strike/>
          <w:sz w:val="24"/>
          <w:szCs w:val="24"/>
          <w:rPrChange w:id="39" w:author="Microsoft Office User" w:date="2022-07-15T09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r w:rsidRPr="002A13E7">
        <w:rPr>
          <w:rFonts w:ascii="Times New Roman" w:eastAsia="Times New Roman" w:hAnsi="Times New Roman" w:cs="Times New Roman"/>
          <w:strike/>
          <w:sz w:val="24"/>
          <w:szCs w:val="24"/>
          <w:rPrChange w:id="40" w:author="Microsoft Office User" w:date="2022-07-15T09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902EE5A" w14:textId="3361940E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13E7">
        <w:rPr>
          <w:rFonts w:ascii="Times New Roman" w:eastAsia="Times New Roman" w:hAnsi="Times New Roman" w:cs="Times New Roman"/>
          <w:strike/>
          <w:sz w:val="24"/>
          <w:szCs w:val="24"/>
          <w:rPrChange w:id="41" w:author="Microsoft Office User" w:date="2022-07-15T09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Microsoft Office User" w:date="2022-07-15T09:52:00Z">
        <w:r w:rsidRPr="00C50A1E" w:rsidDel="002A13E7">
          <w:rPr>
            <w:rFonts w:ascii="Times New Roman" w:eastAsia="Times New Roman" w:hAnsi="Times New Roman" w:cs="Times New Roman"/>
            <w:sz w:val="24"/>
            <w:szCs w:val="24"/>
          </w:rPr>
          <w:delText>berkali-</w:delText>
        </w:r>
      </w:del>
      <w:proofErr w:type="spellStart"/>
      <w:ins w:id="43" w:author="Microsoft Office User" w:date="2022-07-15T09:52:00Z">
        <w:r w:rsidR="002A13E7">
          <w:rPr>
            <w:rFonts w:ascii="Times New Roman" w:eastAsia="Times New Roman" w:hAnsi="Times New Roman" w:cs="Times New Roman"/>
            <w:sz w:val="24"/>
            <w:szCs w:val="24"/>
          </w:rPr>
          <w:t>berulang</w:t>
        </w:r>
        <w:proofErr w:type="spellEnd"/>
        <w:r w:rsidR="002A13E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kali</w:t>
      </w:r>
      <w:ins w:id="44" w:author="Microsoft Office User" w:date="2022-07-15T09:52:00Z">
        <w:r w:rsidR="002A13E7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2A13E7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45" w:author="Microsoft Office User" w:date="2022-07-15T09:52:00Z">
        <w:r w:rsidRPr="00C50A1E" w:rsidDel="002A13E7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6" w:author="Microsoft Office User" w:date="2022-07-15T09:52:00Z">
        <w:r w:rsidR="002A13E7">
          <w:rPr>
            <w:rFonts w:ascii="Times New Roman" w:eastAsia="Times New Roman" w:hAnsi="Times New Roman" w:cs="Times New Roman"/>
            <w:sz w:val="24"/>
            <w:szCs w:val="24"/>
          </w:rPr>
          <w:t>cukup</w:t>
        </w:r>
        <w:proofErr w:type="spellEnd"/>
        <w:r w:rsidR="002A13E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7E98C2" w14:textId="36330D85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Microsoft Office User" w:date="2022-07-15T09:53:00Z">
        <w:r w:rsidRPr="00C50A1E" w:rsidDel="002A13E7">
          <w:rPr>
            <w:rFonts w:ascii="Times New Roman" w:eastAsia="Times New Roman" w:hAnsi="Times New Roman" w:cs="Times New Roman"/>
            <w:sz w:val="24"/>
            <w:szCs w:val="24"/>
          </w:rPr>
          <w:delText xml:space="preserve">pemilihan </w:delText>
        </w:r>
      </w:del>
      <w:proofErr w:type="spellStart"/>
      <w:ins w:id="48" w:author="Microsoft Office User" w:date="2022-07-15T09:53:00Z">
        <w:r w:rsidR="002A13E7">
          <w:rPr>
            <w:rFonts w:ascii="Times New Roman" w:eastAsia="Times New Roman" w:hAnsi="Times New Roman" w:cs="Times New Roman"/>
            <w:sz w:val="24"/>
            <w:szCs w:val="24"/>
          </w:rPr>
          <w:t>pilihan</w:t>
        </w:r>
        <w:proofErr w:type="spellEnd"/>
        <w:r w:rsidR="002A13E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13E7">
        <w:rPr>
          <w:rFonts w:ascii="Times New Roman" w:eastAsia="Times New Roman" w:hAnsi="Times New Roman" w:cs="Times New Roman"/>
          <w:strike/>
          <w:sz w:val="24"/>
          <w:szCs w:val="24"/>
          <w:rPrChange w:id="49" w:author="Microsoft Office User" w:date="2022-07-15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yang </w:t>
      </w:r>
      <w:proofErr w:type="spellStart"/>
      <w:r w:rsidRPr="002A13E7">
        <w:rPr>
          <w:rFonts w:ascii="Times New Roman" w:eastAsia="Times New Roman" w:hAnsi="Times New Roman" w:cs="Times New Roman"/>
          <w:strike/>
          <w:sz w:val="24"/>
          <w:szCs w:val="24"/>
          <w:rPrChange w:id="50" w:author="Microsoft Office User" w:date="2022-07-15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2A13E7">
        <w:rPr>
          <w:rFonts w:ascii="Times New Roman" w:eastAsia="Times New Roman" w:hAnsi="Times New Roman" w:cs="Times New Roman"/>
          <w:strike/>
          <w:sz w:val="24"/>
          <w:szCs w:val="24"/>
          <w:rPrChange w:id="51" w:author="Microsoft Office User" w:date="2022-07-15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13E7">
        <w:rPr>
          <w:rFonts w:ascii="Times New Roman" w:eastAsia="Times New Roman" w:hAnsi="Times New Roman" w:cs="Times New Roman"/>
          <w:strike/>
          <w:sz w:val="24"/>
          <w:szCs w:val="24"/>
          <w:rPrChange w:id="52" w:author="Microsoft Office User" w:date="2022-07-15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2A13E7">
        <w:rPr>
          <w:rFonts w:ascii="Times New Roman" w:eastAsia="Times New Roman" w:hAnsi="Times New Roman" w:cs="Times New Roman"/>
          <w:strike/>
          <w:sz w:val="24"/>
          <w:szCs w:val="24"/>
          <w:rPrChange w:id="53" w:author="Microsoft Office User" w:date="2022-07-15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A13E7">
        <w:rPr>
          <w:rFonts w:ascii="Times New Roman" w:eastAsia="Times New Roman" w:hAnsi="Times New Roman" w:cs="Times New Roman"/>
          <w:strike/>
          <w:sz w:val="24"/>
          <w:szCs w:val="24"/>
          <w:rPrChange w:id="54" w:author="Microsoft Office User" w:date="2022-07-15T09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5" w:author="Microsoft Office User" w:date="2022-07-15T09:53:00Z">
        <w:r w:rsidR="002A13E7">
          <w:rPr>
            <w:rFonts w:ascii="Times New Roman" w:eastAsia="Times New Roman" w:hAnsi="Times New Roman" w:cs="Times New Roman"/>
            <w:sz w:val="24"/>
            <w:szCs w:val="24"/>
          </w:rPr>
          <w:t>rasanya</w:t>
        </w:r>
        <w:proofErr w:type="spellEnd"/>
        <w:r w:rsidR="002A13E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56" w:author="Microsoft Office User" w:date="2022-07-15T09:53:00Z">
        <w:r w:rsidR="00043911">
          <w:rPr>
            <w:rFonts w:ascii="Times New Roman" w:eastAsia="Times New Roman" w:hAnsi="Times New Roman" w:cs="Times New Roman"/>
            <w:sz w:val="24"/>
            <w:szCs w:val="24"/>
          </w:rPr>
          <w:t>kandungan</w:t>
        </w:r>
        <w:proofErr w:type="spellEnd"/>
        <w:r w:rsidR="0004391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7" w:author="Microsoft Office User" w:date="2022-07-15T09:54:00Z">
        <w:r w:rsidR="00043911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04391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3911">
          <w:rPr>
            <w:rFonts w:ascii="Times New Roman" w:eastAsia="Times New Roman" w:hAnsi="Times New Roman" w:cs="Times New Roman"/>
            <w:sz w:val="24"/>
            <w:szCs w:val="24"/>
          </w:rPr>
          <w:t>terpikirkan</w:t>
        </w:r>
        <w:proofErr w:type="spellEnd"/>
        <w:r w:rsidR="0004391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8" w:author="Microsoft Office User" w:date="2022-07-15T09:54:00Z">
        <w:r w:rsidRPr="00C50A1E" w:rsidDel="00043911">
          <w:rPr>
            <w:rFonts w:ascii="Times New Roman" w:eastAsia="Times New Roman" w:hAnsi="Times New Roman" w:cs="Times New Roman"/>
            <w:sz w:val="24"/>
            <w:szCs w:val="24"/>
          </w:rPr>
          <w:delText>belakangan?</w:delText>
        </w:r>
      </w:del>
    </w:p>
    <w:p w14:paraId="23B72ECF" w14:textId="61A0D8D6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del w:id="59" w:author="Microsoft Office User" w:date="2022-07-15T09:54:00Z">
        <w:r w:rsidRPr="00C50A1E" w:rsidDel="00043911">
          <w:rPr>
            <w:rFonts w:ascii="Times New Roman" w:eastAsia="Times New Roman" w:hAnsi="Times New Roman" w:cs="Times New Roman"/>
            <w:sz w:val="24"/>
            <w:szCs w:val="24"/>
          </w:rPr>
          <w:delText>Coba</w:delText>
        </w:r>
      </w:del>
      <w:proofErr w:type="spellStart"/>
      <w:ins w:id="60" w:author="Microsoft Office User" w:date="2022-07-15T09:54:00Z">
        <w:r w:rsidR="00043911">
          <w:rPr>
            <w:rFonts w:ascii="Times New Roman" w:eastAsia="Times New Roman" w:hAnsi="Times New Roman" w:cs="Times New Roman"/>
            <w:sz w:val="24"/>
            <w:szCs w:val="24"/>
          </w:rPr>
          <w:t>Cob</w:t>
        </w:r>
      </w:ins>
      <w:ins w:id="61" w:author="Microsoft Office User" w:date="2022-07-15T09:55:00Z">
        <w:r w:rsidR="00043911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spellEnd"/>
        <w:r w:rsidR="0004391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62" w:author="Microsoft Office User" w:date="2022-07-15T09:54:00Z">
        <w:r w:rsidR="00043911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04391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3" w:author="Microsoft Office User" w:date="2022-07-15T09:54:00Z">
        <w:r w:rsidRPr="00C50A1E" w:rsidDel="00043911">
          <w:rPr>
            <w:rFonts w:ascii="Times New Roman" w:eastAsia="Times New Roman" w:hAnsi="Times New Roman" w:cs="Times New Roman"/>
            <w:sz w:val="24"/>
            <w:szCs w:val="24"/>
          </w:rPr>
          <w:delText xml:space="preserve"> deh,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4" w:author="Microsoft Office User" w:date="2022-07-15T09:54:00Z">
        <w:r w:rsidR="0004391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5" w:author="Microsoft Office User" w:date="2022-07-15T09:55:00Z">
        <w:r w:rsidRPr="00C50A1E" w:rsidDel="00043911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66" w:author="Microsoft Office User" w:date="2022-07-15T09:55:00Z">
        <w:r w:rsidR="00043911">
          <w:rPr>
            <w:rFonts w:ascii="Times New Roman" w:eastAsia="Times New Roman" w:hAnsi="Times New Roman" w:cs="Times New Roman"/>
            <w:sz w:val="24"/>
            <w:szCs w:val="24"/>
          </w:rPr>
          <w:t>ber</w:t>
        </w:r>
        <w:r w:rsidR="00043911" w:rsidRPr="00C50A1E">
          <w:rPr>
            <w:rFonts w:ascii="Times New Roman" w:eastAsia="Times New Roman" w:hAnsi="Times New Roman" w:cs="Times New Roman"/>
            <w:sz w:val="24"/>
            <w:szCs w:val="24"/>
          </w:rPr>
          <w:t>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43911">
        <w:rPr>
          <w:rFonts w:ascii="Times New Roman" w:eastAsia="Times New Roman" w:hAnsi="Times New Roman" w:cs="Times New Roman"/>
          <w:strike/>
          <w:sz w:val="24"/>
          <w:szCs w:val="24"/>
          <w:rPrChange w:id="67" w:author="Microsoft Office User" w:date="2022-07-15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Sebab</w:t>
      </w:r>
      <w:proofErr w:type="spellEnd"/>
      <w:r w:rsidRPr="00043911">
        <w:rPr>
          <w:rFonts w:ascii="Times New Roman" w:eastAsia="Times New Roman" w:hAnsi="Times New Roman" w:cs="Times New Roman"/>
          <w:strike/>
          <w:sz w:val="24"/>
          <w:szCs w:val="24"/>
          <w:rPrChange w:id="68" w:author="Microsoft Office User" w:date="2022-07-15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43911">
        <w:rPr>
          <w:rFonts w:ascii="Times New Roman" w:eastAsia="Times New Roman" w:hAnsi="Times New Roman" w:cs="Times New Roman"/>
          <w:strike/>
          <w:sz w:val="24"/>
          <w:szCs w:val="24"/>
          <w:rPrChange w:id="69" w:author="Microsoft Office User" w:date="2022-07-15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kamu</w:t>
      </w:r>
      <w:proofErr w:type="spellEnd"/>
      <w:r w:rsidRPr="00043911">
        <w:rPr>
          <w:rFonts w:ascii="Times New Roman" w:eastAsia="Times New Roman" w:hAnsi="Times New Roman" w:cs="Times New Roman"/>
          <w:strike/>
          <w:sz w:val="24"/>
          <w:szCs w:val="24"/>
          <w:rPrChange w:id="70" w:author="Microsoft Office User" w:date="2022-07-15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43911">
        <w:rPr>
          <w:rFonts w:ascii="Times New Roman" w:eastAsia="Times New Roman" w:hAnsi="Times New Roman" w:cs="Times New Roman"/>
          <w:strike/>
          <w:sz w:val="24"/>
          <w:szCs w:val="24"/>
          <w:rPrChange w:id="71" w:author="Microsoft Office User" w:date="2022-07-15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sudah</w:t>
      </w:r>
      <w:proofErr w:type="spellEnd"/>
      <w:r w:rsidRPr="00043911">
        <w:rPr>
          <w:rFonts w:ascii="Times New Roman" w:eastAsia="Times New Roman" w:hAnsi="Times New Roman" w:cs="Times New Roman"/>
          <w:strike/>
          <w:sz w:val="24"/>
          <w:szCs w:val="24"/>
          <w:rPrChange w:id="72" w:author="Microsoft Office User" w:date="2022-07-15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43911">
        <w:rPr>
          <w:rFonts w:ascii="Times New Roman" w:eastAsia="Times New Roman" w:hAnsi="Times New Roman" w:cs="Times New Roman"/>
          <w:strike/>
          <w:sz w:val="24"/>
          <w:szCs w:val="24"/>
          <w:rPrChange w:id="73" w:author="Microsoft Office User" w:date="2022-07-15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terlalu</w:t>
      </w:r>
      <w:proofErr w:type="spellEnd"/>
      <w:r w:rsidRPr="00043911">
        <w:rPr>
          <w:rFonts w:ascii="Times New Roman" w:eastAsia="Times New Roman" w:hAnsi="Times New Roman" w:cs="Times New Roman"/>
          <w:strike/>
          <w:sz w:val="24"/>
          <w:szCs w:val="24"/>
          <w:rPrChange w:id="74" w:author="Microsoft Office User" w:date="2022-07-15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043911">
        <w:rPr>
          <w:rFonts w:ascii="Times New Roman" w:eastAsia="Times New Roman" w:hAnsi="Times New Roman" w:cs="Times New Roman"/>
          <w:strike/>
          <w:sz w:val="24"/>
          <w:szCs w:val="24"/>
          <w:rPrChange w:id="75" w:author="Microsoft Office User" w:date="2022-07-15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manis</w:t>
      </w:r>
      <w:proofErr w:type="spellEnd"/>
      <w:r w:rsidRPr="00043911">
        <w:rPr>
          <w:rFonts w:ascii="Times New Roman" w:eastAsia="Times New Roman" w:hAnsi="Times New Roman" w:cs="Times New Roman"/>
          <w:strike/>
          <w:sz w:val="24"/>
          <w:szCs w:val="24"/>
          <w:rPrChange w:id="76" w:author="Microsoft Office User" w:date="2022-07-15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kata </w:t>
      </w:r>
      <w:proofErr w:type="spellStart"/>
      <w:r w:rsidRPr="00043911">
        <w:rPr>
          <w:rFonts w:ascii="Times New Roman" w:eastAsia="Times New Roman" w:hAnsi="Times New Roman" w:cs="Times New Roman"/>
          <w:strike/>
          <w:sz w:val="24"/>
          <w:szCs w:val="24"/>
          <w:rPrChange w:id="77" w:author="Microsoft Office User" w:date="2022-07-15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dia</w:t>
      </w:r>
      <w:proofErr w:type="spellEnd"/>
      <w:r w:rsidRPr="00043911">
        <w:rPr>
          <w:rFonts w:ascii="Times New Roman" w:eastAsia="Times New Roman" w:hAnsi="Times New Roman" w:cs="Times New Roman"/>
          <w:strike/>
          <w:sz w:val="24"/>
          <w:szCs w:val="24"/>
          <w:rPrChange w:id="78" w:author="Microsoft Office User" w:date="2022-07-15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 </w:t>
      </w:r>
      <w:proofErr w:type="spellStart"/>
      <w:r w:rsidRPr="00043911">
        <w:rPr>
          <w:rFonts w:ascii="Times New Roman" w:eastAsia="Times New Roman" w:hAnsi="Times New Roman" w:cs="Times New Roman"/>
          <w:i/>
          <w:iCs/>
          <w:strike/>
          <w:sz w:val="24"/>
          <w:szCs w:val="24"/>
          <w:rPrChange w:id="79" w:author="Microsoft Office User" w:date="2022-07-15T09:5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043911">
        <w:rPr>
          <w:rFonts w:ascii="Times New Roman" w:eastAsia="Times New Roman" w:hAnsi="Times New Roman" w:cs="Times New Roman"/>
          <w:i/>
          <w:iCs/>
          <w:strike/>
          <w:sz w:val="24"/>
          <w:szCs w:val="24"/>
          <w:rPrChange w:id="80" w:author="Microsoft Office User" w:date="2022-07-15T09:55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khan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58B76FE" w14:textId="28AC9218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del w:id="81" w:author="Microsoft Office User" w:date="2022-07-15T09:55:00Z">
        <w:r w:rsidRPr="00C50A1E" w:rsidDel="007160CD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ins w:id="82" w:author="Microsoft Office User" w:date="2022-07-15T09:56:00Z">
        <w:r w:rsidR="007160CD">
          <w:rPr>
            <w:rFonts w:ascii="Times New Roman" w:eastAsia="Times New Roman" w:hAnsi="Times New Roman" w:cs="Times New Roman"/>
            <w:sz w:val="24"/>
            <w:szCs w:val="24"/>
          </w:rPr>
          <w:t>naik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</w:t>
      </w:r>
      <w:ins w:id="83" w:author="Microsoft Office User" w:date="2022-07-15T09:56:00Z">
        <w:r w:rsidR="007160CD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proofErr w:type="spellEnd"/>
      <w:del w:id="84" w:author="Microsoft Office User" w:date="2022-07-15T09:56:00Z">
        <w:r w:rsidRPr="00C50A1E" w:rsidDel="007160CD">
          <w:rPr>
            <w:rFonts w:ascii="Times New Roman" w:eastAsia="Times New Roman" w:hAnsi="Times New Roman" w:cs="Times New Roman"/>
            <w:sz w:val="24"/>
            <w:szCs w:val="24"/>
          </w:rPr>
          <w:delText>m-kaum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5" w:author="Microsoft Office User" w:date="2022-07-15T09:59:00Z">
        <w:r w:rsidR="00FC7849">
          <w:rPr>
            <w:rFonts w:ascii="Times New Roman" w:eastAsia="Times New Roman" w:hAnsi="Times New Roman" w:cs="Times New Roman"/>
            <w:sz w:val="24"/>
            <w:szCs w:val="24"/>
          </w:rPr>
          <w:t>meng-</w:t>
        </w:r>
      </w:ins>
      <w:del w:id="86" w:author="Microsoft Office User" w:date="2022-07-15T09:58:00Z">
        <w:r w:rsidRPr="007160CD" w:rsidDel="007160CD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87" w:author="Microsoft Office User" w:date="2022-07-15T09:5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buka tutup</w:delText>
        </w:r>
      </w:del>
      <w:ins w:id="88" w:author="Microsoft Office User" w:date="2022-07-15T09:58:00Z">
        <w:r w:rsidR="007160CD" w:rsidRPr="007160CD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89" w:author="Microsoft Office User" w:date="2022-07-15T09:5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scroll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90" w:author="Microsoft Office User" w:date="2022-07-15T09:58:00Z">
        <w:r w:rsidR="007160C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260C62B" w14:textId="3C8D9DBF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1" w:author="Microsoft Office User" w:date="2022-07-15T10:00:00Z">
        <w:r w:rsidRPr="00C50A1E" w:rsidDel="00FC7849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  <w:r w:rsidDel="00FC7849">
          <w:rPr>
            <w:rFonts w:ascii="Times New Roman" w:eastAsia="Times New Roman" w:hAnsi="Times New Roman" w:cs="Times New Roman"/>
            <w:sz w:val="24"/>
            <w:szCs w:val="24"/>
          </w:rPr>
          <w:delText>an mager</w:delText>
        </w:r>
      </w:del>
      <w:proofErr w:type="spellStart"/>
      <w:ins w:id="92" w:author="Microsoft Office User" w:date="2022-07-15T10:00:00Z">
        <w:r w:rsidR="00FC7849">
          <w:rPr>
            <w:rFonts w:ascii="Times New Roman" w:eastAsia="Times New Roman" w:hAnsi="Times New Roman" w:cs="Times New Roman"/>
            <w:sz w:val="24"/>
            <w:szCs w:val="24"/>
          </w:rPr>
          <w:t>berdiam</w:t>
        </w:r>
        <w:proofErr w:type="spellEnd"/>
        <w:r w:rsidR="00FC784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7849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FC784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7849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93" w:author="Microsoft Office User" w:date="2022-07-15T10:00:00Z">
        <w:r w:rsidDel="00FC7849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94" w:author="Microsoft Office User" w:date="2022-07-15T10:00:00Z">
        <w:r w:rsidR="00FC7849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FC784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C7849">
          <w:rPr>
            <w:rFonts w:ascii="Times New Roman" w:eastAsia="Times New Roman" w:hAnsi="Times New Roman" w:cs="Times New Roman"/>
            <w:sz w:val="24"/>
            <w:szCs w:val="24"/>
          </w:rPr>
          <w:t>menj</w:t>
        </w:r>
        <w:r w:rsidR="00FC7849">
          <w:rPr>
            <w:rFonts w:ascii="Times New Roman" w:eastAsia="Times New Roman" w:hAnsi="Times New Roman" w:cs="Times New Roman"/>
            <w:sz w:val="24"/>
            <w:szCs w:val="24"/>
          </w:rPr>
          <w:t>adi</w:t>
        </w:r>
        <w:proofErr w:type="spellEnd"/>
        <w:r w:rsidR="00FC784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FC7849">
        <w:rPr>
          <w:rFonts w:ascii="Times New Roman" w:eastAsia="Times New Roman" w:hAnsi="Times New Roman" w:cs="Times New Roman"/>
          <w:strike/>
          <w:sz w:val="24"/>
          <w:szCs w:val="24"/>
          <w:rPrChange w:id="95" w:author="Microsoft Office User" w:date="2022-07-15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FC7849">
        <w:rPr>
          <w:rFonts w:ascii="Times New Roman" w:eastAsia="Times New Roman" w:hAnsi="Times New Roman" w:cs="Times New Roman"/>
          <w:strike/>
          <w:sz w:val="24"/>
          <w:szCs w:val="24"/>
          <w:rPrChange w:id="96" w:author="Microsoft Office User" w:date="2022-07-15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dimana</w:t>
      </w:r>
      <w:proofErr w:type="spellEnd"/>
      <w:r w:rsidRPr="00FC7849">
        <w:rPr>
          <w:rFonts w:ascii="Times New Roman" w:eastAsia="Times New Roman" w:hAnsi="Times New Roman" w:cs="Times New Roman"/>
          <w:strike/>
          <w:sz w:val="24"/>
          <w:szCs w:val="24"/>
          <w:rPrChange w:id="97" w:author="Microsoft Office User" w:date="2022-07-15T09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-mana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9F1592" w14:textId="4A5E61D4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98" w:author="Microsoft Office User" w:date="2022-07-15T10:02:00Z">
        <w:r w:rsidRPr="00C50A1E" w:rsidDel="00FC7849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9" w:author="Microsoft Office User" w:date="2022-07-15T10:02:00Z">
        <w:r w:rsidRPr="00C50A1E" w:rsidDel="002040E4">
          <w:rPr>
            <w:rFonts w:ascii="Times New Roman" w:eastAsia="Times New Roman" w:hAnsi="Times New Roman" w:cs="Times New Roman"/>
            <w:sz w:val="24"/>
            <w:szCs w:val="24"/>
          </w:rPr>
          <w:delText xml:space="preserve">tiba-tiba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del w:id="100" w:author="Microsoft Office User" w:date="2022-07-15T10:03:00Z">
        <w:r w:rsidDel="002040E4">
          <w:rPr>
            <w:rFonts w:ascii="Times New Roman" w:eastAsia="Times New Roman" w:hAnsi="Times New Roman" w:cs="Times New Roman"/>
            <w:sz w:val="24"/>
            <w:szCs w:val="24"/>
          </w:rPr>
          <w:delText xml:space="preserve">ikut tergelincir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1" w:author="Microsoft Office User" w:date="2022-07-15T10:03:00Z">
        <w:r w:rsidDel="002040E4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  <w:r w:rsidRPr="00C50A1E" w:rsidDel="002040E4">
          <w:rPr>
            <w:rFonts w:ascii="Times New Roman" w:eastAsia="Times New Roman" w:hAnsi="Times New Roman" w:cs="Times New Roman"/>
            <w:sz w:val="24"/>
            <w:szCs w:val="24"/>
          </w:rPr>
          <w:delText xml:space="preserve">kanan </w:delText>
        </w:r>
      </w:del>
      <w:ins w:id="102" w:author="Microsoft Office User" w:date="2022-07-15T10:03:00Z">
        <w:r w:rsidR="002040E4">
          <w:rPr>
            <w:rFonts w:ascii="Times New Roman" w:eastAsia="Times New Roman" w:hAnsi="Times New Roman" w:cs="Times New Roman"/>
            <w:sz w:val="24"/>
            <w:szCs w:val="24"/>
          </w:rPr>
          <w:t>bertambah</w:t>
        </w:r>
        <w:r w:rsidR="002040E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0B537C" w14:textId="18DD1B9B" w:rsidR="00927764" w:rsidRPr="00C50A1E" w:rsidRDefault="00927764" w:rsidP="009B4010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</w:t>
      </w:r>
      <w:ins w:id="103" w:author="Microsoft Office User" w:date="2022-07-15T10:01:00Z">
        <w:r w:rsidR="00FC7849">
          <w:rPr>
            <w:rFonts w:ascii="Times New Roman" w:eastAsia="Times New Roman" w:hAnsi="Times New Roman" w:cs="Times New Roman"/>
            <w:sz w:val="24"/>
            <w:szCs w:val="24"/>
          </w:rPr>
          <w:t>aha</w:t>
        </w:r>
      </w:ins>
      <w:proofErr w:type="spellEnd"/>
      <w:del w:id="104" w:author="Microsoft Office User" w:date="2022-07-15T10:01:00Z">
        <w:r w:rsidRPr="00C50A1E" w:rsidDel="00FC7849">
          <w:rPr>
            <w:rFonts w:ascii="Times New Roman" w:eastAsia="Times New Roman" w:hAnsi="Times New Roman" w:cs="Times New Roman"/>
            <w:sz w:val="24"/>
            <w:szCs w:val="24"/>
          </w:rPr>
          <w:delText>AHA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48EA6E5" w14:textId="77777777" w:rsidR="00927764" w:rsidRPr="00C50A1E" w:rsidRDefault="00927764" w:rsidP="009B4010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FA579C8" w14:textId="77777777" w:rsidR="00927764" w:rsidRPr="00C50A1E" w:rsidRDefault="00927764" w:rsidP="00927764"/>
    <w:p w14:paraId="7A3DB848" w14:textId="77777777" w:rsidR="00927764" w:rsidRPr="005A045A" w:rsidRDefault="00927764" w:rsidP="00927764">
      <w:pPr>
        <w:rPr>
          <w:i/>
        </w:rPr>
      </w:pPr>
    </w:p>
    <w:p w14:paraId="2CD39F1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D89FADC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7-15T09:36:00Z" w:initials="MOU">
    <w:p w14:paraId="74F7200E" w14:textId="7ED31E04" w:rsidR="009B4010" w:rsidRDefault="009B401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F720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BB3B6" w16cex:dateUtc="2022-07-15T0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F7200E" w16cid:durableId="267BB3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6C392" w14:textId="77777777" w:rsidR="009F02C6" w:rsidRDefault="009F02C6">
      <w:r>
        <w:separator/>
      </w:r>
    </w:p>
  </w:endnote>
  <w:endnote w:type="continuationSeparator" w:id="0">
    <w:p w14:paraId="1424EAA9" w14:textId="77777777" w:rsidR="009F02C6" w:rsidRDefault="009F0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217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661B1B9" w14:textId="77777777" w:rsidR="00941E77" w:rsidRDefault="00000000">
    <w:pPr>
      <w:pStyle w:val="Footer"/>
    </w:pPr>
  </w:p>
  <w:p w14:paraId="6CEBBCAD" w14:textId="77777777" w:rsidR="00941E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13DF" w14:textId="77777777" w:rsidR="009F02C6" w:rsidRDefault="009F02C6">
      <w:r>
        <w:separator/>
      </w:r>
    </w:p>
  </w:footnote>
  <w:footnote w:type="continuationSeparator" w:id="0">
    <w:p w14:paraId="49675A21" w14:textId="77777777" w:rsidR="009F02C6" w:rsidRDefault="009F0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573696">
    <w:abstractNumId w:val="0"/>
  </w:num>
  <w:num w:numId="2" w16cid:durableId="2140953403">
    <w:abstractNumId w:val="2"/>
  </w:num>
  <w:num w:numId="3" w16cid:durableId="7787912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43911"/>
    <w:rsid w:val="000728F3"/>
    <w:rsid w:val="0012251A"/>
    <w:rsid w:val="002040E4"/>
    <w:rsid w:val="002318A3"/>
    <w:rsid w:val="002A13E7"/>
    <w:rsid w:val="0042167F"/>
    <w:rsid w:val="00633C85"/>
    <w:rsid w:val="007160CD"/>
    <w:rsid w:val="00924DF5"/>
    <w:rsid w:val="00927764"/>
    <w:rsid w:val="009B4010"/>
    <w:rsid w:val="009F02C6"/>
    <w:rsid w:val="00BA3637"/>
    <w:rsid w:val="00C20908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CA1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9B4010"/>
  </w:style>
  <w:style w:type="character" w:styleId="CommentReference">
    <w:name w:val="annotation reference"/>
    <w:basedOn w:val="DefaultParagraphFont"/>
    <w:uiPriority w:val="99"/>
    <w:semiHidden/>
    <w:unhideWhenUsed/>
    <w:rsid w:val="009B40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0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0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0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0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6</cp:revision>
  <dcterms:created xsi:type="dcterms:W3CDTF">2020-08-26T21:16:00Z</dcterms:created>
  <dcterms:modified xsi:type="dcterms:W3CDTF">2022-07-15T03:03:00Z</dcterms:modified>
</cp:coreProperties>
</file>