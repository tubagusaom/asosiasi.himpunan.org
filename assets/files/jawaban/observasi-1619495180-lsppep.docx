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6DFC" w14:textId="77777777" w:rsidR="00927764" w:rsidRPr="00955987" w:rsidRDefault="00927764" w:rsidP="00927764">
      <w:pPr>
        <w:spacing w:line="360" w:lineRule="auto"/>
        <w:jc w:val="center"/>
        <w:rPr>
          <w:rFonts w:ascii="Bookman Old Style" w:hAnsi="Bookman Old Style"/>
          <w:b/>
          <w:noProof/>
          <w:sz w:val="28"/>
          <w:szCs w:val="28"/>
          <w:lang w:val="id-ID"/>
          <w:rPrChange w:id="0" w:author="Microsoft Office User" w:date="2021-04-27T10:10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955987">
        <w:rPr>
          <w:rFonts w:ascii="Bookman Old Style" w:hAnsi="Bookman Old Style"/>
          <w:b/>
          <w:noProof/>
          <w:sz w:val="28"/>
          <w:szCs w:val="28"/>
          <w:lang w:val="id-ID"/>
          <w:rPrChange w:id="1" w:author="Microsoft Office User" w:date="2021-04-27T10:10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5</w:t>
      </w:r>
    </w:p>
    <w:p w14:paraId="1F2B4BF8" w14:textId="77777777" w:rsidR="00927764" w:rsidRPr="00955987" w:rsidRDefault="00927764" w:rsidP="00927764">
      <w:pPr>
        <w:jc w:val="center"/>
        <w:rPr>
          <w:rFonts w:ascii="Bookman Old Style" w:hAnsi="Bookman Old Style"/>
          <w:b/>
          <w:noProof/>
          <w:sz w:val="28"/>
          <w:szCs w:val="28"/>
          <w:lang w:val="id-ID"/>
          <w:rPrChange w:id="2" w:author="Microsoft Office User" w:date="2021-04-27T10:10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955987">
        <w:rPr>
          <w:rFonts w:ascii="Bookman Old Style" w:hAnsi="Bookman Old Style"/>
          <w:b/>
          <w:noProof/>
          <w:sz w:val="28"/>
          <w:szCs w:val="28"/>
          <w:lang w:val="id-ID"/>
          <w:rPrChange w:id="3" w:author="Microsoft Office User" w:date="2021-04-27T10:10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5B0E2064" w14:textId="77777777" w:rsidR="00927764" w:rsidRPr="00955987" w:rsidRDefault="00927764" w:rsidP="00927764">
      <w:pPr>
        <w:jc w:val="center"/>
        <w:rPr>
          <w:rFonts w:ascii="Cambria" w:hAnsi="Cambria" w:cs="Times New Roman"/>
          <w:noProof/>
          <w:sz w:val="24"/>
          <w:szCs w:val="24"/>
          <w:lang w:val="id-ID"/>
          <w:rPrChange w:id="4" w:author="Microsoft Office User" w:date="2021-04-27T10:10:00Z">
            <w:rPr>
              <w:rFonts w:ascii="Cambria" w:hAnsi="Cambria" w:cs="Times New Roman"/>
              <w:sz w:val="24"/>
              <w:szCs w:val="24"/>
            </w:rPr>
          </w:rPrChange>
        </w:rPr>
      </w:pPr>
    </w:p>
    <w:p w14:paraId="47FD781D" w14:textId="77777777" w:rsidR="00927764" w:rsidRPr="00955987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  <w:noProof/>
          <w:lang w:val="id-ID"/>
          <w:rPrChange w:id="5" w:author="Microsoft Office User" w:date="2021-04-27T10:10:00Z">
            <w:rPr>
              <w:rFonts w:ascii="Cambria" w:hAnsi="Cambria"/>
            </w:rPr>
          </w:rPrChange>
        </w:rPr>
      </w:pPr>
      <w:r w:rsidRPr="00955987">
        <w:rPr>
          <w:rFonts w:ascii="Cambria" w:hAnsi="Cambria" w:cs="Times New Roman"/>
          <w:noProof/>
          <w:sz w:val="24"/>
          <w:szCs w:val="24"/>
          <w:lang w:val="id-ID"/>
          <w:rPrChange w:id="6" w:author="Microsoft Office User" w:date="2021-04-27T10:10:00Z">
            <w:rPr>
              <w:rFonts w:ascii="Cambria" w:hAnsi="Cambria" w:cs="Times New Roman"/>
              <w:sz w:val="24"/>
              <w:szCs w:val="24"/>
            </w:rPr>
          </w:rPrChange>
        </w:rPr>
        <w:t>Suntinglah artikel berikut ini dengan menggunakan tanda-tanda koreksi.</w:t>
      </w:r>
    </w:p>
    <w:p w14:paraId="61F5DDEE" w14:textId="77777777" w:rsidR="00927764" w:rsidRPr="00955987" w:rsidRDefault="00927764" w:rsidP="00927764">
      <w:pPr>
        <w:rPr>
          <w:rFonts w:ascii="Cambria" w:hAnsi="Cambria"/>
          <w:noProof/>
          <w:lang w:val="id-ID"/>
          <w:rPrChange w:id="7" w:author="Microsoft Office User" w:date="2021-04-27T10:10:00Z">
            <w:rPr>
              <w:rFonts w:ascii="Cambria" w:hAnsi="Cambria"/>
            </w:rPr>
          </w:rPrChange>
        </w:rPr>
      </w:pPr>
    </w:p>
    <w:p w14:paraId="304FD4CB" w14:textId="77777777" w:rsidR="00927764" w:rsidRPr="0095598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8" w:author="Microsoft Office User" w:date="2021-04-27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kern w:val="36"/>
          <w:sz w:val="54"/>
          <w:szCs w:val="54"/>
          <w:lang w:val="id-ID"/>
          <w:rPrChange w:id="9" w:author="Microsoft Office User" w:date="2021-04-27T10:10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 Turun, Berat Badan Naik</w:t>
      </w:r>
    </w:p>
    <w:p w14:paraId="01A347B7" w14:textId="77777777" w:rsidR="00927764" w:rsidRPr="00955987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noProof/>
          <w:sz w:val="17"/>
          <w:szCs w:val="17"/>
          <w:lang w:val="id-ID"/>
          <w:rPrChange w:id="10" w:author="Microsoft Office User" w:date="2021-04-27T10:10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955987">
        <w:rPr>
          <w:rFonts w:ascii="Roboto" w:eastAsia="Times New Roman" w:hAnsi="Roboto" w:cs="Times New Roman"/>
          <w:noProof/>
          <w:sz w:val="17"/>
          <w:szCs w:val="17"/>
          <w:lang w:val="id-ID"/>
          <w:rPrChange w:id="11" w:author="Microsoft Office User" w:date="2021-04-27T10:10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5 Januari 2020   20:48 Diperbarui: 6 Januari 2020   05:43  61  10 3</w:t>
      </w:r>
    </w:p>
    <w:p w14:paraId="7002F465" w14:textId="77777777" w:rsidR="00927764" w:rsidRPr="00955987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noProof/>
          <w:sz w:val="21"/>
          <w:szCs w:val="21"/>
          <w:lang w:val="id-ID"/>
          <w:rPrChange w:id="12" w:author="Microsoft Office User" w:date="2021-04-27T10:10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1"/>
          <w:szCs w:val="21"/>
          <w:lang w:val="id-ID"/>
          <w:rPrChange w:id="13" w:author="Microsoft Office User" w:date="2021-04-27T10:10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2EDAFFD6" wp14:editId="229576C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BA62" w14:textId="77777777" w:rsidR="00927764" w:rsidRPr="00955987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noProof/>
          <w:sz w:val="18"/>
          <w:szCs w:val="18"/>
          <w:lang w:val="id-ID"/>
          <w:rPrChange w:id="14" w:author="Microsoft Office User" w:date="2021-04-27T10:1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18"/>
          <w:szCs w:val="18"/>
          <w:lang w:val="id-ID"/>
          <w:rPrChange w:id="15" w:author="Microsoft Office User" w:date="2021-04-27T10:1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Ilustrasi | unsplash.com</w:t>
      </w:r>
    </w:p>
    <w:p w14:paraId="4C091200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id-ID"/>
          <w:rPrChange w:id="17" w:author="Microsoft Office User" w:date="2021-04-27T10:1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 turun, berat badan naik, hubungan sama dia tetep temenan aja. Huft.</w:t>
      </w:r>
    </w:p>
    <w:p w14:paraId="13046005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Apa yang lebih romantis dari sepiring mie instan kemasan putih </w:t>
      </w:r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0" w:author="Microsoft Office User" w:date="2021-04-27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aromanya aduhai menggoda indera penciuman</w:t>
      </w:r>
      <w:ins w:id="21" w:author="Microsoft Office User" w:date="2021-04-27T10:11:00Z">
        <w:r w:rsidR="00955987" w:rsidRPr="00955987">
          <w:rPr>
            <w:rFonts w:ascii="Times New Roman" w:eastAsia="Times New Roman" w:hAnsi="Times New Roman" w:cs="Times New Roman"/>
            <w:strike/>
            <w:noProof/>
            <w:sz w:val="24"/>
            <w:szCs w:val="24"/>
            <w:lang w:val="id-ID"/>
            <w:rPrChange w:id="22" w:author="Microsoft Office User" w:date="2021-04-27T10:12:00Z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d-ID"/>
              </w:rPr>
            </w:rPrChange>
          </w:rPr>
          <w:t xml:space="preserve"> </w:t>
        </w:r>
      </w:ins>
      <w:del w:id="23" w:author="Microsoft Office User" w:date="2021-04-27T10:12:00Z">
        <w:r w:rsidRPr="00955987" w:rsidDel="00955987">
          <w:rPr>
            <w:rFonts w:ascii="Times New Roman" w:eastAsia="Times New Roman" w:hAnsi="Times New Roman" w:cs="Times New Roman"/>
            <w:strike/>
            <w:noProof/>
            <w:sz w:val="24"/>
            <w:szCs w:val="24"/>
            <w:lang w:val="id-ID"/>
            <w:rPrChange w:id="24" w:author="Microsoft Office User" w:date="2021-04-27T10:1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5" w:author="Microsoft Office User" w:date="2021-04-27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atau bakwan yang baru diangkat dari penggorengan di kala hujan?</w:t>
      </w:r>
    </w:p>
    <w:p w14:paraId="29E46760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Januari, hujan sehari-hari, begitu kata orang sering mengartikannya. Benar saja. Meski di tahun ini awal musim hujan di Indonesia mundur di antara Bulan November-Desember 2019, hujan benar-benar datang seperti perkiraan. Sudah sangat terasa</w:t>
      </w:r>
      <w:ins w:id="29" w:author="Microsoft Office User" w:date="2021-04-27T10:13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apalagi sejak awal tahun baru</w:t>
      </w:r>
      <w:ins w:id="31" w:author="Microsoft Office User" w:date="2021-04-27T10:14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33" w:author="Microsoft Office User" w:date="2021-04-27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3A5E9342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ins w:id="37" w:author="Microsoft Office User" w:date="2021-04-27T10:16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3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sering disalahkan karena mengundang kenangan</w:t>
      </w:r>
      <w:ins w:id="39" w:author="Microsoft Office User" w:date="2021-04-27T10:14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4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ternyata tak hanya pandai membuat perasaan hatimu </w:t>
      </w:r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41" w:author="Microsoft Office User" w:date="2021-04-27T10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4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ambyar, </w:t>
      </w:r>
      <w:del w:id="43" w:author="Microsoft Office User" w:date="2021-04-27T10:15:00Z">
        <w:r w:rsidRPr="00955987" w:rsidDel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44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pun </w:delText>
        </w:r>
      </w:del>
      <w:ins w:id="45" w:author="Microsoft Office User" w:date="2021-04-27T10:15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tetapi juga</w:t>
        </w:r>
        <w:r w:rsidR="00955987" w:rsidRP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46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47" w:author="Microsoft Office User" w:date="2021-04-27T10:18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mempengaruhi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4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 kita yang lain. Soal makan</w:t>
      </w:r>
      <w:ins w:id="49" w:author="Microsoft Office User" w:date="2021-04-27T10:18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, misalnya. </w:t>
        </w:r>
      </w:ins>
      <w:del w:id="50" w:author="Microsoft Office User" w:date="2021-04-27T10:18:00Z">
        <w:r w:rsidRPr="00955987" w:rsidDel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51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. 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Ya, hujan </w:t>
      </w:r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53" w:author="Microsoft Office User" w:date="2021-04-27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membuat kita jadi sering lapar. Kok bisa</w:t>
      </w:r>
      <w:ins w:id="55" w:author="Microsoft Office User" w:date="2021-04-27T10:14:00Z">
        <w:r w:rsid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ya?</w:t>
      </w:r>
    </w:p>
    <w:p w14:paraId="59442C75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  <w:rPrChange w:id="58" w:author="Microsoft Office User" w:date="2021-04-27T10:1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 Kita Merasa Lapar Ketika Hujan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5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 xml:space="preserve">Siapa yang suka merasa bahwa hujan datang bersama </w:t>
      </w:r>
      <w:ins w:id="60" w:author="Microsoft Office User" w:date="2021-04-27T10:19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nafsu </w:t>
        </w:r>
      </w:ins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1" w:author="Microsoft Office User" w:date="2021-04-27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makan yang tiba-tiba </w:t>
      </w:r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63" w:author="Microsoft Office User" w:date="2021-04-27T10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meningkat?</w:t>
      </w:r>
    </w:p>
    <w:p w14:paraId="276A6A69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Selain mengenang </w:t>
      </w:r>
      <w:ins w:id="67" w:author="Microsoft Office User" w:date="2021-04-27T10:20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si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6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dia, kegiatan yang paling asyik </w:t>
      </w:r>
      <w:ins w:id="69" w:author="Microsoft Office User" w:date="2021-04-27T10:20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dilakukan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saat hujan </w:t>
      </w:r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1" w:author="Microsoft Office User" w:date="2021-04-27T10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adalah makan. </w:t>
      </w:r>
      <w:ins w:id="73" w:author="Microsoft Office User" w:date="2021-04-27T10:20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Makanan yang biasanya </w:t>
        </w:r>
      </w:ins>
      <w:ins w:id="74" w:author="Microsoft Office User" w:date="2021-04-27T10:22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dianggap </w:t>
        </w:r>
      </w:ins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5" w:author="Microsoft Office User" w:date="2021-04-27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 disebut cuma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camilan, </w:t>
      </w:r>
      <w:ins w:id="77" w:author="Microsoft Office User" w:date="2021-04-27T10:23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ternyata </w:t>
        </w:r>
      </w:ins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78" w:author="Microsoft Office User" w:date="2021-04-27T10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7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jumlah kalorinya nyaris melebihi makan berat.</w:t>
      </w:r>
    </w:p>
    <w:p w14:paraId="3880F2D2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 xml:space="preserve">Sebungkus keripik </w:t>
      </w:r>
      <w:r w:rsidRPr="007A4BA2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2" w:author="Microsoft Office User" w:date="2021-04-27T10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dalam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kemasan</w:t>
      </w:r>
      <w:ins w:id="84" w:author="Microsoft Office User" w:date="2021-04-27T10:23:00Z">
        <w:r w:rsidR="007A4BA2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bisa </w:t>
      </w:r>
      <w:ins w:id="86" w:author="Microsoft Office User" w:date="2021-04-27T10:24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habis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87" w:author="Microsoft Office User" w:date="2021-04-27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8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porsi </w:t>
      </w:r>
      <w:ins w:id="89" w:author="Microsoft Office User" w:date="2021-04-27T10:24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sekaligus</w:t>
        </w:r>
      </w:ins>
      <w:ins w:id="90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ins w:id="91" w:author="Microsoft Office User" w:date="2021-04-27T10:24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2" w:author="Microsoft Office User" w:date="2021-04-27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 sekali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9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4" w:author="Microsoft Office User" w:date="2021-04-27T10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duduk.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9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ins w:id="96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Itu belum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97" w:author="Microsoft Office User" w:date="2021-04-27T10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Belum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9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cukup</w:t>
      </w:r>
      <w:ins w:id="99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del w:id="100" w:author="Microsoft Office User" w:date="2021-04-27T10:25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01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0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03" w:author="Microsoft Office User" w:date="2021-04-27T10:25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04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tambah </w:delText>
        </w:r>
      </w:del>
      <w:ins w:id="105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T</w:t>
        </w:r>
        <w:r w:rsidR="00880471" w:rsidRP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06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ambah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0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 gorengannya</w:t>
      </w:r>
      <w:ins w:id="108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del w:id="109" w:author="Microsoft Office User" w:date="2021-04-27T10:25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10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12" w:author="Microsoft Office User" w:date="2021-04-27T10:25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13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satu</w:delText>
        </w:r>
      </w:del>
      <w:ins w:id="114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S</w:t>
        </w:r>
        <w:r w:rsidR="00880471" w:rsidRP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15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atu</w:t>
        </w:r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, </w:t>
        </w:r>
      </w:ins>
      <w:del w:id="116" w:author="Microsoft Office User" w:date="2021-04-27T10:25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17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1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dua</w:t>
      </w:r>
      <w:ins w:id="119" w:author="Microsoft Office User" w:date="2021-04-27T10:25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,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20" w:author="Microsoft Office User" w:date="2021-04-27T10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biji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</w:t>
      </w:r>
      <w:ins w:id="122" w:author="Microsoft Office User" w:date="2021-04-27T10:26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kok</w:t>
      </w:r>
      <w:ins w:id="124" w:author="Microsoft Office User" w:date="2021-04-27T10:26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jadi lima?</w:t>
      </w:r>
    </w:p>
    <w:p w14:paraId="45F0305D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2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Hujan yang membuat suasana jadi lebih dingin </w:t>
      </w:r>
      <w:del w:id="128" w:author="Microsoft Office User" w:date="2021-04-27T10:26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29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ins w:id="130" w:author="Microsoft Office User" w:date="2021-04-27T10:26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–</w:t>
        </w:r>
      </w:ins>
      <w:r w:rsidRPr="00955987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31" w:author="Microsoft Office User" w:date="2021-04-27T10:1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memang bisa jadi salah satu pencetus mengapa kita jadi </w:t>
      </w:r>
      <w:ins w:id="133" w:author="Microsoft Office User" w:date="2021-04-27T10:26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lebih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 makan. </w:t>
      </w:r>
    </w:p>
    <w:p w14:paraId="2A7C43F7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 makanan</w:t>
      </w:r>
      <w:ins w:id="137" w:author="Microsoft Office User" w:date="2021-04-27T10:27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yang hangat,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38" w:author="Microsoft Office User" w:date="2021-04-27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3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seperti tahu </w:t>
      </w:r>
      <w:r w:rsidRPr="00880471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0" w:author="Microsoft Office User" w:date="2021-04-27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ins w:id="141" w:author="Microsoft Office User" w:date="2021-04-27T10:27:00Z">
        <w:r w:rsidR="00880471">
          <w:rPr>
            <w:rFonts w:ascii="Times New Roman" w:eastAsia="Times New Roman" w:hAnsi="Times New Roman" w:cs="Times New Roman"/>
            <w:strike/>
            <w:noProof/>
            <w:sz w:val="24"/>
            <w:szCs w:val="24"/>
            <w:lang w:val="id-ID"/>
          </w:rPr>
          <w:t xml:space="preserve"> </w:t>
        </w:r>
        <w:r w:rsidR="00880471" w:rsidRP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42" w:author="Microsoft Office User" w:date="2021-04-27T10:27:00Z">
              <w:rPr>
                <w:rFonts w:ascii="Times New Roman" w:eastAsia="Times New Roman" w:hAnsi="Times New Roman" w:cs="Times New Roman"/>
                <w:strike/>
                <w:noProof/>
                <w:sz w:val="24"/>
                <w:szCs w:val="24"/>
                <w:lang w:val="id-ID"/>
              </w:rPr>
            </w:rPrChange>
          </w:rPr>
          <w:t>goreng</w:t>
        </w:r>
        <w:r w:rsidR="00880471">
          <w:rPr>
            <w:rFonts w:ascii="Times New Roman" w:eastAsia="Times New Roman" w:hAnsi="Times New Roman" w:cs="Times New Roman"/>
            <w:strike/>
            <w:noProof/>
            <w:sz w:val="24"/>
            <w:szCs w:val="24"/>
            <w:lang w:val="id-ID"/>
          </w:rPr>
          <w:t>.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43" w:author="Microsoft Office User" w:date="2021-04-27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digoreng dadakan alias yang masih hangat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ins w:id="145" w:author="Microsoft Office User" w:date="2021-04-27T10:28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Saat makan,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46" w:author="Microsoft Office User" w:date="2021-04-27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 dengan makan,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tubuh akan mendapat "panas" akibat terjadinya peningkatan metabolisme </w:t>
      </w:r>
      <w:ins w:id="148" w:author="Microsoft Office User" w:date="2021-04-27T10:28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di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4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 tubuh. </w:t>
      </w:r>
    </w:p>
    <w:p w14:paraId="7C482EF2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 kenyataannya, dingin yang terjadi akibat hujan tidak benar-benar membuat tubuh memerlukan kalori tambahan dari makanan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52" w:author="Microsoft Office User" w:date="2021-04-27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lho. Dingin yang kita kira</w:t>
      </w:r>
      <w:ins w:id="154" w:author="Microsoft Office User" w:date="2021-04-27T10:28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ternyata tidak sedingin kenyataannya</w:t>
      </w:r>
      <w:ins w:id="156" w:author="Microsoft Office User" w:date="2021-04-27T10:28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57" w:author="Microsoft Office User" w:date="2021-04-27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, kok~</w:t>
      </w:r>
    </w:p>
    <w:p w14:paraId="783E0068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5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  <w:rPrChange w:id="159" w:author="Microsoft Office User" w:date="2021-04-27T10:10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 Ini yang Bisa Jadi Sebabnya...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 xml:space="preserve">Selama hujan datang, tentu kita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61" w:author="Microsoft Office User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lebih suka berlindung dalam ruangan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63" w:author="Microsoft Office User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Ruangan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65" w:author="Microsoft Office User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membuat jarak kita dengan makanan </w:t>
      </w:r>
      <w:ins w:id="167" w:author="Microsoft Office User" w:date="2021-04-27T10:29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menjadi se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6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makin dekat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69" w:author="Microsoft Office User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Ya, ini soal akses makanan yang jadi tak lagi berjarak.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71" w:author="Microsoft Office User" w:date="2021-04-27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Ehem.</w:t>
      </w:r>
    </w:p>
    <w:p w14:paraId="7DA297C7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 dari segala jenis masakan dalam bentuk mie instan, biskuit-biskuit yang di</w:t>
      </w:r>
      <w:del w:id="174" w:author="Microsoft Office User" w:date="2021-04-27T10:29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75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 dalam toples cantik, atau bubuk-bubuk minuman manis dalam kemasan ekonomis. </w:t>
      </w:r>
    </w:p>
    <w:p w14:paraId="61A5B330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7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Semua harus ada di </w:t>
      </w:r>
      <w:ins w:id="179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lemari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80" w:author="Microsoft Office User" w:date="2021-04-27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penyimpanan</w:t>
      </w:r>
      <w:ins w:id="182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</w:t>
        </w:r>
      </w:ins>
      <w:del w:id="183" w:author="Microsoft Office User" w:date="2021-04-27T10:30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84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 S</w:delText>
        </w:r>
      </w:del>
      <w:ins w:id="185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s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ebagai bahan persediaan</w:t>
      </w:r>
      <w:ins w:id="187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8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karena </w:t>
      </w:r>
      <w:ins w:id="189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untuk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90" w:author="Microsoft Office User" w:date="2021-04-27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keluar </w:t>
      </w:r>
      <w:ins w:id="192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rumah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waktu hujan </w:t>
      </w:r>
      <w:del w:id="194" w:author="Microsoft Office User" w:date="2021-04-27T10:30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95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itu </w:delText>
        </w:r>
      </w:del>
      <w:ins w:id="196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akan</w:t>
        </w:r>
        <w:r w:rsidR="00880471" w:rsidRP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197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19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membuat kita berpikir berkali-kali.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199" w:author="Microsoft Office User" w:date="2021-04-27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 merepotkan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2CD8290E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Tidak ada salahnya makan saat hujan. </w:t>
      </w:r>
      <w:ins w:id="203" w:author="Microsoft Office User" w:date="2021-04-27T10:30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Hal </w:t>
        </w:r>
      </w:ins>
      <w:del w:id="204" w:author="Microsoft Office User" w:date="2021-04-27T10:31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05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Yang </w:delText>
        </w:r>
      </w:del>
      <w:ins w:id="206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y</w:t>
        </w:r>
        <w:r w:rsidR="00880471" w:rsidRPr="00955987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07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ang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0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 membuatnya salah adalah pemilihan makanan</w:t>
      </w:r>
      <w:ins w:id="209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nya.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11" w:author="Microsoft Office User" w:date="2021-04-27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 yang tidak tahu diri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Yang penting enak, kalori belakangan?</w:t>
      </w:r>
    </w:p>
    <w:p w14:paraId="7BABD825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Coba </w:t>
      </w:r>
      <w:ins w:id="215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deh, mulai </w:t>
      </w:r>
      <w:ins w:id="217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s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1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 dulu dengan memperhatikan label informasi gizi ketika kamu memakan makanan kemasan. Atau</w:t>
      </w:r>
      <w:ins w:id="219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jika ingin minum yang hangat-hangat, takar</w:t>
      </w:r>
      <w:ins w:id="221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an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gulanya jangan </w:t>
      </w:r>
      <w:ins w:id="223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berlebihan </w:t>
        </w:r>
      </w:ins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24" w:author="Microsoft Office User" w:date="2021-04-27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Sebab</w:t>
      </w:r>
      <w:ins w:id="226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2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kamu sudah terlalu manis</w:t>
      </w:r>
      <w:ins w:id="228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 Begitu, kan,</w:t>
        </w:r>
      </w:ins>
      <w:del w:id="229" w:author="Microsoft Office User" w:date="2021-04-27T10:31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30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kata dia</w:t>
      </w:r>
      <w:ins w:id="232" w:author="Microsoft Office User" w:date="2021-04-27T10:31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?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r w:rsidRPr="00880471">
        <w:rPr>
          <w:rFonts w:ascii="Times New Roman" w:eastAsia="Times New Roman" w:hAnsi="Times New Roman" w:cs="Times New Roman"/>
          <w:i/>
          <w:iCs/>
          <w:strike/>
          <w:noProof/>
          <w:sz w:val="24"/>
          <w:szCs w:val="24"/>
          <w:lang w:val="id-ID"/>
          <w:rPrChange w:id="234" w:author="Microsoft Office User" w:date="2021-04-27T10:3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khan.</w:t>
      </w:r>
    </w:p>
    <w:p w14:paraId="0A901063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3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 musim hujan, rasa</w:t>
      </w:r>
      <w:ins w:id="237" w:author="Microsoft Office User" w:date="2021-04-27T10:32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 </w:t>
        </w:r>
      </w:ins>
      <w:del w:id="238" w:author="Microsoft Office User" w:date="2021-04-27T10:32:00Z">
        <w:r w:rsidRPr="00955987" w:rsidDel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  <w:rPrChange w:id="239" w:author="Microsoft Office User" w:date="2021-04-27T10:1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malas bergerak juga bisa jadi biang </w:t>
      </w:r>
      <w:ins w:id="241" w:author="Microsoft Office User" w:date="2021-04-27T10:32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kenaikan 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 badan</w:t>
      </w:r>
      <w:ins w:id="243" w:author="Microsoft Office User" w:date="2021-04-27T10:32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.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45" w:author="Microsoft Office User" w:date="2021-04-27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 lebih suka naiknya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Apalagi</w:t>
      </w:r>
      <w:ins w:id="247" w:author="Microsoft Office User" w:date="2021-04-27T10:32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>,</w:t>
        </w:r>
      </w:ins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4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munculnya kaum-kaum rebahan yang </w:t>
      </w:r>
      <w:ins w:id="249" w:author="Microsoft Office User" w:date="2021-04-27T10:32:00Z">
        <w:r w:rsidR="00880471">
          <w:rPr>
            <w:rFonts w:ascii="Times New Roman" w:eastAsia="Times New Roman" w:hAnsi="Times New Roman" w:cs="Times New Roman"/>
            <w:noProof/>
            <w:sz w:val="24"/>
            <w:szCs w:val="24"/>
            <w:lang w:val="id-ID"/>
          </w:rPr>
          <w:t xml:space="preserve">hanya </w:t>
        </w:r>
      </w:ins>
      <w:bookmarkStart w:id="250" w:name="_GoBack"/>
      <w:r w:rsidRPr="00880471">
        <w:rPr>
          <w:rFonts w:ascii="Times New Roman" w:eastAsia="Times New Roman" w:hAnsi="Times New Roman" w:cs="Times New Roman"/>
          <w:strike/>
          <w:noProof/>
          <w:sz w:val="24"/>
          <w:szCs w:val="24"/>
          <w:lang w:val="id-ID"/>
          <w:rPrChange w:id="251" w:author="Microsoft Office User" w:date="2021-04-27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bookmarkEnd w:id="250"/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2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tiduran dan hanya buka tutup media sosial atau pura-pura sibuk padahal tidak ada yang nge-chat. </w:t>
      </w:r>
    </w:p>
    <w:p w14:paraId="53D14CB4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3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4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 seperti inilah yang membuat lemak-lemak yang seharusnya dibakar jadi memilih ikutan mager saja. Jadi simpanan ditubuhmu, dimana-mana.</w:t>
      </w:r>
    </w:p>
    <w:p w14:paraId="1F786BB6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5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6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Jadi, jangan salahkan hujannya. Soal nafsu makan ini lebih banyak salahnya di kamu. Kamu yang tidak bisa mengendalikan diri. Kalau tiba-tiba berat badan ikut tergelincir makin kekanan di saat hujan. Coba ingat-ingat apa yang kamu makan saat hujan?</w:t>
      </w:r>
    </w:p>
    <w:p w14:paraId="69C8E22E" w14:textId="77777777" w:rsidR="00927764" w:rsidRPr="0095598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7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8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 rebus kuah susu ditambah telur. Ya bisalah lebih dari 500 kalori. HAHA. </w:t>
      </w:r>
    </w:p>
    <w:p w14:paraId="5A9A0056" w14:textId="77777777" w:rsidR="00927764" w:rsidRPr="00955987" w:rsidRDefault="00927764" w:rsidP="00927764">
      <w:pPr>
        <w:shd w:val="clear" w:color="auto" w:fill="F5F5F5"/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59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60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Salam,</w:t>
      </w:r>
      <w:r w:rsidRPr="00955987">
        <w:rPr>
          <w:rFonts w:ascii="Times New Roman" w:eastAsia="Times New Roman" w:hAnsi="Times New Roman" w:cs="Times New Roman"/>
          <w:noProof/>
          <w:sz w:val="24"/>
          <w:szCs w:val="24"/>
          <w:lang w:val="id-ID"/>
          <w:rPrChange w:id="261" w:author="Microsoft Office User" w:date="2021-04-27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  <w:t>Listhia H. Rahman</w:t>
      </w:r>
    </w:p>
    <w:p w14:paraId="610BC639" w14:textId="77777777" w:rsidR="00927764" w:rsidRPr="00955987" w:rsidRDefault="00927764" w:rsidP="00927764">
      <w:pPr>
        <w:rPr>
          <w:noProof/>
          <w:lang w:val="id-ID"/>
          <w:rPrChange w:id="262" w:author="Microsoft Office User" w:date="2021-04-27T10:10:00Z">
            <w:rPr/>
          </w:rPrChange>
        </w:rPr>
      </w:pPr>
    </w:p>
    <w:p w14:paraId="1BC05087" w14:textId="77777777" w:rsidR="00927764" w:rsidRPr="00955987" w:rsidRDefault="00927764" w:rsidP="00927764">
      <w:pPr>
        <w:rPr>
          <w:i/>
          <w:noProof/>
          <w:lang w:val="id-ID"/>
          <w:rPrChange w:id="263" w:author="Microsoft Office User" w:date="2021-04-27T10:10:00Z">
            <w:rPr>
              <w:i/>
            </w:rPr>
          </w:rPrChange>
        </w:rPr>
      </w:pPr>
    </w:p>
    <w:p w14:paraId="3BDDFA06" w14:textId="77777777" w:rsidR="00927764" w:rsidRPr="00955987" w:rsidRDefault="00927764" w:rsidP="00927764">
      <w:pPr>
        <w:rPr>
          <w:rFonts w:ascii="Cambria" w:hAnsi="Cambria"/>
          <w:i/>
          <w:noProof/>
          <w:sz w:val="18"/>
          <w:szCs w:val="18"/>
          <w:lang w:val="id-ID"/>
          <w:rPrChange w:id="264" w:author="Microsoft Office User" w:date="2021-04-27T10:10:00Z">
            <w:rPr>
              <w:rFonts w:ascii="Cambria" w:hAnsi="Cambria"/>
              <w:i/>
              <w:sz w:val="18"/>
              <w:szCs w:val="18"/>
            </w:rPr>
          </w:rPrChange>
        </w:rPr>
      </w:pPr>
      <w:r w:rsidRPr="00955987">
        <w:rPr>
          <w:rFonts w:ascii="Cambria" w:hAnsi="Cambria"/>
          <w:i/>
          <w:noProof/>
          <w:sz w:val="18"/>
          <w:szCs w:val="18"/>
          <w:lang w:val="id-ID"/>
          <w:rPrChange w:id="265" w:author="Microsoft Office User" w:date="2021-04-27T10:10:00Z">
            <w:rPr>
              <w:rFonts w:ascii="Cambria" w:hAnsi="Cambria"/>
              <w:i/>
              <w:sz w:val="18"/>
              <w:szCs w:val="18"/>
            </w:rPr>
          </w:rPrChange>
        </w:rPr>
        <w:t xml:space="preserve">Sumber: </w:t>
      </w:r>
      <w:r w:rsidR="009A55B1" w:rsidRPr="00955987">
        <w:rPr>
          <w:noProof/>
          <w:lang w:val="id-ID"/>
          <w:rPrChange w:id="266" w:author="Microsoft Office User" w:date="2021-04-27T10:10:00Z">
            <w:rPr/>
          </w:rPrChange>
        </w:rPr>
        <w:fldChar w:fldCharType="begin"/>
      </w:r>
      <w:r w:rsidR="009A55B1" w:rsidRPr="00955987">
        <w:rPr>
          <w:noProof/>
          <w:lang w:val="id-ID"/>
          <w:rPrChange w:id="267" w:author="Microsoft Office User" w:date="2021-04-27T10:10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9A55B1" w:rsidRPr="00955987">
        <w:rPr>
          <w:noProof/>
          <w:lang w:val="id-ID"/>
          <w:rPrChange w:id="268" w:author="Microsoft Office User" w:date="2021-04-27T10:10:00Z">
            <w:rPr/>
          </w:rPrChange>
        </w:rPr>
        <w:fldChar w:fldCharType="separate"/>
      </w:r>
      <w:r w:rsidRPr="00955987">
        <w:rPr>
          <w:rStyle w:val="Hyperlink"/>
          <w:rFonts w:ascii="Cambria" w:hAnsi="Cambria"/>
          <w:i/>
          <w:noProof/>
          <w:sz w:val="18"/>
          <w:szCs w:val="18"/>
          <w:lang w:val="id-ID"/>
          <w:rPrChange w:id="269" w:author="Microsoft Office User" w:date="2021-04-27T10:10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9A55B1" w:rsidRPr="00955987">
        <w:rPr>
          <w:rStyle w:val="Hyperlink"/>
          <w:rFonts w:ascii="Cambria" w:hAnsi="Cambria"/>
          <w:i/>
          <w:noProof/>
          <w:sz w:val="18"/>
          <w:szCs w:val="18"/>
          <w:lang w:val="id-ID"/>
          <w:rPrChange w:id="270" w:author="Microsoft Office User" w:date="2021-04-27T10:10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4DCD8DBF" w14:textId="77777777" w:rsidR="00924DF5" w:rsidRPr="00955987" w:rsidRDefault="00924DF5">
      <w:pPr>
        <w:rPr>
          <w:noProof/>
          <w:lang w:val="id-ID"/>
          <w:rPrChange w:id="271" w:author="Microsoft Office User" w:date="2021-04-27T10:10:00Z">
            <w:rPr/>
          </w:rPrChange>
        </w:rPr>
      </w:pPr>
    </w:p>
    <w:sectPr w:rsidR="00924DF5" w:rsidRPr="00955987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D4170" w14:textId="77777777" w:rsidR="009A55B1" w:rsidRDefault="009A55B1">
      <w:r>
        <w:separator/>
      </w:r>
    </w:p>
  </w:endnote>
  <w:endnote w:type="continuationSeparator" w:id="0">
    <w:p w14:paraId="26005569" w14:textId="77777777" w:rsidR="009A55B1" w:rsidRDefault="009A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22BF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88E78C7" w14:textId="77777777" w:rsidR="00941E77" w:rsidRDefault="009A55B1">
    <w:pPr>
      <w:pStyle w:val="Footer"/>
    </w:pPr>
  </w:p>
  <w:p w14:paraId="6CBC4B66" w14:textId="77777777" w:rsidR="00941E77" w:rsidRDefault="009A55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0485D" w14:textId="77777777" w:rsidR="009A55B1" w:rsidRDefault="009A55B1">
      <w:r>
        <w:separator/>
      </w:r>
    </w:p>
  </w:footnote>
  <w:footnote w:type="continuationSeparator" w:id="0">
    <w:p w14:paraId="3DDD78DF" w14:textId="77777777" w:rsidR="009A55B1" w:rsidRDefault="009A5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7A4BA2"/>
    <w:rsid w:val="00880471"/>
    <w:rsid w:val="00924DF5"/>
    <w:rsid w:val="00927764"/>
    <w:rsid w:val="00955987"/>
    <w:rsid w:val="009A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9A14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55987"/>
  </w:style>
  <w:style w:type="paragraph" w:styleId="BalloonText">
    <w:name w:val="Balloon Text"/>
    <w:basedOn w:val="Normal"/>
    <w:link w:val="BalloonTextChar"/>
    <w:uiPriority w:val="99"/>
    <w:semiHidden/>
    <w:unhideWhenUsed/>
    <w:rsid w:val="009559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2CE884-F873-0B4D-911A-8D5A889C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626</Words>
  <Characters>3569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2021-04-27T03:33:00Z</dcterms:created>
  <dcterms:modified xsi:type="dcterms:W3CDTF">2021-04-27T03:33:00Z</dcterms:modified>
</cp:coreProperties>
</file>