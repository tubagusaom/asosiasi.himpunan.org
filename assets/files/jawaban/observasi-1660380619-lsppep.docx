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F5C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E54C87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59ACDBA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ED32C6A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4A40E0C" w14:textId="77777777" w:rsidTr="00821BA2">
        <w:tc>
          <w:tcPr>
            <w:tcW w:w="9350" w:type="dxa"/>
          </w:tcPr>
          <w:p w14:paraId="665BC229" w14:textId="77777777" w:rsidR="00BE098E" w:rsidRDefault="00BE098E" w:rsidP="00821BA2">
            <w:pPr>
              <w:pStyle w:val="ListParagraph"/>
              <w:ind w:left="0"/>
            </w:pPr>
          </w:p>
          <w:p w14:paraId="69348F0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0612F6F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B6567E7" w14:textId="21533CF5" w:rsidR="00BE098E" w:rsidDel="000D3E08" w:rsidRDefault="00BE098E" w:rsidP="000D3E08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rPr>
                <w:del w:id="0" w:author="Eni Karsiningsih" w:date="2022-08-13T15:36:00Z"/>
              </w:rPr>
              <w:pPrChange w:id="1" w:author="Eni Karsiningsih" w:date="2022-08-13T15:3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ins w:id="2" w:author="Eni Karsiningsih" w:date="2022-08-13T15:36:00Z">
              <w:r w:rsidR="000D3E08">
                <w:t xml:space="preserve">dan </w:t>
              </w:r>
              <w:proofErr w:type="spellStart"/>
              <w:r w:rsidR="000D3E08">
                <w:t>efisien</w:t>
              </w:r>
              <w:proofErr w:type="spellEnd"/>
              <w:r w:rsidR="000D3E08">
                <w:t xml:space="preserve"> </w:t>
              </w:r>
            </w:ins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C4FD3B3" w14:textId="7E110FDD" w:rsidR="00BE098E" w:rsidRDefault="00BE098E" w:rsidP="000D3E08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del w:id="3" w:author="Eni Karsiningsih" w:date="2022-08-13T15:36:00Z">
              <w:r w:rsidDel="000D3E08">
                <w:tab/>
              </w:r>
              <w:r w:rsidDel="000D3E08">
                <w:tab/>
                <w:delText>s</w:delText>
              </w:r>
            </w:del>
            <w:proofErr w:type="spellStart"/>
            <w:ins w:id="4" w:author="Eni Karsiningsih" w:date="2022-08-13T15:36:00Z">
              <w:r w:rsidR="000D3E08">
                <w:t>s</w:t>
              </w:r>
            </w:ins>
            <w:r>
              <w:t>asaran</w:t>
            </w:r>
            <w:proofErr w:type="spellEnd"/>
            <w:r>
              <w:t>.</w:t>
            </w:r>
          </w:p>
          <w:p w14:paraId="6D793824" w14:textId="04E0703E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5" w:author="Eni Karsiningsih" w:date="2022-08-13T15:37:00Z">
              <w:r w:rsidR="000D3E08">
                <w:t>pengetahuan</w:t>
              </w:r>
              <w:proofErr w:type="spellEnd"/>
              <w:r w:rsidR="000D3E08">
                <w:t xml:space="preserve"> yang </w:t>
              </w:r>
            </w:ins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E6BAD2B" w14:textId="08BFB0D6" w:rsidR="00BE098E" w:rsidRDefault="00BE098E" w:rsidP="000D3E08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pPrChange w:id="6" w:author="Eni Karsiningsih" w:date="2022-08-13T15:3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7" w:author="Eni Karsiningsih" w:date="2022-08-13T15:38:00Z">
              <w:r w:rsidR="000D3E08">
                <w:t>Kerangka</w:t>
              </w:r>
              <w:proofErr w:type="spellEnd"/>
              <w:r w:rsidR="000D3E08">
                <w:t xml:space="preserve"> </w:t>
              </w:r>
              <w:proofErr w:type="spellStart"/>
              <w:r w:rsidR="000D3E08">
                <w:t>acuan</w:t>
              </w:r>
              <w:proofErr w:type="spellEnd"/>
              <w:r w:rsidR="000D3E08">
                <w:t xml:space="preserve"> </w:t>
              </w:r>
              <w:proofErr w:type="spellStart"/>
              <w:r w:rsidR="000D3E08">
                <w:t>dalam</w:t>
              </w:r>
              <w:proofErr w:type="spellEnd"/>
              <w:r w:rsidR="000D3E08">
                <w:t xml:space="preserve"> </w:t>
              </w:r>
              <w:proofErr w:type="spellStart"/>
              <w:r w:rsidR="000D3E08">
                <w:t>suatu</w:t>
              </w:r>
              <w:proofErr w:type="spellEnd"/>
              <w:r w:rsidR="000D3E08">
                <w:t xml:space="preserve"> proses </w:t>
              </w:r>
              <w:proofErr w:type="spellStart"/>
              <w:r w:rsidR="000D3E08">
                <w:t>belajar</w:t>
              </w:r>
              <w:proofErr w:type="spellEnd"/>
              <w:r w:rsidR="000D3E08">
                <w:t xml:space="preserve"> </w:t>
              </w:r>
              <w:proofErr w:type="spellStart"/>
              <w:r w:rsidR="000D3E08">
                <w:t>mengajar</w:t>
              </w:r>
              <w:proofErr w:type="spellEnd"/>
              <w:r w:rsidR="000D3E08">
                <w:t xml:space="preserve"> yang </w:t>
              </w:r>
            </w:ins>
            <w:ins w:id="8" w:author="Eni Karsiningsih" w:date="2022-08-13T15:39:00Z">
              <w:r w:rsidR="000D3E08">
                <w:t xml:space="preserve">  </w:t>
              </w:r>
            </w:ins>
            <w:proofErr w:type="spellStart"/>
            <w:ins w:id="9" w:author="Eni Karsiningsih" w:date="2022-08-13T15:38:00Z">
              <w:r w:rsidR="000D3E08">
                <w:t>diterapkan</w:t>
              </w:r>
              <w:proofErr w:type="spellEnd"/>
              <w:r w:rsidR="000D3E08">
                <w:t xml:space="preserve"> pada </w:t>
              </w:r>
              <w:proofErr w:type="spellStart"/>
              <w:r w:rsidR="000D3E08">
                <w:t>suatu</w:t>
              </w:r>
              <w:proofErr w:type="spellEnd"/>
              <w:r w:rsidR="000D3E08">
                <w:t xml:space="preserve"> Lembaga </w:t>
              </w:r>
            </w:ins>
            <w:ins w:id="10" w:author="Eni Karsiningsih" w:date="2022-08-13T15:39:00Z">
              <w:r w:rsidR="000D3E08">
                <w:t>Pendidikan.</w:t>
              </w:r>
            </w:ins>
            <w:del w:id="11" w:author="Eni Karsiningsih" w:date="2022-08-13T15:39:00Z">
              <w:r w:rsidDel="000D3E08">
                <w:delText>perangkat mata pelajaran yang diajarkan pada lembaga</w:delText>
              </w:r>
            </w:del>
            <w:r>
              <w:t xml:space="preserve"> </w:t>
            </w:r>
          </w:p>
          <w:p w14:paraId="63DF40A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del w:id="12" w:author="Eni Karsiningsih" w:date="2022-08-13T15:38:00Z">
              <w:r w:rsidDel="000D3E08">
                <w:delText>pendidikan.</w:delText>
              </w:r>
            </w:del>
          </w:p>
          <w:p w14:paraId="06BF63EB" w14:textId="635DCFC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ins w:id="13" w:author="Eni Karsiningsih" w:date="2022-08-13T15:37:00Z">
              <w:r w:rsidR="000D3E08">
                <w:t>P</w:t>
              </w:r>
            </w:ins>
            <w:del w:id="14" w:author="Eni Karsiningsih" w:date="2022-08-13T15:37:00Z">
              <w:r w:rsidDel="000D3E08">
                <w:delText>p</w:delText>
              </w:r>
            </w:del>
            <w:r>
              <w:t>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768D26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B5CEE2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0728DFC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461DA312" w14:textId="7BC8601F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15" w:author="Eni Karsiningsih" w:date="2022-08-13T15:39:00Z">
              <w:r w:rsidR="000D3E08">
                <w:t>suatu</w:t>
              </w:r>
              <w:proofErr w:type="spellEnd"/>
              <w:r w:rsidR="000D3E08">
                <w:t xml:space="preserve"> </w:t>
              </w:r>
            </w:ins>
            <w:del w:id="16" w:author="Eni Karsiningsih" w:date="2022-08-13T15:39:00Z">
              <w:r w:rsidDel="000D3E08">
                <w:delText xml:space="preserve">berhubungan dengan </w:delText>
              </w:r>
            </w:del>
            <w:proofErr w:type="spellStart"/>
            <w:r>
              <w:t>konsep</w:t>
            </w:r>
            <w:proofErr w:type="spellEnd"/>
            <w:ins w:id="17" w:author="Eni Karsiningsih" w:date="2022-08-13T15:39:00Z">
              <w:r w:rsidR="000D3E08">
                <w:t xml:space="preserve"> yang </w:t>
              </w:r>
            </w:ins>
            <w:proofErr w:type="spellStart"/>
            <w:ins w:id="18" w:author="Eni Karsiningsih" w:date="2022-08-13T15:40:00Z">
              <w:r w:rsidR="000D3E08">
                <w:t>terukur</w:t>
              </w:r>
            </w:ins>
            <w:proofErr w:type="spellEnd"/>
            <w:del w:id="19" w:author="Eni Karsiningsih" w:date="2022-08-13T15:39:00Z">
              <w:r w:rsidDel="000D3E08">
                <w:delText>.</w:delText>
              </w:r>
            </w:del>
          </w:p>
          <w:p w14:paraId="7A05B1D7" w14:textId="1BFA058B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ins w:id="20" w:author="Eni Karsiningsih" w:date="2022-08-13T15:40:00Z">
              <w:r w:rsidR="000D3E08">
                <w:t>suatu</w:t>
              </w:r>
              <w:proofErr w:type="spellEnd"/>
              <w:r w:rsidR="000D3E08">
                <w:t xml:space="preserve"> </w:t>
              </w:r>
            </w:ins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ins w:id="21" w:author="Eni Karsiningsih" w:date="2022-08-13T15:40:00Z">
              <w:r w:rsidR="000D3E08">
                <w:t>kerja</w:t>
              </w:r>
              <w:proofErr w:type="spellEnd"/>
              <w:r w:rsidR="000D3E08">
                <w:t xml:space="preserve"> yang </w:t>
              </w:r>
              <w:proofErr w:type="spellStart"/>
              <w:r w:rsidR="000D3E08">
                <w:t>mengacu</w:t>
              </w:r>
              <w:proofErr w:type="spellEnd"/>
              <w:r w:rsidR="000D3E08">
                <w:t xml:space="preserve"> pada </w:t>
              </w:r>
              <w:proofErr w:type="spellStart"/>
              <w:r w:rsidR="000D3E08">
                <w:t>visi</w:t>
              </w:r>
              <w:proofErr w:type="spellEnd"/>
              <w:r w:rsidR="000D3E08">
                <w:t xml:space="preserve"> dan </w:t>
              </w:r>
              <w:proofErr w:type="spellStart"/>
              <w:r w:rsidR="000D3E08">
                <w:t>misi</w:t>
              </w:r>
              <w:proofErr w:type="spellEnd"/>
              <w:r w:rsidR="000D3E08">
                <w:t xml:space="preserve"> yang </w:t>
              </w:r>
              <w:proofErr w:type="spellStart"/>
              <w:r w:rsidR="000D3E08">
                <w:t>ingin</w:t>
              </w:r>
            </w:ins>
            <w:proofErr w:type="spellEnd"/>
            <w:del w:id="22" w:author="Eni Karsiningsih" w:date="2022-08-13T15:41:00Z">
              <w:r w:rsidDel="00C24C94">
                <w:delText>mengenai asas serta usaha (dalam ketatanegaraan, perekonomian, dsb) yang akan dijalankan</w:delText>
              </w:r>
            </w:del>
            <w:ins w:id="23" w:author="Eni Karsiningsih" w:date="2022-08-13T15:41:00Z">
              <w:r w:rsidR="00C24C94">
                <w:t xml:space="preserve"> </w:t>
              </w:r>
              <w:proofErr w:type="spellStart"/>
              <w:r w:rsidR="00C24C94">
                <w:t>dicapai</w:t>
              </w:r>
            </w:ins>
            <w:proofErr w:type="spellEnd"/>
            <w:r>
              <w:t>.</w:t>
            </w:r>
          </w:p>
          <w:p w14:paraId="4784902C" w14:textId="5ED1891E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ins w:id="24" w:author="Eni Karsiningsih" w:date="2022-08-13T15:41:00Z">
              <w:r w:rsidR="00C24C94">
                <w:t xml:space="preserve"> </w:t>
              </w:r>
              <w:proofErr w:type="spellStart"/>
              <w:r w:rsidR="00C24C94">
                <w:t>atau</w:t>
              </w:r>
              <w:proofErr w:type="spellEnd"/>
              <w:r w:rsidR="00C24C94">
                <w:t xml:space="preserve"> </w:t>
              </w:r>
              <w:proofErr w:type="spellStart"/>
              <w:r w:rsidR="00C24C94">
                <w:t>dasar</w:t>
              </w:r>
            </w:ins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ins w:id="25" w:author="Eni Karsiningsih" w:date="2022-08-13T15:41:00Z">
              <w:r w:rsidR="00C24C94">
                <w:t>acuan</w:t>
              </w:r>
              <w:proofErr w:type="spellEnd"/>
              <w:r w:rsidR="00C24C94">
                <w:t xml:space="preserve"> </w:t>
              </w:r>
            </w:ins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ins w:id="26" w:author="Eni Karsiningsih" w:date="2022-08-13T15:41:00Z">
              <w:r w:rsidR="00C24C94">
                <w:t>dalam</w:t>
              </w:r>
              <w:proofErr w:type="spellEnd"/>
              <w:r w:rsidR="00C24C94">
                <w:t xml:space="preserve"> </w:t>
              </w:r>
            </w:ins>
            <w:del w:id="27" w:author="Eni Karsiningsih" w:date="2022-08-13T15:41:00Z">
              <w:r w:rsidDel="00C24C94">
                <w:delText xml:space="preserve">atau </w:delText>
              </w:r>
            </w:del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39BC69E" w14:textId="5FAC70FD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ins w:id="28" w:author="Eni Karsiningsih" w:date="2022-08-13T15:41:00Z">
              <w:r w:rsidR="00C24C94">
                <w:t xml:space="preserve">yang </w:t>
              </w:r>
              <w:proofErr w:type="spellStart"/>
              <w:r w:rsidR="00C24C94">
                <w:t>mempelajari</w:t>
              </w:r>
              <w:proofErr w:type="spellEnd"/>
              <w:r w:rsidR="00C24C94">
                <w:t xml:space="preserve"> </w:t>
              </w:r>
              <w:proofErr w:type="spellStart"/>
              <w:r w:rsidR="00C24C94">
                <w:t>metode-metode</w:t>
              </w:r>
              <w:proofErr w:type="spellEnd"/>
              <w:r w:rsidR="00C24C94">
                <w:t xml:space="preserve"> </w:t>
              </w:r>
              <w:proofErr w:type="spellStart"/>
              <w:r w:rsidR="00C24C94">
                <w:t>penelitian</w:t>
              </w:r>
            </w:ins>
            <w:proofErr w:type="spellEnd"/>
            <w:del w:id="29" w:author="Eni Karsiningsih" w:date="2022-08-13T15:41:00Z">
              <w:r w:rsidDel="00C24C94">
                <w:delText>tentang metode.</w:delText>
              </w:r>
            </w:del>
          </w:p>
          <w:p w14:paraId="4A1F850C" w14:textId="7015B7AD" w:rsidR="00BE098E" w:rsidDel="00C24C94" w:rsidRDefault="00BE098E" w:rsidP="00C24C9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0" w:author="Eni Karsiningsih" w:date="2022-08-13T15:42:00Z"/>
              </w:rPr>
              <w:pPrChange w:id="31" w:author="Eni Karsiningsih" w:date="2022-08-13T15:4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del w:id="32" w:author="Eni Karsiningsih" w:date="2022-08-13T15:42:00Z">
              <w:r w:rsidDel="00C24C94">
                <w:delText xml:space="preserve">mengikat warga kelompok </w:delText>
              </w:r>
            </w:del>
          </w:p>
          <w:p w14:paraId="363FFB8C" w14:textId="0D476577" w:rsidR="00BE098E" w:rsidDel="00C24C94" w:rsidRDefault="00BE098E" w:rsidP="00C24C94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rPr>
                <w:del w:id="33" w:author="Eni Karsiningsih" w:date="2022-08-13T15:42:00Z"/>
              </w:rPr>
              <w:pPrChange w:id="34" w:author="Eni Karsiningsih" w:date="2022-08-13T15:4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35" w:author="Eni Karsiningsih" w:date="2022-08-13T15:42:00Z">
              <w:r w:rsidDel="00C24C94">
                <w:tab/>
              </w:r>
              <w:r w:rsidDel="00C24C94">
                <w:tab/>
                <w:delText xml:space="preserve">dalam masyarakat, </w:delText>
              </w:r>
            </w:del>
            <w:proofErr w:type="spellStart"/>
            <w:ins w:id="36" w:author="Eni Karsiningsih" w:date="2022-08-13T15:42:00Z">
              <w:r w:rsidR="00C24C94">
                <w:t>mengikat</w:t>
              </w:r>
              <w:proofErr w:type="spellEnd"/>
              <w:r w:rsidR="00C24C94">
                <w:t xml:space="preserve"> dan </w:t>
              </w:r>
            </w:ins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FA1E9B3" w14:textId="748968A7" w:rsidR="00BE098E" w:rsidRDefault="00BE098E" w:rsidP="00C24C94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pPrChange w:id="37" w:author="Eni Karsiningsih" w:date="2022-08-13T15:4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38" w:author="Eni Karsiningsih" w:date="2022-08-13T15:42:00Z">
              <w:r w:rsidDel="00C24C94">
                <w:tab/>
              </w:r>
              <w:r w:rsidDel="00C24C94">
                <w:tab/>
                <w:delText>p</w:delText>
              </w:r>
            </w:del>
            <w:proofErr w:type="spellStart"/>
            <w:ins w:id="39" w:author="Eni Karsiningsih" w:date="2022-08-13T15:42:00Z">
              <w:r w:rsidR="00C24C94">
                <w:t>p</w:t>
              </w:r>
            </w:ins>
            <w:r>
              <w:t>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118F489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40E0135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6F536FBC" w14:textId="12D90E0A" w:rsidR="00BE098E" w:rsidDel="00C24C94" w:rsidRDefault="00BE098E" w:rsidP="00C24C94">
            <w:pPr>
              <w:pStyle w:val="ListParagraph"/>
              <w:tabs>
                <w:tab w:val="left" w:pos="2064"/>
                <w:tab w:val="left" w:pos="2513"/>
              </w:tabs>
              <w:ind w:left="2355" w:hanging="1980"/>
              <w:jc w:val="left"/>
              <w:rPr>
                <w:del w:id="40" w:author="Eni Karsiningsih" w:date="2022-08-13T15:43:00Z"/>
              </w:rPr>
              <w:pPrChange w:id="41" w:author="Eni Karsiningsih" w:date="2022-08-13T15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ins w:id="42" w:author="Eni Karsiningsih" w:date="2022-08-13T15:42:00Z">
              <w:r w:rsidR="00C24C94">
                <w:t>an</w:t>
              </w:r>
            </w:ins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EF26BCA" w14:textId="700BF711" w:rsidR="00BE098E" w:rsidRDefault="00BE098E" w:rsidP="00C24C94">
            <w:pPr>
              <w:pStyle w:val="ListParagraph"/>
              <w:tabs>
                <w:tab w:val="left" w:pos="2064"/>
                <w:tab w:val="left" w:pos="2513"/>
              </w:tabs>
              <w:ind w:left="2355" w:hanging="1980"/>
              <w:jc w:val="left"/>
              <w:pPrChange w:id="43" w:author="Eni Karsiningsih" w:date="2022-08-13T15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44" w:author="Eni Karsiningsih" w:date="2022-08-13T15:43:00Z">
              <w:r w:rsidDel="00C24C94">
                <w:tab/>
              </w:r>
              <w:r w:rsidDel="00C24C94">
                <w:tab/>
                <w:delText>lan</w:delText>
              </w:r>
            </w:del>
            <w:proofErr w:type="spellStart"/>
            <w:ins w:id="45" w:author="Eni Karsiningsih" w:date="2022-08-13T15:43:00Z">
              <w:r w:rsidR="00C24C94">
                <w:t>lan</w:t>
              </w:r>
            </w:ins>
            <w:r>
              <w:t>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ins w:id="46" w:author="Eni Karsiningsih" w:date="2022-08-13T15:43:00Z">
              <w:r w:rsidR="00C24C94">
                <w:t>bertahap</w:t>
              </w:r>
            </w:ins>
            <w:proofErr w:type="spellEnd"/>
            <w:del w:id="47" w:author="Eni Karsiningsih" w:date="2022-08-13T15:43:00Z">
              <w:r w:rsidDel="00C24C94">
                <w:delText>pasti</w:delText>
              </w:r>
            </w:del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651E252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0855F3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27A233A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AE8EA7E" w14:textId="77777777" w:rsidTr="00821BA2">
        <w:tc>
          <w:tcPr>
            <w:tcW w:w="9350" w:type="dxa"/>
          </w:tcPr>
          <w:p w14:paraId="74BB9250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478BF1D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298430">
    <w:abstractNumId w:val="0"/>
  </w:num>
  <w:num w:numId="2" w16cid:durableId="199564379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ni Karsiningsih">
    <w15:presenceInfo w15:providerId="None" w15:userId="Eni Karsiningsi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D3E08"/>
    <w:rsid w:val="0012251A"/>
    <w:rsid w:val="0042167F"/>
    <w:rsid w:val="00924DF5"/>
    <w:rsid w:val="00A11FB0"/>
    <w:rsid w:val="00BE098E"/>
    <w:rsid w:val="00C2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9BF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D3E0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Eni Karsiningsih</cp:lastModifiedBy>
  <cp:revision>3</cp:revision>
  <dcterms:created xsi:type="dcterms:W3CDTF">2022-08-13T08:02:00Z</dcterms:created>
  <dcterms:modified xsi:type="dcterms:W3CDTF">2022-08-13T08:43:00Z</dcterms:modified>
</cp:coreProperties>
</file>