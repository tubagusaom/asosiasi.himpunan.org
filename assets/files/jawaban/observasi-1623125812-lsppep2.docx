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EB2AE" w14:textId="7DFE8B17" w:rsidR="00F006DF" w:rsidRDefault="00F006DF" w:rsidP="00F006DF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>: DANDI PERMANA</w:t>
      </w:r>
    </w:p>
    <w:p w14:paraId="292AE353" w14:textId="315FDD09" w:rsidR="00F006DF" w:rsidRDefault="00F006DF" w:rsidP="00F006DF">
      <w:pPr>
        <w:spacing w:line="312" w:lineRule="auto"/>
        <w:rPr>
          <w:ins w:id="0" w:author="dandipermana0122@gmail.com" w:date="2021-06-08T11:15:00Z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17210217</w:t>
      </w:r>
      <w:bookmarkStart w:id="1" w:name="_GoBack"/>
      <w:bookmarkEnd w:id="1"/>
    </w:p>
    <w:p w14:paraId="05B85990" w14:textId="4EC2D6FE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C50991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0EE96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A2BF588" w14:textId="77777777" w:rsidTr="00D810B0">
        <w:tc>
          <w:tcPr>
            <w:tcW w:w="9350" w:type="dxa"/>
          </w:tcPr>
          <w:p w14:paraId="561C84D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5D3FA" w14:textId="2AB95B9B" w:rsidR="000A609D" w:rsidRPr="000A609D" w:rsidRDefault="00D80F46" w:rsidP="000A609D">
            <w:pPr>
              <w:spacing w:line="312" w:lineRule="auto"/>
              <w:jc w:val="center"/>
              <w:rPr>
                <w:ins w:id="2" w:author="dandipermana0122@gmail.com" w:date="2021-06-08T10:50:00Z"/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Start w:id="3"/>
          </w:p>
          <w:p w14:paraId="76DAA598" w14:textId="2B1058AF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D0FB06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DEF46B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79D35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AEB00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A34E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05E9F1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3"/>
            <w:r w:rsidR="000A609D">
              <w:rPr>
                <w:rStyle w:val="CommentReference"/>
                <w:lang w:val="en-US"/>
              </w:rPr>
              <w:commentReference w:id="3"/>
            </w:r>
          </w:p>
          <w:p w14:paraId="199E28D6" w14:textId="77777777" w:rsidR="00D80F46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AD4D6" w14:textId="77777777" w:rsidR="000A609D" w:rsidRDefault="000A609D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8C67D" w14:textId="77777777" w:rsidR="000A609D" w:rsidRPr="000A609D" w:rsidRDefault="000A609D" w:rsidP="000A609D">
            <w:pPr>
              <w:spacing w:line="480" w:lineRule="auto"/>
              <w:rPr>
                <w:ins w:id="4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5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5B383C6" w14:textId="77777777" w:rsidR="000A609D" w:rsidRPr="00A16D9B" w:rsidRDefault="000A609D" w:rsidP="000A609D">
            <w:pPr>
              <w:spacing w:line="480" w:lineRule="auto"/>
              <w:rPr>
                <w:ins w:id="6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7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32D31F05" w14:textId="77777777" w:rsidR="000A609D" w:rsidRPr="00A16D9B" w:rsidRDefault="000A609D" w:rsidP="000A609D">
            <w:pPr>
              <w:spacing w:line="480" w:lineRule="auto"/>
              <w:rPr>
                <w:ins w:id="8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9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859BF5B" w14:textId="77777777" w:rsidR="000A609D" w:rsidRPr="00A16D9B" w:rsidRDefault="000A609D" w:rsidP="000A609D">
            <w:pPr>
              <w:spacing w:line="480" w:lineRule="auto"/>
              <w:rPr>
                <w:ins w:id="10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11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60EFD45" w14:textId="77777777" w:rsidR="000A609D" w:rsidRPr="00A16D9B" w:rsidRDefault="000A609D" w:rsidP="000A609D">
            <w:pPr>
              <w:spacing w:line="480" w:lineRule="auto"/>
              <w:rPr>
                <w:ins w:id="12" w:author="dandipermana0122@gmail.com" w:date="2021-06-08T10:57:00Z"/>
                <w:rFonts w:ascii="Times New Roman" w:hAnsi="Times New Roman" w:cs="Times New Roman"/>
                <w:sz w:val="24"/>
                <w:szCs w:val="24"/>
              </w:rPr>
            </w:pPr>
            <w:ins w:id="13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8171989" w14:textId="77777777" w:rsidR="000A609D" w:rsidRDefault="000A609D" w:rsidP="000A609D">
            <w:pPr>
              <w:spacing w:line="480" w:lineRule="auto"/>
              <w:rPr>
                <w:ins w:id="14" w:author="dandipermana0122@gmail.com" w:date="2021-06-08T10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5" w:author="dandipermana0122@gmail.com" w:date="2021-06-08T10:5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4ECC41A" w14:textId="639149D8" w:rsidR="000A609D" w:rsidRPr="00A16D9B" w:rsidRDefault="000A609D" w:rsidP="000A60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7455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1AADEE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dandipermana0122@gmail.com" w:date="2021-06-08T10:47:00Z" w:initials="d">
    <w:p w14:paraId="54765C13" w14:textId="2FCA9F2E" w:rsidR="000A609D" w:rsidRDefault="000A609D">
      <w:pPr>
        <w:pStyle w:val="CommentText"/>
      </w:pPr>
      <w:r>
        <w:rPr>
          <w:rStyle w:val="CommentReference"/>
        </w:rPr>
        <w:annotationRef/>
      </w:r>
      <w:r>
        <w:t>Daftar pustaka harus disusun sesuai urutan abjad.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765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9C943" w16cex:dateUtc="2021-06-08T0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765C13" w16cid:durableId="2469C9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18E6F" w14:textId="77777777" w:rsidR="001A5089" w:rsidRDefault="001A5089" w:rsidP="00D80F46">
      <w:r>
        <w:separator/>
      </w:r>
    </w:p>
  </w:endnote>
  <w:endnote w:type="continuationSeparator" w:id="0">
    <w:p w14:paraId="00726BD9" w14:textId="77777777" w:rsidR="001A5089" w:rsidRDefault="001A508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F7F72" w14:textId="77777777" w:rsidR="00D80F46" w:rsidRDefault="00D80F46">
    <w:pPr>
      <w:pStyle w:val="Footer"/>
    </w:pPr>
    <w:r>
      <w:t>CLO-4</w:t>
    </w:r>
  </w:p>
  <w:p w14:paraId="51490BA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222CB" w14:textId="77777777" w:rsidR="001A5089" w:rsidRDefault="001A5089" w:rsidP="00D80F46">
      <w:r>
        <w:separator/>
      </w:r>
    </w:p>
  </w:footnote>
  <w:footnote w:type="continuationSeparator" w:id="0">
    <w:p w14:paraId="145B37A1" w14:textId="77777777" w:rsidR="001A5089" w:rsidRDefault="001A508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dipermana0122@gmail.com">
    <w15:presenceInfo w15:providerId="Windows Live" w15:userId="b0b0cb8f74905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A609D"/>
    <w:rsid w:val="0012251A"/>
    <w:rsid w:val="00184E03"/>
    <w:rsid w:val="001A5089"/>
    <w:rsid w:val="00233D8A"/>
    <w:rsid w:val="002D5B47"/>
    <w:rsid w:val="0042167F"/>
    <w:rsid w:val="004F5D73"/>
    <w:rsid w:val="00771E9D"/>
    <w:rsid w:val="008D1AF7"/>
    <w:rsid w:val="00924DF5"/>
    <w:rsid w:val="009B43C9"/>
    <w:rsid w:val="00A16D9B"/>
    <w:rsid w:val="00A86167"/>
    <w:rsid w:val="00AF28E1"/>
    <w:rsid w:val="00BC4E71"/>
    <w:rsid w:val="00D80F46"/>
    <w:rsid w:val="00F006DF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342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0A60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0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dandipermana0122@gmail.com</cp:lastModifiedBy>
  <cp:revision>10</cp:revision>
  <dcterms:created xsi:type="dcterms:W3CDTF">2019-10-18T19:52:00Z</dcterms:created>
  <dcterms:modified xsi:type="dcterms:W3CDTF">2021-06-08T04:15:00Z</dcterms:modified>
</cp:coreProperties>
</file>