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07B1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9F7A32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5</w:t>
      </w:r>
    </w:p>
    <w:p w14:paraId="667E0A3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C5B803C" w14:textId="77777777" w:rsidR="007952C3" w:rsidRDefault="007952C3"/>
    <w:p w14:paraId="2D532882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E178053" w14:textId="77777777" w:rsidTr="00E0626E">
        <w:tc>
          <w:tcPr>
            <w:tcW w:w="9350" w:type="dxa"/>
          </w:tcPr>
          <w:p w14:paraId="6A45CB3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285A1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A1D3A3F" w14:textId="1C0052DE" w:rsidR="007952C3" w:rsidRPr="00A16D9B" w:rsidDel="00112D58" w:rsidRDefault="007952C3" w:rsidP="00E0626E">
            <w:pPr>
              <w:spacing w:line="312" w:lineRule="auto"/>
              <w:jc w:val="center"/>
              <w:rPr>
                <w:del w:id="1" w:author="Visi Tinta" w:date="2021-11-30T14:42:00Z"/>
                <w:rFonts w:ascii="Times New Roman" w:hAnsi="Times New Roman" w:cs="Times New Roman"/>
                <w:sz w:val="24"/>
                <w:szCs w:val="24"/>
              </w:rPr>
            </w:pPr>
          </w:p>
          <w:p w14:paraId="6E5044AC" w14:textId="7618CBF9" w:rsidR="007952C3" w:rsidRPr="00A16D9B" w:rsidDel="00112D58" w:rsidRDefault="007952C3" w:rsidP="009F7A32">
            <w:pPr>
              <w:rPr>
                <w:del w:id="2" w:author="Visi Tinta" w:date="2021-11-30T14:42:00Z"/>
                <w:rFonts w:ascii="Times New Roman" w:hAnsi="Times New Roman" w:cs="Times New Roman"/>
                <w:sz w:val="24"/>
                <w:szCs w:val="24"/>
              </w:rPr>
              <w:pPrChange w:id="3" w:author="Visi Tinta" w:date="2021-11-30T14:41:00Z">
                <w:pPr>
                  <w:spacing w:line="480" w:lineRule="auto"/>
                </w:pPr>
              </w:pPrChange>
            </w:pPr>
            <w:del w:id="4" w:author="Visi Tinta" w:date="2021-11-30T14:42:00Z">
              <w:r w:rsidRPr="00A16D9B" w:rsidDel="00112D5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112D5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112D5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186766C2" w14:textId="2913BF45" w:rsidR="007952C3" w:rsidRPr="00A16D9B" w:rsidRDefault="007952C3" w:rsidP="009F7A32">
            <w:pPr>
              <w:rPr>
                <w:rFonts w:ascii="Times New Roman" w:hAnsi="Times New Roman" w:cs="Times New Roman"/>
                <w:sz w:val="24"/>
                <w:szCs w:val="24"/>
              </w:rPr>
              <w:pPrChange w:id="5" w:author="Visi Tinta" w:date="2021-11-30T14:41:00Z">
                <w:pPr>
                  <w:spacing w:line="480" w:lineRule="auto"/>
                </w:pPr>
              </w:pPrChange>
            </w:pPr>
            <w:del w:id="6" w:author="Visi Tinta" w:date="2021-11-30T14:41:00Z">
              <w:r w:rsidRPr="00A16D9B" w:rsidDel="00112D5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112D5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112D5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DDE616" w14:textId="6804159D" w:rsidR="007952C3" w:rsidRPr="00A16D9B" w:rsidDel="00112D58" w:rsidRDefault="007952C3" w:rsidP="009F7A32">
            <w:pPr>
              <w:rPr>
                <w:del w:id="7" w:author="Visi Tinta" w:date="2021-11-30T14:42:00Z"/>
                <w:rFonts w:ascii="Times New Roman" w:hAnsi="Times New Roman" w:cs="Times New Roman"/>
                <w:sz w:val="24"/>
                <w:szCs w:val="24"/>
              </w:rPr>
              <w:pPrChange w:id="8" w:author="Visi Tinta" w:date="2021-11-30T14:41:00Z">
                <w:pPr>
                  <w:spacing w:line="480" w:lineRule="auto"/>
                </w:pPr>
              </w:pPrChange>
            </w:pPr>
            <w:del w:id="9" w:author="Visi Tinta" w:date="2021-11-30T14:42:00Z">
              <w:r w:rsidRPr="00A16D9B" w:rsidDel="00112D5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112D5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112D5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8D0AA04" w14:textId="21527F4C" w:rsidR="007952C3" w:rsidRPr="00A16D9B" w:rsidDel="00112D58" w:rsidRDefault="007952C3" w:rsidP="009F7A32">
            <w:pPr>
              <w:ind w:left="447" w:hanging="447"/>
              <w:rPr>
                <w:del w:id="10" w:author="Visi Tinta" w:date="2021-11-30T14:42:00Z"/>
                <w:rFonts w:ascii="Times New Roman" w:hAnsi="Times New Roman" w:cs="Times New Roman"/>
                <w:sz w:val="24"/>
                <w:szCs w:val="24"/>
              </w:rPr>
              <w:pPrChange w:id="11" w:author="Visi Tinta" w:date="2021-11-30T14:41:00Z">
                <w:pPr>
                  <w:spacing w:line="480" w:lineRule="auto"/>
                  <w:ind w:left="447" w:hanging="447"/>
                </w:pPr>
              </w:pPrChange>
            </w:pPr>
            <w:del w:id="12" w:author="Visi Tinta" w:date="2021-11-30T14:42:00Z">
              <w:r w:rsidRPr="00A16D9B" w:rsidDel="00112D5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112D5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Jualan Online </w:delText>
              </w:r>
            </w:del>
            <w:del w:id="13" w:author="Visi Tinta" w:date="2021-11-30T14:39:00Z">
              <w:r w:rsidR="009F7A32" w:rsidDel="009F7A3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delText>d</w:delText>
              </w:r>
              <w:r w:rsidRPr="00A16D9B" w:rsidDel="009F7A3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engan </w:delText>
              </w:r>
            </w:del>
            <w:del w:id="14" w:author="Visi Tinta" w:date="2021-11-30T14:42:00Z">
              <w:r w:rsidRPr="00A16D9B" w:rsidDel="00112D5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dan Blog</w:delText>
              </w:r>
              <w:r w:rsidRPr="00A16D9B" w:rsidDel="00112D5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81734FF" w14:textId="5D80E8F9" w:rsidR="007952C3" w:rsidRPr="00A16D9B" w:rsidDel="00112D58" w:rsidRDefault="007952C3" w:rsidP="009F7A32">
            <w:pPr>
              <w:ind w:left="447" w:hanging="447"/>
              <w:rPr>
                <w:del w:id="15" w:author="Visi Tinta" w:date="2021-11-30T14:42:00Z"/>
                <w:rFonts w:ascii="Times New Roman" w:hAnsi="Times New Roman" w:cs="Times New Roman"/>
                <w:sz w:val="24"/>
                <w:szCs w:val="24"/>
              </w:rPr>
              <w:pPrChange w:id="16" w:author="Visi Tinta" w:date="2021-11-30T14:41:00Z">
                <w:pPr>
                  <w:spacing w:line="480" w:lineRule="auto"/>
                </w:pPr>
              </w:pPrChange>
            </w:pPr>
            <w:del w:id="17" w:author="Visi Tinta" w:date="2021-11-30T14:42:00Z">
              <w:r w:rsidRPr="00A16D9B" w:rsidDel="00112D5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112D5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112D5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D58D06F" w14:textId="77777777" w:rsidR="007952C3" w:rsidRPr="00A16D9B" w:rsidRDefault="007952C3" w:rsidP="009F7A32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  <w:pPrChange w:id="18" w:author="Visi Tinta" w:date="2021-11-30T14:41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3411C32" w14:textId="74EA5595" w:rsidR="007952C3" w:rsidRDefault="007952C3" w:rsidP="009F7A32">
            <w:pPr>
              <w:ind w:left="447" w:hanging="425"/>
              <w:rPr>
                <w:ins w:id="19" w:author="Visi Tinta" w:date="2021-11-30T14:42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CE22033" w14:textId="3EAD6851" w:rsidR="00112D58" w:rsidRPr="00A16D9B" w:rsidRDefault="00112D58" w:rsidP="00112D58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  <w:pPrChange w:id="20" w:author="Visi Tinta" w:date="2021-11-30T14:42:00Z">
                <w:pPr>
                  <w:spacing w:line="480" w:lineRule="auto"/>
                </w:pPr>
              </w:pPrChange>
            </w:pPr>
            <w:ins w:id="21" w:author="Visi Tinta" w:date="2021-11-30T14:4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engan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EC4125F" w14:textId="35767991" w:rsidR="00112D58" w:rsidRDefault="00112D58" w:rsidP="00112D58">
            <w:pPr>
              <w:spacing w:line="312" w:lineRule="auto"/>
              <w:rPr>
                <w:ins w:id="22" w:author="Visi Tinta" w:date="2021-11-30T14:42:00Z"/>
                <w:rFonts w:ascii="Times New Roman" w:hAnsi="Times New Roman" w:cs="Times New Roman"/>
                <w:sz w:val="24"/>
                <w:szCs w:val="24"/>
              </w:rPr>
            </w:pPr>
            <w:ins w:id="23" w:author="Visi Tinta" w:date="2021-11-30T14:4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</w:t>
              </w:r>
            </w:ins>
          </w:p>
          <w:p w14:paraId="1D2272BD" w14:textId="6F573AC0" w:rsidR="00112D58" w:rsidRDefault="00112D58" w:rsidP="00112D58">
            <w:pPr>
              <w:ind w:left="447" w:hanging="447"/>
              <w:rPr>
                <w:ins w:id="24" w:author="Visi Tinta" w:date="2021-11-30T14:42:00Z"/>
                <w:rFonts w:ascii="Times New Roman" w:hAnsi="Times New Roman" w:cs="Times New Roman"/>
                <w:sz w:val="24"/>
                <w:szCs w:val="24"/>
              </w:rPr>
              <w:pPrChange w:id="25" w:author="Visi Tinta" w:date="2021-11-30T14:42:00Z">
                <w:pPr>
                  <w:spacing w:line="312" w:lineRule="auto"/>
                </w:pPr>
              </w:pPrChange>
            </w:pPr>
            <w:ins w:id="26" w:author="Visi Tinta" w:date="2021-11-30T14:4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37C51B43" w14:textId="4C04BC59" w:rsidR="00112D58" w:rsidRPr="00A16D9B" w:rsidRDefault="00112D58" w:rsidP="00112D58">
            <w:pPr>
              <w:rPr>
                <w:ins w:id="27" w:author="Visi Tinta" w:date="2021-11-30T14:42:00Z"/>
                <w:rFonts w:ascii="Times New Roman" w:hAnsi="Times New Roman" w:cs="Times New Roman"/>
                <w:sz w:val="24"/>
                <w:szCs w:val="24"/>
              </w:rPr>
              <w:pPrChange w:id="28" w:author="Visi Tinta" w:date="2021-11-30T14:42:00Z">
                <w:pPr>
                  <w:spacing w:line="312" w:lineRule="auto"/>
                  <w:jc w:val="center"/>
                </w:pPr>
              </w:pPrChange>
            </w:pPr>
            <w:ins w:id="29" w:author="Visi Tinta" w:date="2021-11-30T14:4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301C19F" w14:textId="77777777" w:rsidR="00112D58" w:rsidRPr="00A16D9B" w:rsidRDefault="00112D58" w:rsidP="00112D58">
            <w:pPr>
              <w:rPr>
                <w:ins w:id="30" w:author="Visi Tinta" w:date="2021-11-30T14:42:00Z"/>
                <w:rFonts w:ascii="Times New Roman" w:hAnsi="Times New Roman" w:cs="Times New Roman"/>
                <w:sz w:val="24"/>
                <w:szCs w:val="24"/>
              </w:rPr>
            </w:pPr>
            <w:ins w:id="31" w:author="Visi Tinta" w:date="2021-11-30T14:4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14:paraId="03E39D55" w14:textId="305611C2" w:rsidR="00112D58" w:rsidRPr="00A16D9B" w:rsidRDefault="00112D58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A2BDB3" w14:textId="77777777" w:rsidR="007952C3" w:rsidRDefault="007952C3"/>
    <w:p w14:paraId="5C547C27" w14:textId="77777777" w:rsidR="007952C3" w:rsidRDefault="007952C3"/>
    <w:p w14:paraId="302BD563" w14:textId="77777777" w:rsidR="007952C3" w:rsidRDefault="007952C3"/>
    <w:p w14:paraId="1CA5FC0D" w14:textId="77777777" w:rsidR="007952C3" w:rsidRDefault="007952C3"/>
    <w:p w14:paraId="26C34455" w14:textId="77777777" w:rsidR="007952C3" w:rsidRDefault="007952C3"/>
    <w:p w14:paraId="2C2140E7" w14:textId="77777777" w:rsidR="007952C3" w:rsidRDefault="007952C3"/>
    <w:p w14:paraId="12C3B776" w14:textId="77777777" w:rsidR="007952C3" w:rsidRDefault="007952C3"/>
    <w:p w14:paraId="7961DFAA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si Tinta" w:date="2021-11-30T14:37:00Z" w:initials="VT">
    <w:p w14:paraId="6A774E8D" w14:textId="3671E85E" w:rsidR="009F7A32" w:rsidRDefault="009F7A32">
      <w:pPr>
        <w:pStyle w:val="CommentText"/>
      </w:pPr>
      <w:r>
        <w:rPr>
          <w:rStyle w:val="CommentReference"/>
        </w:rPr>
        <w:annotationRef/>
      </w:r>
      <w:r>
        <w:t xml:space="preserve">Ini disunting menurut style apay a?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774E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0B5AC" w16cex:dateUtc="2021-11-30T0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774E8D" w16cid:durableId="2550B5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si Tinta">
    <w15:presenceInfo w15:providerId="Windows Live" w15:userId="525659365b8ade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12D58"/>
    <w:rsid w:val="0012251A"/>
    <w:rsid w:val="0042167F"/>
    <w:rsid w:val="007952C3"/>
    <w:rsid w:val="00924DF5"/>
    <w:rsid w:val="009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21A8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7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A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A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A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Visi Tinta</cp:lastModifiedBy>
  <cp:revision>3</cp:revision>
  <dcterms:created xsi:type="dcterms:W3CDTF">2020-07-24T23:53:00Z</dcterms:created>
  <dcterms:modified xsi:type="dcterms:W3CDTF">2021-11-30T07:42:00Z</dcterms:modified>
</cp:coreProperties>
</file>