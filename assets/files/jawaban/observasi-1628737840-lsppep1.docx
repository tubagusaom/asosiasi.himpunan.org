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5191"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533C0928"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41382982" w14:textId="77777777" w:rsidR="00125355" w:rsidRPr="001D038C" w:rsidRDefault="00125355" w:rsidP="00125355">
      <w:pPr>
        <w:spacing w:after="0"/>
        <w:jc w:val="center"/>
        <w:rPr>
          <w:rFonts w:ascii="Minion Pro" w:hAnsi="Minion Pro"/>
          <w:b/>
          <w:sz w:val="36"/>
          <w:szCs w:val="36"/>
        </w:rPr>
      </w:pPr>
    </w:p>
    <w:p w14:paraId="229D423C" w14:textId="119B4BD2" w:rsidR="00125355" w:rsidRDefault="00125355" w:rsidP="00D8537A">
      <w:pPr>
        <w:pStyle w:val="ListParagraph"/>
        <w:numPr>
          <w:ilvl w:val="0"/>
          <w:numId w:val="3"/>
        </w:numPr>
        <w:rPr>
          <w:rFonts w:ascii="Minion Pro" w:hAnsi="Minion Pro"/>
        </w:rPr>
      </w:pPr>
      <w:proofErr w:type="spellStart"/>
      <w:r w:rsidRPr="001D038C">
        <w:rPr>
          <w:rFonts w:ascii="Minion Pro" w:hAnsi="Minion Pro"/>
        </w:rPr>
        <w:t>Lakukan</w:t>
      </w:r>
      <w:proofErr w:type="spellEnd"/>
      <w:r w:rsidRPr="001D038C">
        <w:rPr>
          <w:rFonts w:ascii="Minion Pro" w:hAnsi="Minion Pro"/>
        </w:rPr>
        <w:t xml:space="preserve"> </w:t>
      </w:r>
      <w:proofErr w:type="spellStart"/>
      <w:r w:rsidRPr="001D038C">
        <w:rPr>
          <w:rFonts w:ascii="Minion Pro" w:hAnsi="Minion Pro"/>
        </w:rPr>
        <w:t>swasunting</w:t>
      </w:r>
      <w:proofErr w:type="spellEnd"/>
      <w:r w:rsidRPr="001D038C">
        <w:rPr>
          <w:rFonts w:ascii="Minion Pro" w:hAnsi="Minion Pro"/>
        </w:rPr>
        <w:t xml:space="preserve"> </w:t>
      </w:r>
      <w:proofErr w:type="spellStart"/>
      <w:r w:rsidRPr="001D038C">
        <w:rPr>
          <w:rFonts w:ascii="Minion Pro" w:hAnsi="Minion Pro"/>
        </w:rPr>
        <w:t>secara</w:t>
      </w:r>
      <w:proofErr w:type="spellEnd"/>
      <w:r w:rsidRPr="001D038C">
        <w:rPr>
          <w:rFonts w:ascii="Minion Pro" w:hAnsi="Minion Pro"/>
        </w:rPr>
        <w:t xml:space="preserve"> digital </w:t>
      </w:r>
      <w:proofErr w:type="spellStart"/>
      <w:r w:rsidRPr="001D038C">
        <w:rPr>
          <w:rFonts w:ascii="Minion Pro" w:hAnsi="Minion Pro"/>
        </w:rPr>
        <w:t>dengan</w:t>
      </w:r>
      <w:proofErr w:type="spellEnd"/>
      <w:r w:rsidRPr="001D038C">
        <w:rPr>
          <w:rFonts w:ascii="Minion Pro" w:hAnsi="Minion Pro"/>
        </w:rPr>
        <w:t xml:space="preserve"> </w:t>
      </w:r>
      <w:proofErr w:type="spellStart"/>
      <w:r w:rsidRPr="001D038C">
        <w:rPr>
          <w:rFonts w:ascii="Minion Pro" w:hAnsi="Minion Pro"/>
        </w:rPr>
        <w:t>menggunakan</w:t>
      </w:r>
      <w:proofErr w:type="spellEnd"/>
      <w:r w:rsidRPr="001D038C">
        <w:rPr>
          <w:rFonts w:ascii="Minion Pro" w:hAnsi="Minion Pro"/>
        </w:rPr>
        <w:t xml:space="preserve"> </w:t>
      </w:r>
      <w:proofErr w:type="spellStart"/>
      <w:r w:rsidRPr="001D038C">
        <w:rPr>
          <w:rFonts w:ascii="Minion Pro" w:hAnsi="Minion Pro"/>
        </w:rPr>
        <w:t>fitur</w:t>
      </w:r>
      <w:proofErr w:type="spellEnd"/>
      <w:r w:rsidRPr="001D038C">
        <w:rPr>
          <w:rFonts w:ascii="Minion Pro" w:hAnsi="Minion Pro"/>
        </w:rPr>
        <w:t xml:space="preserve"> </w:t>
      </w:r>
      <w:r w:rsidRPr="001D038C">
        <w:rPr>
          <w:rFonts w:ascii="Minion Pro" w:hAnsi="Minion Pro"/>
          <w:i/>
        </w:rPr>
        <w:t>Review</w:t>
      </w:r>
      <w:r w:rsidRPr="001D038C">
        <w:rPr>
          <w:rFonts w:ascii="Minion Pro" w:hAnsi="Minion Pro"/>
        </w:rPr>
        <w:t xml:space="preserve"> (</w:t>
      </w:r>
      <w:proofErr w:type="spellStart"/>
      <w:r w:rsidRPr="001D038C">
        <w:rPr>
          <w:rFonts w:ascii="Minion Pro" w:hAnsi="Minion Pro"/>
        </w:rPr>
        <w:t>Peninjauan</w:t>
      </w:r>
      <w:proofErr w:type="spellEnd"/>
      <w:r w:rsidRPr="001D038C">
        <w:rPr>
          <w:rFonts w:ascii="Minion Pro" w:hAnsi="Minion Pro"/>
        </w:rPr>
        <w:t xml:space="preserve">) pada </w:t>
      </w:r>
      <w:proofErr w:type="spellStart"/>
      <w:r w:rsidRPr="001D038C">
        <w:rPr>
          <w:rFonts w:ascii="Minion Pro" w:hAnsi="Minion Pro"/>
        </w:rPr>
        <w:t>aplikasi</w:t>
      </w:r>
      <w:proofErr w:type="spellEnd"/>
      <w:r w:rsidRPr="001D038C">
        <w:rPr>
          <w:rFonts w:ascii="Minion Pro" w:hAnsi="Minion Pro"/>
        </w:rPr>
        <w:t xml:space="preserve"> Word. </w:t>
      </w:r>
      <w:proofErr w:type="spellStart"/>
      <w:r w:rsidRPr="001D038C">
        <w:rPr>
          <w:rFonts w:ascii="Minion Pro" w:hAnsi="Minion Pro"/>
        </w:rPr>
        <w:t>Aktifkan</w:t>
      </w:r>
      <w:proofErr w:type="spellEnd"/>
      <w:r w:rsidRPr="001D038C">
        <w:rPr>
          <w:rFonts w:ascii="Minion Pro" w:hAnsi="Minion Pro"/>
        </w:rPr>
        <w:t xml:space="preserve"> </w:t>
      </w:r>
      <w:r w:rsidRPr="001D038C">
        <w:rPr>
          <w:rFonts w:ascii="Minion Pro" w:hAnsi="Minion Pro"/>
          <w:i/>
        </w:rPr>
        <w:t>Track Changes</w:t>
      </w:r>
      <w:r w:rsidRPr="001D038C">
        <w:rPr>
          <w:rFonts w:ascii="Minion Pro" w:hAnsi="Minion Pro"/>
        </w:rPr>
        <w:t xml:space="preserve"> </w:t>
      </w:r>
      <w:proofErr w:type="spellStart"/>
      <w:r w:rsidRPr="001D038C">
        <w:rPr>
          <w:rFonts w:ascii="Minion Pro" w:hAnsi="Minion Pro"/>
        </w:rPr>
        <w:t>untuk</w:t>
      </w:r>
      <w:proofErr w:type="spellEnd"/>
      <w:r w:rsidRPr="001D038C">
        <w:rPr>
          <w:rFonts w:ascii="Minion Pro" w:hAnsi="Minion Pro"/>
        </w:rPr>
        <w:t xml:space="preserve"> </w:t>
      </w:r>
      <w:proofErr w:type="spellStart"/>
      <w:r w:rsidRPr="001D038C">
        <w:rPr>
          <w:rFonts w:ascii="Minion Pro" w:hAnsi="Minion Pro"/>
        </w:rPr>
        <w:t>menandai</w:t>
      </w:r>
      <w:proofErr w:type="spellEnd"/>
      <w:r w:rsidRPr="001D038C">
        <w:rPr>
          <w:rFonts w:ascii="Minion Pro" w:hAnsi="Minion Pro"/>
        </w:rPr>
        <w:t xml:space="preserve"> </w:t>
      </w:r>
      <w:proofErr w:type="spellStart"/>
      <w:r w:rsidRPr="001D038C">
        <w:rPr>
          <w:rFonts w:ascii="Minion Pro" w:hAnsi="Minion Pro"/>
        </w:rPr>
        <w:t>perbaikan</w:t>
      </w:r>
      <w:proofErr w:type="spellEnd"/>
      <w:r w:rsidRPr="001D038C">
        <w:rPr>
          <w:rFonts w:ascii="Minion Pro" w:hAnsi="Minion Pro"/>
        </w:rPr>
        <w:t xml:space="preserve"> yang Anda </w:t>
      </w:r>
      <w:proofErr w:type="spellStart"/>
      <w:r w:rsidRPr="001D038C">
        <w:rPr>
          <w:rFonts w:ascii="Minion Pro" w:hAnsi="Minion Pro"/>
        </w:rPr>
        <w:t>lakukan</w:t>
      </w:r>
      <w:proofErr w:type="spellEnd"/>
      <w:r w:rsidRPr="001D038C">
        <w:rPr>
          <w:rFonts w:ascii="Minion Pro" w:hAnsi="Minion Pro"/>
        </w:rPr>
        <w:t xml:space="preserve">. </w:t>
      </w:r>
    </w:p>
    <w:p w14:paraId="0DB87868" w14:textId="0575A1B4" w:rsidR="004B18BB" w:rsidRDefault="004B18BB" w:rsidP="004B18BB">
      <w:pPr>
        <w:rPr>
          <w:rFonts w:ascii="Minion Pro" w:hAnsi="Minion Pro"/>
        </w:rPr>
      </w:pPr>
    </w:p>
    <w:p w14:paraId="0CC932DC" w14:textId="57463B81" w:rsidR="004B18BB" w:rsidRPr="004B18BB" w:rsidRDefault="004B18BB" w:rsidP="004B18BB">
      <w:pPr>
        <w:jc w:val="both"/>
        <w:rPr>
          <w:rFonts w:ascii="Minion Pro" w:hAnsi="Minion Pro"/>
        </w:rPr>
      </w:pPr>
      <w:commentRangeStart w:id="0"/>
      <w:del w:id="1" w:author="ASUS" w:date="2021-08-12T09:29:00Z">
        <w:r w:rsidRPr="004B18BB" w:rsidDel="001420A8">
          <w:rPr>
            <w:rFonts w:ascii="Minion Pro" w:hAnsi="Minion Pro"/>
          </w:rPr>
          <w:delText>Tujuan penelitian</w:delText>
        </w:r>
        <w:commentRangeEnd w:id="0"/>
        <w:r w:rsidDel="001420A8">
          <w:rPr>
            <w:rStyle w:val="CommentReference"/>
          </w:rPr>
          <w:commentReference w:id="0"/>
        </w:r>
        <w:r w:rsidRPr="004B18BB" w:rsidDel="001420A8">
          <w:rPr>
            <w:rFonts w:ascii="Minion Pro" w:hAnsi="Minion Pro"/>
          </w:rPr>
          <w:delText xml:space="preserve"> ini adalah untuk menganalisis gaya bahasa tentang rasa cinta yang dialami orang tokoh wanita dalam Serat Damarwulan ini. </w:delText>
        </w:r>
        <w:commentRangeStart w:id="2"/>
        <w:r w:rsidRPr="004B18BB" w:rsidDel="001420A8">
          <w:rPr>
            <w:rFonts w:ascii="Minion Pro" w:hAnsi="Minion Pro"/>
          </w:rPr>
          <w:delText>Perasaan cinta yang mereka miliki ditujukan kepada seorang laki-laki yang sama yaitu Damarwulan</w:delText>
        </w:r>
        <w:commentRangeEnd w:id="2"/>
        <w:r w:rsidDel="001420A8">
          <w:rPr>
            <w:rStyle w:val="CommentReference"/>
          </w:rPr>
          <w:commentReference w:id="2"/>
        </w:r>
        <w:r w:rsidRPr="004B18BB" w:rsidDel="001420A8">
          <w:rPr>
            <w:rFonts w:ascii="Minion Pro" w:hAnsi="Minion Pro"/>
          </w:rPr>
          <w:delText xml:space="preserve">. </w:delText>
        </w:r>
        <w:commentRangeStart w:id="3"/>
        <w:r w:rsidRPr="004B18BB" w:rsidDel="001420A8">
          <w:rPr>
            <w:rFonts w:ascii="Minion Pro" w:hAnsi="Minion Pro"/>
          </w:rPr>
          <w:delText>Perasaan cinta yang dimiliki oleh ketiga tokoh tersebut berbeda tergantung dari situasi dan kondisi yang melatarbelakangi timbulnya perasaan tersebut.</w:delText>
        </w:r>
        <w:commentRangeEnd w:id="3"/>
        <w:r w:rsidDel="001420A8">
          <w:rPr>
            <w:rStyle w:val="CommentReference"/>
          </w:rPr>
          <w:commentReference w:id="3"/>
        </w:r>
        <w:r w:rsidRPr="004B18BB" w:rsidDel="001420A8">
          <w:rPr>
            <w:rFonts w:ascii="Minion Pro" w:hAnsi="Minion Pro"/>
          </w:rPr>
          <w:delText xml:space="preserve"> Kedudukan wanita dalam Serat Damarwulan merupakan bagian yang sangat menarik. </w:delText>
        </w:r>
        <w:commentRangeStart w:id="4"/>
        <w:r w:rsidRPr="004B18BB" w:rsidDel="001420A8">
          <w:rPr>
            <w:rFonts w:ascii="Minion Pro" w:hAnsi="Minion Pro"/>
          </w:rPr>
          <w:delText>Tokoh Kencanawungu merupakan sosok wanita yang mampu memiliki kekuasaan, berbeda dengan peran wanita yang ditemukan di naskah-naskah klasik lainnya yang hanya menjadikan wanita sebagai kanca wingking.</w:delText>
        </w:r>
        <w:commentRangeEnd w:id="4"/>
        <w:r w:rsidDel="001420A8">
          <w:rPr>
            <w:rStyle w:val="CommentReference"/>
          </w:rPr>
          <w:commentReference w:id="4"/>
        </w:r>
        <w:r w:rsidRPr="004B18BB" w:rsidDel="001420A8">
          <w:rPr>
            <w:rFonts w:ascii="Minion Pro" w:hAnsi="Minion Pro"/>
          </w:rPr>
          <w:delText xml:space="preserve"> </w:delText>
        </w:r>
        <w:commentRangeStart w:id="5"/>
        <w:r w:rsidRPr="004B18BB" w:rsidDel="001420A8">
          <w:rPr>
            <w:rFonts w:ascii="Minion Pro" w:hAnsi="Minion Pro"/>
          </w:rPr>
          <w:delText>Wanita sesungguhnya memiliki kekuatan bagaikan dua mata pisau</w:delText>
        </w:r>
        <w:commentRangeEnd w:id="5"/>
        <w:r w:rsidDel="001420A8">
          <w:rPr>
            <w:rStyle w:val="CommentReference"/>
          </w:rPr>
          <w:commentReference w:id="5"/>
        </w:r>
        <w:r w:rsidRPr="004B18BB" w:rsidDel="001420A8">
          <w:rPr>
            <w:rFonts w:ascii="Minion Pro" w:hAnsi="Minion Pro"/>
          </w:rPr>
          <w:delText>. Wanita mampu menghancurkan dunia laki-laki, namun sebaliknya wanita juga dapat menentramkan dunia. Kajian yang digunakan untuk mengalisis gaya bahasa tentang cinta dan juga kedudukan wanita dalam Serat Damarwulan ini adalah kajian etnolinguistik. Metode yang digunakan dalam penelitian ini ada dua yaitu metode landasan dan metode etnografi. Metode landasan digunakan karena obyek penelitian ini berupa naskah lama yaitu Serat Damarwulan. Metode etnografi digunakan untuk menganalisis gaya bahasa dan kedudukan wanita berdasarkan perspektif budaya Jawa. Penelitian ini berusaha menunjukkan gaya bahasa dalam mengungkapkan perasaan cinta serta berusaha menggambarkan kedudukan wanita yang ada dalam Serat Damarwulan</w:delText>
        </w:r>
      </w:del>
    </w:p>
    <w:tbl>
      <w:tblPr>
        <w:tblStyle w:val="TableGrid"/>
        <w:tblW w:w="0" w:type="auto"/>
        <w:tblLook w:val="0420" w:firstRow="1" w:lastRow="0" w:firstColumn="0" w:lastColumn="0" w:noHBand="0" w:noVBand="1"/>
      </w:tblPr>
      <w:tblGrid>
        <w:gridCol w:w="9017"/>
      </w:tblGrid>
      <w:tr w:rsidR="00125355" w14:paraId="64F64E47" w14:textId="77777777" w:rsidTr="00821BA2">
        <w:tc>
          <w:tcPr>
            <w:tcW w:w="9350" w:type="dxa"/>
          </w:tcPr>
          <w:p w14:paraId="0602C1C1" w14:textId="77777777" w:rsidR="00125355" w:rsidRDefault="00125355" w:rsidP="00821BA2">
            <w:pPr>
              <w:pStyle w:val="Heading3"/>
              <w:rPr>
                <w:rFonts w:ascii="Times New Roman" w:hAnsi="Times New Roman"/>
                <w:sz w:val="48"/>
              </w:rPr>
            </w:pPr>
            <w:proofErr w:type="spellStart"/>
            <w:r>
              <w:lastRenderedPageBreak/>
              <w:t>Pembelajaran</w:t>
            </w:r>
            <w:proofErr w:type="spellEnd"/>
            <w:r>
              <w:t xml:space="preserve"> di Era "</w:t>
            </w:r>
            <w:proofErr w:type="spellStart"/>
            <w:r>
              <w:t>Revolusi</w:t>
            </w:r>
            <w:proofErr w:type="spellEnd"/>
            <w:r>
              <w:t xml:space="preserve"> </w:t>
            </w:r>
            <w:proofErr w:type="spellStart"/>
            <w:r>
              <w:t>Industri</w:t>
            </w:r>
            <w:proofErr w:type="spellEnd"/>
            <w:r>
              <w:t xml:space="preserve"> 4.0" </w:t>
            </w:r>
            <w:proofErr w:type="spellStart"/>
            <w:r>
              <w:t>bagi</w:t>
            </w:r>
            <w:proofErr w:type="spellEnd"/>
            <w:r>
              <w:t xml:space="preserve"> Anak </w:t>
            </w:r>
            <w:proofErr w:type="spellStart"/>
            <w:r>
              <w:t>Usia</w:t>
            </w:r>
            <w:proofErr w:type="spellEnd"/>
            <w:r>
              <w:t xml:space="preserve"> Dini </w:t>
            </w:r>
          </w:p>
          <w:p w14:paraId="32CFC74E"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 xml:space="preserve">Oleh </w:t>
            </w:r>
            <w:proofErr w:type="spellStart"/>
            <w:r>
              <w:rPr>
                <w:rFonts w:ascii="Times New Roman" w:eastAsia="Times New Roman" w:hAnsi="Times New Roman" w:cs="Times New Roman"/>
                <w:szCs w:val="24"/>
              </w:rPr>
              <w:t>Kodar</w:t>
            </w:r>
            <w:proofErr w:type="spellEnd"/>
            <w:r>
              <w:rPr>
                <w:rFonts w:ascii="Times New Roman" w:eastAsia="Times New Roman" w:hAnsi="Times New Roman" w:cs="Times New Roman"/>
                <w:szCs w:val="24"/>
              </w:rPr>
              <w:t xml:space="preserve"> Akbar</w:t>
            </w:r>
          </w:p>
          <w:p w14:paraId="681DCC08" w14:textId="558632D8"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berada</w:t>
            </w:r>
            <w:proofErr w:type="spellEnd"/>
            <w:r w:rsidRPr="00EC6F38">
              <w:rPr>
                <w:rFonts w:ascii="Times New Roman" w:eastAsia="Times New Roman" w:hAnsi="Times New Roman" w:cs="Times New Roman"/>
                <w:szCs w:val="24"/>
              </w:rPr>
              <w:t xml:space="preserve"> pada zona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sangat</w:t>
            </w:r>
            <w:proofErr w:type="spellEnd"/>
            <w:r w:rsidRPr="00EC6F38">
              <w:rPr>
                <w:rFonts w:ascii="Times New Roman" w:eastAsia="Times New Roman" w:hAnsi="Times New Roman" w:cs="Times New Roman"/>
                <w:szCs w:val="24"/>
              </w:rPr>
              <w:t xml:space="preserve"> </w:t>
            </w:r>
            <w:commentRangeStart w:id="6"/>
            <w:proofErr w:type="spellStart"/>
            <w:r w:rsidRPr="00EC6F38">
              <w:rPr>
                <w:rFonts w:ascii="Times New Roman" w:eastAsia="Times New Roman" w:hAnsi="Times New Roman" w:cs="Times New Roman"/>
                <w:szCs w:val="24"/>
              </w:rPr>
              <w:t>extr</w:t>
            </w:r>
            <w:ins w:id="7" w:author="ASUS" w:date="2021-08-12T10:05:00Z">
              <w:r w:rsidR="003E68C2">
                <w:rPr>
                  <w:rFonts w:ascii="Times New Roman" w:eastAsia="Times New Roman" w:hAnsi="Times New Roman" w:cs="Times New Roman"/>
                  <w:szCs w:val="24"/>
                </w:rPr>
                <w:t>e</w:t>
              </w:r>
            </w:ins>
            <w:ins w:id="8" w:author="ASUS" w:date="2021-08-12T10:06:00Z">
              <w:r w:rsidR="003E68C2">
                <w:rPr>
                  <w:rFonts w:ascii="Times New Roman" w:eastAsia="Times New Roman" w:hAnsi="Times New Roman" w:cs="Times New Roman"/>
                  <w:szCs w:val="24"/>
                </w:rPr>
                <w:t>a</w:t>
              </w:r>
            </w:ins>
            <w:ins w:id="9" w:author="ASUS" w:date="2021-08-12T10:05:00Z">
              <w:r w:rsidR="003E68C2">
                <w:rPr>
                  <w:rFonts w:ascii="Times New Roman" w:eastAsia="Times New Roman" w:hAnsi="Times New Roman" w:cs="Times New Roman"/>
                  <w:szCs w:val="24"/>
                </w:rPr>
                <w:t>m</w:t>
              </w:r>
            </w:ins>
            <w:commentRangeEnd w:id="6"/>
            <w:proofErr w:type="spellEnd"/>
            <w:ins w:id="10" w:author="ASUS" w:date="2021-08-12T10:06:00Z">
              <w:r w:rsidR="003E68C2">
                <w:rPr>
                  <w:rStyle w:val="CommentReference"/>
                </w:rPr>
                <w:commentReference w:id="6"/>
              </w:r>
            </w:ins>
            <w:commentRangeStart w:id="11"/>
            <w:del w:id="12" w:author="ASUS" w:date="2021-08-12T10:05:00Z">
              <w:r w:rsidRPr="00EC6F38" w:rsidDel="003E68C2">
                <w:rPr>
                  <w:rFonts w:ascii="Times New Roman" w:eastAsia="Times New Roman" w:hAnsi="Times New Roman" w:cs="Times New Roman"/>
                  <w:szCs w:val="24"/>
                </w:rPr>
                <w:delText>eam</w:delText>
              </w:r>
            </w:del>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tiap</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menit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detik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berubah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semakin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maju</w:t>
            </w:r>
            <w:commentRangeEnd w:id="11"/>
            <w:proofErr w:type="spellEnd"/>
            <w:r w:rsidR="003E68C2">
              <w:rPr>
                <w:rStyle w:val="CommentReference"/>
              </w:rPr>
              <w:commentReference w:id="11"/>
            </w:r>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sering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sebut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industry 4.0. Istilah yang </w:t>
            </w:r>
            <w:proofErr w:type="spellStart"/>
            <w:r w:rsidRPr="00EC6F38">
              <w:rPr>
                <w:rFonts w:ascii="Times New Roman" w:eastAsia="Times New Roman" w:hAnsi="Times New Roman" w:cs="Times New Roman"/>
                <w:szCs w:val="24"/>
              </w:rPr>
              <w:t>masih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jarang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masih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awam</w:t>
            </w:r>
            <w:proofErr w:type="spellEnd"/>
            <w:r w:rsidRPr="00EC6F38">
              <w:rPr>
                <w:rFonts w:ascii="Times New Roman" w:eastAsia="Times New Roman" w:hAnsi="Times New Roman" w:cs="Times New Roman"/>
                <w:szCs w:val="24"/>
              </w:rPr>
              <w:t>.</w:t>
            </w:r>
          </w:p>
          <w:p w14:paraId="5A2940C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w:t>
            </w:r>
            <w:proofErr w:type="spellStart"/>
            <w:r w:rsidRPr="00EC6F38">
              <w:rPr>
                <w:rFonts w:ascii="Times New Roman" w:eastAsia="Times New Roman" w:hAnsi="Times New Roman" w:cs="Times New Roman"/>
                <w:szCs w:val="24"/>
              </w:rPr>
              <w:t>pendidik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maupun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peserta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didik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commentRangeStart w:id="13"/>
            <w:r w:rsidRPr="00EC6F38">
              <w:rPr>
                <w:rFonts w:ascii="Times New Roman" w:eastAsia="Times New Roman" w:hAnsi="Times New Roman" w:cs="Times New Roman"/>
                <w:szCs w:val="24"/>
              </w:rPr>
              <w:t xml:space="preserve">di </w:t>
            </w:r>
            <w:proofErr w:type="spellStart"/>
            <w:r w:rsidRPr="00EC6F38">
              <w:rPr>
                <w:rFonts w:ascii="Times New Roman" w:eastAsia="Times New Roman" w:hAnsi="Times New Roman" w:cs="Times New Roman"/>
                <w:szCs w:val="24"/>
              </w:rPr>
              <w:t>siapkan</w:t>
            </w:r>
            <w:proofErr w:type="spellEnd"/>
            <w:r w:rsidRPr="00EC6F38">
              <w:rPr>
                <w:rFonts w:ascii="Times New Roman" w:eastAsia="Times New Roman" w:hAnsi="Times New Roman" w:cs="Times New Roman"/>
                <w:szCs w:val="24"/>
              </w:rPr>
              <w:t xml:space="preserve"> </w:t>
            </w:r>
            <w:commentRangeEnd w:id="13"/>
            <w:r w:rsidR="003E68C2">
              <w:rPr>
                <w:rStyle w:val="CommentReference"/>
              </w:rPr>
              <w:commentReference w:id="13"/>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memasuki</w:t>
            </w:r>
            <w:proofErr w:type="spellEnd"/>
            <w:r w:rsidRPr="00EC6F38">
              <w:rPr>
                <w:rFonts w:ascii="Times New Roman" w:eastAsia="Times New Roman" w:hAnsi="Times New Roman" w:cs="Times New Roman"/>
                <w:szCs w:val="24"/>
              </w:rPr>
              <w:t xml:space="preserve"> dunia </w:t>
            </w:r>
            <w:proofErr w:type="spellStart"/>
            <w:r w:rsidRPr="00EC6F38">
              <w:rPr>
                <w:rFonts w:ascii="Times New Roman" w:eastAsia="Times New Roman" w:hAnsi="Times New Roman" w:cs="Times New Roman"/>
                <w:szCs w:val="24"/>
              </w:rPr>
              <w:t>kerja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namun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lagi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perkerja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tetapi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commentRangeStart w:id="14"/>
            <w:r w:rsidRPr="00EC6F38">
              <w:rPr>
                <w:rFonts w:ascii="Times New Roman" w:eastAsia="Times New Roman" w:hAnsi="Times New Roman" w:cs="Times New Roman"/>
                <w:szCs w:val="24"/>
              </w:rPr>
              <w:t xml:space="preserve">di </w:t>
            </w:r>
            <w:proofErr w:type="spellStart"/>
            <w:r w:rsidRPr="00EC6F38">
              <w:rPr>
                <w:rFonts w:ascii="Times New Roman" w:eastAsia="Times New Roman" w:hAnsi="Times New Roman" w:cs="Times New Roman"/>
                <w:szCs w:val="24"/>
              </w:rPr>
              <w:t>siapkan</w:t>
            </w:r>
            <w:proofErr w:type="spellEnd"/>
            <w:r w:rsidRPr="00EC6F38">
              <w:rPr>
                <w:rFonts w:ascii="Times New Roman" w:eastAsia="Times New Roman" w:hAnsi="Times New Roman" w:cs="Times New Roman"/>
                <w:szCs w:val="24"/>
              </w:rPr>
              <w:t xml:space="preserve"> </w:t>
            </w:r>
            <w:commentRangeEnd w:id="14"/>
            <w:r w:rsidR="003E68C2">
              <w:rPr>
                <w:rStyle w:val="CommentReference"/>
              </w:rPr>
              <w:commentReference w:id="14"/>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membuat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lapangan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kerja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belum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tercipta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menggunakan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teknologi</w:t>
            </w:r>
            <w:proofErr w:type="spellEnd"/>
            <w:r w:rsidRPr="00EC6F38">
              <w:rPr>
                <w:rFonts w:ascii="Times New Roman" w:eastAsia="Times New Roman" w:hAnsi="Times New Roman" w:cs="Times New Roman"/>
                <w:szCs w:val="24"/>
              </w:rPr>
              <w:t xml:space="preserve"> dan ide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w:t>
            </w:r>
          </w:p>
          <w:p w14:paraId="7BA7AF8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suatu</w:t>
            </w:r>
            <w:proofErr w:type="spellEnd"/>
            <w:r w:rsidRPr="00EC6F38">
              <w:rPr>
                <w:rFonts w:ascii="Times New Roman" w:eastAsia="Times New Roman" w:hAnsi="Times New Roman" w:cs="Times New Roman"/>
                <w:szCs w:val="24"/>
              </w:rPr>
              <w:t xml:space="preserve"> program yang di </w:t>
            </w:r>
            <w:proofErr w:type="spellStart"/>
            <w:r w:rsidRPr="00EC6F38">
              <w:rPr>
                <w:rFonts w:ascii="Times New Roman" w:eastAsia="Times New Roman" w:hAnsi="Times New Roman" w:cs="Times New Roman"/>
                <w:szCs w:val="24"/>
              </w:rPr>
              <w:t>buat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mewujudkan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cerdas</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Tujuan </w:t>
            </w:r>
            <w:proofErr w:type="spellStart"/>
            <w:r w:rsidRPr="00EC6F38">
              <w:rPr>
                <w:rFonts w:ascii="Times New Roman" w:eastAsia="Times New Roman" w:hAnsi="Times New Roman" w:cs="Times New Roman"/>
                <w:szCs w:val="24"/>
              </w:rPr>
              <w:t>dari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terciptanya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commentRangeStart w:id="15"/>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peningkatan</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pemerataan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commentRangeEnd w:id="15"/>
            <w:proofErr w:type="spellEnd"/>
            <w:r w:rsidR="003E68C2">
              <w:rPr>
                <w:rStyle w:val="CommentReference"/>
              </w:rPr>
              <w:commentReference w:id="15"/>
            </w:r>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cara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memerluas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akses</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memanfaatkan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teknologi</w:t>
            </w:r>
            <w:proofErr w:type="spellEnd"/>
            <w:r w:rsidRPr="00EC6F38">
              <w:rPr>
                <w:rFonts w:ascii="Times New Roman" w:eastAsia="Times New Roman" w:hAnsi="Times New Roman" w:cs="Times New Roman"/>
                <w:szCs w:val="24"/>
              </w:rPr>
              <w:t>.</w:t>
            </w:r>
          </w:p>
          <w:p w14:paraId="6B0654B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w:t>
            </w:r>
            <w:proofErr w:type="spellStart"/>
            <w:r w:rsidRPr="00EC6F38">
              <w:rPr>
                <w:rFonts w:ascii="Times New Roman" w:eastAsia="Times New Roman" w:hAnsi="Times New Roman" w:cs="Times New Roman"/>
                <w:szCs w:val="24"/>
              </w:rPr>
              <w:t>hanya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menghasilkan</w:t>
            </w:r>
            <w:proofErr w:type="spellEnd"/>
            <w:r w:rsidRPr="00EC6F38">
              <w:rPr>
                <w:rFonts w:ascii="Times New Roman" w:eastAsia="Times New Roman" w:hAnsi="Times New Roman" w:cs="Times New Roman"/>
                <w:szCs w:val="24"/>
              </w:rPr>
              <w:t xml:space="preserve"> 4 </w:t>
            </w:r>
            <w:proofErr w:type="spellStart"/>
            <w:r w:rsidRPr="00EC6F38">
              <w:rPr>
                <w:rFonts w:ascii="Times New Roman" w:eastAsia="Times New Roman" w:hAnsi="Times New Roman" w:cs="Times New Roman"/>
                <w:szCs w:val="24"/>
              </w:rPr>
              <w:t>aspek</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sangat</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butuhkan</w:t>
            </w:r>
            <w:proofErr w:type="spellEnd"/>
            <w:r w:rsidRPr="00EC6F38">
              <w:rPr>
                <w:rFonts w:ascii="Times New Roman" w:eastAsia="Times New Roman" w:hAnsi="Times New Roman" w:cs="Times New Roman"/>
                <w:szCs w:val="24"/>
              </w:rPr>
              <w:t xml:space="preserve"> di era </w:t>
            </w:r>
            <w:proofErr w:type="spellStart"/>
            <w:r w:rsidRPr="00EC6F38">
              <w:rPr>
                <w:rFonts w:ascii="Times New Roman" w:eastAsia="Times New Roman" w:hAnsi="Times New Roman" w:cs="Times New Roman"/>
                <w:szCs w:val="24"/>
              </w:rPr>
              <w:t>milenial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kolaboratif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komunikatif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berfikir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Mengapa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demikian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sedang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gencar-gencarnya</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publis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di era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harus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mempersiapkan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generasi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muda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memasuki</w:t>
            </w:r>
            <w:proofErr w:type="spellEnd"/>
            <w:r w:rsidRPr="00EC6F38">
              <w:rPr>
                <w:rFonts w:ascii="Times New Roman" w:eastAsia="Times New Roman" w:hAnsi="Times New Roman" w:cs="Times New Roman"/>
                <w:szCs w:val="24"/>
              </w:rPr>
              <w:t xml:space="preserve"> dunia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4.0.</w:t>
            </w:r>
          </w:p>
          <w:p w14:paraId="6CEDD09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Karakteristik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w:t>
            </w:r>
          </w:p>
          <w:p w14:paraId="7A6738E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Tahapan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belajar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sesuai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minat</w:t>
            </w:r>
            <w:proofErr w:type="spellEnd"/>
            <w:r w:rsidRPr="00EC6F38">
              <w:rPr>
                <w:rFonts w:ascii="Times New Roman" w:eastAsia="Times New Roman" w:hAnsi="Times New Roman" w:cs="Times New Roman"/>
                <w:szCs w:val="24"/>
              </w:rPr>
              <w:t>/</w:t>
            </w:r>
            <w:proofErr w:type="spellStart"/>
            <w:r w:rsidRPr="00EC6F38">
              <w:rPr>
                <w:rFonts w:ascii="Times New Roman" w:eastAsia="Times New Roman" w:hAnsi="Times New Roman" w:cs="Times New Roman"/>
                <w:szCs w:val="24"/>
              </w:rPr>
              <w:t>kebutuhan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14:paraId="64FE8A8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commentRangeStart w:id="16"/>
            <w:proofErr w:type="spellStart"/>
            <w:r w:rsidRPr="00EC6F38">
              <w:rPr>
                <w:rFonts w:ascii="Times New Roman" w:eastAsia="Times New Roman" w:hAnsi="Times New Roman" w:cs="Times New Roman"/>
                <w:szCs w:val="24"/>
              </w:rPr>
              <w:t>tahab</w:t>
            </w:r>
            <w:commentRangeEnd w:id="16"/>
            <w:proofErr w:type="spellEnd"/>
            <w:r w:rsidR="003E68C2">
              <w:rPr>
                <w:rStyle w:val="CommentReference"/>
              </w:rPr>
              <w:commentReference w:id="16"/>
            </w:r>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guru di </w:t>
            </w:r>
            <w:proofErr w:type="spellStart"/>
            <w:r w:rsidRPr="00EC6F38">
              <w:rPr>
                <w:rFonts w:ascii="Times New Roman" w:eastAsia="Times New Roman" w:hAnsi="Times New Roman" w:cs="Times New Roman"/>
                <w:szCs w:val="24"/>
              </w:rPr>
              <w:t>tutut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merancang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pembelajaran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sesuai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minat</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bakat</w:t>
            </w:r>
            <w:proofErr w:type="spellEnd"/>
            <w:r w:rsidRPr="00EC6F38">
              <w:rPr>
                <w:rFonts w:ascii="Times New Roman" w:eastAsia="Times New Roman" w:hAnsi="Times New Roman" w:cs="Times New Roman"/>
                <w:szCs w:val="24"/>
              </w:rPr>
              <w:t>/</w:t>
            </w:r>
            <w:proofErr w:type="spellStart"/>
            <w:r w:rsidRPr="00EC6F38">
              <w:rPr>
                <w:rFonts w:ascii="Times New Roman" w:eastAsia="Times New Roman" w:hAnsi="Times New Roman" w:cs="Times New Roman"/>
                <w:szCs w:val="24"/>
              </w:rPr>
              <w:t>kebutuhan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14:paraId="14150EB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Menggunakan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penilaian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formatif</w:t>
            </w:r>
            <w:proofErr w:type="spellEnd"/>
            <w:r w:rsidRPr="00EC6F38">
              <w:rPr>
                <w:rFonts w:ascii="Times New Roman" w:eastAsia="Times New Roman" w:hAnsi="Times New Roman" w:cs="Times New Roman"/>
                <w:szCs w:val="24"/>
              </w:rPr>
              <w:t>.</w:t>
            </w:r>
          </w:p>
          <w:p w14:paraId="06E2931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Yaitu guru di </w:t>
            </w:r>
            <w:proofErr w:type="spellStart"/>
            <w:r w:rsidRPr="00EC6F38">
              <w:rPr>
                <w:rFonts w:ascii="Times New Roman" w:eastAsia="Times New Roman" w:hAnsi="Times New Roman" w:cs="Times New Roman"/>
                <w:szCs w:val="24"/>
              </w:rPr>
              <w:t>sini</w:t>
            </w:r>
            <w:proofErr w:type="spellEnd"/>
            <w:r w:rsidRPr="00EC6F38">
              <w:rPr>
                <w:rFonts w:ascii="Times New Roman" w:eastAsia="Times New Roman" w:hAnsi="Times New Roman" w:cs="Times New Roman"/>
                <w:szCs w:val="24"/>
              </w:rPr>
              <w:t xml:space="preserve"> </w:t>
            </w:r>
            <w:commentRangeStart w:id="17"/>
            <w:r w:rsidRPr="00EC6F38">
              <w:rPr>
                <w:rFonts w:ascii="Times New Roman" w:eastAsia="Times New Roman" w:hAnsi="Times New Roman" w:cs="Times New Roman"/>
                <w:szCs w:val="24"/>
              </w:rPr>
              <w:t xml:space="preserve">di </w:t>
            </w:r>
            <w:proofErr w:type="spellStart"/>
            <w:r w:rsidRPr="00EC6F38">
              <w:rPr>
                <w:rFonts w:ascii="Times New Roman" w:eastAsia="Times New Roman" w:hAnsi="Times New Roman" w:cs="Times New Roman"/>
                <w:szCs w:val="24"/>
              </w:rPr>
              <w:t>tuntut</w:t>
            </w:r>
            <w:proofErr w:type="spellEnd"/>
            <w:r w:rsidRPr="00EC6F38">
              <w:rPr>
                <w:rFonts w:ascii="Times New Roman" w:eastAsia="Times New Roman" w:hAnsi="Times New Roman" w:cs="Times New Roman"/>
                <w:szCs w:val="24"/>
              </w:rPr>
              <w:t xml:space="preserve"> </w:t>
            </w:r>
            <w:commentRangeEnd w:id="17"/>
            <w:r w:rsidR="003E68C2">
              <w:rPr>
                <w:rStyle w:val="CommentReference"/>
              </w:rPr>
              <w:commentReference w:id="17"/>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membantu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siwa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dalam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mencari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bakat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14:paraId="3D31C8E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Menempatkan</w:t>
            </w:r>
            <w:proofErr w:type="spellEnd"/>
            <w:r w:rsidRPr="00EC6F38">
              <w:rPr>
                <w:rFonts w:ascii="Times New Roman" w:eastAsia="Times New Roman" w:hAnsi="Times New Roman" w:cs="Times New Roman"/>
                <w:szCs w:val="24"/>
              </w:rPr>
              <w:t xml:space="preserve"> guru </w:t>
            </w:r>
            <w:proofErr w:type="spellStart"/>
            <w:r w:rsidRPr="00EC6F38">
              <w:rPr>
                <w:rFonts w:ascii="Times New Roman" w:eastAsia="Times New Roman" w:hAnsi="Times New Roman" w:cs="Times New Roman"/>
                <w:szCs w:val="24"/>
              </w:rPr>
              <w:t>sebagai</w:t>
            </w:r>
            <w:proofErr w:type="spellEnd"/>
            <w:r w:rsidRPr="00EC6F38">
              <w:rPr>
                <w:rFonts w:ascii="Times New Roman" w:eastAsia="Times New Roman" w:hAnsi="Times New Roman" w:cs="Times New Roman"/>
                <w:szCs w:val="24"/>
              </w:rPr>
              <w:t xml:space="preserve"> mentor.</w:t>
            </w:r>
          </w:p>
          <w:p w14:paraId="39F5F15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Guri </w:t>
            </w:r>
            <w:proofErr w:type="spellStart"/>
            <w:r w:rsidRPr="00EC6F38">
              <w:rPr>
                <w:rFonts w:ascii="Times New Roman" w:eastAsia="Times New Roman" w:hAnsi="Times New Roman" w:cs="Times New Roman"/>
                <w:szCs w:val="24"/>
              </w:rPr>
              <w:t>dilatih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mengembangkan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kurikulum</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memberikan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kebebasan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menentukan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cara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belajar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14:paraId="2B381D6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Pengembangan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profesi</w:t>
            </w:r>
            <w:proofErr w:type="spellEnd"/>
            <w:r w:rsidRPr="00EC6F38">
              <w:rPr>
                <w:rFonts w:ascii="Times New Roman" w:eastAsia="Times New Roman" w:hAnsi="Times New Roman" w:cs="Times New Roman"/>
                <w:szCs w:val="24"/>
              </w:rPr>
              <w:t xml:space="preserve"> guru.</w:t>
            </w:r>
          </w:p>
          <w:p w14:paraId="22CDA662"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Dimana guru </w:t>
            </w:r>
            <w:proofErr w:type="spellStart"/>
            <w:r w:rsidRPr="00EC6F38">
              <w:rPr>
                <w:rFonts w:ascii="Times New Roman" w:eastAsia="Times New Roman" w:hAnsi="Times New Roman" w:cs="Times New Roman"/>
                <w:szCs w:val="24"/>
              </w:rPr>
              <w:t>sebagai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w:t>
            </w:r>
            <w:proofErr w:type="spellEnd"/>
            <w:r w:rsidRPr="00EC6F38">
              <w:rPr>
                <w:rFonts w:ascii="Times New Roman" w:eastAsia="Times New Roman" w:hAnsi="Times New Roman" w:cs="Times New Roman"/>
                <w:szCs w:val="24"/>
              </w:rPr>
              <w:t xml:space="preserve"> di era 4.0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guru </w:t>
            </w:r>
            <w:proofErr w:type="spellStart"/>
            <w:r w:rsidRPr="00EC6F38">
              <w:rPr>
                <w:rFonts w:ascii="Times New Roman" w:eastAsia="Times New Roman" w:hAnsi="Times New Roman" w:cs="Times New Roman"/>
                <w:szCs w:val="24"/>
              </w:rPr>
              <w:t>tidak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boleh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menetap</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strata, </w:t>
            </w:r>
            <w:proofErr w:type="spellStart"/>
            <w:r w:rsidRPr="00EC6F38">
              <w:rPr>
                <w:rFonts w:ascii="Times New Roman" w:eastAsia="Times New Roman" w:hAnsi="Times New Roman" w:cs="Times New Roman"/>
                <w:szCs w:val="24"/>
              </w:rPr>
              <w:t>harus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selalu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berkembang</w:t>
            </w:r>
            <w:proofErr w:type="spellEnd"/>
            <w:r w:rsidRPr="00EC6F38">
              <w:rPr>
                <w:rFonts w:ascii="Times New Roman" w:eastAsia="Times New Roman" w:hAnsi="Times New Roman" w:cs="Times New Roman"/>
                <w:szCs w:val="24"/>
              </w:rPr>
              <w:t xml:space="preserve"> agar </w:t>
            </w:r>
            <w:proofErr w:type="spellStart"/>
            <w:r w:rsidRPr="00EC6F38">
              <w:rPr>
                <w:rFonts w:ascii="Times New Roman" w:eastAsia="Times New Roman" w:hAnsi="Times New Roman" w:cs="Times New Roman"/>
                <w:szCs w:val="24"/>
              </w:rPr>
              <w:t>dapat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mengajarkan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sesuai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eranya</w:t>
            </w:r>
            <w:proofErr w:type="spellEnd"/>
            <w:r w:rsidRPr="00EC6F38">
              <w:rPr>
                <w:rFonts w:ascii="Times New Roman" w:eastAsia="Times New Roman" w:hAnsi="Times New Roman" w:cs="Times New Roman"/>
                <w:szCs w:val="24"/>
              </w:rPr>
              <w:t>.</w:t>
            </w:r>
          </w:p>
          <w:p w14:paraId="4674B18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dalam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w:t>
            </w:r>
            <w:proofErr w:type="spellEnd"/>
            <w:r w:rsidRPr="00EC6F38">
              <w:rPr>
                <w:rFonts w:ascii="Times New Roman" w:eastAsia="Times New Roman" w:hAnsi="Times New Roman" w:cs="Times New Roman"/>
                <w:szCs w:val="24"/>
              </w:rPr>
              <w:t xml:space="preserve"> 5 </w:t>
            </w:r>
            <w:proofErr w:type="spellStart"/>
            <w:r w:rsidRPr="00EC6F38">
              <w:rPr>
                <w:rFonts w:ascii="Times New Roman" w:eastAsia="Times New Roman" w:hAnsi="Times New Roman" w:cs="Times New Roman"/>
                <w:szCs w:val="24"/>
              </w:rPr>
              <w:t>aspek</w:t>
            </w:r>
            <w:proofErr w:type="spellEnd"/>
            <w:r w:rsidRPr="00EC6F38">
              <w:rPr>
                <w:rFonts w:ascii="Times New Roman" w:eastAsia="Times New Roman" w:hAnsi="Times New Roman" w:cs="Times New Roman"/>
                <w:szCs w:val="24"/>
              </w:rPr>
              <w:t xml:space="preserve"> yang di </w:t>
            </w:r>
            <w:proofErr w:type="spellStart"/>
            <w:r w:rsidRPr="00EC6F38">
              <w:rPr>
                <w:rFonts w:ascii="Times New Roman" w:eastAsia="Times New Roman" w:hAnsi="Times New Roman" w:cs="Times New Roman"/>
                <w:szCs w:val="24"/>
              </w:rPr>
              <w:t>tekankan</w:t>
            </w:r>
            <w:proofErr w:type="spellEnd"/>
            <w:r w:rsidRPr="00EC6F38">
              <w:rPr>
                <w:rFonts w:ascii="Times New Roman" w:eastAsia="Times New Roman" w:hAnsi="Times New Roman" w:cs="Times New Roman"/>
                <w:szCs w:val="24"/>
              </w:rPr>
              <w:t xml:space="preserve"> pada proses </w:t>
            </w:r>
            <w:proofErr w:type="spellStart"/>
            <w:r w:rsidRPr="00EC6F38">
              <w:rPr>
                <w:rFonts w:ascii="Times New Roman" w:eastAsia="Times New Roman" w:hAnsi="Times New Roman" w:cs="Times New Roman"/>
                <w:szCs w:val="24"/>
              </w:rPr>
              <w:t>pembelajaran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w:t>
            </w:r>
          </w:p>
          <w:p w14:paraId="05CB5D2A"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Mengamati</w:t>
            </w:r>
            <w:proofErr w:type="spellEnd"/>
          </w:p>
          <w:p w14:paraId="65C1D4EB"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Memahami</w:t>
            </w:r>
            <w:proofErr w:type="spellEnd"/>
          </w:p>
          <w:p w14:paraId="58123235"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Mencoba</w:t>
            </w:r>
            <w:proofErr w:type="spellEnd"/>
          </w:p>
          <w:p w14:paraId="4D1CF83D"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Mendiskusikan</w:t>
            </w:r>
            <w:proofErr w:type="spellEnd"/>
          </w:p>
          <w:p w14:paraId="6B6C25F5"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Penelitian</w:t>
            </w:r>
            <w:proofErr w:type="spellEnd"/>
          </w:p>
          <w:p w14:paraId="2EF9142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proofErr w:type="spellStart"/>
            <w:r w:rsidRPr="00EC6F38">
              <w:rPr>
                <w:rFonts w:ascii="Times New Roman" w:eastAsia="Times New Roman" w:hAnsi="Times New Roman" w:cs="Times New Roman"/>
                <w:szCs w:val="24"/>
              </w:rPr>
              <w:t>dasarnya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lihat</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mengamati</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memahami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sebenarnya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jadi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kesatuan</w:t>
            </w:r>
            <w:proofErr w:type="spellEnd"/>
            <w:r w:rsidRPr="00EC6F38">
              <w:rPr>
                <w:rFonts w:ascii="Times New Roman" w:eastAsia="Times New Roman" w:hAnsi="Times New Roman" w:cs="Times New Roman"/>
                <w:szCs w:val="24"/>
              </w:rPr>
              <w:t xml:space="preserve">, pada proses </w:t>
            </w:r>
            <w:proofErr w:type="spellStart"/>
            <w:r w:rsidRPr="00EC6F38">
              <w:rPr>
                <w:rFonts w:ascii="Times New Roman" w:eastAsia="Times New Roman" w:hAnsi="Times New Roman" w:cs="Times New Roman"/>
                <w:szCs w:val="24"/>
              </w:rPr>
              <w:t>mengamati</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memahami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memiliki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pikiran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lastRenderedPageBreak/>
              <w:t>Pikiran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sangat</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butuhkan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pikiran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timbul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sebuah</w:t>
            </w:r>
            <w:proofErr w:type="spellEnd"/>
            <w:r w:rsidRPr="00EC6F38">
              <w:rPr>
                <w:rFonts w:ascii="Times New Roman" w:eastAsia="Times New Roman" w:hAnsi="Times New Roman" w:cs="Times New Roman"/>
                <w:szCs w:val="24"/>
              </w:rPr>
              <w:t xml:space="preserve"> ide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w:t>
            </w:r>
          </w:p>
          <w:p w14:paraId="2485EDA9"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mucul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pemikiran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tadi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selanjutnya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mencoba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pengaplikasian</w:t>
            </w:r>
            <w:proofErr w:type="spellEnd"/>
            <w:r w:rsidRPr="00EC6F38">
              <w:rPr>
                <w:rFonts w:ascii="Times New Roman" w:eastAsia="Times New Roman" w:hAnsi="Times New Roman" w:cs="Times New Roman"/>
                <w:szCs w:val="24"/>
              </w:rPr>
              <w:t xml:space="preserve">. Pada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lebih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praktek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lebih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menyiapkan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anak</w:t>
            </w:r>
            <w:proofErr w:type="spellEnd"/>
            <w:r w:rsidRPr="00EC6F38">
              <w:rPr>
                <w:rFonts w:ascii="Times New Roman" w:eastAsia="Times New Roman" w:hAnsi="Times New Roman" w:cs="Times New Roman"/>
                <w:szCs w:val="24"/>
              </w:rPr>
              <w:t xml:space="preserve"> pada </w:t>
            </w:r>
            <w:proofErr w:type="spellStart"/>
            <w:r w:rsidRPr="00EC6F38">
              <w:rPr>
                <w:rFonts w:ascii="Times New Roman" w:eastAsia="Times New Roman" w:hAnsi="Times New Roman" w:cs="Times New Roman"/>
                <w:szCs w:val="24"/>
              </w:rPr>
              <w:t>bagaimana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menumbuhkan</w:t>
            </w:r>
            <w:proofErr w:type="spellEnd"/>
            <w:r w:rsidRPr="00EC6F38">
              <w:rPr>
                <w:rFonts w:ascii="Times New Roman" w:eastAsia="Times New Roman" w:hAnsi="Times New Roman" w:cs="Times New Roman"/>
                <w:szCs w:val="24"/>
              </w:rPr>
              <w:t xml:space="preserve"> ide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w:t>
            </w:r>
          </w:p>
          <w:p w14:paraId="40FB44A9"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Setelah proses </w:t>
            </w:r>
            <w:proofErr w:type="spellStart"/>
            <w:r w:rsidRPr="00EC6F38">
              <w:rPr>
                <w:rFonts w:ascii="Times New Roman" w:eastAsia="Times New Roman" w:hAnsi="Times New Roman" w:cs="Times New Roman"/>
                <w:szCs w:val="24"/>
              </w:rPr>
              <w:t>mencoba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selanjutnya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mendiskusikan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Mendiskusikan</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sini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dua</w:t>
            </w:r>
            <w:proofErr w:type="spellEnd"/>
            <w:r w:rsidRPr="00EC6F38">
              <w:rPr>
                <w:rFonts w:ascii="Times New Roman" w:eastAsia="Times New Roman" w:hAnsi="Times New Roman" w:cs="Times New Roman"/>
                <w:szCs w:val="24"/>
              </w:rPr>
              <w:t xml:space="preserve"> orang </w:t>
            </w:r>
            <w:proofErr w:type="spellStart"/>
            <w:r w:rsidRPr="00EC6F38">
              <w:rPr>
                <w:rFonts w:ascii="Times New Roman" w:eastAsia="Times New Roman" w:hAnsi="Times New Roman" w:cs="Times New Roman"/>
                <w:szCs w:val="24"/>
              </w:rPr>
              <w:t>tapi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kolaborasi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komunikasi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orang. Hal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pandangan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berbeda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ide-ide yang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muncul</w:t>
            </w:r>
            <w:proofErr w:type="spellEnd"/>
            <w:r w:rsidRPr="00EC6F38">
              <w:rPr>
                <w:rFonts w:ascii="Times New Roman" w:eastAsia="Times New Roman" w:hAnsi="Times New Roman" w:cs="Times New Roman"/>
                <w:szCs w:val="24"/>
              </w:rPr>
              <w:t>.</w:t>
            </w:r>
          </w:p>
          <w:p w14:paraId="0285E03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w:t>
            </w:r>
            <w:commentRangeStart w:id="18"/>
            <w:proofErr w:type="spellStart"/>
            <w:r w:rsidRPr="00EC6F38">
              <w:rPr>
                <w:rFonts w:ascii="Times New Roman" w:eastAsia="Times New Roman" w:hAnsi="Times New Roman" w:cs="Times New Roman"/>
                <w:szCs w:val="24"/>
              </w:rPr>
              <w:t>terahir</w:t>
            </w:r>
            <w:proofErr w:type="spellEnd"/>
            <w:r w:rsidRPr="00EC6F38">
              <w:rPr>
                <w:rFonts w:ascii="Times New Roman" w:eastAsia="Times New Roman" w:hAnsi="Times New Roman" w:cs="Times New Roman"/>
                <w:szCs w:val="24"/>
              </w:rPr>
              <w:t xml:space="preserve"> </w:t>
            </w:r>
            <w:commentRangeEnd w:id="18"/>
            <w:r w:rsidR="008167F4">
              <w:rPr>
                <w:rStyle w:val="CommentReference"/>
              </w:rPr>
              <w:commentReference w:id="18"/>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penelitian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tuntutan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inovatif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penelitian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lihat</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inovatif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w:t>
            </w:r>
          </w:p>
        </w:tc>
      </w:tr>
    </w:tbl>
    <w:p w14:paraId="5825E684"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US" w:date="2021-08-12T09:18:00Z" w:initials="A">
    <w:p w14:paraId="47B94F7F" w14:textId="189DD4B2" w:rsidR="004B18BB" w:rsidRDefault="004B18BB">
      <w:pPr>
        <w:pStyle w:val="CommentText"/>
      </w:pPr>
      <w:r>
        <w:rPr>
          <w:rStyle w:val="CommentReference"/>
        </w:rPr>
        <w:annotationRef/>
      </w:r>
      <w:proofErr w:type="spellStart"/>
      <w:r>
        <w:t>Seharusnya</w:t>
      </w:r>
      <w:proofErr w:type="spellEnd"/>
      <w:r>
        <w:t xml:space="preserve"> </w:t>
      </w:r>
      <w:proofErr w:type="spellStart"/>
      <w:r>
        <w:t>ditulis</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menganalisis</w:t>
      </w:r>
      <w:proofErr w:type="spellEnd"/>
    </w:p>
  </w:comment>
  <w:comment w:id="2" w:author="ASUS" w:date="2021-08-12T09:18:00Z" w:initials="A">
    <w:p w14:paraId="79F57778" w14:textId="375C3D61" w:rsidR="004B18BB" w:rsidRDefault="004B18BB">
      <w:pPr>
        <w:pStyle w:val="CommentText"/>
      </w:pPr>
      <w:r>
        <w:rPr>
          <w:rStyle w:val="CommentReference"/>
        </w:rPr>
        <w:annotationRef/>
      </w:r>
      <w:proofErr w:type="spellStart"/>
      <w:r>
        <w:t>Kalimat</w:t>
      </w:r>
      <w:proofErr w:type="spellEnd"/>
      <w:r>
        <w:t xml:space="preserve"> </w:t>
      </w:r>
      <w:proofErr w:type="spellStart"/>
      <w:r>
        <w:t>ini</w:t>
      </w:r>
      <w:proofErr w:type="spellEnd"/>
      <w:r>
        <w:t xml:space="preserve"> </w:t>
      </w:r>
      <w:proofErr w:type="spellStart"/>
      <w:r>
        <w:t>terlalu</w:t>
      </w:r>
      <w:proofErr w:type="spellEnd"/>
      <w:r>
        <w:t xml:space="preserve"> </w:t>
      </w:r>
      <w:proofErr w:type="spellStart"/>
      <w:r>
        <w:t>berlebihan</w:t>
      </w:r>
      <w:proofErr w:type="spellEnd"/>
      <w:r>
        <w:t xml:space="preserve">, </w:t>
      </w:r>
      <w:proofErr w:type="spellStart"/>
      <w:r>
        <w:t>seharusnya</w:t>
      </w:r>
      <w:proofErr w:type="spellEnd"/>
      <w:r>
        <w:t xml:space="preserve"> </w:t>
      </w:r>
      <w:proofErr w:type="spellStart"/>
      <w:r>
        <w:t>perasaan</w:t>
      </w:r>
      <w:proofErr w:type="spellEnd"/>
      <w:r>
        <w:t xml:space="preserve"> </w:t>
      </w:r>
      <w:proofErr w:type="spellStart"/>
      <w:r>
        <w:t>cinta</w:t>
      </w:r>
      <w:proofErr w:type="spellEnd"/>
      <w:r>
        <w:t xml:space="preserve"> </w:t>
      </w:r>
      <w:proofErr w:type="spellStart"/>
      <w:r>
        <w:t>Kencana</w:t>
      </w:r>
      <w:proofErr w:type="spellEnd"/>
      <w:r>
        <w:t xml:space="preserve"> </w:t>
      </w:r>
      <w:proofErr w:type="spellStart"/>
      <w:r>
        <w:t>Wungu</w:t>
      </w:r>
      <w:proofErr w:type="spellEnd"/>
      <w:r>
        <w:t xml:space="preserve"> </w:t>
      </w:r>
      <w:proofErr w:type="spellStart"/>
      <w:r>
        <w:t>ditujukan</w:t>
      </w:r>
      <w:proofErr w:type="spellEnd"/>
      <w:r>
        <w:t xml:space="preserve"> </w:t>
      </w:r>
      <w:proofErr w:type="spellStart"/>
      <w:r>
        <w:t>untuk</w:t>
      </w:r>
      <w:proofErr w:type="spellEnd"/>
      <w:r>
        <w:t xml:space="preserve"> </w:t>
      </w:r>
      <w:proofErr w:type="spellStart"/>
      <w:r>
        <w:t>Damarwulan</w:t>
      </w:r>
      <w:proofErr w:type="spellEnd"/>
      <w:r>
        <w:t>.</w:t>
      </w:r>
    </w:p>
  </w:comment>
  <w:comment w:id="3" w:author="ASUS" w:date="2021-08-12T09:19:00Z" w:initials="A">
    <w:p w14:paraId="68AB754C" w14:textId="2031F484" w:rsidR="004B18BB" w:rsidRDefault="004B18BB">
      <w:pPr>
        <w:pStyle w:val="CommentText"/>
      </w:pPr>
      <w:r>
        <w:rPr>
          <w:rStyle w:val="CommentReference"/>
        </w:rPr>
        <w:annotationRef/>
      </w:r>
      <w:proofErr w:type="spellStart"/>
      <w:r>
        <w:t>Perasaan</w:t>
      </w:r>
      <w:proofErr w:type="spellEnd"/>
      <w:r>
        <w:t xml:space="preserve"> </w:t>
      </w:r>
      <w:proofErr w:type="spellStart"/>
      <w:r>
        <w:t>cinta</w:t>
      </w:r>
      <w:proofErr w:type="spellEnd"/>
      <w:r>
        <w:t xml:space="preserve"> yang </w:t>
      </w:r>
      <w:proofErr w:type="spellStart"/>
      <w:r>
        <w:t>dimiliki</w:t>
      </w:r>
      <w:proofErr w:type="spellEnd"/>
      <w:r>
        <w:t xml:space="preserve"> </w:t>
      </w:r>
      <w:proofErr w:type="spellStart"/>
      <w:r>
        <w:t>ketiga</w:t>
      </w:r>
      <w:proofErr w:type="spellEnd"/>
      <w:r>
        <w:t xml:space="preserve"> </w:t>
      </w:r>
      <w:proofErr w:type="spellStart"/>
      <w:r>
        <w:t>tokoh</w:t>
      </w:r>
      <w:proofErr w:type="spellEnd"/>
      <w:r>
        <w:t xml:space="preserve"> </w:t>
      </w:r>
      <w:proofErr w:type="spellStart"/>
      <w:r>
        <w:t>berbeda-beda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situasu</w:t>
      </w:r>
      <w:proofErr w:type="spellEnd"/>
      <w:r>
        <w:t xml:space="preserve"> dan </w:t>
      </w:r>
      <w:proofErr w:type="spellStart"/>
      <w:r>
        <w:t>kondisi</w:t>
      </w:r>
      <w:proofErr w:type="spellEnd"/>
      <w:r>
        <w:t xml:space="preserve"> yang </w:t>
      </w:r>
      <w:proofErr w:type="spellStart"/>
      <w:r>
        <w:t>melatarbelakanginya</w:t>
      </w:r>
      <w:proofErr w:type="spellEnd"/>
      <w:r>
        <w:t xml:space="preserve">. </w:t>
      </w:r>
    </w:p>
  </w:comment>
  <w:comment w:id="4" w:author="ASUS" w:date="2021-08-12T09:21:00Z" w:initials="A">
    <w:p w14:paraId="6288898F" w14:textId="5ABF543A" w:rsidR="004B18BB" w:rsidRPr="004B18BB" w:rsidRDefault="004B18BB">
      <w:pPr>
        <w:pStyle w:val="CommentText"/>
      </w:pPr>
      <w:r>
        <w:rPr>
          <w:rStyle w:val="CommentReference"/>
        </w:rPr>
        <w:annotationRef/>
      </w:r>
      <w:r>
        <w:t xml:space="preserve">Bisa </w:t>
      </w:r>
      <w:proofErr w:type="spellStart"/>
      <w:r>
        <w:t>diringkas</w:t>
      </w:r>
      <w:proofErr w:type="spellEnd"/>
      <w:r>
        <w:t xml:space="preserve"> </w:t>
      </w:r>
      <w:proofErr w:type="spellStart"/>
      <w:r>
        <w:t>tokoh</w:t>
      </w:r>
      <w:proofErr w:type="spellEnd"/>
      <w:r>
        <w:t xml:space="preserve"> </w:t>
      </w:r>
      <w:proofErr w:type="spellStart"/>
      <w:r>
        <w:t>kencana</w:t>
      </w:r>
      <w:proofErr w:type="spellEnd"/>
      <w:r>
        <w:t xml:space="preserve"> </w:t>
      </w:r>
      <w:proofErr w:type="spellStart"/>
      <w:r>
        <w:t>wungu</w:t>
      </w:r>
      <w:proofErr w:type="spellEnd"/>
      <w:r>
        <w:t xml:space="preserve"> </w:t>
      </w:r>
      <w:proofErr w:type="spellStart"/>
      <w:r>
        <w:t>merupakan</w:t>
      </w:r>
      <w:proofErr w:type="spellEnd"/>
      <w:r>
        <w:t xml:space="preserve"> </w:t>
      </w:r>
      <w:proofErr w:type="spellStart"/>
      <w:r>
        <w:t>sosok</w:t>
      </w:r>
      <w:proofErr w:type="spellEnd"/>
      <w:r>
        <w:t xml:space="preserve"> Wanita yang </w:t>
      </w:r>
      <w:proofErr w:type="spellStart"/>
      <w:r>
        <w:t>memiliki</w:t>
      </w:r>
      <w:proofErr w:type="spellEnd"/>
      <w:r>
        <w:t xml:space="preserve"> </w:t>
      </w:r>
      <w:proofErr w:type="spellStart"/>
      <w:r>
        <w:t>kekuasaan</w:t>
      </w:r>
      <w:proofErr w:type="spellEnd"/>
      <w:r>
        <w:t xml:space="preserve">, </w:t>
      </w:r>
      <w:proofErr w:type="spellStart"/>
      <w:r>
        <w:t>berbeda</w:t>
      </w:r>
      <w:proofErr w:type="spellEnd"/>
      <w:r>
        <w:t xml:space="preserve"> </w:t>
      </w:r>
      <w:proofErr w:type="spellStart"/>
      <w:r>
        <w:t>dengan</w:t>
      </w:r>
      <w:proofErr w:type="spellEnd"/>
      <w:r>
        <w:t xml:space="preserve"> Wanita </w:t>
      </w:r>
      <w:proofErr w:type="spellStart"/>
      <w:r>
        <w:t>umumnya</w:t>
      </w:r>
      <w:proofErr w:type="spellEnd"/>
      <w:r>
        <w:t xml:space="preserve"> yang </w:t>
      </w:r>
      <w:proofErr w:type="spellStart"/>
      <w:r>
        <w:t>dipandang</w:t>
      </w:r>
      <w:proofErr w:type="spellEnd"/>
      <w:r>
        <w:t xml:space="preserve"> </w:t>
      </w:r>
      <w:proofErr w:type="spellStart"/>
      <w:r>
        <w:t>sebelah</w:t>
      </w:r>
      <w:proofErr w:type="spellEnd"/>
      <w:r>
        <w:t xml:space="preserve"> </w:t>
      </w:r>
      <w:proofErr w:type="spellStart"/>
      <w:r>
        <w:t>mata</w:t>
      </w:r>
      <w:proofErr w:type="spellEnd"/>
      <w:r>
        <w:t xml:space="preserve"> (</w:t>
      </w:r>
      <w:proofErr w:type="spellStart"/>
      <w:r>
        <w:rPr>
          <w:i/>
          <w:iCs/>
        </w:rPr>
        <w:t>kanca</w:t>
      </w:r>
      <w:proofErr w:type="spellEnd"/>
      <w:r>
        <w:rPr>
          <w:i/>
          <w:iCs/>
        </w:rPr>
        <w:t xml:space="preserve"> </w:t>
      </w:r>
      <w:proofErr w:type="spellStart"/>
      <w:r>
        <w:rPr>
          <w:i/>
          <w:iCs/>
        </w:rPr>
        <w:t>wingking</w:t>
      </w:r>
      <w:proofErr w:type="spellEnd"/>
      <w:r>
        <w:t>).</w:t>
      </w:r>
    </w:p>
  </w:comment>
  <w:comment w:id="5" w:author="ASUS" w:date="2021-08-12T09:21:00Z" w:initials="A">
    <w:p w14:paraId="377E33F6" w14:textId="102C198A" w:rsidR="004B18BB" w:rsidRDefault="004B18BB">
      <w:pPr>
        <w:pStyle w:val="CommentText"/>
      </w:pPr>
      <w:r>
        <w:rPr>
          <w:rStyle w:val="CommentReference"/>
        </w:rPr>
        <w:annotationRef/>
      </w:r>
      <w:proofErr w:type="spellStart"/>
      <w:r>
        <w:rPr>
          <w:rStyle w:val="CommentReference"/>
        </w:rPr>
        <w:t>Kekuatan</w:t>
      </w:r>
      <w:proofErr w:type="spellEnd"/>
      <w:r>
        <w:rPr>
          <w:rStyle w:val="CommentReference"/>
        </w:rPr>
        <w:t xml:space="preserve"> Wanita </w:t>
      </w:r>
      <w:proofErr w:type="spellStart"/>
      <w:r>
        <w:rPr>
          <w:rStyle w:val="CommentReference"/>
        </w:rPr>
        <w:t>bagaikan</w:t>
      </w:r>
      <w:proofErr w:type="spellEnd"/>
      <w:r>
        <w:rPr>
          <w:rStyle w:val="CommentReference"/>
        </w:rPr>
        <w:t xml:space="preserve"> </w:t>
      </w:r>
      <w:proofErr w:type="spellStart"/>
      <w:r>
        <w:rPr>
          <w:rStyle w:val="CommentReference"/>
        </w:rPr>
        <w:t>dua</w:t>
      </w:r>
      <w:proofErr w:type="spellEnd"/>
      <w:r>
        <w:rPr>
          <w:rStyle w:val="CommentReference"/>
        </w:rPr>
        <w:t xml:space="preserve"> </w:t>
      </w:r>
      <w:proofErr w:type="spellStart"/>
      <w:r>
        <w:rPr>
          <w:rStyle w:val="CommentReference"/>
        </w:rPr>
        <w:t>mata</w:t>
      </w:r>
      <w:proofErr w:type="spellEnd"/>
      <w:r>
        <w:rPr>
          <w:rStyle w:val="CommentReference"/>
        </w:rPr>
        <w:t xml:space="preserve"> </w:t>
      </w:r>
      <w:proofErr w:type="spellStart"/>
      <w:r>
        <w:rPr>
          <w:rStyle w:val="CommentReference"/>
        </w:rPr>
        <w:t>pisau</w:t>
      </w:r>
      <w:proofErr w:type="spellEnd"/>
      <w:r>
        <w:rPr>
          <w:rStyle w:val="CommentReference"/>
        </w:rPr>
        <w:t xml:space="preserve"> yang </w:t>
      </w:r>
      <w:proofErr w:type="spellStart"/>
      <w:r>
        <w:rPr>
          <w:rStyle w:val="CommentReference"/>
        </w:rPr>
        <w:t>dapat</w:t>
      </w:r>
      <w:proofErr w:type="spellEnd"/>
      <w:r>
        <w:rPr>
          <w:rStyle w:val="CommentReference"/>
        </w:rPr>
        <w:t xml:space="preserve"> </w:t>
      </w:r>
      <w:proofErr w:type="spellStart"/>
      <w:r>
        <w:rPr>
          <w:rStyle w:val="CommentReference"/>
        </w:rPr>
        <w:t>menghancurkan</w:t>
      </w:r>
      <w:proofErr w:type="spellEnd"/>
      <w:r>
        <w:rPr>
          <w:rStyle w:val="CommentReference"/>
        </w:rPr>
        <w:t xml:space="preserve"> dunia </w:t>
      </w:r>
      <w:proofErr w:type="spellStart"/>
      <w:r>
        <w:rPr>
          <w:rStyle w:val="CommentReference"/>
        </w:rPr>
        <w:t>maupun</w:t>
      </w:r>
      <w:proofErr w:type="spellEnd"/>
      <w:r>
        <w:rPr>
          <w:rStyle w:val="CommentReference"/>
        </w:rPr>
        <w:t xml:space="preserve"> </w:t>
      </w:r>
      <w:proofErr w:type="spellStart"/>
      <w:r>
        <w:rPr>
          <w:rStyle w:val="CommentReference"/>
        </w:rPr>
        <w:t>menetramkan</w:t>
      </w:r>
      <w:proofErr w:type="spellEnd"/>
      <w:r>
        <w:rPr>
          <w:rStyle w:val="CommentReference"/>
        </w:rPr>
        <w:t xml:space="preserve"> dunia, </w:t>
      </w:r>
      <w:proofErr w:type="spellStart"/>
      <w:r>
        <w:rPr>
          <w:rStyle w:val="CommentReference"/>
        </w:rPr>
        <w:t>semua</w:t>
      </w:r>
      <w:proofErr w:type="spellEnd"/>
      <w:r>
        <w:rPr>
          <w:rStyle w:val="CommentReference"/>
        </w:rPr>
        <w:t xml:space="preserve"> </w:t>
      </w:r>
      <w:proofErr w:type="spellStart"/>
      <w:r>
        <w:rPr>
          <w:rStyle w:val="CommentReference"/>
        </w:rPr>
        <w:t>bergantung</w:t>
      </w:r>
      <w:proofErr w:type="spellEnd"/>
      <w:r>
        <w:rPr>
          <w:rStyle w:val="CommentReference"/>
        </w:rPr>
        <w:t xml:space="preserve"> pada </w:t>
      </w:r>
      <w:proofErr w:type="spellStart"/>
      <w:r>
        <w:rPr>
          <w:rStyle w:val="CommentReference"/>
        </w:rPr>
        <w:t>karakter</w:t>
      </w:r>
      <w:proofErr w:type="spellEnd"/>
      <w:r>
        <w:rPr>
          <w:rStyle w:val="CommentReference"/>
        </w:rPr>
        <w:t xml:space="preserve"> Wanita </w:t>
      </w:r>
      <w:proofErr w:type="spellStart"/>
      <w:r>
        <w:rPr>
          <w:rStyle w:val="CommentReference"/>
        </w:rPr>
        <w:t>tersebut</w:t>
      </w:r>
      <w:proofErr w:type="spellEnd"/>
      <w:r>
        <w:rPr>
          <w:rStyle w:val="CommentReference"/>
        </w:rPr>
        <w:t>.</w:t>
      </w:r>
    </w:p>
  </w:comment>
  <w:comment w:id="6" w:author="ASUS" w:date="2021-08-12T10:06:00Z" w:initials="A">
    <w:p w14:paraId="603022BB" w14:textId="08FF128F" w:rsidR="003E68C2" w:rsidRDefault="003E68C2">
      <w:pPr>
        <w:pStyle w:val="CommentText"/>
      </w:pPr>
      <w:r>
        <w:rPr>
          <w:rStyle w:val="CommentReference"/>
        </w:rPr>
        <w:annotationRef/>
      </w:r>
      <w:proofErr w:type="spellStart"/>
      <w:r>
        <w:t>extrem</w:t>
      </w:r>
      <w:proofErr w:type="spellEnd"/>
    </w:p>
  </w:comment>
  <w:comment w:id="11" w:author="ASUS" w:date="2021-08-12T10:06:00Z" w:initials="A">
    <w:p w14:paraId="51629CF6" w14:textId="570A4D6E" w:rsidR="003E68C2" w:rsidRDefault="003E68C2">
      <w:pPr>
        <w:pStyle w:val="CommentText"/>
      </w:pPr>
      <w:r>
        <w:rPr>
          <w:rStyle w:val="CommentReference"/>
        </w:rPr>
        <w:annotationRef/>
      </w:r>
      <w:proofErr w:type="spellStart"/>
      <w:r>
        <w:t>Industri</w:t>
      </w:r>
      <w:proofErr w:type="spellEnd"/>
      <w:r>
        <w:t xml:space="preserve"> </w:t>
      </w:r>
      <w:proofErr w:type="spellStart"/>
      <w:r>
        <w:t>setiap</w:t>
      </w:r>
      <w:proofErr w:type="spellEnd"/>
      <w:r>
        <w:t xml:space="preserve"> </w:t>
      </w:r>
      <w:proofErr w:type="spellStart"/>
      <w:r>
        <w:t>menit</w:t>
      </w:r>
      <w:proofErr w:type="spellEnd"/>
      <w:r>
        <w:t xml:space="preserve"> </w:t>
      </w:r>
      <w:proofErr w:type="spellStart"/>
      <w:r>
        <w:t>bahkan</w:t>
      </w:r>
      <w:proofErr w:type="spellEnd"/>
      <w:r>
        <w:t xml:space="preserve"> </w:t>
      </w:r>
      <w:proofErr w:type="spellStart"/>
      <w:r>
        <w:t>setiap</w:t>
      </w:r>
      <w:proofErr w:type="spellEnd"/>
      <w:r>
        <w:t xml:space="preserve"> </w:t>
      </w:r>
      <w:proofErr w:type="spellStart"/>
      <w:r>
        <w:t>detik</w:t>
      </w:r>
      <w:proofErr w:type="spellEnd"/>
      <w:r>
        <w:t xml:space="preserve"> </w:t>
      </w:r>
      <w:proofErr w:type="spellStart"/>
      <w:r>
        <w:t>berubah</w:t>
      </w:r>
      <w:proofErr w:type="spellEnd"/>
      <w:r>
        <w:t xml:space="preserve"> </w:t>
      </w:r>
      <w:proofErr w:type="spellStart"/>
      <w:r>
        <w:t>semakin</w:t>
      </w:r>
      <w:proofErr w:type="spellEnd"/>
      <w:r>
        <w:t xml:space="preserve"> </w:t>
      </w:r>
      <w:proofErr w:type="spellStart"/>
      <w:r>
        <w:t>maju</w:t>
      </w:r>
      <w:proofErr w:type="spellEnd"/>
      <w:r>
        <w:t xml:space="preserve"> </w:t>
      </w:r>
    </w:p>
  </w:comment>
  <w:comment w:id="13" w:author="ASUS" w:date="2021-08-12T10:07:00Z" w:initials="A">
    <w:p w14:paraId="2E458E31" w14:textId="4E3D9150" w:rsidR="003E68C2" w:rsidRDefault="003E68C2">
      <w:pPr>
        <w:pStyle w:val="CommentText"/>
      </w:pPr>
      <w:r>
        <w:rPr>
          <w:rStyle w:val="CommentReference"/>
        </w:rPr>
        <w:annotationRef/>
      </w:r>
      <w:proofErr w:type="spellStart"/>
      <w:r>
        <w:t>mempersiapkan</w:t>
      </w:r>
      <w:proofErr w:type="spellEnd"/>
    </w:p>
  </w:comment>
  <w:comment w:id="14" w:author="ASUS" w:date="2021-08-12T10:07:00Z" w:initials="A">
    <w:p w14:paraId="0B1286A9" w14:textId="5F0F545A" w:rsidR="003E68C2" w:rsidRDefault="003E68C2">
      <w:pPr>
        <w:pStyle w:val="CommentText"/>
      </w:pPr>
      <w:r>
        <w:rPr>
          <w:rStyle w:val="CommentReference"/>
        </w:rPr>
        <w:annotationRef/>
      </w:r>
      <w:proofErr w:type="spellStart"/>
      <w:r>
        <w:t>mempersiapkan</w:t>
      </w:r>
      <w:proofErr w:type="spellEnd"/>
    </w:p>
  </w:comment>
  <w:comment w:id="15" w:author="ASUS" w:date="2021-08-12T10:08:00Z" w:initials="A">
    <w:p w14:paraId="41E0C116" w14:textId="6D6FB355" w:rsidR="003E68C2" w:rsidRDefault="003E68C2">
      <w:pPr>
        <w:pStyle w:val="CommentText"/>
      </w:pPr>
      <w:r>
        <w:rPr>
          <w:rStyle w:val="CommentReference"/>
        </w:rPr>
        <w:annotationRef/>
      </w:r>
      <w:proofErr w:type="spellStart"/>
      <w:r>
        <w:t>bertujuan</w:t>
      </w:r>
      <w:proofErr w:type="spellEnd"/>
      <w:r>
        <w:t xml:space="preserve"> </w:t>
      </w:r>
      <w:proofErr w:type="spellStart"/>
      <w:r>
        <w:t>meningkatan</w:t>
      </w:r>
      <w:proofErr w:type="spellEnd"/>
      <w:r>
        <w:t xml:space="preserve"> dan </w:t>
      </w:r>
      <w:proofErr w:type="spellStart"/>
      <w:r>
        <w:t>meratakan</w:t>
      </w:r>
      <w:proofErr w:type="spellEnd"/>
      <w:r>
        <w:t xml:space="preserve"> Pendidikan </w:t>
      </w:r>
    </w:p>
  </w:comment>
  <w:comment w:id="16" w:author="ASUS" w:date="2021-08-12T10:10:00Z" w:initials="A">
    <w:p w14:paraId="150C15C0" w14:textId="63D4DFC0" w:rsidR="003E68C2" w:rsidRDefault="003E68C2">
      <w:pPr>
        <w:pStyle w:val="CommentText"/>
      </w:pPr>
      <w:r>
        <w:rPr>
          <w:rStyle w:val="CommentReference"/>
        </w:rPr>
        <w:annotationRef/>
      </w:r>
      <w:proofErr w:type="spellStart"/>
      <w:r>
        <w:t>tahap</w:t>
      </w:r>
      <w:proofErr w:type="spellEnd"/>
    </w:p>
  </w:comment>
  <w:comment w:id="17" w:author="ASUS" w:date="2021-08-12T10:11:00Z" w:initials="A">
    <w:p w14:paraId="4E8E549C" w14:textId="0DB93B65" w:rsidR="003E68C2" w:rsidRDefault="003E68C2">
      <w:pPr>
        <w:pStyle w:val="CommentText"/>
      </w:pPr>
      <w:r>
        <w:rPr>
          <w:rStyle w:val="CommentReference"/>
        </w:rPr>
        <w:annotationRef/>
      </w:r>
      <w:proofErr w:type="spellStart"/>
      <w:r>
        <w:t>dituntut</w:t>
      </w:r>
      <w:proofErr w:type="spellEnd"/>
    </w:p>
  </w:comment>
  <w:comment w:id="18" w:author="ASUS" w:date="2021-08-12T10:12:00Z" w:initials="A">
    <w:p w14:paraId="3E110328" w14:textId="73CE7FE4" w:rsidR="008167F4" w:rsidRDefault="008167F4">
      <w:pPr>
        <w:pStyle w:val="CommentText"/>
      </w:pPr>
      <w:r>
        <w:rPr>
          <w:rStyle w:val="CommentReference"/>
        </w:rPr>
        <w:annotationRef/>
      </w:r>
      <w:r>
        <w:t>terakhir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B94F7F" w15:done="0"/>
  <w15:commentEx w15:paraId="79F57778" w15:done="0"/>
  <w15:commentEx w15:paraId="68AB754C" w15:done="0"/>
  <w15:commentEx w15:paraId="6288898F" w15:done="0"/>
  <w15:commentEx w15:paraId="377E33F6" w15:done="0"/>
  <w15:commentEx w15:paraId="603022BB" w15:done="0"/>
  <w15:commentEx w15:paraId="51629CF6" w15:done="0"/>
  <w15:commentEx w15:paraId="2E458E31" w15:done="0"/>
  <w15:commentEx w15:paraId="0B1286A9" w15:done="0"/>
  <w15:commentEx w15:paraId="41E0C116" w15:done="0"/>
  <w15:commentEx w15:paraId="150C15C0" w15:done="0"/>
  <w15:commentEx w15:paraId="4E8E549C" w15:done="0"/>
  <w15:commentEx w15:paraId="3E1103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F65D5" w16cex:dateUtc="2021-08-12T02:18:00Z"/>
  <w16cex:commentExtensible w16cex:durableId="24BF65FB" w16cex:dateUtc="2021-08-12T02:18:00Z"/>
  <w16cex:commentExtensible w16cex:durableId="24BF6633" w16cex:dateUtc="2021-08-12T02:19:00Z"/>
  <w16cex:commentExtensible w16cex:durableId="24BF669A" w16cex:dateUtc="2021-08-12T02:21:00Z"/>
  <w16cex:commentExtensible w16cex:durableId="24BF668A" w16cex:dateUtc="2021-08-12T02:21:00Z"/>
  <w16cex:commentExtensible w16cex:durableId="24BF7111" w16cex:dateUtc="2021-08-12T03:06:00Z"/>
  <w16cex:commentExtensible w16cex:durableId="24BF7131" w16cex:dateUtc="2021-08-12T03:06:00Z"/>
  <w16cex:commentExtensible w16cex:durableId="24BF7158" w16cex:dateUtc="2021-08-12T03:07:00Z"/>
  <w16cex:commentExtensible w16cex:durableId="24BF7166" w16cex:dateUtc="2021-08-12T03:07:00Z"/>
  <w16cex:commentExtensible w16cex:durableId="24BF71B3" w16cex:dateUtc="2021-08-12T03:08:00Z"/>
  <w16cex:commentExtensible w16cex:durableId="24BF722E" w16cex:dateUtc="2021-08-12T03:10:00Z"/>
  <w16cex:commentExtensible w16cex:durableId="24BF7256" w16cex:dateUtc="2021-08-12T03:11:00Z"/>
  <w16cex:commentExtensible w16cex:durableId="24BF728A" w16cex:dateUtc="2021-08-12T0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B94F7F" w16cid:durableId="24BF65D5"/>
  <w16cid:commentId w16cid:paraId="79F57778" w16cid:durableId="24BF65FB"/>
  <w16cid:commentId w16cid:paraId="68AB754C" w16cid:durableId="24BF6633"/>
  <w16cid:commentId w16cid:paraId="6288898F" w16cid:durableId="24BF669A"/>
  <w16cid:commentId w16cid:paraId="377E33F6" w16cid:durableId="24BF668A"/>
  <w16cid:commentId w16cid:paraId="603022BB" w16cid:durableId="24BF7111"/>
  <w16cid:commentId w16cid:paraId="51629CF6" w16cid:durableId="24BF7131"/>
  <w16cid:commentId w16cid:paraId="2E458E31" w16cid:durableId="24BF7158"/>
  <w16cid:commentId w16cid:paraId="0B1286A9" w16cid:durableId="24BF7166"/>
  <w16cid:commentId w16cid:paraId="41E0C116" w16cid:durableId="24BF71B3"/>
  <w16cid:commentId w16cid:paraId="150C15C0" w16cid:durableId="24BF722E"/>
  <w16cid:commentId w16cid:paraId="4E8E549C" w16cid:durableId="24BF7256"/>
  <w16cid:commentId w16cid:paraId="3E110328" w16cid:durableId="24BF72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ysDAwMTM1sTQyNjRW0lEKTi0uzszPAykwrAUA17WuQCwAAAA="/>
  </w:docVars>
  <w:rsids>
    <w:rsidRoot w:val="00125355"/>
    <w:rsid w:val="0012251A"/>
    <w:rsid w:val="00125355"/>
    <w:rsid w:val="001420A8"/>
    <w:rsid w:val="001D038C"/>
    <w:rsid w:val="00240407"/>
    <w:rsid w:val="003E68C2"/>
    <w:rsid w:val="0042167F"/>
    <w:rsid w:val="004B18BB"/>
    <w:rsid w:val="008167F4"/>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05D1"/>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4B18BB"/>
    <w:rPr>
      <w:sz w:val="16"/>
      <w:szCs w:val="16"/>
    </w:rPr>
  </w:style>
  <w:style w:type="paragraph" w:styleId="CommentText">
    <w:name w:val="annotation text"/>
    <w:basedOn w:val="Normal"/>
    <w:link w:val="CommentTextChar"/>
    <w:uiPriority w:val="99"/>
    <w:semiHidden/>
    <w:unhideWhenUsed/>
    <w:rsid w:val="004B18BB"/>
    <w:pPr>
      <w:spacing w:line="240" w:lineRule="auto"/>
    </w:pPr>
    <w:rPr>
      <w:sz w:val="20"/>
      <w:szCs w:val="20"/>
    </w:rPr>
  </w:style>
  <w:style w:type="character" w:customStyle="1" w:styleId="CommentTextChar">
    <w:name w:val="Comment Text Char"/>
    <w:basedOn w:val="DefaultParagraphFont"/>
    <w:link w:val="CommentText"/>
    <w:uiPriority w:val="99"/>
    <w:semiHidden/>
    <w:rsid w:val="004B18B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B18BB"/>
    <w:rPr>
      <w:b/>
      <w:bCs/>
    </w:rPr>
  </w:style>
  <w:style w:type="character" w:customStyle="1" w:styleId="CommentSubjectChar">
    <w:name w:val="Comment Subject Char"/>
    <w:basedOn w:val="CommentTextChar"/>
    <w:link w:val="CommentSubject"/>
    <w:uiPriority w:val="99"/>
    <w:semiHidden/>
    <w:rsid w:val="004B18BB"/>
    <w:rPr>
      <w:rFonts w:ascii="Arial" w:hAnsi="Arial"/>
      <w:b/>
      <w:bCs/>
      <w:sz w:val="20"/>
      <w:szCs w:val="20"/>
    </w:rPr>
  </w:style>
  <w:style w:type="paragraph" w:styleId="Revision">
    <w:name w:val="Revision"/>
    <w:hidden/>
    <w:uiPriority w:val="99"/>
    <w:semiHidden/>
    <w:rsid w:val="003E68C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2</cp:revision>
  <dcterms:created xsi:type="dcterms:W3CDTF">2021-08-12T03:13:00Z</dcterms:created>
  <dcterms:modified xsi:type="dcterms:W3CDTF">2021-08-12T03:13:00Z</dcterms:modified>
</cp:coreProperties>
</file>