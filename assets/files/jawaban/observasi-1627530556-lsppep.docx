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7DE8"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93BFA62" w14:textId="77777777" w:rsidR="00D80F46" w:rsidRPr="00A16D9B" w:rsidRDefault="00D80F46" w:rsidP="008D1AF7">
      <w:pPr>
        <w:pStyle w:val="ListParagraph"/>
        <w:spacing w:line="312" w:lineRule="auto"/>
        <w:rPr>
          <w:rFonts w:ascii="Times New Roman" w:hAnsi="Times New Roman" w:cs="Times New Roman"/>
          <w:sz w:val="24"/>
          <w:szCs w:val="24"/>
        </w:rPr>
      </w:pPr>
    </w:p>
    <w:p w14:paraId="4D0157EB"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4796B5CD"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64AB91B8" w14:textId="77777777" w:rsidTr="00D810B0">
        <w:tc>
          <w:tcPr>
            <w:tcW w:w="9350" w:type="dxa"/>
          </w:tcPr>
          <w:p w14:paraId="7BC954BB" w14:textId="77777777" w:rsidR="00D80F46" w:rsidRPr="00A16D9B" w:rsidRDefault="00D80F46" w:rsidP="008D1AF7">
            <w:pPr>
              <w:spacing w:line="312" w:lineRule="auto"/>
              <w:rPr>
                <w:rFonts w:ascii="Times New Roman" w:hAnsi="Times New Roman" w:cs="Times New Roman"/>
                <w:sz w:val="24"/>
                <w:szCs w:val="24"/>
              </w:rPr>
            </w:pPr>
          </w:p>
          <w:p w14:paraId="75C49346"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1152E2B0" w14:textId="77777777" w:rsidR="00D80F46" w:rsidRPr="00A16D9B" w:rsidRDefault="00D80F46" w:rsidP="008D1AF7">
            <w:pPr>
              <w:spacing w:line="312" w:lineRule="auto"/>
              <w:rPr>
                <w:rFonts w:ascii="Times New Roman" w:hAnsi="Times New Roman" w:cs="Times New Roman"/>
                <w:sz w:val="24"/>
                <w:szCs w:val="24"/>
              </w:rPr>
            </w:pPr>
          </w:p>
          <w:p w14:paraId="33CF2FF6"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14:paraId="2E6FC8C9" w14:textId="77777777" w:rsidR="00D80F46" w:rsidRPr="00A16D9B" w:rsidRDefault="00D80F46" w:rsidP="008D1AF7">
            <w:pPr>
              <w:spacing w:line="312" w:lineRule="auto"/>
              <w:jc w:val="both"/>
              <w:rPr>
                <w:rFonts w:ascii="Times New Roman" w:hAnsi="Times New Roman" w:cs="Times New Roman"/>
                <w:sz w:val="24"/>
                <w:szCs w:val="24"/>
              </w:rPr>
            </w:pPr>
          </w:p>
          <w:p w14:paraId="11768763" w14:textId="5D47419F"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Buku  ini  di</w:t>
            </w:r>
            <w:del w:id="0" w:author="cantika kusumasari" w:date="2021-07-29T10:42:00Z">
              <w:r w:rsidRPr="00A16D9B" w:rsidDel="00B1710D">
                <w:rPr>
                  <w:rFonts w:ascii="Times New Roman" w:hAnsi="Times New Roman" w:cs="Times New Roman"/>
                  <w:sz w:val="24"/>
                  <w:szCs w:val="24"/>
                </w:rPr>
                <w:delText>per</w:delText>
              </w:r>
            </w:del>
            <w:r w:rsidRPr="00A16D9B">
              <w:rPr>
                <w:rFonts w:ascii="Times New Roman" w:hAnsi="Times New Roman" w:cs="Times New Roman"/>
                <w:sz w:val="24"/>
                <w:szCs w:val="24"/>
              </w:rPr>
              <w:t xml:space="preserve">gunakan  sebagai  modul  ajar  praktikum  Jaringan  Komputer  program  D3/D4 di Politeknik Elektronika Negeri Surabaya. </w:t>
            </w:r>
            <w:proofErr w:type="spellStart"/>
            <w:ins w:id="1" w:author="cantika kusumasari" w:date="2021-07-29T10:47:00Z">
              <w:r w:rsidR="003A4E42">
                <w:rPr>
                  <w:rFonts w:ascii="Times New Roman" w:hAnsi="Times New Roman" w:cs="Times New Roman"/>
                  <w:sz w:val="24"/>
                  <w:szCs w:val="24"/>
                  <w:lang w:val="en-US"/>
                </w:rPr>
                <w:t>Tujuan</w:t>
              </w:r>
              <w:proofErr w:type="spellEnd"/>
              <w:r w:rsidR="003A4E42">
                <w:rPr>
                  <w:rFonts w:ascii="Times New Roman" w:hAnsi="Times New Roman" w:cs="Times New Roman"/>
                  <w:sz w:val="24"/>
                  <w:szCs w:val="24"/>
                  <w:lang w:val="en-US"/>
                </w:rPr>
                <w:t xml:space="preserve"> </w:t>
              </w:r>
            </w:ins>
            <w:del w:id="2" w:author="cantika kusumasari" w:date="2021-07-29T10:40:00Z">
              <w:r w:rsidRPr="00A16D9B" w:rsidDel="00B1710D">
                <w:rPr>
                  <w:rFonts w:ascii="Times New Roman" w:hAnsi="Times New Roman" w:cs="Times New Roman"/>
                  <w:sz w:val="24"/>
                  <w:szCs w:val="24"/>
                </w:rPr>
                <w:delText>Sasaran</w:delText>
              </w:r>
            </w:del>
            <w:del w:id="3" w:author="cantika kusumasari" w:date="2021-07-29T10:41: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dari praktikum Jaringan Komputer ini </w:t>
            </w:r>
            <w:del w:id="4" w:author="cantika kusumasari" w:date="2021-07-29T10:42: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adalah </w:t>
            </w:r>
            <w:del w:id="5" w:author="cantika kusumasari" w:date="2021-07-29T10:42: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memberikan </w:t>
            </w:r>
            <w:del w:id="6" w:author="cantika kusumasari" w:date="2021-07-29T10:43: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pengetahuan</w:t>
            </w:r>
            <w:del w:id="7" w:author="cantika kusumasari" w:date="2021-07-29T10:43: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kepada</w:t>
            </w:r>
            <w:del w:id="8" w:author="cantika kusumasari" w:date="2021-07-29T10:43: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mahasiswa</w:t>
            </w:r>
            <w:del w:id="9" w:author="cantika kusumasari" w:date="2021-07-29T10:43: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tentang</w:t>
            </w:r>
            <w:del w:id="10" w:author="cantika kusumasari" w:date="2021-07-29T10:43: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teknik</w:t>
            </w:r>
            <w:ins w:id="11" w:author="cantika kusumasari" w:date="2021-07-29T10:43:00Z">
              <w:r w:rsidR="00B1710D">
                <w:rPr>
                  <w:rFonts w:ascii="Times New Roman" w:hAnsi="Times New Roman" w:cs="Times New Roman"/>
                  <w:sz w:val="24"/>
                  <w:szCs w:val="24"/>
                  <w:lang w:val="en-US"/>
                </w:rPr>
                <w:t xml:space="preserve"> </w:t>
              </w:r>
            </w:ins>
            <w:del w:id="12" w:author="cantika kusumasari" w:date="2021-07-29T10:43:00Z">
              <w:r w:rsidRPr="00A16D9B" w:rsidDel="00B1710D">
                <w:rPr>
                  <w:rFonts w:ascii="Times New Roman" w:hAnsi="Times New Roman" w:cs="Times New Roman"/>
                  <w:sz w:val="24"/>
                  <w:szCs w:val="24"/>
                </w:rPr>
                <w:delText xml:space="preserve">  </w:delText>
              </w:r>
            </w:del>
            <w:r w:rsidRPr="00A16D9B">
              <w:rPr>
                <w:rFonts w:ascii="Times New Roman" w:hAnsi="Times New Roman" w:cs="Times New Roman"/>
                <w:sz w:val="24"/>
                <w:szCs w:val="24"/>
              </w:rPr>
              <w:t>membangun</w:t>
            </w:r>
            <w:del w:id="13"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sistem</w:t>
            </w:r>
            <w:del w:id="14"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Jaringan </w:t>
            </w:r>
            <w:del w:id="15"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Komputer</w:t>
            </w:r>
            <w:del w:id="16"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berbasis</w:t>
            </w:r>
            <w:del w:id="17"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Linux</w:t>
            </w:r>
            <w:del w:id="18"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mulai</w:t>
            </w:r>
            <w:del w:id="19"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 dar</w:t>
            </w:r>
            <w:proofErr w:type="spellStart"/>
            <w:ins w:id="20" w:author="cantika kusumasari" w:date="2021-07-29T10:46:00Z">
              <w:r w:rsidR="003A4E42">
                <w:rPr>
                  <w:rFonts w:ascii="Times New Roman" w:hAnsi="Times New Roman" w:cs="Times New Roman"/>
                  <w:sz w:val="24"/>
                  <w:szCs w:val="24"/>
                  <w:lang w:val="en-US"/>
                </w:rPr>
                <w:t>i</w:t>
              </w:r>
            </w:ins>
            <w:proofErr w:type="spellEnd"/>
            <w:del w:id="21" w:author="cantika kusumasari" w:date="2021-07-29T10:46:00Z">
              <w:r w:rsidRPr="00A16D9B" w:rsidDel="003A4E42">
                <w:rPr>
                  <w:rFonts w:ascii="Times New Roman" w:hAnsi="Times New Roman" w:cs="Times New Roman"/>
                  <w:sz w:val="24"/>
                  <w:szCs w:val="24"/>
                </w:rPr>
                <w:delText xml:space="preserve">i </w:delText>
              </w:r>
            </w:del>
            <w:r w:rsidRPr="00A16D9B">
              <w:rPr>
                <w:rFonts w:ascii="Times New Roman" w:hAnsi="Times New Roman" w:cs="Times New Roman"/>
                <w:sz w:val="24"/>
                <w:szCs w:val="24"/>
              </w:rPr>
              <w:t xml:space="preserve"> instalasi </w:t>
            </w:r>
            <w:del w:id="22"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sistem </w:t>
            </w:r>
            <w:del w:id="23" w:author="cantika kusumasari" w:date="2021-07-29T10:46: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operasi, </w:t>
            </w:r>
            <w:del w:id="24" w:author="cantika kusumasari" w:date="2021-07-29T10:48:00Z">
              <w:r w:rsidRPr="00A16D9B" w:rsidDel="003A4E42">
                <w:rPr>
                  <w:rFonts w:ascii="Times New Roman" w:hAnsi="Times New Roman" w:cs="Times New Roman"/>
                  <w:sz w:val="24"/>
                  <w:szCs w:val="24"/>
                </w:rPr>
                <w:delText xml:space="preserve"> </w:delText>
              </w:r>
            </w:del>
            <w:r w:rsidRPr="00A16D9B">
              <w:rPr>
                <w:rFonts w:ascii="Times New Roman" w:hAnsi="Times New Roman" w:cs="Times New Roman"/>
                <w:sz w:val="24"/>
                <w:szCs w:val="24"/>
              </w:rPr>
              <w:t>perintah-</w:t>
            </w:r>
            <w:proofErr w:type="gramStart"/>
            <w:r w:rsidRPr="00A16D9B">
              <w:rPr>
                <w:rFonts w:ascii="Times New Roman" w:hAnsi="Times New Roman" w:cs="Times New Roman"/>
                <w:sz w:val="24"/>
                <w:szCs w:val="24"/>
              </w:rPr>
              <w:t>perintah  dasar</w:t>
            </w:r>
            <w:proofErr w:type="gramEnd"/>
            <w:r w:rsidRPr="00A16D9B">
              <w:rPr>
                <w:rFonts w:ascii="Times New Roman" w:hAnsi="Times New Roman" w:cs="Times New Roman"/>
                <w:sz w:val="24"/>
                <w:szCs w:val="24"/>
              </w:rPr>
              <w:t xml:space="preserve">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0B349591" w14:textId="77777777" w:rsidR="00D80F46" w:rsidRPr="00A16D9B" w:rsidRDefault="00D80F46" w:rsidP="008D1AF7">
            <w:pPr>
              <w:spacing w:line="312" w:lineRule="auto"/>
              <w:jc w:val="both"/>
              <w:rPr>
                <w:rFonts w:ascii="Times New Roman" w:hAnsi="Times New Roman" w:cs="Times New Roman"/>
                <w:sz w:val="24"/>
                <w:szCs w:val="24"/>
              </w:rPr>
            </w:pPr>
          </w:p>
          <w:p w14:paraId="7B5AA2C8" w14:textId="11AD468F"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ins w:id="25" w:author="cantika kusumasari" w:date="2021-07-29T10:49:00Z">
              <w:r w:rsidR="003A4E42">
                <w:rPr>
                  <w:rFonts w:ascii="Times New Roman" w:hAnsi="Times New Roman" w:cs="Times New Roman"/>
                  <w:sz w:val="24"/>
                  <w:szCs w:val="24"/>
                  <w:lang w:val="en-US"/>
                </w:rPr>
                <w:t xml:space="preserve"> </w:t>
              </w:r>
            </w:ins>
            <w:r w:rsidRPr="00A16D9B">
              <w:rPr>
                <w:rFonts w:ascii="Times New Roman" w:hAnsi="Times New Roman" w:cs="Times New Roman"/>
                <w:sz w:val="24"/>
                <w:szCs w:val="24"/>
              </w:rPr>
              <w:t xml:space="preserve">Saran  dan  kritik  untuk  perbaikan  buku  ini  sangat  kami  harapkan.  </w:t>
            </w:r>
          </w:p>
          <w:p w14:paraId="5F23BAF4" w14:textId="77777777" w:rsidR="00D80F46" w:rsidRPr="00A16D9B" w:rsidRDefault="00D80F46" w:rsidP="008D1AF7">
            <w:pPr>
              <w:spacing w:line="312" w:lineRule="auto"/>
              <w:jc w:val="both"/>
              <w:rPr>
                <w:rFonts w:ascii="Times New Roman" w:hAnsi="Times New Roman" w:cs="Times New Roman"/>
                <w:sz w:val="24"/>
                <w:szCs w:val="24"/>
              </w:rPr>
            </w:pPr>
          </w:p>
          <w:p w14:paraId="78C81CD8"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3007947D" w14:textId="77777777" w:rsidR="00D80F46" w:rsidRPr="00A16D9B" w:rsidRDefault="00D80F46" w:rsidP="008D1AF7">
            <w:pPr>
              <w:spacing w:line="312" w:lineRule="auto"/>
              <w:jc w:val="right"/>
              <w:rPr>
                <w:rFonts w:ascii="Times New Roman" w:hAnsi="Times New Roman" w:cs="Times New Roman"/>
                <w:sz w:val="24"/>
                <w:szCs w:val="24"/>
              </w:rPr>
            </w:pPr>
          </w:p>
          <w:p w14:paraId="2DD8495E"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5D835956"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13072F4E" w14:textId="77777777" w:rsidR="00D80F46" w:rsidRPr="00A16D9B" w:rsidRDefault="00D80F46" w:rsidP="008D1AF7">
            <w:pPr>
              <w:spacing w:line="312" w:lineRule="auto"/>
              <w:jc w:val="right"/>
              <w:rPr>
                <w:rFonts w:ascii="Times New Roman" w:hAnsi="Times New Roman" w:cs="Times New Roman"/>
                <w:sz w:val="24"/>
                <w:szCs w:val="24"/>
              </w:rPr>
            </w:pPr>
          </w:p>
          <w:p w14:paraId="15AE8EDE"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25022D17" w14:textId="77777777" w:rsidR="00D80F46" w:rsidRPr="00A16D9B" w:rsidRDefault="00D80F46" w:rsidP="008D1AF7">
      <w:pPr>
        <w:pStyle w:val="ListParagraph"/>
        <w:spacing w:line="312" w:lineRule="auto"/>
        <w:rPr>
          <w:rFonts w:ascii="Times New Roman" w:hAnsi="Times New Roman" w:cs="Times New Roman"/>
          <w:sz w:val="24"/>
          <w:szCs w:val="24"/>
        </w:rPr>
      </w:pPr>
    </w:p>
    <w:p w14:paraId="5F889EC0" w14:textId="77777777" w:rsidR="00D80F46" w:rsidRDefault="00D80F46" w:rsidP="008D1AF7">
      <w:pPr>
        <w:pStyle w:val="ListParagraph"/>
        <w:spacing w:line="312" w:lineRule="auto"/>
        <w:rPr>
          <w:rFonts w:ascii="Times New Roman" w:hAnsi="Times New Roman" w:cs="Times New Roman"/>
          <w:sz w:val="24"/>
          <w:szCs w:val="24"/>
        </w:rPr>
      </w:pPr>
    </w:p>
    <w:p w14:paraId="173F0BF6" w14:textId="77777777" w:rsidR="008D1AF7" w:rsidRDefault="008D1AF7" w:rsidP="008D1AF7">
      <w:pPr>
        <w:pStyle w:val="ListParagraph"/>
        <w:spacing w:line="312" w:lineRule="auto"/>
        <w:rPr>
          <w:rFonts w:ascii="Times New Roman" w:hAnsi="Times New Roman" w:cs="Times New Roman"/>
          <w:sz w:val="24"/>
          <w:szCs w:val="24"/>
        </w:rPr>
      </w:pPr>
    </w:p>
    <w:p w14:paraId="68BA9888" w14:textId="77777777" w:rsidR="008D1AF7" w:rsidRDefault="008D1AF7" w:rsidP="008D1AF7">
      <w:pPr>
        <w:pStyle w:val="ListParagraph"/>
        <w:spacing w:line="312" w:lineRule="auto"/>
        <w:rPr>
          <w:rFonts w:ascii="Times New Roman" w:hAnsi="Times New Roman" w:cs="Times New Roman"/>
          <w:sz w:val="24"/>
          <w:szCs w:val="24"/>
        </w:rPr>
      </w:pPr>
    </w:p>
    <w:p w14:paraId="597A9423" w14:textId="77777777" w:rsidR="008D1AF7" w:rsidRDefault="008D1AF7" w:rsidP="008D1AF7">
      <w:pPr>
        <w:pStyle w:val="ListParagraph"/>
        <w:spacing w:line="312" w:lineRule="auto"/>
        <w:rPr>
          <w:rFonts w:ascii="Times New Roman" w:hAnsi="Times New Roman" w:cs="Times New Roman"/>
          <w:sz w:val="24"/>
          <w:szCs w:val="24"/>
        </w:rPr>
      </w:pPr>
    </w:p>
    <w:p w14:paraId="4E91F0C9" w14:textId="77777777" w:rsidR="008D1AF7" w:rsidRDefault="008D1AF7" w:rsidP="008D1AF7">
      <w:pPr>
        <w:pStyle w:val="ListParagraph"/>
        <w:spacing w:line="312" w:lineRule="auto"/>
        <w:rPr>
          <w:rFonts w:ascii="Times New Roman" w:hAnsi="Times New Roman" w:cs="Times New Roman"/>
          <w:sz w:val="24"/>
          <w:szCs w:val="24"/>
        </w:rPr>
      </w:pPr>
    </w:p>
    <w:p w14:paraId="4FCF2257" w14:textId="77777777" w:rsidR="008D1AF7" w:rsidRDefault="008D1AF7" w:rsidP="008D1AF7">
      <w:pPr>
        <w:pStyle w:val="ListParagraph"/>
        <w:spacing w:line="312" w:lineRule="auto"/>
        <w:rPr>
          <w:rFonts w:ascii="Times New Roman" w:hAnsi="Times New Roman" w:cs="Times New Roman"/>
          <w:sz w:val="24"/>
          <w:szCs w:val="24"/>
        </w:rPr>
      </w:pPr>
    </w:p>
    <w:p w14:paraId="58653CD8" w14:textId="77777777" w:rsidR="008D1AF7" w:rsidRPr="00A16D9B" w:rsidRDefault="008D1AF7" w:rsidP="008D1AF7">
      <w:pPr>
        <w:pStyle w:val="ListParagraph"/>
        <w:spacing w:line="312" w:lineRule="auto"/>
        <w:rPr>
          <w:rFonts w:ascii="Times New Roman" w:hAnsi="Times New Roman" w:cs="Times New Roman"/>
          <w:sz w:val="24"/>
          <w:szCs w:val="24"/>
        </w:rPr>
      </w:pPr>
    </w:p>
    <w:p w14:paraId="3EDC111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A724" w14:textId="77777777" w:rsidR="00327783" w:rsidRDefault="00327783" w:rsidP="00D80F46">
      <w:r>
        <w:separator/>
      </w:r>
    </w:p>
  </w:endnote>
  <w:endnote w:type="continuationSeparator" w:id="0">
    <w:p w14:paraId="594C4AAE" w14:textId="77777777" w:rsidR="00327783" w:rsidRDefault="0032778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8682" w14:textId="77777777" w:rsidR="00D80F46" w:rsidRDefault="00D80F46">
    <w:pPr>
      <w:pStyle w:val="Footer"/>
    </w:pPr>
    <w:r>
      <w:t>CLO-4</w:t>
    </w:r>
  </w:p>
  <w:p w14:paraId="2C6011C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A642" w14:textId="77777777" w:rsidR="00327783" w:rsidRDefault="00327783" w:rsidP="00D80F46">
      <w:r>
        <w:separator/>
      </w:r>
    </w:p>
  </w:footnote>
  <w:footnote w:type="continuationSeparator" w:id="0">
    <w:p w14:paraId="68ED9BD0" w14:textId="77777777" w:rsidR="00327783" w:rsidRDefault="00327783"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tika kusumasari">
    <w15:presenceInfo w15:providerId="Windows Live" w15:userId="8272630b1656ea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3A4E42"/>
    <w:rsid w:val="0042167F"/>
    <w:rsid w:val="0046485C"/>
    <w:rsid w:val="004F5D73"/>
    <w:rsid w:val="00771E9D"/>
    <w:rsid w:val="008D1AF7"/>
    <w:rsid w:val="00924DF5"/>
    <w:rsid w:val="00A16D9B"/>
    <w:rsid w:val="00A86167"/>
    <w:rsid w:val="00AF28E1"/>
    <w:rsid w:val="00B1710D"/>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6AC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D144-540D-4D5D-B46A-AEFEC27E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cantika kusumasari</cp:lastModifiedBy>
  <cp:revision>2</cp:revision>
  <dcterms:created xsi:type="dcterms:W3CDTF">2021-07-29T03:50:00Z</dcterms:created>
  <dcterms:modified xsi:type="dcterms:W3CDTF">2021-07-29T03:50:00Z</dcterms:modified>
</cp:coreProperties>
</file>