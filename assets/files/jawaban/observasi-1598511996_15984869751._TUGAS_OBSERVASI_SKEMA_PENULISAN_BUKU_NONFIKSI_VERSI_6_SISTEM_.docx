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E49E0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3254EBA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7EE0E78A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151F87B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502DEC83" w14:textId="77777777" w:rsidTr="00821BA2">
        <w:tc>
          <w:tcPr>
            <w:tcW w:w="9350" w:type="dxa"/>
          </w:tcPr>
          <w:p w14:paraId="75A6C84D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14:paraId="1A5F3B18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526ACAC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ini kita berada pada zona industri yang sangat </w:t>
            </w:r>
            <w:commentRangeStart w:id="0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1" w:author="Toshiba-User" w:date="2020-08-27T13:4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extream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0"/>
            <w:r w:rsidR="00EC5FA8">
              <w:rPr>
                <w:rStyle w:val="CommentReference"/>
              </w:rPr>
              <w:commentReference w:id="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Industri yang tiap menit bahkan detik </w:t>
            </w:r>
            <w:commentRangeStart w:id="2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commentRangeEnd w:id="2"/>
            <w:r w:rsidR="00485740">
              <w:rPr>
                <w:rStyle w:val="CommentReference"/>
              </w:rPr>
              <w:commentReference w:id="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akan berubah semakin maju, yang sering kita sebut dengan revolusi </w:t>
            </w:r>
            <w:commentRangeStart w:id="3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4" w:author="Toshiba-User" w:date="2020-08-27T13:4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industry</w:t>
            </w:r>
            <w:commentRangeEnd w:id="3"/>
            <w:r w:rsidR="00EC5FA8" w:rsidRPr="00EC5FA8">
              <w:rPr>
                <w:rStyle w:val="CommentReference"/>
                <w:color w:val="FF0000"/>
                <w:rPrChange w:id="5" w:author="Toshiba-User" w:date="2020-08-27T13:47:00Z">
                  <w:rPr>
                    <w:rStyle w:val="CommentReference"/>
                  </w:rPr>
                </w:rPrChange>
              </w:rPr>
              <w:commentReference w:id="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commentRangeStart w:id="6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7" w:author="Toshiba-User" w:date="2020-08-27T13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. Istilah </w:t>
            </w:r>
            <w:commentRangeEnd w:id="6"/>
            <w:r w:rsidR="00EC5FA8">
              <w:rPr>
                <w:rStyle w:val="CommentReference"/>
              </w:rPr>
              <w:commentReference w:id="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masih jarang kita dengar bahkan banyak yang masih awam.</w:t>
            </w:r>
          </w:p>
          <w:p w14:paraId="65F223EF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Bagi pendidik maupun peserta didik hari ini kita di siapkan untuk memasuki dunia kerja namun bukan lagi </w:t>
            </w:r>
            <w:commentRangeStart w:id="8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9" w:author="Toshiba-User" w:date="2020-08-27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perkerja</w:t>
            </w:r>
            <w:commentRangeEnd w:id="8"/>
            <w:r w:rsidR="00EC5FA8" w:rsidRPr="00EC5FA8">
              <w:rPr>
                <w:rStyle w:val="CommentReference"/>
                <w:color w:val="FF0000"/>
                <w:rPrChange w:id="10" w:author="Toshiba-User" w:date="2020-08-27T13:50:00Z">
                  <w:rPr>
                    <w:rStyle w:val="CommentReference"/>
                  </w:rPr>
                </w:rPrChange>
              </w:rPr>
              <w:commentReference w:id="8"/>
            </w:r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11" w:author="Toshiba-User" w:date="2020-08-27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,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tetapi kita </w:t>
            </w:r>
            <w:commentRangeStart w:id="12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13" w:author="Toshiba-User" w:date="2020-08-27T13:50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siapkan </w:t>
            </w:r>
            <w:commentRangeEnd w:id="12"/>
            <w:r w:rsidR="00EC5FA8">
              <w:rPr>
                <w:rStyle w:val="CommentReference"/>
              </w:rPr>
              <w:commentReference w:id="1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membuat lapangan kerja baru yang belum tercipta, dengan menggunakan kemampuan teknologi dan ide kreatif kita.</w:t>
            </w:r>
          </w:p>
          <w:p w14:paraId="15597A6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adalah suatu program yang </w:t>
            </w:r>
            <w:commentRangeStart w:id="14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15" w:author="Toshiba-User" w:date="2020-08-27T13:5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buat </w:t>
            </w:r>
            <w:commentRangeEnd w:id="14"/>
            <w:r w:rsidR="00EC5FA8" w:rsidRPr="00EC5FA8">
              <w:rPr>
                <w:rStyle w:val="CommentReference"/>
                <w:color w:val="FF0000"/>
                <w:rPrChange w:id="16" w:author="Toshiba-User" w:date="2020-08-27T13:51:00Z">
                  <w:rPr>
                    <w:rStyle w:val="CommentReference"/>
                  </w:rPr>
                </w:rPrChange>
              </w:rPr>
              <w:commentReference w:id="1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mewujudkan pendidikan yang cerdas dan kreatif. Tujuan dari terciptanya pendidikan 4.0 ini adalah peningkatan dan pemerataan pendidikan, dengan cara memerluas akses dan memanfaatkan teknologi.</w:t>
            </w:r>
          </w:p>
          <w:p w14:paraId="24B91DC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Tidak hanya itu pendidikan 4.0 menghasilkan 4 aspek yang sangat </w:t>
            </w:r>
            <w:commentRangeStart w:id="17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18" w:author="Toshiba-User" w:date="2020-08-27T13:5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butuhkan</w:t>
            </w:r>
            <w:commentRangeEnd w:id="17"/>
            <w:r w:rsidR="00EC5FA8">
              <w:rPr>
                <w:rStyle w:val="CommentReference"/>
              </w:rPr>
              <w:commentReference w:id="1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milenial ini yaitu kolaboratif, komunikatif, berfikir kritis, kreatif. Mengapa demikian pendidikan 4.0 ini hari ini sedang gencar-gencarnya </w:t>
            </w:r>
            <w:commentRangeStart w:id="19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20" w:author="Toshiba-User" w:date="2020-08-27T13:5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 publis</w:t>
            </w:r>
            <w:commentRangeEnd w:id="19"/>
            <w:r w:rsidR="00EC5FA8">
              <w:rPr>
                <w:rStyle w:val="CommentReference"/>
              </w:rPr>
              <w:commentReference w:id="1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, karena di era ini kita harus mempersiapkan diri atau generasi muda untuk memasuki dunia revolusi industri 4.0.</w:t>
            </w:r>
          </w:p>
          <w:p w14:paraId="6CB73D4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CB656D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14:paraId="0A2E106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commentRangeStart w:id="21"/>
            <w:r w:rsidRPr="00FA682F">
              <w:rPr>
                <w:rFonts w:ascii="Times New Roman" w:eastAsia="Times New Roman" w:hAnsi="Times New Roman" w:cs="Times New Roman"/>
                <w:color w:val="FF0000"/>
                <w:szCs w:val="24"/>
                <w:rPrChange w:id="22" w:author="Toshiba-User" w:date="2020-08-27T14:1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tahab</w:t>
            </w:r>
            <w:commentRangeEnd w:id="21"/>
            <w:r w:rsidR="00FA682F" w:rsidRPr="00FA682F">
              <w:rPr>
                <w:rStyle w:val="CommentReference"/>
                <w:color w:val="FF0000"/>
                <w:rPrChange w:id="23" w:author="Toshiba-User" w:date="2020-08-27T14:12:00Z">
                  <w:rPr>
                    <w:rStyle w:val="CommentReference"/>
                  </w:rPr>
                </w:rPrChange>
              </w:rPr>
              <w:commentReference w:id="21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guru </w:t>
            </w:r>
            <w:commentRangeStart w:id="24"/>
            <w:r w:rsidRPr="00FA682F">
              <w:rPr>
                <w:rFonts w:ascii="Times New Roman" w:eastAsia="Times New Roman" w:hAnsi="Times New Roman" w:cs="Times New Roman"/>
                <w:color w:val="FF0000"/>
                <w:szCs w:val="24"/>
                <w:rPrChange w:id="25" w:author="Toshiba-User" w:date="2020-08-27T14:1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tutut </w:t>
            </w:r>
            <w:commentRangeEnd w:id="24"/>
            <w:r w:rsidR="00FA682F" w:rsidRPr="00FA682F">
              <w:rPr>
                <w:rStyle w:val="CommentReference"/>
                <w:color w:val="FF0000"/>
                <w:rPrChange w:id="26" w:author="Toshiba-User" w:date="2020-08-27T14:13:00Z">
                  <w:rPr>
                    <w:rStyle w:val="CommentReference"/>
                  </w:rPr>
                </w:rPrChange>
              </w:rPr>
              <w:commentReference w:id="2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merancang pembelajaran sesuai dengan minat dan bakat/kebutuhan siswa.</w:t>
            </w:r>
          </w:p>
          <w:p w14:paraId="2438364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 penilaian formatif.</w:t>
            </w:r>
          </w:p>
          <w:p w14:paraId="1B86389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Yaitu guru </w:t>
            </w:r>
            <w:commentRangeStart w:id="27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28" w:author="Toshiba-User" w:date="2020-08-27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sini </w:t>
            </w:r>
            <w:commentRangeEnd w:id="27"/>
            <w:r w:rsidR="00EC5FA8" w:rsidRPr="00EC5FA8">
              <w:rPr>
                <w:rStyle w:val="CommentReference"/>
                <w:color w:val="FF0000"/>
                <w:rPrChange w:id="29" w:author="Toshiba-User" w:date="2020-08-27T13:53:00Z">
                  <w:rPr>
                    <w:rStyle w:val="CommentReference"/>
                  </w:rPr>
                </w:rPrChange>
              </w:rPr>
              <w:commentReference w:id="27"/>
            </w:r>
            <w:commentRangeStart w:id="30"/>
            <w:r w:rsidRPr="00EC5FA8">
              <w:rPr>
                <w:rFonts w:ascii="Times New Roman" w:eastAsia="Times New Roman" w:hAnsi="Times New Roman" w:cs="Times New Roman"/>
                <w:color w:val="FF0000"/>
                <w:szCs w:val="24"/>
                <w:rPrChange w:id="31" w:author="Toshiba-User" w:date="2020-08-27T13:53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tuntut </w:t>
            </w:r>
            <w:commentRangeEnd w:id="30"/>
            <w:r w:rsidR="00EC5FA8">
              <w:rPr>
                <w:rStyle w:val="CommentReference"/>
              </w:rPr>
              <w:commentReference w:id="30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untuk membantu siwa dalam mencari kemampuan dan bakat siswa.</w:t>
            </w:r>
          </w:p>
          <w:p w14:paraId="07362F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14:paraId="44C4885C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2"/>
            <w:commentRangeStart w:id="33"/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34" w:author="Toshiba-User" w:date="2020-08-27T14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Guri</w:t>
            </w:r>
            <w:commentRangeEnd w:id="32"/>
            <w:r w:rsidR="004C06E3" w:rsidRPr="004C06E3">
              <w:rPr>
                <w:rStyle w:val="CommentReference"/>
                <w:color w:val="FF0000"/>
                <w:rPrChange w:id="35" w:author="Toshiba-User" w:date="2020-08-27T14:04:00Z">
                  <w:rPr>
                    <w:rStyle w:val="CommentReference"/>
                  </w:rPr>
                </w:rPrChange>
              </w:rPr>
              <w:commentReference w:id="32"/>
            </w:r>
            <w:commentRangeEnd w:id="33"/>
            <w:r w:rsidR="004C06E3">
              <w:rPr>
                <w:rStyle w:val="CommentReference"/>
              </w:rPr>
              <w:commentReference w:id="33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42B00F62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14:paraId="774AF3E5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 guru sebagai pendidik di era 4.0 maka guru tidak boleh menetap dengan satu strata, harus selalu berkembang agar dapat mengajarkan pendidikan sesuai dengan eranya.</w:t>
            </w:r>
          </w:p>
          <w:p w14:paraId="117B9B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commentRangeStart w:id="36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dalam </w:t>
            </w:r>
            <w:commentRangeEnd w:id="36"/>
            <w:r w:rsidR="00075AB0">
              <w:rPr>
                <w:rStyle w:val="CommentReference"/>
              </w:rPr>
              <w:commentReference w:id="3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revolusi industri ini ada 5 aspek yang </w:t>
            </w:r>
            <w:commentRangeStart w:id="37"/>
            <w:r w:rsidRPr="00075AB0">
              <w:rPr>
                <w:rFonts w:ascii="Times New Roman" w:eastAsia="Times New Roman" w:hAnsi="Times New Roman" w:cs="Times New Roman"/>
                <w:color w:val="FF0000"/>
                <w:szCs w:val="24"/>
                <w:rPrChange w:id="38" w:author="Toshiba-User" w:date="2020-08-27T13:5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tekankan </w:t>
            </w:r>
            <w:commentRangeEnd w:id="37"/>
            <w:r w:rsidR="00075AB0">
              <w:rPr>
                <w:rStyle w:val="CommentReference"/>
              </w:rPr>
              <w:commentReference w:id="37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proses pembelajaran yaitu:</w:t>
            </w:r>
          </w:p>
          <w:p w14:paraId="4E08070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14:paraId="2503BAB2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14:paraId="1B1DF5E4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14:paraId="676EDA48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14:paraId="22B8EDAD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14:paraId="2B82C07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dasarnya kita bisa lihat proses mengamati dan memahami ini sebenarnya jadi satu kesatuan, pada proses mengamati dan memahami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 xml:space="preserve">Pikiran kritis sangat </w:t>
            </w:r>
            <w:commentRangeStart w:id="39"/>
            <w:r w:rsidRPr="00075AB0">
              <w:rPr>
                <w:rFonts w:ascii="Times New Roman" w:eastAsia="Times New Roman" w:hAnsi="Times New Roman" w:cs="Times New Roman"/>
                <w:color w:val="FF0000"/>
                <w:szCs w:val="24"/>
                <w:rPrChange w:id="40" w:author="Toshiba-User" w:date="2020-08-27T13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butuhkan </w:t>
            </w:r>
            <w:commentRangeEnd w:id="39"/>
            <w:r w:rsidR="00075AB0" w:rsidRPr="00075AB0">
              <w:rPr>
                <w:rStyle w:val="CommentReference"/>
                <w:color w:val="FF0000"/>
                <w:rPrChange w:id="41" w:author="Toshiba-User" w:date="2020-08-27T13:55:00Z">
                  <w:rPr>
                    <w:rStyle w:val="CommentReference"/>
                  </w:rPr>
                </w:rPrChange>
              </w:rPr>
              <w:commentReference w:id="39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 dengan pikiran yang kritis maka akan timbul sebuah ide atau gagasan.</w:t>
            </w:r>
          </w:p>
          <w:p w14:paraId="521D8A8A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 maka proses selanjutnya yaitu mencoba</w:t>
            </w:r>
            <w:commentRangeStart w:id="42"/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43" w:author="Toshiba-User" w:date="2020-08-27T14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 pengaplikasian</w:t>
            </w:r>
            <w:commentRangeEnd w:id="42"/>
            <w:r w:rsidR="004C06E3">
              <w:rPr>
                <w:rStyle w:val="CommentReference"/>
              </w:rPr>
              <w:commentReference w:id="4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. Pada revolusi 4.0 ini lebih banyak praktek karena lebih menyiapkan anak pada bagaimana kita menumbuhkan ide baru atau gagasan.</w:t>
            </w:r>
          </w:p>
          <w:p w14:paraId="5258A1A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Setelah </w:t>
            </w:r>
            <w:commentRangeStart w:id="44"/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45" w:author="Toshiba-User" w:date="2020-08-27T14:07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proses </w:t>
            </w:r>
            <w:commentRangeEnd w:id="44"/>
            <w:r w:rsidR="004C06E3">
              <w:rPr>
                <w:rStyle w:val="CommentReference"/>
              </w:rPr>
              <w:commentReference w:id="44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mencoba proses selanjutnya yaitu mendiskusikan. Mendiskusikan </w:t>
            </w:r>
            <w:commentRangeStart w:id="46"/>
            <w:r w:rsidRPr="00075AB0">
              <w:rPr>
                <w:rFonts w:ascii="Times New Roman" w:eastAsia="Times New Roman" w:hAnsi="Times New Roman" w:cs="Times New Roman"/>
                <w:color w:val="FF0000"/>
                <w:szCs w:val="24"/>
                <w:rPrChange w:id="47" w:author="Toshiba-User" w:date="2020-08-27T13:5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di sini </w:t>
            </w:r>
            <w:commentRangeEnd w:id="46"/>
            <w:r w:rsidR="00075AB0">
              <w:rPr>
                <w:rStyle w:val="CommentReference"/>
              </w:rPr>
              <w:commentReference w:id="46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bukan hanya satu atau dua orang tapi banyak </w:t>
            </w:r>
            <w:commentRangeStart w:id="48"/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49" w:author="Toshiba-User" w:date="2020-08-27T14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kolaborasi komunikasi</w:t>
            </w:r>
            <w:commentRangeEnd w:id="48"/>
            <w:r w:rsidR="004C06E3" w:rsidRPr="004C06E3">
              <w:rPr>
                <w:rStyle w:val="CommentReference"/>
                <w:color w:val="FF0000"/>
                <w:rPrChange w:id="50" w:author="Toshiba-User" w:date="2020-08-27T14:08:00Z">
                  <w:rPr>
                    <w:rStyle w:val="CommentReference"/>
                  </w:rPr>
                </w:rPrChange>
              </w:rPr>
              <w:commentReference w:id="48"/>
            </w:r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51" w:author="Toshiba-User" w:date="2020-08-27T14:0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banyak orang. Hal ini dilakukan karena banyak pandangan yang berbeda atau ide-ide yang baru akan muncul.</w:t>
            </w:r>
          </w:p>
          <w:p w14:paraId="2D3E757C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52"/>
            <w:r w:rsidRPr="004C06E3">
              <w:rPr>
                <w:rFonts w:ascii="Times New Roman" w:eastAsia="Times New Roman" w:hAnsi="Times New Roman" w:cs="Times New Roman"/>
                <w:color w:val="FF0000"/>
                <w:szCs w:val="24"/>
                <w:rPrChange w:id="53" w:author="Toshiba-User" w:date="2020-08-27T14:09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Yang</w:t>
            </w:r>
            <w:commentRangeEnd w:id="52"/>
            <w:r w:rsidR="004C06E3">
              <w:rPr>
                <w:rStyle w:val="CommentReference"/>
              </w:rPr>
              <w:commentReference w:id="52"/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terahir adalah melakukan penelitian, tuntutan 4.0 ini adalah kreatif dan inovatif. Dengan melakukan penelitian kita bisa lihat proses kreatif dan inovatif kita. </w:t>
            </w:r>
          </w:p>
        </w:tc>
      </w:tr>
    </w:tbl>
    <w:p w14:paraId="0CD74EF6" w14:textId="2CD054D9" w:rsidR="00FA682F" w:rsidRDefault="00FA682F">
      <w:pPr>
        <w:rPr>
          <w:ins w:id="54" w:author="Toshiba-User" w:date="2020-08-27T14:10:00Z"/>
        </w:rPr>
      </w:pPr>
    </w:p>
    <w:p w14:paraId="4F53C4A0" w14:textId="5BAB0604" w:rsidR="00FA682F" w:rsidRDefault="00FA682F" w:rsidP="00FA682F">
      <w:pPr>
        <w:rPr>
          <w:ins w:id="55" w:author="Toshiba-User" w:date="2020-08-27T14:10:00Z"/>
        </w:rPr>
      </w:pPr>
    </w:p>
    <w:p w14:paraId="4B12A3C4" w14:textId="252167A7" w:rsidR="00FA682F" w:rsidRDefault="00FA682F" w:rsidP="00FA682F">
      <w:pPr>
        <w:rPr>
          <w:ins w:id="56" w:author="Toshiba-User" w:date="2020-08-27T14:10:00Z"/>
        </w:rPr>
      </w:pPr>
      <w:bookmarkStart w:id="57" w:name="_GoBack"/>
      <w:bookmarkEnd w:id="57"/>
    </w:p>
    <w:p w14:paraId="0D923628" w14:textId="77777777" w:rsidR="00924DF5" w:rsidRPr="00FA682F" w:rsidRDefault="00924DF5" w:rsidP="00FA682F">
      <w:pPr>
        <w:jc w:val="right"/>
        <w:rPr>
          <w:rPrChange w:id="58" w:author="Toshiba-User" w:date="2020-08-27T14:10:00Z">
            <w:rPr/>
          </w:rPrChange>
        </w:rPr>
        <w:pPrChange w:id="59" w:author="Toshiba-User" w:date="2020-08-27T14:10:00Z">
          <w:pPr/>
        </w:pPrChange>
      </w:pPr>
    </w:p>
    <w:sectPr w:rsidR="00924DF5" w:rsidRPr="00FA682F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oshiba-User" w:date="2020-08-27T13:44:00Z" w:initials="T">
    <w:p w14:paraId="11594D20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ekstrem</w:t>
      </w:r>
    </w:p>
  </w:comment>
  <w:comment w:id="2" w:author="Toshiba-User" w:date="2020-08-27T14:01:00Z" w:initials="T">
    <w:p w14:paraId="7434DAED" w14:textId="5887BA7A" w:rsidR="00485740" w:rsidRDefault="00485740">
      <w:pPr>
        <w:pStyle w:val="CommentText"/>
      </w:pPr>
      <w:r>
        <w:rPr>
          <w:rStyle w:val="CommentReference"/>
        </w:rPr>
        <w:annotationRef/>
      </w:r>
      <w:r w:rsidR="004C06E3">
        <w:t xml:space="preserve">dia = dihilangkan </w:t>
      </w:r>
    </w:p>
  </w:comment>
  <w:comment w:id="3" w:author="Toshiba-User" w:date="2020-08-27T13:47:00Z" w:initials="T">
    <w:p w14:paraId="29F082AB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Industri</w:t>
      </w:r>
    </w:p>
  </w:comment>
  <w:comment w:id="6" w:author="Toshiba-User" w:date="2020-08-27T13:49:00Z" w:initials="T">
    <w:p w14:paraId="0AD19CE3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, istilah</w:t>
      </w:r>
    </w:p>
  </w:comment>
  <w:comment w:id="8" w:author="Toshiba-User" w:date="2020-08-27T13:49:00Z" w:initials="T">
    <w:p w14:paraId="267C5DE0" w14:textId="77777777" w:rsidR="00EC5FA8" w:rsidRPr="00EC5FA8" w:rsidRDefault="00EC5FA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pekerja</w:t>
      </w:r>
    </w:p>
  </w:comment>
  <w:comment w:id="12" w:author="Toshiba-User" w:date="2020-08-27T13:50:00Z" w:initials="T">
    <w:p w14:paraId="0C2A10B4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disiapkan</w:t>
      </w:r>
    </w:p>
  </w:comment>
  <w:comment w:id="14" w:author="Toshiba-User" w:date="2020-08-27T13:51:00Z" w:initials="T">
    <w:p w14:paraId="44CF70F4" w14:textId="77777777" w:rsidR="00EC5FA8" w:rsidRPr="00EC5FA8" w:rsidRDefault="00EC5FA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dibuat</w:t>
      </w:r>
    </w:p>
  </w:comment>
  <w:comment w:id="17" w:author="Toshiba-User" w:date="2020-08-27T13:51:00Z" w:initials="T">
    <w:p w14:paraId="652D16E2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dibutuhkan</w:t>
      </w:r>
    </w:p>
  </w:comment>
  <w:comment w:id="19" w:author="Toshiba-User" w:date="2020-08-27T13:52:00Z" w:initials="T">
    <w:p w14:paraId="0DD3B891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dipublish</w:t>
      </w:r>
    </w:p>
  </w:comment>
  <w:comment w:id="21" w:author="Toshiba-User" w:date="2020-08-27T14:11:00Z" w:initials="T">
    <w:p w14:paraId="28E61BEC" w14:textId="45881CCD" w:rsidR="00FA682F" w:rsidRPr="00FA682F" w:rsidRDefault="00FA682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tahap</w:t>
      </w:r>
    </w:p>
  </w:comment>
  <w:comment w:id="24" w:author="Toshiba-User" w:date="2020-08-27T14:12:00Z" w:initials="T">
    <w:p w14:paraId="163B7BB9" w14:textId="4AC09963" w:rsidR="00FA682F" w:rsidRPr="00FA682F" w:rsidRDefault="00FA682F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dituntut</w:t>
      </w:r>
    </w:p>
  </w:comment>
  <w:comment w:id="27" w:author="Toshiba-User" w:date="2020-08-27T13:53:00Z" w:initials="T">
    <w:p w14:paraId="0E5C4BB3" w14:textId="77777777" w:rsidR="00EC5FA8" w:rsidRPr="00EC5FA8" w:rsidRDefault="00EC5FA8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disini</w:t>
      </w:r>
    </w:p>
  </w:comment>
  <w:comment w:id="30" w:author="Toshiba-User" w:date="2020-08-27T13:53:00Z" w:initials="T">
    <w:p w14:paraId="05D0CE46" w14:textId="77777777" w:rsidR="00EC5FA8" w:rsidRDefault="00EC5FA8">
      <w:pPr>
        <w:pStyle w:val="CommentText"/>
      </w:pPr>
      <w:r>
        <w:rPr>
          <w:rStyle w:val="CommentReference"/>
        </w:rPr>
        <w:annotationRef/>
      </w:r>
      <w:r>
        <w:t>dituntut</w:t>
      </w:r>
    </w:p>
  </w:comment>
  <w:comment w:id="32" w:author="Toshiba-User" w:date="2020-08-27T14:04:00Z" w:initials="T">
    <w:p w14:paraId="6A09C817" w14:textId="144DF82B" w:rsidR="004C06E3" w:rsidRPr="004C06E3" w:rsidRDefault="004C06E3">
      <w:pPr>
        <w:pStyle w:val="CommentText"/>
        <w:rPr>
          <w:color w:val="FF0000"/>
        </w:rPr>
      </w:pPr>
      <w:r>
        <w:rPr>
          <w:rStyle w:val="CommentReference"/>
        </w:rPr>
        <w:annotationRef/>
      </w:r>
    </w:p>
  </w:comment>
  <w:comment w:id="33" w:author="Toshiba-User" w:date="2020-08-27T14:04:00Z" w:initials="T">
    <w:p w14:paraId="54341E56" w14:textId="37EF706F" w:rsidR="004C06E3" w:rsidRDefault="004C06E3">
      <w:pPr>
        <w:pStyle w:val="CommentText"/>
      </w:pPr>
      <w:r>
        <w:rPr>
          <w:rStyle w:val="CommentReference"/>
        </w:rPr>
        <w:annotationRef/>
      </w:r>
      <w:r>
        <w:t>guru</w:t>
      </w:r>
    </w:p>
  </w:comment>
  <w:comment w:id="36" w:author="Toshiba-User" w:date="2020-08-27T13:57:00Z" w:initials="T">
    <w:p w14:paraId="0CAFD4E4" w14:textId="285BE266" w:rsidR="00075AB0" w:rsidRDefault="00075AB0">
      <w:pPr>
        <w:pStyle w:val="CommentText"/>
      </w:pPr>
      <w:r>
        <w:rPr>
          <w:rStyle w:val="CommentReference"/>
        </w:rPr>
        <w:annotationRef/>
      </w:r>
      <w:r>
        <w:t>Didalam</w:t>
      </w:r>
    </w:p>
  </w:comment>
  <w:comment w:id="37" w:author="Toshiba-User" w:date="2020-08-27T13:54:00Z" w:initials="T">
    <w:p w14:paraId="57CEBD5E" w14:textId="7DCFAC63" w:rsidR="00075AB0" w:rsidRDefault="00075AB0">
      <w:pPr>
        <w:pStyle w:val="CommentText"/>
      </w:pPr>
      <w:r>
        <w:rPr>
          <w:rStyle w:val="CommentReference"/>
        </w:rPr>
        <w:annotationRef/>
      </w:r>
      <w:r>
        <w:t>ditekankan</w:t>
      </w:r>
    </w:p>
  </w:comment>
  <w:comment w:id="39" w:author="Toshiba-User" w:date="2020-08-27T13:55:00Z" w:initials="T">
    <w:p w14:paraId="231551F2" w14:textId="797D91F6" w:rsidR="00075AB0" w:rsidRPr="00075AB0" w:rsidRDefault="00075AB0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dibutuhkan</w:t>
      </w:r>
    </w:p>
  </w:comment>
  <w:comment w:id="42" w:author="Toshiba-User" w:date="2020-08-27T14:06:00Z" w:initials="T">
    <w:p w14:paraId="77B91B27" w14:textId="08B956C0" w:rsidR="004C06E3" w:rsidRDefault="004C06E3">
      <w:pPr>
        <w:pStyle w:val="CommentText"/>
      </w:pPr>
      <w:r>
        <w:rPr>
          <w:rStyle w:val="CommentReference"/>
        </w:rPr>
        <w:annotationRef/>
      </w:r>
      <w:r>
        <w:t>mengaplikasikan</w:t>
      </w:r>
    </w:p>
  </w:comment>
  <w:comment w:id="44" w:author="Toshiba-User" w:date="2020-08-27T14:07:00Z" w:initials="T">
    <w:p w14:paraId="4941AA43" w14:textId="1DD6ECA8" w:rsidR="004C06E3" w:rsidRDefault="004C06E3">
      <w:pPr>
        <w:pStyle w:val="CommentText"/>
      </w:pPr>
      <w:r>
        <w:rPr>
          <w:rStyle w:val="CommentReference"/>
        </w:rPr>
        <w:annotationRef/>
      </w:r>
      <w:r>
        <w:t>proses dihilangkan</w:t>
      </w:r>
    </w:p>
  </w:comment>
  <w:comment w:id="46" w:author="Toshiba-User" w:date="2020-08-27T13:56:00Z" w:initials="T">
    <w:p w14:paraId="6B7AB1F6" w14:textId="7E83430A" w:rsidR="00075AB0" w:rsidRDefault="00075AB0">
      <w:pPr>
        <w:pStyle w:val="CommentText"/>
      </w:pPr>
      <w:r>
        <w:rPr>
          <w:rStyle w:val="CommentReference"/>
        </w:rPr>
        <w:annotationRef/>
      </w:r>
      <w:r>
        <w:t>disini</w:t>
      </w:r>
    </w:p>
  </w:comment>
  <w:comment w:id="48" w:author="Toshiba-User" w:date="2020-08-27T14:08:00Z" w:initials="T">
    <w:p w14:paraId="5941B036" w14:textId="51473F77" w:rsidR="004C06E3" w:rsidRPr="004C06E3" w:rsidRDefault="004C06E3">
      <w:pPr>
        <w:pStyle w:val="CommentText"/>
        <w:rPr>
          <w:color w:val="FF0000"/>
        </w:rPr>
      </w:pPr>
      <w:r>
        <w:rPr>
          <w:rStyle w:val="CommentReference"/>
        </w:rPr>
        <w:annotationRef/>
      </w:r>
      <w:r>
        <w:t>diberikata sambung dan</w:t>
      </w:r>
    </w:p>
  </w:comment>
  <w:comment w:id="52" w:author="Toshiba-User" w:date="2020-08-27T14:09:00Z" w:initials="T">
    <w:p w14:paraId="355AA4F4" w14:textId="21A1AE54" w:rsidR="004C06E3" w:rsidRDefault="004C06E3">
      <w:pPr>
        <w:pStyle w:val="CommentText"/>
      </w:pPr>
      <w:r>
        <w:rPr>
          <w:rStyle w:val="CommentReference"/>
        </w:rPr>
        <w:annotationRef/>
      </w:r>
      <w:r>
        <w:t>yang diganti proses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594D20" w15:done="0"/>
  <w15:commentEx w15:paraId="7434DAED" w15:done="0"/>
  <w15:commentEx w15:paraId="29F082AB" w15:done="0"/>
  <w15:commentEx w15:paraId="0AD19CE3" w15:done="0"/>
  <w15:commentEx w15:paraId="267C5DE0" w15:done="0"/>
  <w15:commentEx w15:paraId="0C2A10B4" w15:done="0"/>
  <w15:commentEx w15:paraId="44CF70F4" w15:done="0"/>
  <w15:commentEx w15:paraId="652D16E2" w15:done="0"/>
  <w15:commentEx w15:paraId="0DD3B891" w15:done="0"/>
  <w15:commentEx w15:paraId="28E61BEC" w15:done="0"/>
  <w15:commentEx w15:paraId="163B7BB9" w15:done="0"/>
  <w15:commentEx w15:paraId="0E5C4BB3" w15:done="0"/>
  <w15:commentEx w15:paraId="05D0CE46" w15:done="0"/>
  <w15:commentEx w15:paraId="6A09C817" w15:done="0"/>
  <w15:commentEx w15:paraId="54341E56" w15:done="0"/>
  <w15:commentEx w15:paraId="0CAFD4E4" w15:done="0"/>
  <w15:commentEx w15:paraId="57CEBD5E" w15:done="0"/>
  <w15:commentEx w15:paraId="231551F2" w15:done="0"/>
  <w15:commentEx w15:paraId="77B91B27" w15:done="0"/>
  <w15:commentEx w15:paraId="4941AA43" w15:done="0"/>
  <w15:commentEx w15:paraId="6B7AB1F6" w15:done="0"/>
  <w15:commentEx w15:paraId="5941B036" w15:done="0"/>
  <w15:commentEx w15:paraId="355AA4F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oshiba-User">
    <w15:presenceInfo w15:providerId="None" w15:userId="Toshiba-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75AB0"/>
    <w:rsid w:val="0012251A"/>
    <w:rsid w:val="00125355"/>
    <w:rsid w:val="001D038C"/>
    <w:rsid w:val="00240407"/>
    <w:rsid w:val="002531EB"/>
    <w:rsid w:val="0042167F"/>
    <w:rsid w:val="00485740"/>
    <w:rsid w:val="004C06E3"/>
    <w:rsid w:val="00924DF5"/>
    <w:rsid w:val="00EC5FA8"/>
    <w:rsid w:val="00FA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F01B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EC5F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5F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5FA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5F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5FA8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F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F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0245F-65F4-4B37-8D6B-EAC37811A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Toshiba-User</cp:lastModifiedBy>
  <cp:revision>4</cp:revision>
  <dcterms:created xsi:type="dcterms:W3CDTF">2020-08-27T07:01:00Z</dcterms:created>
  <dcterms:modified xsi:type="dcterms:W3CDTF">2020-08-27T07:14:00Z</dcterms:modified>
</cp:coreProperties>
</file>