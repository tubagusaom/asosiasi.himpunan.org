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A5A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F69701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FE6206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14:paraId="1C034C16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06339A71" w14:textId="77777777" w:rsidTr="0062003E">
        <w:tc>
          <w:tcPr>
            <w:tcW w:w="9350" w:type="dxa"/>
          </w:tcPr>
          <w:p w14:paraId="458A9B8B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DFC22" w14:textId="77777777" w:rsidR="008C2877" w:rsidRPr="00A16D9B" w:rsidRDefault="008C2877" w:rsidP="003E5D8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0" w:author="Win10" w:date="2021-06-30T20:18:00Z">
                <w:pPr>
                  <w:spacing w:line="312" w:lineRule="auto"/>
                  <w:jc w:val="both"/>
                </w:pPr>
              </w:pPrChange>
            </w:pPr>
            <w:del w:id="1" w:author="Win10" w:date="2021-06-30T20:18:00Z">
              <w:r w:rsidRPr="00A16D9B" w:rsidDel="003E5D8F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1.</w:delText>
              </w:r>
              <w:r w:rsidRPr="00A16D9B" w:rsidDel="003E5D8F">
                <w:rPr>
                  <w:rFonts w:ascii="Times New Roman" w:hAnsi="Times New Roman" w:cs="Times New Roman"/>
                  <w:b/>
                  <w:sz w:val="24"/>
                  <w:szCs w:val="24"/>
                </w:rPr>
                <w:tab/>
              </w:r>
            </w:del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Berpikir Kritis</w:t>
            </w:r>
          </w:p>
          <w:p w14:paraId="093E9FFD" w14:textId="3705C90B" w:rsidR="008C2877" w:rsidDel="00D376E0" w:rsidRDefault="008C2877" w:rsidP="0062003E">
            <w:pPr>
              <w:spacing w:line="312" w:lineRule="auto"/>
              <w:jc w:val="both"/>
              <w:rPr>
                <w:del w:id="2" w:author="Win10" w:date="2021-06-30T20:33:00Z"/>
                <w:rFonts w:ascii="Times New Roman" w:hAnsi="Times New Roman" w:cs="Times New Roman"/>
                <w:sz w:val="24"/>
                <w:szCs w:val="24"/>
              </w:rPr>
            </w:pPr>
          </w:p>
          <w:p w14:paraId="73FE8B93" w14:textId="77777777" w:rsidR="00D376E0" w:rsidRPr="00A16D9B" w:rsidRDefault="00D376E0" w:rsidP="0062003E">
            <w:pPr>
              <w:spacing w:line="312" w:lineRule="auto"/>
              <w:jc w:val="both"/>
              <w:rPr>
                <w:ins w:id="3" w:author="Win10" w:date="2021-06-30T20:33:00Z"/>
                <w:rFonts w:ascii="Times New Roman" w:hAnsi="Times New Roman" w:cs="Times New Roman"/>
                <w:sz w:val="24"/>
                <w:szCs w:val="24"/>
              </w:rPr>
            </w:pPr>
          </w:p>
          <w:p w14:paraId="428C554C" w14:textId="6021B67D" w:rsidR="008C2877" w:rsidRPr="00A16D9B" w:rsidRDefault="00D376E0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4" w:author="Win10" w:date="2021-06-30T2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del w:id="5" w:author="Win10" w:date="2021-06-30T20:33:00Z">
              <w:r w:rsidR="008C2877" w:rsidRPr="00A16D9B" w:rsidDel="00D376E0">
                <w:rPr>
                  <w:rFonts w:ascii="Times New Roman" w:hAnsi="Times New Roman" w:cs="Times New Roman"/>
                  <w:sz w:val="24"/>
                  <w:szCs w:val="24"/>
                </w:rPr>
                <w:delText>Di d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ins w:id="6" w:author="Win10" w:date="2021-06-30T2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bidang</w:t>
              </w:r>
            </w:ins>
            <w:proofErr w:type="spellEnd"/>
            <w:del w:id="7" w:author="Win10" w:date="2021-06-30T20:33:00Z">
              <w:r w:rsidR="008C2877" w:rsidRPr="00A16D9B" w:rsidDel="00D376E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dunia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tulis-menulis, kemampuan berpikir kritis sangat membantu dalam pengembangan gagasan yang berbasis masalah. Kemampuan ini terutama diperlukan untuk menghasilkan karya tulis ilmiah yang berbasis pada</w:t>
            </w:r>
            <w:ins w:id="8" w:author="Win10" w:date="2021-06-30T20:20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9" w:author="Win10" w:date="2021-06-30T20:20:00Z">
              <w:r w:rsidR="008C2877"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>rise</w:t>
            </w:r>
            <w:ins w:id="10" w:author="Win10" w:date="2021-06-30T20:20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</w:t>
              </w:r>
            </w:ins>
            <w:del w:id="11" w:author="Win10" w:date="2021-06-30T20:20:00Z">
              <w:r w:rsidR="008C2877"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>t masalah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seperti</w:t>
            </w:r>
            <w:ins w:id="12" w:author="Win10" w:date="2021-06-30T20:20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masalah</w:t>
              </w:r>
            </w:ins>
            <w:proofErr w:type="spellEnd"/>
            <w:ins w:id="13" w:author="Win10" w:date="2021-06-30T20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4" w:author="Win10" w:date="2021-06-30T20:34:00Z">
              <w:r w:rsidR="008C2877" w:rsidRPr="00A16D9B" w:rsidDel="00D376E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di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15" w:author="Win10" w:date="2021-06-30T20:19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6" w:author="Win10" w:date="2021-06-30T20:19:00Z">
              <w:r w:rsidR="008C2877"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endidikan </w:t>
            </w:r>
            <w:ins w:id="17" w:author="Win10" w:date="2021-06-30T20:19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</w:t>
              </w:r>
            </w:ins>
            <w:del w:id="18" w:author="Win10" w:date="2021-06-30T20:19:00Z">
              <w:r w:rsidR="008C2877"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>t</w:delText>
              </w:r>
            </w:del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>inggi.</w:t>
            </w:r>
            <w:del w:id="19" w:author="Win10" w:date="2021-06-30T20:33:00Z">
              <w:r w:rsidR="008C2877"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8C2877"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14:paraId="1CB11AC8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D19C9" w14:textId="62795AA0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 dapat didefinisikan sebagai kapasitas (kemampuan) seseorang untuk merespons pemikiran atau informasi yang diterimanya, lalu mengevaluasinya secara sistematis. </w:t>
            </w:r>
            <w:del w:id="20" w:author="Win10" w:date="2021-06-30T20:28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Ada</w:delText>
              </w:r>
            </w:del>
            <w:del w:id="21" w:author="Win10" w:date="2021-06-30T20:27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beberapa d</w:delText>
              </w:r>
            </w:del>
            <w:del w:id="22" w:author="Win10" w:date="2021-06-30T20:28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efinisi yang diungkapkan oleh para ahli.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Michael Scriven </w:t>
            </w:r>
            <w:ins w:id="23" w:author="Win10" w:date="2021-06-30T20:20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&amp;</w:t>
              </w:r>
            </w:ins>
            <w:del w:id="24" w:author="Win10" w:date="2021-06-30T20:20:00Z">
              <w:r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>dan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Richard Paul (1987) </w:t>
            </w:r>
            <w:proofErr w:type="spellStart"/>
            <w:ins w:id="25" w:author="Win10" w:date="2021-06-30T20:28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menjelaskan</w:t>
              </w:r>
              <w:proofErr w:type="spellEnd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6" w:author="Win10" w:date="2021-06-30T20:28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menjelaskan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bahwa </w:t>
            </w:r>
            <w:ins w:id="27" w:author="Win10" w:date="2021-06-30T20:07:00Z">
              <w:r w:rsidR="000778C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“B</w:t>
              </w:r>
            </w:ins>
            <w:del w:id="28" w:author="Win10" w:date="2021-06-30T20:07:00Z">
              <w:r w:rsidRPr="00A16D9B" w:rsidDel="000778CC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erpikir kritis melibatkan proses yang secara aktif dan penuh kemampuan untuk membuat konsep, </w:t>
            </w:r>
            <w:proofErr w:type="spellStart"/>
            <w:ins w:id="29" w:author="Win10" w:date="2021-06-30T20:21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mengamati</w:t>
              </w:r>
              <w:proofErr w:type="spellEnd"/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ins w:id="30" w:author="Win10" w:date="2021-06-30T20:22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mencari</w:t>
              </w:r>
              <w:proofErr w:type="spellEnd"/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ins w:id="31" w:author="Win10" w:date="2021-06-30T20:21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menerapkan, </w:t>
            </w:r>
            <w:ins w:id="32" w:author="Win10" w:date="2021-06-30T20:21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dan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del w:id="33" w:author="Win10" w:date="2021-06-30T20:21:00Z">
              <w:r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ins w:id="34" w:author="Win10" w:date="2021-06-30T20:21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5" w:author="Win10" w:date="2021-06-30T20:21:00Z">
              <w:r w:rsidRPr="00A16D9B" w:rsidDel="003E5D8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menyarikan, dan mengamati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sebuah masalah yang diperoleh ataupun diciptakan dari pengamatan, pengalaman, komunikasi, dan sebagainya.</w:t>
            </w:r>
            <w:ins w:id="36" w:author="Win10" w:date="2021-06-30T20:07:00Z">
              <w:r w:rsidR="000778C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”</w:t>
              </w:r>
            </w:ins>
            <w:del w:id="37" w:author="Win10" w:date="2021-06-30T20:32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7BB31785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A51EA" w14:textId="711ABD7A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</w:t>
            </w:r>
            <w:proofErr w:type="spellStart"/>
            <w:ins w:id="38" w:author="Win10" w:date="2021-06-30T20:29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nya</w:t>
              </w:r>
              <w:proofErr w:type="spellEnd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9" w:author="Win10" w:date="2021-06-30T20:29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nya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saat ini sebuah keluarga sebagai kelompok terkecil dari sebuah bangsa menghadapi banjir informasi di berbagai bidang</w:t>
            </w:r>
            <w:del w:id="40" w:author="Win10" w:date="2021-06-30T20:23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seperti</w:t>
            </w:r>
            <w:ins w:id="41" w:author="Win10" w:date="2021-06-30T20:23:00Z">
              <w:r w:rsidR="003E5D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pendidikan, kesehatan, keuangan, kemasyarakatan, bahkan kegiatan-kegiatan yang bersifat remeh. Artinya, kita menghadapi sesuatu yang bersifat ringan sampai yang rumit sehingga diperlukan respon</w:t>
            </w:r>
            <w:ins w:id="42" w:author="Win10" w:date="2021-06-30T20:30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  <w:proofErr w:type="spellStart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respon</w:t>
              </w:r>
            </w:ins>
            <w:proofErr w:type="spellEnd"/>
            <w:del w:id="43" w:author="Win10" w:date="2021-06-30T20:30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masuk akal dan efektif </w:t>
            </w:r>
            <w:proofErr w:type="spellStart"/>
            <w:ins w:id="44" w:author="Win10" w:date="2021-06-30T20:11:00Z">
              <w:r w:rsidR="000778C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</w:ins>
            <w:proofErr w:type="spellEnd"/>
            <w:del w:id="45" w:author="Win10" w:date="2021-06-30T20:11:00Z">
              <w:r w:rsidRPr="00A16D9B" w:rsidDel="000778CC">
                <w:rPr>
                  <w:rFonts w:ascii="Times New Roman" w:hAnsi="Times New Roman" w:cs="Times New Roman"/>
                  <w:sz w:val="24"/>
                  <w:szCs w:val="24"/>
                </w:rPr>
                <w:delText>untuk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menyikapi setiap informasi dan pemikiran yang diterima setiap hari.</w:t>
            </w:r>
            <w:del w:id="46" w:author="Win10" w:date="2021-06-30T20:32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14:paraId="5B453694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BAAEE" w14:textId="59795B82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Jika seseorang terlatih untuk berpikir kritis</w:t>
            </w:r>
            <w:ins w:id="47" w:author="Win10" w:date="2021-06-30T20:24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maka</w:t>
              </w:r>
            </w:ins>
            <w:proofErr w:type="spellEnd"/>
            <w:del w:id="48" w:author="Win10" w:date="2021-06-30T20:24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ia pun akan siap menghadapi persoalan-persoalan yang lebih kompleks </w:t>
            </w:r>
            <w:proofErr w:type="spellStart"/>
            <w:ins w:id="49" w:author="Win10" w:date="2021-06-30T20:25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</w:ins>
            <w:proofErr w:type="spellEnd"/>
            <w:del w:id="50" w:author="Win10" w:date="2021-06-30T20:25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untuk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menemukan solusi. Contohnya, terhadap permasalahan lingkungan</w:t>
            </w:r>
            <w:del w:id="51" w:author="Win10" w:date="2021-06-30T20:08:00Z">
              <w:r w:rsidRPr="00A16D9B" w:rsidDel="000778CC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seperti</w:t>
            </w:r>
            <w:ins w:id="52" w:author="Win10" w:date="2021-06-30T20:09:00Z">
              <w:r w:rsidR="000778C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: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pemanasan global, pemusnahan hutan (</w:t>
            </w:r>
            <w:r w:rsidRPr="000778C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3" w:author="Win10" w:date="2021-06-30T20:1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deforatasi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), krisis air bersih, penggunaan plastik, dan penggunaan energi alternatif.</w:t>
            </w:r>
            <w:del w:id="54" w:author="Win10" w:date="2021-06-30T20:33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14:paraId="36E913C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960D0" w14:textId="65C8FFC1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Start"/>
            <w:ins w:id="55" w:author="Win10" w:date="2021-06-30T20:32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mampuan</w:t>
              </w:r>
            </w:ins>
            <w:proofErr w:type="spellEnd"/>
            <w:del w:id="56" w:author="Win10" w:date="2021-06-30T20:32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cakapan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berpikir kritis sangat penting bukan hanya berkaitan dengan proses pendidikan seseorang, melainkan juga dalam </w:t>
            </w:r>
            <w:proofErr w:type="spellStart"/>
            <w:ins w:id="57" w:author="Win10" w:date="2021-06-30T20:26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karir</w:t>
              </w:r>
              <w:proofErr w:type="spellEnd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atau</w:t>
              </w:r>
              <w:proofErr w:type="spellEnd"/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8" w:author="Win10" w:date="2021-06-30T20:26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kari</w:delText>
              </w:r>
            </w:del>
            <w:del w:id="59" w:author="Win10" w:date="2021-06-30T20:10:00Z">
              <w:r w:rsidRPr="00A16D9B" w:rsidDel="000778CC">
                <w:rPr>
                  <w:rFonts w:ascii="Times New Roman" w:hAnsi="Times New Roman" w:cs="Times New Roman"/>
                  <w:sz w:val="24"/>
                  <w:szCs w:val="24"/>
                </w:rPr>
                <w:delText>e</w:delText>
              </w:r>
            </w:del>
            <w:del w:id="60" w:author="Win10" w:date="2021-06-30T20:26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 atau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pekerjaan. Ke</w:t>
            </w:r>
            <w:proofErr w:type="spellStart"/>
            <w:ins w:id="61" w:author="Win10" w:date="2021-06-30T20:32:00Z">
              <w:r w:rsidR="00F015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mampuan</w:t>
              </w:r>
            </w:ins>
            <w:proofErr w:type="spellEnd"/>
            <w:del w:id="62" w:author="Win10" w:date="2021-06-30T20:32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>cakapan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diperlukan untuk memecahkan masalah secara analitis, membuat perbandingan-perbandingan, dan mengevaluasi bukti-bukti.</w:t>
            </w:r>
            <w:del w:id="63" w:author="Win10" w:date="2021-06-30T20:33:00Z">
              <w:r w:rsidRPr="00A16D9B" w:rsidDel="00F015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14:paraId="4AF3CE06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B8A7DD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0C6F59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188DA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FF6E8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40EF1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2207D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93E14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364BB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038D0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B993" w14:textId="77777777" w:rsidR="00DE1C6D" w:rsidRDefault="00DE1C6D" w:rsidP="00D80F46">
      <w:r>
        <w:separator/>
      </w:r>
    </w:p>
  </w:endnote>
  <w:endnote w:type="continuationSeparator" w:id="0">
    <w:p w14:paraId="5FCEEB86" w14:textId="77777777" w:rsidR="00DE1C6D" w:rsidRDefault="00DE1C6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B2E3" w14:textId="77777777" w:rsidR="00D80F46" w:rsidRDefault="00D80F46">
    <w:pPr>
      <w:pStyle w:val="Footer"/>
    </w:pPr>
    <w:r>
      <w:t>CLO-4</w:t>
    </w:r>
  </w:p>
  <w:p w14:paraId="3D9B767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0E8A" w14:textId="77777777" w:rsidR="00DE1C6D" w:rsidRDefault="00DE1C6D" w:rsidP="00D80F46">
      <w:r>
        <w:separator/>
      </w:r>
    </w:p>
  </w:footnote>
  <w:footnote w:type="continuationSeparator" w:id="0">
    <w:p w14:paraId="16D0BF4E" w14:textId="77777777" w:rsidR="00DE1C6D" w:rsidRDefault="00DE1C6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778CC"/>
    <w:rsid w:val="00087455"/>
    <w:rsid w:val="0012251A"/>
    <w:rsid w:val="00184E03"/>
    <w:rsid w:val="002D5B47"/>
    <w:rsid w:val="003E5D8F"/>
    <w:rsid w:val="0042167F"/>
    <w:rsid w:val="004F5D73"/>
    <w:rsid w:val="0052028E"/>
    <w:rsid w:val="00771E9D"/>
    <w:rsid w:val="00854F52"/>
    <w:rsid w:val="008C2877"/>
    <w:rsid w:val="008D1AF7"/>
    <w:rsid w:val="00924DF5"/>
    <w:rsid w:val="00A16D9B"/>
    <w:rsid w:val="00A86167"/>
    <w:rsid w:val="00AF28E1"/>
    <w:rsid w:val="00D376E0"/>
    <w:rsid w:val="00D80F46"/>
    <w:rsid w:val="00DE1C6D"/>
    <w:rsid w:val="00F0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BE8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3</cp:revision>
  <dcterms:created xsi:type="dcterms:W3CDTF">2021-07-01T03:17:00Z</dcterms:created>
  <dcterms:modified xsi:type="dcterms:W3CDTF">2021-07-01T03:34:00Z</dcterms:modified>
</cp:coreProperties>
</file>