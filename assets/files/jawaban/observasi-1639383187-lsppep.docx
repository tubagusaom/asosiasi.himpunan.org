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C2B1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F70CAC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520234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CF59B8D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755D64BC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, Berat Badan Naik</w:t>
      </w:r>
    </w:p>
    <w:p w14:paraId="1AEE6B86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>: 6 Januari 2020   05:43  61  10 3</w:t>
      </w:r>
    </w:p>
    <w:p w14:paraId="479FA47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6880718" wp14:editId="1B84FF4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4FFDC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D886F37" w14:textId="05688C28" w:rsidR="00927764" w:rsidRPr="00D46678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D46678">
        <w:rPr>
          <w:rFonts w:ascii="Times New Roman" w:eastAsia="Times New Roman" w:hAnsi="Times New Roman" w:cs="Times New Roman"/>
          <w:sz w:val="24"/>
          <w:szCs w:val="24"/>
          <w:rPrChange w:id="1" w:author="Herti Prastitasari" w:date="2021-12-13T15:3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Hujan</w:t>
      </w:r>
      <w:proofErr w:type="spellEnd"/>
      <w:r w:rsidRPr="00D46678">
        <w:rPr>
          <w:rFonts w:ascii="Times New Roman" w:eastAsia="Times New Roman" w:hAnsi="Times New Roman" w:cs="Times New Roman"/>
          <w:sz w:val="24"/>
          <w:szCs w:val="24"/>
          <w:rPrChange w:id="2" w:author="Herti Prastitasari" w:date="2021-12-13T15:3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r w:rsidRPr="00D46678">
        <w:rPr>
          <w:rFonts w:ascii="Times New Roman" w:eastAsia="Times New Roman" w:hAnsi="Times New Roman" w:cs="Times New Roman"/>
          <w:sz w:val="24"/>
          <w:szCs w:val="24"/>
          <w:rPrChange w:id="3" w:author="Herti Prastitasari" w:date="2021-12-13T15:3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turun</w:t>
      </w:r>
      <w:proofErr w:type="spellEnd"/>
      <w:r w:rsidRPr="00D46678">
        <w:rPr>
          <w:rFonts w:ascii="Times New Roman" w:eastAsia="Times New Roman" w:hAnsi="Times New Roman" w:cs="Times New Roman"/>
          <w:sz w:val="24"/>
          <w:szCs w:val="24"/>
          <w:rPrChange w:id="4" w:author="Herti Prastitasari" w:date="2021-12-13T15:3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, </w:t>
      </w:r>
      <w:proofErr w:type="spellStart"/>
      <w:r w:rsidRPr="00D46678">
        <w:rPr>
          <w:rFonts w:ascii="Times New Roman" w:eastAsia="Times New Roman" w:hAnsi="Times New Roman" w:cs="Times New Roman"/>
          <w:sz w:val="24"/>
          <w:szCs w:val="24"/>
          <w:rPrChange w:id="5" w:author="Herti Prastitasari" w:date="2021-12-13T15:3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berat</w:t>
      </w:r>
      <w:proofErr w:type="spellEnd"/>
      <w:r w:rsidRPr="00D46678">
        <w:rPr>
          <w:rFonts w:ascii="Times New Roman" w:eastAsia="Times New Roman" w:hAnsi="Times New Roman" w:cs="Times New Roman"/>
          <w:sz w:val="24"/>
          <w:szCs w:val="24"/>
          <w:rPrChange w:id="6" w:author="Herti Prastitasari" w:date="2021-12-13T15:3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badan naik, </w:t>
      </w:r>
      <w:proofErr w:type="spellStart"/>
      <w:r w:rsidRPr="00D46678">
        <w:rPr>
          <w:rFonts w:ascii="Times New Roman" w:eastAsia="Times New Roman" w:hAnsi="Times New Roman" w:cs="Times New Roman"/>
          <w:sz w:val="24"/>
          <w:szCs w:val="24"/>
          <w:rPrChange w:id="7" w:author="Herti Prastitasari" w:date="2021-12-13T15:3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hubungan</w:t>
      </w:r>
      <w:proofErr w:type="spellEnd"/>
      <w:r w:rsidRPr="00D46678">
        <w:rPr>
          <w:rFonts w:ascii="Times New Roman" w:eastAsia="Times New Roman" w:hAnsi="Times New Roman" w:cs="Times New Roman"/>
          <w:sz w:val="24"/>
          <w:szCs w:val="24"/>
          <w:rPrChange w:id="8" w:author="Herti Prastitasari" w:date="2021-12-13T15:3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 xml:space="preserve"> </w:t>
      </w:r>
      <w:proofErr w:type="spellStart"/>
      <w:ins w:id="9" w:author="Herti Prastitasari" w:date="2021-12-13T15:38:00Z">
        <w:r w:rsidR="00D46678">
          <w:rPr>
            <w:rFonts w:ascii="Times New Roman" w:eastAsia="Times New Roman" w:hAnsi="Times New Roman" w:cs="Times New Roman"/>
            <w:sz w:val="24"/>
            <w:szCs w:val="24"/>
          </w:rPr>
          <w:t>saya</w:t>
        </w:r>
        <w:proofErr w:type="spellEnd"/>
        <w:r w:rsidR="00D46678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D46678">
          <w:rPr>
            <w:rFonts w:ascii="Times New Roman" w:eastAsia="Times New Roman" w:hAnsi="Times New Roman" w:cs="Times New Roman"/>
            <w:sz w:val="24"/>
            <w:szCs w:val="24"/>
          </w:rPr>
          <w:t>dia</w:t>
        </w:r>
        <w:proofErr w:type="spellEnd"/>
        <w:r w:rsidR="00D466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6678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D466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6678">
          <w:rPr>
            <w:rFonts w:ascii="Times New Roman" w:eastAsia="Times New Roman" w:hAnsi="Times New Roman" w:cs="Times New Roman"/>
            <w:sz w:val="24"/>
            <w:szCs w:val="24"/>
          </w:rPr>
          <w:t>be</w:t>
        </w:r>
      </w:ins>
      <w:ins w:id="10" w:author="Herti Prastitasari" w:date="2021-12-13T15:39:00Z">
        <w:r w:rsidR="00D46678">
          <w:rPr>
            <w:rFonts w:ascii="Times New Roman" w:eastAsia="Times New Roman" w:hAnsi="Times New Roman" w:cs="Times New Roman"/>
            <w:sz w:val="24"/>
            <w:szCs w:val="24"/>
          </w:rPr>
          <w:t>rteman</w:t>
        </w:r>
        <w:proofErr w:type="spellEnd"/>
        <w:r w:rsidR="00D466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6678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del w:id="11" w:author="Herti Prastitasari" w:date="2021-12-13T15:38:00Z">
        <w:r w:rsidRPr="00D46678" w:rsidDel="00D46678">
          <w:rPr>
            <w:rFonts w:ascii="Times New Roman" w:eastAsia="Times New Roman" w:hAnsi="Times New Roman" w:cs="Times New Roman"/>
            <w:sz w:val="24"/>
            <w:szCs w:val="24"/>
            <w:rPrChange w:id="12" w:author="Herti Prastitasari" w:date="2021-12-13T15:38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sama dia tetep</w:delText>
        </w:r>
      </w:del>
      <w:del w:id="13" w:author="Herti Prastitasari" w:date="2021-12-13T15:39:00Z">
        <w:r w:rsidRPr="00D46678" w:rsidDel="00D46678">
          <w:rPr>
            <w:rFonts w:ascii="Times New Roman" w:eastAsia="Times New Roman" w:hAnsi="Times New Roman" w:cs="Times New Roman"/>
            <w:sz w:val="24"/>
            <w:szCs w:val="24"/>
            <w:rPrChange w:id="14" w:author="Herti Prastitasari" w:date="2021-12-13T15:38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 xml:space="preserve"> temenan aja. </w:delText>
        </w:r>
        <w:commentRangeStart w:id="15"/>
        <w:r w:rsidRPr="00D46678" w:rsidDel="00D46678">
          <w:rPr>
            <w:rFonts w:ascii="Times New Roman" w:eastAsia="Times New Roman" w:hAnsi="Times New Roman" w:cs="Times New Roman"/>
            <w:sz w:val="24"/>
            <w:szCs w:val="24"/>
            <w:rPrChange w:id="16" w:author="Herti Prastitasari" w:date="2021-12-13T15:38:00Z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rPrChange>
          </w:rPr>
          <w:delText>Huft</w:delText>
        </w:r>
      </w:del>
      <w:r w:rsidRPr="00D46678">
        <w:rPr>
          <w:rFonts w:ascii="Times New Roman" w:eastAsia="Times New Roman" w:hAnsi="Times New Roman" w:cs="Times New Roman"/>
          <w:sz w:val="24"/>
          <w:szCs w:val="24"/>
          <w:rPrChange w:id="17" w:author="Herti Prastitasari" w:date="2021-12-13T15:38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.</w:t>
      </w:r>
      <w:commentRangeEnd w:id="15"/>
      <w:r w:rsidR="00D46678" w:rsidRPr="00D46678">
        <w:rPr>
          <w:rStyle w:val="CommentReference"/>
        </w:rPr>
        <w:commentReference w:id="15"/>
      </w:r>
      <w:commentRangeEnd w:id="0"/>
      <w:r w:rsidR="00D46678" w:rsidRPr="00D46678">
        <w:rPr>
          <w:rStyle w:val="CommentReference"/>
        </w:rPr>
        <w:commentReference w:id="0"/>
      </w:r>
    </w:p>
    <w:p w14:paraId="261F7815" w14:textId="4347BF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8" w:author="Herti Prastitasari" w:date="2021-12-13T15:39:00Z">
        <w:r w:rsidRPr="00C50A1E" w:rsidDel="00D46678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ins w:id="19" w:author="Herti Prastitasari" w:date="2021-12-13T15:39:00Z">
        <w:r w:rsidR="00D46678">
          <w:rPr>
            <w:rFonts w:ascii="Times New Roman" w:eastAsia="Times New Roman" w:hAnsi="Times New Roman" w:cs="Times New Roman"/>
            <w:sz w:val="24"/>
            <w:szCs w:val="24"/>
          </w:rPr>
          <w:t xml:space="preserve">sangat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0" w:author="Herti Prastitasari" w:date="2021-12-13T15:40:00Z">
        <w:r w:rsidRPr="00C50A1E" w:rsidDel="00D46678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4E9513" w14:textId="149EE17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ins w:id="21" w:author="Herti Prastitasari" w:date="2021-12-13T15:41:00Z">
        <w:r w:rsidR="00D466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6678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D46678">
          <w:rPr>
            <w:rFonts w:ascii="Times New Roman" w:eastAsia="Times New Roman" w:hAnsi="Times New Roman" w:cs="Times New Roman"/>
            <w:sz w:val="24"/>
            <w:szCs w:val="24"/>
          </w:rPr>
          <w:t xml:space="preserve"> di </w:t>
        </w:r>
        <w:proofErr w:type="spellStart"/>
        <w:r w:rsidR="00D46678">
          <w:rPr>
            <w:rFonts w:ascii="Times New Roman" w:eastAsia="Times New Roman" w:hAnsi="Times New Roman" w:cs="Times New Roman"/>
            <w:sz w:val="24"/>
            <w:szCs w:val="24"/>
          </w:rPr>
          <w:t>artikan</w:t>
        </w:r>
        <w:proofErr w:type="spellEnd"/>
        <w:r w:rsidR="00D466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6678">
          <w:rPr>
            <w:rFonts w:ascii="Times New Roman" w:eastAsia="Times New Roman" w:hAnsi="Times New Roman" w:cs="Times New Roman"/>
            <w:sz w:val="24"/>
            <w:szCs w:val="24"/>
          </w:rPr>
          <w:t>sebagai</w:t>
        </w:r>
        <w:proofErr w:type="spellEnd"/>
        <w:r w:rsidR="00D466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2" w:author="Herti Prastitasari" w:date="2021-12-13T15:40:00Z">
        <w:r w:rsidRPr="00C50A1E" w:rsidDel="00D46678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del w:id="23" w:author="Herti Prastitasari" w:date="2021-12-13T15:41:00Z">
        <w:r w:rsidRPr="00C50A1E" w:rsidDel="00D46678">
          <w:rPr>
            <w:rFonts w:ascii="Times New Roman" w:eastAsia="Times New Roman" w:hAnsi="Times New Roman" w:cs="Times New Roman"/>
            <w:sz w:val="24"/>
            <w:szCs w:val="24"/>
          </w:rPr>
          <w:delText>, begitu kata orang sering mengartikannya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Benar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ins w:id="24" w:author="Herti Prastitasari" w:date="2021-12-13T15:41:00Z">
        <w:r w:rsidR="00D4667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25" w:author="Herti Prastitasari" w:date="2021-12-13T15:41:00Z">
        <w:r w:rsidRPr="00C50A1E" w:rsidDel="00D46678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proofErr w:type="spellStart"/>
      <w:ins w:id="26" w:author="Herti Prastitasari" w:date="2021-12-13T15:41:00Z">
        <w:r w:rsidR="00D46678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del w:id="27" w:author="Herti Prastitasari" w:date="2021-12-13T15:41:00Z">
        <w:r w:rsidRPr="00C50A1E" w:rsidDel="00D46678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8" w:author="Herti Prastitasari" w:date="2021-12-13T15:41:00Z">
        <w:r w:rsidR="00D46678">
          <w:rPr>
            <w:rFonts w:ascii="Times New Roman" w:eastAsia="Times New Roman" w:hAnsi="Times New Roman" w:cs="Times New Roman"/>
            <w:sz w:val="24"/>
            <w:szCs w:val="24"/>
          </w:rPr>
          <w:t>b</w:t>
        </w:r>
      </w:ins>
      <w:del w:id="29" w:author="Herti Prastitasari" w:date="2021-12-13T15:41:00Z">
        <w:r w:rsidDel="00D46678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</w:t>
      </w:r>
      <w:ins w:id="30" w:author="Herti Prastitasari" w:date="2021-12-13T15:41:00Z">
        <w:r w:rsidR="00D466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D46678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proofErr w:type="spellEnd"/>
        <w:r w:rsidR="00D4667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31" w:author="Herti Prastitasari" w:date="2021-12-13T15:41:00Z">
        <w:r w:rsidDel="00D46678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Herti Prastitasari" w:date="2021-12-13T15:42:00Z">
        <w:r w:rsidRPr="00C50A1E" w:rsidDel="00D46678">
          <w:rPr>
            <w:rFonts w:ascii="Times New Roman" w:eastAsia="Times New Roman" w:hAnsi="Times New Roman" w:cs="Times New Roman"/>
            <w:sz w:val="24"/>
            <w:szCs w:val="24"/>
          </w:rPr>
          <w:delText xml:space="preserve">sangat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3" w:author="Herti Prastitasari" w:date="2021-12-13T15:42:00Z">
        <w:r w:rsidRPr="00C50A1E" w:rsidDel="00D46678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34" w:author="Herti Prastitasari" w:date="2021-12-13T15:42:00Z">
        <w:r w:rsidRPr="00C50A1E" w:rsidDel="00D46678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B9AC68" w14:textId="3188CAC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ins w:id="35" w:author="Herti Prastitasari" w:date="2021-12-13T15:42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idah</w:t>
        </w:r>
      </w:ins>
      <w:proofErr w:type="spellEnd"/>
      <w:del w:id="36" w:author="Herti Prastitasari" w:date="2021-12-13T15:42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>ak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7" w:author="Herti Prastitasari" w:date="2021-12-13T15:42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 xml:space="preserve">pandai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8" w:author="Herti Prastitasari" w:date="2021-12-13T15:43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>ambyar</w:delText>
        </w:r>
      </w:del>
      <w:proofErr w:type="spellStart"/>
      <w:ins w:id="39" w:author="Herti Prastitasari" w:date="2021-12-13T15:43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gundah</w:t>
        </w:r>
        <w:proofErr w:type="spellEnd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>gulana</w:t>
        </w:r>
        <w:proofErr w:type="spellEnd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>mau</w:t>
        </w:r>
      </w:ins>
      <w:del w:id="40" w:author="Herti Prastitasari" w:date="2021-12-13T15:43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pun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del w:id="41" w:author="Herti Prastitasari" w:date="2021-12-13T15:43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lain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ins w:id="42" w:author="Herti Prastitasari" w:date="2021-12-13T15:43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eperti</w:t>
        </w:r>
        <w:proofErr w:type="spellEnd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>halnya</w:t>
        </w:r>
      </w:ins>
      <w:proofErr w:type="spellEnd"/>
      <w:del w:id="43" w:author="Herti Prastitasari" w:date="2021-12-13T15:43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>oal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ins w:id="44" w:author="Herti Prastitasari" w:date="2021-12-13T15:43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del w:id="45" w:author="Herti Prastitasari" w:date="2021-12-13T15:44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 xml:space="preserve"> Ya</w:delText>
        </w:r>
      </w:del>
      <w:ins w:id="46" w:author="Herti Prastitasari" w:date="2021-12-13T15:44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del w:id="47" w:author="Herti Prastitasari" w:date="2021-12-13T15:44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>, 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8" w:author="Herti Prastitasari" w:date="2021-12-13T15:44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>jadi sering lapar</w:delText>
        </w:r>
      </w:del>
      <w:proofErr w:type="spellStart"/>
      <w:ins w:id="49" w:author="Herti Prastitasari" w:date="2021-12-13T15:44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>mudah</w:t>
        </w:r>
        <w:proofErr w:type="spellEnd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>lapar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50" w:author="Herti Prastitasari" w:date="2021-12-13T15:44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Mengapa</w:t>
        </w:r>
      </w:ins>
      <w:proofErr w:type="spellEnd"/>
      <w:del w:id="51" w:author="Herti Prastitasari" w:date="2021-12-13T15:44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>Kok bisa 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B17D597" w14:textId="271459E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Lapar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2" w:author="Herti Prastitasari" w:date="2021-12-13T15:45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 xml:space="preserve">yang suka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53" w:author="Herti Prastitasari" w:date="2021-12-13T15:45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54" w:author="Herti Prastitasari" w:date="2021-12-13T15:45:00Z">
        <w:r w:rsidDel="000949A2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55" w:author="Herti Prastitasari" w:date="2021-12-13T15:45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tetiba</w:t>
        </w:r>
      </w:ins>
      <w:proofErr w:type="spellEnd"/>
      <w:del w:id="56" w:author="Herti Prastitasari" w:date="2021-12-13T15:45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>tiba-tiba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7" w:author="Herti Prastitasari" w:date="2021-12-13T15:45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 xml:space="preserve">ikut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69EA75" w14:textId="06BE72B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Selain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Sering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8" w:author="Herti Prastitasari" w:date="2021-12-13T15:45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ins w:id="59" w:author="Herti Prastitasari" w:date="2021-12-13T15:45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</w:t>
      </w:r>
      <w:ins w:id="60" w:author="Herti Prastitasari" w:date="2021-12-13T15:45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del w:id="61" w:author="Herti Prastitasari" w:date="2021-12-13T15:45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2" w:author="Herti Prastitasari" w:date="2021-12-13T15:45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63" w:author="Herti Prastitasari" w:date="2021-12-13T15:45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hampir</w:t>
        </w:r>
        <w:proofErr w:type="spellEnd"/>
        <w:r w:rsidR="000949A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546ADD" w14:textId="5838AD2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ins w:id="64" w:author="Herti Prastitasari" w:date="2021-12-13T15:46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menambah</w:t>
        </w:r>
        <w:proofErr w:type="spellEnd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>gorengan</w:t>
        </w:r>
      </w:ins>
      <w:proofErr w:type="spellEnd"/>
      <w:del w:id="65" w:author="Herti Prastitasari" w:date="2021-12-13T15:46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>tambah lagi gorengannya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</w:t>
      </w:r>
      <w:ins w:id="66" w:author="Herti Prastitasari" w:date="2021-12-13T15:47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uah</w:t>
        </w:r>
      </w:ins>
      <w:proofErr w:type="spellEnd"/>
      <w:del w:id="67" w:author="Herti Prastitasari" w:date="2021-12-13T15:47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>iji</w:delText>
        </w:r>
      </w:del>
      <w:del w:id="68" w:author="Herti Prastitasari" w:date="2021-12-13T15:46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69" w:author="Herti Prastitasari" w:date="2021-12-13T15:46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 xml:space="preserve"> lima</w:t>
        </w:r>
      </w:ins>
      <w:ins w:id="70" w:author="Herti Prastitasari" w:date="2021-12-13T15:47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>buah</w:t>
        </w:r>
      </w:ins>
      <w:proofErr w:type="spellEnd"/>
      <w:del w:id="71" w:author="Herti Prastitasari" w:date="2021-12-13T15:46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>eh kok jadi lima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F946A8A" w14:textId="03307E4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2" w:author="Herti Prastitasari" w:date="2021-12-13T15:47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>jadi lebih</w:delText>
        </w:r>
      </w:del>
      <w:proofErr w:type="spellStart"/>
      <w:ins w:id="73" w:author="Herti Prastitasari" w:date="2021-12-13T15:47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4" w:author="Herti Prastitasari" w:date="2021-12-13T15:47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selayaknya</w:t>
        </w:r>
        <w:proofErr w:type="spellEnd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75" w:author="Herti Prastitasari" w:date="2021-12-13T15:47:00Z">
        <w:r w:rsidRPr="00C50A1E" w:rsidDel="000949A2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0949A2" w:rsidDel="000949A2">
          <w:rPr>
            <w:rFonts w:ascii="Times New Roman" w:eastAsia="Times New Roman" w:hAnsi="Times New Roman" w:cs="Times New Roman"/>
            <w:sz w:val="24"/>
            <w:szCs w:val="24"/>
            <w:rPrChange w:id="76" w:author="Herti Prastitasari" w:date="2021-12-13T15:47:00Z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</w:rPrChange>
          </w:rPr>
          <w:delText>seperti sikapnya</w:delText>
        </w:r>
      </w:del>
      <w:proofErr w:type="spellStart"/>
      <w:ins w:id="77" w:author="Herti Prastitasari" w:date="2021-12-13T15:47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sikapnya</w:t>
        </w:r>
        <w:proofErr w:type="spellEnd"/>
        <w:r w:rsidR="000949A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0949A2">
        <w:rPr>
          <w:rFonts w:ascii="Times New Roman" w:eastAsia="Times New Roman" w:hAnsi="Times New Roman" w:cs="Times New Roman"/>
          <w:sz w:val="24"/>
          <w:szCs w:val="24"/>
          <w:rPrChange w:id="78" w:author="Herti Prastitasari" w:date="2021-12-13T15:4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 xml:space="preserve"> </w:t>
      </w:r>
      <w:proofErr w:type="spellStart"/>
      <w:ins w:id="79" w:author="Herti Prastitasari" w:date="2021-12-13T15:47:00Z">
        <w:r w:rsidR="000949A2"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ins>
      <w:r w:rsidRPr="000949A2">
        <w:rPr>
          <w:rFonts w:ascii="Times New Roman" w:eastAsia="Times New Roman" w:hAnsi="Times New Roman" w:cs="Times New Roman"/>
          <w:sz w:val="24"/>
          <w:szCs w:val="24"/>
          <w:rPrChange w:id="80" w:author="Herti Prastitasari" w:date="2021-12-13T15:47:00Z">
            <w:rPr>
              <w:rFonts w:ascii="Times New Roman" w:eastAsia="Times New Roman" w:hAnsi="Times New Roman" w:cs="Times New Roman"/>
              <w:strike/>
              <w:sz w:val="24"/>
              <w:szCs w:val="24"/>
            </w:rPr>
          </w:rPrChange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1" w:author="Herti Prastitasari" w:date="2021-12-13T15:48:00Z">
        <w:r w:rsidR="006820F9">
          <w:rPr>
            <w:rFonts w:ascii="Times New Roman" w:eastAsia="Times New Roman" w:hAnsi="Times New Roman" w:cs="Times New Roman"/>
            <w:sz w:val="24"/>
            <w:szCs w:val="24"/>
          </w:rPr>
          <w:t>menyukai</w:t>
        </w:r>
      </w:ins>
      <w:proofErr w:type="spellEnd"/>
      <w:del w:id="82" w:author="Herti Prastitasari" w:date="2021-12-13T15:48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>jadi suka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BC80A32" w14:textId="08A4A46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ins w:id="83" w:author="Herti Prastitasari" w:date="2021-12-13T15:48:00Z">
        <w:r w:rsidR="006820F9">
          <w:rPr>
            <w:rFonts w:ascii="Times New Roman" w:eastAsia="Times New Roman" w:hAnsi="Times New Roman" w:cs="Times New Roman"/>
            <w:sz w:val="24"/>
            <w:szCs w:val="24"/>
          </w:rPr>
          <w:t>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43C06BE" w14:textId="08A236F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84" w:author="Herti Prastitasari" w:date="2021-12-13T15:48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>Padahal kenyataannya</w:delText>
        </w:r>
      </w:del>
      <w:proofErr w:type="spellStart"/>
      <w:ins w:id="85" w:author="Herti Prastitasari" w:date="2021-12-13T15:48:00Z">
        <w:r w:rsidR="006820F9">
          <w:rPr>
            <w:rFonts w:ascii="Times New Roman" w:eastAsia="Times New Roman" w:hAnsi="Times New Roman" w:cs="Times New Roman"/>
            <w:sz w:val="24"/>
            <w:szCs w:val="24"/>
          </w:rPr>
          <w:t>Kenyataanya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6" w:author="Herti Prastitasari" w:date="2021-12-13T15:49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 xml:space="preserve">benar-benar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87" w:author="Herti Prastitasari" w:date="2021-12-13T15:49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88" w:author="Herti Prastitasari" w:date="2021-12-13T15:49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>kita kira</w:delText>
        </w:r>
      </w:del>
      <w:proofErr w:type="spellStart"/>
      <w:ins w:id="89" w:author="Herti Prastitasari" w:date="2021-12-13T15:49:00Z">
        <w:r w:rsidR="006820F9">
          <w:rPr>
            <w:rFonts w:ascii="Times New Roman" w:eastAsia="Times New Roman" w:hAnsi="Times New Roman" w:cs="Times New Roman"/>
            <w:sz w:val="24"/>
            <w:szCs w:val="24"/>
          </w:rPr>
          <w:t>dipikirkan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90" w:author="Herti Prastitasari" w:date="2021-12-13T15:49:00Z">
        <w:r w:rsidR="006820F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91" w:author="Herti Prastitasari" w:date="2021-12-13T15:49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2DDB740D" w14:textId="265ABA8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92" w:author="Herti Prastitasari" w:date="2021-12-13T15:49:00Z">
        <w:r w:rsidR="006820F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</w:t>
        </w:r>
      </w:ins>
      <w:del w:id="93" w:author="Herti Prastitasari" w:date="2021-12-13T15:49:00Z">
        <w:r w:rsidRPr="00C50A1E" w:rsidDel="006820F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I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ins w:id="94" w:author="Herti Prastitasari" w:date="2021-12-13T15:50:00Z">
        <w:r w:rsidR="006820F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b</w:t>
        </w:r>
      </w:ins>
      <w:del w:id="95" w:author="Herti Prastitasari" w:date="2021-12-13T15:50:00Z">
        <w:r w:rsidRPr="00C50A1E" w:rsidDel="006820F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B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96" w:author="Herti Prastitasari" w:date="2021-12-13T15:50:00Z">
        <w:r w:rsidR="006820F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j</w:t>
        </w:r>
      </w:ins>
      <w:del w:id="97" w:author="Herti Prastitasari" w:date="2021-12-13T15:50:00Z">
        <w:r w:rsidRPr="00C50A1E" w:rsidDel="006820F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J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ins w:id="98" w:author="Herti Prastitasari" w:date="2021-12-13T15:50:00Z">
        <w:r w:rsidR="006820F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s</w:t>
        </w:r>
      </w:ins>
      <w:del w:id="99" w:author="Herti Prastitasari" w:date="2021-12-13T15:50:00Z">
        <w:r w:rsidRPr="00C50A1E" w:rsidDel="006820F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 xml:space="preserve">Selama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00" w:author="Herti Prastitasari" w:date="2021-12-13T15:50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 xml:space="preserve">tentu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01" w:author="Herti Prastitasari" w:date="2021-12-13T15:50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2" w:author="Herti Prastitasari" w:date="2021-12-13T15:50:00Z">
        <w:r w:rsidR="006820F9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103" w:author="Herti Prastitasari" w:date="2021-12-13T15:50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4" w:author="Herti Prastitasari" w:date="2021-12-13T15:50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>Ya, ini</w:delText>
        </w:r>
      </w:del>
      <w:ins w:id="105" w:author="Herti Prastitasari" w:date="2021-12-13T15:50:00Z">
        <w:r w:rsidR="006820F9">
          <w:rPr>
            <w:rFonts w:ascii="Times New Roman" w:eastAsia="Times New Roman" w:hAnsi="Times New Roman" w:cs="Times New Roman"/>
            <w:sz w:val="24"/>
            <w:szCs w:val="24"/>
          </w:rPr>
          <w:t xml:space="preserve">Ini </w:t>
        </w:r>
        <w:proofErr w:type="spellStart"/>
        <w:r w:rsidR="006820F9">
          <w:rPr>
            <w:rFonts w:ascii="Times New Roman" w:eastAsia="Times New Roman" w:hAnsi="Times New Roman" w:cs="Times New Roman"/>
            <w:sz w:val="24"/>
            <w:szCs w:val="24"/>
          </w:rPr>
          <w:t>merupakan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6" w:author="Herti Prastitasari" w:date="2021-12-13T15:50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56FFE61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Mulai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07" w:author="Herti Prastitasari" w:date="2021-12-13T15:51:00Z">
        <w:r w:rsidDel="006820F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22A2817" w14:textId="7042566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108" w:author="Herti Prastitasari" w:date="2021-12-13T15:51:00Z">
        <w:r w:rsidDel="006820F9">
          <w:rPr>
            <w:rFonts w:ascii="Times New Roman" w:eastAsia="Times New Roman" w:hAnsi="Times New Roman" w:cs="Times New Roman"/>
            <w:sz w:val="24"/>
            <w:szCs w:val="24"/>
          </w:rPr>
          <w:delText>almari</w:delText>
        </w:r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ins w:id="109" w:author="Herti Prastitasari" w:date="2021-12-13T15:51:00Z">
        <w:r w:rsidR="006820F9">
          <w:rPr>
            <w:rFonts w:ascii="Times New Roman" w:eastAsia="Times New Roman" w:hAnsi="Times New Roman" w:cs="Times New Roman"/>
            <w:sz w:val="24"/>
            <w:szCs w:val="24"/>
          </w:rPr>
          <w:t>lemari</w:t>
        </w:r>
        <w:proofErr w:type="spellEnd"/>
        <w:r w:rsidR="006820F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ins w:id="110" w:author="Herti Prastitasari" w:date="2021-12-13T15:51:00Z">
        <w:r w:rsidR="006820F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820F9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11" w:author="Herti Prastitasari" w:date="2021-12-13T15:51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2" w:author="Herti Prastitasari" w:date="2021-12-13T15:51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ins w:id="113" w:author="Herti Prastitasari" w:date="2021-12-13T15:51:00Z">
        <w:r w:rsidR="006820F9">
          <w:rPr>
            <w:rFonts w:ascii="Times New Roman" w:eastAsia="Times New Roman" w:hAnsi="Times New Roman" w:cs="Times New Roman"/>
            <w:sz w:val="24"/>
            <w:szCs w:val="24"/>
          </w:rPr>
          <w:t>jika</w:t>
        </w:r>
        <w:proofErr w:type="spellEnd"/>
        <w:r w:rsidR="006820F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14" w:author="Herti Prastitasari" w:date="2021-12-13T15:51:00Z">
        <w:r w:rsidR="006820F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5" w:author="Herti Prastitasari" w:date="2021-12-13T15:51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 xml:space="preserve"> 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6" w:author="Herti Prastitasari" w:date="2021-12-13T15:52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>berkali-kali</w:delText>
        </w:r>
      </w:del>
      <w:proofErr w:type="spellStart"/>
      <w:ins w:id="117" w:author="Herti Prastitasari" w:date="2021-12-13T15:52:00Z">
        <w:r w:rsidR="006820F9">
          <w:rPr>
            <w:rFonts w:ascii="Times New Roman" w:eastAsia="Times New Roman" w:hAnsi="Times New Roman" w:cs="Times New Roman"/>
            <w:sz w:val="24"/>
            <w:szCs w:val="24"/>
          </w:rPr>
          <w:t>berulang</w:t>
        </w:r>
        <w:proofErr w:type="spellEnd"/>
        <w:r w:rsidR="006820F9">
          <w:rPr>
            <w:rFonts w:ascii="Times New Roman" w:eastAsia="Times New Roman" w:hAnsi="Times New Roman" w:cs="Times New Roman"/>
            <w:sz w:val="24"/>
            <w:szCs w:val="24"/>
          </w:rPr>
          <w:t xml:space="preserve"> kali, </w:t>
        </w:r>
        <w:proofErr w:type="spellStart"/>
        <w:r w:rsidR="006820F9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</w:ins>
      <w:proofErr w:type="spellEnd"/>
      <w:del w:id="118" w:author="Herti Prastitasari" w:date="2021-12-13T15:52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9" w:author="Herti Prastitasari" w:date="2021-12-13T15:52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 xml:space="preserve">Akan </w:delText>
        </w:r>
      </w:del>
      <w:ins w:id="120" w:author="Herti Prastitasari" w:date="2021-12-13T15:52:00Z">
        <w:r w:rsidR="006820F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820F9"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ins>
      <w:del w:id="121" w:author="Herti Prastitasari" w:date="2021-12-13T15:52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>me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repot</w:t>
      </w:r>
      <w:del w:id="122" w:author="Herti Prastitasari" w:date="2021-12-13T15:52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>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50D53F" w14:textId="764B8C8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Tidak </w:t>
      </w:r>
      <w:del w:id="123" w:author="Herti Prastitasari" w:date="2021-12-13T15:52:00Z">
        <w:r w:rsidRPr="00C50A1E" w:rsidDel="006820F9">
          <w:rPr>
            <w:rFonts w:ascii="Times New Roman" w:eastAsia="Times New Roman" w:hAnsi="Times New Roman" w:cs="Times New Roman"/>
            <w:sz w:val="24"/>
            <w:szCs w:val="24"/>
          </w:rPr>
          <w:delText xml:space="preserve">ada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4" w:author="Herti Prastitasari" w:date="2021-12-13T15:52:00Z">
        <w:r w:rsidR="006820F9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25" w:author="Herti Prastitasari" w:date="2021-12-13T15:53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ins w:id="126" w:author="Herti Prastitasari" w:date="2021-12-13T15:53:00Z">
        <w:r w:rsidR="005146F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27" w:author="Herti Prastitasari" w:date="2021-12-13T15:53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ering </w:t>
      </w:r>
      <w:del w:id="128" w:author="Herti Prastitasari" w:date="2021-12-13T15:53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 xml:space="preserve">membuatnya </w:delText>
        </w:r>
      </w:del>
      <w:proofErr w:type="spellStart"/>
      <w:ins w:id="129" w:author="Herti Prastitasari" w:date="2021-12-13T15:53:00Z">
        <w:r w:rsidR="005146F6">
          <w:rPr>
            <w:rFonts w:ascii="Times New Roman" w:eastAsia="Times New Roman" w:hAnsi="Times New Roman" w:cs="Times New Roman"/>
            <w:sz w:val="24"/>
            <w:szCs w:val="24"/>
          </w:rPr>
          <w:t>terjadinya</w:t>
        </w:r>
        <w:proofErr w:type="spellEnd"/>
        <w:r w:rsidR="005146F6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146F6">
          <w:rPr>
            <w:rFonts w:ascii="Times New Roman" w:eastAsia="Times New Roman" w:hAnsi="Times New Roman" w:cs="Times New Roman"/>
            <w:sz w:val="24"/>
            <w:szCs w:val="24"/>
          </w:rPr>
          <w:t>ke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ins w:id="130" w:author="Herti Prastitasari" w:date="2021-12-13T15:53:00Z">
        <w:r w:rsidR="005146F6">
          <w:rPr>
            <w:rFonts w:ascii="Times New Roman" w:eastAsia="Times New Roman" w:hAnsi="Times New Roman" w:cs="Times New Roman"/>
            <w:sz w:val="24"/>
            <w:szCs w:val="24"/>
          </w:rPr>
          <w:t>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131" w:author="Herti Prastitasari" w:date="2021-12-13T15:53:00Z">
        <w:r w:rsidR="005146F6">
          <w:rPr>
            <w:rFonts w:ascii="Times New Roman" w:eastAsia="Times New Roman" w:hAnsi="Times New Roman" w:cs="Times New Roman"/>
            <w:sz w:val="24"/>
            <w:szCs w:val="24"/>
          </w:rPr>
          <w:t xml:space="preserve"> y</w:t>
        </w:r>
      </w:ins>
      <w:del w:id="132" w:author="Herti Prastitasari" w:date="2021-12-13T15:53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>.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ins w:id="133" w:author="Herti Prastitasari" w:date="2021-12-13T15:53:00Z">
        <w:r w:rsidR="005146F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5146F6">
          <w:rPr>
            <w:rFonts w:ascii="Times New Roman" w:eastAsia="Times New Roman" w:hAnsi="Times New Roman" w:cs="Times New Roman"/>
            <w:sz w:val="24"/>
            <w:szCs w:val="24"/>
          </w:rPr>
          <w:t>sedangkan</w:t>
        </w:r>
        <w:proofErr w:type="spellEnd"/>
        <w:r w:rsidR="005146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34" w:author="Herti Prastitasari" w:date="2021-12-13T15:53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35" w:author="Herti Prastitasari" w:date="2021-12-13T15:54:00Z">
        <w:r w:rsidR="005146F6">
          <w:rPr>
            <w:rFonts w:ascii="Times New Roman" w:eastAsia="Times New Roman" w:hAnsi="Times New Roman" w:cs="Times New Roman"/>
            <w:sz w:val="24"/>
            <w:szCs w:val="24"/>
          </w:rPr>
          <w:t>dipikirkan</w:t>
        </w:r>
        <w:proofErr w:type="spellEnd"/>
        <w:r w:rsidR="005146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6119207" w14:textId="1DDD65A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del w:id="136" w:author="Herti Prastitasari" w:date="2021-12-13T15:54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ins w:id="137" w:author="Herti Prastitasari" w:date="2021-12-13T15:54:00Z">
        <w:r w:rsidR="005146F6">
          <w:rPr>
            <w:rFonts w:ascii="Times New Roman" w:eastAsia="Times New Roman" w:hAnsi="Times New Roman" w:cs="Times New Roman"/>
            <w:sz w:val="24"/>
            <w:szCs w:val="24"/>
          </w:rPr>
          <w:t>lah</w:t>
        </w:r>
        <w:proofErr w:type="spellEnd"/>
        <w:r w:rsidR="005146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146F6">
          <w:rPr>
            <w:rFonts w:ascii="Times New Roman" w:eastAsia="Times New Roman" w:hAnsi="Times New Roman" w:cs="Times New Roman"/>
            <w:sz w:val="24"/>
            <w:szCs w:val="24"/>
          </w:rPr>
          <w:t>dipikirkan</w:t>
        </w:r>
      </w:ins>
      <w:proofErr w:type="spellEnd"/>
      <w:del w:id="138" w:author="Herti Prastitasari" w:date="2021-12-13T15:54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>deh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39" w:author="Herti Prastitasari" w:date="2021-12-13T15:54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>mulai aja dulu</w:delText>
        </w:r>
      </w:del>
      <w:proofErr w:type="spellStart"/>
      <w:ins w:id="140" w:author="Herti Prastitasari" w:date="2021-12-13T15:54:00Z">
        <w:r w:rsidR="005146F6">
          <w:rPr>
            <w:rFonts w:ascii="Times New Roman" w:eastAsia="Times New Roman" w:hAnsi="Times New Roman" w:cs="Times New Roman"/>
            <w:sz w:val="24"/>
            <w:szCs w:val="24"/>
          </w:rPr>
          <w:t>dimulai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ins w:id="141" w:author="Herti Prastitasari" w:date="2021-12-13T15:54:00Z">
        <w:r w:rsidR="005146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146F6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del w:id="142" w:author="Herti Prastitasari" w:date="2021-12-13T15:54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43" w:author="Herti Prastitasari" w:date="2021-12-13T15:54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>hangat-hangat</w:delText>
        </w:r>
      </w:del>
      <w:proofErr w:type="spellStart"/>
      <w:ins w:id="144" w:author="Herti Prastitasari" w:date="2021-12-13T15:54:00Z">
        <w:r w:rsidR="005146F6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145" w:author="Herti Prastitasari" w:date="2021-12-13T15:54:00Z">
        <w:r w:rsidR="005146F6">
          <w:rPr>
            <w:rFonts w:ascii="Times New Roman" w:eastAsia="Times New Roman" w:hAnsi="Times New Roman" w:cs="Times New Roman"/>
            <w:sz w:val="24"/>
            <w:szCs w:val="24"/>
          </w:rPr>
          <w:t xml:space="preserve"> kata dia.</w:t>
        </w:r>
      </w:ins>
      <w:del w:id="146" w:author="Herti Prastitasari" w:date="2021-12-13T15:54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 xml:space="preserve"> kata dia </w:delText>
        </w:r>
        <w:r w:rsidRPr="00C50A1E" w:rsidDel="005146F6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B1BDC99" w14:textId="68E2C01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7" w:author="Herti Prastitasari" w:date="2021-12-13T15:55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>juga bisa jadi</w:delText>
        </w:r>
      </w:del>
      <w:proofErr w:type="spellStart"/>
      <w:ins w:id="148" w:author="Herti Prastitasari" w:date="2021-12-13T15:55:00Z">
        <w:r w:rsidR="005146F6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</w:t>
      </w:r>
      <w:proofErr w:type="spellEnd"/>
      <w:del w:id="149" w:author="Herti Prastitasari" w:date="2021-12-13T15:55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>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50" w:author="Herti Prastitasari" w:date="2021-12-13T15:55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>nge-chat</w:delText>
        </w:r>
      </w:del>
      <w:proofErr w:type="spellStart"/>
      <w:ins w:id="151" w:author="Herti Prastitasari" w:date="2021-12-13T15:55:00Z">
        <w:r w:rsidR="005146F6">
          <w:rPr>
            <w:rFonts w:ascii="Times New Roman" w:eastAsia="Times New Roman" w:hAnsi="Times New Roman" w:cs="Times New Roman"/>
            <w:sz w:val="24"/>
            <w:szCs w:val="24"/>
          </w:rPr>
          <w:t>mengkontak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6EAD36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9BD70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Soal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Kalau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 Coba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398C7FC" w14:textId="1D672EB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52" w:author="Herti Prastitasari" w:date="2021-12-13T15:56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>Ya bisalah lebih</w:delText>
        </w:r>
      </w:del>
      <w:proofErr w:type="spellStart"/>
      <w:ins w:id="153" w:author="Herti Prastitasari" w:date="2021-12-13T15:56:00Z">
        <w:r w:rsidR="005146F6">
          <w:rPr>
            <w:rFonts w:ascii="Times New Roman" w:eastAsia="Times New Roman" w:hAnsi="Times New Roman" w:cs="Times New Roman"/>
            <w:sz w:val="24"/>
            <w:szCs w:val="24"/>
          </w:rPr>
          <w:t>Kalori</w:t>
        </w:r>
        <w:proofErr w:type="spellEnd"/>
        <w:r w:rsidR="005146F6">
          <w:rPr>
            <w:rFonts w:ascii="Times New Roman" w:eastAsia="Times New Roman" w:hAnsi="Times New Roman" w:cs="Times New Roman"/>
            <w:sz w:val="24"/>
            <w:szCs w:val="24"/>
          </w:rPr>
          <w:t xml:space="preserve"> yang </w:t>
        </w:r>
        <w:proofErr w:type="spellStart"/>
        <w:r w:rsidR="005146F6">
          <w:rPr>
            <w:rFonts w:ascii="Times New Roman" w:eastAsia="Times New Roman" w:hAnsi="Times New Roman" w:cs="Times New Roman"/>
            <w:sz w:val="24"/>
            <w:szCs w:val="24"/>
          </w:rPr>
          <w:t>dihasilkan</w:t>
        </w:r>
        <w:proofErr w:type="spellEnd"/>
        <w:r w:rsidR="005146F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146F6">
          <w:rPr>
            <w:rFonts w:ascii="Times New Roman" w:eastAsia="Times New Roman" w:hAnsi="Times New Roman" w:cs="Times New Roman"/>
            <w:sz w:val="24"/>
            <w:szCs w:val="24"/>
          </w:rPr>
          <w:t>lebih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154" w:author="Herti Prastitasari" w:date="2021-12-13T15:56:00Z">
        <w:r w:rsidR="005146F6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55" w:author="Herti Prastitasari" w:date="2021-12-13T15:56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proofErr w:type="spellStart"/>
      <w:ins w:id="156" w:author="Herti Prastitasari" w:date="2021-12-13T15:56:00Z">
        <w:r w:rsidR="005146F6">
          <w:rPr>
            <w:rFonts w:ascii="Times New Roman" w:eastAsia="Times New Roman" w:hAnsi="Times New Roman" w:cs="Times New Roman"/>
            <w:sz w:val="24"/>
            <w:szCs w:val="24"/>
          </w:rPr>
          <w:t>tawanya</w:t>
        </w:r>
        <w:proofErr w:type="spellEnd"/>
        <w:r w:rsidR="005146F6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57" w:author="Herti Prastitasari" w:date="2021-12-13T15:56:00Z">
        <w:r w:rsidRPr="00C50A1E" w:rsidDel="005146F6">
          <w:rPr>
            <w:rFonts w:ascii="Times New Roman" w:eastAsia="Times New Roman" w:hAnsi="Times New Roman" w:cs="Times New Roman"/>
            <w:sz w:val="24"/>
            <w:szCs w:val="24"/>
          </w:rPr>
          <w:delText xml:space="preserve"> HAHA.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573CE34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55E8786E" w14:textId="77777777" w:rsidR="00927764" w:rsidRPr="00C50A1E" w:rsidRDefault="00927764" w:rsidP="00927764"/>
    <w:p w14:paraId="5260F90A" w14:textId="77777777" w:rsidR="00927764" w:rsidRPr="005A045A" w:rsidRDefault="00927764" w:rsidP="00927764">
      <w:pPr>
        <w:rPr>
          <w:i/>
        </w:rPr>
      </w:pPr>
    </w:p>
    <w:p w14:paraId="6D3ECFBE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DB4A76F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Herti Prastitasari" w:date="2021-12-13T15:37:00Z" w:initials="i-[">
    <w:p w14:paraId="1620AAB3" w14:textId="4E56558A" w:rsidR="00D46678" w:rsidRDefault="00D46678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baku</w:t>
      </w:r>
      <w:proofErr w:type="spellEnd"/>
    </w:p>
  </w:comment>
  <w:comment w:id="0" w:author="Herti Prastitasari" w:date="2021-12-13T15:38:00Z" w:initials="i-[">
    <w:p w14:paraId="1F01C040" w14:textId="05413C7F" w:rsidR="00D46678" w:rsidRDefault="00D46678">
      <w:pPr>
        <w:pStyle w:val="CommentText"/>
      </w:pPr>
      <w:r>
        <w:rPr>
          <w:rStyle w:val="CommentReference"/>
        </w:rPr>
        <w:annotationRef/>
      </w:r>
      <w:r>
        <w:t xml:space="preserve">Tidak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cetak</w:t>
      </w:r>
      <w:proofErr w:type="spellEnd"/>
      <w:r>
        <w:t xml:space="preserve"> miring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20AAB3" w15:done="0"/>
  <w15:commentEx w15:paraId="1F01C04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1E755" w16cex:dateUtc="2021-12-13T07:37:00Z"/>
  <w16cex:commentExtensible w16cex:durableId="2561E764" w16cex:dateUtc="2021-12-13T07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20AAB3" w16cid:durableId="2561E755"/>
  <w16cid:commentId w16cid:paraId="1F01C040" w16cid:durableId="2561E76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63956" w14:textId="77777777" w:rsidR="002B76E7" w:rsidRDefault="002B76E7">
      <w:r>
        <w:separator/>
      </w:r>
    </w:p>
  </w:endnote>
  <w:endnote w:type="continuationSeparator" w:id="0">
    <w:p w14:paraId="1B7E57FE" w14:textId="77777777" w:rsidR="002B76E7" w:rsidRDefault="002B7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021F8" w14:textId="77777777"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 xml:space="preserve">Penyuntingan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383E32F" w14:textId="77777777" w:rsidR="00941E77" w:rsidRDefault="002B76E7">
    <w:pPr>
      <w:pStyle w:val="Footer"/>
    </w:pPr>
  </w:p>
  <w:p w14:paraId="25AF75D7" w14:textId="77777777" w:rsidR="00941E77" w:rsidRDefault="002B76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6A674" w14:textId="77777777" w:rsidR="002B76E7" w:rsidRDefault="002B76E7">
      <w:r>
        <w:separator/>
      </w:r>
    </w:p>
  </w:footnote>
  <w:footnote w:type="continuationSeparator" w:id="0">
    <w:p w14:paraId="47F9BB9D" w14:textId="77777777" w:rsidR="002B76E7" w:rsidRDefault="002B7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erti Prastitasari">
    <w15:presenceInfo w15:providerId="None" w15:userId="Herti Prastitasa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728F3"/>
    <w:rsid w:val="000949A2"/>
    <w:rsid w:val="0012251A"/>
    <w:rsid w:val="002318A3"/>
    <w:rsid w:val="002B76E7"/>
    <w:rsid w:val="0042167F"/>
    <w:rsid w:val="005146F6"/>
    <w:rsid w:val="006820F9"/>
    <w:rsid w:val="00924DF5"/>
    <w:rsid w:val="00927764"/>
    <w:rsid w:val="00C20908"/>
    <w:rsid w:val="00D4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E49D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D46678"/>
  </w:style>
  <w:style w:type="character" w:styleId="CommentReference">
    <w:name w:val="annotation reference"/>
    <w:basedOn w:val="DefaultParagraphFont"/>
    <w:uiPriority w:val="99"/>
    <w:semiHidden/>
    <w:unhideWhenUsed/>
    <w:rsid w:val="00D466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67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6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6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6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Herti Prastitasari</cp:lastModifiedBy>
  <cp:revision>4</cp:revision>
  <dcterms:created xsi:type="dcterms:W3CDTF">2020-08-26T21:16:00Z</dcterms:created>
  <dcterms:modified xsi:type="dcterms:W3CDTF">2021-12-13T07:56:00Z</dcterms:modified>
</cp:coreProperties>
</file>