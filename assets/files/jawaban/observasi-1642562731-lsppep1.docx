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3116"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2F6FE12"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487DD3A7" w14:textId="77777777" w:rsidR="00125355" w:rsidRPr="001D038C" w:rsidRDefault="00125355" w:rsidP="00125355">
      <w:pPr>
        <w:spacing w:after="0"/>
        <w:jc w:val="center"/>
        <w:rPr>
          <w:rFonts w:ascii="Minion Pro" w:hAnsi="Minion Pro"/>
          <w:b/>
          <w:sz w:val="36"/>
          <w:szCs w:val="36"/>
        </w:rPr>
      </w:pPr>
    </w:p>
    <w:p w14:paraId="1E2D82B7"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w:t>
      </w:r>
      <w:proofErr w:type="spellStart"/>
      <w:r w:rsidRPr="001D038C">
        <w:rPr>
          <w:rFonts w:ascii="Minion Pro" w:hAnsi="Minion Pro"/>
        </w:rPr>
        <w:t>swasunting</w:t>
      </w:r>
      <w:proofErr w:type="spellEnd"/>
      <w:r w:rsidRPr="001D038C">
        <w:rPr>
          <w:rFonts w:ascii="Minion Pro" w:hAnsi="Minion Pro"/>
        </w:rPr>
        <w:t xml:space="preserve"> secara digital dengan menggunakan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pada aplikasi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untuk </w:t>
      </w:r>
      <w:proofErr w:type="spellStart"/>
      <w:r w:rsidRPr="001D038C">
        <w:rPr>
          <w:rFonts w:ascii="Minion Pro" w:hAnsi="Minion Pro"/>
        </w:rPr>
        <w:t>menandai</w:t>
      </w:r>
      <w:proofErr w:type="spellEnd"/>
      <w:r w:rsidRPr="001D038C">
        <w:rPr>
          <w:rFonts w:ascii="Minion Pro" w:hAnsi="Minion Pro"/>
        </w:rPr>
        <w:t xml:space="preserve"> perbaikan yang Anda lakukan. </w:t>
      </w:r>
    </w:p>
    <w:tbl>
      <w:tblPr>
        <w:tblStyle w:val="TableGrid"/>
        <w:tblW w:w="0" w:type="auto"/>
        <w:tblLook w:val="0420" w:firstRow="1" w:lastRow="0" w:firstColumn="0" w:lastColumn="0" w:noHBand="0" w:noVBand="1"/>
      </w:tblPr>
      <w:tblGrid>
        <w:gridCol w:w="9017"/>
      </w:tblGrid>
      <w:tr w:rsidR="00125355" w14:paraId="3A6290F7" w14:textId="77777777" w:rsidTr="00821BA2">
        <w:tc>
          <w:tcPr>
            <w:tcW w:w="9350" w:type="dxa"/>
          </w:tcPr>
          <w:p w14:paraId="52FC602D" w14:textId="77777777" w:rsidR="00125355" w:rsidRDefault="00125355" w:rsidP="00821BA2">
            <w:pPr>
              <w:pStyle w:val="Heading3"/>
              <w:rPr>
                <w:rFonts w:ascii="Times New Roman" w:hAnsi="Times New Roman"/>
                <w:sz w:val="48"/>
              </w:rPr>
            </w:pPr>
            <w:r>
              <w:lastRenderedPageBreak/>
              <w:t>Pembelajaran di Era "</w:t>
            </w:r>
            <w:proofErr w:type="spellStart"/>
            <w:r>
              <w:t>Revolusi</w:t>
            </w:r>
            <w:proofErr w:type="spellEnd"/>
            <w:r>
              <w:t xml:space="preserve"> Industri 4.0" bagi Anak Usia Dini </w:t>
            </w:r>
          </w:p>
          <w:p w14:paraId="370272F1"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14:paraId="74006429" w14:textId="16E20299"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berada pada zona industri yang sangat </w:t>
            </w:r>
            <w:proofErr w:type="spellStart"/>
            <w:r w:rsidRPr="00EC6F38">
              <w:rPr>
                <w:rFonts w:ascii="Times New Roman" w:eastAsia="Times New Roman" w:hAnsi="Times New Roman" w:cs="Times New Roman"/>
                <w:szCs w:val="24"/>
              </w:rPr>
              <w:t>e</w:t>
            </w:r>
            <w:del w:id="0" w:author="wahyu hidayati" w:date="2022-01-19T09:45:00Z">
              <w:r w:rsidRPr="00EC6F38" w:rsidDel="009C0598">
                <w:rPr>
                  <w:rFonts w:ascii="Times New Roman" w:eastAsia="Times New Roman" w:hAnsi="Times New Roman" w:cs="Times New Roman"/>
                  <w:szCs w:val="24"/>
                </w:rPr>
                <w:delText>x</w:delText>
              </w:r>
            </w:del>
            <w:ins w:id="1" w:author="wahyu hidayati" w:date="2022-01-19T09:45:00Z">
              <w:r w:rsidR="009C0598">
                <w:rPr>
                  <w:rFonts w:ascii="Times New Roman" w:eastAsia="Times New Roman" w:hAnsi="Times New Roman" w:cs="Times New Roman"/>
                  <w:szCs w:val="24"/>
                </w:rPr>
                <w:t>kst</w:t>
              </w:r>
            </w:ins>
            <w:del w:id="2" w:author="wahyu hidayati" w:date="2022-01-19T09:45:00Z">
              <w:r w:rsidRPr="00EC6F38" w:rsidDel="009C0598">
                <w:rPr>
                  <w:rFonts w:ascii="Times New Roman" w:eastAsia="Times New Roman" w:hAnsi="Times New Roman" w:cs="Times New Roman"/>
                  <w:szCs w:val="24"/>
                </w:rPr>
                <w:delText>t</w:delText>
              </w:r>
            </w:del>
            <w:r w:rsidRPr="00EC6F38">
              <w:rPr>
                <w:rFonts w:ascii="Times New Roman" w:eastAsia="Times New Roman" w:hAnsi="Times New Roman" w:cs="Times New Roman"/>
                <w:szCs w:val="24"/>
              </w:rPr>
              <w:t>re</w:t>
            </w:r>
            <w:del w:id="3" w:author="wahyu hidayati" w:date="2022-01-19T09:45:00Z">
              <w:r w:rsidRPr="00EC6F38" w:rsidDel="009C0598">
                <w:rPr>
                  <w:rFonts w:ascii="Times New Roman" w:eastAsia="Times New Roman" w:hAnsi="Times New Roman" w:cs="Times New Roman"/>
                  <w:szCs w:val="24"/>
                </w:rPr>
                <w:delText>a</w:delText>
              </w:r>
            </w:del>
            <w:r w:rsidRPr="00EC6F38">
              <w:rPr>
                <w:rFonts w:ascii="Times New Roman" w:eastAsia="Times New Roman" w:hAnsi="Times New Roman" w:cs="Times New Roman"/>
                <w:szCs w:val="24"/>
              </w:rPr>
              <w:t>m</w:t>
            </w:r>
            <w:proofErr w:type="spellEnd"/>
            <w:r w:rsidRPr="00EC6F38">
              <w:rPr>
                <w:rFonts w:ascii="Times New Roman" w:eastAsia="Times New Roman" w:hAnsi="Times New Roman" w:cs="Times New Roman"/>
                <w:szCs w:val="24"/>
              </w:rPr>
              <w:t xml:space="preserve">. Industri yang tiap menit bahkan </w:t>
            </w:r>
            <w:ins w:id="4" w:author="wahyu hidayati" w:date="2022-01-19T09:46:00Z">
              <w:r w:rsidR="009C0598">
                <w:rPr>
                  <w:rFonts w:ascii="Times New Roman" w:eastAsia="Times New Roman" w:hAnsi="Times New Roman" w:cs="Times New Roman"/>
                  <w:szCs w:val="24"/>
                </w:rPr>
                <w:t xml:space="preserve">tiap </w:t>
              </w:r>
            </w:ins>
            <w:proofErr w:type="spellStart"/>
            <w:r w:rsidRPr="00EC6F38">
              <w:rPr>
                <w:rFonts w:ascii="Times New Roman" w:eastAsia="Times New Roman" w:hAnsi="Times New Roman" w:cs="Times New Roman"/>
                <w:szCs w:val="24"/>
              </w:rPr>
              <w:t>detik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berubah</w:t>
            </w:r>
            <w:proofErr w:type="spellEnd"/>
            <w:r w:rsidRPr="00EC6F38">
              <w:rPr>
                <w:rFonts w:ascii="Times New Roman" w:eastAsia="Times New Roman" w:hAnsi="Times New Roman" w:cs="Times New Roman"/>
                <w:szCs w:val="24"/>
              </w:rPr>
              <w:t xml:space="preserve"> semakin maju, yang sering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sebut</w:t>
            </w:r>
            <w:proofErr w:type="spellEnd"/>
            <w:r w:rsidRPr="00EC6F38">
              <w:rPr>
                <w:rFonts w:ascii="Times New Roman" w:eastAsia="Times New Roman" w:hAnsi="Times New Roman" w:cs="Times New Roman"/>
                <w:szCs w:val="24"/>
              </w:rPr>
              <w:t xml:space="preserve"> dengan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w:t>
            </w:r>
            <w:ins w:id="5" w:author="wahyu hidayati" w:date="2022-01-19T09:46:00Z">
              <w:r w:rsidR="009C0598">
                <w:rPr>
                  <w:rFonts w:ascii="Times New Roman" w:eastAsia="Times New Roman" w:hAnsi="Times New Roman" w:cs="Times New Roman"/>
                  <w:szCs w:val="24"/>
                </w:rPr>
                <w:t>i</w:t>
              </w:r>
            </w:ins>
            <w:del w:id="6" w:author="wahyu hidayati" w:date="2022-01-19T09:46:00Z">
              <w:r w:rsidRPr="00EC6F38" w:rsidDel="009C0598">
                <w:rPr>
                  <w:rFonts w:ascii="Times New Roman" w:eastAsia="Times New Roman" w:hAnsi="Times New Roman" w:cs="Times New Roman"/>
                  <w:szCs w:val="24"/>
                </w:rPr>
                <w:delText>y</w:delText>
              </w:r>
            </w:del>
            <w:r w:rsidRPr="00EC6F38">
              <w:rPr>
                <w:rFonts w:ascii="Times New Roman" w:eastAsia="Times New Roman" w:hAnsi="Times New Roman" w:cs="Times New Roman"/>
                <w:szCs w:val="24"/>
              </w:rPr>
              <w:t xml:space="preserve"> 4.0. Istilah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jarang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dengar bahkan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awam.</w:t>
            </w:r>
          </w:p>
          <w:p w14:paraId="4E0F6637" w14:textId="1E517793"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maupun peserta </w:t>
            </w:r>
            <w:proofErr w:type="spellStart"/>
            <w:r w:rsidRPr="00EC6F38">
              <w:rPr>
                <w:rFonts w:ascii="Times New Roman" w:eastAsia="Times New Roman" w:hAnsi="Times New Roman" w:cs="Times New Roman"/>
                <w:szCs w:val="24"/>
              </w:rPr>
              <w:t>didik</w:t>
            </w:r>
            <w:proofErr w:type="spellEnd"/>
            <w:ins w:id="7" w:author="wahyu hidayati" w:date="2022-01-19T09:47:00Z">
              <w:r w:rsidR="009C0598">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ini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untuk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dunia kerja </w:t>
            </w:r>
            <w:proofErr w:type="spellStart"/>
            <w:r w:rsidRPr="00EC6F38">
              <w:rPr>
                <w:rFonts w:ascii="Times New Roman" w:eastAsia="Times New Roman" w:hAnsi="Times New Roman" w:cs="Times New Roman"/>
                <w:szCs w:val="24"/>
              </w:rPr>
              <w:t>namun</w:t>
            </w:r>
            <w:proofErr w:type="spellEnd"/>
            <w:r w:rsidRPr="00EC6F38">
              <w:rPr>
                <w:rFonts w:ascii="Times New Roman" w:eastAsia="Times New Roman" w:hAnsi="Times New Roman" w:cs="Times New Roman"/>
                <w:szCs w:val="24"/>
              </w:rPr>
              <w:t xml:space="preserve"> bukan lagi </w:t>
            </w:r>
            <w:proofErr w:type="spellStart"/>
            <w:r w:rsidRPr="00EC6F38">
              <w:rPr>
                <w:rFonts w:ascii="Times New Roman" w:eastAsia="Times New Roman" w:hAnsi="Times New Roman" w:cs="Times New Roman"/>
                <w:szCs w:val="24"/>
              </w:rPr>
              <w:t>perkerja</w:t>
            </w:r>
            <w:proofErr w:type="spellEnd"/>
            <w:r w:rsidRPr="00EC6F38">
              <w:rPr>
                <w:rFonts w:ascii="Times New Roman" w:eastAsia="Times New Roman" w:hAnsi="Times New Roman" w:cs="Times New Roman"/>
                <w:szCs w:val="24"/>
              </w:rPr>
              <w:t xml:space="preserve">, tetapi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untuk membuat </w:t>
            </w:r>
            <w:proofErr w:type="spellStart"/>
            <w:r w:rsidRPr="00EC6F38">
              <w:rPr>
                <w:rFonts w:ascii="Times New Roman" w:eastAsia="Times New Roman" w:hAnsi="Times New Roman" w:cs="Times New Roman"/>
                <w:szCs w:val="24"/>
              </w:rPr>
              <w:t>lapangan</w:t>
            </w:r>
            <w:proofErr w:type="spellEnd"/>
            <w:r w:rsidRPr="00EC6F38">
              <w:rPr>
                <w:rFonts w:ascii="Times New Roman" w:eastAsia="Times New Roman" w:hAnsi="Times New Roman" w:cs="Times New Roman"/>
                <w:szCs w:val="24"/>
              </w:rPr>
              <w:t xml:space="preserve"> kerja baru yang belum </w:t>
            </w:r>
            <w:proofErr w:type="spellStart"/>
            <w:r w:rsidRPr="00EC6F38">
              <w:rPr>
                <w:rFonts w:ascii="Times New Roman" w:eastAsia="Times New Roman" w:hAnsi="Times New Roman" w:cs="Times New Roman"/>
                <w:szCs w:val="24"/>
              </w:rPr>
              <w:t>tercipta</w:t>
            </w:r>
            <w:proofErr w:type="spellEnd"/>
            <w:del w:id="8" w:author="wahyu hidayati" w:date="2022-01-19T09:47:00Z">
              <w:r w:rsidRPr="00EC6F38" w:rsidDel="009C0598">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menggunakan kemampuan teknologi dan ide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w:t>
            </w:r>
          </w:p>
          <w:p w14:paraId="3FD1266B" w14:textId="4D81BFC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9" w:author="wahyu hidayati" w:date="2022-01-19T09:47:00Z">
              <w:r w:rsidRPr="00EC6F38" w:rsidDel="009C0598">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buat untuk </w:t>
            </w:r>
            <w:proofErr w:type="spellStart"/>
            <w:r w:rsidRPr="00EC6F38">
              <w:rPr>
                <w:rFonts w:ascii="Times New Roman" w:eastAsia="Times New Roman" w:hAnsi="Times New Roman" w:cs="Times New Roman"/>
                <w:szCs w:val="24"/>
              </w:rPr>
              <w:t>mewujudkan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cerdas</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Tujuan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ini adalah peningkatan dan </w:t>
            </w:r>
            <w:proofErr w:type="spellStart"/>
            <w:r w:rsidRPr="00EC6F38">
              <w:rPr>
                <w:rFonts w:ascii="Times New Roman" w:eastAsia="Times New Roman" w:hAnsi="Times New Roman" w:cs="Times New Roman"/>
                <w:szCs w:val="24"/>
              </w:rPr>
              <w:t>pemerataan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del w:id="10" w:author="wahyu hidayati" w:date="2022-01-19T09:47:00Z">
              <w:r w:rsidRPr="00EC6F38" w:rsidDel="009C0598">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w:t>
            </w:r>
            <w:ins w:id="11" w:author="wahyu hidayati" w:date="2022-01-19T09:48:00Z">
              <w:r w:rsidR="009C0598">
                <w:rPr>
                  <w:rFonts w:ascii="Times New Roman" w:eastAsia="Times New Roman" w:hAnsi="Times New Roman" w:cs="Times New Roman"/>
                  <w:szCs w:val="24"/>
                </w:rPr>
                <w:t>p</w:t>
              </w:r>
            </w:ins>
            <w:r w:rsidRPr="00EC6F38">
              <w:rPr>
                <w:rFonts w:ascii="Times New Roman" w:eastAsia="Times New Roman" w:hAnsi="Times New Roman" w:cs="Times New Roman"/>
                <w:szCs w:val="24"/>
              </w:rPr>
              <w:t>erluas</w:t>
            </w:r>
            <w:proofErr w:type="spellEnd"/>
            <w:r w:rsidRPr="00EC6F38">
              <w:rPr>
                <w:rFonts w:ascii="Times New Roman" w:eastAsia="Times New Roman" w:hAnsi="Times New Roman" w:cs="Times New Roman"/>
                <w:szCs w:val="24"/>
              </w:rPr>
              <w:t xml:space="preserve"> akses dan </w:t>
            </w:r>
            <w:proofErr w:type="spellStart"/>
            <w:r w:rsidRPr="00EC6F38">
              <w:rPr>
                <w:rFonts w:ascii="Times New Roman" w:eastAsia="Times New Roman" w:hAnsi="Times New Roman" w:cs="Times New Roman"/>
                <w:szCs w:val="24"/>
              </w:rPr>
              <w:t>memanfaatkan</w:t>
            </w:r>
            <w:proofErr w:type="spellEnd"/>
            <w:r w:rsidRPr="00EC6F38">
              <w:rPr>
                <w:rFonts w:ascii="Times New Roman" w:eastAsia="Times New Roman" w:hAnsi="Times New Roman" w:cs="Times New Roman"/>
                <w:szCs w:val="24"/>
              </w:rPr>
              <w:t xml:space="preserve"> teknologi.</w:t>
            </w:r>
          </w:p>
          <w:p w14:paraId="55BBB9ED" w14:textId="07EF5E20"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w:t>
            </w:r>
            <w:ins w:id="12" w:author="wahyu hidayati" w:date="2022-01-19T09:49:00Z">
              <w:r w:rsidR="009C0598">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menghasilkan </w:t>
            </w:r>
            <w:del w:id="13" w:author="wahyu hidayati" w:date="2022-01-19T09:48:00Z">
              <w:r w:rsidRPr="00EC6F38" w:rsidDel="009C0598">
                <w:rPr>
                  <w:rFonts w:ascii="Times New Roman" w:eastAsia="Times New Roman" w:hAnsi="Times New Roman" w:cs="Times New Roman"/>
                  <w:szCs w:val="24"/>
                </w:rPr>
                <w:delText xml:space="preserve">4 </w:delText>
              </w:r>
            </w:del>
            <w:proofErr w:type="spellStart"/>
            <w:ins w:id="14" w:author="wahyu hidayati" w:date="2022-01-19T09:48:00Z">
              <w:r w:rsidR="009C0598">
                <w:rPr>
                  <w:rFonts w:ascii="Times New Roman" w:eastAsia="Times New Roman" w:hAnsi="Times New Roman" w:cs="Times New Roman"/>
                  <w:szCs w:val="24"/>
                </w:rPr>
                <w:t>empat</w:t>
              </w:r>
              <w:proofErr w:type="spellEnd"/>
              <w:r w:rsidR="009C0598" w:rsidRPr="00EC6F38">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sangat di</w:t>
            </w:r>
            <w:del w:id="15" w:author="wahyu hidayati" w:date="2022-01-19T09:48:00Z">
              <w:r w:rsidRPr="00EC6F38" w:rsidDel="009C0598">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butuhkan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ini yaitu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w:t>
            </w:r>
            <w:ins w:id="16" w:author="wahyu hidayati" w:date="2022-01-19T09:48:00Z">
              <w:r w:rsidR="009C0598">
                <w:rPr>
                  <w:rFonts w:ascii="Times New Roman" w:eastAsia="Times New Roman" w:hAnsi="Times New Roman" w:cs="Times New Roman"/>
                  <w:szCs w:val="24"/>
                </w:rPr>
                <w:t>p</w:t>
              </w:r>
            </w:ins>
            <w:del w:id="17" w:author="wahyu hidayati" w:date="2022-01-19T09:48:00Z">
              <w:r w:rsidRPr="00EC6F38" w:rsidDel="009C0598">
                <w:rPr>
                  <w:rFonts w:ascii="Times New Roman" w:eastAsia="Times New Roman" w:hAnsi="Times New Roman" w:cs="Times New Roman"/>
                  <w:szCs w:val="24"/>
                </w:rPr>
                <w:delText>f</w:delText>
              </w:r>
            </w:del>
            <w:r w:rsidRPr="00EC6F38">
              <w:rPr>
                <w:rFonts w:ascii="Times New Roman" w:eastAsia="Times New Roman" w:hAnsi="Times New Roman" w:cs="Times New Roman"/>
                <w:szCs w:val="24"/>
              </w:rPr>
              <w:t>ikir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w:t>
            </w:r>
            <w:ins w:id="18" w:author="wahyu hidayati" w:date="2022-01-19T09:48:00Z">
              <w:r w:rsidR="009C0598">
                <w:rPr>
                  <w:rFonts w:ascii="Times New Roman" w:eastAsia="Times New Roman" w:hAnsi="Times New Roman" w:cs="Times New Roman"/>
                  <w:szCs w:val="24"/>
                </w:rPr>
                <w:t xml:space="preserve"> dan </w:t>
              </w:r>
            </w:ins>
            <w:del w:id="19" w:author="wahyu hidayati" w:date="2022-01-19T09:48:00Z">
              <w:r w:rsidRPr="00EC6F38" w:rsidDel="009C0598">
                <w:rPr>
                  <w:rFonts w:ascii="Times New Roman" w:eastAsia="Times New Roman" w:hAnsi="Times New Roman" w:cs="Times New Roman"/>
                  <w:szCs w:val="24"/>
                </w:rPr>
                <w:delText xml:space="preserve"> </w:delText>
              </w:r>
            </w:del>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Mengapa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demikian</w:t>
            </w:r>
            <w:proofErr w:type="spellEnd"/>
            <w:ins w:id="20" w:author="wahyu hidayati" w:date="2022-01-19T09:49:00Z">
              <w:r w:rsidR="009C0598">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ins w:id="21" w:author="wahyu hidayati" w:date="2022-01-19T09:50:00Z">
              <w:r w:rsidR="00A14867">
                <w:rPr>
                  <w:rFonts w:ascii="Times New Roman" w:eastAsia="Times New Roman" w:hAnsi="Times New Roman" w:cs="Times New Roman"/>
                  <w:szCs w:val="24"/>
                </w:rPr>
                <w:t xml:space="preserve">Alasan </w:t>
              </w:r>
            </w:ins>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ini </w:t>
            </w:r>
            <w:del w:id="22" w:author="wahyu hidayati" w:date="2022-01-19T09:50:00Z">
              <w:r w:rsidRPr="00EC6F38" w:rsidDel="00A14867">
                <w:rPr>
                  <w:rFonts w:ascii="Times New Roman" w:eastAsia="Times New Roman" w:hAnsi="Times New Roman" w:cs="Times New Roman"/>
                  <w:szCs w:val="24"/>
                </w:rPr>
                <w:delText xml:space="preserve">hari ini </w:delText>
              </w:r>
            </w:del>
            <w:r w:rsidRPr="00EC6F38">
              <w:rPr>
                <w:rFonts w:ascii="Times New Roman" w:eastAsia="Times New Roman" w:hAnsi="Times New Roman" w:cs="Times New Roman"/>
                <w:szCs w:val="24"/>
              </w:rPr>
              <w:t>sedang ge</w:t>
            </w:r>
            <w:proofErr w:type="spellStart"/>
            <w:r w:rsidRPr="00EC6F38">
              <w:rPr>
                <w:rFonts w:ascii="Times New Roman" w:eastAsia="Times New Roman" w:hAnsi="Times New Roman" w:cs="Times New Roman"/>
                <w:szCs w:val="24"/>
              </w:rPr>
              <w:t>ncar-gencarnya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w:t>
            </w:r>
            <w:del w:id="23" w:author="wahyu hidayati" w:date="2022-01-19T09:50:00Z">
              <w:r w:rsidRPr="00EC6F38" w:rsidDel="00A14867">
                <w:rPr>
                  <w:rFonts w:ascii="Times New Roman" w:eastAsia="Times New Roman" w:hAnsi="Times New Roman" w:cs="Times New Roman"/>
                  <w:szCs w:val="24"/>
                </w:rPr>
                <w:delText xml:space="preserve"> publis</w:delText>
              </w:r>
            </w:del>
            <w:ins w:id="24" w:author="wahyu hidayati" w:date="2022-01-19T09:50:00Z">
              <w:r w:rsidR="00A14867">
                <w:rPr>
                  <w:rFonts w:ascii="Times New Roman" w:eastAsia="Times New Roman" w:hAnsi="Times New Roman" w:cs="Times New Roman"/>
                  <w:szCs w:val="24"/>
                </w:rPr>
                <w:t>angkat</w:t>
              </w:r>
            </w:ins>
            <w:proofErr w:type="spellEnd"/>
            <w:r w:rsidRPr="00EC6F38">
              <w:rPr>
                <w:rFonts w:ascii="Times New Roman" w:eastAsia="Times New Roman" w:hAnsi="Times New Roman" w:cs="Times New Roman"/>
                <w:szCs w:val="24"/>
              </w:rPr>
              <w:t>, k</w:t>
            </w:r>
            <w:proofErr w:type="spellStart"/>
            <w:r w:rsidRPr="00EC6F38">
              <w:rPr>
                <w:rFonts w:ascii="Times New Roman" w:eastAsia="Times New Roman" w:hAnsi="Times New Roman" w:cs="Times New Roman"/>
                <w:szCs w:val="24"/>
              </w:rPr>
              <w:t>arena</w:t>
            </w:r>
            <w:proofErr w:type="spellEnd"/>
            <w:r w:rsidRPr="00EC6F38">
              <w:rPr>
                <w:rFonts w:ascii="Times New Roman" w:eastAsia="Times New Roman" w:hAnsi="Times New Roman" w:cs="Times New Roman"/>
                <w:szCs w:val="24"/>
              </w:rPr>
              <w:t xml:space="preserve"> di era ini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harus </w:t>
            </w:r>
            <w:proofErr w:type="spellStart"/>
            <w:r w:rsidRPr="00EC6F38">
              <w:rPr>
                <w:rFonts w:ascii="Times New Roman" w:eastAsia="Times New Roman" w:hAnsi="Times New Roman" w:cs="Times New Roman"/>
                <w:szCs w:val="24"/>
              </w:rPr>
              <w:t>mempersiapkan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diri</w:t>
            </w:r>
            <w:proofErr w:type="spellEnd"/>
            <w:r w:rsidRPr="00EC6F38">
              <w:rPr>
                <w:rFonts w:ascii="Times New Roman" w:eastAsia="Times New Roman" w:hAnsi="Times New Roman" w:cs="Times New Roman"/>
                <w:szCs w:val="24"/>
              </w:rPr>
              <w:t xml:space="preserve"> atau </w:t>
            </w:r>
            <w:proofErr w:type="spellStart"/>
            <w:r w:rsidRPr="00EC6F38">
              <w:rPr>
                <w:rFonts w:ascii="Times New Roman" w:eastAsia="Times New Roman" w:hAnsi="Times New Roman" w:cs="Times New Roman"/>
                <w:szCs w:val="24"/>
              </w:rPr>
              <w:t>generasi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muda</w:t>
            </w:r>
            <w:proofErr w:type="spellEnd"/>
            <w:r w:rsidRPr="00EC6F38">
              <w:rPr>
                <w:rFonts w:ascii="Times New Roman" w:eastAsia="Times New Roman" w:hAnsi="Times New Roman" w:cs="Times New Roman"/>
                <w:szCs w:val="24"/>
              </w:rPr>
              <w:t xml:space="preserve"> untuk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dunia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industri 4.0.</w:t>
            </w:r>
          </w:p>
          <w:p w14:paraId="1DD897E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Karakteristik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w:t>
            </w:r>
          </w:p>
          <w:p w14:paraId="19478A5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8926818" w14:textId="1B4A1541"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del w:id="25" w:author="wahyu hidayati" w:date="2022-01-19T09:51:00Z">
              <w:r w:rsidRPr="00EC6F38" w:rsidDel="00A14867">
                <w:rPr>
                  <w:rFonts w:ascii="Times New Roman" w:eastAsia="Times New Roman" w:hAnsi="Times New Roman" w:cs="Times New Roman"/>
                  <w:szCs w:val="24"/>
                </w:rPr>
                <w:delText xml:space="preserve">tahab </w:delText>
              </w:r>
            </w:del>
            <w:ins w:id="26" w:author="wahyu hidayati" w:date="2022-01-19T09:51:00Z">
              <w:r w:rsidR="00A14867" w:rsidRPr="00EC6F38">
                <w:rPr>
                  <w:rFonts w:ascii="Times New Roman" w:eastAsia="Times New Roman" w:hAnsi="Times New Roman" w:cs="Times New Roman"/>
                  <w:szCs w:val="24"/>
                </w:rPr>
                <w:t>taha</w:t>
              </w:r>
              <w:r w:rsidR="00A14867">
                <w:rPr>
                  <w:rFonts w:ascii="Times New Roman" w:eastAsia="Times New Roman" w:hAnsi="Times New Roman" w:cs="Times New Roman"/>
                  <w:szCs w:val="24"/>
                </w:rPr>
                <w:t>p</w:t>
              </w:r>
              <w:r w:rsidR="00A14867"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ini guru di </w:t>
            </w:r>
            <w:proofErr w:type="spellStart"/>
            <w:r w:rsidRPr="00EC6F38">
              <w:rPr>
                <w:rFonts w:ascii="Times New Roman" w:eastAsia="Times New Roman" w:hAnsi="Times New Roman" w:cs="Times New Roman"/>
                <w:szCs w:val="24"/>
              </w:rPr>
              <w:t>tu</w:t>
            </w:r>
            <w:ins w:id="27" w:author="wahyu hidayati" w:date="2022-01-19T09:51:00Z">
              <w:r w:rsidR="00A14867">
                <w:rPr>
                  <w:rFonts w:ascii="Times New Roman" w:eastAsia="Times New Roman" w:hAnsi="Times New Roman" w:cs="Times New Roman"/>
                  <w:szCs w:val="24"/>
                </w:rPr>
                <w:t>n</w:t>
              </w:r>
            </w:ins>
            <w:r w:rsidRPr="00EC6F38">
              <w:rPr>
                <w:rFonts w:ascii="Times New Roman" w:eastAsia="Times New Roman" w:hAnsi="Times New Roman" w:cs="Times New Roman"/>
                <w:szCs w:val="24"/>
              </w:rPr>
              <w:t>tut</w:t>
            </w:r>
            <w:proofErr w:type="spellEnd"/>
            <w:r w:rsidRPr="00EC6F38">
              <w:rPr>
                <w:rFonts w:ascii="Times New Roman" w:eastAsia="Times New Roman" w:hAnsi="Times New Roman" w:cs="Times New Roman"/>
                <w:szCs w:val="24"/>
              </w:rPr>
              <w:t xml:space="preserve"> untuk </w:t>
            </w:r>
            <w:proofErr w:type="spellStart"/>
            <w:r w:rsidRPr="00EC6F38">
              <w:rPr>
                <w:rFonts w:ascii="Times New Roman" w:eastAsia="Times New Roman" w:hAnsi="Times New Roman" w:cs="Times New Roman"/>
                <w:szCs w:val="24"/>
              </w:rPr>
              <w:t>merancang</w:t>
            </w:r>
            <w:proofErr w:type="spellEnd"/>
            <w:r w:rsidRPr="00EC6F38">
              <w:rPr>
                <w:rFonts w:ascii="Times New Roman" w:eastAsia="Times New Roman" w:hAnsi="Times New Roman" w:cs="Times New Roman"/>
                <w:szCs w:val="24"/>
              </w:rPr>
              <w:t xml:space="preserve"> pembelajaran sesuai dengan minat dan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/kebutuhan siswa.</w:t>
            </w:r>
          </w:p>
          <w:p w14:paraId="53B047AB" w14:textId="3E170295" w:rsidR="00125355" w:rsidRPr="00EC6F38" w:rsidDel="00A14867" w:rsidRDefault="00125355" w:rsidP="00125355">
            <w:pPr>
              <w:numPr>
                <w:ilvl w:val="0"/>
                <w:numId w:val="1"/>
              </w:numPr>
              <w:spacing w:before="100" w:beforeAutospacing="1" w:after="100" w:afterAutospacing="1" w:line="240" w:lineRule="auto"/>
              <w:contextualSpacing w:val="0"/>
              <w:rPr>
                <w:del w:id="28" w:author="wahyu hidayati" w:date="2022-01-19T09:51:00Z"/>
                <w:rFonts w:ascii="Times New Roman" w:eastAsia="Times New Roman" w:hAnsi="Times New Roman" w:cs="Times New Roman"/>
                <w:szCs w:val="24"/>
              </w:rPr>
            </w:pPr>
            <w:r w:rsidRPr="00EC6F38">
              <w:rPr>
                <w:rFonts w:ascii="Times New Roman" w:eastAsia="Times New Roman" w:hAnsi="Times New Roman" w:cs="Times New Roman"/>
                <w:szCs w:val="24"/>
              </w:rPr>
              <w:t xml:space="preserve">Menggunakan penilaian </w:t>
            </w:r>
            <w:proofErr w:type="spellStart"/>
            <w:r w:rsidRPr="00EC6F38">
              <w:rPr>
                <w:rFonts w:ascii="Times New Roman" w:eastAsia="Times New Roman" w:hAnsi="Times New Roman" w:cs="Times New Roman"/>
                <w:szCs w:val="24"/>
              </w:rPr>
              <w:t>formatif</w:t>
            </w:r>
            <w:proofErr w:type="spellEnd"/>
            <w:del w:id="29" w:author="wahyu hidayati" w:date="2022-01-19T09:51:00Z">
              <w:r w:rsidRPr="00EC6F38" w:rsidDel="00A14867">
                <w:rPr>
                  <w:rFonts w:ascii="Times New Roman" w:eastAsia="Times New Roman" w:hAnsi="Times New Roman" w:cs="Times New Roman"/>
                  <w:szCs w:val="24"/>
                </w:rPr>
                <w:delText>.</w:delText>
              </w:r>
            </w:del>
          </w:p>
          <w:p w14:paraId="2CBA5AFE" w14:textId="0F89E2C0" w:rsidR="00125355" w:rsidRPr="00EC6F38" w:rsidRDefault="00125355" w:rsidP="00A14867">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0" w:author="wahyu hidayati" w:date="2022-01-19T09:51:00Z">
              <w:r w:rsidRPr="00EC6F38" w:rsidDel="00A14867">
                <w:rPr>
                  <w:rFonts w:ascii="Times New Roman" w:eastAsia="Times New Roman" w:hAnsi="Times New Roman" w:cs="Times New Roman"/>
                  <w:szCs w:val="24"/>
                </w:rPr>
                <w:delText>Yaitu</w:delText>
              </w:r>
            </w:del>
            <w:ins w:id="31" w:author="wahyu hidayati" w:date="2022-01-19T09:51:00Z">
              <w:r w:rsidR="00A14867">
                <w:rPr>
                  <w:rFonts w:ascii="Times New Roman" w:eastAsia="Times New Roman" w:hAnsi="Times New Roman" w:cs="Times New Roman"/>
                  <w:szCs w:val="24"/>
                </w:rPr>
                <w:t>, yang mana</w:t>
              </w:r>
            </w:ins>
            <w:r w:rsidRPr="00EC6F38">
              <w:rPr>
                <w:rFonts w:ascii="Times New Roman" w:eastAsia="Times New Roman" w:hAnsi="Times New Roman" w:cs="Times New Roman"/>
                <w:szCs w:val="24"/>
              </w:rPr>
              <w:t xml:space="preserve"> guru </w:t>
            </w:r>
            <w:del w:id="32" w:author="wahyu hidayati" w:date="2022-01-19T09:52:00Z">
              <w:r w:rsidRPr="00EC6F38" w:rsidDel="00A14867">
                <w:rPr>
                  <w:rFonts w:ascii="Times New Roman" w:eastAsia="Times New Roman" w:hAnsi="Times New Roman" w:cs="Times New Roman"/>
                  <w:szCs w:val="24"/>
                </w:rPr>
                <w:delText xml:space="preserve">di sini </w:delText>
              </w:r>
            </w:del>
            <w:r w:rsidRPr="00EC6F38">
              <w:rPr>
                <w:rFonts w:ascii="Times New Roman" w:eastAsia="Times New Roman" w:hAnsi="Times New Roman" w:cs="Times New Roman"/>
                <w:szCs w:val="24"/>
              </w:rPr>
              <w:t xml:space="preserve">di </w:t>
            </w:r>
            <w:proofErr w:type="spellStart"/>
            <w:r w:rsidRPr="00EC6F38">
              <w:rPr>
                <w:rFonts w:ascii="Times New Roman" w:eastAsia="Times New Roman" w:hAnsi="Times New Roman" w:cs="Times New Roman"/>
                <w:szCs w:val="24"/>
              </w:rPr>
              <w:t>tuntut</w:t>
            </w:r>
            <w:proofErr w:type="spellEnd"/>
            <w:r w:rsidRPr="00EC6F38">
              <w:rPr>
                <w:rFonts w:ascii="Times New Roman" w:eastAsia="Times New Roman" w:hAnsi="Times New Roman" w:cs="Times New Roman"/>
                <w:szCs w:val="24"/>
              </w:rPr>
              <w:t xml:space="preserve"> untuk membantu</w:t>
            </w:r>
            <w:ins w:id="33" w:author="wahyu hidayati" w:date="2022-01-19T09:52:00Z">
              <w:r w:rsidR="00A14867">
                <w:rPr>
                  <w:rFonts w:ascii="Times New Roman" w:eastAsia="Times New Roman" w:hAnsi="Times New Roman" w:cs="Times New Roman"/>
                  <w:szCs w:val="24"/>
                </w:rPr>
                <w:t xml:space="preserve"> para</w:t>
              </w:r>
            </w:ins>
            <w:r w:rsidRPr="00EC6F38">
              <w:rPr>
                <w:rFonts w:ascii="Times New Roman" w:eastAsia="Times New Roman" w:hAnsi="Times New Roman" w:cs="Times New Roman"/>
                <w:szCs w:val="24"/>
              </w:rPr>
              <w:t xml:space="preserve"> si</w:t>
            </w:r>
            <w:ins w:id="34" w:author="wahyu hidayati" w:date="2022-01-19T09:52:00Z">
              <w:r w:rsidR="00A14867">
                <w:rPr>
                  <w:rFonts w:ascii="Times New Roman" w:eastAsia="Times New Roman" w:hAnsi="Times New Roman" w:cs="Times New Roman"/>
                  <w:szCs w:val="24"/>
                </w:rPr>
                <w:t>s</w:t>
              </w:r>
            </w:ins>
            <w:r w:rsidRPr="00EC6F38">
              <w:rPr>
                <w:rFonts w:ascii="Times New Roman" w:eastAsia="Times New Roman" w:hAnsi="Times New Roman" w:cs="Times New Roman"/>
                <w:szCs w:val="24"/>
              </w:rPr>
              <w:t xml:space="preserve">wa dalam mencari kemampuan dan </w:t>
            </w:r>
            <w:proofErr w:type="spellStart"/>
            <w:r w:rsidRPr="00EC6F38">
              <w:rPr>
                <w:rFonts w:ascii="Times New Roman" w:eastAsia="Times New Roman" w:hAnsi="Times New Roman" w:cs="Times New Roman"/>
                <w:szCs w:val="24"/>
              </w:rPr>
              <w:t>bakat</w:t>
            </w:r>
            <w:del w:id="35" w:author="wahyu hidayati" w:date="2022-01-19T09:52:00Z">
              <w:r w:rsidRPr="00EC6F38" w:rsidDel="00A14867">
                <w:rPr>
                  <w:rFonts w:ascii="Times New Roman" w:eastAsia="Times New Roman" w:hAnsi="Times New Roman" w:cs="Times New Roman"/>
                  <w:szCs w:val="24"/>
                </w:rPr>
                <w:delText xml:space="preserve"> siswa</w:delText>
              </w:r>
            </w:del>
            <w:ins w:id="36" w:author="wahyu hidayati" w:date="2022-01-19T09:52:00Z">
              <w:r w:rsidR="00A14867">
                <w:rPr>
                  <w:rFonts w:ascii="Times New Roman" w:eastAsia="Times New Roman" w:hAnsi="Times New Roman" w:cs="Times New Roman"/>
                  <w:szCs w:val="24"/>
                </w:rPr>
                <w:t>nya</w:t>
              </w:r>
            </w:ins>
            <w:proofErr w:type="spellEnd"/>
            <w:r w:rsidRPr="00EC6F38">
              <w:rPr>
                <w:rFonts w:ascii="Times New Roman" w:eastAsia="Times New Roman" w:hAnsi="Times New Roman" w:cs="Times New Roman"/>
                <w:szCs w:val="24"/>
              </w:rPr>
              <w:t>.</w:t>
            </w:r>
          </w:p>
          <w:p w14:paraId="04417D0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Menempatkan</w:t>
            </w:r>
            <w:proofErr w:type="spellEnd"/>
            <w:r w:rsidRPr="00EC6F38">
              <w:rPr>
                <w:rFonts w:ascii="Times New Roman" w:eastAsia="Times New Roman" w:hAnsi="Times New Roman" w:cs="Times New Roman"/>
                <w:szCs w:val="24"/>
              </w:rPr>
              <w:t xml:space="preserve"> guru sebagai mentor.</w:t>
            </w:r>
          </w:p>
          <w:p w14:paraId="5F65EBE0" w14:textId="6D52EC2A"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Guri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dilatih</w:t>
            </w:r>
            <w:proofErr w:type="spellEnd"/>
            <w:r w:rsidRPr="00EC6F38">
              <w:rPr>
                <w:rFonts w:ascii="Times New Roman" w:eastAsia="Times New Roman" w:hAnsi="Times New Roman" w:cs="Times New Roman"/>
                <w:szCs w:val="24"/>
              </w:rPr>
              <w:t xml:space="preserve"> untuk mengembangkan kurikulum dan </w:t>
            </w:r>
            <w:del w:id="37" w:author="wahyu hidayati" w:date="2022-01-19T09:52:00Z">
              <w:r w:rsidRPr="00EC6F38" w:rsidDel="00A14867">
                <w:rPr>
                  <w:rFonts w:ascii="Times New Roman" w:eastAsia="Times New Roman" w:hAnsi="Times New Roman" w:cs="Times New Roman"/>
                  <w:szCs w:val="24"/>
                </w:rPr>
                <w:delText xml:space="preserve">memberikan </w:delText>
              </w:r>
            </w:del>
            <w:ins w:id="38" w:author="wahyu hidayati" w:date="2022-01-19T09:52:00Z">
              <w:r w:rsidR="00A14867">
                <w:rPr>
                  <w:rFonts w:ascii="Times New Roman" w:eastAsia="Times New Roman" w:hAnsi="Times New Roman" w:cs="Times New Roman"/>
                  <w:szCs w:val="24"/>
                </w:rPr>
                <w:t>di</w:t>
              </w:r>
              <w:r w:rsidR="00A14867" w:rsidRPr="00EC6F38">
                <w:rPr>
                  <w:rFonts w:ascii="Times New Roman" w:eastAsia="Times New Roman" w:hAnsi="Times New Roman" w:cs="Times New Roman"/>
                  <w:szCs w:val="24"/>
                </w:rPr>
                <w:t xml:space="preserve">berikan </w:t>
              </w:r>
            </w:ins>
            <w:proofErr w:type="spellStart"/>
            <w:r w:rsidRPr="00EC6F38">
              <w:rPr>
                <w:rFonts w:ascii="Times New Roman" w:eastAsia="Times New Roman" w:hAnsi="Times New Roman" w:cs="Times New Roman"/>
                <w:szCs w:val="24"/>
              </w:rPr>
              <w:t>kebebasan</w:t>
            </w:r>
            <w:proofErr w:type="spellEnd"/>
            <w:r w:rsidRPr="00EC6F38">
              <w:rPr>
                <w:rFonts w:ascii="Times New Roman" w:eastAsia="Times New Roman" w:hAnsi="Times New Roman" w:cs="Times New Roman"/>
                <w:szCs w:val="24"/>
              </w:rPr>
              <w:t xml:space="preserve"> untuk menentukan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belajar mengajar siswa.</w:t>
            </w:r>
          </w:p>
          <w:p w14:paraId="6416E004" w14:textId="575F455E" w:rsidR="00125355" w:rsidRPr="00EC6F38" w:rsidDel="00A14867" w:rsidRDefault="00125355" w:rsidP="00125355">
            <w:pPr>
              <w:numPr>
                <w:ilvl w:val="0"/>
                <w:numId w:val="1"/>
              </w:numPr>
              <w:spacing w:before="100" w:beforeAutospacing="1" w:after="100" w:afterAutospacing="1" w:line="240" w:lineRule="auto"/>
              <w:contextualSpacing w:val="0"/>
              <w:rPr>
                <w:del w:id="39" w:author="wahyu hidayati" w:date="2022-01-19T09:52:00Z"/>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Pengembangan </w:t>
            </w:r>
            <w:proofErr w:type="spellStart"/>
            <w:r w:rsidRPr="00EC6F38">
              <w:rPr>
                <w:rFonts w:ascii="Times New Roman" w:eastAsia="Times New Roman" w:hAnsi="Times New Roman" w:cs="Times New Roman"/>
                <w:szCs w:val="24"/>
              </w:rPr>
              <w:t>profesi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guru</w:t>
            </w:r>
            <w:del w:id="40" w:author="wahyu hidayati" w:date="2022-01-19T09:52:00Z">
              <w:r w:rsidRPr="00EC6F38" w:rsidDel="00A14867">
                <w:rPr>
                  <w:rFonts w:ascii="Times New Roman" w:eastAsia="Times New Roman" w:hAnsi="Times New Roman" w:cs="Times New Roman"/>
                  <w:szCs w:val="24"/>
                </w:rPr>
                <w:delText>.</w:delText>
              </w:r>
            </w:del>
          </w:p>
          <w:p w14:paraId="5C9CEC04" w14:textId="7C1A8E12" w:rsidR="00125355" w:rsidRPr="00EC6F38" w:rsidRDefault="00125355" w:rsidP="00A14867">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41" w:author="wahyu hidayati" w:date="2022-01-19T09:52:00Z">
              <w:r w:rsidRPr="00EC6F38" w:rsidDel="00A14867">
                <w:rPr>
                  <w:rFonts w:ascii="Times New Roman" w:eastAsia="Times New Roman" w:hAnsi="Times New Roman" w:cs="Times New Roman"/>
                  <w:szCs w:val="24"/>
                </w:rPr>
                <w:delText>D</w:delText>
              </w:r>
            </w:del>
            <w:proofErr w:type="gramStart"/>
            <w:ins w:id="42" w:author="wahyu hidayati" w:date="2022-01-19T09:52:00Z">
              <w:r w:rsidR="00A14867">
                <w:rPr>
                  <w:rFonts w:ascii="Times New Roman" w:eastAsia="Times New Roman" w:hAnsi="Times New Roman" w:cs="Times New Roman"/>
                  <w:szCs w:val="24"/>
                </w:rPr>
                <w:t>,d</w:t>
              </w:r>
            </w:ins>
            <w:r w:rsidRPr="00EC6F38">
              <w:rPr>
                <w:rFonts w:ascii="Times New Roman" w:eastAsia="Times New Roman" w:hAnsi="Times New Roman" w:cs="Times New Roman"/>
                <w:szCs w:val="24"/>
              </w:rPr>
              <w:t>imana</w:t>
            </w:r>
            <w:proofErr w:type="spellEnd"/>
            <w:proofErr w:type="gramEnd"/>
            <w:r w:rsidRPr="00EC6F38">
              <w:rPr>
                <w:rFonts w:ascii="Times New Roman" w:eastAsia="Times New Roman" w:hAnsi="Times New Roman" w:cs="Times New Roman"/>
                <w:szCs w:val="24"/>
              </w:rPr>
              <w:t xml:space="preserve"> </w:t>
            </w:r>
            <w:del w:id="43" w:author="wahyu hidayati" w:date="2022-01-19T09:53:00Z">
              <w:r w:rsidRPr="00EC6F38" w:rsidDel="00A14867">
                <w:rPr>
                  <w:rFonts w:ascii="Times New Roman" w:eastAsia="Times New Roman" w:hAnsi="Times New Roman" w:cs="Times New Roman"/>
                  <w:szCs w:val="24"/>
                </w:rPr>
                <w:delText xml:space="preserve">guru sebagai pendidik di era 4.0 maka </w:delText>
              </w:r>
            </w:del>
            <w:r w:rsidRPr="00EC6F38">
              <w:rPr>
                <w:rFonts w:ascii="Times New Roman" w:eastAsia="Times New Roman" w:hAnsi="Times New Roman" w:cs="Times New Roman"/>
                <w:szCs w:val="24"/>
              </w:rPr>
              <w:t xml:space="preserve">guru tidak boleh </w:t>
            </w:r>
            <w:proofErr w:type="spellStart"/>
            <w:r w:rsidRPr="00EC6F38">
              <w:rPr>
                <w:rFonts w:ascii="Times New Roman" w:eastAsia="Times New Roman" w:hAnsi="Times New Roman" w:cs="Times New Roman"/>
                <w:szCs w:val="24"/>
              </w:rPr>
              <w:t>menetap</w:t>
            </w:r>
            <w:proofErr w:type="spellEnd"/>
            <w:r w:rsidRPr="00EC6F38">
              <w:rPr>
                <w:rFonts w:ascii="Times New Roman" w:eastAsia="Times New Roman" w:hAnsi="Times New Roman" w:cs="Times New Roman"/>
                <w:szCs w:val="24"/>
              </w:rPr>
              <w:t xml:space="preserve"> </w:t>
            </w:r>
            <w:del w:id="44" w:author="wahyu hidayati" w:date="2022-01-19T09:53:00Z">
              <w:r w:rsidRPr="00EC6F38" w:rsidDel="00A14867">
                <w:rPr>
                  <w:rFonts w:ascii="Times New Roman" w:eastAsia="Times New Roman" w:hAnsi="Times New Roman" w:cs="Times New Roman"/>
                  <w:szCs w:val="24"/>
                </w:rPr>
                <w:delText xml:space="preserve">dengan </w:delText>
              </w:r>
            </w:del>
            <w:ins w:id="45" w:author="wahyu hidayati" w:date="2022-01-19T09:53:00Z">
              <w:r w:rsidR="00A14867">
                <w:rPr>
                  <w:rFonts w:ascii="Times New Roman" w:eastAsia="Times New Roman" w:hAnsi="Times New Roman" w:cs="Times New Roman"/>
                  <w:szCs w:val="24"/>
                </w:rPr>
                <w:t>pada</w:t>
              </w:r>
              <w:r w:rsidR="00A14867" w:rsidRPr="00EC6F38">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strata,</w:t>
            </w:r>
            <w:ins w:id="46" w:author="wahyu hidayati" w:date="2022-01-19T09:53:00Z">
              <w:r w:rsidR="00A14867">
                <w:rPr>
                  <w:rFonts w:ascii="Times New Roman" w:eastAsia="Times New Roman" w:hAnsi="Times New Roman" w:cs="Times New Roman"/>
                  <w:szCs w:val="24"/>
                </w:rPr>
                <w:t xml:space="preserve"> </w:t>
              </w:r>
              <w:proofErr w:type="spellStart"/>
              <w:r w:rsidR="00A14867">
                <w:rPr>
                  <w:rFonts w:ascii="Times New Roman" w:eastAsia="Times New Roman" w:hAnsi="Times New Roman" w:cs="Times New Roman"/>
                  <w:szCs w:val="24"/>
                </w:rPr>
                <w:t>namun</w:t>
              </w:r>
              <w:proofErr w:type="spellEnd"/>
              <w:r w:rsidR="00A14867">
                <w:rPr>
                  <w:rFonts w:ascii="Times New Roman" w:eastAsia="Times New Roman" w:hAnsi="Times New Roman" w:cs="Times New Roman"/>
                  <w:szCs w:val="24"/>
                </w:rPr>
                <w:t xml:space="preserve"> </w:t>
              </w:r>
              <w:proofErr w:type="spellStart"/>
              <w:r w:rsidR="00A14867">
                <w:rPr>
                  <w:rFonts w:ascii="Times New Roman" w:eastAsia="Times New Roman" w:hAnsi="Times New Roman" w:cs="Times New Roman"/>
                  <w:szCs w:val="24"/>
                </w:rPr>
                <w:t>ia</w:t>
              </w:r>
            </w:ins>
            <w:proofErr w:type="spellEnd"/>
            <w:r w:rsidRPr="00EC6F38">
              <w:rPr>
                <w:rFonts w:ascii="Times New Roman" w:eastAsia="Times New Roman" w:hAnsi="Times New Roman" w:cs="Times New Roman"/>
                <w:szCs w:val="24"/>
              </w:rPr>
              <w:t xml:space="preserve"> harus selalu </w:t>
            </w:r>
            <w:proofErr w:type="spellStart"/>
            <w:r w:rsidRPr="00EC6F38">
              <w:rPr>
                <w:rFonts w:ascii="Times New Roman" w:eastAsia="Times New Roman" w:hAnsi="Times New Roman" w:cs="Times New Roman"/>
                <w:szCs w:val="24"/>
              </w:rPr>
              <w:t>berkembang</w:t>
            </w:r>
            <w:proofErr w:type="spellEnd"/>
            <w:r w:rsidRPr="00EC6F38">
              <w:rPr>
                <w:rFonts w:ascii="Times New Roman" w:eastAsia="Times New Roman" w:hAnsi="Times New Roman" w:cs="Times New Roman"/>
                <w:szCs w:val="24"/>
              </w:rPr>
              <w:t xml:space="preserve"> agar dapat mengajarkan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sesuai dengan </w:t>
            </w:r>
            <w:del w:id="47" w:author="wahyu hidayati" w:date="2022-01-19T09:53:00Z">
              <w:r w:rsidRPr="00EC6F38" w:rsidDel="00A14867">
                <w:rPr>
                  <w:rFonts w:ascii="Times New Roman" w:eastAsia="Times New Roman" w:hAnsi="Times New Roman" w:cs="Times New Roman"/>
                  <w:szCs w:val="24"/>
                </w:rPr>
                <w:delText>eranya.</w:delText>
              </w:r>
            </w:del>
            <w:ins w:id="48" w:author="wahyu hidayati" w:date="2022-01-19T09:53:00Z">
              <w:r w:rsidR="00A14867">
                <w:rPr>
                  <w:rFonts w:ascii="Times New Roman" w:eastAsia="Times New Roman" w:hAnsi="Times New Roman" w:cs="Times New Roman"/>
                  <w:szCs w:val="24"/>
                </w:rPr>
                <w:t xml:space="preserve">era </w:t>
              </w:r>
              <w:proofErr w:type="spellStart"/>
              <w:r w:rsidR="00A14867">
                <w:rPr>
                  <w:rFonts w:ascii="Times New Roman" w:eastAsia="Times New Roman" w:hAnsi="Times New Roman" w:cs="Times New Roman"/>
                  <w:szCs w:val="24"/>
                </w:rPr>
                <w:t>revolusi</w:t>
              </w:r>
              <w:proofErr w:type="spellEnd"/>
              <w:r w:rsidR="00A14867">
                <w:rPr>
                  <w:rFonts w:ascii="Times New Roman" w:eastAsia="Times New Roman" w:hAnsi="Times New Roman" w:cs="Times New Roman"/>
                  <w:szCs w:val="24"/>
                </w:rPr>
                <w:t xml:space="preserve"> indust</w:t>
              </w:r>
            </w:ins>
            <w:ins w:id="49" w:author="wahyu hidayati" w:date="2022-01-19T09:54:00Z">
              <w:r w:rsidR="00A14867">
                <w:rPr>
                  <w:rFonts w:ascii="Times New Roman" w:eastAsia="Times New Roman" w:hAnsi="Times New Roman" w:cs="Times New Roman"/>
                  <w:szCs w:val="24"/>
                </w:rPr>
                <w:t>ri 4.0.</w:t>
              </w:r>
            </w:ins>
          </w:p>
          <w:p w14:paraId="0B174B3E" w14:textId="4AC3D1B1"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industri ini </w:t>
            </w:r>
            <w:proofErr w:type="spellStart"/>
            <w:r w:rsidRPr="00EC6F38">
              <w:rPr>
                <w:rFonts w:ascii="Times New Roman" w:eastAsia="Times New Roman" w:hAnsi="Times New Roman" w:cs="Times New Roman"/>
                <w:szCs w:val="24"/>
              </w:rPr>
              <w:t>ada</w:t>
            </w:r>
            <w:proofErr w:type="spellEnd"/>
            <w:r w:rsidRPr="00EC6F38">
              <w:rPr>
                <w:rFonts w:ascii="Times New Roman" w:eastAsia="Times New Roman" w:hAnsi="Times New Roman" w:cs="Times New Roman"/>
                <w:szCs w:val="24"/>
              </w:rPr>
              <w:t xml:space="preserve"> </w:t>
            </w:r>
            <w:del w:id="50" w:author="wahyu hidayati" w:date="2022-01-19T09:54:00Z">
              <w:r w:rsidRPr="00EC6F38" w:rsidDel="00A14867">
                <w:rPr>
                  <w:rFonts w:ascii="Times New Roman" w:eastAsia="Times New Roman" w:hAnsi="Times New Roman" w:cs="Times New Roman"/>
                  <w:szCs w:val="24"/>
                </w:rPr>
                <w:delText xml:space="preserve">5 </w:delText>
              </w:r>
            </w:del>
            <w:ins w:id="51" w:author="wahyu hidayati" w:date="2022-01-19T09:54:00Z">
              <w:r w:rsidR="00A14867">
                <w:rPr>
                  <w:rFonts w:ascii="Times New Roman" w:eastAsia="Times New Roman" w:hAnsi="Times New Roman" w:cs="Times New Roman"/>
                  <w:szCs w:val="24"/>
                </w:rPr>
                <w:t>lima</w:t>
              </w:r>
              <w:r w:rsidR="00A14867" w:rsidRPr="00EC6F38">
                <w:rPr>
                  <w:rFonts w:ascii="Times New Roman" w:eastAsia="Times New Roman" w:hAnsi="Times New Roman" w:cs="Times New Roman"/>
                  <w:szCs w:val="24"/>
                </w:rPr>
                <w:t xml:space="preserve"> </w:t>
              </w:r>
            </w:ins>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di </w:t>
            </w:r>
            <w:proofErr w:type="spellStart"/>
            <w:r w:rsidRPr="00EC6F38">
              <w:rPr>
                <w:rFonts w:ascii="Times New Roman" w:eastAsia="Times New Roman" w:hAnsi="Times New Roman" w:cs="Times New Roman"/>
                <w:szCs w:val="24"/>
              </w:rPr>
              <w:t>tekankan</w:t>
            </w:r>
            <w:proofErr w:type="spellEnd"/>
            <w:r w:rsidRPr="00EC6F38">
              <w:rPr>
                <w:rFonts w:ascii="Times New Roman" w:eastAsia="Times New Roman" w:hAnsi="Times New Roman" w:cs="Times New Roman"/>
                <w:szCs w:val="24"/>
              </w:rPr>
              <w:t xml:space="preserve"> pada proses pembelajaran yaitu:</w:t>
            </w:r>
          </w:p>
          <w:p w14:paraId="17AE51A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158056F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7959BB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4182E49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Mendiskusikan</w:t>
            </w:r>
            <w:proofErr w:type="spellEnd"/>
          </w:p>
          <w:p w14:paraId="55874D8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42B6902F" w14:textId="54A261A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proofErr w:type="spellStart"/>
            <w:r w:rsidRPr="00EC6F38">
              <w:rPr>
                <w:rFonts w:ascii="Times New Roman" w:eastAsia="Times New Roman" w:hAnsi="Times New Roman" w:cs="Times New Roman"/>
                <w:szCs w:val="24"/>
              </w:rPr>
              <w:t>dasarnya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bisa lihat proses mengamati dan memahami ini </w:t>
            </w:r>
            <w:del w:id="52" w:author="wahyu hidayati" w:date="2022-01-19T09:54:00Z">
              <w:r w:rsidRPr="00EC6F38" w:rsidDel="00A14867">
                <w:rPr>
                  <w:rFonts w:ascii="Times New Roman" w:eastAsia="Times New Roman" w:hAnsi="Times New Roman" w:cs="Times New Roman"/>
                  <w:szCs w:val="24"/>
                </w:rPr>
                <w:delText xml:space="preserve">sebenarnya </w:delText>
              </w:r>
            </w:del>
            <w:ins w:id="53" w:author="wahyu hidayati" w:date="2022-01-19T09:54:00Z">
              <w:r w:rsidR="00A14867">
                <w:rPr>
                  <w:rFonts w:ascii="Times New Roman" w:eastAsia="Times New Roman" w:hAnsi="Times New Roman" w:cs="Times New Roman"/>
                  <w:szCs w:val="24"/>
                </w:rPr>
                <w:t>men</w:t>
              </w:r>
            </w:ins>
            <w:r w:rsidRPr="00EC6F38">
              <w:rPr>
                <w:rFonts w:ascii="Times New Roman" w:eastAsia="Times New Roman" w:hAnsi="Times New Roman" w:cs="Times New Roman"/>
                <w:szCs w:val="24"/>
              </w:rPr>
              <w:t xml:space="preserve">jadi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kesatuan</w:t>
            </w:r>
            <w:proofErr w:type="spellEnd"/>
            <w:ins w:id="54" w:author="wahyu hidayati" w:date="2022-01-19T09:55:00Z">
              <w:r w:rsidR="006B069F">
                <w:rPr>
                  <w:rFonts w:ascii="Times New Roman" w:eastAsia="Times New Roman" w:hAnsi="Times New Roman" w:cs="Times New Roman"/>
                  <w:szCs w:val="24"/>
                </w:rPr>
                <w:t xml:space="preserve">. Pada kedua proses tersebut, </w:t>
              </w:r>
            </w:ins>
            <w:del w:id="55" w:author="wahyu hidayati" w:date="2022-01-19T09:55:00Z">
              <w:r w:rsidRPr="00EC6F38" w:rsidDel="006B069F">
                <w:rPr>
                  <w:rFonts w:ascii="Times New Roman" w:eastAsia="Times New Roman" w:hAnsi="Times New Roman" w:cs="Times New Roman"/>
                  <w:szCs w:val="24"/>
                </w:rPr>
                <w:delText>, pada proses mengamati dan memahami</w:delText>
              </w:r>
            </w:del>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bisa memiliki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del w:id="56" w:author="wahyu hidayati" w:date="2022-01-19T09:55:00Z">
              <w:r w:rsidRPr="00EC6F38" w:rsidDel="006B069F">
                <w:rPr>
                  <w:rFonts w:asciiTheme="minorEastAsia" w:eastAsiaTheme="minorEastAsia" w:hAnsiTheme="minorEastAsia" w:cs="Times New Roman" w:hint="eastAsia"/>
                  <w:szCs w:val="24"/>
                  <w:lang w:eastAsia="ja-JP"/>
                </w:rPr>
                <w:delText>. Pikiran kritis</w:delText>
              </w:r>
            </w:del>
            <w:ins w:id="57" w:author="wahyu hidayati" w:date="2022-01-19T09:56:00Z">
              <w:r w:rsidR="006B069F">
                <w:rPr>
                  <w:rFonts w:asciiTheme="minorEastAsia" w:eastAsiaTheme="minorEastAsia" w:hAnsiTheme="minorEastAsia" w:cs="Times New Roman"/>
                  <w:szCs w:val="24"/>
                  <w:lang w:eastAsia="ja-JP"/>
                </w:rPr>
                <w:t xml:space="preserve"> yang</w:t>
              </w:r>
            </w:ins>
            <w:r w:rsidRPr="00EC6F38">
              <w:rPr>
                <w:rFonts w:ascii="Times New Roman" w:eastAsia="Times New Roman" w:hAnsi="Times New Roman" w:cs="Times New Roman"/>
                <w:szCs w:val="24"/>
              </w:rPr>
              <w:t xml:space="preserve"> sangat di</w:t>
            </w:r>
            <w:del w:id="58" w:author="wahyu hidayati" w:date="2022-01-19T09:56:00Z">
              <w:r w:rsidRPr="00EC6F38" w:rsidDel="006B069F">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butuhkan </w:t>
            </w:r>
            <w:del w:id="59" w:author="wahyu hidayati" w:date="2022-01-19T09:56:00Z">
              <w:r w:rsidRPr="00EC6F38" w:rsidDel="006B069F">
                <w:rPr>
                  <w:rFonts w:ascii="Times New Roman" w:eastAsia="Times New Roman" w:hAnsi="Times New Roman" w:cs="Times New Roman"/>
                  <w:szCs w:val="24"/>
                </w:rPr>
                <w:delText xml:space="preserve">karena dengan pikiran yang kritis maka akan timbul </w:delText>
              </w:r>
            </w:del>
            <w:ins w:id="60" w:author="wahyu hidayati" w:date="2022-01-19T09:56:00Z">
              <w:r w:rsidR="006B069F">
                <w:rPr>
                  <w:rFonts w:ascii="Times New Roman" w:eastAsia="Times New Roman" w:hAnsi="Times New Roman" w:cs="Times New Roman"/>
                  <w:szCs w:val="24"/>
                </w:rPr>
                <w:t xml:space="preserve">untuk </w:t>
              </w:r>
              <w:proofErr w:type="spellStart"/>
              <w:r w:rsidR="006B069F">
                <w:rPr>
                  <w:rFonts w:ascii="Times New Roman" w:eastAsia="Times New Roman" w:hAnsi="Times New Roman" w:cs="Times New Roman"/>
                  <w:szCs w:val="24"/>
                </w:rPr>
                <w:t>memunculkan</w:t>
              </w:r>
              <w:proofErr w:type="spellEnd"/>
              <w:r w:rsidR="006B069F">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sebuah ide atau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14:paraId="70C627E0" w14:textId="21B7C923" w:rsidR="00125355" w:rsidRPr="00EC6F38" w:rsidRDefault="006B069F" w:rsidP="00821BA2">
            <w:pPr>
              <w:spacing w:before="100" w:beforeAutospacing="1" w:after="100" w:afterAutospacing="1" w:line="240" w:lineRule="auto"/>
              <w:contextualSpacing w:val="0"/>
              <w:rPr>
                <w:rFonts w:ascii="Times New Roman" w:eastAsia="Times New Roman" w:hAnsi="Times New Roman" w:cs="Times New Roman"/>
                <w:szCs w:val="24"/>
              </w:rPr>
            </w:pPr>
            <w:ins w:id="61" w:author="wahyu hidayati" w:date="2022-01-19T09:57:00Z">
              <w:r>
                <w:rPr>
                  <w:rFonts w:ascii="Times New Roman" w:eastAsia="Times New Roman" w:hAnsi="Times New Roman" w:cs="Times New Roman"/>
                  <w:szCs w:val="24"/>
                </w:rPr>
                <w:t xml:space="preserve">Setelah ide atau </w:t>
              </w:r>
              <w:proofErr w:type="spellStart"/>
              <w:r>
                <w:rPr>
                  <w:rFonts w:ascii="Times New Roman" w:eastAsia="Times New Roman" w:hAnsi="Times New Roman" w:cs="Times New Roman"/>
                  <w:szCs w:val="24"/>
                </w:rPr>
                <w:t>gagasan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muncul</w:t>
              </w:r>
              <w:proofErr w:type="spellEnd"/>
              <w:r>
                <w:rPr>
                  <w:rFonts w:ascii="Times New Roman" w:eastAsia="Times New Roman" w:hAnsi="Times New Roman" w:cs="Times New Roman"/>
                  <w:szCs w:val="24"/>
                </w:rPr>
                <w:t xml:space="preserve">, maka </w:t>
              </w:r>
              <w:proofErr w:type="spellStart"/>
              <w:r>
                <w:rPr>
                  <w:rFonts w:ascii="Times New Roman" w:eastAsia="Times New Roman" w:hAnsi="Times New Roman" w:cs="Times New Roman"/>
                  <w:szCs w:val="24"/>
                </w:rPr>
                <w:t>selanjutnya</w:t>
              </w:r>
              <w:proofErr w:type="spellEnd"/>
              <w:r>
                <w:rPr>
                  <w:rFonts w:ascii="Times New Roman" w:eastAsia="Times New Roman" w:hAnsi="Times New Roman" w:cs="Times New Roman"/>
                  <w:szCs w:val="24"/>
                </w:rPr>
                <w:t xml:space="preserve"> adalah proses</w:t>
              </w:r>
            </w:ins>
            <w:ins w:id="62" w:author="wahyu hidayati" w:date="2022-01-19T09:58:00Z">
              <w:r>
                <w:rPr>
                  <w:rFonts w:ascii="Times New Roman" w:eastAsia="Times New Roman" w:hAnsi="Times New Roman" w:cs="Times New Roman"/>
                  <w:szCs w:val="24"/>
                </w:rPr>
                <w:t xml:space="preserve"> mencoba/aplikasi. Proses ini </w:t>
              </w:r>
              <w:proofErr w:type="spellStart"/>
              <w:r>
                <w:rPr>
                  <w:rFonts w:ascii="Times New Roman" w:eastAsia="Times New Roman" w:hAnsi="Times New Roman" w:cs="Times New Roman"/>
                  <w:szCs w:val="24"/>
                </w:rPr>
                <w:t>akan</w:t>
              </w:r>
              <w:proofErr w:type="spellEnd"/>
              <w:r>
                <w:rPr>
                  <w:rFonts w:ascii="Times New Roman" w:eastAsia="Times New Roman" w:hAnsi="Times New Roman" w:cs="Times New Roman"/>
                  <w:szCs w:val="24"/>
                </w:rPr>
                <w:t xml:space="preserve"> mendorong para siswa untuk mampu </w:t>
              </w:r>
              <w:proofErr w:type="spellStart"/>
              <w:r>
                <w:rPr>
                  <w:rFonts w:ascii="Times New Roman" w:eastAsia="Times New Roman" w:hAnsi="Times New Roman" w:cs="Times New Roman"/>
                  <w:szCs w:val="24"/>
                </w:rPr>
                <w:t>menerapkan</w:t>
              </w:r>
              <w:proofErr w:type="spellEnd"/>
              <w:r>
                <w:rPr>
                  <w:rFonts w:ascii="Times New Roman" w:eastAsia="Times New Roman" w:hAnsi="Times New Roman" w:cs="Times New Roman"/>
                  <w:szCs w:val="24"/>
                </w:rPr>
                <w:t xml:space="preserve"> ide</w:t>
              </w:r>
            </w:ins>
            <w:ins w:id="63" w:author="wahyu hidayati" w:date="2022-01-19T09:59:00Z">
              <w:r>
                <w:rPr>
                  <w:rFonts w:ascii="Times New Roman" w:eastAsia="Times New Roman" w:hAnsi="Times New Roman" w:cs="Times New Roman"/>
                  <w:szCs w:val="24"/>
                </w:rPr>
                <w:t>-i</w:t>
              </w:r>
            </w:ins>
            <w:ins w:id="64" w:author="wahyu hidayati" w:date="2022-01-19T10:00:00Z">
              <w:r w:rsidR="008B10D5">
                <w:rPr>
                  <w:rFonts w:ascii="Times New Roman" w:eastAsia="Times New Roman" w:hAnsi="Times New Roman" w:cs="Times New Roman"/>
                  <w:szCs w:val="24"/>
                </w:rPr>
                <w:t>d</w:t>
              </w:r>
            </w:ins>
            <w:ins w:id="65" w:author="wahyu hidayati" w:date="2022-01-19T09:59:00Z">
              <w:r>
                <w:rPr>
                  <w:rFonts w:ascii="Times New Roman" w:eastAsia="Times New Roman" w:hAnsi="Times New Roman" w:cs="Times New Roman"/>
                  <w:szCs w:val="24"/>
                </w:rPr>
                <w:t xml:space="preserve">e tersebut, </w:t>
              </w:r>
              <w:proofErr w:type="spellStart"/>
              <w:r>
                <w:rPr>
                  <w:rFonts w:ascii="Times New Roman" w:eastAsia="Times New Roman" w:hAnsi="Times New Roman" w:cs="Times New Roman"/>
                  <w:szCs w:val="24"/>
                </w:rPr>
                <w:t>sehingga</w:t>
              </w:r>
              <w:proofErr w:type="spellEnd"/>
              <w:r>
                <w:rPr>
                  <w:rFonts w:ascii="Times New Roman" w:eastAsia="Times New Roman" w:hAnsi="Times New Roman" w:cs="Times New Roman"/>
                  <w:szCs w:val="24"/>
                </w:rPr>
                <w:t xml:space="preserve"> diharapkan para siswa </w:t>
              </w:r>
              <w:proofErr w:type="spellStart"/>
              <w:r>
                <w:rPr>
                  <w:rFonts w:ascii="Times New Roman" w:eastAsia="Times New Roman" w:hAnsi="Times New Roman" w:cs="Times New Roman"/>
                  <w:szCs w:val="24"/>
                </w:rPr>
                <w:t>akan</w:t>
              </w:r>
              <w:proofErr w:type="spellEnd"/>
              <w:r>
                <w:rPr>
                  <w:rFonts w:ascii="Times New Roman" w:eastAsia="Times New Roman" w:hAnsi="Times New Roman" w:cs="Times New Roman"/>
                  <w:szCs w:val="24"/>
                </w:rPr>
                <w:t xml:space="preserve"> dapat selalu </w:t>
              </w:r>
              <w:proofErr w:type="spellStart"/>
              <w:r>
                <w:rPr>
                  <w:rFonts w:ascii="Times New Roman" w:eastAsia="Times New Roman" w:hAnsi="Times New Roman" w:cs="Times New Roman"/>
                  <w:szCs w:val="24"/>
                </w:rPr>
                <w:t>menumbuhkan</w:t>
              </w:r>
              <w:proofErr w:type="spellEnd"/>
              <w:r>
                <w:rPr>
                  <w:rFonts w:ascii="Times New Roman" w:eastAsia="Times New Roman" w:hAnsi="Times New Roman" w:cs="Times New Roman"/>
                  <w:szCs w:val="24"/>
                </w:rPr>
                <w:t xml:space="preserve"> ide-ide a</w:t>
              </w:r>
            </w:ins>
            <w:ins w:id="66" w:author="wahyu hidayati" w:date="2022-01-19T10:00:00Z">
              <w:r w:rsidR="008B10D5">
                <w:rPr>
                  <w:rFonts w:ascii="Times New Roman" w:eastAsia="Times New Roman" w:hAnsi="Times New Roman" w:cs="Times New Roman"/>
                  <w:szCs w:val="24"/>
                </w:rPr>
                <w:t>t</w:t>
              </w:r>
            </w:ins>
            <w:ins w:id="67" w:author="wahyu hidayati" w:date="2022-01-19T09:59:00Z">
              <w:r>
                <w:rPr>
                  <w:rFonts w:ascii="Times New Roman" w:eastAsia="Times New Roman" w:hAnsi="Times New Roman" w:cs="Times New Roman"/>
                  <w:szCs w:val="24"/>
                </w:rPr>
                <w:t xml:space="preserve">au </w:t>
              </w:r>
              <w:proofErr w:type="spellStart"/>
              <w:r>
                <w:rPr>
                  <w:rFonts w:ascii="Times New Roman" w:eastAsia="Times New Roman" w:hAnsi="Times New Roman" w:cs="Times New Roman"/>
                  <w:szCs w:val="24"/>
                </w:rPr>
                <w:t>gagasan-ga</w:t>
              </w:r>
            </w:ins>
            <w:ins w:id="68" w:author="wahyu hidayati" w:date="2022-01-19T10:00:00Z">
              <w:r>
                <w:rPr>
                  <w:rFonts w:ascii="Times New Roman" w:eastAsia="Times New Roman" w:hAnsi="Times New Roman" w:cs="Times New Roman"/>
                  <w:szCs w:val="24"/>
                </w:rPr>
                <w:t>gasan</w:t>
              </w:r>
              <w:proofErr w:type="spellEnd"/>
              <w:r>
                <w:rPr>
                  <w:rFonts w:ascii="Times New Roman" w:eastAsia="Times New Roman" w:hAnsi="Times New Roman" w:cs="Times New Roman"/>
                  <w:szCs w:val="24"/>
                </w:rPr>
                <w:t xml:space="preserve"> baru </w:t>
              </w:r>
              <w:r w:rsidR="008B10D5">
                <w:rPr>
                  <w:rFonts w:ascii="Times New Roman" w:eastAsia="Times New Roman" w:hAnsi="Times New Roman" w:cs="Times New Roman"/>
                  <w:szCs w:val="24"/>
                </w:rPr>
                <w:t xml:space="preserve">yang dapat diterapkan dalam </w:t>
              </w:r>
              <w:proofErr w:type="spellStart"/>
              <w:r w:rsidR="008B10D5">
                <w:rPr>
                  <w:rFonts w:ascii="Times New Roman" w:eastAsia="Times New Roman" w:hAnsi="Times New Roman" w:cs="Times New Roman"/>
                  <w:szCs w:val="24"/>
                </w:rPr>
                <w:t>kehidupan</w:t>
              </w:r>
              <w:proofErr w:type="spellEnd"/>
              <w:r w:rsidR="008B10D5">
                <w:rPr>
                  <w:rFonts w:ascii="Times New Roman" w:eastAsia="Times New Roman" w:hAnsi="Times New Roman" w:cs="Times New Roman"/>
                  <w:szCs w:val="24"/>
                </w:rPr>
                <w:t>.</w:t>
              </w:r>
            </w:ins>
            <w:del w:id="69" w:author="wahyu hidayati" w:date="2022-01-19T10:08:00Z">
              <w:r w:rsidR="00125355" w:rsidRPr="00EC6F38" w:rsidDel="00CA6071">
                <w:rPr>
                  <w:rFonts w:ascii="Times New Roman" w:eastAsia="Times New Roman" w:hAnsi="Times New Roman" w:cs="Times New Roman"/>
                  <w:szCs w:val="24"/>
                </w:rPr>
                <w:delText>Dari gagasan yang mucul dari pemikiran kritis tadi maka proses selanjutnya yaitu mencoba/ pengaplikasian. Pada revolusi 4.0 ini lebih banyak praktek karena lebih menyiapkan anak pada bagaimana kita menumbuhkan ide baru atau gagasan.</w:delText>
              </w:r>
            </w:del>
          </w:p>
          <w:p w14:paraId="7CF49D2E" w14:textId="47F44E62" w:rsidR="00125355" w:rsidRPr="00EC6F38" w:rsidRDefault="008B10D5" w:rsidP="00821BA2">
            <w:pPr>
              <w:spacing w:before="100" w:beforeAutospacing="1" w:after="100" w:afterAutospacing="1" w:line="240" w:lineRule="auto"/>
              <w:contextualSpacing w:val="0"/>
              <w:rPr>
                <w:rFonts w:ascii="Times New Roman" w:eastAsia="Times New Roman" w:hAnsi="Times New Roman" w:cs="Times New Roman"/>
                <w:szCs w:val="24"/>
              </w:rPr>
            </w:pPr>
            <w:ins w:id="70" w:author="wahyu hidayati" w:date="2022-01-19T10:01:00Z">
              <w:r>
                <w:rPr>
                  <w:rFonts w:ascii="Times New Roman" w:eastAsia="Times New Roman" w:hAnsi="Times New Roman" w:cs="Times New Roman"/>
                  <w:szCs w:val="24"/>
                </w:rPr>
                <w:t xml:space="preserve">Tahap </w:t>
              </w:r>
              <w:proofErr w:type="spellStart"/>
              <w:r>
                <w:rPr>
                  <w:rFonts w:ascii="Times New Roman" w:eastAsia="Times New Roman" w:hAnsi="Times New Roman" w:cs="Times New Roman"/>
                  <w:szCs w:val="24"/>
                </w:rPr>
                <w:t>selanjutnya</w:t>
              </w:r>
              <w:proofErr w:type="spellEnd"/>
              <w:r>
                <w:rPr>
                  <w:rFonts w:ascii="Times New Roman" w:eastAsia="Times New Roman" w:hAnsi="Times New Roman" w:cs="Times New Roman"/>
                  <w:szCs w:val="24"/>
                </w:rPr>
                <w:t xml:space="preserve"> adalah </w:t>
              </w:r>
              <w:proofErr w:type="spellStart"/>
              <w:r>
                <w:rPr>
                  <w:rFonts w:ascii="Times New Roman" w:eastAsia="Times New Roman" w:hAnsi="Times New Roman" w:cs="Times New Roman"/>
                  <w:szCs w:val="24"/>
                </w:rPr>
                <w:t>mendiskusikan</w:t>
              </w:r>
              <w:proofErr w:type="spellEnd"/>
              <w:r>
                <w:rPr>
                  <w:rFonts w:ascii="Times New Roman" w:eastAsia="Times New Roman" w:hAnsi="Times New Roman" w:cs="Times New Roman"/>
                  <w:szCs w:val="24"/>
                </w:rPr>
                <w:t xml:space="preserve"> yang </w:t>
              </w:r>
              <w:proofErr w:type="spellStart"/>
              <w:r>
                <w:rPr>
                  <w:rFonts w:ascii="Times New Roman" w:eastAsia="Times New Roman" w:hAnsi="Times New Roman" w:cs="Times New Roman"/>
                  <w:szCs w:val="24"/>
                </w:rPr>
                <w:t>dilakukan</w:t>
              </w:r>
              <w:proofErr w:type="spellEnd"/>
              <w:r>
                <w:rPr>
                  <w:rFonts w:ascii="Times New Roman" w:eastAsia="Times New Roman" w:hAnsi="Times New Roman" w:cs="Times New Roman"/>
                  <w:szCs w:val="24"/>
                </w:rPr>
                <w:t xml:space="preserve"> dengan melibatkan </w:t>
              </w:r>
              <w:proofErr w:type="spellStart"/>
              <w:r>
                <w:rPr>
                  <w:rFonts w:ascii="Times New Roman" w:eastAsia="Times New Roman" w:hAnsi="Times New Roman" w:cs="Times New Roman"/>
                  <w:szCs w:val="24"/>
                </w:rPr>
                <w:t>banyak</w:t>
              </w:r>
              <w:proofErr w:type="spellEnd"/>
              <w:r>
                <w:rPr>
                  <w:rFonts w:ascii="Times New Roman" w:eastAsia="Times New Roman" w:hAnsi="Times New Roman" w:cs="Times New Roman"/>
                  <w:szCs w:val="24"/>
                </w:rPr>
                <w:t xml:space="preserve"> orang</w:t>
              </w:r>
            </w:ins>
            <w:ins w:id="71" w:author="wahyu hidayati" w:date="2022-01-19T10:02:00Z">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Kondisi</w:t>
              </w:r>
              <w:proofErr w:type="spellEnd"/>
              <w:r>
                <w:rPr>
                  <w:rFonts w:ascii="Times New Roman" w:eastAsia="Times New Roman" w:hAnsi="Times New Roman" w:cs="Times New Roman"/>
                  <w:szCs w:val="24"/>
                </w:rPr>
                <w:t xml:space="preserve"> ini </w:t>
              </w:r>
              <w:proofErr w:type="spellStart"/>
              <w:r>
                <w:rPr>
                  <w:rFonts w:ascii="Times New Roman" w:eastAsia="Times New Roman" w:hAnsi="Times New Roman" w:cs="Times New Roman"/>
                  <w:szCs w:val="24"/>
                </w:rPr>
                <w:t>akan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memaksa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siswauntuk</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dpat</w:t>
              </w:r>
              <w:proofErr w:type="spellEnd"/>
              <w:r>
                <w:rPr>
                  <w:rFonts w:ascii="Times New Roman" w:eastAsia="Times New Roman" w:hAnsi="Times New Roman" w:cs="Times New Roman"/>
                  <w:szCs w:val="24"/>
                </w:rPr>
                <w:t xml:space="preserve"> saling </w:t>
              </w:r>
              <w:proofErr w:type="spellStart"/>
              <w:r>
                <w:rPr>
                  <w:rFonts w:ascii="Times New Roman" w:eastAsia="Times New Roman" w:hAnsi="Times New Roman" w:cs="Times New Roman"/>
                  <w:szCs w:val="24"/>
                </w:rPr>
                <w:t>berkomunikasi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baik</w:t>
              </w:r>
              <w:proofErr w:type="spellEnd"/>
              <w:r>
                <w:rPr>
                  <w:rFonts w:ascii="Times New Roman" w:eastAsia="Times New Roman" w:hAnsi="Times New Roman" w:cs="Times New Roman"/>
                  <w:szCs w:val="24"/>
                </w:rPr>
                <w:t xml:space="preserve"> </w:t>
              </w:r>
            </w:ins>
            <w:ins w:id="72" w:author="wahyu hidayati" w:date="2022-01-19T10:03:00Z">
              <w:r>
                <w:rPr>
                  <w:rFonts w:ascii="Times New Roman" w:eastAsia="Times New Roman" w:hAnsi="Times New Roman" w:cs="Times New Roman"/>
                  <w:szCs w:val="24"/>
                </w:rPr>
                <w:t xml:space="preserve">menyampaikan pendapat maupun </w:t>
              </w:r>
              <w:proofErr w:type="spellStart"/>
              <w:r>
                <w:rPr>
                  <w:rFonts w:ascii="Times New Roman" w:eastAsia="Times New Roman" w:hAnsi="Times New Roman" w:cs="Times New Roman"/>
                  <w:szCs w:val="24"/>
                </w:rPr>
                <w:t>mendengarkan</w:t>
              </w:r>
              <w:proofErr w:type="spellEnd"/>
              <w:r>
                <w:rPr>
                  <w:rFonts w:ascii="Times New Roman" w:eastAsia="Times New Roman" w:hAnsi="Times New Roman" w:cs="Times New Roman"/>
                  <w:szCs w:val="24"/>
                </w:rPr>
                <w:t xml:space="preserve"> pendapat orang lain. Melalui proses ini ju</w:t>
              </w:r>
            </w:ins>
            <w:ins w:id="73" w:author="wahyu hidayati" w:date="2022-01-19T10:04:00Z">
              <w:r>
                <w:rPr>
                  <w:rFonts w:ascii="Times New Roman" w:eastAsia="Times New Roman" w:hAnsi="Times New Roman" w:cs="Times New Roman"/>
                  <w:szCs w:val="24"/>
                </w:rPr>
                <w:t xml:space="preserve">ga diharapkan terjadi </w:t>
              </w:r>
              <w:proofErr w:type="spellStart"/>
              <w:r>
                <w:rPr>
                  <w:rFonts w:ascii="Times New Roman" w:eastAsia="Times New Roman" w:hAnsi="Times New Roman" w:cs="Times New Roman"/>
                  <w:szCs w:val="24"/>
                </w:rPr>
                <w:t>kolaborasi</w:t>
              </w:r>
              <w:proofErr w:type="spellEnd"/>
              <w:r>
                <w:rPr>
                  <w:rFonts w:ascii="Times New Roman" w:eastAsia="Times New Roman" w:hAnsi="Times New Roman" w:cs="Times New Roman"/>
                  <w:szCs w:val="24"/>
                </w:rPr>
                <w:t xml:space="preserve"> antar siswa </w:t>
              </w:r>
              <w:proofErr w:type="spellStart"/>
              <w:r>
                <w:rPr>
                  <w:rFonts w:ascii="Times New Roman" w:eastAsia="Times New Roman" w:hAnsi="Times New Roman" w:cs="Times New Roman"/>
                  <w:szCs w:val="24"/>
                </w:rPr>
                <w:t>karena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ada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banyak</w:t>
              </w:r>
              <w:proofErr w:type="spellEnd"/>
              <w:r>
                <w:rPr>
                  <w:rFonts w:ascii="Times New Roman" w:eastAsia="Times New Roman" w:hAnsi="Times New Roman" w:cs="Times New Roman"/>
                  <w:szCs w:val="24"/>
                </w:rPr>
                <w:t xml:space="preserve"> pandangan dan </w:t>
              </w:r>
            </w:ins>
            <w:ins w:id="74" w:author="wahyu hidayati" w:date="2022-01-19T10:05:00Z">
              <w:r>
                <w:rPr>
                  <w:rFonts w:ascii="Times New Roman" w:eastAsia="Times New Roman" w:hAnsi="Times New Roman" w:cs="Times New Roman"/>
                  <w:szCs w:val="24"/>
                </w:rPr>
                <w:t xml:space="preserve">ide-ide baru yang </w:t>
              </w:r>
              <w:proofErr w:type="spellStart"/>
              <w:r>
                <w:rPr>
                  <w:rFonts w:ascii="Times New Roman" w:eastAsia="Times New Roman" w:hAnsi="Times New Roman" w:cs="Times New Roman"/>
                  <w:szCs w:val="24"/>
                </w:rPr>
                <w:t>muncul</w:t>
              </w:r>
              <w:proofErr w:type="spellEnd"/>
              <w:r>
                <w:rPr>
                  <w:rFonts w:ascii="Times New Roman" w:eastAsia="Times New Roman" w:hAnsi="Times New Roman" w:cs="Times New Roman"/>
                  <w:szCs w:val="24"/>
                </w:rPr>
                <w:t>.</w:t>
              </w:r>
            </w:ins>
            <w:del w:id="75" w:author="wahyu hidayati" w:date="2022-01-19T10:08:00Z">
              <w:r w:rsidR="00125355" w:rsidRPr="00EC6F38" w:rsidDel="00CA6071">
                <w:rPr>
                  <w:rFonts w:ascii="Times New Roman" w:eastAsia="Times New Roman" w:hAnsi="Times New Roman" w:cs="Times New Roman"/>
                  <w:szCs w:val="24"/>
                </w:rPr>
                <w:delText>Setelah proses mencoba proses selanjutnya yaitu mendiskusikan. Mendiskusikan di sini bukan hanya satu atau dua orang tapi banyak kolaborasi komunikasi dengan banyak orang. Hal ini dilakukan karena banyak pandangan yang berbeda atau ide-ide yang baru akan muncul.</w:delText>
              </w:r>
            </w:del>
          </w:p>
          <w:p w14:paraId="4F3EE1A0" w14:textId="5B5B8901" w:rsidR="00125355" w:rsidRPr="00EC6F38" w:rsidRDefault="00CA6071" w:rsidP="00821BA2">
            <w:pPr>
              <w:spacing w:before="100" w:beforeAutospacing="1" w:after="100" w:afterAutospacing="1" w:line="240" w:lineRule="auto"/>
              <w:contextualSpacing w:val="0"/>
              <w:rPr>
                <w:rFonts w:ascii="Times New Roman" w:eastAsia="Times New Roman" w:hAnsi="Times New Roman" w:cs="Times New Roman"/>
                <w:szCs w:val="24"/>
              </w:rPr>
            </w:pPr>
            <w:ins w:id="76" w:author="wahyu hidayati" w:date="2022-01-19T10:05:00Z">
              <w:r>
                <w:rPr>
                  <w:rFonts w:ascii="Times New Roman" w:eastAsia="Times New Roman" w:hAnsi="Times New Roman" w:cs="Times New Roman"/>
                  <w:szCs w:val="24"/>
                </w:rPr>
                <w:t xml:space="preserve">Setelah </w:t>
              </w:r>
              <w:proofErr w:type="spellStart"/>
              <w:r>
                <w:rPr>
                  <w:rFonts w:ascii="Times New Roman" w:eastAsia="Times New Roman" w:hAnsi="Times New Roman" w:cs="Times New Roman"/>
                  <w:szCs w:val="24"/>
                </w:rPr>
                <w:t>empat</w:t>
              </w:r>
              <w:proofErr w:type="spellEnd"/>
              <w:r>
                <w:rPr>
                  <w:rFonts w:ascii="Times New Roman" w:eastAsia="Times New Roman" w:hAnsi="Times New Roman" w:cs="Times New Roman"/>
                  <w:szCs w:val="24"/>
                </w:rPr>
                <w:t xml:space="preserve"> tahap </w:t>
              </w:r>
              <w:proofErr w:type="spellStart"/>
              <w:r>
                <w:rPr>
                  <w:rFonts w:ascii="Times New Roman" w:eastAsia="Times New Roman" w:hAnsi="Times New Roman" w:cs="Times New Roman"/>
                  <w:szCs w:val="24"/>
                </w:rPr>
                <w:t>terlewati</w:t>
              </w:r>
              <w:proofErr w:type="spellEnd"/>
              <w:r>
                <w:rPr>
                  <w:rFonts w:ascii="Times New Roman" w:eastAsia="Times New Roman" w:hAnsi="Times New Roman" w:cs="Times New Roman"/>
                  <w:szCs w:val="24"/>
                </w:rPr>
                <w:t>, maka tahap terakhir yaitu penelitian. Pada taha</w:t>
              </w:r>
            </w:ins>
            <w:ins w:id="77" w:author="wahyu hidayati" w:date="2022-01-19T10:06:00Z">
              <w:r>
                <w:rPr>
                  <w:rFonts w:ascii="Times New Roman" w:eastAsia="Times New Roman" w:hAnsi="Times New Roman" w:cs="Times New Roman"/>
                  <w:szCs w:val="24"/>
                </w:rPr>
                <w:t xml:space="preserve">p ini </w:t>
              </w:r>
              <w:proofErr w:type="spellStart"/>
              <w:r>
                <w:rPr>
                  <w:rFonts w:ascii="Times New Roman" w:eastAsia="Times New Roman" w:hAnsi="Times New Roman" w:cs="Times New Roman"/>
                  <w:szCs w:val="24"/>
                </w:rPr>
                <w:t>akan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dapa</w:t>
              </w:r>
              <w:proofErr w:type="spellEnd"/>
              <w:r>
                <w:rPr>
                  <w:rFonts w:ascii="Times New Roman" w:eastAsia="Times New Roman" w:hAnsi="Times New Roman" w:cs="Times New Roman"/>
                  <w:szCs w:val="24"/>
                </w:rPr>
                <w:t xml:space="preserve"> terlihat penerapan ide-ide </w:t>
              </w:r>
              <w:proofErr w:type="spellStart"/>
              <w:r>
                <w:rPr>
                  <w:rFonts w:ascii="Times New Roman" w:eastAsia="Times New Roman" w:hAnsi="Times New Roman" w:cs="Times New Roman"/>
                  <w:szCs w:val="24"/>
                </w:rPr>
                <w:t>kreatif</w:t>
              </w:r>
              <w:proofErr w:type="spellEnd"/>
              <w:r>
                <w:rPr>
                  <w:rFonts w:ascii="Times New Roman" w:eastAsia="Times New Roman" w:hAnsi="Times New Roman" w:cs="Times New Roman"/>
                  <w:szCs w:val="24"/>
                </w:rPr>
                <w:t xml:space="preserve"> dan </w:t>
              </w:r>
              <w:proofErr w:type="spellStart"/>
              <w:r>
                <w:rPr>
                  <w:rFonts w:ascii="Times New Roman" w:eastAsia="Times New Roman" w:hAnsi="Times New Roman" w:cs="Times New Roman"/>
                  <w:szCs w:val="24"/>
                </w:rPr>
                <w:t>inovatif</w:t>
              </w:r>
              <w:proofErr w:type="spellEnd"/>
              <w:r>
                <w:rPr>
                  <w:rFonts w:ascii="Times New Roman" w:eastAsia="Times New Roman" w:hAnsi="Times New Roman" w:cs="Times New Roman"/>
                  <w:szCs w:val="24"/>
                </w:rPr>
                <w:t xml:space="preserve"> </w:t>
              </w:r>
            </w:ins>
            <w:ins w:id="78" w:author="wahyu hidayati" w:date="2022-01-19T10:07:00Z">
              <w:r>
                <w:rPr>
                  <w:rFonts w:ascii="Times New Roman" w:eastAsia="Times New Roman" w:hAnsi="Times New Roman" w:cs="Times New Roman"/>
                  <w:szCs w:val="24"/>
                </w:rPr>
                <w:t xml:space="preserve">yang telah dimunculkan pada </w:t>
              </w:r>
              <w:proofErr w:type="spellStart"/>
              <w:r>
                <w:rPr>
                  <w:rFonts w:ascii="Times New Roman" w:eastAsia="Times New Roman" w:hAnsi="Times New Roman" w:cs="Times New Roman"/>
                  <w:szCs w:val="24"/>
                </w:rPr>
                <w:t>empat</w:t>
              </w:r>
              <w:proofErr w:type="spellEnd"/>
              <w:r>
                <w:rPr>
                  <w:rFonts w:ascii="Times New Roman" w:eastAsia="Times New Roman" w:hAnsi="Times New Roman" w:cs="Times New Roman"/>
                  <w:szCs w:val="24"/>
                </w:rPr>
                <w:t xml:space="preserve"> tahap </w:t>
              </w:r>
              <w:proofErr w:type="spellStart"/>
              <w:r>
                <w:rPr>
                  <w:rFonts w:ascii="Times New Roman" w:eastAsia="Times New Roman" w:hAnsi="Times New Roman" w:cs="Times New Roman"/>
                  <w:szCs w:val="24"/>
                </w:rPr>
                <w:t>sebelumnya</w:t>
              </w:r>
              <w:proofErr w:type="spellEnd"/>
              <w:r>
                <w:rPr>
                  <w:rFonts w:ascii="Times New Roman" w:eastAsia="Times New Roman" w:hAnsi="Times New Roman" w:cs="Times New Roman"/>
                  <w:szCs w:val="24"/>
                </w:rPr>
                <w:t xml:space="preserve">. Tahapan akhir </w:t>
              </w:r>
              <w:proofErr w:type="spellStart"/>
              <w:r>
                <w:rPr>
                  <w:rFonts w:ascii="Times New Roman" w:eastAsia="Times New Roman" w:hAnsi="Times New Roman" w:cs="Times New Roman"/>
                  <w:szCs w:val="24"/>
                </w:rPr>
                <w:t>inilah</w:t>
              </w:r>
              <w:proofErr w:type="spellEnd"/>
              <w:r>
                <w:rPr>
                  <w:rFonts w:ascii="Times New Roman" w:eastAsia="Times New Roman" w:hAnsi="Times New Roman" w:cs="Times New Roman"/>
                  <w:szCs w:val="24"/>
                </w:rPr>
                <w:t xml:space="preserve"> yang menjadi </w:t>
              </w:r>
              <w:proofErr w:type="spellStart"/>
              <w:r>
                <w:rPr>
                  <w:rFonts w:ascii="Times New Roman" w:eastAsia="Times New Roman" w:hAnsi="Times New Roman" w:cs="Times New Roman"/>
                  <w:szCs w:val="24"/>
                </w:rPr>
                <w:t>tuntutan</w:t>
              </w:r>
              <w:proofErr w:type="spellEnd"/>
              <w:r>
                <w:rPr>
                  <w:rFonts w:ascii="Times New Roman" w:eastAsia="Times New Roman" w:hAnsi="Times New Roman" w:cs="Times New Roman"/>
                  <w:szCs w:val="24"/>
                </w:rPr>
                <w:t xml:space="preserve"> pada </w:t>
              </w:r>
              <w:proofErr w:type="spellStart"/>
              <w:r>
                <w:rPr>
                  <w:rFonts w:ascii="Times New Roman" w:eastAsia="Times New Roman" w:hAnsi="Times New Roman" w:cs="Times New Roman"/>
                  <w:szCs w:val="24"/>
                </w:rPr>
                <w:t>revolusi</w:t>
              </w:r>
              <w:proofErr w:type="spellEnd"/>
              <w:r>
                <w:rPr>
                  <w:rFonts w:ascii="Times New Roman" w:eastAsia="Times New Roman" w:hAnsi="Times New Roman" w:cs="Times New Roman"/>
                  <w:szCs w:val="24"/>
                </w:rPr>
                <w:t xml:space="preserve"> industri 4.0</w:t>
              </w:r>
            </w:ins>
            <w:ins w:id="79" w:author="wahyu hidayati" w:date="2022-01-19T10:08:00Z">
              <w:r>
                <w:rPr>
                  <w:rFonts w:ascii="Times New Roman" w:eastAsia="Times New Roman" w:hAnsi="Times New Roman" w:cs="Times New Roman"/>
                  <w:szCs w:val="24"/>
                </w:rPr>
                <w:t>.</w:t>
              </w:r>
            </w:ins>
            <w:del w:id="80" w:author="wahyu hidayati" w:date="2022-01-19T10:08:00Z">
              <w:r w:rsidR="00125355" w:rsidRPr="00EC6F38" w:rsidDel="00CA6071">
                <w:rPr>
                  <w:rFonts w:ascii="Times New Roman" w:eastAsia="Times New Roman" w:hAnsi="Times New Roman" w:cs="Times New Roman"/>
                  <w:szCs w:val="24"/>
                </w:rPr>
                <w:delText>Yang terahir adalah melakukan penelitian, tuntutan 4.0 ini adalah kreatif dan inovatif. Dengan melakukan penelitian kita bisa lihat proses kreatif dan inovatif kita.</w:delText>
              </w:r>
            </w:del>
            <w:r w:rsidR="00125355" w:rsidRPr="00EC6F38">
              <w:rPr>
                <w:rFonts w:ascii="Times New Roman" w:eastAsia="Times New Roman" w:hAnsi="Times New Roman" w:cs="Times New Roman"/>
                <w:szCs w:val="24"/>
              </w:rPr>
              <w:t> </w:t>
            </w:r>
          </w:p>
        </w:tc>
      </w:tr>
    </w:tbl>
    <w:p w14:paraId="72602566"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hyu hidayati">
    <w15:presenceInfo w15:providerId="Windows Live" w15:userId="d862e99462525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6B069F"/>
    <w:rsid w:val="008B10D5"/>
    <w:rsid w:val="00924DF5"/>
    <w:rsid w:val="009C0598"/>
    <w:rsid w:val="00A14867"/>
    <w:rsid w:val="00CA6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0881"/>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9C059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wahyu hidayati</cp:lastModifiedBy>
  <cp:revision>2</cp:revision>
  <dcterms:created xsi:type="dcterms:W3CDTF">2022-01-19T03:08:00Z</dcterms:created>
  <dcterms:modified xsi:type="dcterms:W3CDTF">2022-01-19T03:08:00Z</dcterms:modified>
</cp:coreProperties>
</file>