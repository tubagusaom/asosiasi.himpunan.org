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544B8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0" w:author="LENOVO" w:date="2020-08-27T14:57:00Z">
              <w:r>
                <w:rPr>
                  <w:rFonts w:ascii="Times New Roman" w:eastAsia="Times New Roman" w:hAnsi="Times New Roman" w:cs="Times New Roman"/>
                  <w:szCs w:val="24"/>
                </w:rPr>
                <w:t>o</w:t>
              </w:r>
            </w:ins>
            <w:del w:id="1" w:author="LENOVO" w:date="2020-08-27T14:57:00Z">
              <w:r w:rsidR="00125355" w:rsidDel="00544B84">
                <w:rPr>
                  <w:rFonts w:ascii="Times New Roman" w:eastAsia="Times New Roman" w:hAnsi="Times New Roman" w:cs="Times New Roman"/>
                  <w:szCs w:val="24"/>
                </w:rPr>
                <w:delText>O</w:delText>
              </w:r>
            </w:del>
            <w:r w:rsidR="00125355">
              <w:rPr>
                <w:rFonts w:ascii="Times New Roman" w:eastAsia="Times New Roman" w:hAnsi="Times New Roman" w:cs="Times New Roman"/>
                <w:szCs w:val="24"/>
              </w:rPr>
              <w:t>leh</w:t>
            </w:r>
            <w:proofErr w:type="spellEnd"/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44B84">
              <w:rPr>
                <w:rFonts w:ascii="Times New Roman" w:eastAsia="Times New Roman" w:hAnsi="Times New Roman" w:cs="Times New Roman"/>
                <w:i/>
                <w:szCs w:val="24"/>
                <w:rPrChange w:id="2" w:author="LENOVO" w:date="2020-08-27T14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</w:t>
            </w:r>
            <w:del w:id="3" w:author="LENOVO" w:date="2020-08-27T14:54:00Z">
              <w:r w:rsidRPr="00544B84" w:rsidDel="00544B84">
                <w:rPr>
                  <w:rFonts w:ascii="Times New Roman" w:eastAsia="Times New Roman" w:hAnsi="Times New Roman" w:cs="Times New Roman"/>
                  <w:i/>
                  <w:szCs w:val="24"/>
                  <w:rPrChange w:id="4" w:author="LENOVO" w:date="2020-08-27T14:5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a</w:delText>
              </w:r>
            </w:del>
            <w:r w:rsidRPr="00544B84">
              <w:rPr>
                <w:rFonts w:ascii="Times New Roman" w:eastAsia="Times New Roman" w:hAnsi="Times New Roman" w:cs="Times New Roman"/>
                <w:i/>
                <w:szCs w:val="24"/>
                <w:rPrChange w:id="5" w:author="LENOVO" w:date="2020-08-27T14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LENOVO" w:date="2020-08-27T14:58:00Z">
              <w:r w:rsidRPr="00EC6F38" w:rsidDel="00544B84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7" w:author="LENOVO" w:date="2020-08-27T14:58:00Z">
              <w:r w:rsidRPr="00EC6F38" w:rsidDel="00544B84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8" w:author="LENOVO" w:date="2020-08-27T14:58:00Z">
              <w:r w:rsidR="00544B8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9" w:author="LENOVO" w:date="2020-08-27T14:58:00Z">
              <w:r w:rsidRPr="00EC6F38" w:rsidDel="00544B8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ins w:id="10" w:author="LENOVO" w:date="2020-08-27T14:58:00Z">
              <w:r w:rsidR="00544B84">
                <w:rPr>
                  <w:rFonts w:ascii="Times New Roman" w:eastAsia="Times New Roman" w:hAnsi="Times New Roman" w:cs="Times New Roman"/>
                  <w:szCs w:val="24"/>
                </w:rPr>
                <w:t>Suatu</w:t>
              </w:r>
              <w:proofErr w:type="spellEnd"/>
              <w:r w:rsidR="00544B8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LENOVO" w:date="2020-08-27T14:59:00Z">
              <w:r w:rsidRPr="00EC6F38" w:rsidDel="00544B8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12" w:author="LENOVO" w:date="2020-08-27T14:59:00Z">
              <w:r w:rsidR="00544B8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544B84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3" w:author="LENOVO" w:date="2020-08-27T15:01:00Z"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hari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in,</w:t>
              </w:r>
            </w:ins>
            <w:del w:id="14" w:author="LENOVO" w:date="2020-08-27T15:02:00Z">
              <w:r w:rsidR="00125355" w:rsidRPr="00EC6F38" w:rsidDel="00544B84">
                <w:rPr>
                  <w:rFonts w:ascii="Times New Roman" w:eastAsia="Times New Roman" w:hAnsi="Times New Roman" w:cs="Times New Roman"/>
                  <w:szCs w:val="24"/>
                </w:rPr>
                <w:delText>Bagi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LENOVO" w:date="2020-08-27T15:02:00Z">
              <w:r w:rsidR="00125355"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del w:id="16" w:author="LENOVO" w:date="2020-08-27T15:00:00Z">
              <w:r w:rsidR="00125355" w:rsidRPr="00EC6F38" w:rsidDel="00544B84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17" w:author="LENOVO" w:date="2020-08-27T15:00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8" w:author="LENOVO" w:date="2020-08-27T15:00:00Z">
              <w:r w:rsidR="00125355" w:rsidRPr="00EC6F38" w:rsidDel="00544B84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9" w:author="LENOVO" w:date="2020-08-27T15:02:00Z">
              <w:r w:rsidR="00A077A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20" w:author="LENOVO" w:date="2020-08-27T15:02:00Z">
              <w:r w:rsidR="00A077A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1" w:author="LENOVO" w:date="2020-08-27T15:02:00Z">
              <w:r w:rsidR="00125355"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>, tetapi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LENOVO" w:date="2020-08-27T15:03:00Z">
              <w:r w:rsidR="00125355"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23" w:author="LENOVO" w:date="2020-08-27T15:03:00Z">
              <w:r w:rsidR="00A077A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4" w:author="LENOVO" w:date="2020-08-27T15:03:00Z">
              <w:r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ins w:id="25" w:author="LENOVO" w:date="2020-08-27T15:07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6" w:author="LENOVO" w:date="2020-08-27T15:05:00Z">
              <w:r w:rsidR="00A077A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LENOVO" w:date="2020-08-27T15:05:00Z">
              <w:r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8" w:author="LENOVO" w:date="2020-08-27T15:05:00Z">
              <w:r w:rsidR="00A077A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077A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del w:id="29" w:author="LENOVO" w:date="2020-08-27T15:05:00Z">
              <w:r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30" w:author="LENOVO" w:date="2020-08-27T15:06:00Z">
              <w:r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>Mengapa demikian p</w:delText>
              </w:r>
            </w:del>
            <w:proofErr w:type="spellStart"/>
            <w:ins w:id="31" w:author="LENOVO" w:date="2020-08-27T15:06:00Z">
              <w:r w:rsidR="00A077A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2" w:author="LENOVO" w:date="2020-08-27T15:06:00Z">
              <w:r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LENOVO" w:date="2020-08-27T15:06:00Z">
              <w:r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4" w:author="LENOVO" w:date="2020-08-27T15:06:00Z">
              <w:r w:rsidR="00A077A4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35" w:author="LENOVO" w:date="2020-08-27T15:06:00Z">
              <w:r w:rsidRPr="00EC6F38" w:rsidDel="00A077A4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A077A4" w:rsidDel="00EB3EB6" w:rsidRDefault="00A077A4" w:rsidP="00EB3EB6">
            <w:pPr>
              <w:rPr>
                <w:del w:id="36" w:author="LENOVO" w:date="2020-08-27T15:15:00Z"/>
                <w:rFonts w:ascii="Times New Roman" w:eastAsia="Times New Roman" w:hAnsi="Times New Roman" w:cs="Times New Roman"/>
                <w:szCs w:val="24"/>
              </w:rPr>
              <w:pPrChange w:id="37" w:author="LENOVO" w:date="2020-08-2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38" w:author="LENOVO" w:date="2020-08-27T15:07:00Z">
              <w:r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karakterristik</w:t>
              </w:r>
            </w:ins>
            <w:proofErr w:type="spellEnd"/>
            <w:ins w:id="39" w:author="LENOVO" w:date="2020-08-27T15:0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diperhatikan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up</w:t>
              </w:r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aya</w:t>
              </w:r>
              <w:proofErr w:type="spellEnd"/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melaksanakan</w:t>
              </w:r>
              <w:proofErr w:type="spellEnd"/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 4.0.</w:t>
              </w:r>
            </w:ins>
          </w:p>
          <w:p w:rsidR="00EB3EB6" w:rsidRPr="00EC6F38" w:rsidRDefault="00EB3EB6" w:rsidP="00821BA2">
            <w:pPr>
              <w:spacing w:before="100" w:beforeAutospacing="1" w:after="100" w:afterAutospacing="1" w:line="240" w:lineRule="auto"/>
              <w:contextualSpacing w:val="0"/>
              <w:rPr>
                <w:ins w:id="40" w:author="LENOVO" w:date="2020-08-27T15:15:00Z"/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B3EB6" w:rsidDel="00A077A4" w:rsidRDefault="00125355" w:rsidP="00EB3EB6">
            <w:pPr>
              <w:spacing w:before="100" w:beforeAutospacing="1" w:after="100" w:afterAutospacing="1" w:line="240" w:lineRule="auto"/>
              <w:contextualSpacing w:val="0"/>
              <w:rPr>
                <w:del w:id="41" w:author="LENOVO" w:date="2020-08-27T15:09:00Z"/>
                <w:rFonts w:ascii="Times New Roman" w:eastAsia="Times New Roman" w:hAnsi="Times New Roman" w:cs="Times New Roman"/>
                <w:szCs w:val="24"/>
                <w:rPrChange w:id="42" w:author="LENOVO" w:date="2020-08-27T15:14:00Z">
                  <w:rPr>
                    <w:del w:id="43" w:author="LENOVO" w:date="2020-08-27T15:09:00Z"/>
                  </w:rPr>
                </w:rPrChange>
              </w:rPr>
              <w:pPrChange w:id="44" w:author="LENOVO" w:date="2020-08-27T15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45" w:author="LENOVO" w:date="2020-08-27T15:09:00Z">
              <w:r w:rsidRPr="00EB3EB6" w:rsidDel="00A077A4">
                <w:rPr>
                  <w:rFonts w:ascii="Times New Roman" w:eastAsia="Times New Roman" w:hAnsi="Times New Roman" w:cs="Times New Roman"/>
                  <w:szCs w:val="24"/>
                  <w:rPrChange w:id="46" w:author="LENOVO" w:date="2020-08-27T15:14:00Z">
                    <w:rPr/>
                  </w:rPrChange>
                </w:rPr>
                <w:delText>Karakteristik pendidikan 4.0</w:delText>
              </w:r>
            </w:del>
          </w:p>
          <w:p w:rsidR="00125355" w:rsidRPr="00EC6F38" w:rsidDel="00A077A4" w:rsidRDefault="00125355" w:rsidP="00EB3EB6">
            <w:pPr>
              <w:rPr>
                <w:del w:id="47" w:author="LENOVO" w:date="2020-08-27T15:10:00Z"/>
              </w:rPr>
              <w:pPrChange w:id="48" w:author="LENOVO" w:date="2020-08-2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t xml:space="preserve">Tahapan </w:t>
            </w:r>
            <w:proofErr w:type="spellStart"/>
            <w:r w:rsidRPr="00EC6F38">
              <w:t>belajar</w:t>
            </w:r>
            <w:proofErr w:type="spellEnd"/>
            <w:r w:rsidRPr="00EC6F38">
              <w:t xml:space="preserve"> </w:t>
            </w:r>
            <w:proofErr w:type="spellStart"/>
            <w:r w:rsidRPr="00EC6F38">
              <w:t>sesuai</w:t>
            </w:r>
            <w:proofErr w:type="spellEnd"/>
            <w:r w:rsidRPr="00EC6F38">
              <w:t xml:space="preserve"> </w:t>
            </w:r>
            <w:proofErr w:type="spellStart"/>
            <w:r w:rsidRPr="00EC6F38">
              <w:t>dengan</w:t>
            </w:r>
            <w:proofErr w:type="spellEnd"/>
            <w:r w:rsidRPr="00EC6F38">
              <w:t xml:space="preserve"> </w:t>
            </w:r>
            <w:proofErr w:type="spellStart"/>
            <w:r w:rsidRPr="00EC6F38">
              <w:t>kemampuan</w:t>
            </w:r>
            <w:proofErr w:type="spellEnd"/>
            <w:r w:rsidRPr="00EC6F38">
              <w:t xml:space="preserve"> </w:t>
            </w:r>
            <w:proofErr w:type="spellStart"/>
            <w:r w:rsidRPr="00EC6F38">
              <w:t>dan</w:t>
            </w:r>
            <w:proofErr w:type="spellEnd"/>
            <w:r w:rsidRPr="00EC6F38">
              <w:t xml:space="preserve"> </w:t>
            </w:r>
            <w:proofErr w:type="spellStart"/>
            <w:r w:rsidRPr="00EC6F38">
              <w:t>minat</w:t>
            </w:r>
            <w:proofErr w:type="spellEnd"/>
            <w:r w:rsidRPr="00EC6F38">
              <w:t>/</w:t>
            </w:r>
            <w:proofErr w:type="spellStart"/>
            <w:r w:rsidRPr="00EC6F38">
              <w:t>kebutuhan</w:t>
            </w:r>
            <w:proofErr w:type="spellEnd"/>
            <w:r w:rsidRPr="00EC6F38">
              <w:t xml:space="preserve"> </w:t>
            </w:r>
            <w:proofErr w:type="spellStart"/>
            <w:r w:rsidRPr="00EC6F38">
              <w:t>siswa</w:t>
            </w:r>
            <w:proofErr w:type="spellEnd"/>
            <w:r w:rsidRPr="00EC6F38">
              <w:t>.</w:t>
            </w:r>
            <w:ins w:id="49" w:author="LENOVO" w:date="2020-08-27T15:10:00Z">
              <w:r w:rsidR="00A077A4">
                <w:t xml:space="preserve"> </w:t>
              </w:r>
            </w:ins>
          </w:p>
          <w:p w:rsidR="00EB3EB6" w:rsidRDefault="00125355" w:rsidP="00EB3EB6">
            <w:pPr>
              <w:rPr>
                <w:ins w:id="50" w:author="LENOVO" w:date="2020-08-27T15:16:00Z"/>
              </w:rPr>
              <w:pPrChange w:id="51" w:author="LENOVO" w:date="2020-08-27T15:1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A077A4">
              <w:rPr>
                <w:rPrChange w:id="52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A077A4">
              <w:rPr>
                <w:rPrChange w:id="53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54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proofErr w:type="spellEnd"/>
            <w:r w:rsidRPr="00A077A4">
              <w:rPr>
                <w:rPrChange w:id="55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56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A077A4">
              <w:rPr>
                <w:rPrChange w:id="57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A077A4">
              <w:rPr>
                <w:rPrChange w:id="58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A077A4">
              <w:rPr>
                <w:rPrChange w:id="59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60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A077A4">
              <w:rPr>
                <w:rPrChange w:id="61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62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A077A4">
              <w:rPr>
                <w:rPrChange w:id="63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64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A077A4">
              <w:rPr>
                <w:rPrChange w:id="65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66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A077A4">
              <w:rPr>
                <w:rPrChange w:id="67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68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A077A4">
              <w:rPr>
                <w:rPrChange w:id="69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70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A077A4">
              <w:rPr>
                <w:rPrChange w:id="71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72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A077A4">
              <w:rPr>
                <w:rPrChange w:id="73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74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A077A4">
              <w:rPr>
                <w:rPrChange w:id="75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A077A4">
              <w:rPr>
                <w:rPrChange w:id="76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A077A4">
              <w:rPr>
                <w:rPrChange w:id="77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78" w:author="LENOVO" w:date="2020-08-27T15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ins w:id="79" w:author="LENOVO" w:date="2020-08-27T15:15:00Z">
              <w:r w:rsidR="00EB3EB6">
                <w:t>.</w:t>
              </w:r>
            </w:ins>
          </w:p>
          <w:p w:rsidR="00EB3EB6" w:rsidRDefault="00125355" w:rsidP="00EB3EB6">
            <w:pPr>
              <w:rPr>
                <w:ins w:id="80" w:author="LENOVO" w:date="2020-08-27T15:15:00Z"/>
              </w:rPr>
              <w:pPrChange w:id="81" w:author="LENOVO" w:date="2020-08-27T15:1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2" w:author="LENOVO" w:date="2020-08-27T15:12:00Z">
              <w:r w:rsidRPr="00A077A4" w:rsidDel="00A077A4">
                <w:rPr>
                  <w:rPrChange w:id="83" w:author="LENOVO" w:date="2020-08-27T15:1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A077A4" w:rsidRPr="00EB3EB6" w:rsidDel="00A077A4" w:rsidRDefault="00A077A4" w:rsidP="00EB3EB6">
            <w:pPr>
              <w:rPr>
                <w:del w:id="84" w:author="LENOVO" w:date="2020-08-27T15:11:00Z"/>
                <w:rPrChange w:id="85" w:author="LENOVO" w:date="2020-08-27T15:15:00Z">
                  <w:rPr>
                    <w:del w:id="86" w:author="LENOVO" w:date="2020-08-27T15:11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87" w:author="LENOVO" w:date="2020-08-27T15:1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125355" w:rsidRPr="00A077A4" w:rsidDel="00EB3EB6" w:rsidRDefault="00125355" w:rsidP="00EB3EB6">
            <w:pPr>
              <w:rPr>
                <w:del w:id="88" w:author="LENOVO" w:date="2020-08-27T15:15:00Z"/>
                <w:rPrChange w:id="89" w:author="LENOVO" w:date="2020-08-27T15:11:00Z">
                  <w:rPr>
                    <w:del w:id="90" w:author="LENOVO" w:date="2020-08-27T15:15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91" w:author="LENOVO" w:date="2020-08-27T15:1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A077A4">
              <w:rPr>
                <w:rPrChange w:id="92" w:author="LENOVO" w:date="2020-08-27T15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A077A4">
              <w:rPr>
                <w:rPrChange w:id="93" w:author="LENOVO" w:date="2020-08-27T15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94" w:author="LENOVO" w:date="2020-08-27T15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A077A4">
              <w:rPr>
                <w:rPrChange w:id="95" w:author="LENOVO" w:date="2020-08-27T15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077A4">
              <w:rPr>
                <w:rPrChange w:id="96" w:author="LENOVO" w:date="2020-08-27T15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ins w:id="97" w:author="LENOVO" w:date="2020-08-27T15:15:00Z">
              <w:r w:rsidR="00EB3EB6">
                <w:t>,</w:t>
              </w:r>
            </w:ins>
            <w:del w:id="98" w:author="LENOVO" w:date="2020-08-27T15:15:00Z">
              <w:r w:rsidRPr="00A077A4" w:rsidDel="00EB3EB6">
                <w:rPr>
                  <w:rPrChange w:id="99" w:author="LENOVO" w:date="2020-08-27T15:1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EC6F38" w:rsidRDefault="00EB3EB6" w:rsidP="00EB3EB6">
            <w:pPr>
              <w:rPr>
                <w:rFonts w:ascii="Times New Roman" w:eastAsia="Times New Roman" w:hAnsi="Times New Roman" w:cs="Times New Roman"/>
                <w:szCs w:val="24"/>
              </w:rPr>
              <w:pPrChange w:id="100" w:author="LENOVO" w:date="2020-08-27T15:1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gramStart"/>
            <w:ins w:id="101" w:author="LENOVO" w:date="2020-08-27T15:15:00Z">
              <w:r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proofErr w:type="gramEnd"/>
            <w:del w:id="102" w:author="LENOVO" w:date="2020-08-27T15:15:00Z">
              <w:r w:rsidR="00125355"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103" w:author="LENOVO" w:date="2020-08-27T15:16:00Z">
              <w:r w:rsidR="00125355"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4" w:author="LENOVO" w:date="2020-08-27T15:16:00Z">
              <w:r w:rsidR="00125355"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05" w:author="LENOVO" w:date="2020-08-27T15:1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Del="00EB3EB6" w:rsidRDefault="00125355" w:rsidP="00EB3EB6">
            <w:pPr>
              <w:spacing w:before="100" w:beforeAutospacing="1" w:after="100" w:afterAutospacing="1" w:line="240" w:lineRule="auto"/>
              <w:contextualSpacing w:val="0"/>
              <w:rPr>
                <w:del w:id="106" w:author="LENOVO" w:date="2020-08-27T15:17:00Z"/>
                <w:rFonts w:ascii="Times New Roman" w:eastAsia="Times New Roman" w:hAnsi="Times New Roman" w:cs="Times New Roman"/>
                <w:szCs w:val="24"/>
              </w:rPr>
              <w:pPrChange w:id="107" w:author="LENOVO" w:date="2020-08-27T15:1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108" w:author="LENOVO" w:date="2020-08-27T15:17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EB3EB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9" w:author="LENOVO" w:date="2020-08-27T15:1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10" w:author="LENOVO" w:date="2020-08-27T15:17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111" w:author="LENOVO" w:date="2020-08-27T15:17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EB3EB6" w:rsidRDefault="00125355" w:rsidP="00EB3EB6">
            <w:pPr>
              <w:spacing w:before="100" w:beforeAutospacing="1" w:after="100" w:afterAutospacing="1" w:line="240" w:lineRule="auto"/>
              <w:contextualSpacing w:val="0"/>
              <w:rPr>
                <w:del w:id="112" w:author="LENOVO" w:date="2020-08-27T15:17:00Z"/>
                <w:rFonts w:ascii="Times New Roman" w:eastAsia="Times New Roman" w:hAnsi="Times New Roman" w:cs="Times New Roman"/>
                <w:szCs w:val="24"/>
              </w:rPr>
              <w:pPrChange w:id="113" w:author="LENOVO" w:date="2020-08-27T15:1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114" w:author="LENOVO" w:date="2020-08-27T15:17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EB3EB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5" w:author="LENOVO" w:date="2020-08-27T15:1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16" w:author="LENOVO" w:date="2020-08-27T15:17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117" w:author="LENOVO" w:date="2020-08-27T15:17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del w:id="118" w:author="LENOVO" w:date="2020-08-27T15:18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119" w:author="LENOVO" w:date="2020-08-27T15:18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0" w:author="LENOVO" w:date="2020-08-27T15:18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</w:t>
            </w:r>
            <w:ins w:id="121" w:author="LENOVO" w:date="2020-08-27T15:18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EB3EB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22" w:author="LENOVO" w:date="2020-08-27T15:18:00Z"/>
                <w:rFonts w:ascii="Times New Roman" w:eastAsia="Times New Roman" w:hAnsi="Times New Roman" w:cs="Times New Roman"/>
                <w:szCs w:val="24"/>
              </w:rPr>
            </w:pPr>
            <w:del w:id="123" w:author="LENOVO" w:date="2020-08-27T15:18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ins w:id="124" w:author="LENOVO" w:date="2020-08-27T15:18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Del="00EB3EB6" w:rsidRDefault="00EB3EB6" w:rsidP="00EB3EB6">
            <w:pPr>
              <w:spacing w:before="100" w:beforeAutospacing="1" w:after="100" w:afterAutospacing="1" w:line="240" w:lineRule="auto"/>
              <w:contextualSpacing w:val="0"/>
              <w:rPr>
                <w:del w:id="125" w:author="LENOVO" w:date="2020-08-27T15:18:00Z"/>
                <w:rFonts w:ascii="Times New Roman" w:eastAsia="Times New Roman" w:hAnsi="Times New Roman" w:cs="Times New Roman"/>
                <w:szCs w:val="24"/>
              </w:rPr>
              <w:pPrChange w:id="126" w:author="LENOVO" w:date="2020-08-27T15:1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27" w:author="LENOVO" w:date="2020-08-27T15:1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28" w:author="LENOVO" w:date="2020-08-27T15:19:00Z">
              <w:r w:rsidR="00125355"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ins w:id="129" w:author="LENOVO" w:date="2020-08-27T15:18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Del="00EB3EB6" w:rsidRDefault="00125355" w:rsidP="00EB3EB6">
            <w:pPr>
              <w:spacing w:before="100" w:beforeAutospacing="1" w:after="100" w:afterAutospacing="1" w:line="240" w:lineRule="auto"/>
              <w:contextualSpacing w:val="0"/>
              <w:rPr>
                <w:del w:id="130" w:author="LENOVO" w:date="2020-08-27T15:19:00Z"/>
                <w:rFonts w:ascii="Times New Roman" w:eastAsia="Times New Roman" w:hAnsi="Times New Roman" w:cs="Times New Roman"/>
                <w:szCs w:val="24"/>
              </w:rPr>
              <w:pPrChange w:id="131" w:author="LENOVO" w:date="2020-08-27T15:1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32" w:author="LENOVO" w:date="2020-08-27T15:19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33" w:author="LENOVO" w:date="2020-08-27T15:19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134" w:author="LENOVO" w:date="2020-08-27T15:19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Del="00EB3EB6" w:rsidRDefault="00EB3EB6" w:rsidP="00EB3EB6">
            <w:pPr>
              <w:spacing w:before="100" w:beforeAutospacing="1" w:after="100" w:afterAutospacing="1" w:line="240" w:lineRule="auto"/>
              <w:contextualSpacing w:val="0"/>
              <w:rPr>
                <w:del w:id="135" w:author="LENOVO" w:date="2020-08-27T15:19:00Z"/>
                <w:rFonts w:ascii="Times New Roman" w:eastAsia="Times New Roman" w:hAnsi="Times New Roman" w:cs="Times New Roman"/>
                <w:szCs w:val="24"/>
              </w:rPr>
              <w:pPrChange w:id="136" w:author="LENOVO" w:date="2020-08-27T15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37" w:author="LENOVO" w:date="2020-08-27T15:1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8" w:author="LENOVO" w:date="2020-08-27T15:19:00Z">
              <w:r w:rsidR="00125355"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139" w:author="LENOVO" w:date="2020-08-27T15:1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140" w:author="LENOVO" w:date="2020-08-27T15:1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:rsidR="00125355" w:rsidRPr="00EC6F38" w:rsidRDefault="00125355" w:rsidP="00EB3EB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41" w:author="LENOVO" w:date="2020-08-27T15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42" w:author="LENOVO" w:date="2020-08-27T15:19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proofErr w:type="gramStart"/>
            <w:ins w:id="143" w:author="LENOVO" w:date="2020-08-27T15:19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ins w:id="144" w:author="LENOVO" w:date="2020-08-27T15:19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proofErr w:type="gramEnd"/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  <w:proofErr w:type="spellEnd"/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Del="00EB3EB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45" w:author="LENOVO" w:date="2020-08-27T15:19:00Z"/>
                <w:rFonts w:ascii="Times New Roman" w:eastAsia="Times New Roman" w:hAnsi="Times New Roman" w:cs="Times New Roman"/>
                <w:szCs w:val="24"/>
              </w:rPr>
            </w:pPr>
            <w:del w:id="146" w:author="LENOVO" w:date="2020-08-27T15:19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7" w:author="LENOVO" w:date="2020-08-27T15:20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48" w:author="LENOVO" w:date="2020-08-27T15:20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49" w:author="LENOVO" w:date="2020-08-27T15:20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0" w:author="LENOVO" w:date="2020-08-27T15:20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151" w:author="LENOVO" w:date="2020-08-27T15:20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52" w:author="LENOVO" w:date="2020-08-27T15:20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3" w:author="LENOVO" w:date="2020-08-27T15:21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4" w:author="LENOVO" w:date="2020-08-27T15:21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</w:t>
            </w:r>
            <w:ins w:id="155" w:author="LENOVO" w:date="2020-08-27T15:21:00Z">
              <w:r w:rsidR="00EB3EB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End"/>
            <w:del w:id="156" w:author="LENOVO" w:date="2020-08-27T15:21:00Z">
              <w:r w:rsidRPr="00EC6F38" w:rsidDel="00EB3EB6">
                <w:rPr>
                  <w:rFonts w:ascii="Times New Roman" w:eastAsia="Times New Roman" w:hAnsi="Times New Roman" w:cs="Times New Roman"/>
                  <w:szCs w:val="24"/>
                </w:rPr>
                <w:delText>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57" w:author="LENOVO" w:date="2020-08-27T15:23:00Z"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58" w:author="LENOVO" w:date="2020-08-27T15:23:00Z">
              <w:r w:rsidRPr="00EC6F38" w:rsidDel="00FC0078">
                <w:rPr>
                  <w:rFonts w:ascii="Times New Roman" w:eastAsia="Times New Roman" w:hAnsi="Times New Roman" w:cs="Times New Roman"/>
                  <w:szCs w:val="24"/>
                </w:rPr>
                <w:delText>/ pengaplikasian.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9" w:author="LENOVO" w:date="2020-08-27T15:23:00Z"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0" w:author="LENOVO" w:date="2020-08-27T15:23:00Z"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>sebaiknya</w:t>
              </w:r>
              <w:proofErr w:type="spellEnd"/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161" w:author="LENOVO" w:date="2020-08-27T15:24:00Z"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</w:ins>
            <w:del w:id="162" w:author="LENOVO" w:date="2020-08-27T15:24:00Z">
              <w:r w:rsidRPr="00EC6F38" w:rsidDel="00FC0078">
                <w:rPr>
                  <w:rFonts w:ascii="Times New Roman" w:eastAsia="Times New Roman" w:hAnsi="Times New Roman" w:cs="Times New Roman"/>
                  <w:szCs w:val="24"/>
                </w:rPr>
                <w:delText xml:space="preserve"> karena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3" w:author="LENOVO" w:date="2020-08-27T15:24:00Z">
              <w:r w:rsidRPr="00EC6F38" w:rsidDel="00FC0078">
                <w:rPr>
                  <w:rFonts w:ascii="Times New Roman" w:eastAsia="Times New Roman" w:hAnsi="Times New Roman" w:cs="Times New Roman"/>
                  <w:szCs w:val="24"/>
                </w:rPr>
                <w:delText>anak pada bagaimana kita</w:delText>
              </w:r>
            </w:del>
            <w:proofErr w:type="spellStart"/>
            <w:ins w:id="164" w:author="LENOVO" w:date="2020-08-27T15:24:00Z"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65" w:author="LENOVO" w:date="2020-08-27T15:25:00Z"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66" w:author="LENOVO" w:date="2020-08-27T15:25:00Z">
              <w:r w:rsidRPr="00EC6F38" w:rsidDel="00FC007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67" w:author="LENOVO" w:date="2020-08-27T15:25:00Z"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8" w:author="LENOVO" w:date="2020-08-27T15:25:00Z"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="00FC00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bookmarkStart w:id="169" w:name="_GoBack"/>
            <w:bookmarkEnd w:id="16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A0AE6"/>
    <w:multiLevelType w:val="hybridMultilevel"/>
    <w:tmpl w:val="8186902C"/>
    <w:lvl w:ilvl="0" w:tplc="49F466E2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66F3E"/>
    <w:multiLevelType w:val="hybridMultilevel"/>
    <w:tmpl w:val="BA32A242"/>
    <w:lvl w:ilvl="0" w:tplc="C810B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44B84"/>
    <w:rsid w:val="00924DF5"/>
    <w:rsid w:val="00A077A4"/>
    <w:rsid w:val="00A10425"/>
    <w:rsid w:val="00EB3EB6"/>
    <w:rsid w:val="00F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2020-08-27T07:54:00Z</dcterms:created>
  <dcterms:modified xsi:type="dcterms:W3CDTF">2020-08-27T08:26:00Z</dcterms:modified>
</cp:coreProperties>
</file>