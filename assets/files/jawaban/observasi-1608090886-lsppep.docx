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CA2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A0A0E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4A290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5646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A845639" w14:textId="77777777" w:rsidTr="00821BA2">
        <w:tc>
          <w:tcPr>
            <w:tcW w:w="9350" w:type="dxa"/>
          </w:tcPr>
          <w:p w14:paraId="5DB8F83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63B8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BF7829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8AF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245E5A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E89403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2717AE3" w14:textId="3634562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49C169" w14:textId="77777777" w:rsidR="000719F0" w:rsidRPr="000719F0" w:rsidRDefault="000719F0" w:rsidP="000719F0">
            <w:pPr>
              <w:spacing w:line="312" w:lineRule="auto"/>
              <w:ind w:left="457"/>
              <w:rPr>
                <w:ins w:id="0" w:author="bagus kristianto" w:date="2020-12-16T10:50:00Z"/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ins w:id="1" w:author="bagus kristianto" w:date="2020-12-16T10:5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2010, </w:t>
              </w:r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, 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10DB21A5" w14:textId="41A65EE1" w:rsidR="000719F0" w:rsidRDefault="000719F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92B076" w14:textId="25896DE5" w:rsidR="000719F0" w:rsidRPr="000719F0" w:rsidDel="000719F0" w:rsidRDefault="000719F0" w:rsidP="00821BA2">
            <w:pPr>
              <w:spacing w:line="312" w:lineRule="auto"/>
              <w:ind w:left="457"/>
              <w:rPr>
                <w:del w:id="2" w:author="bagus kristianto" w:date="2020-12-16T10:50:00Z"/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del w:id="3" w:author="bagus kristianto" w:date="2020-12-16T10:50:00Z">
              <w:r w:rsidDel="000719F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Wong, Jony, 2010, </w:delText>
              </w:r>
              <w:r w:rsidRPr="000719F0" w:rsidDel="000719F0">
                <w:rPr>
                  <w:rFonts w:ascii="Times New Roman" w:hAnsi="Times New Roman" w:cs="Times New Roman"/>
                  <w:i/>
                  <w:sz w:val="24"/>
                  <w:szCs w:val="24"/>
                </w:rPr>
                <w:delText>Internet marketing for beginners</w:delText>
              </w:r>
              <w:r w:rsidDel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delText xml:space="preserve">, Jakarta: </w:delText>
              </w:r>
              <w:r w:rsidRPr="004B7994" w:rsidDel="000719F0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</w:del>
          </w:p>
          <w:p w14:paraId="1684287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101F9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098A1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A7C37D6" w14:textId="3C8D9D1B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" w:author="bagus kristianto" w:date="2020-12-16T10:5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D0E4FC" w14:textId="77777777" w:rsidR="000719F0" w:rsidRDefault="000719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76CAB4" w14:textId="14915F43" w:rsidR="00974F1C" w:rsidRPr="004B7994" w:rsidRDefault="000719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" w:author="bagus kristianto" w:date="2020-12-16T10:5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2016, </w:t>
              </w:r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rPrChange w:id="6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</w:ins>
          </w:p>
          <w:p w14:paraId="3A4B63E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944B9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C9458D2" w14:textId="28004D0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ins w:id="7" w:author="bagus kristianto" w:date="2020-12-16T10:51:00Z">
              <w:r w:rsidR="000719F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]</w:t>
              </w:r>
            </w:ins>
          </w:p>
          <w:p w14:paraId="7022AF68" w14:textId="46D07A55" w:rsidR="000719F0" w:rsidRPr="004B7994" w:rsidRDefault="000719F0" w:rsidP="000719F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ins w:id="8" w:author="bagus kristianto" w:date="2020-12-16T10:5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9" w:author="bagus kristianto" w:date="2020-12-16T10:5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 Nur dan Bambang Trim</w:t>
              </w:r>
            </w:ins>
            <w:ins w:id="10" w:author="bagus kristianto" w:date="2020-12-16T10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2005,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1" w:author="bagus kristianto" w:date="2020-12-16T10:5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J</w:t>
              </w:r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2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angan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3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4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6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7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8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9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</w:t>
              </w:r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0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eajaiban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1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S</w:t>
              </w:r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2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istem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3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</w:t>
              </w:r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4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mun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5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</w:t>
              </w:r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6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iat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7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</w:t>
              </w:r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8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enghalau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9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P</w:t>
              </w:r>
              <w:r w:rsidRPr="000719F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0" w:author="bagus kristianto" w:date="2020-12-16T10:5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enyakit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. Bandung: </w:t>
              </w:r>
            </w:ins>
            <w:ins w:id="31" w:author="bagus kristianto" w:date="2020-12-16T10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</w:p>
          <w:p w14:paraId="42206002" w14:textId="7DB02ED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0FFFE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3D8E5D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2F6F187" w14:textId="15148D82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2" w:author="bagus kristianto" w:date="2020-12-16T10:5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085678D" w14:textId="77777777" w:rsidR="000719F0" w:rsidRPr="000719F0" w:rsidRDefault="000719F0" w:rsidP="000719F0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  <w:rPrChange w:id="33" w:author="bagus kristianto" w:date="2020-12-16T10:53:00Z">
                  <w:rPr>
                    <w:lang w:val="en-US"/>
                  </w:rPr>
                </w:rPrChange>
              </w:rPr>
              <w:pPrChange w:id="34" w:author="bagus kristianto" w:date="2020-12-16T10:53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169CA2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2098C21" w14:textId="3321AB08" w:rsidR="00974F1C" w:rsidRPr="000719F0" w:rsidRDefault="000719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5" w:author="bagus kristianto" w:date="2020-12-16T10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1993,</w:t>
              </w:r>
            </w:ins>
            <w:ins w:id="36" w:author="bagus kristianto" w:date="2020-12-16T10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7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4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5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Untuk</w:t>
              </w:r>
              <w:proofErr w:type="spellEnd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6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0719F0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bagus kristianto" w:date="2020-12-16T10:5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Jakarta: 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</w:ins>
          </w:p>
          <w:p w14:paraId="135192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B7886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9BA9B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6DB19C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78381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50C93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85C0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C388E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0BBF3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7E957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43913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CBF5F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4ADF5F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0C133B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EA7F9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2D00C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EC807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gus kristianto">
    <w15:presenceInfo w15:providerId="Windows Live" w15:userId="53b9e28c165b4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719F0"/>
    <w:rsid w:val="0012251A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548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bagus kristianto</cp:lastModifiedBy>
  <cp:revision>2</cp:revision>
  <dcterms:created xsi:type="dcterms:W3CDTF">2020-08-26T21:21:00Z</dcterms:created>
  <dcterms:modified xsi:type="dcterms:W3CDTF">2020-12-16T03:54:00Z</dcterms:modified>
</cp:coreProperties>
</file>