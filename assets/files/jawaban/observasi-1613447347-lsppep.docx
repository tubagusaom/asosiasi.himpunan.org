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CAE5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D8170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F7DA2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178107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3C38A19" w14:textId="77777777" w:rsidTr="00821BA2">
        <w:tc>
          <w:tcPr>
            <w:tcW w:w="9350" w:type="dxa"/>
          </w:tcPr>
          <w:p w14:paraId="561D3F7C" w14:textId="77777777" w:rsidR="00BE098E" w:rsidRDefault="00BE098E" w:rsidP="00821BA2">
            <w:pPr>
              <w:pStyle w:val="ListParagraph"/>
              <w:ind w:left="0"/>
            </w:pPr>
          </w:p>
          <w:p w14:paraId="3B195B1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6C8D33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15C4FA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D68B5F8" w14:textId="4903F59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ins w:id="0" w:author="ExpertBook" w:date="2021-02-16T10:38:00Z">
              <w:r w:rsidR="00202D3B">
                <w:t xml:space="preserve"> </w:t>
              </w:r>
              <w:proofErr w:type="spellStart"/>
              <w:r w:rsidR="00202D3B">
                <w:t>suatu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organisasi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atau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individu</w:t>
              </w:r>
            </w:ins>
            <w:proofErr w:type="spellEnd"/>
            <w:r>
              <w:t>.</w:t>
            </w:r>
          </w:p>
          <w:p w14:paraId="3519F87C" w14:textId="3B22C0C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</w:t>
            </w:r>
            <w:ins w:id="1" w:author="ExpertBook" w:date="2021-02-16T10:45:00Z">
              <w:r w:rsidR="00B255B1">
                <w:t>dasarkan</w:t>
              </w:r>
            </w:ins>
            <w:proofErr w:type="spellEnd"/>
            <w:del w:id="2" w:author="ExpertBook" w:date="2021-02-16T10:44:00Z">
              <w:r w:rsidDel="00B255B1">
                <w:delText>dasarkan</w:delText>
              </w:r>
            </w:del>
            <w:r>
              <w:t xml:space="preserve"> </w:t>
            </w:r>
            <w:proofErr w:type="spellStart"/>
            <w:ins w:id="3" w:author="ExpertBook" w:date="2021-02-16T10:39:00Z">
              <w:r w:rsidR="00202D3B">
                <w:t>pemikiran</w:t>
              </w:r>
              <w:proofErr w:type="spellEnd"/>
              <w:r w:rsidR="00202D3B">
                <w:t xml:space="preserve"> yang </w:t>
              </w:r>
              <w:proofErr w:type="spellStart"/>
              <w:r w:rsidR="00202D3B">
                <w:t>mendalam</w:t>
              </w:r>
            </w:ins>
            <w:proofErr w:type="spellEnd"/>
            <w:del w:id="4" w:author="ExpertBook" w:date="2021-02-16T10:39:00Z">
              <w:r w:rsidDel="00202D3B">
                <w:delText>filsafat</w:delText>
              </w:r>
            </w:del>
            <w:r>
              <w:t>.</w:t>
            </w:r>
          </w:p>
          <w:p w14:paraId="405E7D98" w14:textId="25EC9711" w:rsidR="00BE098E" w:rsidDel="00B255B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" w:author="ExpertBook" w:date="2021-02-16T10:46:00Z"/>
              </w:rPr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del w:id="6" w:author="ExpertBook" w:date="2021-02-16T10:46:00Z">
              <w:r w:rsidDel="00B255B1">
                <w:delText>mata pelajaran</w:delText>
              </w:r>
            </w:del>
            <w:proofErr w:type="spellStart"/>
            <w:ins w:id="7" w:author="ExpertBook" w:date="2021-02-16T10:46:00Z">
              <w:r w:rsidR="00B255B1">
                <w:t>bahan</w:t>
              </w:r>
              <w:proofErr w:type="spellEnd"/>
              <w:r w:rsidR="00B255B1">
                <w:t xml:space="preserve"> ajar yang </w:t>
              </w:r>
            </w:ins>
            <w:proofErr w:type="spellStart"/>
            <w:ins w:id="8" w:author="ExpertBook" w:date="2021-02-16T10:47:00Z">
              <w:r w:rsidR="000D3F90">
                <w:t>direncanakan</w:t>
              </w:r>
              <w:proofErr w:type="spellEnd"/>
              <w:r w:rsidR="000D3F90">
                <w:t xml:space="preserve"> </w:t>
              </w:r>
              <w:proofErr w:type="spellStart"/>
              <w:r w:rsidR="000D3F90">
                <w:t>secara</w:t>
              </w:r>
              <w:proofErr w:type="spellEnd"/>
              <w:r w:rsidR="000D3F90">
                <w:t xml:space="preserve"> </w:t>
              </w:r>
            </w:ins>
            <w:proofErr w:type="spellStart"/>
            <w:ins w:id="9" w:author="ExpertBook" w:date="2021-02-16T10:46:00Z">
              <w:r w:rsidR="00B255B1">
                <w:t>sistematis</w:t>
              </w:r>
            </w:ins>
            <w:proofErr w:type="spellEnd"/>
            <w:ins w:id="10" w:author="ExpertBook" w:date="2021-02-16T10:47:00Z">
              <w:r w:rsidR="000D3F90">
                <w:t xml:space="preserve"> dan </w:t>
              </w:r>
              <w:proofErr w:type="spellStart"/>
              <w:r w:rsidR="000D3F90">
                <w:t>terstruktur</w:t>
              </w:r>
            </w:ins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405142D" w14:textId="1314B307" w:rsidR="00BE098E" w:rsidRDefault="00BE098E" w:rsidP="00B255B1">
            <w:pPr>
              <w:tabs>
                <w:tab w:val="left" w:pos="2064"/>
                <w:tab w:val="left" w:pos="2513"/>
              </w:tabs>
              <w:jc w:val="left"/>
              <w:pPrChange w:id="11" w:author="ExpertBook" w:date="2021-02-16T10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" w:author="ExpertBook" w:date="2021-02-16T10:46:00Z">
              <w:r w:rsidDel="00B255B1">
                <w:tab/>
              </w:r>
              <w:r w:rsidDel="00B255B1">
                <w:tab/>
              </w:r>
            </w:del>
            <w:del w:id="13" w:author="ExpertBook" w:date="2021-02-16T10:39:00Z">
              <w:r w:rsidDel="00202D3B">
                <w:delText>pendidikan</w:delText>
              </w:r>
            </w:del>
            <w:proofErr w:type="spellStart"/>
            <w:ins w:id="14" w:author="ExpertBook" w:date="2021-02-16T10:39:00Z">
              <w:r w:rsidR="00202D3B">
                <w:t>pendidikan</w:t>
              </w:r>
              <w:proofErr w:type="spellEnd"/>
              <w:r w:rsidR="00202D3B">
                <w:t xml:space="preserve"> formal</w:t>
              </w:r>
            </w:ins>
            <w:r>
              <w:t>.</w:t>
            </w:r>
          </w:p>
          <w:p w14:paraId="51E3C1A9" w14:textId="052DE0D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ins w:id="15" w:author="ExpertBook" w:date="2021-02-16T10:40:00Z">
              <w:r w:rsidR="00202D3B">
                <w:t xml:space="preserve"> </w:t>
              </w:r>
              <w:proofErr w:type="spellStart"/>
              <w:r w:rsidR="00202D3B">
                <w:t>sesuatu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rencana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atau</w:t>
              </w:r>
              <w:proofErr w:type="spellEnd"/>
              <w:r w:rsidR="00202D3B">
                <w:t xml:space="preserve"> program</w:t>
              </w:r>
            </w:ins>
            <w:r>
              <w:t>.</w:t>
            </w:r>
          </w:p>
          <w:p w14:paraId="29895CE4" w14:textId="34689CA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del w:id="16" w:author="ExpertBook" w:date="2021-02-16T10:47:00Z">
              <w:r w:rsidDel="000D3F90">
                <w:delText xml:space="preserve">tertinggi; </w:delText>
              </w:r>
            </w:del>
            <w:r>
              <w:t xml:space="preserve">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5BD714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FAF20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C889143" w14:textId="194DB2B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ins w:id="17" w:author="ExpertBook" w:date="2021-02-16T10:40:00Z">
              <w:r w:rsidR="00202D3B">
                <w:t>prinsip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dasar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sesuatu</w:t>
              </w:r>
            </w:ins>
            <w:proofErr w:type="spellEnd"/>
            <w:del w:id="18" w:author="ExpertBook" w:date="2021-02-16T10:40:00Z">
              <w:r w:rsidDel="00202D3B">
                <w:delText>konsep</w:delText>
              </w:r>
            </w:del>
            <w:r>
              <w:t>.</w:t>
            </w:r>
          </w:p>
          <w:p w14:paraId="3E3988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038D2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EE6EE90" w14:textId="38B33E3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19" w:author="ExpertBook" w:date="2021-02-16T10:41:00Z">
              <w:r w:rsidDel="00202D3B">
                <w:delText>ilmu tentang metode</w:delText>
              </w:r>
            </w:del>
            <w:proofErr w:type="spellStart"/>
            <w:ins w:id="20" w:author="ExpertBook" w:date="2021-02-16T10:41:00Z">
              <w:r w:rsidR="00202D3B">
                <w:t>susunan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atau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rangkaian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prosedur</w:t>
              </w:r>
              <w:proofErr w:type="spellEnd"/>
              <w:r w:rsidR="00202D3B">
                <w:t xml:space="preserve"> yang </w:t>
              </w:r>
              <w:proofErr w:type="spellStart"/>
              <w:r w:rsidR="00202D3B">
                <w:t>dilakuk</w:t>
              </w:r>
            </w:ins>
            <w:ins w:id="21" w:author="ExpertBook" w:date="2021-02-16T10:42:00Z">
              <w:r w:rsidR="00202D3B">
                <w:t>an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untuk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mencapai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suatu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tujuan</w:t>
              </w:r>
            </w:ins>
            <w:proofErr w:type="spellEnd"/>
            <w:r>
              <w:t>.</w:t>
            </w:r>
          </w:p>
          <w:p w14:paraId="5C5AFA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93C97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49916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FFB43F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56B9A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C00A7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02AAD7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04D8500" w14:textId="53BBDECF" w:rsidR="00BE098E" w:rsidDel="00202D3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ExpertBook" w:date="2021-02-16T10:43:00Z"/>
              </w:rPr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</w:t>
            </w:r>
            <w:ins w:id="23" w:author="ExpertBook" w:date="2021-02-16T10:42:00Z">
              <w:r w:rsidR="00202D3B">
                <w:t>masukkan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sesuatu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ke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dalam</w:t>
              </w:r>
              <w:proofErr w:type="spellEnd"/>
              <w:r w:rsidR="00202D3B">
                <w:t xml:space="preserve"> </w:t>
              </w:r>
            </w:ins>
            <w:proofErr w:type="spellStart"/>
            <w:ins w:id="24" w:author="ExpertBook" w:date="2021-02-16T10:43:00Z">
              <w:r w:rsidR="00202D3B">
                <w:t>hal-hal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bersifat</w:t>
              </w:r>
              <w:proofErr w:type="spellEnd"/>
              <w:r w:rsidR="00202D3B">
                <w:t xml:space="preserve"> </w:t>
              </w:r>
              <w:proofErr w:type="spellStart"/>
              <w:r w:rsidR="00202D3B">
                <w:t>reguler</w:t>
              </w:r>
            </w:ins>
            <w:proofErr w:type="spellEnd"/>
            <w:del w:id="25" w:author="ExpertBook" w:date="2021-02-16T10:43:00Z">
              <w:r w:rsidDel="00202D3B">
                <w:delText xml:space="preserve">nempatan siswa berkebutuhan khusus di dalam kelas </w:delText>
              </w:r>
            </w:del>
          </w:p>
          <w:p w14:paraId="38F41184" w14:textId="03A2911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6" w:author="ExpertBook" w:date="2021-02-16T10:43:00Z">
              <w:r w:rsidDel="00202D3B">
                <w:tab/>
              </w:r>
              <w:r w:rsidDel="00202D3B">
                <w:tab/>
                <w:delText>reguler.</w:delText>
              </w:r>
            </w:del>
          </w:p>
          <w:p w14:paraId="0650C5D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F0B3795" w14:textId="77777777" w:rsidTr="00821BA2">
        <w:tc>
          <w:tcPr>
            <w:tcW w:w="9350" w:type="dxa"/>
          </w:tcPr>
          <w:p w14:paraId="5F95C09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C5FFBD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xpertBook">
    <w15:presenceInfo w15:providerId="None" w15:userId="ExpertB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D3F90"/>
    <w:rsid w:val="0012251A"/>
    <w:rsid w:val="00202D3B"/>
    <w:rsid w:val="0042167F"/>
    <w:rsid w:val="00924DF5"/>
    <w:rsid w:val="00B255B1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CD6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ExpertBook</cp:lastModifiedBy>
  <cp:revision>4</cp:revision>
  <dcterms:created xsi:type="dcterms:W3CDTF">2020-08-26T21:29:00Z</dcterms:created>
  <dcterms:modified xsi:type="dcterms:W3CDTF">2021-02-16T03:48:00Z</dcterms:modified>
</cp:coreProperties>
</file>