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EDE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92321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697FDB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FECFDD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FB433E5" w14:textId="77777777" w:rsidTr="00821BA2">
        <w:tc>
          <w:tcPr>
            <w:tcW w:w="9350" w:type="dxa"/>
          </w:tcPr>
          <w:p w14:paraId="61D403D0" w14:textId="77777777" w:rsidR="00BE098E" w:rsidRDefault="00BE098E" w:rsidP="00821BA2">
            <w:pPr>
              <w:pStyle w:val="ListParagraph"/>
              <w:ind w:left="0"/>
            </w:pPr>
          </w:p>
          <w:p w14:paraId="1DA33E6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A9E726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B96AF1B" w14:textId="6D2887BA" w:rsidR="00BE098E" w:rsidDel="00F20460" w:rsidRDefault="00BE098E" w:rsidP="00F20460">
            <w:pPr>
              <w:pStyle w:val="ListParagraph"/>
              <w:tabs>
                <w:tab w:val="left" w:pos="2064"/>
                <w:tab w:val="left" w:pos="2513"/>
              </w:tabs>
              <w:ind w:left="2502" w:hanging="2127"/>
              <w:jc w:val="left"/>
              <w:rPr>
                <w:del w:id="0" w:author="Fitria Nugrahani" w:date="2021-11-26T15:11:00Z"/>
              </w:rPr>
              <w:pPrChange w:id="1" w:author="Fitria Nugrahani" w:date="2021-11-26T15:1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ins w:id="2" w:author="Fitria Nugrahani" w:date="2021-11-26T15:10:00Z">
              <w:r w:rsidR="00F20460">
                <w:t>pengaturan</w:t>
              </w:r>
              <w:proofErr w:type="spellEnd"/>
              <w:r w:rsidR="00F20460">
                <w:t xml:space="preserve"> </w:t>
              </w:r>
              <w:proofErr w:type="spellStart"/>
              <w:r w:rsidR="00F20460">
                <w:t>mengenai</w:t>
              </w:r>
              <w:proofErr w:type="spellEnd"/>
              <w:r w:rsidR="00F20460">
                <w:t xml:space="preserve"> </w:t>
              </w:r>
            </w:ins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EC87DAA" w14:textId="77777777" w:rsidR="00BE098E" w:rsidRDefault="00BE098E" w:rsidP="00F20460">
            <w:pPr>
              <w:pStyle w:val="ListParagraph"/>
              <w:tabs>
                <w:tab w:val="left" w:pos="2064"/>
                <w:tab w:val="left" w:pos="2513"/>
              </w:tabs>
              <w:ind w:left="2502" w:hanging="2127"/>
              <w:jc w:val="left"/>
              <w:pPrChange w:id="3" w:author="Fitria Nugrahani" w:date="2021-11-26T15:1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" w:author="Fitria Nugrahani" w:date="2021-11-26T15:11:00Z">
              <w:r w:rsidDel="00F20460">
                <w:tab/>
              </w:r>
              <w:r w:rsidDel="00F20460">
                <w:tab/>
              </w:r>
            </w:del>
            <w:proofErr w:type="spellStart"/>
            <w:r>
              <w:t>sasaran</w:t>
            </w:r>
            <w:proofErr w:type="spellEnd"/>
            <w:r>
              <w:t>.</w:t>
            </w:r>
          </w:p>
          <w:p w14:paraId="1C89E150" w14:textId="38E9241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ins w:id="5" w:author="Fitria Nugrahani" w:date="2021-11-26T15:09:00Z">
              <w:r w:rsidR="00F20460">
                <w:t xml:space="preserve"> </w:t>
              </w:r>
              <w:proofErr w:type="spellStart"/>
              <w:r w:rsidR="00F20460">
                <w:t>il</w:t>
              </w:r>
            </w:ins>
            <w:ins w:id="6" w:author="Fitria Nugrahani" w:date="2021-11-26T15:10:00Z">
              <w:r w:rsidR="00F20460">
                <w:t>mu</w:t>
              </w:r>
            </w:ins>
            <w:proofErr w:type="spellEnd"/>
            <w:r>
              <w:t xml:space="preserve"> f</w:t>
            </w:r>
            <w:proofErr w:type="spellStart"/>
            <w:r>
              <w:t>ilsafat</w:t>
            </w:r>
            <w:proofErr w:type="spellEnd"/>
            <w:r>
              <w:t>.</w:t>
            </w:r>
          </w:p>
          <w:p w14:paraId="70958BF5" w14:textId="4B9FB869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del w:id="7" w:author="Fitria Nugrahani" w:date="2021-11-26T15:10:00Z">
              <w:r w:rsidDel="00F20460">
                <w:delText>mata pelajaran</w:delText>
              </w:r>
            </w:del>
            <w:proofErr w:type="spellStart"/>
            <w:ins w:id="8" w:author="Fitria Nugrahani" w:date="2021-11-26T15:10:00Z">
              <w:r w:rsidR="00F20460">
                <w:t>pembelajaran</w:t>
              </w:r>
            </w:ins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42724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CA85FD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27161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2BAD22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41DD1C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705996F" w14:textId="0BE004F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9" w:author="Fitria Nugrahani" w:date="2021-11-26T15:11:00Z">
              <w:r w:rsidR="00F20460">
                <w:t>sesuai</w:t>
              </w:r>
              <w:proofErr w:type="spellEnd"/>
              <w:r w:rsidR="00F20460">
                <w:t xml:space="preserve"> </w:t>
              </w:r>
              <w:proofErr w:type="spellStart"/>
              <w:r w:rsidR="00F20460">
                <w:t>dengan</w:t>
              </w:r>
              <w:proofErr w:type="spellEnd"/>
              <w:r w:rsidR="00F20460">
                <w:t xml:space="preserve"> </w:t>
              </w:r>
              <w:proofErr w:type="spellStart"/>
              <w:r w:rsidR="00F20460">
                <w:t>konsep</w:t>
              </w:r>
              <w:proofErr w:type="spellEnd"/>
              <w:r w:rsidR="00F20460">
                <w:t xml:space="preserve"> yang </w:t>
              </w:r>
              <w:proofErr w:type="spellStart"/>
              <w:r w:rsidR="00F20460">
                <w:t>direncanakan</w:t>
              </w:r>
            </w:ins>
            <w:proofErr w:type="spellEnd"/>
            <w:del w:id="10" w:author="Fitria Nugrahani" w:date="2021-11-26T15:11:00Z">
              <w:r w:rsidDel="00F20460">
                <w:delText>berhubungan dengan konsep</w:delText>
              </w:r>
            </w:del>
            <w:r>
              <w:t>.</w:t>
            </w:r>
          </w:p>
          <w:p w14:paraId="1CDBFE8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EBF8A2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5230A13" w14:textId="19EEAB59" w:rsidR="00BE098E" w:rsidRDefault="00BE098E" w:rsidP="00956D6B">
            <w:pPr>
              <w:pStyle w:val="ListParagraph"/>
              <w:tabs>
                <w:tab w:val="left" w:pos="2064"/>
                <w:tab w:val="left" w:pos="2513"/>
              </w:tabs>
              <w:ind w:left="2502" w:hanging="2160"/>
              <w:jc w:val="left"/>
              <w:pPrChange w:id="11" w:author="Fitria Nugrahani" w:date="2021-11-26T15:0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12" w:author="Fitria Nugrahani" w:date="2021-11-26T15:07:00Z">
              <w:r w:rsidDel="00956D6B">
                <w:delText>ilmu tentang metode</w:delText>
              </w:r>
            </w:del>
            <w:proofErr w:type="spellStart"/>
            <w:ins w:id="13" w:author="Fitria Nugrahani" w:date="2021-11-26T15:09:00Z">
              <w:r w:rsidR="00956D6B">
                <w:t>metode</w:t>
              </w:r>
            </w:ins>
            <w:proofErr w:type="spellEnd"/>
            <w:ins w:id="14" w:author="Fitria Nugrahani" w:date="2021-11-26T15:08:00Z">
              <w:r w:rsidR="00956D6B">
                <w:t xml:space="preserve"> </w:t>
              </w:r>
              <w:proofErr w:type="spellStart"/>
              <w:r w:rsidR="00956D6B">
                <w:t>secara</w:t>
              </w:r>
              <w:proofErr w:type="spellEnd"/>
              <w:r w:rsidR="00956D6B">
                <w:t xml:space="preserve"> </w:t>
              </w:r>
              <w:proofErr w:type="spellStart"/>
              <w:r w:rsidR="00956D6B">
                <w:t>kelimuan</w:t>
              </w:r>
            </w:ins>
            <w:proofErr w:type="spellEnd"/>
            <w:ins w:id="15" w:author="Fitria Nugrahani" w:date="2021-11-26T15:12:00Z">
              <w:r w:rsidR="00F20460">
                <w:t xml:space="preserve"> yang </w:t>
              </w:r>
              <w:proofErr w:type="spellStart"/>
              <w:r w:rsidR="00F20460">
                <w:t>digunakan</w:t>
              </w:r>
            </w:ins>
            <w:proofErr w:type="spellEnd"/>
            <w:ins w:id="16" w:author="Fitria Nugrahani" w:date="2021-11-26T15:08:00Z">
              <w:r w:rsidR="00956D6B">
                <w:t xml:space="preserve"> </w:t>
              </w:r>
              <w:proofErr w:type="spellStart"/>
              <w:r w:rsidR="00956D6B">
                <w:t>untuk</w:t>
              </w:r>
              <w:proofErr w:type="spellEnd"/>
              <w:r w:rsidR="00956D6B">
                <w:t xml:space="preserve"> </w:t>
              </w:r>
              <w:proofErr w:type="spellStart"/>
              <w:r w:rsidR="00956D6B">
                <w:t>menganalisa</w:t>
              </w:r>
              <w:proofErr w:type="spellEnd"/>
              <w:r w:rsidR="00956D6B">
                <w:t xml:space="preserve"> </w:t>
              </w:r>
              <w:proofErr w:type="spellStart"/>
              <w:r w:rsidR="00956D6B">
                <w:t>suatu</w:t>
              </w:r>
              <w:proofErr w:type="spellEnd"/>
              <w:r w:rsidR="00956D6B">
                <w:t xml:space="preserve"> </w:t>
              </w:r>
              <w:proofErr w:type="spellStart"/>
              <w:r w:rsidR="00956D6B">
                <w:t>permasalahan</w:t>
              </w:r>
            </w:ins>
            <w:proofErr w:type="spellEnd"/>
            <w:del w:id="17" w:author="Fitria Nugrahani" w:date="2021-11-26T15:07:00Z">
              <w:r w:rsidDel="00956D6B">
                <w:delText>.</w:delText>
              </w:r>
            </w:del>
          </w:p>
          <w:p w14:paraId="3C465E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2B4BD1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AC79D3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6E5EEF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E0D39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C71E6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894141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3D357C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DDB21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A9636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54E5EBE" w14:textId="77777777" w:rsidTr="00821BA2">
        <w:tc>
          <w:tcPr>
            <w:tcW w:w="9350" w:type="dxa"/>
          </w:tcPr>
          <w:p w14:paraId="5F37A8A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A9588D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tria Nugrahani">
    <w15:presenceInfo w15:providerId="Windows Live" w15:userId="f2cb6cb815568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56D6B"/>
    <w:rsid w:val="00BE098E"/>
    <w:rsid w:val="00F2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B61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56D6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Fitria Nugrahani</cp:lastModifiedBy>
  <cp:revision>2</cp:revision>
  <dcterms:created xsi:type="dcterms:W3CDTF">2020-08-26T21:29:00Z</dcterms:created>
  <dcterms:modified xsi:type="dcterms:W3CDTF">2021-11-26T08:12:00Z</dcterms:modified>
</cp:coreProperties>
</file>