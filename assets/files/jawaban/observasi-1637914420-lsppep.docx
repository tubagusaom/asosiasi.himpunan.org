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5D9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F26337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91377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90ABFE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C70E6AB" w14:textId="77777777" w:rsidR="00927764" w:rsidRPr="0094076B" w:rsidRDefault="00927764" w:rsidP="00927764">
      <w:pPr>
        <w:rPr>
          <w:rFonts w:ascii="Cambria" w:hAnsi="Cambria"/>
        </w:rPr>
      </w:pPr>
    </w:p>
    <w:p w14:paraId="124E219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A6B4DE2" w14:textId="2EA15385" w:rsidR="00927764" w:rsidRDefault="00927764" w:rsidP="00927764">
      <w:pPr>
        <w:shd w:val="clear" w:color="auto" w:fill="F5F5F5"/>
        <w:spacing w:line="270" w:lineRule="atLeast"/>
        <w:rPr>
          <w:ins w:id="0" w:author="Microsoft Office User" w:date="2021-11-26T14:42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</w:t>
      </w:r>
      <w:del w:id="1" w:author="Microsoft Office User" w:date="2021-11-26T14:42:00Z">
        <w:r w:rsidRPr="00C50A1E" w:rsidDel="00147A00">
          <w:rPr>
            <w:rFonts w:ascii="Roboto" w:eastAsia="Times New Roman" w:hAnsi="Roboto" w:cs="Times New Roman"/>
            <w:sz w:val="17"/>
            <w:szCs w:val="17"/>
          </w:rPr>
          <w:delText xml:space="preserve">  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20:48 </w:t>
      </w:r>
      <w:ins w:id="2" w:author="Microsoft Office User" w:date="2021-11-26T15:04:00Z">
        <w:r w:rsidR="00706A24">
          <w:rPr>
            <w:rFonts w:ascii="Roboto" w:eastAsia="Times New Roman" w:hAnsi="Roboto" w:cs="Times New Roman"/>
            <w:sz w:val="17"/>
            <w:szCs w:val="17"/>
          </w:rPr>
          <w:t xml:space="preserve">| </w:t>
        </w:r>
      </w:ins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</w:t>
      </w:r>
      <w:del w:id="3" w:author="Microsoft Office User" w:date="2021-11-26T15:04:00Z">
        <w:r w:rsidRPr="00C50A1E" w:rsidDel="00706A24">
          <w:rPr>
            <w:rFonts w:ascii="Roboto" w:eastAsia="Times New Roman" w:hAnsi="Roboto" w:cs="Times New Roman"/>
            <w:sz w:val="17"/>
            <w:szCs w:val="17"/>
          </w:rPr>
          <w:delText xml:space="preserve">  </w:delText>
        </w:r>
      </w:del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0E3638B" w14:textId="77777777" w:rsidR="00147A00" w:rsidRPr="00C50A1E" w:rsidRDefault="00147A00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6197C17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B05F4BD" wp14:editId="0E8AE96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22A5" w14:textId="5E18A351" w:rsidR="00927764" w:rsidRDefault="00927764" w:rsidP="00E37DEF">
      <w:pPr>
        <w:spacing w:line="270" w:lineRule="atLeast"/>
        <w:rPr>
          <w:ins w:id="4" w:author="Microsoft Office User" w:date="2021-11-26T14:42:00Z"/>
          <w:rFonts w:ascii="Times New Roman" w:eastAsia="Times New Roman" w:hAnsi="Times New Roman" w:cs="Times New Roman"/>
          <w:sz w:val="18"/>
          <w:szCs w:val="18"/>
        </w:rPr>
        <w:pPrChange w:id="5" w:author="Microsoft Office User" w:date="2021-11-26T14:55:00Z">
          <w:pPr>
            <w:spacing w:line="270" w:lineRule="atLeast"/>
            <w:jc w:val="center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23E3802" w14:textId="77777777" w:rsidR="00147A00" w:rsidRPr="00C50A1E" w:rsidRDefault="00147A00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F28D0EE" w14:textId="30ABC39C" w:rsidR="00927764" w:rsidRDefault="00927764" w:rsidP="00147A00">
      <w:pPr>
        <w:shd w:val="clear" w:color="auto" w:fill="F5F5F5"/>
        <w:rPr>
          <w:ins w:id="6" w:author="Microsoft Office User" w:date="2021-11-26T14:46:00Z"/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ins w:id="7" w:author="Microsoft Office User" w:date="2021-11-26T15:01:00Z">
        <w:r w:rsidR="001F47C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? </w:t>
        </w:r>
      </w:ins>
      <w:del w:id="8" w:author="Microsoft Office User" w:date="2021-11-26T15:01:00Z">
        <w:r w:rsidRPr="00C50A1E" w:rsidDel="001F47C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9" w:author="Microsoft Office User" w:date="2021-11-26T15:01:00Z">
        <w:r w:rsidR="001F47C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0" w:author="Microsoft Office User" w:date="2021-11-26T15:01:00Z">
        <w:r w:rsidRPr="00C50A1E" w:rsidDel="001F47C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08C81FA" w14:textId="77777777" w:rsidR="008B3AC9" w:rsidRPr="00C50A1E" w:rsidRDefault="008B3AC9" w:rsidP="00147A00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11" w:author="Microsoft Office User" w:date="2021-11-26T14:44:00Z">
          <w:pPr>
            <w:shd w:val="clear" w:color="auto" w:fill="F5F5F5"/>
            <w:spacing w:after="375"/>
          </w:pPr>
        </w:pPrChange>
      </w:pPr>
    </w:p>
    <w:p w14:paraId="3BE4351E" w14:textId="2AB3E6BD" w:rsidR="00927764" w:rsidDel="00147A00" w:rsidRDefault="00927764" w:rsidP="00706A24">
      <w:pPr>
        <w:shd w:val="clear" w:color="auto" w:fill="F5F5F5"/>
        <w:spacing w:line="276" w:lineRule="auto"/>
        <w:rPr>
          <w:del w:id="12" w:author="Microsoft Office User" w:date="2021-11-26T14:43:00Z"/>
          <w:rFonts w:ascii="Times New Roman" w:eastAsia="Times New Roman" w:hAnsi="Times New Roman" w:cs="Times New Roman"/>
          <w:sz w:val="24"/>
          <w:szCs w:val="24"/>
        </w:rPr>
        <w:pPrChange w:id="13" w:author="Microsoft Office User" w:date="2021-11-26T15:03:00Z">
          <w:pPr>
            <w:shd w:val="clear" w:color="auto" w:fill="F5F5F5"/>
            <w:spacing w:after="240"/>
            <w:contextualSpacing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del w:id="14" w:author="Microsoft Office User" w:date="2021-11-26T14:55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5" w:author="Microsoft Office User" w:date="2021-11-26T14:55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" w:author="Microsoft Office User" w:date="2021-11-26T14:55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0A51FA" w14:textId="77777777" w:rsidR="00147A00" w:rsidRPr="00C50A1E" w:rsidRDefault="00147A00" w:rsidP="00706A24">
      <w:pPr>
        <w:shd w:val="clear" w:color="auto" w:fill="F5F5F5"/>
        <w:spacing w:line="276" w:lineRule="auto"/>
        <w:rPr>
          <w:ins w:id="17" w:author="Microsoft Office User" w:date="2021-11-26T14:43:00Z"/>
          <w:rFonts w:ascii="Times New Roman" w:eastAsia="Times New Roman" w:hAnsi="Times New Roman" w:cs="Times New Roman"/>
          <w:sz w:val="24"/>
          <w:szCs w:val="24"/>
        </w:rPr>
        <w:pPrChange w:id="18" w:author="Microsoft Office User" w:date="2021-11-26T15:03:00Z">
          <w:pPr>
            <w:shd w:val="clear" w:color="auto" w:fill="F5F5F5"/>
            <w:spacing w:after="375"/>
          </w:pPr>
        </w:pPrChange>
      </w:pPr>
    </w:p>
    <w:p w14:paraId="3CD6A700" w14:textId="428BAE37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19" w:author="Microsoft Office User" w:date="2021-11-26T15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20" w:author="Microsoft Office User" w:date="2021-11-26T14:55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-</w:t>
        </w:r>
      </w:ins>
      <w:proofErr w:type="spellStart"/>
      <w:del w:id="21" w:author="Microsoft Office User" w:date="2021-11-26T14:55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</w:t>
      </w:r>
      <w:ins w:id="22" w:author="Microsoft Office User" w:date="2021-11-26T14:55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23" w:author="Microsoft Office User" w:date="2021-11-26T14:55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>i,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</w:t>
      </w:r>
      <w:proofErr w:type="spellEnd"/>
      <w:del w:id="24" w:author="Microsoft Office User" w:date="2021-11-26T14:55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5" w:author="Microsoft Office User" w:date="2021-11-26T14:56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6" w:author="Microsoft Office User" w:date="2021-11-26T14:56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Microsoft Office User" w:date="2021-11-26T14:56:00Z">
        <w:r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Microsoft Office User" w:date="2021-11-26T14:56:00Z">
        <w:r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29" w:author="Microsoft Office User" w:date="2021-11-26T14:56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E37DEF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0" w:author="Microsoft Office User" w:date="2021-11-26T14:56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18272" w14:textId="6FE4B329" w:rsidR="00927764" w:rsidRDefault="00927764" w:rsidP="00706A24">
      <w:pPr>
        <w:shd w:val="clear" w:color="auto" w:fill="F5F5F5"/>
        <w:spacing w:line="276" w:lineRule="auto"/>
        <w:rPr>
          <w:ins w:id="31" w:author="Microsoft Office User" w:date="2021-11-26T14:44:00Z"/>
          <w:rFonts w:ascii="Times New Roman" w:eastAsia="Times New Roman" w:hAnsi="Times New Roman" w:cs="Times New Roman"/>
          <w:sz w:val="24"/>
          <w:szCs w:val="24"/>
        </w:rPr>
        <w:pPrChange w:id="32" w:author="Microsoft Office User" w:date="2021-11-26T15:03:00Z">
          <w:pPr>
            <w:shd w:val="clear" w:color="auto" w:fill="F5F5F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33" w:author="Microsoft Office User" w:date="2021-11-26T14:57:00Z">
        <w:r w:rsidR="001F47C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4" w:author="Microsoft Office User" w:date="2021-11-26T14:57:00Z">
        <w:r w:rsidRPr="00C50A1E" w:rsidDel="001F47C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35" w:author="Microsoft Office User" w:date="2021-11-26T14:57:00Z">
        <w:r w:rsidR="001F47C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F47CF">
          <w:rPr>
            <w:rFonts w:ascii="Times New Roman" w:eastAsia="Times New Roman" w:hAnsi="Times New Roman" w:cs="Times New Roman"/>
            <w:sz w:val="24"/>
            <w:szCs w:val="24"/>
          </w:rPr>
          <w:t>yai</w:t>
        </w:r>
      </w:ins>
      <w:ins w:id="36" w:author="Microsoft Office User" w:date="2021-11-26T15:05:00Z">
        <w:r w:rsidR="00706A24">
          <w:rPr>
            <w:rFonts w:ascii="Times New Roman" w:eastAsia="Times New Roman" w:hAnsi="Times New Roman" w:cs="Times New Roman"/>
            <w:sz w:val="24"/>
            <w:szCs w:val="24"/>
          </w:rPr>
          <w:t>tu</w:t>
        </w:r>
      </w:ins>
      <w:proofErr w:type="spellEnd"/>
      <w:ins w:id="37" w:author="Microsoft Office User" w:date="2021-11-26T14:57:00Z">
        <w:r w:rsidR="001F47C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F47C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8" w:author="Microsoft Office User" w:date="2021-11-26T14:57:00Z">
        <w:r w:rsidRPr="00C50A1E" w:rsidDel="001F47C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A37047" w14:textId="77777777" w:rsidR="00147A00" w:rsidRPr="00C50A1E" w:rsidRDefault="00147A00" w:rsidP="00147A00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39" w:author="Microsoft Office User" w:date="2021-11-26T14:44:00Z">
          <w:pPr>
            <w:shd w:val="clear" w:color="auto" w:fill="F5F5F5"/>
            <w:spacing w:after="375"/>
          </w:pPr>
        </w:pPrChange>
      </w:pPr>
    </w:p>
    <w:p w14:paraId="2D8601EB" w14:textId="4C15E766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40" w:author="Microsoft Office User" w:date="2021-11-26T15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1" w:author="Microsoft Office User" w:date="2021-11-26T15:00:00Z">
        <w:r w:rsidR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42" w:author="Microsoft Office User" w:date="2021-11-26T15:00:00Z">
        <w:r w:rsidRPr="00C50A1E" w:rsidDel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3" w:author="Microsoft Office User" w:date="2021-11-26T15:00:00Z">
        <w:r w:rsidR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</w:ins>
      <w:del w:id="44" w:author="Microsoft Office User" w:date="2021-11-26T15:00:00Z">
        <w:r w:rsidRPr="00C50A1E" w:rsidDel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5" w:author="Microsoft Office User" w:date="2021-11-26T15:00:00Z">
        <w:r w:rsidR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</w:t>
        </w:r>
      </w:ins>
      <w:del w:id="46" w:author="Microsoft Office User" w:date="2021-11-26T15:00:00Z">
        <w:r w:rsidRPr="00C50A1E" w:rsidDel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L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7" w:author="Microsoft Office User" w:date="2021-11-26T15:00:00Z">
        <w:r w:rsidR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48" w:author="Microsoft Office User" w:date="2021-11-26T15:00:00Z">
        <w:r w:rsidRPr="00C50A1E" w:rsidDel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9" w:author="Microsoft Office User" w:date="2021-11-26T15:01:00Z">
        <w:r w:rsidR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</w:t>
        </w:r>
      </w:ins>
      <w:del w:id="50" w:author="Microsoft Office User" w:date="2021-11-26T15:01:00Z">
        <w:r w:rsidRPr="00C50A1E" w:rsidDel="001F47C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ins w:id="51" w:author="Microsoft Office User" w:date="2021-11-26T14:45:00Z">
        <w:r w:rsidR="00147A0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04582F" w14:textId="77777777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52" w:author="Microsoft Office User" w:date="2021-11-26T15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7C551" w14:textId="7A71D133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53" w:author="Microsoft Office User" w:date="2021-11-26T15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54" w:author="Microsoft Office User" w:date="2021-11-26T14:58:00Z">
        <w:r w:rsidR="001F47C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5" w:author="Microsoft Office User" w:date="2021-11-26T14:58:00Z">
        <w:r w:rsidRPr="00C50A1E" w:rsidDel="001F47C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319576B" w14:textId="6DAF3F76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56" w:author="Microsoft Office User" w:date="2021-11-26T15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57" w:author="Microsoft Office User" w:date="2021-11-26T14:59:00Z">
        <w:r w:rsidR="001F47CF">
          <w:rPr>
            <w:rFonts w:ascii="Times New Roman" w:eastAsia="Times New Roman" w:hAnsi="Times New Roman" w:cs="Times New Roman"/>
            <w:strike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8" w:author="Microsoft Office User" w:date="2021-11-26T14:59:00Z">
        <w:r w:rsidR="001F47C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3B770B" w14:textId="79732813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59" w:author="Microsoft Office User" w:date="2021-11-26T15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60" w:author="Microsoft Office User" w:date="2021-11-26T14:59:00Z">
        <w:r w:rsidRPr="00C50A1E" w:rsidDel="001F47CF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1" w:author="Microsoft Office User" w:date="2021-11-26T14:59:00Z">
        <w:r w:rsidR="001F47CF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7CF">
        <w:rPr>
          <w:rFonts w:ascii="Times New Roman" w:eastAsia="Times New Roman" w:hAnsi="Times New Roman" w:cs="Times New Roman"/>
          <w:sz w:val="24"/>
          <w:szCs w:val="24"/>
        </w:rPr>
        <w:t>alias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52AC4D" w14:textId="5B9AD31E" w:rsidR="00927764" w:rsidRDefault="00927764" w:rsidP="00706A24">
      <w:pPr>
        <w:shd w:val="clear" w:color="auto" w:fill="F5F5F5"/>
        <w:spacing w:line="276" w:lineRule="auto"/>
        <w:rPr>
          <w:ins w:id="62" w:author="Microsoft Office User" w:date="2021-11-26T14:45:00Z"/>
          <w:rFonts w:ascii="Times New Roman" w:eastAsia="Times New Roman" w:hAnsi="Times New Roman" w:cs="Times New Roman"/>
          <w:sz w:val="24"/>
          <w:szCs w:val="24"/>
        </w:rPr>
        <w:pPrChange w:id="63" w:author="Microsoft Office User" w:date="2021-11-26T15:03:00Z">
          <w:pPr>
            <w:shd w:val="clear" w:color="auto" w:fill="F5F5F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Microsoft Office User" w:date="2021-11-26T15:00:00Z">
        <w:r w:rsidR="001F47CF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1F47C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65" w:author="Microsoft Office User" w:date="2021-11-26T15:06:00Z">
        <w:r w:rsidR="005F23E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6" w:author="Microsoft Office User" w:date="2021-11-26T15:06:00Z">
        <w:r w:rsidRPr="00C50A1E" w:rsidDel="005F23E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FAD45FF" w14:textId="77777777" w:rsidR="008B3AC9" w:rsidRPr="00C50A1E" w:rsidRDefault="008B3AC9" w:rsidP="00147A00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67" w:author="Microsoft Office User" w:date="2021-11-26T14:44:00Z">
          <w:pPr>
            <w:shd w:val="clear" w:color="auto" w:fill="F5F5F5"/>
            <w:spacing w:after="375"/>
          </w:pPr>
        </w:pPrChange>
      </w:pPr>
    </w:p>
    <w:p w14:paraId="70A8CE80" w14:textId="5732FEC2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68" w:author="Microsoft Office User" w:date="2021-11-26T15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69" w:author="Microsoft Office User" w:date="2021-11-26T14:46:00Z">
        <w:r w:rsidR="008B3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70" w:author="Microsoft Office User" w:date="2021-11-26T14:46:00Z">
        <w:r w:rsidRPr="00C50A1E" w:rsidDel="008B3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71" w:author="Microsoft Office User" w:date="2021-11-26T14:46:00Z">
        <w:r w:rsidR="008B3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del w:id="72" w:author="Microsoft Office User" w:date="2021-11-26T14:46:00Z">
        <w:r w:rsidRPr="00C50A1E" w:rsidDel="008B3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73" w:author="Microsoft Office User" w:date="2021-11-26T14:46:00Z">
        <w:r w:rsidR="008B3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</w:t>
        </w:r>
      </w:ins>
      <w:del w:id="74" w:author="Microsoft Office User" w:date="2021-11-26T14:46:00Z">
        <w:r w:rsidRPr="00C50A1E" w:rsidDel="008B3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75" w:author="Microsoft Office User" w:date="2021-11-26T14:46:00Z">
        <w:r w:rsidR="008B3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</w:t>
        </w:r>
      </w:ins>
      <w:del w:id="76" w:author="Microsoft Office User" w:date="2021-11-26T14:46:00Z">
        <w:r w:rsidRPr="00C50A1E" w:rsidDel="008B3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47CF">
        <w:rPr>
          <w:rFonts w:ascii="Times New Roman" w:eastAsia="Times New Roman" w:hAnsi="Times New Roman" w:cs="Times New Roman"/>
          <w:i/>
          <w:iCs/>
          <w:sz w:val="24"/>
          <w:szCs w:val="24"/>
          <w:rPrChange w:id="77" w:author="Microsoft Office User" w:date="2021-11-26T15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6FE1D" w14:textId="77777777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78" w:author="Microsoft Office User" w:date="2021-11-26T15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9" w:author="Microsoft Office User" w:date="2021-11-26T14:47:00Z">
        <w:r w:rsidDel="008B3AC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4F4A86" w14:textId="31F8D5C9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80" w:author="Microsoft Office User" w:date="2021-11-26T15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81" w:author="Microsoft Office User" w:date="2021-11-26T14:47:00Z">
        <w:r w:rsidR="008B3AC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B3AC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82" w:author="Microsoft Office User" w:date="2021-11-26T14:47:00Z">
        <w:r w:rsidRPr="00C50A1E" w:rsidDel="008B3AC9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83" w:author="Microsoft Office User" w:date="2021-11-26T14:48:00Z">
        <w:r w:rsidR="008B3AC9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8B3AC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84" w:author="Microsoft Office User" w:date="2021-11-26T14:47:00Z">
        <w:r w:rsidRPr="00C50A1E" w:rsidDel="008B3AC9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EA9BB2" w14:textId="57230692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85" w:author="Microsoft Office User" w:date="2021-11-26T15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86" w:author="Microsoft Office User" w:date="2021-11-26T14:48:00Z">
        <w:r w:rsidR="008B3AC9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87" w:author="Microsoft Office User" w:date="2021-11-26T14:48:00Z">
        <w:r w:rsidRPr="00C50A1E" w:rsidDel="008B3AC9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proofErr w:type="spellStart"/>
      <w:ins w:id="88" w:author="Microsoft Office User" w:date="2021-11-26T14:48:00Z">
        <w:r w:rsidR="008B3AC9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8B3AC9">
          <w:rPr>
            <w:rFonts w:ascii="Times New Roman" w:eastAsia="Times New Roman" w:hAnsi="Times New Roman" w:cs="Times New Roman"/>
            <w:sz w:val="24"/>
            <w:szCs w:val="24"/>
          </w:rPr>
          <w:t>, yang</w:t>
        </w:r>
      </w:ins>
      <w:del w:id="89" w:author="Microsoft Office User" w:date="2021-11-26T14:48:00Z">
        <w:r w:rsidRPr="00C50A1E" w:rsidDel="008B3AC9">
          <w:rPr>
            <w:rFonts w:ascii="Times New Roman" w:eastAsia="Times New Roman" w:hAnsi="Times New Roman" w:cs="Times New Roman"/>
            <w:sz w:val="24"/>
            <w:szCs w:val="24"/>
          </w:rPr>
          <w:delText>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90" w:author="Microsoft Office User" w:date="2021-11-26T14:49:00Z">
        <w:r w:rsidR="008B3AC9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  <w:proofErr w:type="spellEnd"/>
        <w:r w:rsidR="008B3A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91" w:author="Microsoft Office User" w:date="2021-11-26T14:49:00Z">
        <w:r w:rsidR="008B3AC9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proofErr w:type="spellStart"/>
      <w:ins w:id="92" w:author="Microsoft Office User" w:date="2021-11-26T14:50:00Z">
        <w:r w:rsidR="008B3AC9">
          <w:rPr>
            <w:rFonts w:ascii="Times New Roman" w:eastAsia="Times New Roman" w:hAnsi="Times New Roman" w:cs="Times New Roman"/>
            <w:sz w:val="24"/>
            <w:szCs w:val="24"/>
          </w:rPr>
          <w:t>belakangan</w:t>
        </w:r>
        <w:proofErr w:type="spellEnd"/>
        <w:r w:rsidR="008B3AC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3" w:author="Microsoft Office User" w:date="2021-11-26T14:49:00Z">
        <w:r w:rsidRPr="00C50A1E" w:rsidDel="008B3AC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="008B3AC9" w:rsidRPr="00C50A1E" w:rsidDel="008B3AC9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  <w:r w:rsidRPr="00C50A1E" w:rsidDel="008B3AC9">
          <w:rPr>
            <w:rFonts w:ascii="Times New Roman" w:eastAsia="Times New Roman" w:hAnsi="Times New Roman" w:cs="Times New Roman"/>
            <w:sz w:val="24"/>
            <w:szCs w:val="24"/>
          </w:rPr>
          <w:delText>elakangan?</w:delText>
        </w:r>
      </w:del>
    </w:p>
    <w:p w14:paraId="6163CB2A" w14:textId="1C03AD6B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94" w:author="Microsoft Office User" w:date="2021-11-26T15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5" w:author="Microsoft Office User" w:date="2021-11-26T14:50:00Z">
        <w:r w:rsidRPr="00C50A1E" w:rsidDel="008B3AC9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96" w:author="Microsoft Office User" w:date="2021-11-26T15:07:00Z">
        <w:r w:rsidR="005F23E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7" w:author="Microsoft Office User" w:date="2021-11-26T15:07:00Z">
        <w:r w:rsidRPr="00C50A1E" w:rsidDel="005F23E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8" w:author="Microsoft Office User" w:date="2021-11-26T14:50:00Z">
        <w:r w:rsidR="008B3AC9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99" w:author="Microsoft Office User" w:date="2021-11-26T14:50:00Z">
        <w:r w:rsidRPr="00C50A1E" w:rsidDel="008B3AC9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100" w:author="Microsoft Office User" w:date="2021-11-26T14:50:00Z">
        <w:r w:rsidRPr="00C50A1E" w:rsidDel="008B3AC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4C75F062" w14:textId="3B7E2D8C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101" w:author="Microsoft Office User" w:date="2021-11-26T15:0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2" w:author="Microsoft Office User" w:date="2021-11-26T14:51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>utama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</w:ins>
      <w:proofErr w:type="spellEnd"/>
      <w:del w:id="103" w:author="Microsoft Office User" w:date="2021-11-26T14:51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ins w:id="104" w:author="Microsoft Office User" w:date="2021-11-26T14:51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05" w:author="Microsoft Office User" w:date="2021-11-26T14:51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naiknya. </w:delText>
        </w:r>
      </w:del>
      <w:del w:id="106" w:author="Microsoft Office User" w:date="2021-11-26T14:52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>Apalagi</w:delText>
        </w:r>
      </w:del>
      <w:proofErr w:type="spellStart"/>
      <w:ins w:id="107" w:author="Microsoft Office User" w:date="2021-11-26T14:52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>Terlebih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8" w:author="Microsoft Office User" w:date="2021-11-26T14:52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109" w:author="Microsoft Office User" w:date="2021-11-26T14:52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10" w:author="Microsoft Office User" w:date="2021-11-26T14:52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del w:id="111" w:author="Microsoft Office User" w:date="2021-11-26T14:52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 hanya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112" w:author="Microsoft Office User" w:date="2021-11-26T14:52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113" w:author="Microsoft Office User" w:date="2021-11-26T14:52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37DEF">
        <w:rPr>
          <w:rFonts w:ascii="Times New Roman" w:eastAsia="Times New Roman" w:hAnsi="Times New Roman" w:cs="Times New Roman"/>
          <w:i/>
          <w:iCs/>
          <w:sz w:val="24"/>
          <w:szCs w:val="24"/>
          <w:rPrChange w:id="114" w:author="Microsoft Office User" w:date="2021-11-26T14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93CF8B" w14:textId="283D06EC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115" w:author="Microsoft Office User" w:date="2021-11-26T15:0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116" w:author="Microsoft Office User" w:date="2021-11-26T14:53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oleh </w:t>
        </w:r>
        <w:proofErr w:type="spellStart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17" w:author="Microsoft Office User" w:date="2021-11-26T14:53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8" w:author="Microsoft Office User" w:date="2021-11-26T14:53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119" w:author="Microsoft Office User" w:date="2021-11-26T14:53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20" w:author="Microsoft Office User" w:date="2021-11-26T14:53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88DEF93" w14:textId="112B0F2C" w:rsidR="00927764" w:rsidRPr="00C50A1E" w:rsidRDefault="00927764" w:rsidP="00706A24">
      <w:pPr>
        <w:shd w:val="clear" w:color="auto" w:fill="F5F5F5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pPrChange w:id="121" w:author="Microsoft Office User" w:date="2021-11-26T15:0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22" w:author="Microsoft Office User" w:date="2021-11-26T14:54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3" w:author="Microsoft Office User" w:date="2021-11-26T14:54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2C9958" w14:textId="08234395" w:rsidR="00927764" w:rsidRDefault="00927764" w:rsidP="00706A24">
      <w:pPr>
        <w:shd w:val="clear" w:color="auto" w:fill="F5F5F5"/>
        <w:spacing w:line="276" w:lineRule="auto"/>
        <w:rPr>
          <w:ins w:id="124" w:author="Microsoft Office User" w:date="2021-11-26T14:46:00Z"/>
          <w:rFonts w:ascii="Times New Roman" w:eastAsia="Times New Roman" w:hAnsi="Times New Roman" w:cs="Times New Roman"/>
          <w:sz w:val="24"/>
          <w:szCs w:val="24"/>
        </w:rPr>
        <w:pPrChange w:id="125" w:author="Microsoft Office User" w:date="2021-11-26T15:04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ins w:id="126" w:author="Microsoft Office User" w:date="2021-11-26T14:54:00Z">
        <w:r w:rsidR="00E37DEF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spellEnd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37DEF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27" w:author="Microsoft Office User" w:date="2021-11-26T14:54:00Z">
        <w:r w:rsidRPr="00C50A1E" w:rsidDel="00E37DEF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FDB63C1" w14:textId="77777777" w:rsidR="008B3AC9" w:rsidRPr="00C50A1E" w:rsidRDefault="008B3AC9" w:rsidP="008B3AC9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  <w:pPrChange w:id="128" w:author="Microsoft Office User" w:date="2021-11-26T14:46:00Z">
          <w:pPr>
            <w:shd w:val="clear" w:color="auto" w:fill="F5F5F5"/>
            <w:spacing w:after="375"/>
          </w:pPr>
        </w:pPrChange>
      </w:pPr>
    </w:p>
    <w:p w14:paraId="22038EA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D8358CD" w14:textId="77777777" w:rsidR="00927764" w:rsidRPr="00C50A1E" w:rsidRDefault="00927764" w:rsidP="00927764"/>
    <w:p w14:paraId="32F2B805" w14:textId="77777777" w:rsidR="00927764" w:rsidRPr="005A045A" w:rsidRDefault="00927764" w:rsidP="00927764">
      <w:pPr>
        <w:rPr>
          <w:i/>
        </w:rPr>
      </w:pPr>
    </w:p>
    <w:p w14:paraId="248A61E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</w:t>
        </w:r>
        <w:r w:rsidRPr="005A045A">
          <w:rPr>
            <w:rStyle w:val="Hyperlink"/>
            <w:rFonts w:ascii="Cambria" w:hAnsi="Cambria"/>
            <w:i/>
            <w:sz w:val="18"/>
            <w:szCs w:val="18"/>
          </w:rPr>
          <w:t>s</w:t>
        </w:r>
        <w:r w:rsidRPr="005A045A">
          <w:rPr>
            <w:rStyle w:val="Hyperlink"/>
            <w:rFonts w:ascii="Cambria" w:hAnsi="Cambria"/>
            <w:i/>
            <w:sz w:val="18"/>
            <w:szCs w:val="18"/>
          </w:rPr>
          <w:t>://www.kompasiana.com/listhiahr/5e11e59a097f367b4a413222/hujan-turun-berat-badan-naik?page=all#section1</w:t>
        </w:r>
      </w:hyperlink>
    </w:p>
    <w:p w14:paraId="6BDB66D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3D54" w14:textId="77777777" w:rsidR="00B75D3C" w:rsidRDefault="00B75D3C">
      <w:r>
        <w:separator/>
      </w:r>
    </w:p>
  </w:endnote>
  <w:endnote w:type="continuationSeparator" w:id="0">
    <w:p w14:paraId="6B521319" w14:textId="77777777" w:rsidR="00B75D3C" w:rsidRDefault="00B7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8D7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3FBEC89" w14:textId="77777777" w:rsidR="00941E77" w:rsidRDefault="00B75D3C">
    <w:pPr>
      <w:pStyle w:val="Footer"/>
    </w:pPr>
  </w:p>
  <w:p w14:paraId="02AE1E5D" w14:textId="77777777" w:rsidR="00941E77" w:rsidRDefault="00B75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CF2E8" w14:textId="77777777" w:rsidR="00B75D3C" w:rsidRDefault="00B75D3C">
      <w:r>
        <w:separator/>
      </w:r>
    </w:p>
  </w:footnote>
  <w:footnote w:type="continuationSeparator" w:id="0">
    <w:p w14:paraId="5E77B13D" w14:textId="77777777" w:rsidR="00B75D3C" w:rsidRDefault="00B75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47A00"/>
    <w:rsid w:val="001F47CF"/>
    <w:rsid w:val="0042167F"/>
    <w:rsid w:val="005F23ED"/>
    <w:rsid w:val="00706A24"/>
    <w:rsid w:val="008B3AC9"/>
    <w:rsid w:val="00924DF5"/>
    <w:rsid w:val="00927764"/>
    <w:rsid w:val="00B75D3C"/>
    <w:rsid w:val="00E3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211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47A00"/>
  </w:style>
  <w:style w:type="character" w:styleId="FollowedHyperlink">
    <w:name w:val="FollowedHyperlink"/>
    <w:basedOn w:val="DefaultParagraphFont"/>
    <w:uiPriority w:val="99"/>
    <w:semiHidden/>
    <w:unhideWhenUsed/>
    <w:rsid w:val="00706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2020-07-24T23:46:00Z</dcterms:created>
  <dcterms:modified xsi:type="dcterms:W3CDTF">2021-11-26T08:07:00Z</dcterms:modified>
</cp:coreProperties>
</file>