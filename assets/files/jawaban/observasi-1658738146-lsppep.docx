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0" w:author="LENOVO" w:date="2022-07-25T15:00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4641D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1" w:author="LENOVO" w:date="2022-07-25T15:00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LENOVO" w:date="2022-07-25T15:00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3" w:author="LENOVO" w:date="2022-07-25T15:01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4" w:author="LENOVO" w:date="2022-07-25T15:01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641D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5" w:author="LENOVO" w:date="2022-07-25T15:01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LENOVO" w:date="2022-07-25T15:01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LENOVO" w:date="2022-07-25T15:02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LENOVO" w:date="2022-07-25T15:02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ins w:id="9" w:author="LENOVO" w:date="2022-07-25T15:02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4641D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0" w:author="LENOVO" w:date="2022-07-25T15:02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" w:author="LENOVO" w:date="2022-07-25T15:02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LENOVO" w:date="2022-07-25T15:02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proofErr w:type="spellStart"/>
            <w:ins w:id="13" w:author="LENOVO" w:date="2022-07-25T15:02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r w:rsidR="004641D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LENOVO" w:date="2022-07-25T15:02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641D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LENOVO" w:date="2022-07-25T15:03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del w:id="16" w:author="LENOVO" w:date="2022-07-25T15:03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 dari terciptanya pendidikan 4.0 ini</w:delText>
              </w:r>
            </w:del>
            <w:ins w:id="17" w:author="LENOVO" w:date="2022-07-25T15:03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8" w:author="LENOVO" w:date="2022-07-25T15:05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9" w:author="LENOVO" w:date="2022-07-25T15:03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LENOVO" w:date="2022-07-25T15:03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1" w:author="LENOVO" w:date="2022-07-25T15:03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22" w:author="LENOVO" w:date="2022-07-25T15:03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3" w:author="LENOVO" w:date="2022-07-25T15:03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4" w:author="LENOVO" w:date="2022-07-25T15:04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LENOVO" w:date="2022-07-25T15:04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26" w:author="LENOVO" w:date="2022-07-25T15:04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27" w:author="LENOVO" w:date="2022-07-25T15:04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LENOVO" w:date="2022-07-25T15:04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29" w:author="LENOVO" w:date="2022-07-25T15:04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ins w:id="30" w:author="LENOVO" w:date="2022-07-25T15:04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1" w:author="LENOVO" w:date="2022-07-25T15:04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2" w:author="LENOVO" w:date="2022-07-25T15:05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3" w:author="LENOVO" w:date="2022-07-25T15:05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4" w:author="LENOVO" w:date="2022-07-25T15:05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LENOVO" w:date="2022-07-25T15:05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4641D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6" w:author="LENOVO" w:date="2022-07-25T15:06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ins w:id="37" w:author="LENOVO" w:date="2022-07-25T15:11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8" w:author="LENOVO" w:date="2022-07-25T15:06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4641D2" w:rsidRDefault="00125355" w:rsidP="004641D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9" w:author="LENOVO" w:date="2022-07-25T15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40" w:author="LENOVO" w:date="2022-07-25T15:05:00Z">
              <w:r w:rsidRPr="004641D2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1" w:author="LENOVO" w:date="2022-07-25T15:11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bookmarkStart w:id="42" w:name="_GoBack"/>
            <w:bookmarkEnd w:id="42"/>
            <w:del w:id="43" w:author="LENOVO" w:date="2022-07-25T15:11:00Z">
              <w:r w:rsidRPr="004641D2" w:rsidDel="0006149A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4641D2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4" w:author="LENOVO" w:date="2022-07-25T15:05:00Z">
              <w:r w:rsidRPr="004641D2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641D2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41D2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4641D2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5" w:author="LENOVO" w:date="2022-07-25T15:06:00Z">
              <w:r w:rsidR="004641D2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6" w:author="LENOVO" w:date="2022-07-25T15:06:00Z">
              <w:r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4641D2" w:rsidP="004641D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7" w:author="LENOVO" w:date="2022-07-25T15:07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8" w:author="LENOVO" w:date="2022-07-25T15:07:00Z">
              <w:r w:rsidR="00125355"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49" w:author="LENOVO" w:date="2022-07-25T15:07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LENOVO" w:date="2022-07-25T15:07:00Z">
              <w:r w:rsidR="00125355" w:rsidRPr="00EC6F38" w:rsidDel="004641D2">
                <w:rPr>
                  <w:rFonts w:ascii="Times New Roman" w:eastAsia="Times New Roman" w:hAnsi="Times New Roman" w:cs="Times New Roman"/>
                  <w:szCs w:val="24"/>
                </w:rPr>
                <w:delText xml:space="preserve">guru </w:delText>
              </w:r>
            </w:del>
            <w:proofErr w:type="spellStart"/>
            <w:proofErr w:type="gramStart"/>
            <w:ins w:id="51" w:author="LENOVO" w:date="2022-07-25T15:07:00Z">
              <w:r>
                <w:rPr>
                  <w:rFonts w:ascii="Times New Roman" w:eastAsia="Times New Roman" w:hAnsi="Times New Roman" w:cs="Times New Roman"/>
                  <w:szCs w:val="24"/>
                </w:rPr>
                <w:t>ia</w:t>
              </w:r>
              <w:proofErr w:type="spellEnd"/>
              <w:proofErr w:type="gram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52" w:author="LENOVO" w:date="2022-07-25T15:07:00Z">
              <w:r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53" w:author="LENOVO" w:date="2022-07-25T15:08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06149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54" w:author="LENOVO" w:date="2022-07-25T15:08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55" w:author="LENOVO" w:date="2022-07-25T15:08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6" w:author="LENOVO" w:date="2022-07-25T15:08:00Z">
              <w:r w:rsidRPr="00EC6F38" w:rsidDel="0006149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7" w:author="LENOVO" w:date="2022-07-25T15:08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8" w:author="LENOVO" w:date="2022-07-25T15:08:00Z">
              <w:r w:rsidRPr="00EC6F38" w:rsidDel="0006149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9" w:author="LENOVO" w:date="2022-07-25T15:08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kedua</w:t>
              </w:r>
              <w:proofErr w:type="spellEnd"/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del w:id="60" w:author="LENOVO" w:date="2022-07-25T15:08:00Z">
              <w:r w:rsidRPr="00EC6F38" w:rsidDel="0006149A">
                <w:rPr>
                  <w:rFonts w:ascii="Times New Roman" w:eastAsia="Times New Roman" w:hAnsi="Times New Roman" w:cs="Times New Roman"/>
                  <w:szCs w:val="24"/>
                </w:rPr>
                <w:delText>mengamati dan memahami</w:delText>
              </w:r>
            </w:del>
            <w:proofErr w:type="spellStart"/>
            <w:ins w:id="61" w:author="LENOVO" w:date="2022-07-25T15:08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2" w:author="LENOVO" w:date="2022-07-25T15:09:00Z">
              <w:r w:rsidRPr="00EC6F38" w:rsidDel="000614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63" w:author="LENOVO" w:date="2022-07-25T15:09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4" w:author="LENOVO" w:date="2022-07-25T15:09:00Z">
              <w:r w:rsidRPr="00EC6F38" w:rsidDel="0006149A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6149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LENOVO" w:date="2022-07-25T15:10:00Z">
              <w:r w:rsidRPr="00EC6F38" w:rsidDel="0006149A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6" w:author="LENOVO" w:date="2022-07-25T15:10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67" w:author="LENOVO" w:date="2022-07-25T15:11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8" w:author="LENOVO" w:date="2022-07-25T15:11:00Z">
              <w:r w:rsidRPr="00EC6F38" w:rsidDel="0006149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9" w:author="LENOVO" w:date="2022-07-25T15:11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70" w:author="LENOVO" w:date="2022-07-25T15:11:00Z">
              <w:r w:rsidRPr="00EC6F38" w:rsidDel="0006149A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1" w:author="LENOVO" w:date="2022-07-25T15:11:00Z">
              <w:r w:rsidR="0006149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6149A"/>
    <w:rsid w:val="0012251A"/>
    <w:rsid w:val="00125355"/>
    <w:rsid w:val="001D038C"/>
    <w:rsid w:val="00240407"/>
    <w:rsid w:val="0042167F"/>
    <w:rsid w:val="004641D2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2022-07-25T08:12:00Z</dcterms:created>
  <dcterms:modified xsi:type="dcterms:W3CDTF">2022-07-25T08:12:00Z</dcterms:modified>
</cp:coreProperties>
</file>