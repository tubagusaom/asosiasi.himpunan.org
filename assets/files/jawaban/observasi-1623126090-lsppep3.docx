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EBE9E6" w14:textId="77777777" w:rsidR="00F12D2E" w:rsidRPr="0094076B" w:rsidRDefault="00F12D2E" w:rsidP="00F12D2E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1178FBF1" w14:textId="77777777" w:rsidR="00F12D2E" w:rsidRDefault="00F12D2E" w:rsidP="00F12D2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696608CA" w14:textId="77777777" w:rsidR="00F12D2E" w:rsidRDefault="00F12D2E" w:rsidP="00F12D2E">
      <w:pPr>
        <w:jc w:val="center"/>
        <w:rPr>
          <w:rFonts w:ascii="Cambria" w:hAnsi="Cambria" w:cs="Cambria"/>
          <w:sz w:val="23"/>
          <w:szCs w:val="23"/>
        </w:rPr>
      </w:pPr>
    </w:p>
    <w:p w14:paraId="0A6C2F16" w14:textId="77777777" w:rsidR="004300A4" w:rsidRPr="0094076B" w:rsidRDefault="004300A4" w:rsidP="004300A4">
      <w:pPr>
        <w:pStyle w:val="Default"/>
        <w:numPr>
          <w:ilvl w:val="0"/>
          <w:numId w:val="2"/>
        </w:numPr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Tuliskan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bentuk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baku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yang Anda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ketahui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dari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bentuk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>nonbaku</w:t>
      </w:r>
      <w:proofErr w:type="spellEnd"/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berikut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ini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. </w:t>
      </w:r>
    </w:p>
    <w:p w14:paraId="73572293" w14:textId="77777777"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0D65B75" w14:textId="77777777"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  <w:sectPr w:rsidR="004300A4" w:rsidSect="0012251A">
          <w:footerReference w:type="default" r:id="rId7"/>
          <w:pgSz w:w="11907" w:h="16840" w:code="9"/>
          <w:pgMar w:top="1440" w:right="1440" w:bottom="1440" w:left="1440" w:header="720" w:footer="720" w:gutter="0"/>
          <w:cols w:space="720"/>
          <w:docGrid w:linePitch="360"/>
        </w:sectPr>
      </w:pPr>
    </w:p>
    <w:p w14:paraId="6A7F93A8" w14:textId="31E5B0C5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Agamis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del w:id="0" w:author="Sherly kurnia sari" w:date="2021-06-08T11:06:00Z">
        <w:r w:rsidDel="00F11621">
          <w:rPr>
            <w:rFonts w:ascii="Cambria" w:hAnsi="Cambria" w:cs="Cambria"/>
            <w:color w:val="auto"/>
            <w:sz w:val="23"/>
            <w:szCs w:val="23"/>
          </w:rPr>
          <w:delText>____</w:delText>
        </w:r>
      </w:del>
      <w:proofErr w:type="spellStart"/>
      <w:r w:rsidR="00F11621">
        <w:rPr>
          <w:rFonts w:ascii="Cambria" w:hAnsi="Cambria" w:cs="Cambria"/>
          <w:color w:val="auto"/>
          <w:sz w:val="23"/>
          <w:szCs w:val="23"/>
        </w:rPr>
        <w:t>Agamais</w:t>
      </w:r>
      <w:proofErr w:type="spellEnd"/>
      <w:del w:id="1" w:author="Sherly kurnia sari" w:date="2021-06-08T11:06:00Z">
        <w:r w:rsidDel="00F11621">
          <w:rPr>
            <w:rFonts w:ascii="Cambria" w:hAnsi="Cambria" w:cs="Cambria"/>
            <w:color w:val="auto"/>
            <w:sz w:val="23"/>
            <w:szCs w:val="23"/>
          </w:rPr>
          <w:delText>_____________________</w:delText>
        </w:r>
        <w:r w:rsidRPr="00C50A1E" w:rsidDel="00F11621">
          <w:rPr>
            <w:rFonts w:ascii="Cambria" w:hAnsi="Cambria" w:cs="Cambria"/>
            <w:color w:val="auto"/>
            <w:sz w:val="23"/>
            <w:szCs w:val="23"/>
          </w:rPr>
          <w:delText>__</w:delText>
        </w:r>
      </w:del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3B50937C" w14:textId="1C00608E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Akte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→</w:t>
      </w:r>
      <w:r>
        <w:rPr>
          <w:rFonts w:ascii="Cambria" w:hAnsi="Cambria" w:cs="Cambria"/>
          <w:color w:val="auto"/>
          <w:sz w:val="23"/>
          <w:szCs w:val="23"/>
        </w:rPr>
        <w:t xml:space="preserve"> </w:t>
      </w:r>
      <w:del w:id="2" w:author="Sherly kurnia sari" w:date="2021-06-08T11:06:00Z">
        <w:r w:rsidDel="00F11621">
          <w:rPr>
            <w:rFonts w:ascii="Cambria" w:hAnsi="Cambria" w:cs="Cambria"/>
            <w:color w:val="auto"/>
            <w:sz w:val="23"/>
            <w:szCs w:val="23"/>
          </w:rPr>
          <w:delText>___</w:delText>
        </w:r>
      </w:del>
      <w:proofErr w:type="spellStart"/>
      <w:r w:rsidR="00F11621">
        <w:rPr>
          <w:rFonts w:ascii="Cambria" w:hAnsi="Cambria" w:cs="Cambria"/>
          <w:color w:val="auto"/>
          <w:sz w:val="23"/>
          <w:szCs w:val="23"/>
        </w:rPr>
        <w:t>akta</w:t>
      </w:r>
      <w:proofErr w:type="spellEnd"/>
      <w:del w:id="3" w:author="Sherly kurnia sari" w:date="2021-06-08T11:06:00Z">
        <w:r w:rsidDel="00F11621">
          <w:rPr>
            <w:rFonts w:ascii="Cambria" w:hAnsi="Cambria" w:cs="Cambria"/>
            <w:color w:val="auto"/>
            <w:sz w:val="23"/>
            <w:szCs w:val="23"/>
          </w:rPr>
          <w:delText>________________</w:delText>
        </w:r>
        <w:r w:rsidRPr="00C50A1E" w:rsidDel="00F11621">
          <w:rPr>
            <w:rFonts w:ascii="Cambria" w:hAnsi="Cambria" w:cs="Cambria"/>
            <w:color w:val="auto"/>
            <w:sz w:val="23"/>
            <w:szCs w:val="23"/>
          </w:rPr>
          <w:delText>____</w:delText>
        </w:r>
        <w:r w:rsidDel="00F11621">
          <w:rPr>
            <w:rFonts w:ascii="Cambria" w:hAnsi="Cambria" w:cs="Cambria"/>
            <w:color w:val="auto"/>
            <w:sz w:val="23"/>
            <w:szCs w:val="23"/>
          </w:rPr>
          <w:delText>_____</w:delText>
        </w:r>
        <w:r w:rsidRPr="00C50A1E" w:rsidDel="00F11621">
          <w:rPr>
            <w:rFonts w:ascii="Cambria" w:hAnsi="Cambria" w:cs="Cambria"/>
            <w:color w:val="auto"/>
            <w:sz w:val="23"/>
            <w:szCs w:val="23"/>
          </w:rPr>
          <w:delText>___</w:delText>
        </w:r>
      </w:del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1D36D4C4" w14:textId="5B70EDDC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Aktifitas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del w:id="4" w:author="Sherly kurnia sari" w:date="2021-06-08T11:06:00Z">
        <w:r w:rsidDel="00F11621">
          <w:rPr>
            <w:rFonts w:ascii="Cambria" w:hAnsi="Cambria" w:cs="Cambria"/>
            <w:color w:val="auto"/>
            <w:sz w:val="23"/>
            <w:szCs w:val="23"/>
          </w:rPr>
          <w:delText>_____</w:delText>
        </w:r>
      </w:del>
      <w:proofErr w:type="spellStart"/>
      <w:r w:rsidR="00F11621">
        <w:rPr>
          <w:rFonts w:ascii="Cambria" w:hAnsi="Cambria" w:cs="Cambria"/>
          <w:color w:val="auto"/>
          <w:sz w:val="23"/>
          <w:szCs w:val="23"/>
        </w:rPr>
        <w:t>Aktivitas</w:t>
      </w:r>
      <w:proofErr w:type="spellEnd"/>
      <w:del w:id="5" w:author="Sherly kurnia sari" w:date="2021-06-08T11:06:00Z">
        <w:r w:rsidDel="00F11621">
          <w:rPr>
            <w:rFonts w:ascii="Cambria" w:hAnsi="Cambria" w:cs="Cambria"/>
            <w:color w:val="auto"/>
            <w:sz w:val="23"/>
            <w:szCs w:val="23"/>
          </w:rPr>
          <w:delText>__________________</w:delText>
        </w:r>
        <w:r w:rsidRPr="00C50A1E" w:rsidDel="00F11621">
          <w:rPr>
            <w:rFonts w:ascii="Cambria" w:hAnsi="Cambria" w:cs="Cambria"/>
            <w:color w:val="auto"/>
            <w:sz w:val="23"/>
            <w:szCs w:val="23"/>
          </w:rPr>
          <w:delText>___</w:delText>
        </w:r>
      </w:del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5B8D1913" w14:textId="4A2F5632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Amandemen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del w:id="6" w:author="Sherly kurnia sari" w:date="2021-06-08T11:06:00Z">
        <w:r w:rsidDel="00F11621">
          <w:rPr>
            <w:rFonts w:ascii="Cambria" w:hAnsi="Cambria" w:cs="Cambria"/>
            <w:color w:val="auto"/>
            <w:sz w:val="23"/>
            <w:szCs w:val="23"/>
          </w:rPr>
          <w:delText>_____</w:delText>
        </w:r>
      </w:del>
      <w:proofErr w:type="spellStart"/>
      <w:r w:rsidR="00F11621">
        <w:rPr>
          <w:rFonts w:ascii="Cambria" w:hAnsi="Cambria" w:cs="Cambria"/>
          <w:color w:val="auto"/>
          <w:sz w:val="23"/>
          <w:szCs w:val="23"/>
        </w:rPr>
        <w:t>Amendemen</w:t>
      </w:r>
      <w:proofErr w:type="spellEnd"/>
      <w:del w:id="7" w:author="Sherly kurnia sari" w:date="2021-06-08T11:07:00Z">
        <w:r w:rsidDel="00F11621">
          <w:rPr>
            <w:rFonts w:ascii="Cambria" w:hAnsi="Cambria" w:cs="Cambria"/>
            <w:color w:val="auto"/>
            <w:sz w:val="23"/>
            <w:szCs w:val="23"/>
          </w:rPr>
          <w:delText>________________</w:delText>
        </w:r>
      </w:del>
    </w:p>
    <w:p w14:paraId="4F07DEBE" w14:textId="7DC3845A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>Azas →</w:t>
      </w:r>
      <w:proofErr w:type="spellStart"/>
      <w:del w:id="8" w:author="Sherly kurnia sari" w:date="2021-06-08T11:06:00Z">
        <w:r w:rsidRPr="00C50A1E" w:rsidDel="00F11621">
          <w:rPr>
            <w:rFonts w:ascii="Cambria" w:hAnsi="Cambria" w:cs="Cambria"/>
            <w:color w:val="auto"/>
            <w:sz w:val="23"/>
            <w:szCs w:val="23"/>
          </w:rPr>
          <w:delText xml:space="preserve"> ______________</w:delText>
        </w:r>
      </w:del>
      <w:r w:rsidR="00F11621">
        <w:rPr>
          <w:rFonts w:ascii="Cambria" w:hAnsi="Cambria" w:cs="Cambria"/>
          <w:color w:val="auto"/>
          <w:sz w:val="23"/>
          <w:szCs w:val="23"/>
        </w:rPr>
        <w:t>Asas</w:t>
      </w:r>
      <w:proofErr w:type="spellEnd"/>
      <w:del w:id="9" w:author="Sherly kurnia sari" w:date="2021-06-08T11:06:00Z">
        <w:r w:rsidRPr="00C50A1E" w:rsidDel="00F11621">
          <w:rPr>
            <w:rFonts w:ascii="Cambria" w:hAnsi="Cambria" w:cs="Cambria"/>
            <w:color w:val="auto"/>
            <w:sz w:val="23"/>
            <w:szCs w:val="23"/>
          </w:rPr>
          <w:delText>____________</w:delText>
        </w:r>
        <w:r w:rsidDel="00F11621">
          <w:rPr>
            <w:rFonts w:ascii="Cambria" w:hAnsi="Cambria" w:cs="Cambria"/>
            <w:color w:val="auto"/>
            <w:sz w:val="23"/>
            <w:szCs w:val="23"/>
          </w:rPr>
          <w:delText>_</w:delText>
        </w:r>
        <w:r w:rsidRPr="00C50A1E" w:rsidDel="00F11621">
          <w:rPr>
            <w:rFonts w:ascii="Cambria" w:hAnsi="Cambria" w:cs="Cambria"/>
            <w:color w:val="auto"/>
            <w:sz w:val="23"/>
            <w:szCs w:val="23"/>
          </w:rPr>
          <w:delText>____</w:delText>
        </w:r>
      </w:del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7BF90DFD" w14:textId="76AA051C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Cabe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del w:id="10" w:author="Sherly kurnia sari" w:date="2021-06-08T11:06:00Z">
        <w:r w:rsidRPr="00C50A1E" w:rsidDel="00F11621">
          <w:rPr>
            <w:rFonts w:ascii="Cambria" w:hAnsi="Cambria" w:cs="Cambria"/>
            <w:color w:val="auto"/>
            <w:sz w:val="23"/>
            <w:szCs w:val="23"/>
          </w:rPr>
          <w:delText>____________</w:delText>
        </w:r>
      </w:del>
      <w:proofErr w:type="spellStart"/>
      <w:r w:rsidR="00F11621">
        <w:rPr>
          <w:rFonts w:ascii="Cambria" w:hAnsi="Cambria" w:cs="Cambria"/>
          <w:color w:val="auto"/>
          <w:sz w:val="23"/>
          <w:szCs w:val="23"/>
        </w:rPr>
        <w:t>Cabai</w:t>
      </w:r>
      <w:proofErr w:type="spellEnd"/>
      <w:del w:id="11" w:author="Sherly kurnia sari" w:date="2021-06-08T11:06:00Z">
        <w:r w:rsidRPr="00C50A1E" w:rsidDel="00F11621">
          <w:rPr>
            <w:rFonts w:ascii="Cambria" w:hAnsi="Cambria" w:cs="Cambria"/>
            <w:color w:val="auto"/>
            <w:sz w:val="23"/>
            <w:szCs w:val="23"/>
          </w:rPr>
          <w:delText>__________________</w:delText>
        </w:r>
      </w:del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1C9AA37D" w14:textId="01462138" w:rsidR="004300A4" w:rsidDel="00F11621" w:rsidRDefault="004300A4" w:rsidP="004300A4">
      <w:pPr>
        <w:pStyle w:val="Default"/>
        <w:numPr>
          <w:ilvl w:val="0"/>
          <w:numId w:val="1"/>
        </w:numPr>
        <w:ind w:left="567" w:right="184" w:hanging="425"/>
        <w:rPr>
          <w:del w:id="12" w:author="Sherly kurnia sari" w:date="2021-06-08T11:06:00Z"/>
          <w:rFonts w:ascii="Cambria" w:hAnsi="Cambria" w:cs="Cambria"/>
          <w:color w:val="auto"/>
          <w:sz w:val="23"/>
          <w:szCs w:val="23"/>
        </w:rPr>
        <w:pPrChange w:id="13" w:author="Sherly kurnia sari" w:date="2021-06-08T11:06:00Z">
          <w:pPr>
            <w:pStyle w:val="Default"/>
            <w:numPr>
              <w:numId w:val="1"/>
            </w:numPr>
            <w:ind w:left="567" w:right="184" w:hanging="425"/>
          </w:pPr>
        </w:pPrChange>
      </w:pPr>
      <w:r w:rsidRPr="00F11621">
        <w:rPr>
          <w:rFonts w:ascii="Cambria" w:hAnsi="Cambria" w:cs="Cambria"/>
          <w:color w:val="auto"/>
          <w:sz w:val="23"/>
          <w:szCs w:val="23"/>
        </w:rPr>
        <w:t xml:space="preserve">Capek </w:t>
      </w:r>
      <w:r w:rsidRPr="00F11621">
        <w:rPr>
          <w:rFonts w:ascii="Times New Roman" w:hAnsi="Times New Roman" w:cs="Times New Roman"/>
          <w:color w:val="auto"/>
          <w:sz w:val="23"/>
          <w:szCs w:val="23"/>
          <w:rPrChange w:id="14" w:author="Sherly kurnia sari" w:date="2021-06-08T11:06:00Z">
            <w:rPr>
              <w:rFonts w:ascii="Times New Roman" w:hAnsi="Times New Roman" w:cs="Times New Roman"/>
              <w:color w:val="auto"/>
              <w:sz w:val="23"/>
              <w:szCs w:val="23"/>
            </w:rPr>
          </w:rPrChange>
        </w:rPr>
        <w:t xml:space="preserve">→ </w:t>
      </w:r>
      <w:del w:id="15" w:author="Sherly kurnia sari" w:date="2021-06-08T11:06:00Z">
        <w:r w:rsidRPr="00F11621" w:rsidDel="00F11621">
          <w:rPr>
            <w:rFonts w:ascii="Cambria" w:hAnsi="Cambria" w:cs="Cambria"/>
            <w:color w:val="auto"/>
            <w:sz w:val="23"/>
            <w:szCs w:val="23"/>
            <w:rPrChange w:id="16" w:author="Sherly kurnia sari" w:date="2021-06-08T11:06:00Z">
              <w:rPr>
                <w:rFonts w:ascii="Cambria" w:hAnsi="Cambria" w:cs="Cambria"/>
                <w:color w:val="auto"/>
                <w:sz w:val="23"/>
                <w:szCs w:val="23"/>
              </w:rPr>
            </w:rPrChange>
          </w:rPr>
          <w:delText>______</w:delText>
        </w:r>
      </w:del>
      <w:proofErr w:type="spellStart"/>
      <w:r w:rsidR="00F11621" w:rsidRPr="00F11621">
        <w:rPr>
          <w:rFonts w:ascii="Cambria" w:hAnsi="Cambria" w:cs="Cambria"/>
          <w:color w:val="auto"/>
          <w:sz w:val="23"/>
          <w:szCs w:val="23"/>
          <w:rPrChange w:id="17" w:author="Sherly kurnia sari" w:date="2021-06-08T11:06:00Z">
            <w:rPr>
              <w:rFonts w:ascii="Cambria" w:hAnsi="Cambria" w:cs="Cambria"/>
              <w:color w:val="auto"/>
              <w:sz w:val="23"/>
              <w:szCs w:val="23"/>
            </w:rPr>
          </w:rPrChange>
        </w:rPr>
        <w:t>Capai</w:t>
      </w:r>
      <w:proofErr w:type="spellEnd"/>
      <w:del w:id="18" w:author="Sherly kurnia sari" w:date="2021-06-08T11:06:00Z">
        <w:r w:rsidDel="00F11621">
          <w:rPr>
            <w:rFonts w:ascii="Cambria" w:hAnsi="Cambria" w:cs="Cambria"/>
            <w:color w:val="auto"/>
            <w:sz w:val="23"/>
            <w:szCs w:val="23"/>
          </w:rPr>
          <w:delText>________________</w:delText>
        </w:r>
        <w:r w:rsidRPr="00C50A1E" w:rsidDel="00F11621">
          <w:rPr>
            <w:rFonts w:ascii="Cambria" w:hAnsi="Cambria" w:cs="Cambria"/>
            <w:color w:val="auto"/>
            <w:sz w:val="23"/>
            <w:szCs w:val="23"/>
          </w:rPr>
          <w:delText xml:space="preserve">______ </w:delText>
        </w:r>
      </w:del>
    </w:p>
    <w:p w14:paraId="737EC08F" w14:textId="77777777" w:rsidR="004300A4" w:rsidRPr="00F11621" w:rsidRDefault="004300A4" w:rsidP="004300A4">
      <w:pPr>
        <w:pStyle w:val="Default"/>
        <w:numPr>
          <w:ilvl w:val="0"/>
          <w:numId w:val="1"/>
        </w:numPr>
        <w:ind w:left="567" w:right="184" w:hanging="425"/>
        <w:rPr>
          <w:color w:val="auto"/>
          <w:rPrChange w:id="19" w:author="Sherly kurnia sari" w:date="2021-06-08T11:06:00Z">
            <w:rPr>
              <w:color w:val="auto"/>
            </w:rPr>
          </w:rPrChange>
        </w:rPr>
        <w:pPrChange w:id="20" w:author="Sherly kurnia sari" w:date="2021-06-08T11:06:00Z">
          <w:pPr>
            <w:pStyle w:val="Default"/>
            <w:ind w:left="567" w:right="184" w:hanging="425"/>
          </w:pPr>
        </w:pPrChange>
      </w:pPr>
    </w:p>
    <w:p w14:paraId="60AE1918" w14:textId="390CBD99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Deviden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del w:id="21" w:author="Sherly kurnia sari" w:date="2021-06-08T11:05:00Z">
        <w:r w:rsidDel="00F11621">
          <w:rPr>
            <w:rFonts w:ascii="Cambria" w:hAnsi="Cambria" w:cs="Cambria"/>
            <w:color w:val="auto"/>
            <w:sz w:val="23"/>
            <w:szCs w:val="23"/>
          </w:rPr>
          <w:delText>_____</w:delText>
        </w:r>
      </w:del>
      <w:proofErr w:type="spellStart"/>
      <w:r w:rsidR="00F11621">
        <w:rPr>
          <w:rFonts w:ascii="Cambria" w:hAnsi="Cambria" w:cs="Cambria"/>
          <w:color w:val="auto"/>
          <w:sz w:val="23"/>
          <w:szCs w:val="23"/>
        </w:rPr>
        <w:t>Devide</w:t>
      </w:r>
      <w:ins w:id="22" w:author="Sherly kurnia sari" w:date="2021-06-08T11:05:00Z">
        <w:r w:rsidR="00F11621">
          <w:rPr>
            <w:rFonts w:ascii="Cambria" w:hAnsi="Cambria" w:cs="Cambria"/>
            <w:color w:val="auto"/>
            <w:sz w:val="23"/>
            <w:szCs w:val="23"/>
          </w:rPr>
          <w:t>n</w:t>
        </w:r>
        <w:proofErr w:type="spellEnd"/>
        <w:r w:rsidR="00F11621">
          <w:rPr>
            <w:rFonts w:ascii="Cambria" w:hAnsi="Cambria" w:cs="Cambria"/>
            <w:color w:val="auto"/>
            <w:sz w:val="23"/>
            <w:szCs w:val="23"/>
          </w:rPr>
          <w:t xml:space="preserve"> </w:t>
        </w:r>
      </w:ins>
      <w:del w:id="23" w:author="Sherly kurnia sari" w:date="2021-06-08T11:05:00Z">
        <w:r w:rsidR="00F11621" w:rsidDel="00F11621">
          <w:rPr>
            <w:rFonts w:ascii="Cambria" w:hAnsi="Cambria" w:cs="Cambria"/>
            <w:color w:val="auto"/>
            <w:sz w:val="23"/>
            <w:szCs w:val="23"/>
          </w:rPr>
          <w:delText>n</w:delText>
        </w:r>
        <w:r w:rsidDel="00F11621">
          <w:rPr>
            <w:rFonts w:ascii="Cambria" w:hAnsi="Cambria" w:cs="Cambria"/>
            <w:color w:val="auto"/>
            <w:sz w:val="23"/>
            <w:szCs w:val="23"/>
          </w:rPr>
          <w:delText>_______________</w:delText>
        </w:r>
        <w:r w:rsidRPr="00C50A1E" w:rsidDel="00F11621">
          <w:rPr>
            <w:rFonts w:ascii="Cambria" w:hAnsi="Cambria" w:cs="Cambria"/>
            <w:color w:val="auto"/>
            <w:sz w:val="23"/>
            <w:szCs w:val="23"/>
          </w:rPr>
          <w:delText>______</w:delText>
        </w:r>
      </w:del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1205A455" w14:textId="4C5094F0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Ekstrim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del w:id="24" w:author="Sherly kurnia sari" w:date="2021-06-08T11:05:00Z">
        <w:r w:rsidDel="00F11621">
          <w:rPr>
            <w:rFonts w:ascii="Cambria" w:hAnsi="Cambria" w:cs="Cambria"/>
            <w:color w:val="auto"/>
            <w:sz w:val="23"/>
            <w:szCs w:val="23"/>
          </w:rPr>
          <w:delText>______</w:delText>
        </w:r>
      </w:del>
      <w:proofErr w:type="spellStart"/>
      <w:r w:rsidR="00F11621">
        <w:rPr>
          <w:rFonts w:ascii="Cambria" w:hAnsi="Cambria" w:cs="Cambria"/>
          <w:color w:val="auto"/>
          <w:sz w:val="23"/>
          <w:szCs w:val="23"/>
        </w:rPr>
        <w:t>Ekstrem</w:t>
      </w:r>
      <w:proofErr w:type="spellEnd"/>
      <w:del w:id="25" w:author="Sherly kurnia sari" w:date="2021-06-08T11:05:00Z">
        <w:r w:rsidDel="00F11621">
          <w:rPr>
            <w:rFonts w:ascii="Cambria" w:hAnsi="Cambria" w:cs="Cambria"/>
            <w:color w:val="auto"/>
            <w:sz w:val="23"/>
            <w:szCs w:val="23"/>
          </w:rPr>
          <w:delText>___________</w:delText>
        </w:r>
        <w:r w:rsidRPr="00C50A1E" w:rsidDel="00F11621">
          <w:rPr>
            <w:rFonts w:ascii="Cambria" w:hAnsi="Cambria" w:cs="Cambria"/>
            <w:color w:val="auto"/>
            <w:sz w:val="23"/>
            <w:szCs w:val="23"/>
          </w:rPr>
          <w:delText>_________</w:delText>
        </w:r>
      </w:del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7D7E18F5" w14:textId="0FFEB7B8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Esei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del w:id="26" w:author="Sherly kurnia sari" w:date="2021-06-08T11:05:00Z">
        <w:r w:rsidRPr="00C50A1E" w:rsidDel="00F11621">
          <w:rPr>
            <w:rFonts w:ascii="Cambria" w:hAnsi="Cambria" w:cs="Cambria"/>
            <w:color w:val="auto"/>
            <w:sz w:val="23"/>
            <w:szCs w:val="23"/>
          </w:rPr>
          <w:delText>______</w:delText>
        </w:r>
      </w:del>
      <w:proofErr w:type="spellStart"/>
      <w:r w:rsidR="00F11621">
        <w:rPr>
          <w:rFonts w:ascii="Cambria" w:hAnsi="Cambria" w:cs="Cambria"/>
          <w:color w:val="auto"/>
          <w:sz w:val="23"/>
          <w:szCs w:val="23"/>
        </w:rPr>
        <w:t>Esai</w:t>
      </w:r>
      <w:proofErr w:type="spellEnd"/>
      <w:del w:id="27" w:author="Sherly kurnia sari" w:date="2021-06-08T11:05:00Z">
        <w:r w:rsidRPr="00C50A1E" w:rsidDel="00F11621">
          <w:rPr>
            <w:rFonts w:ascii="Cambria" w:hAnsi="Cambria" w:cs="Cambria"/>
            <w:color w:val="auto"/>
            <w:sz w:val="23"/>
            <w:szCs w:val="23"/>
          </w:rPr>
          <w:delText>________________________</w:delText>
        </w:r>
      </w:del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6990652A" w14:textId="7E0A198D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Glamour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del w:id="28" w:author="Sherly kurnia sari" w:date="2021-06-08T11:05:00Z">
        <w:r w:rsidDel="00F11621">
          <w:rPr>
            <w:rFonts w:ascii="Cambria" w:hAnsi="Cambria" w:cs="Cambria"/>
            <w:color w:val="auto"/>
            <w:sz w:val="23"/>
            <w:szCs w:val="23"/>
          </w:rPr>
          <w:delText>____</w:delText>
        </w:r>
      </w:del>
      <w:r w:rsidR="00F11621">
        <w:rPr>
          <w:rFonts w:ascii="Cambria" w:hAnsi="Cambria" w:cs="Cambria"/>
          <w:color w:val="auto"/>
          <w:sz w:val="23"/>
          <w:szCs w:val="23"/>
        </w:rPr>
        <w:t>Glamor</w:t>
      </w:r>
      <w:del w:id="29" w:author="Sherly kurnia sari" w:date="2021-06-08T11:04:00Z">
        <w:r w:rsidR="00F11621" w:rsidDel="00F11621">
          <w:rPr>
            <w:rFonts w:ascii="Cambria" w:hAnsi="Cambria" w:cs="Cambria"/>
            <w:color w:val="auto"/>
            <w:sz w:val="23"/>
            <w:szCs w:val="23"/>
          </w:rPr>
          <w:delText xml:space="preserve"> </w:delText>
        </w:r>
      </w:del>
      <w:del w:id="30" w:author="Sherly kurnia sari" w:date="2021-06-08T11:05:00Z">
        <w:r w:rsidDel="00F11621">
          <w:rPr>
            <w:rFonts w:ascii="Cambria" w:hAnsi="Cambria" w:cs="Cambria"/>
            <w:color w:val="auto"/>
            <w:sz w:val="23"/>
            <w:szCs w:val="23"/>
          </w:rPr>
          <w:delText>_________________</w:delText>
        </w:r>
        <w:r w:rsidRPr="00C50A1E" w:rsidDel="00F11621">
          <w:rPr>
            <w:rFonts w:ascii="Cambria" w:hAnsi="Cambria" w:cs="Cambria"/>
            <w:color w:val="auto"/>
            <w:sz w:val="23"/>
            <w:szCs w:val="23"/>
          </w:rPr>
          <w:delText xml:space="preserve">____ </w:delText>
        </w:r>
      </w:del>
    </w:p>
    <w:p w14:paraId="6385E754" w14:textId="438D1ECF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Hakekat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del w:id="31" w:author="Sherly kurnia sari" w:date="2021-06-08T11:05:00Z">
        <w:r w:rsidDel="00F11621">
          <w:rPr>
            <w:rFonts w:ascii="Cambria" w:hAnsi="Cambria" w:cs="Cambria"/>
            <w:color w:val="auto"/>
            <w:sz w:val="23"/>
            <w:szCs w:val="23"/>
          </w:rPr>
          <w:delText>____</w:delText>
        </w:r>
      </w:del>
      <w:proofErr w:type="spellStart"/>
      <w:ins w:id="32" w:author="Sherly kurnia sari" w:date="2021-06-08T11:04:00Z">
        <w:r w:rsidR="00F11621">
          <w:rPr>
            <w:rFonts w:ascii="Cambria" w:hAnsi="Cambria" w:cs="Cambria"/>
            <w:color w:val="auto"/>
            <w:sz w:val="23"/>
            <w:szCs w:val="23"/>
          </w:rPr>
          <w:t>Hakikat</w:t>
        </w:r>
      </w:ins>
      <w:proofErr w:type="spellEnd"/>
      <w:del w:id="33" w:author="Sherly kurnia sari" w:date="2021-06-08T11:05:00Z">
        <w:r w:rsidDel="00F11621">
          <w:rPr>
            <w:rFonts w:ascii="Cambria" w:hAnsi="Cambria" w:cs="Cambria"/>
            <w:color w:val="auto"/>
            <w:sz w:val="23"/>
            <w:szCs w:val="23"/>
          </w:rPr>
          <w:delText>_____________</w:delText>
        </w:r>
        <w:r w:rsidRPr="00C50A1E" w:rsidDel="00F11621">
          <w:rPr>
            <w:rFonts w:ascii="Cambria" w:hAnsi="Cambria" w:cs="Cambria"/>
            <w:color w:val="auto"/>
            <w:sz w:val="23"/>
            <w:szCs w:val="23"/>
          </w:rPr>
          <w:delText>_________</w:delText>
        </w:r>
      </w:del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23087103" w14:textId="18EFFFAC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Hembus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del w:id="34" w:author="Sherly kurnia sari" w:date="2021-06-08T11:08:00Z">
        <w:r w:rsidDel="008B62A6">
          <w:rPr>
            <w:rFonts w:ascii="Cambria" w:hAnsi="Cambria" w:cs="Cambria"/>
            <w:color w:val="auto"/>
            <w:sz w:val="23"/>
            <w:szCs w:val="23"/>
          </w:rPr>
          <w:delText>___</w:delText>
        </w:r>
      </w:del>
      <w:ins w:id="35" w:author="Sherly kurnia sari" w:date="2021-06-08T11:08:00Z">
        <w:r w:rsidR="008B62A6">
          <w:rPr>
            <w:rFonts w:ascii="Cambria" w:hAnsi="Cambria" w:cs="Cambria"/>
            <w:color w:val="auto"/>
            <w:sz w:val="23"/>
            <w:szCs w:val="23"/>
          </w:rPr>
          <w:t xml:space="preserve">Embus </w:t>
        </w:r>
      </w:ins>
      <w:del w:id="36" w:author="Sherly kurnia sari" w:date="2021-06-08T11:08:00Z">
        <w:r w:rsidDel="008B62A6">
          <w:rPr>
            <w:rFonts w:ascii="Cambria" w:hAnsi="Cambria" w:cs="Cambria"/>
            <w:color w:val="auto"/>
            <w:sz w:val="23"/>
            <w:szCs w:val="23"/>
          </w:rPr>
          <w:delText>_____________</w:delText>
        </w:r>
        <w:r w:rsidRPr="00C50A1E" w:rsidDel="008B62A6">
          <w:rPr>
            <w:rFonts w:ascii="Cambria" w:hAnsi="Cambria" w:cs="Cambria"/>
            <w:color w:val="auto"/>
            <w:sz w:val="23"/>
            <w:szCs w:val="23"/>
          </w:rPr>
          <w:delText xml:space="preserve">__________ </w:delText>
        </w:r>
      </w:del>
    </w:p>
    <w:p w14:paraId="15E43E5C" w14:textId="11FCCB4A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Hutang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ins w:id="37" w:author="Sherly kurnia sari" w:date="2021-06-08T11:08:00Z">
        <w:r w:rsidR="008B62A6">
          <w:rPr>
            <w:rFonts w:ascii="Times New Roman" w:hAnsi="Times New Roman" w:cs="Times New Roman"/>
            <w:color w:val="auto"/>
            <w:sz w:val="23"/>
            <w:szCs w:val="23"/>
          </w:rPr>
          <w:t>U</w:t>
        </w:r>
      </w:ins>
      <w:ins w:id="38" w:author="Sherly kurnia sari" w:date="2021-06-08T11:09:00Z">
        <w:r w:rsidR="008B62A6">
          <w:rPr>
            <w:rFonts w:ascii="Times New Roman" w:hAnsi="Times New Roman" w:cs="Times New Roman"/>
            <w:color w:val="auto"/>
            <w:sz w:val="23"/>
            <w:szCs w:val="23"/>
          </w:rPr>
          <w:t xml:space="preserve">tang </w:t>
        </w:r>
      </w:ins>
      <w:del w:id="39" w:author="Sherly kurnia sari" w:date="2021-06-08T11:09:00Z">
        <w:r w:rsidDel="008B62A6">
          <w:rPr>
            <w:rFonts w:ascii="Cambria" w:hAnsi="Cambria" w:cs="Cambria"/>
            <w:color w:val="auto"/>
            <w:sz w:val="23"/>
            <w:szCs w:val="23"/>
          </w:rPr>
          <w:delText>____________________</w:delText>
        </w:r>
        <w:r w:rsidRPr="00C50A1E" w:rsidDel="008B62A6">
          <w:rPr>
            <w:rFonts w:ascii="Cambria" w:hAnsi="Cambria" w:cs="Cambria"/>
            <w:color w:val="auto"/>
            <w:sz w:val="23"/>
            <w:szCs w:val="23"/>
          </w:rPr>
          <w:delText xml:space="preserve">_______ </w:delText>
        </w:r>
      </w:del>
    </w:p>
    <w:p w14:paraId="703900B9" w14:textId="0CDCA6B4" w:rsidR="004300A4" w:rsidRPr="00D943B2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Idul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fitri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proofErr w:type="spellStart"/>
      <w:ins w:id="40" w:author="Sherly kurnia sari" w:date="2021-06-08T11:09:00Z">
        <w:r w:rsidR="008B62A6">
          <w:rPr>
            <w:rFonts w:ascii="Times New Roman" w:hAnsi="Times New Roman" w:cs="Times New Roman"/>
            <w:color w:val="auto"/>
            <w:sz w:val="23"/>
            <w:szCs w:val="23"/>
          </w:rPr>
          <w:t>Idul</w:t>
        </w:r>
        <w:proofErr w:type="spellEnd"/>
        <w:r w:rsidR="008B62A6">
          <w:rPr>
            <w:rFonts w:ascii="Times New Roman" w:hAnsi="Times New Roman" w:cs="Times New Roman"/>
            <w:color w:val="auto"/>
            <w:sz w:val="23"/>
            <w:szCs w:val="23"/>
          </w:rPr>
          <w:t xml:space="preserve"> </w:t>
        </w:r>
        <w:proofErr w:type="spellStart"/>
        <w:r w:rsidR="008B62A6">
          <w:rPr>
            <w:rFonts w:ascii="Times New Roman" w:hAnsi="Times New Roman" w:cs="Times New Roman"/>
            <w:color w:val="auto"/>
            <w:sz w:val="23"/>
            <w:szCs w:val="23"/>
          </w:rPr>
          <w:t>Fitri</w:t>
        </w:r>
      </w:ins>
      <w:proofErr w:type="spellEnd"/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del w:id="41" w:author="Sherly kurnia sari" w:date="2021-06-08T11:09:00Z">
        <w:r w:rsidDel="008B62A6">
          <w:rPr>
            <w:rFonts w:ascii="Cambria" w:hAnsi="Cambria" w:cs="Cambria"/>
            <w:color w:val="auto"/>
            <w:sz w:val="23"/>
            <w:szCs w:val="23"/>
          </w:rPr>
          <w:delText>______________</w:delText>
        </w:r>
        <w:r w:rsidRPr="00C50A1E" w:rsidDel="008B62A6">
          <w:rPr>
            <w:rFonts w:ascii="Cambria" w:hAnsi="Cambria" w:cs="Cambria"/>
            <w:color w:val="auto"/>
            <w:sz w:val="23"/>
            <w:szCs w:val="23"/>
          </w:rPr>
          <w:delText xml:space="preserve">____________ </w:delText>
        </w:r>
      </w:del>
    </w:p>
    <w:p w14:paraId="55DDA6FA" w14:textId="17B31F9E" w:rsidR="00D943B2" w:rsidRPr="004300A4" w:rsidRDefault="002D10DC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Me</w:t>
      </w:r>
      <w:r w:rsidR="00D943B2">
        <w:rPr>
          <w:rFonts w:ascii="Cambria" w:hAnsi="Cambria" w:cs="Cambria"/>
          <w:color w:val="auto"/>
          <w:sz w:val="23"/>
          <w:szCs w:val="23"/>
        </w:rPr>
        <w:t>sjid</w:t>
      </w:r>
      <w:proofErr w:type="spellEnd"/>
      <w:r w:rsidR="00D943B2"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943B2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ins w:id="42" w:author="Sherly kurnia sari" w:date="2021-06-08T11:09:00Z">
        <w:r w:rsidR="008B62A6">
          <w:rPr>
            <w:rFonts w:ascii="Times New Roman" w:hAnsi="Times New Roman" w:cs="Times New Roman"/>
            <w:color w:val="auto"/>
            <w:sz w:val="23"/>
            <w:szCs w:val="23"/>
          </w:rPr>
          <w:t>Masjid</w:t>
        </w:r>
      </w:ins>
      <w:del w:id="43" w:author="Sherly kurnia sari" w:date="2021-06-08T11:09:00Z">
        <w:r w:rsidR="00D943B2" w:rsidDel="008B62A6">
          <w:rPr>
            <w:rFonts w:ascii="Cambria" w:hAnsi="Cambria" w:cs="Cambria"/>
            <w:color w:val="auto"/>
            <w:sz w:val="23"/>
            <w:szCs w:val="23"/>
          </w:rPr>
          <w:delText>______________</w:delText>
        </w:r>
        <w:r w:rsidR="00D943B2" w:rsidRPr="00C50A1E" w:rsidDel="008B62A6">
          <w:rPr>
            <w:rFonts w:ascii="Cambria" w:hAnsi="Cambria" w:cs="Cambria"/>
            <w:color w:val="auto"/>
            <w:sz w:val="23"/>
            <w:szCs w:val="23"/>
          </w:rPr>
          <w:delText>____________</w:delText>
        </w:r>
      </w:del>
    </w:p>
    <w:p w14:paraId="335BA2B5" w14:textId="77777777" w:rsidR="004300A4" w:rsidRPr="008A1591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Adi </w:t>
      </w:r>
      <w:proofErr w:type="spellStart"/>
      <w:r>
        <w:rPr>
          <w:rFonts w:ascii="Cambria" w:hAnsi="Cambria" w:cs="Cambria"/>
          <w:color w:val="auto"/>
          <w:sz w:val="23"/>
          <w:szCs w:val="23"/>
        </w:rPr>
        <w:t>luhung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</w:t>
      </w:r>
    </w:p>
    <w:p w14:paraId="5D7DC415" w14:textId="1A7ABD70" w:rsidR="008A1591" w:rsidRPr="00D943B2" w:rsidRDefault="008A1591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Ajektif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proofErr w:type="spellStart"/>
      <w:ins w:id="44" w:author="Sherly kurnia sari" w:date="2021-06-08T11:10:00Z">
        <w:r w:rsidR="008B62A6">
          <w:rPr>
            <w:rFonts w:ascii="Times New Roman" w:hAnsi="Times New Roman" w:cs="Times New Roman"/>
            <w:color w:val="auto"/>
            <w:sz w:val="23"/>
            <w:szCs w:val="23"/>
          </w:rPr>
          <w:t>Ajektiva</w:t>
        </w:r>
      </w:ins>
      <w:proofErr w:type="spellEnd"/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del w:id="45" w:author="Sherly kurnia sari" w:date="2021-06-08T11:10:00Z">
        <w:r w:rsidDel="008B62A6">
          <w:rPr>
            <w:rFonts w:ascii="Cambria" w:hAnsi="Cambria" w:cs="Cambria"/>
            <w:color w:val="auto"/>
            <w:sz w:val="23"/>
            <w:szCs w:val="23"/>
          </w:rPr>
          <w:delText>______________</w:delText>
        </w:r>
        <w:r w:rsidRPr="00C50A1E" w:rsidDel="008B62A6">
          <w:rPr>
            <w:rFonts w:ascii="Cambria" w:hAnsi="Cambria" w:cs="Cambria"/>
            <w:color w:val="auto"/>
            <w:sz w:val="23"/>
            <w:szCs w:val="23"/>
          </w:rPr>
          <w:delText>____</w:delText>
        </w:r>
        <w:r w:rsidDel="008B62A6">
          <w:rPr>
            <w:rFonts w:ascii="Cambria" w:hAnsi="Cambria" w:cs="Cambria"/>
            <w:color w:val="auto"/>
            <w:sz w:val="23"/>
            <w:szCs w:val="23"/>
          </w:rPr>
          <w:delText>__</w:delText>
        </w:r>
        <w:r w:rsidRPr="00C50A1E" w:rsidDel="008B62A6">
          <w:rPr>
            <w:rFonts w:ascii="Cambria" w:hAnsi="Cambria" w:cs="Cambria"/>
            <w:color w:val="auto"/>
            <w:sz w:val="23"/>
            <w:szCs w:val="23"/>
          </w:rPr>
          <w:delText>________</w:delText>
        </w:r>
      </w:del>
    </w:p>
    <w:p w14:paraId="3CD83AA9" w14:textId="474B5DEC"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Analisa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proofErr w:type="spellStart"/>
      <w:ins w:id="46" w:author="Sherly kurnia sari" w:date="2021-06-08T11:10:00Z">
        <w:r w:rsidR="008B62A6">
          <w:rPr>
            <w:rFonts w:ascii="Times New Roman" w:hAnsi="Times New Roman" w:cs="Times New Roman"/>
            <w:color w:val="auto"/>
            <w:sz w:val="23"/>
            <w:szCs w:val="23"/>
          </w:rPr>
          <w:t>Analisis</w:t>
        </w:r>
      </w:ins>
      <w:proofErr w:type="spellEnd"/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del w:id="47" w:author="Sherly kurnia sari" w:date="2021-06-08T11:10:00Z">
        <w:r w:rsidDel="008B62A6">
          <w:rPr>
            <w:rFonts w:ascii="Cambria" w:hAnsi="Cambria" w:cs="Cambria"/>
            <w:color w:val="auto"/>
            <w:sz w:val="23"/>
            <w:szCs w:val="23"/>
          </w:rPr>
          <w:delText>______________</w:delText>
        </w:r>
        <w:r w:rsidRPr="00C50A1E" w:rsidDel="008B62A6">
          <w:rPr>
            <w:rFonts w:ascii="Cambria" w:hAnsi="Cambria" w:cs="Cambria"/>
            <w:color w:val="auto"/>
            <w:sz w:val="23"/>
            <w:szCs w:val="23"/>
          </w:rPr>
          <w:delText>____________</w:delText>
        </w:r>
      </w:del>
    </w:p>
    <w:p w14:paraId="4E4F47DA" w14:textId="29080CAD"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Absorsi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proofErr w:type="spellStart"/>
      <w:ins w:id="48" w:author="Sherly kurnia sari" w:date="2021-06-08T11:11:00Z">
        <w:r w:rsidR="008B62A6">
          <w:rPr>
            <w:rFonts w:ascii="Times New Roman" w:hAnsi="Times New Roman" w:cs="Times New Roman"/>
            <w:color w:val="auto"/>
            <w:sz w:val="23"/>
            <w:szCs w:val="23"/>
          </w:rPr>
          <w:t>Absorsivitas</w:t>
        </w:r>
      </w:ins>
      <w:proofErr w:type="spellEnd"/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del w:id="49" w:author="Sherly kurnia sari" w:date="2021-06-08T11:11:00Z">
        <w:r w:rsidDel="008B62A6">
          <w:rPr>
            <w:rFonts w:ascii="Cambria" w:hAnsi="Cambria" w:cs="Cambria"/>
            <w:color w:val="auto"/>
            <w:sz w:val="23"/>
            <w:szCs w:val="23"/>
          </w:rPr>
          <w:delText>______________</w:delText>
        </w:r>
        <w:r w:rsidRPr="00C50A1E" w:rsidDel="008B62A6">
          <w:rPr>
            <w:rFonts w:ascii="Cambria" w:hAnsi="Cambria" w:cs="Cambria"/>
            <w:color w:val="auto"/>
            <w:sz w:val="23"/>
            <w:szCs w:val="23"/>
          </w:rPr>
          <w:delText>____________</w:delText>
        </w:r>
      </w:del>
    </w:p>
    <w:p w14:paraId="52844398" w14:textId="77777777" w:rsidR="00D943B2" w:rsidRPr="00D943B2" w:rsidRDefault="00345C6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Almari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D111A">
        <w:rPr>
          <w:rFonts w:ascii="Cambria" w:hAnsi="Cambria" w:cs="Cambria"/>
          <w:color w:val="auto"/>
          <w:sz w:val="23"/>
          <w:szCs w:val="23"/>
        </w:rPr>
        <w:t>______________</w:t>
      </w:r>
      <w:r w:rsidR="00DD111A"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14:paraId="37221069" w14:textId="329D85FC" w:rsidR="00D943B2" w:rsidRPr="00DD111A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Handal</w:t>
      </w:r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ins w:id="50" w:author="Sherly kurnia sari" w:date="2021-06-08T11:10:00Z">
        <w:r w:rsidR="008B62A6">
          <w:rPr>
            <w:rFonts w:ascii="Times New Roman" w:hAnsi="Times New Roman" w:cs="Times New Roman"/>
            <w:color w:val="auto"/>
            <w:sz w:val="23"/>
            <w:szCs w:val="23"/>
          </w:rPr>
          <w:t>Andal</w:t>
        </w:r>
      </w:ins>
      <w:proofErr w:type="spellEnd"/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del w:id="51" w:author="Sherly kurnia sari" w:date="2021-06-08T11:11:00Z">
        <w:r w:rsidR="00DD111A" w:rsidDel="008B62A6">
          <w:rPr>
            <w:rFonts w:ascii="Cambria" w:hAnsi="Cambria" w:cs="Cambria"/>
            <w:color w:val="auto"/>
            <w:sz w:val="23"/>
            <w:szCs w:val="23"/>
          </w:rPr>
          <w:delText>______________</w:delText>
        </w:r>
        <w:r w:rsidR="00DD111A" w:rsidRPr="00C50A1E" w:rsidDel="008B62A6">
          <w:rPr>
            <w:rFonts w:ascii="Cambria" w:hAnsi="Cambria" w:cs="Cambria"/>
            <w:color w:val="auto"/>
            <w:sz w:val="23"/>
            <w:szCs w:val="23"/>
          </w:rPr>
          <w:delText>____________</w:delText>
        </w:r>
      </w:del>
    </w:p>
    <w:p w14:paraId="30DC5F17" w14:textId="38F68187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Antene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ins w:id="52" w:author="Sherly kurnia sari" w:date="2021-06-08T11:11:00Z">
        <w:r w:rsidR="008B62A6">
          <w:rPr>
            <w:rFonts w:ascii="Times New Roman" w:hAnsi="Times New Roman" w:cs="Times New Roman"/>
            <w:color w:val="auto"/>
            <w:sz w:val="23"/>
            <w:szCs w:val="23"/>
          </w:rPr>
          <w:t>Antena</w:t>
        </w:r>
      </w:ins>
      <w:proofErr w:type="spellEnd"/>
      <w:del w:id="53" w:author="Sherly kurnia sari" w:date="2021-06-08T11:11:00Z">
        <w:r w:rsidDel="008B62A6">
          <w:rPr>
            <w:rFonts w:ascii="Cambria" w:hAnsi="Cambria" w:cs="Cambria"/>
            <w:color w:val="auto"/>
            <w:sz w:val="23"/>
            <w:szCs w:val="23"/>
          </w:rPr>
          <w:delText>______________</w:delText>
        </w:r>
        <w:r w:rsidRPr="00C50A1E" w:rsidDel="008B62A6">
          <w:rPr>
            <w:rFonts w:ascii="Cambria" w:hAnsi="Cambria" w:cs="Cambria"/>
            <w:color w:val="auto"/>
            <w:sz w:val="23"/>
            <w:szCs w:val="23"/>
          </w:rPr>
          <w:delText>____________</w:delText>
        </w:r>
      </w:del>
    </w:p>
    <w:p w14:paraId="1138D21F" w14:textId="613CFDFF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Antri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ins w:id="54" w:author="Sherly kurnia sari" w:date="2021-06-08T11:11:00Z">
        <w:r w:rsidR="008B62A6">
          <w:rPr>
            <w:rFonts w:ascii="Times New Roman" w:hAnsi="Times New Roman" w:cs="Times New Roman"/>
            <w:color w:val="auto"/>
            <w:sz w:val="23"/>
            <w:szCs w:val="23"/>
          </w:rPr>
          <w:t>Antre</w:t>
        </w:r>
      </w:ins>
      <w:del w:id="55" w:author="Sherly kurnia sari" w:date="2021-06-08T11:11:00Z">
        <w:r w:rsidDel="008B62A6">
          <w:rPr>
            <w:rFonts w:ascii="Cambria" w:hAnsi="Cambria" w:cs="Cambria"/>
            <w:color w:val="auto"/>
            <w:sz w:val="23"/>
            <w:szCs w:val="23"/>
          </w:rPr>
          <w:delText>______________</w:delText>
        </w:r>
        <w:r w:rsidRPr="00C50A1E" w:rsidDel="008B62A6">
          <w:rPr>
            <w:rFonts w:ascii="Cambria" w:hAnsi="Cambria" w:cs="Cambria"/>
            <w:color w:val="auto"/>
            <w:sz w:val="23"/>
            <w:szCs w:val="23"/>
          </w:rPr>
          <w:delText>____________</w:delText>
        </w:r>
      </w:del>
    </w:p>
    <w:p w14:paraId="4BE19DCB" w14:textId="5C2B833E" w:rsidR="002E04BB" w:rsidRPr="00F12D2E" w:rsidRDefault="00DD111A" w:rsidP="00612376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F12D2E">
        <w:rPr>
          <w:rFonts w:ascii="Cambria" w:hAnsi="Cambria" w:cs="Cambria"/>
          <w:color w:val="auto"/>
          <w:sz w:val="23"/>
          <w:szCs w:val="23"/>
        </w:rPr>
        <w:t>Apotik</w:t>
      </w:r>
      <w:proofErr w:type="spellEnd"/>
      <w:r w:rsidRPr="00F12D2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F12D2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ins w:id="56" w:author="Sherly kurnia sari" w:date="2021-06-08T11:19:00Z">
        <w:r w:rsidR="00B54F53">
          <w:rPr>
            <w:rFonts w:ascii="Times New Roman" w:hAnsi="Times New Roman" w:cs="Times New Roman"/>
            <w:color w:val="auto"/>
            <w:sz w:val="23"/>
            <w:szCs w:val="23"/>
          </w:rPr>
          <w:t>Apotek</w:t>
        </w:r>
      </w:ins>
      <w:proofErr w:type="spellEnd"/>
      <w:del w:id="57" w:author="Sherly kurnia sari" w:date="2021-06-08T11:19:00Z">
        <w:r w:rsidRPr="00F12D2E" w:rsidDel="00B54F53">
          <w:rPr>
            <w:rFonts w:ascii="Cambria" w:hAnsi="Cambria" w:cs="Cambria"/>
            <w:color w:val="auto"/>
            <w:sz w:val="23"/>
            <w:szCs w:val="23"/>
          </w:rPr>
          <w:delText>__________</w:delText>
        </w:r>
        <w:r w:rsidR="00F12D2E" w:rsidDel="00B54F53">
          <w:rPr>
            <w:rFonts w:ascii="Cambria" w:hAnsi="Cambria" w:cs="Cambria"/>
            <w:color w:val="auto"/>
            <w:sz w:val="23"/>
            <w:szCs w:val="23"/>
          </w:rPr>
          <w:delText>__</w:delText>
        </w:r>
        <w:r w:rsidRPr="00F12D2E" w:rsidDel="00B54F53">
          <w:rPr>
            <w:rFonts w:ascii="Cambria" w:hAnsi="Cambria" w:cs="Cambria"/>
            <w:color w:val="auto"/>
            <w:sz w:val="23"/>
            <w:szCs w:val="23"/>
          </w:rPr>
          <w:delText>________________</w:delText>
        </w:r>
      </w:del>
    </w:p>
    <w:p w14:paraId="296F46DF" w14:textId="2DE8F313" w:rsidR="004300A4" w:rsidRPr="00DD111A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Indera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ins w:id="58" w:author="Sherly kurnia sari" w:date="2021-06-08T11:19:00Z">
        <w:r w:rsidR="00B54F53">
          <w:rPr>
            <w:rFonts w:ascii="Times New Roman" w:hAnsi="Times New Roman" w:cs="Times New Roman"/>
            <w:color w:val="auto"/>
            <w:sz w:val="23"/>
            <w:szCs w:val="23"/>
          </w:rPr>
          <w:t>Indra</w:t>
        </w:r>
      </w:ins>
      <w:del w:id="59" w:author="Sherly kurnia sari" w:date="2021-06-08T11:19:00Z">
        <w:r w:rsidRPr="00C50A1E" w:rsidDel="00B54F53">
          <w:rPr>
            <w:rFonts w:ascii="Cambria" w:hAnsi="Cambria" w:cs="Cambria"/>
            <w:color w:val="auto"/>
            <w:sz w:val="23"/>
            <w:szCs w:val="23"/>
          </w:rPr>
          <w:delText>______________________________</w:delText>
        </w:r>
      </w:del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2CFE8F7C" w14:textId="4B532499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Atlit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ins w:id="60" w:author="Sherly kurnia sari" w:date="2021-06-08T11:19:00Z">
        <w:r w:rsidR="00B54F53">
          <w:rPr>
            <w:rFonts w:ascii="Times New Roman" w:hAnsi="Times New Roman" w:cs="Times New Roman"/>
            <w:color w:val="auto"/>
            <w:sz w:val="23"/>
            <w:szCs w:val="23"/>
          </w:rPr>
          <w:t>Atlet</w:t>
        </w:r>
      </w:ins>
      <w:proofErr w:type="spellEnd"/>
      <w:del w:id="61" w:author="Sherly kurnia sari" w:date="2021-06-08T11:19:00Z">
        <w:r w:rsidDel="00B54F53">
          <w:rPr>
            <w:rFonts w:ascii="Cambria" w:hAnsi="Cambria" w:cs="Cambria"/>
            <w:color w:val="auto"/>
            <w:sz w:val="23"/>
            <w:szCs w:val="23"/>
          </w:rPr>
          <w:delText>______________</w:delText>
        </w:r>
        <w:r w:rsidRPr="00C50A1E" w:rsidDel="00B54F53">
          <w:rPr>
            <w:rFonts w:ascii="Cambria" w:hAnsi="Cambria" w:cs="Cambria"/>
            <w:color w:val="auto"/>
            <w:sz w:val="23"/>
            <w:szCs w:val="23"/>
          </w:rPr>
          <w:delText>____________</w:delText>
        </w:r>
        <w:r w:rsidDel="00B54F53">
          <w:rPr>
            <w:rFonts w:ascii="Cambria" w:hAnsi="Cambria" w:cs="Cambria"/>
            <w:color w:val="auto"/>
            <w:sz w:val="23"/>
            <w:szCs w:val="23"/>
          </w:rPr>
          <w:delText>______</w:delText>
        </w:r>
      </w:del>
    </w:p>
    <w:p w14:paraId="3CD363E9" w14:textId="1F4E1070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Baterei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ins w:id="62" w:author="Sherly kurnia sari" w:date="2021-06-08T11:20:00Z">
        <w:r w:rsidR="00B54F53">
          <w:rPr>
            <w:rFonts w:ascii="Times New Roman" w:hAnsi="Times New Roman" w:cs="Times New Roman"/>
            <w:color w:val="auto"/>
            <w:sz w:val="23"/>
            <w:szCs w:val="23"/>
          </w:rPr>
          <w:t>Baterai</w:t>
        </w:r>
      </w:ins>
      <w:proofErr w:type="spellEnd"/>
      <w:del w:id="63" w:author="Sherly kurnia sari" w:date="2021-06-08T11:20:00Z">
        <w:r w:rsidDel="00B54F53">
          <w:rPr>
            <w:rFonts w:ascii="Cambria" w:hAnsi="Cambria" w:cs="Cambria"/>
            <w:color w:val="auto"/>
            <w:sz w:val="23"/>
            <w:szCs w:val="23"/>
          </w:rPr>
          <w:delText>______________</w:delText>
        </w:r>
        <w:r w:rsidRPr="00C50A1E" w:rsidDel="00B54F53">
          <w:rPr>
            <w:rFonts w:ascii="Cambria" w:hAnsi="Cambria" w:cs="Cambria"/>
            <w:color w:val="auto"/>
            <w:sz w:val="23"/>
            <w:szCs w:val="23"/>
          </w:rPr>
          <w:delText>____________</w:delText>
        </w:r>
        <w:r w:rsidDel="00B54F53">
          <w:rPr>
            <w:rFonts w:ascii="Cambria" w:hAnsi="Cambria" w:cs="Cambria"/>
            <w:color w:val="auto"/>
            <w:sz w:val="23"/>
            <w:szCs w:val="23"/>
          </w:rPr>
          <w:delText>___</w:delText>
        </w:r>
      </w:del>
    </w:p>
    <w:p w14:paraId="14ACAFA6" w14:textId="609A3735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Binatu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ins w:id="64" w:author="Sherly kurnia sari" w:date="2021-06-08T11:20:00Z">
        <w:r w:rsidR="00B54F53">
          <w:rPr>
            <w:rFonts w:ascii="Times New Roman" w:hAnsi="Times New Roman" w:cs="Times New Roman"/>
            <w:color w:val="auto"/>
            <w:sz w:val="23"/>
            <w:szCs w:val="23"/>
          </w:rPr>
          <w:t>Benatu</w:t>
        </w:r>
      </w:ins>
      <w:proofErr w:type="spellEnd"/>
      <w:del w:id="65" w:author="Sherly kurnia sari" w:date="2021-06-08T11:20:00Z">
        <w:r w:rsidDel="00B54F53">
          <w:rPr>
            <w:rFonts w:ascii="Cambria" w:hAnsi="Cambria" w:cs="Cambria"/>
            <w:color w:val="auto"/>
            <w:sz w:val="23"/>
            <w:szCs w:val="23"/>
          </w:rPr>
          <w:delText>______________</w:delText>
        </w:r>
        <w:r w:rsidRPr="00C50A1E" w:rsidDel="00B54F53">
          <w:rPr>
            <w:rFonts w:ascii="Cambria" w:hAnsi="Cambria" w:cs="Cambria"/>
            <w:color w:val="auto"/>
            <w:sz w:val="23"/>
            <w:szCs w:val="23"/>
          </w:rPr>
          <w:delText>____________</w:delText>
        </w:r>
        <w:r w:rsidDel="00B54F53">
          <w:rPr>
            <w:rFonts w:ascii="Cambria" w:hAnsi="Cambria" w:cs="Cambria"/>
            <w:color w:val="auto"/>
            <w:sz w:val="23"/>
            <w:szCs w:val="23"/>
          </w:rPr>
          <w:delText>____</w:delText>
        </w:r>
      </w:del>
    </w:p>
    <w:p w14:paraId="3FDB2A27" w14:textId="5DACBACE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Berterbangan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proofErr w:type="spellStart"/>
      <w:ins w:id="66" w:author="Sherly kurnia sari" w:date="2021-06-08T11:20:00Z">
        <w:r w:rsidR="00B54F53">
          <w:rPr>
            <w:rFonts w:ascii="Times New Roman" w:hAnsi="Times New Roman" w:cs="Times New Roman"/>
            <w:color w:val="auto"/>
            <w:sz w:val="23"/>
            <w:szCs w:val="23"/>
          </w:rPr>
          <w:t>Beterbangan</w:t>
        </w:r>
      </w:ins>
      <w:proofErr w:type="spellEnd"/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del w:id="67" w:author="Sherly kurnia sari" w:date="2021-06-08T11:20:00Z">
        <w:r w:rsidDel="00B54F53">
          <w:rPr>
            <w:rFonts w:ascii="Cambria" w:hAnsi="Cambria" w:cs="Cambria"/>
            <w:color w:val="auto"/>
            <w:sz w:val="23"/>
            <w:szCs w:val="23"/>
          </w:rPr>
          <w:delText>______________________</w:delText>
        </w:r>
      </w:del>
    </w:p>
    <w:p w14:paraId="55ECF282" w14:textId="77777777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Perangko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14:paraId="7E2044FB" w14:textId="77777777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Donator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14:paraId="370356A2" w14:textId="77777777" w:rsidR="00DD111A" w:rsidRPr="002E04BB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Elit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14:paraId="161F4BA9" w14:textId="5F813229" w:rsidR="002E04BB" w:rsidRPr="002E04BB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Kwitansi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ins w:id="68" w:author="Sherly kurnia sari" w:date="2021-06-08T11:19:00Z">
        <w:r w:rsidR="00B54F53">
          <w:rPr>
            <w:rFonts w:ascii="Times New Roman" w:hAnsi="Times New Roman" w:cs="Times New Roman"/>
            <w:color w:val="auto"/>
            <w:sz w:val="23"/>
            <w:szCs w:val="23"/>
          </w:rPr>
          <w:t>Kwetansi</w:t>
        </w:r>
      </w:ins>
      <w:proofErr w:type="spellEnd"/>
      <w:del w:id="69" w:author="Sherly kurnia sari" w:date="2021-06-08T11:19:00Z">
        <w:r w:rsidDel="00B54F53">
          <w:rPr>
            <w:rFonts w:ascii="Cambria" w:hAnsi="Cambria" w:cs="Cambria"/>
            <w:color w:val="auto"/>
            <w:sz w:val="23"/>
            <w:szCs w:val="23"/>
          </w:rPr>
          <w:delText>______________</w:delText>
        </w:r>
        <w:r w:rsidRPr="00C50A1E" w:rsidDel="00B54F53">
          <w:rPr>
            <w:rFonts w:ascii="Cambria" w:hAnsi="Cambria" w:cs="Cambria"/>
            <w:color w:val="auto"/>
            <w:sz w:val="23"/>
            <w:szCs w:val="23"/>
          </w:rPr>
          <w:delText>____________</w:delText>
        </w:r>
      </w:del>
    </w:p>
    <w:p w14:paraId="49A65ED2" w14:textId="37BD0B93" w:rsidR="002E04BB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Hipotesa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ins w:id="70" w:author="Sherly kurnia sari" w:date="2021-06-08T11:19:00Z">
        <w:r w:rsidR="00B54F53">
          <w:rPr>
            <w:rFonts w:ascii="Times New Roman" w:hAnsi="Times New Roman" w:cs="Times New Roman"/>
            <w:color w:val="auto"/>
            <w:sz w:val="23"/>
            <w:szCs w:val="23"/>
          </w:rPr>
          <w:t>Hipotesis</w:t>
        </w:r>
      </w:ins>
      <w:proofErr w:type="spellEnd"/>
      <w:del w:id="71" w:author="Sherly kurnia sari" w:date="2021-06-08T11:19:00Z">
        <w:r w:rsidDel="00B54F53">
          <w:rPr>
            <w:rFonts w:ascii="Cambria" w:hAnsi="Cambria" w:cs="Cambria"/>
            <w:color w:val="auto"/>
            <w:sz w:val="23"/>
            <w:szCs w:val="23"/>
          </w:rPr>
          <w:delText>______________</w:delText>
        </w:r>
        <w:r w:rsidRPr="00C50A1E" w:rsidDel="00B54F53">
          <w:rPr>
            <w:rFonts w:ascii="Cambria" w:hAnsi="Cambria" w:cs="Cambria"/>
            <w:color w:val="auto"/>
            <w:sz w:val="23"/>
            <w:szCs w:val="23"/>
          </w:rPr>
          <w:delText>____________</w:delText>
        </w:r>
      </w:del>
    </w:p>
    <w:p w14:paraId="0E90829F" w14:textId="7A847E2F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Jaman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ins w:id="72" w:author="Sherly kurnia sari" w:date="2021-06-08T11:18:00Z">
        <w:r w:rsidR="00B54F53">
          <w:rPr>
            <w:rFonts w:ascii="Times New Roman" w:hAnsi="Times New Roman" w:cs="Times New Roman"/>
            <w:color w:val="auto"/>
            <w:sz w:val="23"/>
            <w:szCs w:val="23"/>
          </w:rPr>
          <w:t>Zaman</w:t>
        </w:r>
      </w:ins>
      <w:del w:id="73" w:author="Sherly kurnia sari" w:date="2021-06-08T11:18:00Z">
        <w:r w:rsidRPr="00C50A1E" w:rsidDel="00B54F53">
          <w:rPr>
            <w:rFonts w:ascii="Cambria" w:hAnsi="Cambria" w:cs="Cambria"/>
            <w:color w:val="auto"/>
            <w:sz w:val="23"/>
            <w:szCs w:val="23"/>
          </w:rPr>
          <w:delText>______________________________</w:delText>
        </w:r>
      </w:del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58EFC98E" w14:textId="58178847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Karir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proofErr w:type="spellStart"/>
      <w:ins w:id="74" w:author="Sherly kurnia sari" w:date="2021-06-08T11:18:00Z">
        <w:r w:rsidR="008B62A6">
          <w:rPr>
            <w:rFonts w:ascii="Times New Roman" w:hAnsi="Times New Roman" w:cs="Times New Roman"/>
            <w:color w:val="auto"/>
            <w:sz w:val="23"/>
            <w:szCs w:val="23"/>
          </w:rPr>
          <w:t>Karer</w:t>
        </w:r>
      </w:ins>
      <w:proofErr w:type="spellEnd"/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del w:id="75" w:author="Sherly kurnia sari" w:date="2021-06-08T11:18:00Z">
        <w:r w:rsidRPr="00C50A1E" w:rsidDel="00B54F53">
          <w:rPr>
            <w:rFonts w:ascii="Cambria" w:hAnsi="Cambria" w:cs="Cambria"/>
            <w:color w:val="auto"/>
            <w:sz w:val="23"/>
            <w:szCs w:val="23"/>
          </w:rPr>
          <w:delText>________________________</w:delText>
        </w:r>
        <w:r w:rsidDel="00B54F53">
          <w:rPr>
            <w:rFonts w:ascii="Cambria" w:hAnsi="Cambria" w:cs="Cambria"/>
            <w:color w:val="auto"/>
            <w:sz w:val="23"/>
            <w:szCs w:val="23"/>
          </w:rPr>
          <w:delText>_</w:delText>
        </w:r>
        <w:r w:rsidRPr="00C50A1E" w:rsidDel="00B54F53">
          <w:rPr>
            <w:rFonts w:ascii="Cambria" w:hAnsi="Cambria" w:cs="Cambria"/>
            <w:color w:val="auto"/>
            <w:sz w:val="23"/>
            <w:szCs w:val="23"/>
          </w:rPr>
          <w:delText xml:space="preserve">______ </w:delText>
        </w:r>
      </w:del>
    </w:p>
    <w:p w14:paraId="0214247B" w14:textId="761BC0C7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Lembab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ins w:id="76" w:author="Sherly kurnia sari" w:date="2021-06-08T11:17:00Z">
        <w:r w:rsidR="008B62A6">
          <w:rPr>
            <w:rFonts w:ascii="Times New Roman" w:hAnsi="Times New Roman" w:cs="Times New Roman"/>
            <w:color w:val="auto"/>
            <w:sz w:val="23"/>
            <w:szCs w:val="23"/>
          </w:rPr>
          <w:t>Lembap</w:t>
        </w:r>
      </w:ins>
      <w:proofErr w:type="spellEnd"/>
      <w:del w:id="77" w:author="Sherly kurnia sari" w:date="2021-06-08T11:17:00Z">
        <w:r w:rsidDel="008B62A6">
          <w:rPr>
            <w:rFonts w:ascii="Cambria" w:hAnsi="Cambria" w:cs="Cambria"/>
            <w:color w:val="auto"/>
            <w:sz w:val="23"/>
            <w:szCs w:val="23"/>
          </w:rPr>
          <w:delText>_______________________</w:delText>
        </w:r>
        <w:r w:rsidRPr="00C50A1E" w:rsidDel="008B62A6">
          <w:rPr>
            <w:rFonts w:ascii="Cambria" w:hAnsi="Cambria" w:cs="Cambria"/>
            <w:color w:val="auto"/>
            <w:sz w:val="23"/>
            <w:szCs w:val="23"/>
          </w:rPr>
          <w:delText>_____</w:delText>
        </w:r>
      </w:del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59C838A1" w14:textId="0CBBB2C3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Merubah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proofErr w:type="spellStart"/>
      <w:ins w:id="78" w:author="Sherly kurnia sari" w:date="2021-06-08T11:17:00Z">
        <w:r w:rsidR="008B62A6">
          <w:rPr>
            <w:rFonts w:ascii="Times New Roman" w:hAnsi="Times New Roman" w:cs="Times New Roman"/>
            <w:color w:val="auto"/>
            <w:sz w:val="23"/>
            <w:szCs w:val="23"/>
          </w:rPr>
          <w:t>Berubah</w:t>
        </w:r>
      </w:ins>
      <w:proofErr w:type="spellEnd"/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del w:id="79" w:author="Sherly kurnia sari" w:date="2021-06-08T11:17:00Z">
        <w:r w:rsidDel="008B62A6">
          <w:rPr>
            <w:rFonts w:ascii="Cambria" w:hAnsi="Cambria" w:cs="Cambria"/>
            <w:color w:val="auto"/>
            <w:sz w:val="23"/>
            <w:szCs w:val="23"/>
          </w:rPr>
          <w:delText>_____________________</w:delText>
        </w:r>
        <w:r w:rsidRPr="00C50A1E" w:rsidDel="008B62A6">
          <w:rPr>
            <w:rFonts w:ascii="Cambria" w:hAnsi="Cambria" w:cs="Cambria"/>
            <w:color w:val="auto"/>
            <w:sz w:val="23"/>
            <w:szCs w:val="23"/>
          </w:rPr>
          <w:delText xml:space="preserve">______ </w:delText>
        </w:r>
      </w:del>
    </w:p>
    <w:p w14:paraId="7131704C" w14:textId="44E443E9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Nampak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ins w:id="80" w:author="Sherly kurnia sari" w:date="2021-06-08T11:17:00Z">
        <w:r w:rsidR="008B62A6">
          <w:rPr>
            <w:rFonts w:ascii="Times New Roman" w:hAnsi="Times New Roman" w:cs="Times New Roman"/>
            <w:color w:val="auto"/>
            <w:sz w:val="23"/>
            <w:szCs w:val="23"/>
          </w:rPr>
          <w:t>Tampak</w:t>
        </w:r>
      </w:ins>
      <w:proofErr w:type="spellEnd"/>
      <w:del w:id="81" w:author="Sherly kurnia sari" w:date="2021-06-08T11:17:00Z">
        <w:r w:rsidDel="008B62A6">
          <w:rPr>
            <w:rFonts w:ascii="Cambria" w:hAnsi="Cambria" w:cs="Cambria"/>
            <w:color w:val="auto"/>
            <w:sz w:val="23"/>
            <w:szCs w:val="23"/>
          </w:rPr>
          <w:delText>_________________________</w:delText>
        </w:r>
        <w:r w:rsidRPr="00C50A1E" w:rsidDel="008B62A6">
          <w:rPr>
            <w:rFonts w:ascii="Cambria" w:hAnsi="Cambria" w:cs="Cambria"/>
            <w:color w:val="auto"/>
            <w:sz w:val="23"/>
            <w:szCs w:val="23"/>
          </w:rPr>
          <w:delText>___</w:delText>
        </w:r>
      </w:del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10AE1577" w14:textId="0C5D515E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Orisinil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ins w:id="82" w:author="Sherly kurnia sari" w:date="2021-06-08T11:16:00Z">
        <w:r w:rsidR="008B62A6">
          <w:rPr>
            <w:rFonts w:ascii="Times New Roman" w:hAnsi="Times New Roman" w:cs="Times New Roman"/>
            <w:color w:val="auto"/>
            <w:sz w:val="23"/>
            <w:szCs w:val="23"/>
          </w:rPr>
          <w:t>Orisinal</w:t>
        </w:r>
      </w:ins>
      <w:proofErr w:type="spellEnd"/>
      <w:del w:id="83" w:author="Sherly kurnia sari" w:date="2021-06-08T11:16:00Z">
        <w:r w:rsidDel="008B62A6">
          <w:rPr>
            <w:rFonts w:ascii="Cambria" w:hAnsi="Cambria" w:cs="Cambria"/>
            <w:color w:val="auto"/>
            <w:sz w:val="23"/>
            <w:szCs w:val="23"/>
          </w:rPr>
          <w:delText>____________________</w:delText>
        </w:r>
        <w:r w:rsidRPr="00C50A1E" w:rsidDel="008B62A6">
          <w:rPr>
            <w:rFonts w:ascii="Cambria" w:hAnsi="Cambria" w:cs="Cambria"/>
            <w:color w:val="auto"/>
            <w:sz w:val="23"/>
            <w:szCs w:val="23"/>
          </w:rPr>
          <w:delText>_________</w:delText>
        </w:r>
      </w:del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017A2178" w14:textId="0B092933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Rejeki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ins w:id="84" w:author="Sherly kurnia sari" w:date="2021-06-08T11:16:00Z">
        <w:r w:rsidR="008B62A6">
          <w:rPr>
            <w:rFonts w:ascii="Times New Roman" w:hAnsi="Times New Roman" w:cs="Times New Roman"/>
            <w:color w:val="auto"/>
            <w:sz w:val="23"/>
            <w:szCs w:val="23"/>
          </w:rPr>
          <w:t>Rezeki</w:t>
        </w:r>
      </w:ins>
      <w:proofErr w:type="spellEnd"/>
      <w:del w:id="85" w:author="Sherly kurnia sari" w:date="2021-06-08T11:16:00Z">
        <w:r w:rsidRPr="00C50A1E" w:rsidDel="008B62A6">
          <w:rPr>
            <w:rFonts w:ascii="Cambria" w:hAnsi="Cambria" w:cs="Cambria"/>
            <w:color w:val="auto"/>
            <w:sz w:val="23"/>
            <w:szCs w:val="23"/>
          </w:rPr>
          <w:delText>______________________________</w:delText>
        </w:r>
      </w:del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4562A4A7" w14:textId="1159BAFA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Relijius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ins w:id="86" w:author="Sherly kurnia sari" w:date="2021-06-08T11:16:00Z">
        <w:r w:rsidR="008B62A6">
          <w:rPr>
            <w:rFonts w:ascii="Times New Roman" w:hAnsi="Times New Roman" w:cs="Times New Roman"/>
            <w:color w:val="auto"/>
            <w:sz w:val="23"/>
            <w:szCs w:val="23"/>
          </w:rPr>
          <w:t>Religius</w:t>
        </w:r>
      </w:ins>
      <w:proofErr w:type="spellEnd"/>
      <w:del w:id="87" w:author="Sherly kurnia sari" w:date="2021-06-08T11:16:00Z">
        <w:r w:rsidDel="008B62A6">
          <w:rPr>
            <w:rFonts w:ascii="Cambria" w:hAnsi="Cambria" w:cs="Cambria"/>
            <w:color w:val="auto"/>
            <w:sz w:val="23"/>
            <w:szCs w:val="23"/>
          </w:rPr>
          <w:delText>____________________</w:delText>
        </w:r>
        <w:r w:rsidRPr="00C50A1E" w:rsidDel="008B62A6">
          <w:rPr>
            <w:rFonts w:ascii="Cambria" w:hAnsi="Cambria" w:cs="Cambria"/>
            <w:color w:val="auto"/>
            <w:sz w:val="23"/>
            <w:szCs w:val="23"/>
          </w:rPr>
          <w:delText>_________</w:delText>
        </w:r>
      </w:del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74536D03" w14:textId="547201A3" w:rsidR="002E04BB" w:rsidRPr="002E04BB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Silahkan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ins w:id="88" w:author="Sherly kurnia sari" w:date="2021-06-08T11:16:00Z">
        <w:r w:rsidR="008B62A6">
          <w:rPr>
            <w:rFonts w:ascii="Times New Roman" w:hAnsi="Times New Roman" w:cs="Times New Roman"/>
            <w:color w:val="auto"/>
            <w:sz w:val="23"/>
            <w:szCs w:val="23"/>
          </w:rPr>
          <w:t>Silakan</w:t>
        </w:r>
      </w:ins>
      <w:proofErr w:type="spellEnd"/>
      <w:del w:id="89" w:author="Sherly kurnia sari" w:date="2021-06-08T11:16:00Z">
        <w:r w:rsidDel="008B62A6">
          <w:rPr>
            <w:rFonts w:ascii="Cambria" w:hAnsi="Cambria" w:cs="Cambria"/>
            <w:color w:val="auto"/>
            <w:sz w:val="23"/>
            <w:szCs w:val="23"/>
          </w:rPr>
          <w:delText>_______________</w:delText>
        </w:r>
        <w:r w:rsidRPr="00C50A1E" w:rsidDel="008B62A6">
          <w:rPr>
            <w:rFonts w:ascii="Cambria" w:hAnsi="Cambria" w:cs="Cambria"/>
            <w:color w:val="auto"/>
            <w:sz w:val="23"/>
            <w:szCs w:val="23"/>
          </w:rPr>
          <w:delText>_____________</w:delText>
        </w:r>
      </w:del>
    </w:p>
    <w:p w14:paraId="3F8A094C" w14:textId="09916855" w:rsidR="004300A4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Kadaluwarsa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ins w:id="90" w:author="Sherly kurnia sari" w:date="2021-06-08T11:16:00Z">
        <w:r w:rsidR="008B62A6">
          <w:rPr>
            <w:rFonts w:ascii="Times New Roman" w:hAnsi="Times New Roman" w:cs="Times New Roman"/>
            <w:color w:val="auto"/>
            <w:sz w:val="23"/>
            <w:szCs w:val="23"/>
          </w:rPr>
          <w:t>Kedaluarsa</w:t>
        </w:r>
      </w:ins>
      <w:proofErr w:type="spellEnd"/>
      <w:del w:id="91" w:author="Sherly kurnia sari" w:date="2021-06-08T11:16:00Z">
        <w:r w:rsidDel="008B62A6">
          <w:rPr>
            <w:rFonts w:ascii="Cambria" w:hAnsi="Cambria" w:cs="Cambria"/>
            <w:color w:val="auto"/>
            <w:sz w:val="23"/>
            <w:szCs w:val="23"/>
          </w:rPr>
          <w:delText>_______________________</w:delText>
        </w:r>
      </w:del>
      <w:r w:rsidR="004300A4"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2D93702B" w14:textId="73A01442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Standard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ins w:id="92" w:author="Sherly kurnia sari" w:date="2021-06-08T11:15:00Z">
        <w:r w:rsidR="008B62A6">
          <w:rPr>
            <w:rFonts w:ascii="Times New Roman" w:hAnsi="Times New Roman" w:cs="Times New Roman"/>
            <w:color w:val="auto"/>
            <w:sz w:val="23"/>
            <w:szCs w:val="23"/>
          </w:rPr>
          <w:t>Standar</w:t>
        </w:r>
      </w:ins>
      <w:proofErr w:type="spellEnd"/>
      <w:del w:id="93" w:author="Sherly kurnia sari" w:date="2021-06-08T11:15:00Z">
        <w:r w:rsidDel="008B62A6">
          <w:rPr>
            <w:rFonts w:ascii="Cambria" w:hAnsi="Cambria" w:cs="Cambria"/>
            <w:color w:val="auto"/>
            <w:sz w:val="23"/>
            <w:szCs w:val="23"/>
          </w:rPr>
          <w:delText>________________________</w:delText>
        </w:r>
        <w:r w:rsidRPr="00C50A1E" w:rsidDel="008B62A6">
          <w:rPr>
            <w:rFonts w:ascii="Cambria" w:hAnsi="Cambria" w:cs="Cambria"/>
            <w:color w:val="auto"/>
            <w:sz w:val="23"/>
            <w:szCs w:val="23"/>
          </w:rPr>
          <w:delText>___</w:delText>
        </w:r>
      </w:del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0C42E702" w14:textId="143A22B7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Supir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proofErr w:type="spellStart"/>
      <w:ins w:id="94" w:author="Sherly kurnia sari" w:date="2021-06-08T11:15:00Z">
        <w:r w:rsidR="008B62A6">
          <w:rPr>
            <w:rFonts w:ascii="Times New Roman" w:hAnsi="Times New Roman" w:cs="Times New Roman"/>
            <w:color w:val="auto"/>
            <w:sz w:val="23"/>
            <w:szCs w:val="23"/>
          </w:rPr>
          <w:t>Sopir</w:t>
        </w:r>
      </w:ins>
      <w:proofErr w:type="spellEnd"/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del w:id="95" w:author="Sherly kurnia sari" w:date="2021-06-08T11:15:00Z">
        <w:r w:rsidDel="008B62A6">
          <w:rPr>
            <w:rFonts w:ascii="Cambria" w:hAnsi="Cambria" w:cs="Cambria"/>
            <w:color w:val="auto"/>
            <w:sz w:val="23"/>
            <w:szCs w:val="23"/>
          </w:rPr>
          <w:delText>________________</w:delText>
        </w:r>
        <w:r w:rsidRPr="00C50A1E" w:rsidDel="008B62A6">
          <w:rPr>
            <w:rFonts w:ascii="Cambria" w:hAnsi="Cambria" w:cs="Cambria"/>
            <w:color w:val="auto"/>
            <w:sz w:val="23"/>
            <w:szCs w:val="23"/>
          </w:rPr>
          <w:delText xml:space="preserve">_______________ </w:delText>
        </w:r>
      </w:del>
    </w:p>
    <w:p w14:paraId="7DA4F2D7" w14:textId="6DB3A185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Teoritis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ins w:id="96" w:author="Sherly kurnia sari" w:date="2021-06-08T11:15:00Z">
        <w:r w:rsidR="008B62A6">
          <w:rPr>
            <w:rFonts w:ascii="Times New Roman" w:hAnsi="Times New Roman" w:cs="Times New Roman"/>
            <w:color w:val="auto"/>
            <w:sz w:val="23"/>
            <w:szCs w:val="23"/>
          </w:rPr>
          <w:t>Teoretis</w:t>
        </w:r>
      </w:ins>
      <w:proofErr w:type="spellEnd"/>
      <w:del w:id="97" w:author="Sherly kurnia sari" w:date="2021-06-08T11:15:00Z">
        <w:r w:rsidDel="008B62A6">
          <w:rPr>
            <w:rFonts w:ascii="Cambria" w:hAnsi="Cambria" w:cs="Cambria"/>
            <w:color w:val="auto"/>
            <w:sz w:val="23"/>
            <w:szCs w:val="23"/>
          </w:rPr>
          <w:delText>________________________</w:delText>
        </w:r>
        <w:r w:rsidRPr="00C50A1E" w:rsidDel="008B62A6">
          <w:rPr>
            <w:rFonts w:ascii="Cambria" w:hAnsi="Cambria" w:cs="Cambria"/>
            <w:color w:val="auto"/>
            <w:sz w:val="23"/>
            <w:szCs w:val="23"/>
          </w:rPr>
          <w:delText>_____</w:delText>
        </w:r>
      </w:del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3C052E5F" w14:textId="7F7D18F3" w:rsidR="002B02DE" w:rsidRPr="00A30416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lastRenderedPageBreak/>
        <w:t>Terlanjur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proofErr w:type="spellStart"/>
      <w:ins w:id="98" w:author="Sherly kurnia sari" w:date="2021-06-08T11:14:00Z">
        <w:r w:rsidR="008B62A6">
          <w:rPr>
            <w:rFonts w:ascii="Times New Roman" w:hAnsi="Times New Roman" w:cs="Times New Roman"/>
            <w:color w:val="auto"/>
            <w:sz w:val="23"/>
            <w:szCs w:val="23"/>
          </w:rPr>
          <w:t>Telanjur</w:t>
        </w:r>
      </w:ins>
      <w:proofErr w:type="spellEnd"/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del w:id="99" w:author="Sherly kurnia sari" w:date="2021-06-08T11:14:00Z">
        <w:r w:rsidDel="008B62A6">
          <w:rPr>
            <w:rFonts w:ascii="Cambria" w:hAnsi="Cambria" w:cs="Cambria"/>
            <w:color w:val="auto"/>
            <w:sz w:val="23"/>
            <w:szCs w:val="23"/>
          </w:rPr>
          <w:delText>___________________</w:delText>
        </w:r>
        <w:r w:rsidRPr="00C50A1E" w:rsidDel="008B62A6">
          <w:rPr>
            <w:rFonts w:ascii="Cambria" w:hAnsi="Cambria" w:cs="Cambria"/>
            <w:color w:val="auto"/>
            <w:sz w:val="23"/>
            <w:szCs w:val="23"/>
          </w:rPr>
          <w:delText>________</w:delText>
        </w:r>
      </w:del>
    </w:p>
    <w:p w14:paraId="2DD0CD8D" w14:textId="5D708EF4" w:rsidR="00A30416" w:rsidRPr="002B02DE" w:rsidRDefault="00A30416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Sorga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295973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ins w:id="100" w:author="Sherly kurnia sari" w:date="2021-06-08T11:12:00Z">
        <w:r w:rsidR="008B62A6">
          <w:rPr>
            <w:rFonts w:ascii="Times New Roman" w:hAnsi="Times New Roman" w:cs="Times New Roman"/>
            <w:color w:val="auto"/>
            <w:sz w:val="23"/>
            <w:szCs w:val="23"/>
          </w:rPr>
          <w:t>Surga</w:t>
        </w:r>
      </w:ins>
      <w:proofErr w:type="spellEnd"/>
      <w:del w:id="101" w:author="Sherly kurnia sari" w:date="2021-06-08T11:12:00Z">
        <w:r w:rsidR="00295973" w:rsidDel="008B62A6">
          <w:rPr>
            <w:rFonts w:ascii="Cambria" w:hAnsi="Cambria" w:cs="Cambria"/>
            <w:color w:val="auto"/>
            <w:sz w:val="23"/>
            <w:szCs w:val="23"/>
          </w:rPr>
          <w:delText>___________________</w:delText>
        </w:r>
        <w:r w:rsidR="00295973" w:rsidRPr="00C50A1E" w:rsidDel="008B62A6">
          <w:rPr>
            <w:rFonts w:ascii="Cambria" w:hAnsi="Cambria" w:cs="Cambria"/>
            <w:color w:val="auto"/>
            <w:sz w:val="23"/>
            <w:szCs w:val="23"/>
          </w:rPr>
          <w:delText>________</w:delText>
        </w:r>
      </w:del>
    </w:p>
    <w:p w14:paraId="3E6A684C" w14:textId="10E292F2" w:rsidR="004300A4" w:rsidRPr="002B02DE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Milyar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proofErr w:type="spellStart"/>
      <w:ins w:id="102" w:author="Sherly kurnia sari" w:date="2021-06-08T11:12:00Z">
        <w:r w:rsidR="008B62A6">
          <w:rPr>
            <w:rFonts w:ascii="Times New Roman" w:hAnsi="Times New Roman" w:cs="Times New Roman"/>
            <w:color w:val="auto"/>
            <w:sz w:val="23"/>
            <w:szCs w:val="23"/>
          </w:rPr>
          <w:t>Miliar</w:t>
        </w:r>
      </w:ins>
      <w:proofErr w:type="spellEnd"/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del w:id="103" w:author="Sherly kurnia sari" w:date="2021-06-08T11:12:00Z">
        <w:r w:rsidDel="008B62A6">
          <w:rPr>
            <w:rFonts w:ascii="Cambria" w:hAnsi="Cambria" w:cs="Cambria"/>
            <w:color w:val="auto"/>
            <w:sz w:val="23"/>
            <w:szCs w:val="23"/>
          </w:rPr>
          <w:delText>___________________</w:delText>
        </w:r>
        <w:r w:rsidRPr="00C50A1E" w:rsidDel="008B62A6">
          <w:rPr>
            <w:rFonts w:ascii="Cambria" w:hAnsi="Cambria" w:cs="Cambria"/>
            <w:color w:val="auto"/>
            <w:sz w:val="23"/>
            <w:szCs w:val="23"/>
          </w:rPr>
          <w:delText>________</w:delText>
        </w:r>
        <w:r w:rsidDel="008B62A6">
          <w:rPr>
            <w:rFonts w:ascii="Cambria" w:hAnsi="Cambria" w:cs="Cambria"/>
            <w:color w:val="auto"/>
            <w:sz w:val="23"/>
            <w:szCs w:val="23"/>
          </w:rPr>
          <w:delText>___</w:delText>
        </w:r>
      </w:del>
    </w:p>
    <w:p w14:paraId="13300FCB" w14:textId="21780C28" w:rsidR="002B02DE" w:rsidRPr="00A63B20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Faham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proofErr w:type="spellStart"/>
      <w:ins w:id="104" w:author="Sherly kurnia sari" w:date="2021-06-08T11:12:00Z">
        <w:r w:rsidR="008B62A6">
          <w:rPr>
            <w:rFonts w:ascii="Times New Roman" w:hAnsi="Times New Roman" w:cs="Times New Roman"/>
            <w:color w:val="auto"/>
            <w:sz w:val="23"/>
            <w:szCs w:val="23"/>
          </w:rPr>
          <w:t>paham</w:t>
        </w:r>
      </w:ins>
      <w:proofErr w:type="spellEnd"/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del w:id="105" w:author="Sherly kurnia sari" w:date="2021-06-08T11:12:00Z">
        <w:r w:rsidDel="008B62A6">
          <w:rPr>
            <w:rFonts w:ascii="Cambria" w:hAnsi="Cambria" w:cs="Cambria"/>
            <w:color w:val="auto"/>
            <w:sz w:val="23"/>
            <w:szCs w:val="23"/>
          </w:rPr>
          <w:delText>_____________________</w:delText>
        </w:r>
        <w:r w:rsidRPr="00C50A1E" w:rsidDel="008B62A6">
          <w:rPr>
            <w:rFonts w:ascii="Cambria" w:hAnsi="Cambria" w:cs="Cambria"/>
            <w:color w:val="auto"/>
            <w:sz w:val="23"/>
            <w:szCs w:val="23"/>
          </w:rPr>
          <w:delText>_____</w:delText>
        </w:r>
        <w:r w:rsidDel="008B62A6">
          <w:rPr>
            <w:rFonts w:ascii="Cambria" w:hAnsi="Cambria" w:cs="Cambria"/>
            <w:color w:val="auto"/>
            <w:sz w:val="23"/>
            <w:szCs w:val="23"/>
          </w:rPr>
          <w:delText>___</w:delText>
        </w:r>
      </w:del>
    </w:p>
    <w:p w14:paraId="35DA8C9A" w14:textId="41052686"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Pernafasan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ins w:id="106" w:author="Sherly kurnia sari" w:date="2021-06-08T11:12:00Z">
        <w:r w:rsidR="008B62A6">
          <w:rPr>
            <w:rFonts w:ascii="Times New Roman" w:hAnsi="Times New Roman" w:cs="Times New Roman"/>
            <w:color w:val="auto"/>
            <w:sz w:val="23"/>
            <w:szCs w:val="23"/>
          </w:rPr>
          <w:t>Pernapasan</w:t>
        </w:r>
      </w:ins>
      <w:proofErr w:type="spellEnd"/>
      <w:del w:id="107" w:author="Sherly kurnia sari" w:date="2021-06-08T11:12:00Z">
        <w:r w:rsidDel="008B62A6">
          <w:rPr>
            <w:rFonts w:ascii="Cambria" w:hAnsi="Cambria" w:cs="Cambria"/>
            <w:color w:val="auto"/>
            <w:sz w:val="23"/>
            <w:szCs w:val="23"/>
          </w:rPr>
          <w:delText>______________</w:delText>
        </w:r>
        <w:r w:rsidRPr="00C50A1E" w:rsidDel="008B62A6">
          <w:rPr>
            <w:rFonts w:ascii="Cambria" w:hAnsi="Cambria" w:cs="Cambria"/>
            <w:color w:val="auto"/>
            <w:sz w:val="23"/>
            <w:szCs w:val="23"/>
          </w:rPr>
          <w:delText>________</w:delText>
        </w:r>
        <w:r w:rsidDel="008B62A6">
          <w:rPr>
            <w:rFonts w:ascii="Cambria" w:hAnsi="Cambria" w:cs="Cambria"/>
            <w:color w:val="auto"/>
            <w:sz w:val="23"/>
            <w:szCs w:val="23"/>
          </w:rPr>
          <w:delText>___</w:delText>
        </w:r>
      </w:del>
    </w:p>
    <w:p w14:paraId="1C50D015" w14:textId="75E1AA02"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Resiko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ins w:id="108" w:author="Sherly kurnia sari" w:date="2021-06-08T11:12:00Z">
        <w:r w:rsidR="008B62A6">
          <w:rPr>
            <w:rFonts w:ascii="Times New Roman" w:hAnsi="Times New Roman" w:cs="Times New Roman"/>
            <w:color w:val="auto"/>
            <w:sz w:val="23"/>
            <w:szCs w:val="23"/>
          </w:rPr>
          <w:t>Risiko</w:t>
        </w:r>
      </w:ins>
      <w:proofErr w:type="spellEnd"/>
      <w:del w:id="109" w:author="Sherly kurnia sari" w:date="2021-06-08T11:12:00Z">
        <w:r w:rsidDel="008B62A6">
          <w:rPr>
            <w:rFonts w:ascii="Cambria" w:hAnsi="Cambria" w:cs="Cambria"/>
            <w:color w:val="auto"/>
            <w:sz w:val="23"/>
            <w:szCs w:val="23"/>
          </w:rPr>
          <w:delText>___________________</w:delText>
        </w:r>
        <w:r w:rsidRPr="00C50A1E" w:rsidDel="008B62A6">
          <w:rPr>
            <w:rFonts w:ascii="Cambria" w:hAnsi="Cambria" w:cs="Cambria"/>
            <w:color w:val="auto"/>
            <w:sz w:val="23"/>
            <w:szCs w:val="23"/>
          </w:rPr>
          <w:delText>________</w:delText>
        </w:r>
        <w:r w:rsidDel="008B62A6">
          <w:rPr>
            <w:rFonts w:ascii="Cambria" w:hAnsi="Cambria" w:cs="Cambria"/>
            <w:color w:val="auto"/>
            <w:sz w:val="23"/>
            <w:szCs w:val="23"/>
          </w:rPr>
          <w:delText>___</w:delText>
        </w:r>
      </w:del>
    </w:p>
    <w:p w14:paraId="634B6AD3" w14:textId="77777777" w:rsidR="00A30416" w:rsidRPr="00C50A1E" w:rsidRDefault="00A30416" w:rsidP="00A30416">
      <w:pPr>
        <w:pStyle w:val="Default"/>
        <w:spacing w:after="242"/>
        <w:ind w:left="142"/>
        <w:rPr>
          <w:color w:val="auto"/>
          <w:sz w:val="23"/>
          <w:szCs w:val="23"/>
        </w:rPr>
      </w:pPr>
    </w:p>
    <w:p w14:paraId="5F4E1F81" w14:textId="77777777" w:rsidR="00DD111A" w:rsidRDefault="00DD111A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31B858F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1DF95CA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982543A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7E619D9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17A7F6F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377AADA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0E24BC2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4810DCC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5FB070D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A4A6F0B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492FA79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59FC900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DEEE50E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0D6450C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72393AF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AE56E80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ECD0634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A73F3B3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D58E8C6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6E6F077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4A3B482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750D0AA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2620A1B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62AB3DB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F42B0C0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C838792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CF4D35E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75D8322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97C7BDA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7A8457E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D7ED0CF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51D6D78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4FD4706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39A6E06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67BA289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017511E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98F9C61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56EFCB9" w14:textId="7367E198"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Saklar</w:t>
      </w:r>
      <w:proofErr w:type="spellEnd"/>
      <w:r w:rsidRPr="00A63B20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ins w:id="110" w:author="Sherly kurnia sari" w:date="2021-06-08T11:12:00Z">
        <w:r w:rsidR="008B62A6">
          <w:rPr>
            <w:rFonts w:ascii="Times New Roman" w:hAnsi="Times New Roman" w:cs="Times New Roman"/>
            <w:color w:val="auto"/>
            <w:sz w:val="23"/>
            <w:szCs w:val="23"/>
          </w:rPr>
          <w:t>Sakelar</w:t>
        </w:r>
      </w:ins>
      <w:proofErr w:type="spellEnd"/>
      <w:del w:id="111" w:author="Sherly kurnia sari" w:date="2021-06-08T11:12:00Z">
        <w:r w:rsidDel="008B62A6">
          <w:rPr>
            <w:rFonts w:ascii="Cambria" w:hAnsi="Cambria" w:cs="Cambria"/>
            <w:color w:val="auto"/>
            <w:sz w:val="23"/>
            <w:szCs w:val="23"/>
          </w:rPr>
          <w:delText>___________________</w:delText>
        </w:r>
        <w:r w:rsidRPr="00C50A1E" w:rsidDel="008B62A6">
          <w:rPr>
            <w:rFonts w:ascii="Cambria" w:hAnsi="Cambria" w:cs="Cambria"/>
            <w:color w:val="auto"/>
            <w:sz w:val="23"/>
            <w:szCs w:val="23"/>
          </w:rPr>
          <w:delText>________</w:delText>
        </w:r>
        <w:r w:rsidDel="008B62A6">
          <w:rPr>
            <w:rFonts w:ascii="Cambria" w:hAnsi="Cambria" w:cs="Cambria"/>
            <w:color w:val="auto"/>
            <w:sz w:val="23"/>
            <w:szCs w:val="23"/>
          </w:rPr>
          <w:delText>___</w:delText>
        </w:r>
      </w:del>
    </w:p>
    <w:p w14:paraId="7DE21146" w14:textId="46F02B04"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Syaraf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ins w:id="112" w:author="Sherly kurnia sari" w:date="2021-06-08T11:12:00Z">
        <w:r w:rsidR="008B62A6">
          <w:rPr>
            <w:rFonts w:ascii="Times New Roman" w:hAnsi="Times New Roman" w:cs="Times New Roman"/>
            <w:color w:val="auto"/>
            <w:sz w:val="23"/>
            <w:szCs w:val="23"/>
          </w:rPr>
          <w:t>Saraf</w:t>
        </w:r>
      </w:ins>
      <w:del w:id="113" w:author="Sherly kurnia sari" w:date="2021-06-08T11:13:00Z">
        <w:r w:rsidDel="008B62A6">
          <w:rPr>
            <w:rFonts w:ascii="Cambria" w:hAnsi="Cambria" w:cs="Cambria"/>
            <w:color w:val="auto"/>
            <w:sz w:val="23"/>
            <w:szCs w:val="23"/>
          </w:rPr>
          <w:delText>___________________</w:delText>
        </w:r>
        <w:r w:rsidRPr="00C50A1E" w:rsidDel="008B62A6">
          <w:rPr>
            <w:rFonts w:ascii="Cambria" w:hAnsi="Cambria" w:cs="Cambria"/>
            <w:color w:val="auto"/>
            <w:sz w:val="23"/>
            <w:szCs w:val="23"/>
          </w:rPr>
          <w:delText>________</w:delText>
        </w:r>
        <w:r w:rsidDel="008B62A6">
          <w:rPr>
            <w:rFonts w:ascii="Cambria" w:hAnsi="Cambria" w:cs="Cambria"/>
            <w:color w:val="auto"/>
            <w:sz w:val="23"/>
            <w:szCs w:val="23"/>
          </w:rPr>
          <w:delText>___</w:delText>
        </w:r>
      </w:del>
    </w:p>
    <w:p w14:paraId="64BDB0C6" w14:textId="6D4BB5C3" w:rsid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Urin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ins w:id="114" w:author="Sherly kurnia sari" w:date="2021-06-08T11:13:00Z">
        <w:r w:rsidR="008B62A6">
          <w:rPr>
            <w:rFonts w:ascii="Times New Roman" w:hAnsi="Times New Roman" w:cs="Times New Roman"/>
            <w:color w:val="auto"/>
            <w:sz w:val="23"/>
            <w:szCs w:val="23"/>
          </w:rPr>
          <w:t>Urine</w:t>
        </w:r>
      </w:ins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del w:id="115" w:author="Sherly kurnia sari" w:date="2021-06-08T11:13:00Z">
        <w:r w:rsidDel="008B62A6">
          <w:rPr>
            <w:rFonts w:ascii="Cambria" w:hAnsi="Cambria" w:cs="Cambria"/>
            <w:color w:val="auto"/>
            <w:sz w:val="23"/>
            <w:szCs w:val="23"/>
          </w:rPr>
          <w:delText>______________________________</w:delText>
        </w:r>
      </w:del>
    </w:p>
    <w:p w14:paraId="5C338FFE" w14:textId="7AF1B6E7" w:rsidR="00D25860" w:rsidRP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872F27">
        <w:rPr>
          <w:rFonts w:ascii="Cambria" w:hAnsi="Cambria" w:cs="Cambria"/>
          <w:color w:val="auto"/>
          <w:sz w:val="23"/>
          <w:szCs w:val="23"/>
        </w:rPr>
        <w:t>Sorban</w:t>
      </w:r>
      <w:proofErr w:type="spellEnd"/>
      <w:r w:rsidRPr="00872F27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872F27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ins w:id="116" w:author="Sherly kurnia sari" w:date="2021-06-08T11:13:00Z">
        <w:r w:rsidR="008B62A6">
          <w:rPr>
            <w:rFonts w:ascii="Times New Roman" w:hAnsi="Times New Roman" w:cs="Times New Roman"/>
            <w:color w:val="auto"/>
            <w:sz w:val="23"/>
            <w:szCs w:val="23"/>
          </w:rPr>
          <w:t>Serban</w:t>
        </w:r>
      </w:ins>
      <w:proofErr w:type="spellEnd"/>
      <w:del w:id="117" w:author="Sherly kurnia sari" w:date="2021-06-08T11:13:00Z">
        <w:r w:rsidRPr="00872F27" w:rsidDel="008B62A6">
          <w:rPr>
            <w:rFonts w:ascii="Cambria" w:hAnsi="Cambria" w:cs="Cambria"/>
            <w:color w:val="auto"/>
            <w:sz w:val="23"/>
            <w:szCs w:val="23"/>
          </w:rPr>
          <w:delText>_____________________________</w:delText>
        </w:r>
      </w:del>
    </w:p>
    <w:p w14:paraId="4127EAF9" w14:textId="0E0AC844" w:rsidR="00D25860" w:rsidRPr="00A30416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Zone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ins w:id="118" w:author="Sherly kurnia sari" w:date="2021-06-08T11:13:00Z">
        <w:r w:rsidR="008B62A6">
          <w:rPr>
            <w:rFonts w:ascii="Times New Roman" w:hAnsi="Times New Roman" w:cs="Times New Roman"/>
            <w:color w:val="auto"/>
            <w:sz w:val="23"/>
            <w:szCs w:val="23"/>
          </w:rPr>
          <w:t>Zona</w:t>
        </w:r>
      </w:ins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del w:id="119" w:author="Sherly kurnia sari" w:date="2021-06-08T11:13:00Z">
        <w:r w:rsidDel="008B62A6">
          <w:rPr>
            <w:rFonts w:ascii="Cambria" w:hAnsi="Cambria" w:cs="Cambria"/>
            <w:color w:val="auto"/>
            <w:sz w:val="23"/>
            <w:szCs w:val="23"/>
          </w:rPr>
          <w:delText>___________________</w:delText>
        </w:r>
        <w:r w:rsidRPr="00C50A1E" w:rsidDel="008B62A6">
          <w:rPr>
            <w:rFonts w:ascii="Cambria" w:hAnsi="Cambria" w:cs="Cambria"/>
            <w:color w:val="auto"/>
            <w:sz w:val="23"/>
            <w:szCs w:val="23"/>
          </w:rPr>
          <w:delText>________</w:delText>
        </w:r>
        <w:r w:rsidDel="008B62A6">
          <w:rPr>
            <w:rFonts w:ascii="Cambria" w:hAnsi="Cambria" w:cs="Cambria"/>
            <w:color w:val="auto"/>
            <w:sz w:val="23"/>
            <w:szCs w:val="23"/>
          </w:rPr>
          <w:delText>___</w:delText>
        </w:r>
      </w:del>
    </w:p>
    <w:p w14:paraId="336E3B48" w14:textId="597D644B" w:rsidR="00D25860" w:rsidRDefault="00D25860" w:rsidP="00D25860">
      <w:pPr>
        <w:pStyle w:val="Default"/>
        <w:numPr>
          <w:ilvl w:val="0"/>
          <w:numId w:val="1"/>
        </w:numPr>
        <w:spacing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Walikota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ins w:id="120" w:author="Sherly kurnia sari" w:date="2021-06-08T11:14:00Z">
        <w:r w:rsidR="008B62A6">
          <w:rPr>
            <w:rFonts w:ascii="Times New Roman" w:hAnsi="Times New Roman" w:cs="Times New Roman"/>
            <w:color w:val="auto"/>
            <w:sz w:val="23"/>
            <w:szCs w:val="23"/>
          </w:rPr>
          <w:t>Wali</w:t>
        </w:r>
        <w:proofErr w:type="spellEnd"/>
        <w:r w:rsidR="008B62A6">
          <w:rPr>
            <w:rFonts w:ascii="Times New Roman" w:hAnsi="Times New Roman" w:cs="Times New Roman"/>
            <w:color w:val="auto"/>
            <w:sz w:val="23"/>
            <w:szCs w:val="23"/>
          </w:rPr>
          <w:t xml:space="preserve"> Kota</w:t>
        </w:r>
      </w:ins>
      <w:del w:id="121" w:author="Sherly kurnia sari" w:date="2021-06-08T11:14:00Z">
        <w:r w:rsidDel="008B62A6">
          <w:rPr>
            <w:rFonts w:ascii="Cambria" w:hAnsi="Cambria" w:cs="Cambria"/>
            <w:color w:val="auto"/>
            <w:sz w:val="23"/>
            <w:szCs w:val="23"/>
          </w:rPr>
          <w:delText>__________________________</w:delText>
        </w:r>
      </w:del>
    </w:p>
    <w:p w14:paraId="26E5176B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DC02AAE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03221A4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E414E8B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A6F0CA7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1453AB5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7EA1C02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B411BB8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BD13504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3EBA5C2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242CC01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7993BFA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C9E91CE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A4C5738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DBAA87B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CDE45CE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628E8D9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A798DCC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sectPr w:rsidR="002B02DE" w:rsidSect="00EA6A36">
      <w:type w:val="continuous"/>
      <w:pgSz w:w="11907" w:h="16840" w:code="9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6D0CB4" w14:textId="77777777" w:rsidR="00320BEB" w:rsidRDefault="00320BEB">
      <w:r>
        <w:separator/>
      </w:r>
    </w:p>
  </w:endnote>
  <w:endnote w:type="continuationSeparator" w:id="0">
    <w:p w14:paraId="1F28B2CC" w14:textId="77777777" w:rsidR="00320BEB" w:rsidRDefault="00320B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562A46" w14:textId="77777777" w:rsidR="00941E77" w:rsidRDefault="00EA6A36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04A05ED4" w14:textId="77777777" w:rsidR="00941E77" w:rsidRDefault="00320BEB">
    <w:pPr>
      <w:pStyle w:val="Footer"/>
    </w:pPr>
  </w:p>
  <w:p w14:paraId="1762A29E" w14:textId="77777777" w:rsidR="00941E77" w:rsidRDefault="00320B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7C4BFB" w14:textId="77777777" w:rsidR="00320BEB" w:rsidRDefault="00320BEB">
      <w:r>
        <w:separator/>
      </w:r>
    </w:p>
  </w:footnote>
  <w:footnote w:type="continuationSeparator" w:id="0">
    <w:p w14:paraId="40BA4B0C" w14:textId="77777777" w:rsidR="00320BEB" w:rsidRDefault="00320B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0727065"/>
    <w:multiLevelType w:val="hybridMultilevel"/>
    <w:tmpl w:val="D974B30E"/>
    <w:lvl w:ilvl="0" w:tplc="C6EE5198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Sherly kurnia sari">
    <w15:presenceInfo w15:providerId="Windows Live" w15:userId="29ec0833f854e3c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00A4"/>
    <w:rsid w:val="00062549"/>
    <w:rsid w:val="0012251A"/>
    <w:rsid w:val="001672C0"/>
    <w:rsid w:val="00295973"/>
    <w:rsid w:val="002B02DE"/>
    <w:rsid w:val="002D10DC"/>
    <w:rsid w:val="002E04BB"/>
    <w:rsid w:val="00320BEB"/>
    <w:rsid w:val="00345C6A"/>
    <w:rsid w:val="0042167F"/>
    <w:rsid w:val="004300A4"/>
    <w:rsid w:val="00730774"/>
    <w:rsid w:val="00872F27"/>
    <w:rsid w:val="008A1591"/>
    <w:rsid w:val="008B62A6"/>
    <w:rsid w:val="008D5FE5"/>
    <w:rsid w:val="00924DF5"/>
    <w:rsid w:val="00A30416"/>
    <w:rsid w:val="00A63B20"/>
    <w:rsid w:val="00B54F53"/>
    <w:rsid w:val="00D25860"/>
    <w:rsid w:val="00D943B2"/>
    <w:rsid w:val="00DD111A"/>
    <w:rsid w:val="00E9711D"/>
    <w:rsid w:val="00EA6A36"/>
    <w:rsid w:val="00F11621"/>
    <w:rsid w:val="00F12D2E"/>
    <w:rsid w:val="00F8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58C11"/>
  <w15:chartTrackingRefBased/>
  <w15:docId w15:val="{635627D4-0739-4D0A-9F98-310678446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00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300A4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300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0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428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Sherly kurnia sari</cp:lastModifiedBy>
  <cp:revision>2</cp:revision>
  <dcterms:created xsi:type="dcterms:W3CDTF">2021-06-08T04:22:00Z</dcterms:created>
  <dcterms:modified xsi:type="dcterms:W3CDTF">2021-06-08T04:22:00Z</dcterms:modified>
</cp:coreProperties>
</file>