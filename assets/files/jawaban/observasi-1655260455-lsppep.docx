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14E3AB1C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667D46D1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0" w:author="Artha Adnyana" w:date="2022-06-15T09:17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F12AC32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1" w:author="Artha Adnyana" w:date="2022-06-15T09:1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A64E610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2" w:author="Artha Adnyana" w:date="2022-06-15T09:1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4BDABCDE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3" w:author="Artha Adnyana" w:date="2022-06-15T09:1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18C6E50" w:rsidR="00122CA4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4" w:author="Artha Adnyana" w:date="2022-06-15T09:1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2370A87D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5" w:author="Artha Adnyana" w:date="2022-06-15T09:19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3FC8A71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6" w:author="Artha Adnyana" w:date="2022-06-15T09:19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A57F261" w:rsidR="00122CA4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7" w:author="Artha Adnyana" w:date="2022-06-15T09:19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AFA7192" w:rsidR="00122CA4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8" w:author="Artha Adnyana" w:date="2022-06-15T09:19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D280611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9" w:author="Artha Adnyana" w:date="2022-06-15T09:19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037DC386" w:rsidR="00122CA4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10" w:author="Artha Adnyana" w:date="2022-06-15T09:20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715D690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11" w:author="Artha Adnyana" w:date="2022-06-15T09:20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0AC29D36" w:rsidR="00122CA4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12" w:author="Artha Adnyana" w:date="2022-06-15T09:20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BD54A1F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13" w:author="Artha Adnyana" w:date="2022-06-15T09:21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089721C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14" w:author="Artha Adnyana" w:date="2022-06-15T09:21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3EB76C3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15" w:author="Artha Adnyana" w:date="2022-06-15T09:21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B37E178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16" w:author="Artha Adnyana" w:date="2022-06-15T09:21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9D18F22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17" w:author="Artha Adnyana" w:date="2022-06-15T09:22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276D03B0" w:rsidR="00122CA4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18" w:author="Artha Adnyana" w:date="2022-06-15T09:22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C3345D7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19" w:author="Artha Adnyana" w:date="2022-06-15T09:22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60B06D8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20" w:author="Artha Adnyana" w:date="2022-06-15T09:22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0128016" w:rsidR="00122CA4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21" w:author="Artha Adnyana" w:date="2022-06-15T09:22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00C889F6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22" w:author="Artha Adnyana" w:date="2022-06-15T09:23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8615E29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23" w:author="Artha Adnyana" w:date="2022-06-15T09:23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A6622CA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24" w:author="Artha Adnyana" w:date="2022-06-15T09:23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B5160D4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25" w:author="Artha Adnyana" w:date="2022-06-15T09:23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BFCAB6F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26" w:author="Artha Adnyana" w:date="2022-06-15T09:24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749BC6F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27" w:author="Artha Adnyana" w:date="2022-06-15T09:24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2CEB295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28" w:author="Artha Adnyana" w:date="2022-06-15T09:25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EA5EA2D" w:rsidR="00122CA4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29" w:author="Artha Adnyana" w:date="2022-06-15T09:25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E159758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30" w:author="Artha Adnyana" w:date="2022-06-15T09:25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D5BBA06" w:rsidR="00122CA4" w:rsidRPr="00604907" w:rsidRDefault="00E80AF5" w:rsidP="00A447E8">
            <w:pPr>
              <w:jc w:val="center"/>
              <w:rPr>
                <w:rFonts w:ascii="Bookman Old Style" w:hAnsi="Bookman Old Style"/>
              </w:rPr>
            </w:pPr>
            <w:ins w:id="31" w:author="Artha Adnyana" w:date="2022-06-15T09:2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E67F4B3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32" w:author="Artha Adnyana" w:date="2022-06-15T09:2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284095C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33" w:author="Artha Adnyana" w:date="2022-06-15T09:2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55234E8B" w:rsidR="00122CA4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34" w:author="Artha Adnyana" w:date="2022-06-15T09:2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6890A54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35" w:author="Artha Adnyana" w:date="2022-06-15T09:26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25E1E92" w:rsidR="00122CA4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36" w:author="Artha Adnyana" w:date="2022-06-15T09:27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3FC789A7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37" w:author="Artha Adnyana" w:date="2022-06-15T09:27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64F89180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38" w:author="Artha Adnyana" w:date="2022-06-15T09:27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EF2C06E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39" w:author="Artha Adnyana" w:date="2022-06-15T09:27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1CD0923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40" w:author="Artha Adnyana" w:date="2022-06-15T09:2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21E46101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41" w:author="Artha Adnyana" w:date="2022-06-15T09:2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16A1C4F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42" w:author="Artha Adnyana" w:date="2022-06-15T09:2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ECCDE56" w:rsidR="00122CA4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43" w:author="Artha Adnyana" w:date="2022-06-15T09:28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447A68B3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44" w:author="Artha Adnyana" w:date="2022-06-15T09:29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19649EE8" w:rsidR="00122CA4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45" w:author="Artha Adnyana" w:date="2022-06-15T09:30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70F84C1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46" w:author="Artha Adnyana" w:date="2022-06-15T09:29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430E600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47" w:author="Artha Adnyana" w:date="2022-06-15T09:30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2F45EED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48" w:author="Artha Adnyana" w:date="2022-06-15T09:31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3EA642C" w:rsidR="00122CA4" w:rsidRPr="00604907" w:rsidRDefault="00205208" w:rsidP="00A447E8">
            <w:pPr>
              <w:jc w:val="center"/>
              <w:rPr>
                <w:rFonts w:ascii="Bookman Old Style" w:hAnsi="Bookman Old Style"/>
              </w:rPr>
            </w:pPr>
            <w:ins w:id="49" w:author="Artha Adnyana" w:date="2022-06-15T09:31:00Z">
              <w:r w:rsidRPr="00C44AF0">
                <w:rPr>
                  <w:rFonts w:ascii="Bookman Old Style" w:hAnsi="Bookman Old Style"/>
                  <w:b/>
                  <w:bCs/>
                </w:rPr>
                <w:sym w:font="Symbol" w:char="F0D6"/>
              </w:r>
            </w:ins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tha Adnyana">
    <w15:presenceInfo w15:providerId="Windows Live" w15:userId="29b58777ddbd58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205208"/>
    <w:rsid w:val="003348C9"/>
    <w:rsid w:val="00361A11"/>
    <w:rsid w:val="003D64E6"/>
    <w:rsid w:val="003F397A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8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Artha Adnyana</cp:lastModifiedBy>
  <cp:revision>2</cp:revision>
  <dcterms:created xsi:type="dcterms:W3CDTF">2022-06-15T02:33:00Z</dcterms:created>
  <dcterms:modified xsi:type="dcterms:W3CDTF">2022-06-15T02:33:00Z</dcterms:modified>
</cp:coreProperties>
</file>