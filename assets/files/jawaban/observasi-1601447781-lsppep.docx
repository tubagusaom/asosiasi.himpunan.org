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bookmarkStart w:id="0" w:name="_GoBack"/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bookmarkEnd w:id="0"/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94765B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1" w:author="Windows User" w:date="2020-09-30T12:29:00Z">
                <w:pPr>
                  <w:pStyle w:val="Heading3"/>
                  <w:jc w:val="both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125355" w:rsidRDefault="00125355" w:rsidP="0094765B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2" w:author="Windows User" w:date="2020-09-30T12:30:00Z">
                <w:pPr>
                  <w:spacing w:before="100" w:beforeAutospacing="1" w:after="100" w:afterAutospacing="1" w:line="240" w:lineRule="auto"/>
                  <w:contextualSpacing w:val="0"/>
                  <w:jc w:val="both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ins w:id="3" w:author="Windows User" w:date="2020-09-30T12:30:00Z">
              <w:r w:rsidR="0094765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:</w:t>
              </w:r>
            </w:ins>
            <w:del w:id="4" w:author="Windows User" w:date="2020-09-30T12:30:00Z">
              <w:r w:rsidR="0094765B" w:rsidDel="0094765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delText>:</w:delText>
              </w:r>
            </w:del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Del="00F57F39" w:rsidRDefault="00125355" w:rsidP="00F57F39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del w:id="5" w:author="Windows User" w:date="2020-09-30T12:35:00Z"/>
                <w:rFonts w:ascii="Times New Roman" w:eastAsia="Times New Roman" w:hAnsi="Times New Roman" w:cs="Times New Roman"/>
                <w:szCs w:val="24"/>
              </w:rPr>
              <w:pPrChange w:id="6" w:author="Windows User" w:date="2020-09-30T12:36:00Z">
                <w:pPr>
                  <w:spacing w:before="100" w:beforeAutospacing="1" w:after="100" w:afterAutospacing="1" w:line="240" w:lineRule="auto"/>
                  <w:contextualSpacing w:val="0"/>
                  <w:jc w:val="both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</w:t>
            </w:r>
            <w:r w:rsidR="0094765B">
              <w:rPr>
                <w:rFonts w:ascii="Times New Roman" w:eastAsia="Times New Roman" w:hAnsi="Times New Roman" w:cs="Times New Roman"/>
                <w:szCs w:val="24"/>
              </w:rPr>
              <w:t>ona</w:t>
            </w:r>
            <w:proofErr w:type="spellEnd"/>
            <w:r w:rsidR="009476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4765B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94765B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94765B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9476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Windows User" w:date="2020-09-30T12:29:00Z">
              <w:r w:rsidR="0094765B" w:rsidDel="0094765B">
                <w:rPr>
                  <w:rFonts w:ascii="Times New Roman" w:eastAsia="Times New Roman" w:hAnsi="Times New Roman" w:cs="Times New Roman"/>
                  <w:szCs w:val="24"/>
                </w:rPr>
                <w:delText>ekstrem</w:delText>
              </w:r>
            </w:del>
            <w:ins w:id="8" w:author="Windows User" w:date="2020-09-30T12:29:00Z">
              <w:r w:rsidR="0094765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ekstrem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ins w:id="9" w:author="Windows User" w:date="2020-09-30T12:30:00Z">
              <w:r w:rsidR="0094765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se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Del="00F57F39" w:rsidRDefault="00F57F39" w:rsidP="00F57F39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del w:id="10" w:author="Windows User" w:date="2020-09-30T12:36:00Z"/>
                <w:rFonts w:ascii="Times New Roman" w:eastAsia="Times New Roman" w:hAnsi="Times New Roman" w:cs="Times New Roman"/>
                <w:szCs w:val="24"/>
                <w:lang w:val="id-ID"/>
              </w:rPr>
              <w:pPrChange w:id="11" w:author="Windows User" w:date="2020-09-30T12:36:00Z">
                <w:pPr>
                  <w:spacing w:before="100" w:beforeAutospacing="1" w:after="100" w:afterAutospacing="1" w:line="240" w:lineRule="auto"/>
                  <w:contextualSpacing w:val="0"/>
                  <w:jc w:val="both"/>
                </w:pPr>
              </w:pPrChange>
            </w:pPr>
            <w:ins w:id="12" w:author="Windows User" w:date="2020-09-30T12:35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Windows User" w:date="2020-09-30T12:31:00Z">
              <w:r w:rsidR="00125355" w:rsidRPr="00EC6F38" w:rsidDel="0094765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" w:author="Windows User" w:date="2020-09-30T12:31:00Z">
              <w:r w:rsidR="00125355" w:rsidRPr="00EC6F38" w:rsidDel="0094765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F57F39" w:rsidRPr="00EC6F38" w:rsidRDefault="00F57F39" w:rsidP="00F57F39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ins w:id="15" w:author="Windows User" w:date="2020-09-30T12:36:00Z"/>
                <w:rFonts w:ascii="Times New Roman" w:eastAsia="Times New Roman" w:hAnsi="Times New Roman" w:cs="Times New Roman"/>
                <w:szCs w:val="24"/>
              </w:rPr>
              <w:pPrChange w:id="16" w:author="Windows User" w:date="2020-09-30T12:36:00Z">
                <w:pPr>
                  <w:spacing w:before="100" w:beforeAutospacing="1" w:after="100" w:afterAutospacing="1" w:line="240" w:lineRule="auto"/>
                  <w:contextualSpacing w:val="0"/>
                  <w:jc w:val="both"/>
                </w:pPr>
              </w:pPrChange>
            </w:pPr>
          </w:p>
          <w:p w:rsidR="00125355" w:rsidRPr="00EC6F38" w:rsidDel="00F57F39" w:rsidRDefault="00125355" w:rsidP="00F57F39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del w:id="17" w:author="Windows User" w:date="2020-09-30T12:36:00Z"/>
                <w:rFonts w:ascii="Times New Roman" w:eastAsia="Times New Roman" w:hAnsi="Times New Roman" w:cs="Times New Roman"/>
                <w:szCs w:val="24"/>
              </w:rPr>
              <w:pPrChange w:id="18" w:author="Windows User" w:date="2020-09-30T12:36:00Z">
                <w:pPr>
                  <w:spacing w:before="100" w:beforeAutospacing="1" w:after="100" w:afterAutospacing="1" w:line="240" w:lineRule="auto"/>
                  <w:contextualSpacing w:val="0"/>
                  <w:jc w:val="both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" w:author="Windows User" w:date="2020-09-30T12:32:00Z">
              <w:r w:rsidRPr="00EC6F38" w:rsidDel="0094765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ins w:id="20" w:author="Windows User" w:date="2020-09-30T12:36:00Z">
              <w:r w:rsidR="00F57F3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. </w:t>
              </w:r>
            </w:ins>
            <w:del w:id="21" w:author="Windows User" w:date="2020-09-30T12:36:00Z">
              <w:r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F57F39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" w:author="Windows User" w:date="2020-09-30T12:36:00Z">
                <w:pPr>
                  <w:spacing w:before="100" w:beforeAutospacing="1" w:after="100" w:afterAutospacing="1" w:line="240" w:lineRule="auto"/>
                  <w:contextualSpacing w:val="0"/>
                  <w:jc w:val="both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Windows User" w:date="2020-09-30T12:32:00Z">
              <w:r w:rsidRPr="00EC6F38" w:rsidDel="0094765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ins w:id="24" w:author="Windows User" w:date="2020-09-30T12:40:00Z">
              <w:r w:rsidR="00F57F3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</w:t>
              </w:r>
            </w:ins>
            <w:del w:id="25" w:author="Windows User" w:date="2020-09-30T12:40:00Z">
              <w:r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26" w:author="Windows User" w:date="2020-09-30T12:35:00Z">
              <w:r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>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7" w:author="Windows User" w:date="2020-09-30T12:32:00Z">
              <w:r w:rsidRPr="00EC6F38" w:rsidDel="0094765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ins w:id="28" w:author="Windows User" w:date="2020-09-30T12:34:00Z">
              <w:r w:rsidR="00F57F3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</w:t>
              </w:r>
            </w:ins>
            <w:del w:id="29" w:author="Windows User" w:date="2020-09-30T12:34:00Z">
              <w:r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94765B" w:rsidRDefault="00F57F39" w:rsidP="00031A8C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lang w:val="id-ID"/>
                <w:rPrChange w:id="30" w:author="Windows User" w:date="2020-09-30T12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ins w:id="31" w:author="Windows User" w:date="2020-09-30T12:36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32" w:author="Windows User" w:date="2020-09-30T12:33:00Z">
              <w:r w:rsidR="0094765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yaitu:</w:t>
              </w:r>
            </w:ins>
          </w:p>
          <w:p w:rsidR="00125355" w:rsidRPr="00EC6F38" w:rsidRDefault="00125355" w:rsidP="00F57F39">
            <w:pPr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3" w:author="Windows User" w:date="2020-09-30T12:3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  <w:jc w:val="both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7F39">
            <w:pPr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4" w:author="Windows User" w:date="2020-09-30T12:3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  <w:jc w:val="both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proofErr w:type="spellEnd"/>
            <w:ins w:id="35" w:author="Windows User" w:date="2020-09-30T12:34:00Z">
              <w:r w:rsidR="00F57F3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36" w:author="Windows User" w:date="2020-09-30T12:34:00Z">
              <w:r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7" w:author="Windows User" w:date="2020-09-30T12:40:00Z">
              <w:r w:rsidR="00F57F3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del w:id="38" w:author="Windows User" w:date="2020-09-30T12:40:00Z">
              <w:r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9" w:author="Windows User" w:date="2020-09-30T12:34:00Z">
              <w:r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0" w:author="Windows User" w:date="2020-09-30T12:40:00Z">
              <w:r w:rsidR="00F57F3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</w:t>
              </w:r>
            </w:ins>
            <w:del w:id="41" w:author="Windows User" w:date="2020-09-30T12:40:00Z">
              <w:r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7F39">
            <w:pPr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2" w:author="Windows User" w:date="2020-09-30T12:3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  <w:jc w:val="both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7F39">
            <w:pPr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3" w:author="Windows User" w:date="2020-09-30T12:3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  <w:jc w:val="both"/>
                </w:pPr>
              </w:pPrChange>
            </w:pPr>
            <w:del w:id="44" w:author="Windows User" w:date="2020-09-30T12:34:00Z">
              <w:r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45" w:author="Windows User" w:date="2020-09-30T12:34:00Z">
              <w:r w:rsidR="00F57F3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del w:id="46" w:author="Windows User" w:date="2020-09-30T12:34:00Z">
              <w:r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7" w:author="Windows User" w:date="2020-09-30T12:34:00Z">
              <w:r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8" w:author="Windows User" w:date="2020-09-30T12:40:00Z">
              <w:r w:rsidR="00F57F3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</w:t>
              </w:r>
            </w:ins>
            <w:del w:id="49" w:author="Windows User" w:date="2020-09-30T12:40:00Z">
              <w:r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ins w:id="50" w:author="Windows User" w:date="2020-09-30T12:40:00Z">
              <w:r w:rsidR="00F57F3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1" w:author="Windows User" w:date="2020-09-30T12:40:00Z">
              <w:r w:rsidR="00F57F3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</w:t>
              </w:r>
            </w:ins>
            <w:del w:id="52" w:author="Windows User" w:date="2020-09-30T12:40:00Z">
              <w:r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7F39">
            <w:pPr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3" w:author="Windows User" w:date="2020-09-30T12:3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  <w:jc w:val="both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F57F39">
            <w:pPr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4" w:author="Windows User" w:date="2020-09-30T12:3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  <w:jc w:val="both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proofErr w:type="spellEnd"/>
            <w:ins w:id="55" w:author="Windows User" w:date="2020-09-30T12:33:00Z">
              <w:r w:rsidR="0094765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u</w:t>
              </w:r>
            </w:ins>
            <w:del w:id="56" w:author="Windows User" w:date="2020-09-30T12:33:00Z">
              <w:r w:rsidRPr="00EC6F38" w:rsidDel="0094765B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7" w:author="Windows User" w:date="2020-09-30T12:41:00Z">
              <w:r w:rsidR="00F57F3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</w:t>
              </w:r>
            </w:ins>
            <w:del w:id="58" w:author="Windows User" w:date="2020-09-30T12:41:00Z">
              <w:r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7F39">
            <w:pPr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9" w:author="Windows User" w:date="2020-09-30T12:3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  <w:jc w:val="both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F57F39">
            <w:pPr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0" w:author="Windows User" w:date="2020-09-30T12:3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  <w:jc w:val="both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61" w:author="Windows User" w:date="2020-09-30T12:33:00Z">
              <w:r w:rsidR="0094765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ins w:id="62" w:author="Windows User" w:date="2020-09-30T12:34:00Z">
              <w:r w:rsidR="00F57F3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</w:t>
              </w:r>
            </w:ins>
            <w:del w:id="63" w:author="Windows User" w:date="2020-09-30T12:34:00Z">
              <w:r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4" w:author="Windows User" w:date="2020-09-30T12:41:00Z">
              <w:r w:rsidR="00F57F3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del w:id="65" w:author="Windows User" w:date="2020-09-30T12:41:00Z">
              <w:r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6" w:author="Windows User" w:date="2020-09-30T12:41:00Z">
              <w:r w:rsidR="00F57F3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</w:t>
              </w:r>
            </w:ins>
            <w:del w:id="67" w:author="Windows User" w:date="2020-09-30T12:41:00Z">
              <w:r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57F39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8" w:author="Windows User" w:date="2020-09-30T12:37:00Z">
                <w:pPr>
                  <w:spacing w:before="100" w:beforeAutospacing="1" w:after="100" w:afterAutospacing="1" w:line="240" w:lineRule="auto"/>
                  <w:contextualSpacing w:val="0"/>
                  <w:jc w:val="both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9" w:author="Windows User" w:date="2020-09-30T12:41:00Z">
              <w:r w:rsidR="00F57F3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R</w:t>
              </w:r>
            </w:ins>
            <w:del w:id="70" w:author="Windows User" w:date="2020-09-30T12:41:00Z">
              <w:r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1" w:author="Windows User" w:date="2020-09-30T12:41:00Z">
              <w:r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031A8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031A8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031A8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031A8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031A8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Del="00F57F39" w:rsidRDefault="00F57F39" w:rsidP="00F57F39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del w:id="72" w:author="Windows User" w:date="2020-09-30T12:38:00Z"/>
                <w:rFonts w:ascii="Times New Roman" w:eastAsia="Times New Roman" w:hAnsi="Times New Roman" w:cs="Times New Roman"/>
                <w:szCs w:val="24"/>
              </w:rPr>
              <w:pPrChange w:id="73" w:author="Windows User" w:date="2020-09-30T12:38:00Z">
                <w:pPr>
                  <w:spacing w:before="100" w:beforeAutospacing="1" w:after="100" w:afterAutospacing="1" w:line="240" w:lineRule="auto"/>
                  <w:contextualSpacing w:val="0"/>
                  <w:jc w:val="both"/>
                </w:pPr>
              </w:pPrChange>
            </w:pPr>
            <w:ins w:id="74" w:author="Windows User" w:date="2020-09-30T12:38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5" w:author="Windows User" w:date="2020-09-30T12:37:00Z">
              <w:r w:rsidR="00125355"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76" w:author="Windows User" w:date="2020-09-30T12:38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. </w:t>
              </w:r>
            </w:ins>
            <w:del w:id="77" w:author="Windows User" w:date="2020-09-30T12:38:00Z">
              <w:r w:rsidR="00125355"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F57F39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8" w:author="Windows User" w:date="2020-09-30T12:38:00Z">
                <w:pPr>
                  <w:spacing w:before="100" w:beforeAutospacing="1" w:after="100" w:afterAutospacing="1" w:line="240" w:lineRule="auto"/>
                  <w:contextualSpacing w:val="0"/>
                  <w:jc w:val="both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9" w:author="Windows User" w:date="2020-09-30T12:39:00Z">
              <w:r w:rsidR="00F57F3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R</w:t>
              </w:r>
            </w:ins>
            <w:del w:id="80" w:author="Windows User" w:date="2020-09-30T12:39:00Z">
              <w:r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F57F39" w:rsidDel="00F57F39" w:rsidRDefault="00125355" w:rsidP="00F57F39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del w:id="81" w:author="Windows User" w:date="2020-09-30T12:38:00Z"/>
                <w:rFonts w:ascii="Times New Roman" w:eastAsia="Times New Roman" w:hAnsi="Times New Roman" w:cs="Times New Roman"/>
                <w:szCs w:val="24"/>
                <w:lang w:val="id-ID"/>
                <w:rPrChange w:id="82" w:author="Windows User" w:date="2020-09-30T12:38:00Z">
                  <w:rPr>
                    <w:del w:id="83" w:author="Windows User" w:date="2020-09-30T12:38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84" w:author="Windows User" w:date="2020-09-30T12:38:00Z">
                <w:pPr>
                  <w:spacing w:before="100" w:beforeAutospacing="1" w:after="100" w:afterAutospacing="1" w:line="240" w:lineRule="auto"/>
                  <w:contextualSpacing w:val="0"/>
                  <w:jc w:val="both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muncul.</w:t>
            </w:r>
            <w:proofErr w:type="spellEnd"/>
            <w:ins w:id="85" w:author="Windows User" w:date="2020-09-30T12:38:00Z">
              <w:r w:rsidR="00F57F3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Tahapan </w:t>
              </w:r>
            </w:ins>
          </w:p>
          <w:p w:rsidR="00125355" w:rsidRPr="00EC6F38" w:rsidRDefault="00125355" w:rsidP="00F57F39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6" w:author="Windows User" w:date="2020-09-30T12:40:00Z">
                <w:pPr>
                  <w:spacing w:before="100" w:beforeAutospacing="1" w:after="100" w:afterAutospacing="1" w:line="240" w:lineRule="auto"/>
                  <w:contextualSpacing w:val="0"/>
                  <w:jc w:val="both"/>
                </w:pPr>
              </w:pPrChange>
            </w:pPr>
            <w:del w:id="87" w:author="Windows User" w:date="2020-09-30T12:38:00Z">
              <w:r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proofErr w:type="spellEnd"/>
            <w:ins w:id="88" w:author="Windows User" w:date="2020-09-30T12:38:00Z">
              <w:r w:rsidR="00F57F3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89" w:author="Windows User" w:date="2020-09-30T12:39:00Z">
              <w:r w:rsidR="00F57F3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Dalam</w:t>
              </w:r>
            </w:ins>
            <w:del w:id="90" w:author="Windows User" w:date="2020-09-30T12:39:00Z">
              <w:r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 xml:space="preserve"> Dengan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del w:id="91" w:author="Windows User" w:date="2020-09-30T12:40:00Z">
              <w:r w:rsidRPr="00EC6F38" w:rsidDel="00F57F39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2A498D" w:rsidTr="00821BA2">
        <w:tc>
          <w:tcPr>
            <w:tcW w:w="9350" w:type="dxa"/>
          </w:tcPr>
          <w:p w:rsidR="002A498D" w:rsidRPr="002A498D" w:rsidRDefault="002A498D" w:rsidP="00031A8C">
            <w:pPr>
              <w:pStyle w:val="Heading3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</w:p>
        </w:tc>
      </w:tr>
    </w:tbl>
    <w:p w:rsidR="00924DF5" w:rsidRDefault="00924DF5" w:rsidP="00031A8C">
      <w:pPr>
        <w:jc w:val="both"/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DD44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E832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75610"/>
    <w:multiLevelType w:val="multilevel"/>
    <w:tmpl w:val="BCF4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DB4B4B"/>
    <w:multiLevelType w:val="multilevel"/>
    <w:tmpl w:val="8556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31A8C"/>
    <w:rsid w:val="0012251A"/>
    <w:rsid w:val="00125355"/>
    <w:rsid w:val="001D038C"/>
    <w:rsid w:val="00240407"/>
    <w:rsid w:val="002A498D"/>
    <w:rsid w:val="0042167F"/>
    <w:rsid w:val="0053618B"/>
    <w:rsid w:val="00924DF5"/>
    <w:rsid w:val="0094765B"/>
    <w:rsid w:val="00A93327"/>
    <w:rsid w:val="00AC49F7"/>
    <w:rsid w:val="00F5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2020-09-30T06:40:00Z</dcterms:created>
  <dcterms:modified xsi:type="dcterms:W3CDTF">2020-09-30T06:40:00Z</dcterms:modified>
</cp:coreProperties>
</file>