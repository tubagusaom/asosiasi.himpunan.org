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0DD44" w14:textId="77777777" w:rsidR="00927764" w:rsidRPr="0094076B" w:rsidRDefault="000728F3" w:rsidP="006B1306">
      <w:pPr>
        <w:pStyle w:val="NoSpacing"/>
      </w:pPr>
      <w:r>
        <w:t>TUGAS OBSERVASI 6</w:t>
      </w:r>
    </w:p>
    <w:p w14:paraId="18B52FE1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9FA8AB9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BA8E00F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20908">
        <w:rPr>
          <w:rFonts w:ascii="Cambria" w:hAnsi="Cambria" w:cs="Times New Roman"/>
          <w:sz w:val="24"/>
          <w:szCs w:val="24"/>
        </w:rPr>
        <w:t xml:space="preserve">Suntinglah artikel berikut ini </w:t>
      </w:r>
      <w:r w:rsidR="00C20908">
        <w:rPr>
          <w:rFonts w:ascii="Cambria" w:hAnsi="Cambria" w:cs="Times New Roman"/>
          <w:sz w:val="24"/>
          <w:szCs w:val="24"/>
        </w:rPr>
        <w:t>secara digital!</w:t>
      </w:r>
    </w:p>
    <w:p w14:paraId="38A854E0" w14:textId="05BEA305" w:rsidR="00927764" w:rsidRPr="00C50A1E" w:rsidRDefault="00FC455C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ins w:id="0" w:author="Meilina Saputri" w:date="2021-11-06T14:20:00Z">
        <w:r>
          <w:rPr>
            <w:rFonts w:ascii="Times New Roman" w:eastAsia="Times New Roman" w:hAnsi="Times New Roman" w:cs="Times New Roman"/>
            <w:kern w:val="36"/>
            <w:sz w:val="54"/>
            <w:szCs w:val="54"/>
          </w:rPr>
          <w:t>Musim Hujan, Berat Badan Naik, Mitos atau Fakta?</w:t>
        </w:r>
      </w:ins>
      <w:del w:id="1" w:author="Meilina Saputri" w:date="2021-11-06T14:20:00Z">
        <w:r w:rsidR="00927764" w:rsidRPr="00C50A1E" w:rsidDel="00FC455C">
          <w:rPr>
            <w:rFonts w:ascii="Times New Roman" w:eastAsia="Times New Roman" w:hAnsi="Times New Roman" w:cs="Times New Roman"/>
            <w:kern w:val="36"/>
            <w:sz w:val="54"/>
            <w:szCs w:val="54"/>
          </w:rPr>
          <w:delText>Hujan</w:delText>
        </w:r>
      </w:del>
      <w:del w:id="2" w:author="Meilina Saputri" w:date="2021-11-06T14:10:00Z">
        <w:r w:rsidR="00927764" w:rsidRPr="00C50A1E" w:rsidDel="006B1306">
          <w:rPr>
            <w:rFonts w:ascii="Times New Roman" w:eastAsia="Times New Roman" w:hAnsi="Times New Roman" w:cs="Times New Roman"/>
            <w:kern w:val="36"/>
            <w:sz w:val="54"/>
            <w:szCs w:val="54"/>
          </w:rPr>
          <w:delText xml:space="preserve"> Turun</w:delText>
        </w:r>
      </w:del>
      <w:del w:id="3" w:author="Meilina Saputri" w:date="2021-11-06T14:20:00Z">
        <w:r w:rsidR="00927764" w:rsidRPr="00C50A1E" w:rsidDel="00FC455C">
          <w:rPr>
            <w:rFonts w:ascii="Times New Roman" w:eastAsia="Times New Roman" w:hAnsi="Times New Roman" w:cs="Times New Roman"/>
            <w:kern w:val="36"/>
            <w:sz w:val="54"/>
            <w:szCs w:val="54"/>
          </w:rPr>
          <w:delText>,</w:delText>
        </w:r>
      </w:del>
      <w:del w:id="4" w:author="Meilina Saputri" w:date="2021-11-06T14:11:00Z">
        <w:r w:rsidR="00927764" w:rsidRPr="00C50A1E" w:rsidDel="006B1306">
          <w:rPr>
            <w:rFonts w:ascii="Times New Roman" w:eastAsia="Times New Roman" w:hAnsi="Times New Roman" w:cs="Times New Roman"/>
            <w:kern w:val="36"/>
            <w:sz w:val="54"/>
            <w:szCs w:val="54"/>
          </w:rPr>
          <w:delText xml:space="preserve"> </w:delText>
        </w:r>
      </w:del>
      <w:del w:id="5" w:author="Meilina Saputri" w:date="2021-11-06T14:20:00Z">
        <w:r w:rsidR="00927764" w:rsidRPr="00C50A1E" w:rsidDel="00FC455C">
          <w:rPr>
            <w:rFonts w:ascii="Times New Roman" w:eastAsia="Times New Roman" w:hAnsi="Times New Roman" w:cs="Times New Roman"/>
            <w:kern w:val="36"/>
            <w:sz w:val="54"/>
            <w:szCs w:val="54"/>
          </w:rPr>
          <w:delText>Berat Badan Naik</w:delText>
        </w:r>
      </w:del>
    </w:p>
    <w:p w14:paraId="2CCCDC69" w14:textId="568B9174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</w:t>
      </w:r>
      <w:del w:id="6" w:author="Meilina Saputri" w:date="2021-11-06T14:10:00Z">
        <w:r w:rsidRPr="00C50A1E" w:rsidDel="006B1306">
          <w:rPr>
            <w:rFonts w:ascii="Roboto" w:eastAsia="Times New Roman" w:hAnsi="Roboto" w:cs="Times New Roman"/>
            <w:sz w:val="17"/>
            <w:szCs w:val="17"/>
          </w:rPr>
          <w:delText>61  10 3</w:delText>
        </w:r>
      </w:del>
    </w:p>
    <w:p w14:paraId="4A30631D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D24F596" wp14:editId="4DEE4EAA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72780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14:paraId="53933CC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 turun, berat badan naik, hubungan sama dia tetep temenan aja. Huft.</w:t>
      </w:r>
    </w:p>
    <w:p w14:paraId="528F91FB" w14:textId="4A8E963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Apa yang lebih romantis dari sepiring mie instan kemasan putih yang aromanya aduhai menggoda indera penciuman </w:t>
      </w:r>
      <w:del w:id="7" w:author="Meilina Saputri" w:date="2021-11-06T14:11:00Z">
        <w:r w:rsidRPr="00C50A1E" w:rsidDel="006B1306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atau bakwan yang baru diangkat dari penggorengan di kala hujan?</w:t>
      </w:r>
    </w:p>
    <w:p w14:paraId="68E03567" w14:textId="7EB097C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hujan sehari-hari, begitu </w:t>
      </w:r>
      <w:del w:id="8" w:author="Meilina Saputri" w:date="2021-11-06T14:12:00Z">
        <w:r w:rsidRPr="00C50A1E" w:rsidDel="006B1306">
          <w:rPr>
            <w:rFonts w:ascii="Times New Roman" w:eastAsia="Times New Roman" w:hAnsi="Times New Roman" w:cs="Times New Roman"/>
            <w:sz w:val="24"/>
            <w:szCs w:val="24"/>
          </w:rPr>
          <w:delText xml:space="preserve">kata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orang </w:t>
      </w:r>
      <w:ins w:id="9" w:author="Meilina Saputri" w:date="2021-11-06T14:12:00Z">
        <w:r w:rsidR="006B1306">
          <w:rPr>
            <w:rFonts w:ascii="Times New Roman" w:eastAsia="Times New Roman" w:hAnsi="Times New Roman" w:cs="Times New Roman"/>
            <w:sz w:val="24"/>
            <w:szCs w:val="24"/>
          </w:rPr>
          <w:t xml:space="preserve">sering </w:t>
        </w:r>
      </w:ins>
      <w:del w:id="10" w:author="Meilina Saputri" w:date="2021-11-06T14:12:00Z">
        <w:r w:rsidRPr="00C50A1E" w:rsidDel="006B1306">
          <w:rPr>
            <w:rFonts w:ascii="Times New Roman" w:eastAsia="Times New Roman" w:hAnsi="Times New Roman" w:cs="Times New Roman"/>
            <w:sz w:val="24"/>
            <w:szCs w:val="24"/>
          </w:rPr>
          <w:delText xml:space="preserve">sering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mengartikannya. Benar saja. Meski </w:t>
      </w:r>
      <w:del w:id="11" w:author="Meilina Saputri" w:date="2021-11-06T14:13:00Z">
        <w:r w:rsidRPr="00C50A1E" w:rsidDel="006B1306">
          <w:rPr>
            <w:rFonts w:ascii="Times New Roman" w:eastAsia="Times New Roman" w:hAnsi="Times New Roman" w:cs="Times New Roman"/>
            <w:sz w:val="24"/>
            <w:szCs w:val="24"/>
          </w:rPr>
          <w:delText xml:space="preserve">di tahun ini awal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mundur di antara </w:t>
      </w:r>
      <w:ins w:id="12" w:author="Meilina Saputri" w:date="2021-11-06T14:13:00Z">
        <w:r w:rsidR="006B1306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13" w:author="Meilina Saputri" w:date="2021-11-06T14:13:00Z">
        <w:r w:rsidDel="006B1306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Desember 2019, hujan benar-benar datang </w:t>
      </w:r>
      <w:del w:id="14" w:author="Meilina Saputri" w:date="2021-11-06T14:13:00Z">
        <w:r w:rsidRPr="00C50A1E" w:rsidDel="006B1306">
          <w:rPr>
            <w:rFonts w:ascii="Times New Roman" w:eastAsia="Times New Roman" w:hAnsi="Times New Roman" w:cs="Times New Roman"/>
            <w:sz w:val="24"/>
            <w:szCs w:val="24"/>
          </w:rPr>
          <w:delText xml:space="preserve">seperti </w:delText>
        </w:r>
      </w:del>
      <w:ins w:id="15" w:author="Meilina Saputri" w:date="2021-11-06T14:13:00Z">
        <w:r w:rsidR="006B1306">
          <w:rPr>
            <w:rFonts w:ascii="Times New Roman" w:eastAsia="Times New Roman" w:hAnsi="Times New Roman" w:cs="Times New Roman"/>
            <w:sz w:val="24"/>
            <w:szCs w:val="24"/>
          </w:rPr>
          <w:t>sesuai</w:t>
        </w:r>
        <w:r w:rsidR="006B130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perkiraan. Sudah sangat terasa apalagi sejak awal tahun baru</w:t>
      </w:r>
      <w:del w:id="16" w:author="Meilina Saputri" w:date="2021-11-06T14:13:00Z">
        <w:r w:rsidRPr="00C50A1E" w:rsidDel="006B1306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6DADD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sering disalahkan karena mengundang kenangan ternyata tak hanya pandai membuat perasaan hatimu</w:t>
      </w:r>
      <w:del w:id="17" w:author="Meilina Saputri" w:date="2021-11-06T14:14:00Z">
        <w:r w:rsidRPr="00C50A1E" w:rsidDel="006B1306">
          <w:rPr>
            <w:rFonts w:ascii="Times New Roman" w:eastAsia="Times New Roman" w:hAnsi="Times New Roman" w:cs="Times New Roman"/>
            <w:sz w:val="24"/>
            <w:szCs w:val="24"/>
          </w:rPr>
          <w:delText xml:space="preserve">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1306">
        <w:rPr>
          <w:rFonts w:ascii="Times New Roman" w:eastAsia="Times New Roman" w:hAnsi="Times New Roman" w:cs="Times New Roman"/>
          <w:i/>
          <w:iCs/>
          <w:sz w:val="24"/>
          <w:szCs w:val="24"/>
          <w:rPrChange w:id="18" w:author="Meilina Saputri" w:date="2021-11-06T14:1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perilaku kita yang lain. Soal makan. Ya, hujan yang membuat kita jadi sering lapar. </w:t>
      </w:r>
      <w:r w:rsidRPr="006B1306">
        <w:rPr>
          <w:rFonts w:ascii="Times New Roman" w:eastAsia="Times New Roman" w:hAnsi="Times New Roman" w:cs="Times New Roman"/>
          <w:i/>
          <w:iCs/>
          <w:sz w:val="24"/>
          <w:szCs w:val="24"/>
          <w:rPrChange w:id="19" w:author="Meilina Saputri" w:date="2021-11-06T14:1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 bisa ya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6B33A39" w14:textId="57BC2B3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>a bahwa hujan datang bersama na</w:t>
      </w:r>
      <w:ins w:id="20" w:author="Meilina Saputri" w:date="2021-11-06T14:15:00Z">
        <w:r w:rsidR="006B1306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21" w:author="Meilina Saputri" w:date="2021-11-06T14:15:00Z">
        <w:r w:rsidDel="006B1306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 makan yang tiba-tiba ikut meningkat?</w:t>
      </w:r>
    </w:p>
    <w:p w14:paraId="74CD4ED5" w14:textId="28BD1F8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mengenang dia, kegiatan yang paling asyik di saat hujan turun adalah makan. Sering disebut </w:t>
      </w:r>
      <w:del w:id="22" w:author="Meilina Saputri" w:date="2021-11-06T14:15:00Z">
        <w:r w:rsidRPr="00C50A1E" w:rsidDel="006B1306">
          <w:rPr>
            <w:rFonts w:ascii="Times New Roman" w:eastAsia="Times New Roman" w:hAnsi="Times New Roman" w:cs="Times New Roman"/>
            <w:sz w:val="24"/>
            <w:szCs w:val="24"/>
          </w:rPr>
          <w:delText xml:space="preserve">cuma </w:delText>
        </w:r>
      </w:del>
      <w:ins w:id="23" w:author="Meilina Saputri" w:date="2021-11-06T14:15:00Z">
        <w:r w:rsidR="006B1306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r w:rsidR="006B130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camilan, </w:t>
      </w:r>
      <w:del w:id="24" w:author="Meilina Saputri" w:date="2021-11-06T14:15:00Z">
        <w:r w:rsidRPr="00C50A1E" w:rsidDel="006B1306">
          <w:rPr>
            <w:rFonts w:ascii="Times New Roman" w:eastAsia="Times New Roman" w:hAnsi="Times New Roman" w:cs="Times New Roman"/>
            <w:sz w:val="24"/>
            <w:szCs w:val="24"/>
          </w:rPr>
          <w:delText xml:space="preserve">tapi </w:delText>
        </w:r>
      </w:del>
      <w:ins w:id="25" w:author="Meilina Saputri" w:date="2021-11-06T14:15:00Z">
        <w:r w:rsidR="006B1306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  <w:r w:rsidR="006B130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jumlah kalorinya nyaris melebihi makan berat.</w:t>
      </w:r>
    </w:p>
    <w:p w14:paraId="03562F14" w14:textId="20007C0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Sebungkus keripik yang dalam kemasan bisa dikonsumsi </w:t>
      </w:r>
      <w:del w:id="26" w:author="Meilina Saputri" w:date="2021-11-06T14:15:00Z">
        <w:r w:rsidRPr="00C50A1E" w:rsidDel="006B1306">
          <w:rPr>
            <w:rFonts w:ascii="Times New Roman" w:eastAsia="Times New Roman" w:hAnsi="Times New Roman" w:cs="Times New Roman"/>
            <w:sz w:val="24"/>
            <w:szCs w:val="24"/>
          </w:rPr>
          <w:delText xml:space="preserve">4 </w:delText>
        </w:r>
      </w:del>
      <w:ins w:id="27" w:author="Meilina Saputri" w:date="2021-11-06T14:15:00Z">
        <w:r w:rsidR="006B1306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  <w:r w:rsidR="006B130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porsi habis sekali duduk. Belum cukup, tambah lagi gorengannya, satu-dua biji</w:t>
      </w:r>
      <w:ins w:id="28" w:author="Meilina Saputri" w:date="2021-11-06T14:15:00Z">
        <w:r w:rsidR="006B1306" w:rsidRPr="006B1306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29" w:author="Meilina Saputri" w:date="2021-11-06T14:1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,</w:t>
        </w:r>
      </w:ins>
      <w:r w:rsidRPr="006B1306">
        <w:rPr>
          <w:rFonts w:ascii="Times New Roman" w:eastAsia="Times New Roman" w:hAnsi="Times New Roman" w:cs="Times New Roman"/>
          <w:i/>
          <w:iCs/>
          <w:sz w:val="24"/>
          <w:szCs w:val="24"/>
          <w:rPrChange w:id="30" w:author="Meilina Saputri" w:date="2021-11-0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eh kok jadi lima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C58C2BF" w14:textId="1792BA7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 suasana jadi lebih 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memang bisa </w:t>
      </w:r>
      <w:ins w:id="31" w:author="Meilina Saputri" w:date="2021-11-06T14:16:00Z">
        <w:r w:rsidR="006B1306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 salah satu pencetus </w:t>
      </w:r>
      <w:del w:id="32" w:author="Meilina Saputri" w:date="2021-11-06T14:16:00Z">
        <w:r w:rsidRPr="00C50A1E" w:rsidDel="006B1306">
          <w:rPr>
            <w:rFonts w:ascii="Times New Roman" w:eastAsia="Times New Roman" w:hAnsi="Times New Roman" w:cs="Times New Roman"/>
            <w:sz w:val="24"/>
            <w:szCs w:val="24"/>
          </w:rPr>
          <w:delText xml:space="preserve">mengapa </w:delText>
        </w:r>
      </w:del>
      <w:ins w:id="33" w:author="Meilina Saputri" w:date="2021-11-06T14:16:00Z">
        <w:r w:rsidR="006B1306">
          <w:rPr>
            <w:rFonts w:ascii="Times New Roman" w:eastAsia="Times New Roman" w:hAnsi="Times New Roman" w:cs="Times New Roman"/>
            <w:sz w:val="24"/>
            <w:szCs w:val="24"/>
          </w:rPr>
          <w:t>alasan</w:t>
        </w:r>
        <w:r w:rsidR="006B130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 jadi suka makan. </w:t>
      </w:r>
    </w:p>
    <w:p w14:paraId="1433E0DF" w14:textId="7309009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Terutama makanan </w:t>
      </w:r>
      <w:del w:id="34" w:author="Meilina Saputri" w:date="2021-11-06T14:16:00Z">
        <w:r w:rsidRPr="00C50A1E" w:rsidDel="006B1306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seperti tahu bulat digoreng dadakan alias yang masih hangat. Apalagi dengan makan, tubuh akan mendapat "panas" akibat terjadinya peningkatan metabolisme dalam tubuh. </w:t>
      </w:r>
    </w:p>
    <w:p w14:paraId="2546896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 kenyataannya, dingin yang terjadi akibat hujan tidak benar-benar membuat tubuh memerlukan kalori tambahan dari makananmu, lho. Dingin yang kita kira ternyata tidak sedingin kenyataannya, kok~</w:t>
      </w:r>
    </w:p>
    <w:p w14:paraId="1E130034" w14:textId="3B6856A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hujan datang, tentu kita akan lebih suka berlindung dalam ruangan saja. Ruangan yang membuat jarak kita dengan makanan makin dekat saja. Ya, ini soal akses makanan yang </w:t>
      </w:r>
      <w:del w:id="35" w:author="Meilina Saputri" w:date="2021-11-06T14:17:00Z">
        <w:r w:rsidRPr="00C50A1E" w:rsidDel="006B1306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tak lagi berjarak. </w:t>
      </w:r>
      <w:r w:rsidRPr="006B1306">
        <w:rPr>
          <w:rFonts w:ascii="Times New Roman" w:eastAsia="Times New Roman" w:hAnsi="Times New Roman" w:cs="Times New Roman"/>
          <w:i/>
          <w:iCs/>
          <w:sz w:val="24"/>
          <w:szCs w:val="24"/>
          <w:rPrChange w:id="36" w:author="Meilina Saputri" w:date="2021-11-06T14:1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FB8A0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 dari segala jenis masakan dalam bentuk mie instan, biskuit-biskuit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tata dalam toples cantik, atau bubuk-bubuk minuman manis dalam kemasan ekonomis. </w:t>
      </w:r>
    </w:p>
    <w:p w14:paraId="21EC19A6" w14:textId="2836334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del w:id="37" w:author="Meilina Saputri" w:date="2021-11-06T14:17:00Z">
        <w:r w:rsidDel="006B1306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6B130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38" w:author="Meilina Saputri" w:date="2021-11-06T14:17:00Z">
        <w:r w:rsidR="006B1306">
          <w:rPr>
            <w:rFonts w:ascii="Times New Roman" w:eastAsia="Times New Roman" w:hAnsi="Times New Roman" w:cs="Times New Roman"/>
            <w:sz w:val="24"/>
            <w:szCs w:val="24"/>
          </w:rPr>
          <w:t>lemaei</w:t>
        </w:r>
        <w:r w:rsidR="006B130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penyimpanan. Sebagai bahan persediaan karena </w:t>
      </w:r>
      <w:del w:id="39" w:author="Meilina Saputri" w:date="2021-11-06T14:17:00Z">
        <w:r w:rsidRPr="00C50A1E" w:rsidDel="006B1306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ins w:id="40" w:author="Meilina Saputri" w:date="2021-11-06T14:17:00Z">
        <w:r w:rsidR="006B1306">
          <w:rPr>
            <w:rFonts w:ascii="Times New Roman" w:eastAsia="Times New Roman" w:hAnsi="Times New Roman" w:cs="Times New Roman"/>
            <w:sz w:val="24"/>
            <w:szCs w:val="24"/>
          </w:rPr>
          <w:t>jika</w:t>
        </w:r>
        <w:r w:rsidR="006B130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keluar di waktu hujan </w:t>
      </w:r>
      <w:del w:id="41" w:author="Meilina Saputri" w:date="2021-11-06T14:17:00Z">
        <w:r w:rsidRPr="00C50A1E" w:rsidDel="006B1306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membuat kita berpikir berkali-kali. Akan merepotkan.</w:t>
      </w:r>
    </w:p>
    <w:p w14:paraId="79A0B19E" w14:textId="425AC2B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ada salahnya makan saat hujan. Yang sering membuatnya salah adalah pemilihan makanan </w:t>
      </w:r>
      <w:del w:id="42" w:author="Meilina Saputri" w:date="2021-11-06T14:17:00Z">
        <w:r w:rsidRPr="00C50A1E" w:rsidDel="006B1306">
          <w:rPr>
            <w:rFonts w:ascii="Times New Roman" w:eastAsia="Times New Roman" w:hAnsi="Times New Roman" w:cs="Times New Roman"/>
            <w:sz w:val="24"/>
            <w:szCs w:val="24"/>
          </w:rPr>
          <w:delText xml:space="preserve">kita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yang tidak tahu diri. Yang penting enak, kalori belakangan?</w:t>
      </w:r>
    </w:p>
    <w:p w14:paraId="24CB0312" w14:textId="78FAEA0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deh, mulai </w:t>
      </w:r>
      <w:ins w:id="43" w:author="Meilina Saputri" w:date="2021-11-06T14:18:00Z">
        <w:r w:rsidR="006B1306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 dulu dengan memperhatikan label informasi gizi ketika kamu memakan makanan kemasan</w:t>
      </w:r>
      <w:ins w:id="44" w:author="Meilina Saputri" w:date="2021-11-06T14:18:00Z">
        <w:r w:rsidR="006B1306">
          <w:rPr>
            <w:rFonts w:ascii="Times New Roman" w:eastAsia="Times New Roman" w:hAnsi="Times New Roman" w:cs="Times New Roman"/>
            <w:sz w:val="24"/>
            <w:szCs w:val="24"/>
          </w:rPr>
          <w:t xml:space="preserve"> a</w:t>
        </w:r>
      </w:ins>
      <w:del w:id="45" w:author="Meilina Saputri" w:date="2021-11-06T14:18:00Z">
        <w:r w:rsidRPr="00C50A1E" w:rsidDel="006B1306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tau jika ingin minum yang hangat-hangat, takar gulanya jangan </w:t>
      </w:r>
      <w:ins w:id="46" w:author="Meilina Saputri" w:date="2021-11-06T14:18:00Z">
        <w:r w:rsidR="006B1306">
          <w:rPr>
            <w:rFonts w:ascii="Times New Roman" w:eastAsia="Times New Roman" w:hAnsi="Times New Roman" w:cs="Times New Roman"/>
            <w:sz w:val="24"/>
            <w:szCs w:val="24"/>
          </w:rPr>
          <w:t>ber</w:t>
        </w:r>
      </w:ins>
      <w:del w:id="47" w:author="Meilina Saputri" w:date="2021-11-06T14:18:00Z">
        <w:r w:rsidRPr="00C50A1E" w:rsidDel="006B1306">
          <w:rPr>
            <w:rFonts w:ascii="Times New Roman" w:eastAsia="Times New Roman" w:hAnsi="Times New Roman" w:cs="Times New Roman"/>
            <w:sz w:val="24"/>
            <w:szCs w:val="24"/>
          </w:rPr>
          <w:delText>ke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lebihan. Sebab kamu sudah terlalu 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khan.</w:t>
      </w:r>
    </w:p>
    <w:p w14:paraId="1B418902" w14:textId="02F4D7C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musim hujan, rasa malas bergerak juga bisa </w:t>
      </w:r>
      <w:ins w:id="48" w:author="Meilina Saputri" w:date="2021-11-06T14:18:00Z">
        <w:r w:rsidR="006B1306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 biang berat badan yang lebih suka naiknya. Apalagi munculnya kaum-kaum rebahan yang kerjaannya tiduran dan hanya buka tutup media sosial atau pura-pura sibuk padahal tidak ada yang </w:t>
      </w:r>
      <w:r w:rsidRPr="006B1306">
        <w:rPr>
          <w:rFonts w:ascii="Times New Roman" w:eastAsia="Times New Roman" w:hAnsi="Times New Roman" w:cs="Times New Roman"/>
          <w:i/>
          <w:iCs/>
          <w:sz w:val="24"/>
          <w:szCs w:val="24"/>
          <w:rPrChange w:id="49" w:author="Meilina Saputri" w:date="2021-11-06T14:1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nge-cha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t. </w:t>
      </w:r>
    </w:p>
    <w:p w14:paraId="3C31BF6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lemak-lemak yang seharusnya dibakar 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>an mager saja. Jadi simpanan 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tubuhmu, </w:t>
      </w:r>
      <w:r w:rsidRPr="006B1306">
        <w:rPr>
          <w:rFonts w:ascii="Times New Roman" w:eastAsia="Times New Roman" w:hAnsi="Times New Roman" w:cs="Times New Roman"/>
          <w:i/>
          <w:iCs/>
          <w:sz w:val="24"/>
          <w:szCs w:val="24"/>
          <w:rPrChange w:id="50" w:author="Meilina Saputri" w:date="2021-11-06T14:1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dimana-mana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89D78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Soal nafsu makan ini lebih banyak salahnya di kamu.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 hujan. Coba ingat-ingat apa yang kamu makan saat hujan?</w:t>
      </w:r>
    </w:p>
    <w:p w14:paraId="521DED1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 susu ditambah telur. Ya bisalah lebih dari 500 kalori. HAHA. </w:t>
      </w:r>
    </w:p>
    <w:p w14:paraId="611E9600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6D6D72BC" w14:textId="77777777" w:rsidR="00927764" w:rsidRPr="00C50A1E" w:rsidRDefault="00927764" w:rsidP="00927764"/>
    <w:p w14:paraId="1AD7965A" w14:textId="77777777" w:rsidR="00927764" w:rsidRPr="005A045A" w:rsidRDefault="00927764" w:rsidP="00927764">
      <w:pPr>
        <w:rPr>
          <w:i/>
        </w:rPr>
      </w:pPr>
    </w:p>
    <w:p w14:paraId="5BAFBE81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02C4378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EACB7" w14:textId="77777777" w:rsidR="00B44B0A" w:rsidRDefault="00B44B0A">
      <w:r>
        <w:separator/>
      </w:r>
    </w:p>
  </w:endnote>
  <w:endnote w:type="continuationSeparator" w:id="0">
    <w:p w14:paraId="41A881B1" w14:textId="77777777" w:rsidR="00B44B0A" w:rsidRDefault="00B44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4CF99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460CEEBB" w14:textId="77777777" w:rsidR="00941E77" w:rsidRDefault="00B44B0A">
    <w:pPr>
      <w:pStyle w:val="Footer"/>
    </w:pPr>
  </w:p>
  <w:p w14:paraId="792F6714" w14:textId="77777777" w:rsidR="00941E77" w:rsidRDefault="00B44B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35AD7" w14:textId="77777777" w:rsidR="00B44B0A" w:rsidRDefault="00B44B0A">
      <w:r>
        <w:separator/>
      </w:r>
    </w:p>
  </w:footnote>
  <w:footnote w:type="continuationSeparator" w:id="0">
    <w:p w14:paraId="166D5DCB" w14:textId="77777777" w:rsidR="00B44B0A" w:rsidRDefault="00B44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ilina Saputri">
    <w15:presenceInfo w15:providerId="Windows Live" w15:userId="f6e1ed82fc5824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6B1306"/>
    <w:rsid w:val="00924DF5"/>
    <w:rsid w:val="00927764"/>
    <w:rsid w:val="00B44B0A"/>
    <w:rsid w:val="00C20908"/>
    <w:rsid w:val="00FC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4BF7A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NoSpacing">
    <w:name w:val="No Spacing"/>
    <w:uiPriority w:val="1"/>
    <w:qFormat/>
    <w:rsid w:val="006B1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Meilina Saputri</cp:lastModifiedBy>
  <cp:revision>4</cp:revision>
  <dcterms:created xsi:type="dcterms:W3CDTF">2020-08-26T21:16:00Z</dcterms:created>
  <dcterms:modified xsi:type="dcterms:W3CDTF">2021-11-06T07:20:00Z</dcterms:modified>
</cp:coreProperties>
</file>