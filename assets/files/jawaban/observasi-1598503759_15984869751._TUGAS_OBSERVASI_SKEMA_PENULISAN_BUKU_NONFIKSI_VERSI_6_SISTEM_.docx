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dengan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F10E8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Dr. NENDEN MUTIARA SARI, M.Pd" w:date="2020-08-27T11:24:00Z">
              <w:r w:rsidR="003A6191" w:rsidDel="00F10E81">
                <w:rPr>
                  <w:rFonts w:ascii="Times New Roman" w:eastAsia="Times New Roman" w:hAnsi="Times New Roman" w:cs="Times New Roman"/>
                  <w:szCs w:val="24"/>
                </w:rPr>
                <w:delText>ekstrem</w:delText>
              </w:r>
            </w:del>
            <w:proofErr w:type="spellStart"/>
            <w:ins w:id="1" w:author="Dr. NENDEN MUTIARA SARI, M.Pd" w:date="2020-08-27T11:24:00Z">
              <w:r w:rsidR="00F10E81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" w:author="Dr. NENDEN MUTIARA SARI, M.Pd" w:date="2020-08-27T11:23:00Z">
              <w:r w:rsidRPr="00EC6F38" w:rsidDel="00F10E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A6191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3A619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" w:author="Dr. NENDEN MUTIARA SARI, M.Pd" w:date="2020-08-27T11:24:00Z">
              <w:r w:rsidRPr="00EC6F38" w:rsidDel="00F10E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A6191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Dr. NENDEN MUTIARA SARI, M.Pd" w:date="2020-08-27T11:23:00Z">
              <w:r w:rsidRPr="00EC6F38" w:rsidDel="00F10E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A6191">
              <w:rPr>
                <w:rFonts w:ascii="Times New Roman" w:eastAsia="Times New Roman" w:hAnsi="Times New Roman" w:cs="Times New Roman"/>
                <w:szCs w:val="24"/>
              </w:rPr>
              <w:t>memperluas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Dr. NENDEN MUTIARA SARI, M.Pd" w:date="2020-08-27T11:23:00Z">
              <w:r w:rsidRPr="00EC6F38" w:rsidDel="00F10E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</w:t>
            </w:r>
            <w:ins w:id="6" w:author="Dr. NENDEN MUTIARA SARI, M.Pd" w:date="2020-08-27T11:19:00Z">
              <w:r w:rsidR="003A619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7" w:author="Dr. NENDEN MUTIARA SARI, M.Pd" w:date="2020-08-27T11:19:00Z">
              <w:r w:rsidR="003A619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" w:author="Dr. NENDEN MUTIARA SARI, M.Pd" w:date="2020-08-27T11:25:00Z">
              <w:r w:rsidRPr="00EC6F38" w:rsidDel="00F10E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9" w:author="Dr. NENDEN MUTIARA SARI, M.Pd" w:date="2020-08-27T11:25:00Z">
              <w:r w:rsidR="00F10E81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10" w:author="Dr. NENDEN MUTIARA SARI, M.Pd" w:date="2020-08-27T11:25:00Z">
              <w:r w:rsidRPr="00EC6F38" w:rsidDel="00F10E81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1" w:author="Dr. NENDEN MUTIARA SARI, M.Pd" w:date="2020-08-27T11:20:00Z">
              <w:r w:rsidR="003A619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2" w:author="Dr. NENDEN MUTIARA SARI, M.Pd" w:date="2020-08-27T11:20:00Z">
              <w:r w:rsidRPr="00EC6F38" w:rsidDel="003A6191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3" w:author="Dr. NENDEN MUTIARA SARI, M.Pd" w:date="2020-08-27T11:20:00Z">
              <w:r w:rsidRPr="00EC6F38" w:rsidDel="003A619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4" w:author="Dr. NENDEN MUTIARA SARI, M.Pd" w:date="2020-08-27T11:20:00Z">
              <w:r w:rsidR="003A6191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ins w:id="15" w:author="Dr. NENDEN MUTIARA SARI, M.Pd" w:date="2020-08-27T11:20:00Z">
              <w:r w:rsidR="003A619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Dr. NENDEN MUTIARA SARI, M.Pd" w:date="2020-08-27T11:21:00Z">
              <w:r w:rsidRPr="00EC6F38" w:rsidDel="003A619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dalam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7" w:author="Dr. NENDEN MUTIARA SARI, M.Pd" w:date="2020-08-27T11:21:00Z">
              <w:r w:rsidR="003A6191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8" w:author="Dr. NENDEN MUTIARA SARI, M.Pd" w:date="2020-08-27T11:21:00Z">
              <w:r w:rsidRPr="00EC6F38" w:rsidDel="003A6191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era</w:t>
            </w:r>
            <w:ins w:id="19" w:author="Dr. NENDEN MUTIARA SARI, M.Pd" w:date="2020-08-27T11:21:00Z">
              <w:r w:rsidR="003A6191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0" w:author="Dr. NENDEN MUTIARA SARI, M.Pd" w:date="2020-08-27T11:26:00Z">
              <w:r w:rsidRPr="00EC6F38" w:rsidDel="00F10E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1" w:author="Dr. NENDEN MUTIARA SARI, M.Pd" w:date="2020-08-27T11:22:00Z">
              <w:r w:rsidRPr="00EC6F38" w:rsidDel="003A6191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ins w:id="22" w:author="Dr. NENDEN MUTIARA SARI, M.Pd" w:date="2020-08-27T11:23:00Z">
              <w:r w:rsidR="00F10E81">
                <w:rPr>
                  <w:rFonts w:ascii="Times New Roman" w:eastAsia="Times New Roman" w:hAnsi="Times New Roman" w:cs="Times New Roman"/>
                  <w:szCs w:val="24"/>
                </w:rPr>
                <w:t>Penelitian</w:t>
              </w:r>
            </w:ins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bookmarkStart w:id="23" w:name="_GoBack"/>
            <w:bookmarkEnd w:id="23"/>
            <w:del w:id="24" w:author="Dr. NENDEN MUTIARA SARI, M.Pd" w:date="2020-08-27T11:26:00Z">
              <w:r w:rsidRPr="00EC6F38" w:rsidDel="00F10E8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dua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penelitian,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penelitian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r. NENDEN MUTIARA SARI, M.Pd">
    <w15:presenceInfo w15:providerId="None" w15:userId="Dr. NENDEN MUTIARA SARI, M.P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A6191"/>
    <w:rsid w:val="0042167F"/>
    <w:rsid w:val="00924DF5"/>
    <w:rsid w:val="00F1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06EF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E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Dr. NENDEN MUTIARA SARI, M.Pd</cp:lastModifiedBy>
  <cp:revision>2</cp:revision>
  <dcterms:created xsi:type="dcterms:W3CDTF">2020-08-27T04:27:00Z</dcterms:created>
  <dcterms:modified xsi:type="dcterms:W3CDTF">2020-08-27T04:27:00Z</dcterms:modified>
</cp:coreProperties>
</file>