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E26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E736BF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D02D76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10F368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37238A0" w14:textId="77777777" w:rsidTr="00821BA2">
        <w:tc>
          <w:tcPr>
            <w:tcW w:w="9350" w:type="dxa"/>
          </w:tcPr>
          <w:p w14:paraId="2FAADEC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930A7E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AA5D9D9" w14:textId="54EEF1A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rahadian indarto susilo" w:date="2021-11-16T09:25:00Z">
              <w:r w:rsidR="002F6A5F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proofErr w:type="spellEnd"/>
            <w:del w:id="1" w:author="rahadian indarto susilo" w:date="2021-11-16T09:25:00Z">
              <w:r w:rsidRPr="00EC6F38" w:rsidDel="002F6A5F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A35BF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" w:author="rahadian indarto susilo" w:date="2021-11-16T09:26:00Z">
              <w:r w:rsidRPr="00EC6F38" w:rsidDel="002F6A5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0C99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6CA418" w14:textId="21EE947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3" w:author="rahadian indarto susilo" w:date="2021-11-16T09:27:00Z">
              <w:r w:rsidR="002F6A5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" w:author="rahadian indarto susilo" w:date="2021-11-16T09:27:00Z">
              <w:r w:rsidRPr="00EC6F38" w:rsidDel="002F6A5F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1E02B0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FE04EC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3B76A5" w14:textId="0383381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" w:author="rahadian indarto susilo" w:date="2021-11-16T09:27:00Z">
              <w:r w:rsidR="002F6A5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6" w:author="rahadian indarto susilo" w:date="2021-11-16T09:27:00Z">
              <w:r w:rsidRPr="00EC6F38" w:rsidDel="002F6A5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rahadian indarto susilo" w:date="2021-11-16T09:28:00Z">
              <w:r w:rsidRPr="00EC6F38" w:rsidDel="002F6A5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8" w:author="rahadian indarto susilo" w:date="2021-11-16T09:28:00Z">
              <w:r w:rsidR="002F6A5F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437AE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CF87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92E16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FDF5723" w14:textId="7586813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9" w:author="rahadian indarto susilo" w:date="2021-11-16T09:28:00Z">
              <w:r w:rsidR="002F6A5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0" w:author="rahadian indarto susilo" w:date="2021-11-16T09:28:00Z">
              <w:r w:rsidRPr="00EC6F38" w:rsidDel="002F6A5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1E9E3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FA7E51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0D7A8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1" w:author="rahadian indarto susilo" w:date="2021-11-16T09:28:00Z">
              <w:r w:rsidRPr="00EC6F38" w:rsidDel="002F6A5F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B22639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153437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24FFB4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167C4E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4F9EA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2AAB6C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336C3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CAD4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44CCD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FF355F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adian indarto susilo">
    <w15:presenceInfo w15:providerId="Windows Live" w15:userId="946638b59a454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F6A5F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798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2F6A5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rahadian indarto susilo</cp:lastModifiedBy>
  <cp:revision>2</cp:revision>
  <dcterms:created xsi:type="dcterms:W3CDTF">2021-11-16T02:31:00Z</dcterms:created>
  <dcterms:modified xsi:type="dcterms:W3CDTF">2021-11-16T02:31:00Z</dcterms:modified>
</cp:coreProperties>
</file>