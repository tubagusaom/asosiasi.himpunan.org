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A0C6B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FAB4F7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A1580E5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05FEAF2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1FAD091" w14:textId="77777777" w:rsidTr="00D810B0">
        <w:tc>
          <w:tcPr>
            <w:tcW w:w="9350" w:type="dxa"/>
          </w:tcPr>
          <w:p w14:paraId="16923C7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67E25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6C20DE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C6D88" w14:textId="77777777" w:rsidR="00D80F46" w:rsidRPr="00A16D9B" w:rsidRDefault="00E938E7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egala  puji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bagi  Allah  yang  telah  memberikan  segala  bimbingan-Nya  kepada penulis untuk menyelesaikan buku praktikum Jaringan Komputer ini. </w:t>
            </w:r>
          </w:p>
          <w:p w14:paraId="4522A25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ADCB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</w:t>
            </w:r>
            <w:r w:rsidR="00E93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3/D</w:t>
            </w:r>
            <w:r w:rsidR="00E93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4 di Politeknik Elektronika Negeri Surabaya. Sasaran dari praktikum Jaringan Komputer ini  adalah  memberikan  pengetahuan  kepada  mahasiswa  tentang  teknik  membangun  sistem  Jaringan  Komputer  berbasis  </w:t>
            </w:r>
            <w:r w:rsidRPr="00E938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E938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E938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E938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8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8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E938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 w:rsidR="00E93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 tersebut. </w:t>
            </w:r>
          </w:p>
          <w:p w14:paraId="07B13A2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0F1CA" w14:textId="43F9A7C9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ins w:id="1" w:author="ASUS" w:date="2021-08-12T08:52:00Z">
              <w:r w:rsidR="00E938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del w:id="2" w:author="ASUS" w:date="2021-08-12T08:52:00Z">
              <w:r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>,  o</w:delText>
              </w:r>
            </w:del>
            <w:del w:id="3" w:author="ASUS" w:date="2021-08-12T08:54:00Z">
              <w:r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>leh  karena  itu  penulis  akan  memperbaikinya  secara  berkala.</w:delText>
              </w:r>
            </w:del>
            <w:ins w:id="4" w:author="ASUS" w:date="2021-08-12T08:55:00Z">
              <w:r w:rsidR="00E938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Oleh </w:t>
              </w:r>
              <w:proofErr w:type="spellStart"/>
              <w:r w:rsidR="00E938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karena</w:t>
              </w:r>
              <w:proofErr w:type="spellEnd"/>
              <w:r w:rsidR="00E938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E938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itu</w:t>
              </w:r>
              <w:proofErr w:type="spellEnd"/>
              <w:r w:rsidR="00E938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s</w:t>
              </w:r>
            </w:ins>
            <w:del w:id="5" w:author="ASUS" w:date="2021-08-12T08:55:00Z">
              <w:r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aran  dan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kritik  </w:t>
            </w:r>
            <w:del w:id="6" w:author="ASUS" w:date="2021-08-12T08:56:00Z">
              <w:r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>untuk  perbaikan  buku  ini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7" w:author="ASUS" w:date="2021-08-12T08:55:00Z">
              <w:r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sangat  </w:delText>
              </w:r>
            </w:del>
            <w:del w:id="8" w:author="ASUS" w:date="2021-08-12T08:53:00Z">
              <w:r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>kami</w:delText>
              </w:r>
            </w:del>
            <w:del w:id="9" w:author="ASUS" w:date="2021-08-12T08:55:00Z">
              <w:r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10" w:author="ASUS" w:date="2021-08-12T08:54:00Z">
              <w:r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11" w:author="ASUS" w:date="2021-08-12T08:53:00Z">
              <w:r w:rsidR="00E938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harapkan</w:t>
            </w:r>
            <w:ins w:id="12" w:author="ASUS" w:date="2021-08-12T08:56:00Z">
              <w:r w:rsidR="00E938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E938E7" w:rsidRPr="00A16D9B">
                <w:rPr>
                  <w:rFonts w:ascii="Times New Roman" w:hAnsi="Times New Roman" w:cs="Times New Roman"/>
                  <w:sz w:val="24"/>
                  <w:szCs w:val="24"/>
                </w:rPr>
                <w:t>untuk  perbaikan  buku  ini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6618A36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0A7A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</w:t>
            </w:r>
            <w:del w:id="13" w:author="ASUS" w:date="2021-08-12T08:53:00Z">
              <w:r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Amin.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6C0B8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328C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1557D00" w14:textId="77777777" w:rsidR="00E938E7" w:rsidRDefault="00D80F46" w:rsidP="00E938E7">
            <w:pPr>
              <w:spacing w:line="312" w:lineRule="auto"/>
              <w:jc w:val="right"/>
              <w:rPr>
                <w:ins w:id="14" w:author="ASUS" w:date="2021-08-12T08:54:00Z"/>
                <w:rFonts w:ascii="Times New Roman" w:hAnsi="Times New Roman" w:cs="Times New Roman"/>
                <w:sz w:val="24"/>
                <w:szCs w:val="24"/>
              </w:rPr>
            </w:pPr>
            <w:del w:id="15" w:author="ASUS" w:date="2021-08-12T08:54:00Z">
              <w:r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>Hormat kami,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14:paraId="5128BE4A" w14:textId="77777777" w:rsidR="00E938E7" w:rsidRDefault="00E938E7" w:rsidP="00E938E7">
            <w:pPr>
              <w:spacing w:line="312" w:lineRule="auto"/>
              <w:jc w:val="right"/>
              <w:rPr>
                <w:ins w:id="16" w:author="ASUS" w:date="2021-08-12T08:54:00Z"/>
                <w:rFonts w:ascii="Times New Roman" w:hAnsi="Times New Roman" w:cs="Times New Roman"/>
                <w:sz w:val="24"/>
                <w:szCs w:val="24"/>
              </w:rPr>
            </w:pPr>
          </w:p>
          <w:p w14:paraId="554092D7" w14:textId="0BA94439" w:rsidR="00D80F46" w:rsidRPr="00A16D9B" w:rsidDel="00E938E7" w:rsidRDefault="00E938E7" w:rsidP="00E938E7">
            <w:pPr>
              <w:spacing w:line="312" w:lineRule="auto"/>
              <w:jc w:val="center"/>
              <w:rPr>
                <w:del w:id="17" w:author="ASUS" w:date="2021-08-12T08:54:00Z"/>
                <w:rFonts w:ascii="Times New Roman" w:hAnsi="Times New Roman" w:cs="Times New Roman"/>
                <w:sz w:val="24"/>
                <w:szCs w:val="24"/>
              </w:rPr>
              <w:pPrChange w:id="18" w:author="ASUS" w:date="2021-08-12T08:54:00Z">
                <w:pPr>
                  <w:spacing w:line="312" w:lineRule="auto"/>
                  <w:jc w:val="right"/>
                </w:pPr>
              </w:pPrChange>
            </w:pPr>
            <w:ins w:id="19" w:author="ASUS" w:date="2021-08-12T08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                                                                  </w:t>
              </w:r>
            </w:ins>
            <w:del w:id="20" w:author="ASUS" w:date="2021-08-12T08:54:00Z">
              <w:r w:rsidR="00D80F46" w:rsidRPr="00A16D9B" w:rsidDel="00E938E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 </w:delText>
              </w:r>
            </w:del>
          </w:p>
          <w:p w14:paraId="294E2A8F" w14:textId="77777777" w:rsidR="00D80F46" w:rsidRPr="00A16D9B" w:rsidDel="00E938E7" w:rsidRDefault="00D80F46" w:rsidP="00E938E7">
            <w:pPr>
              <w:spacing w:line="312" w:lineRule="auto"/>
              <w:jc w:val="center"/>
              <w:rPr>
                <w:del w:id="21" w:author="ASUS" w:date="2021-08-12T08:54:00Z"/>
                <w:rFonts w:ascii="Times New Roman" w:hAnsi="Times New Roman" w:cs="Times New Roman"/>
                <w:sz w:val="24"/>
                <w:szCs w:val="24"/>
              </w:rPr>
              <w:pPrChange w:id="22" w:author="ASUS" w:date="2021-08-12T08:54:00Z">
                <w:pPr>
                  <w:spacing w:line="312" w:lineRule="auto"/>
                  <w:jc w:val="right"/>
                </w:pPr>
              </w:pPrChange>
            </w:pPr>
          </w:p>
          <w:p w14:paraId="36C36B5E" w14:textId="77777777" w:rsidR="00D80F46" w:rsidRPr="00A16D9B" w:rsidRDefault="00D80F46" w:rsidP="00E938E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23" w:author="ASUS" w:date="2021-08-12T08:54:00Z">
                <w:pPr>
                  <w:spacing w:line="312" w:lineRule="auto"/>
                  <w:jc w:val="right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0E1FEED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1B8A39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9299C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C23394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59DAB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27C07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80EB0E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6A55F71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14B3D8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D1860" w14:textId="77777777" w:rsidR="004A3534" w:rsidRDefault="004A3534" w:rsidP="00D80F46">
      <w:r>
        <w:separator/>
      </w:r>
    </w:p>
  </w:endnote>
  <w:endnote w:type="continuationSeparator" w:id="0">
    <w:p w14:paraId="0972D5AF" w14:textId="77777777" w:rsidR="004A3534" w:rsidRDefault="004A353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30FD0" w14:textId="77777777" w:rsidR="00D80F46" w:rsidRDefault="00D80F46">
    <w:pPr>
      <w:pStyle w:val="Footer"/>
    </w:pPr>
    <w:r>
      <w:t>CLO-4</w:t>
    </w:r>
  </w:p>
  <w:p w14:paraId="2462803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68F81" w14:textId="77777777" w:rsidR="004A3534" w:rsidRDefault="004A3534" w:rsidP="00D80F46">
      <w:r>
        <w:separator/>
      </w:r>
    </w:p>
  </w:footnote>
  <w:footnote w:type="continuationSeparator" w:id="0">
    <w:p w14:paraId="1A122559" w14:textId="77777777" w:rsidR="004A3534" w:rsidRDefault="004A353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A3534"/>
    <w:rsid w:val="004F5D73"/>
    <w:rsid w:val="00771E9D"/>
    <w:rsid w:val="008D1AF7"/>
    <w:rsid w:val="00924DF5"/>
    <w:rsid w:val="00A16D9B"/>
    <w:rsid w:val="00A86167"/>
    <w:rsid w:val="00AF28E1"/>
    <w:rsid w:val="00D80F46"/>
    <w:rsid w:val="00E9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6A0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2021-08-12T01:56:00Z</dcterms:created>
  <dcterms:modified xsi:type="dcterms:W3CDTF">2021-08-12T01:56:00Z</dcterms:modified>
</cp:coreProperties>
</file>