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D845CC">
            <w:pPr>
              <w:pStyle w:val="Heading3"/>
              <w:jc w:val="center"/>
              <w:rPr>
                <w:rFonts w:ascii="Times New Roman" w:hAnsi="Times New Roman"/>
                <w:sz w:val="48"/>
              </w:rPr>
              <w:pPrChange w:id="0" w:author="ACE Group" w:date="2021-01-26T09:32:00Z">
                <w:pPr>
                  <w:pStyle w:val="Heading3"/>
                </w:pPr>
              </w:pPrChange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</w:p>
          <w:p w:rsidR="00125355" w:rsidRDefault="00125355" w:rsidP="00D845CC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  <w:pPrChange w:id="1" w:author="ACE Group" w:date="2021-01-26T09:3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Del="00D845CC" w:rsidRDefault="00125355" w:rsidP="00AC1336">
            <w:pPr>
              <w:spacing w:before="100" w:beforeAutospacing="1" w:after="100" w:afterAutospacing="1" w:line="240" w:lineRule="auto"/>
              <w:ind w:firstLine="851"/>
              <w:contextualSpacing w:val="0"/>
              <w:jc w:val="both"/>
              <w:rPr>
                <w:del w:id="2" w:author="ACE Group" w:date="2021-01-26T09:33:00Z"/>
                <w:rFonts w:ascii="Times New Roman" w:eastAsia="Times New Roman" w:hAnsi="Times New Roman" w:cs="Times New Roman"/>
                <w:szCs w:val="24"/>
              </w:rPr>
              <w:pPrChange w:id="3" w:author="ACE Group" w:date="2021-01-26T09:4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4" w:author="ACE Group" w:date="2021-01-26T09:33:00Z">
              <w:r w:rsidR="00D845C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5" w:author="ACE Group" w:date="2021-01-26T09:33:00Z">
              <w:r w:rsidR="00D845CC">
                <w:rPr>
                  <w:rFonts w:ascii="Times New Roman" w:eastAsia="Times New Roman" w:hAnsi="Times New Roman" w:cs="Times New Roman"/>
                  <w:szCs w:val="24"/>
                </w:rPr>
                <w:t>kstre</w:t>
              </w:r>
            </w:ins>
            <w:del w:id="6" w:author="ACE Group" w:date="2021-01-26T09:33:00Z">
              <w:r w:rsidRPr="00EC6F38" w:rsidDel="00D845CC">
                <w:rPr>
                  <w:rFonts w:ascii="Times New Roman" w:eastAsia="Times New Roman" w:hAnsi="Times New Roman" w:cs="Times New Roman"/>
                  <w:szCs w:val="24"/>
                </w:rPr>
                <w:delText>xtrea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" w:author="ACE Group" w:date="2021-01-26T09:43:00Z">
              <w:r w:rsidRPr="00EC6F38" w:rsidDel="00AC1336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" w:author="ACE Group" w:date="2021-01-26T09:33:00Z">
              <w:r w:rsidRPr="00EC6F38" w:rsidDel="00D845CC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proofErr w:type="spellStart"/>
            <w:ins w:id="9" w:author="ACE Group" w:date="2021-01-26T09:33:00Z">
              <w:r w:rsidR="00D845CC" w:rsidRPr="00EC6F38">
                <w:rPr>
                  <w:rFonts w:ascii="Times New Roman" w:eastAsia="Times New Roman" w:hAnsi="Times New Roman" w:cs="Times New Roman"/>
                  <w:szCs w:val="24"/>
                </w:rPr>
                <w:t>industr</w:t>
              </w:r>
              <w:r w:rsidR="00D845CC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proofErr w:type="spellEnd"/>
              <w:r w:rsidR="00D845C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awam.</w:t>
            </w:r>
          </w:p>
          <w:p w:rsidR="00125355" w:rsidRPr="00EC6F38" w:rsidDel="00D845CC" w:rsidRDefault="00125355" w:rsidP="00AC1336">
            <w:pPr>
              <w:spacing w:before="100" w:beforeAutospacing="1" w:after="100" w:afterAutospacing="1" w:line="240" w:lineRule="auto"/>
              <w:ind w:firstLine="851"/>
              <w:contextualSpacing w:val="0"/>
              <w:jc w:val="both"/>
              <w:rPr>
                <w:del w:id="10" w:author="ACE Group" w:date="2021-01-26T09:35:00Z"/>
                <w:rFonts w:ascii="Times New Roman" w:eastAsia="Times New Roman" w:hAnsi="Times New Roman" w:cs="Times New Roman"/>
                <w:szCs w:val="24"/>
              </w:rPr>
              <w:pPrChange w:id="11" w:author="ACE Group" w:date="2021-01-26T09:4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2" w:author="ACE Group" w:date="2021-01-26T09:34:00Z">
              <w:r w:rsidRPr="00EC6F38" w:rsidDel="00D845C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13" w:author="ACE Group" w:date="2021-01-26T09:34:00Z">
              <w:r w:rsidR="00D845C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" w:author="ACE Group" w:date="2021-01-26T09:34:00Z">
              <w:r w:rsidRPr="00EC6F38" w:rsidDel="00D845CC">
                <w:rPr>
                  <w:rFonts w:ascii="Times New Roman" w:eastAsia="Times New Roman" w:hAnsi="Times New Roman" w:cs="Times New Roman"/>
                  <w:szCs w:val="24"/>
                </w:rPr>
                <w:delText xml:space="preserve">namun </w:delText>
              </w:r>
            </w:del>
            <w:proofErr w:type="spellStart"/>
            <w:ins w:id="15" w:author="ACE Group" w:date="2021-01-26T09:34:00Z">
              <w:r w:rsidR="00D845CC">
                <w:rPr>
                  <w:rFonts w:ascii="Times New Roman" w:eastAsia="Times New Roman" w:hAnsi="Times New Roman" w:cs="Times New Roman"/>
                  <w:szCs w:val="24"/>
                </w:rPr>
                <w:t>tetapi</w:t>
              </w:r>
              <w:proofErr w:type="spellEnd"/>
              <w:r w:rsidR="00D845C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16" w:author="ACE Group" w:date="2021-01-26T09:34:00Z">
              <w:r w:rsidRPr="00EC6F38" w:rsidDel="00D845CC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del w:id="17" w:author="ACE Group" w:date="2021-01-26T09:34:00Z">
              <w:r w:rsidRPr="00EC6F38" w:rsidDel="00D845CC">
                <w:rPr>
                  <w:rFonts w:ascii="Times New Roman" w:eastAsia="Times New Roman" w:hAnsi="Times New Roman" w:cs="Times New Roman"/>
                  <w:szCs w:val="24"/>
                </w:rPr>
                <w:delText>, tetapi</w:delText>
              </w:r>
            </w:del>
            <w:ins w:id="18" w:author="ACE Group" w:date="2021-01-26T09:34:00Z">
              <w:r w:rsidR="00D845CC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9" w:author="ACE Group" w:date="2021-01-26T09:35:00Z">
              <w:r w:rsidR="00D845CC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del w:id="20" w:author="ACE Group" w:date="2021-01-26T09:35:00Z">
              <w:r w:rsidRPr="00EC6F38" w:rsidDel="00D845CC">
                <w:rPr>
                  <w:rFonts w:ascii="Times New Roman" w:eastAsia="Times New Roman" w:hAnsi="Times New Roman" w:cs="Times New Roman"/>
                  <w:szCs w:val="24"/>
                </w:rPr>
                <w:delText>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ita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1" w:author="ACE Group" w:date="2021-01-26T09:35:00Z">
              <w:r w:rsidRPr="00EC6F38" w:rsidDel="00D845C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del w:id="22" w:author="ACE Group" w:date="2021-01-26T09:35:00Z">
              <w:r w:rsidRPr="00EC6F38" w:rsidDel="00D845CC">
                <w:rPr>
                  <w:rFonts w:ascii="Times New Roman" w:eastAsia="Times New Roman" w:hAnsi="Times New Roman" w:cs="Times New Roman"/>
                  <w:szCs w:val="24"/>
                </w:rPr>
                <w:delText xml:space="preserve"> 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Del="00D845CC" w:rsidRDefault="00125355" w:rsidP="00AC1336">
            <w:pPr>
              <w:spacing w:before="100" w:beforeAutospacing="1" w:after="100" w:afterAutospacing="1" w:line="240" w:lineRule="auto"/>
              <w:ind w:firstLine="851"/>
              <w:contextualSpacing w:val="0"/>
              <w:jc w:val="both"/>
              <w:rPr>
                <w:del w:id="23" w:author="ACE Group" w:date="2021-01-26T09:36:00Z"/>
                <w:rFonts w:ascii="Times New Roman" w:eastAsia="Times New Roman" w:hAnsi="Times New Roman" w:cs="Times New Roman"/>
                <w:szCs w:val="24"/>
              </w:rPr>
              <w:pPrChange w:id="24" w:author="ACE Group" w:date="2021-01-26T09:4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5" w:author="ACE Group" w:date="2021-01-26T09:35:00Z">
              <w:r w:rsidRPr="00EC6F38" w:rsidDel="00D845C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del w:id="26" w:author="ACE Group" w:date="2021-01-26T09:36:00Z">
              <w:r w:rsidRPr="00EC6F38" w:rsidDel="00D845CC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27" w:author="ACE Group" w:date="2021-01-26T09:36:00Z">
              <w:r w:rsidR="00D845CC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teknologi.</w:t>
            </w:r>
          </w:p>
          <w:p w:rsidR="00125355" w:rsidRPr="00EC6F38" w:rsidDel="00D845CC" w:rsidRDefault="00125355" w:rsidP="00AC1336">
            <w:pPr>
              <w:spacing w:before="100" w:beforeAutospacing="1" w:after="100" w:afterAutospacing="1" w:line="240" w:lineRule="auto"/>
              <w:ind w:firstLine="851"/>
              <w:contextualSpacing w:val="0"/>
              <w:jc w:val="both"/>
              <w:rPr>
                <w:del w:id="28" w:author="ACE Group" w:date="2021-01-26T09:37:00Z"/>
                <w:rFonts w:ascii="Times New Roman" w:eastAsia="Times New Roman" w:hAnsi="Times New Roman" w:cs="Times New Roman"/>
                <w:szCs w:val="24"/>
              </w:rPr>
              <w:pPrChange w:id="29" w:author="ACE Group" w:date="2021-01-26T09:4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30" w:author="ACE Group" w:date="2021-01-26T09:36:00Z">
              <w:r w:rsidR="00D845C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1" w:author="ACE Group" w:date="2021-01-26T09:36:00Z">
              <w:r w:rsidRPr="00EC6F38" w:rsidDel="00D845C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32" w:author="ACE Group" w:date="2021-01-26T09:36:00Z">
              <w:r w:rsidR="00D845C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</w:t>
            </w:r>
            <w:ins w:id="33" w:author="ACE Group" w:date="2021-01-26T09:36:00Z">
              <w:r w:rsidR="00D845CC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34" w:author="ACE Group" w:date="2021-01-26T09:36:00Z">
              <w:r w:rsidRPr="00EC6F38" w:rsidDel="00D845CC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35" w:author="ACE Group" w:date="2021-01-26T09:36:00Z">
              <w:r w:rsidR="00D845CC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D845C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36" w:author="ACE Group" w:date="2021-01-26T09:37:00Z">
              <w:r w:rsidR="00D845CC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7" w:author="ACE Group" w:date="2021-01-26T09:37:00Z">
              <w:r w:rsidRPr="00EC6F38" w:rsidDel="00D845CC">
                <w:rPr>
                  <w:rFonts w:ascii="Times New Roman" w:eastAsia="Times New Roman" w:hAnsi="Times New Roman" w:cs="Times New Roman"/>
                  <w:szCs w:val="24"/>
                </w:rPr>
                <w:delText xml:space="preserve">pendidikan </w:delText>
              </w:r>
            </w:del>
            <w:proofErr w:type="spellStart"/>
            <w:ins w:id="38" w:author="ACE Group" w:date="2021-01-26T09:37:00Z">
              <w:r w:rsidR="00D845CC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D845CC" w:rsidRPr="00EC6F38">
                <w:rPr>
                  <w:rFonts w:ascii="Times New Roman" w:eastAsia="Times New Roman" w:hAnsi="Times New Roman" w:cs="Times New Roman"/>
                  <w:szCs w:val="24"/>
                </w:rPr>
                <w:t>endidikan</w:t>
              </w:r>
              <w:proofErr w:type="spellEnd"/>
              <w:r w:rsidR="00D845C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9" w:author="ACE Group" w:date="2021-01-26T09:37:00Z">
              <w:r w:rsidRPr="00EC6F38" w:rsidDel="00D845C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AC1336">
            <w:pPr>
              <w:spacing w:before="100" w:beforeAutospacing="1" w:after="100" w:afterAutospacing="1" w:line="240" w:lineRule="auto"/>
              <w:ind w:firstLine="851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0" w:author="ACE Group" w:date="2021-01-26T09:4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Karakteristik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AC133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1" w:author="ACE Group" w:date="2021-01-26T09:4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AC133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2" w:author="ACE Group" w:date="2021-01-26T09:4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3" w:author="ACE Group" w:date="2021-01-26T09:37:00Z">
              <w:r w:rsidRPr="00EC6F38" w:rsidDel="00D845C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44" w:author="ACE Group" w:date="2021-01-26T09:37:00Z">
              <w:r w:rsidR="00D845CC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AC133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5" w:author="ACE Group" w:date="2021-01-26T09:4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AC133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6" w:author="ACE Group" w:date="2021-01-26T09:4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47" w:author="ACE Group" w:date="2021-01-26T09:38:00Z">
              <w:r w:rsidRPr="00EC6F38" w:rsidDel="00D845CC">
                <w:rPr>
                  <w:rFonts w:ascii="Times New Roman" w:eastAsia="Times New Roman" w:hAnsi="Times New Roman" w:cs="Times New Roman"/>
                  <w:szCs w:val="24"/>
                </w:rPr>
                <w:delText>Yaitu g</w:delText>
              </w:r>
            </w:del>
            <w:ins w:id="48" w:author="ACE Group" w:date="2021-01-26T09:38:00Z">
              <w:r w:rsidR="00D845CC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9" w:author="ACE Group" w:date="2021-01-26T09:38:00Z">
              <w:r w:rsidRPr="00EC6F38" w:rsidDel="00D845C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AC133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0" w:author="ACE Group" w:date="2021-01-26T09:4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AC133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1" w:author="ACE Group" w:date="2021-01-26T09:4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AC133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2" w:author="ACE Group" w:date="2021-01-26T09:4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AC133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3" w:author="ACE Group" w:date="2021-01-26T09:4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54" w:author="ACE Group" w:date="2021-01-26T09:38:00Z">
              <w:r w:rsidRPr="00EC6F38" w:rsidDel="00D845CC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del w:id="55" w:author="ACE Group" w:date="2021-01-26T09:44:00Z">
              <w:r w:rsidRPr="00EC6F38" w:rsidDel="00AC1336">
                <w:rPr>
                  <w:rFonts w:ascii="Times New Roman" w:eastAsia="Times New Roman" w:hAnsi="Times New Roman" w:cs="Times New Roman"/>
                  <w:szCs w:val="24"/>
                </w:rPr>
                <w:delText>uru</w:delText>
              </w:r>
            </w:del>
            <w:ins w:id="56" w:author="ACE Group" w:date="2021-01-26T09:44:00Z">
              <w:r w:rsidR="00AC1336">
                <w:rPr>
                  <w:rFonts w:ascii="Times New Roman" w:eastAsia="Times New Roman" w:hAnsi="Times New Roman" w:cs="Times New Roman"/>
                  <w:szCs w:val="24"/>
                </w:rPr>
                <w:t xml:space="preserve">Di </w:t>
              </w:r>
              <w:proofErr w:type="spellStart"/>
              <w:r w:rsidR="00AC1336">
                <w:rPr>
                  <w:rFonts w:ascii="Times New Roman" w:eastAsia="Times New Roman" w:hAnsi="Times New Roman" w:cs="Times New Roman"/>
                  <w:szCs w:val="24"/>
                </w:rPr>
                <w:t>mana</w:t>
              </w:r>
              <w:proofErr w:type="spellEnd"/>
              <w:r w:rsidR="00AC1336">
                <w:rPr>
                  <w:rFonts w:ascii="Times New Roman" w:eastAsia="Times New Roman" w:hAnsi="Times New Roman" w:cs="Times New Roman"/>
                  <w:szCs w:val="24"/>
                </w:rPr>
                <w:t xml:space="preserve"> guru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</w:t>
            </w:r>
            <w:ins w:id="57" w:author="ACE Group" w:date="2021-01-26T09:39:00Z">
              <w:r w:rsidR="00D845C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ins w:id="58" w:author="ACE Group" w:date="2021-01-26T09:39:00Z">
              <w:r w:rsidR="00D845CC">
                <w:rPr>
                  <w:rFonts w:ascii="Times New Roman" w:eastAsia="Times New Roman" w:hAnsi="Times New Roman" w:cs="Times New Roman"/>
                  <w:szCs w:val="24"/>
                </w:rPr>
                <w:t>melainkan</w:t>
              </w:r>
              <w:proofErr w:type="spellEnd"/>
              <w:r w:rsidR="00D845C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AC1336">
            <w:pPr>
              <w:spacing w:before="100" w:beforeAutospacing="1" w:after="100" w:afterAutospacing="1" w:line="240" w:lineRule="auto"/>
              <w:ind w:firstLine="851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9" w:author="ACE Group" w:date="2021-01-26T09:4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60" w:author="ACE Group" w:date="2021-01-26T09:39:00Z">
              <w:r w:rsidRPr="00EC6F38" w:rsidDel="00D845CC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1" w:author="ACE Group" w:date="2021-01-26T09:39:00Z">
              <w:r w:rsidRPr="00EC6F38" w:rsidDel="00D845C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ins w:id="62" w:author="ACE Group" w:date="2021-01-26T09:45:00Z">
              <w:r w:rsidR="00AC133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Penelitian</w:t>
            </w:r>
            <w:proofErr w:type="spellEnd"/>
          </w:p>
          <w:p w:rsidR="00125355" w:rsidRPr="00EC6F38" w:rsidDel="00D845CC" w:rsidRDefault="00125355" w:rsidP="00D845CC">
            <w:pPr>
              <w:spacing w:before="100" w:beforeAutospacing="1" w:after="100" w:afterAutospacing="1" w:line="240" w:lineRule="auto"/>
              <w:ind w:firstLine="851"/>
              <w:contextualSpacing w:val="0"/>
              <w:jc w:val="both"/>
              <w:rPr>
                <w:del w:id="63" w:author="ACE Group" w:date="2021-01-26T09:41:00Z"/>
                <w:rFonts w:ascii="Times New Roman" w:eastAsia="Times New Roman" w:hAnsi="Times New Roman" w:cs="Times New Roman"/>
                <w:szCs w:val="24"/>
              </w:rPr>
              <w:pPrChange w:id="64" w:author="ACE Group" w:date="2021-01-26T09:4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ins w:id="65" w:author="ACE Group" w:date="2021-01-26T09:40:00Z">
              <w:r w:rsidR="00D845C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6" w:author="ACE Group" w:date="2021-01-26T09:40:00Z">
              <w:r w:rsidRPr="00EC6F38" w:rsidDel="00D845CC">
                <w:rPr>
                  <w:rFonts w:ascii="Times New Roman" w:eastAsia="Times New Roman" w:hAnsi="Times New Roman" w:cs="Times New Roman"/>
                  <w:szCs w:val="24"/>
                </w:rPr>
                <w:delText>sebenarnya jadi</w:delText>
              </w:r>
            </w:del>
            <w:proofErr w:type="spellStart"/>
            <w:ins w:id="67" w:author="ACE Group" w:date="2021-01-26T09:40:00Z">
              <w:r w:rsidR="00D845CC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ins w:id="68" w:author="ACE Group" w:date="2021-01-26T09:40:00Z">
              <w:r w:rsidR="00D845CC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69" w:author="ACE Group" w:date="2021-01-26T09:40:00Z">
              <w:r w:rsidRPr="00EC6F38" w:rsidDel="00D845CC">
                <w:rPr>
                  <w:rFonts w:ascii="Times New Roman" w:eastAsia="Times New Roman" w:hAnsi="Times New Roman" w:cs="Times New Roman"/>
                  <w:szCs w:val="24"/>
                </w:rPr>
                <w:delText>, p</w:delText>
              </w:r>
            </w:del>
            <w:ins w:id="70" w:author="ACE Group" w:date="2021-01-26T09:40:00Z">
              <w:r w:rsidR="00D845CC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71" w:author="ACE Group" w:date="2021-01-26T09:40:00Z">
              <w:r w:rsidRPr="00EC6F38" w:rsidDel="00D845C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2" w:author="ACE Group" w:date="2021-01-26T09:40:00Z">
              <w:r w:rsidRPr="00EC6F38" w:rsidDel="00D845CC">
                <w:rPr>
                  <w:rFonts w:ascii="Times New Roman" w:eastAsia="Times New Roman" w:hAnsi="Times New Roman" w:cs="Times New Roman"/>
                  <w:szCs w:val="24"/>
                </w:rPr>
                <w:delText>maka akan timbul</w:delText>
              </w:r>
            </w:del>
            <w:proofErr w:type="spellStart"/>
            <w:ins w:id="73" w:author="ACE Group" w:date="2021-01-26T09:40:00Z">
              <w:r w:rsidR="00D845CC">
                <w:rPr>
                  <w:rFonts w:ascii="Times New Roman" w:eastAsia="Times New Roman" w:hAnsi="Times New Roman" w:cs="Times New Roman"/>
                  <w:szCs w:val="24"/>
                </w:rPr>
                <w:t>bisa</w:t>
              </w:r>
              <w:proofErr w:type="spellEnd"/>
              <w:r w:rsidR="00D845C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845CC">
                <w:rPr>
                  <w:rFonts w:ascii="Times New Roman" w:eastAsia="Times New Roman" w:hAnsi="Times New Roman" w:cs="Times New Roman"/>
                  <w:szCs w:val="24"/>
                </w:rPr>
                <w:t>memunculkan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gagasan.</w:t>
            </w:r>
          </w:p>
          <w:p w:rsidR="00125355" w:rsidRPr="00EC6F38" w:rsidDel="00D845CC" w:rsidRDefault="00125355" w:rsidP="00D845CC">
            <w:pPr>
              <w:spacing w:before="100" w:beforeAutospacing="1" w:after="100" w:afterAutospacing="1" w:line="240" w:lineRule="auto"/>
              <w:ind w:firstLine="851"/>
              <w:contextualSpacing w:val="0"/>
              <w:jc w:val="both"/>
              <w:rPr>
                <w:del w:id="74" w:author="ACE Group" w:date="2021-01-26T09:41:00Z"/>
                <w:rFonts w:ascii="Times New Roman" w:eastAsia="Times New Roman" w:hAnsi="Times New Roman" w:cs="Times New Roman"/>
                <w:szCs w:val="24"/>
              </w:rPr>
              <w:pPrChange w:id="75" w:author="ACE Group" w:date="2021-01-26T09:4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ins w:id="76" w:author="ACE Group" w:date="2021-01-26T09:41:00Z">
              <w:r w:rsidR="00D845C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77" w:author="ACE Group" w:date="2021-01-26T09:41:00Z">
              <w:r w:rsidR="00D845C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845CC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</w:ins>
            <w:del w:id="78" w:author="ACE Group" w:date="2021-01-26T09:41:00Z">
              <w:r w:rsidRPr="00EC6F38" w:rsidDel="00D845CC">
                <w:rPr>
                  <w:rFonts w:ascii="Times New Roman" w:eastAsia="Times New Roman" w:hAnsi="Times New Roman" w:cs="Times New Roman"/>
                  <w:szCs w:val="24"/>
                </w:rPr>
                <w:delText xml:space="preserve">/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9" w:author="ACE Group" w:date="2021-01-26T09:41:00Z">
              <w:r w:rsidRPr="00EC6F38" w:rsidDel="00D845CC">
                <w:rPr>
                  <w:rFonts w:ascii="Times New Roman" w:eastAsia="Times New Roman" w:hAnsi="Times New Roman" w:cs="Times New Roman"/>
                  <w:szCs w:val="24"/>
                </w:rPr>
                <w:delText xml:space="preserve">praktek </w:delText>
              </w:r>
            </w:del>
            <w:proofErr w:type="spellStart"/>
            <w:ins w:id="80" w:author="ACE Group" w:date="2021-01-26T09:41:00Z">
              <w:r w:rsidR="00D845CC" w:rsidRPr="00EC6F38">
                <w:rPr>
                  <w:rFonts w:ascii="Times New Roman" w:eastAsia="Times New Roman" w:hAnsi="Times New Roman" w:cs="Times New Roman"/>
                  <w:szCs w:val="24"/>
                </w:rPr>
                <w:t>prakt</w:t>
              </w:r>
              <w:r w:rsidR="00D845CC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r w:rsidR="00D845CC" w:rsidRPr="00EC6F38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  <w:proofErr w:type="spellEnd"/>
              <w:r w:rsidR="00D845C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1" w:author="ACE Group" w:date="2021-01-26T09:41:00Z">
              <w:r w:rsidRPr="00EC6F38" w:rsidDel="00D845CC">
                <w:rPr>
                  <w:rFonts w:ascii="Times New Roman" w:eastAsia="Times New Roman" w:hAnsi="Times New Roman" w:cs="Times New Roman"/>
                  <w:szCs w:val="24"/>
                </w:rPr>
                <w:delText xml:space="preserve">anak pada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ins w:id="82" w:author="ACE Group" w:date="2021-01-26T09:41:00Z">
              <w:r w:rsidR="00D845C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845CC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proofErr w:type="spellEnd"/>
              <w:r w:rsidR="00D845C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845CC">
                <w:rPr>
                  <w:rFonts w:ascii="Times New Roman" w:eastAsia="Times New Roman" w:hAnsi="Times New Roman" w:cs="Times New Roman"/>
                  <w:szCs w:val="24"/>
                </w:rPr>
                <w:t>anak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Del="00D845CC" w:rsidRDefault="00125355" w:rsidP="00D845CC">
            <w:pPr>
              <w:spacing w:before="100" w:beforeAutospacing="1" w:after="100" w:afterAutospacing="1" w:line="240" w:lineRule="auto"/>
              <w:ind w:firstLine="851"/>
              <w:contextualSpacing w:val="0"/>
              <w:jc w:val="both"/>
              <w:rPr>
                <w:del w:id="83" w:author="ACE Group" w:date="2021-01-26T09:42:00Z"/>
                <w:rFonts w:ascii="Times New Roman" w:eastAsia="Times New Roman" w:hAnsi="Times New Roman" w:cs="Times New Roman"/>
                <w:szCs w:val="24"/>
              </w:rPr>
              <w:pPrChange w:id="84" w:author="ACE Group" w:date="2021-01-26T09:4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85" w:author="ACE Group" w:date="2021-01-26T09:41:00Z">
              <w:r w:rsidR="00D845C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bookmarkStart w:id="86" w:name="_GoBack"/>
            <w:bookmarkEnd w:id="8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87" w:author="ACE Group" w:date="2021-01-26T09:42:00Z">
              <w:r w:rsidR="00D845C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8" w:author="ACE Group" w:date="2021-01-26T09:42:00Z">
              <w:r w:rsidR="00D845CC">
                <w:rPr>
                  <w:rFonts w:ascii="Times New Roman" w:eastAsia="Times New Roman" w:hAnsi="Times New Roman" w:cs="Times New Roman"/>
                  <w:szCs w:val="24"/>
                </w:rPr>
                <w:t>ber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muncul.</w:t>
            </w:r>
          </w:p>
          <w:p w:rsidR="00125355" w:rsidRPr="00EC6F38" w:rsidRDefault="00125355" w:rsidP="00AC1336">
            <w:pPr>
              <w:spacing w:before="100" w:beforeAutospacing="1" w:after="100" w:afterAutospacing="1" w:line="240" w:lineRule="auto"/>
              <w:ind w:firstLine="851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9" w:author="ACE Group" w:date="2021-01-26T09:4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90" w:author="ACE Group" w:date="2021-01-26T09:45:00Z">
              <w:r w:rsidR="00AC1336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del w:id="91" w:author="ACE Group" w:date="2021-01-26T09:46:00Z">
              <w:r w:rsidRPr="00EC6F38" w:rsidDel="00AC1336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92" w:author="ACE Group" w:date="2021-01-26T09:46:00Z">
              <w:r w:rsidR="00AC1336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  <w:r w:rsidR="00AC133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93" w:author="ACE Group" w:date="2021-01-26T09:46:00Z">
              <w:r w:rsidRPr="00EC6F38" w:rsidDel="00AC1336">
                <w:rPr>
                  <w:rFonts w:ascii="Times New Roman" w:eastAsia="Times New Roman" w:hAnsi="Times New Roman" w:cs="Times New Roman"/>
                  <w:szCs w:val="24"/>
                </w:rPr>
                <w:delText xml:space="preserve">tuntutan </w:delText>
              </w:r>
            </w:del>
            <w:proofErr w:type="spellStart"/>
            <w:ins w:id="94" w:author="ACE Group" w:date="2021-01-26T09:46:00Z">
              <w:r w:rsidR="00AC1336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  <w:r w:rsidR="00AC1336" w:rsidRPr="00EC6F38">
                <w:rPr>
                  <w:rFonts w:ascii="Times New Roman" w:eastAsia="Times New Roman" w:hAnsi="Times New Roman" w:cs="Times New Roman"/>
                  <w:szCs w:val="24"/>
                </w:rPr>
                <w:t>untutan</w:t>
              </w:r>
              <w:proofErr w:type="spellEnd"/>
              <w:r w:rsidR="00AC133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95" w:author="ACE Group" w:date="2021-01-26T09:46:00Z">
              <w:r w:rsidR="00AC133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  <w:tr w:rsidR="00D845CC" w:rsidTr="00821BA2">
        <w:trPr>
          <w:ins w:id="96" w:author="ACE Group" w:date="2021-01-26T09:32:00Z"/>
        </w:trPr>
        <w:tc>
          <w:tcPr>
            <w:tcW w:w="9350" w:type="dxa"/>
          </w:tcPr>
          <w:p w:rsidR="00D845CC" w:rsidRDefault="00D845CC" w:rsidP="00D845CC">
            <w:pPr>
              <w:pStyle w:val="Heading3"/>
              <w:jc w:val="center"/>
              <w:rPr>
                <w:ins w:id="97" w:author="ACE Group" w:date="2021-01-26T09:32:00Z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AC1336"/>
    <w:rsid w:val="00D8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4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5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4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5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 Group</cp:lastModifiedBy>
  <cp:revision>4</cp:revision>
  <dcterms:created xsi:type="dcterms:W3CDTF">2020-08-26T22:03:00Z</dcterms:created>
  <dcterms:modified xsi:type="dcterms:W3CDTF">2021-01-26T02:46:00Z</dcterms:modified>
</cp:coreProperties>
</file>