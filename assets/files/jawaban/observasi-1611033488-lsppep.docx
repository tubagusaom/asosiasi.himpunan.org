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>Lakukan</w:t>
      </w:r>
      <w:ins w:id="0" w:author="HP" w:date="2021-01-19T11:44:00Z">
        <w:r w:rsidR="007C07A5">
          <w:rPr>
            <w:rFonts w:ascii="Minion Pro" w:hAnsi="Minion Pro"/>
          </w:rPr>
          <w:t xml:space="preserve"> </w:t>
        </w:r>
      </w:ins>
      <w:r w:rsidRPr="001D038C">
        <w:rPr>
          <w:rFonts w:ascii="Minion Pro" w:hAnsi="Minion Pro"/>
        </w:rPr>
        <w:t>swasunting</w:t>
      </w:r>
      <w:ins w:id="1" w:author="HP" w:date="2021-01-19T11:44:00Z">
        <w:r w:rsidR="007C07A5">
          <w:rPr>
            <w:rFonts w:ascii="Minion Pro" w:hAnsi="Minion Pro"/>
          </w:rPr>
          <w:t xml:space="preserve">  </w:t>
        </w:r>
      </w:ins>
      <w:r w:rsidRPr="001D038C">
        <w:rPr>
          <w:rFonts w:ascii="Minion Pro" w:hAnsi="Minion Pro"/>
        </w:rPr>
        <w:t>secara digital denganmenggunakanfitur</w:t>
      </w:r>
      <w:ins w:id="2" w:author="HP" w:date="2021-01-19T11:44:00Z">
        <w:r w:rsidR="007C07A5">
          <w:rPr>
            <w:rFonts w:ascii="Minion Pro" w:hAnsi="Minion Pro"/>
          </w:rPr>
          <w:t xml:space="preserve"> </w:t>
        </w:r>
      </w:ins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</w:t>
      </w:r>
      <w:ins w:id="3" w:author="HP" w:date="2021-01-19T11:44:00Z">
        <w:r w:rsidR="007C07A5">
          <w:rPr>
            <w:rFonts w:ascii="Minion Pro" w:hAnsi="Minion Pro"/>
          </w:rPr>
          <w:t xml:space="preserve"> </w:t>
        </w:r>
      </w:ins>
      <w:r w:rsidRPr="001D038C">
        <w:rPr>
          <w:rFonts w:ascii="Minion Pro" w:hAnsi="Minion Pro"/>
        </w:rPr>
        <w:t>aplikasi Word. Aktifkan</w:t>
      </w:r>
      <w:r w:rsidRPr="001D038C">
        <w:rPr>
          <w:rFonts w:ascii="Minion Pro" w:hAnsi="Minion Pro"/>
          <w:i/>
        </w:rPr>
        <w:t>Track Change</w:t>
      </w:r>
      <w:ins w:id="4" w:author="HP" w:date="2021-01-19T11:44:00Z">
        <w:r w:rsidR="007C07A5">
          <w:rPr>
            <w:rFonts w:ascii="Minion Pro" w:hAnsi="Minion Pro"/>
            <w:i/>
          </w:rPr>
          <w:t xml:space="preserve"> </w:t>
        </w:r>
      </w:ins>
      <w:del w:id="5" w:author="HP" w:date="2021-01-19T11:45:00Z">
        <w:r w:rsidRPr="001D038C" w:rsidDel="007C07A5">
          <w:rPr>
            <w:rFonts w:ascii="Minion Pro" w:hAnsi="Minion Pro"/>
            <w:i/>
          </w:rPr>
          <w:delText>s</w:delText>
        </w:r>
      </w:del>
      <w:r w:rsidRPr="001D038C">
        <w:rPr>
          <w:rFonts w:ascii="Minion Pro" w:hAnsi="Minion Pro"/>
        </w:rPr>
        <w:t>untuk</w:t>
      </w:r>
      <w:ins w:id="6" w:author="HP" w:date="2021-01-19T11:45:00Z">
        <w:r w:rsidR="007C07A5">
          <w:rPr>
            <w:rFonts w:ascii="Minion Pro" w:hAnsi="Minion Pro"/>
          </w:rPr>
          <w:t xml:space="preserve"> </w:t>
        </w:r>
      </w:ins>
      <w:r w:rsidRPr="001D038C">
        <w:rPr>
          <w:rFonts w:ascii="Minion Pro" w:hAnsi="Minion Pro"/>
        </w:rPr>
        <w:t>menandai</w:t>
      </w:r>
      <w:ins w:id="7" w:author="HP" w:date="2021-01-19T11:45:00Z">
        <w:r w:rsidR="007C07A5">
          <w:rPr>
            <w:rFonts w:ascii="Minion Pro" w:hAnsi="Minion Pro"/>
          </w:rPr>
          <w:t xml:space="preserve"> </w:t>
        </w:r>
      </w:ins>
      <w:r w:rsidRPr="001D038C">
        <w:rPr>
          <w:rFonts w:ascii="Minion Pro" w:hAnsi="Minion Pro"/>
        </w:rPr>
        <w:t>perbaikan yang Anda</w:t>
      </w:r>
      <w:ins w:id="8" w:author="HP" w:date="2021-01-19T11:45:00Z">
        <w:r w:rsidR="007C07A5">
          <w:rPr>
            <w:rFonts w:ascii="Minion Pro" w:hAnsi="Minion Pro"/>
          </w:rPr>
          <w:t xml:space="preserve"> </w:t>
        </w:r>
      </w:ins>
      <w:r w:rsidRPr="001D038C">
        <w:rPr>
          <w:rFonts w:ascii="Minion Pro" w:hAnsi="Minion Pro"/>
        </w:rPr>
        <w:t xml:space="preserve">lakukan. </w:t>
      </w:r>
      <w:bookmarkStart w:id="9" w:name="_GoBack"/>
      <w:bookmarkEnd w:id="9"/>
    </w:p>
    <w:p w:rsidR="007C07A5" w:rsidRPr="007C07A5" w:rsidRDefault="007C07A5" w:rsidP="007C07A5">
      <w:pPr>
        <w:rPr>
          <w:rFonts w:ascii="Minion Pro" w:hAnsi="Minion Pro"/>
        </w:rPr>
      </w:pPr>
      <w:del w:id="10" w:author="HP" w:date="2021-01-19T11:44:00Z">
        <w:r w:rsidDel="007C07A5">
          <w:rPr>
            <w:rFonts w:ascii="Minion Pro" w:hAnsi="Minion Pro"/>
          </w:rPr>
          <w:delText>tes</w:delText>
        </w:r>
      </w:del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>Pembelajaran di Era "Revolusi</w:t>
            </w:r>
            <w:ins w:id="11" w:author="HP" w:date="2021-01-19T12:07:00Z">
              <w:r w:rsidR="002616A8">
                <w:t xml:space="preserve"> </w:t>
              </w:r>
            </w:ins>
            <w:r>
              <w:t xml:space="preserve">Industri 4.0" </w:t>
            </w:r>
            <w:ins w:id="12" w:author="HP" w:date="2021-01-19T12:06:00Z">
              <w:r w:rsidR="002616A8">
                <w:t>B</w:t>
              </w:r>
            </w:ins>
            <w:del w:id="13" w:author="HP" w:date="2021-01-19T12:06:00Z">
              <w:r w:rsidDel="002616A8">
                <w:delText>b</w:delText>
              </w:r>
            </w:del>
            <w:r>
              <w:t>agi</w:t>
            </w:r>
            <w:ins w:id="14" w:author="HP" w:date="2021-01-19T12:06:00Z">
              <w:r w:rsidR="002616A8">
                <w:t xml:space="preserve"> </w:t>
              </w:r>
            </w:ins>
            <w:r>
              <w:t>Anak</w:t>
            </w:r>
            <w:ins w:id="15" w:author="HP" w:date="2021-01-19T12:06:00Z">
              <w:r w:rsidR="002616A8">
                <w:t xml:space="preserve"> </w:t>
              </w:r>
            </w:ins>
            <w:r>
              <w:t xml:space="preserve">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16" w:author="HP" w:date="2021-01-19T12:01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  <w:ins w:id="17" w:author="HP" w:date="2021-01-19T11:45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Kodar Akbar</w:t>
            </w:r>
          </w:p>
          <w:p w:rsidR="00125355" w:rsidRPr="00EC6F38" w:rsidRDefault="007C07A5" w:rsidP="002616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HP" w:date="2021-01-19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9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20" w:author="HP" w:date="2021-01-19T11:4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1" w:author="HP" w:date="2021-01-19T11:4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ins w:id="22" w:author="HP" w:date="2021-01-19T11:4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 zona industri yang sangat</w:t>
            </w:r>
            <w:ins w:id="23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4" w:author="HP" w:date="2021-01-19T11:45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ins w:id="25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ins w:id="26" w:author="HP" w:date="2021-01-19T11:45:00Z">
              <w:r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del w:id="27" w:author="HP" w:date="2021-01-19T11:45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>xtre</w:delText>
              </w:r>
            </w:del>
            <w:del w:id="28" w:author="HP" w:date="2021-01-19T11:46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m. Industri yang tiap</w:t>
            </w:r>
            <w:ins w:id="29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ins w:id="30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ins w:id="31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ins w:id="32" w:author="HP" w:date="2021-01-19T12:01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3" w:author="HP" w:date="2021-01-19T12:01:00Z">
              <w:r w:rsidR="00125355"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ins w:id="34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ins w:id="35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ins w:id="36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ins w:id="37" w:author="HP" w:date="2021-01-19T12:07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8" w:author="HP" w:date="2021-01-19T12:01:00Z">
              <w:r w:rsidR="00125355"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>, yang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9" w:author="HP" w:date="2021-01-19T12:07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del w:id="40" w:author="HP" w:date="2021-01-19T12:07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ering</w:t>
            </w:r>
            <w:ins w:id="41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42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ins w:id="43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44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revolusi industry 4.0. Istilah yang </w:t>
            </w:r>
            <w:del w:id="45" w:author="HP" w:date="2021-01-19T12:02:00Z">
              <w:r w:rsidR="00125355"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>masih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jarang</w:t>
            </w:r>
            <w:ins w:id="46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47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ins w:id="48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ins w:id="49" w:author="HP" w:date="2021-01-19T11:4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 yang masih awam.</w:t>
            </w:r>
            <w:ins w:id="50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7C07A5" w:rsidP="002751C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HP" w:date="2021-01-19T12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52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ins w:id="53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ins w:id="54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ins w:id="55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ins w:id="56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ins w:id="57" w:author="HP" w:date="2021-01-19T12:07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58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ins w:id="59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60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 di</w:t>
            </w:r>
            <w:del w:id="61" w:author="HP" w:date="2021-01-19T11:47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ins w:id="62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63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ins w:id="64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ins w:id="65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66" w:author="HP" w:date="2021-01-19T12:02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67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ins w:id="68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ins w:id="69" w:author="HP" w:date="2021-01-19T12:02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ins w:id="70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71" w:author="HP" w:date="2021-01-19T12:02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kerja, tetap</w:t>
            </w:r>
            <w:del w:id="72" w:author="HP" w:date="2021-01-19T11:47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73" w:author="HP" w:date="2021-01-19T11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 di</w:t>
            </w:r>
            <w:del w:id="74" w:author="HP" w:date="2021-01-19T11:47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ins w:id="75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76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ins w:id="77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ins w:id="78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79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 yang belum</w:t>
            </w:r>
            <w:ins w:id="80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tercipta, dengan</w:t>
            </w:r>
            <w:ins w:id="81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ins w:id="82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ins w:id="83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ins w:id="84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 ide kreatif</w:t>
            </w:r>
            <w:ins w:id="85" w:author="HP" w:date="2021-01-19T11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kita.</w:t>
            </w:r>
          </w:p>
          <w:p w:rsidR="00125355" w:rsidRPr="00EC6F38" w:rsidRDefault="002616A8" w:rsidP="002751C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6" w:author="HP" w:date="2021-01-19T12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87" w:author="HP" w:date="2021-01-19T12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 4.0 adalah</w:t>
            </w:r>
            <w:ins w:id="88" w:author="HP" w:date="2021-01-19T11:48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 program yang di</w:t>
            </w:r>
            <w:del w:id="89" w:author="HP" w:date="2021-01-19T12:03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ins w:id="90" w:author="HP" w:date="2021-01-19T11:48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91" w:author="HP" w:date="2021-01-19T11:48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ins w:id="92" w:author="HP" w:date="2021-01-19T11:48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 yang cerdas</w:t>
            </w:r>
            <w:ins w:id="93" w:author="HP" w:date="2021-01-19T11:48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94" w:author="HP" w:date="2021-01-19T11:48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kreatif. Tujuan</w:t>
            </w:r>
            <w:ins w:id="95" w:author="HP" w:date="2021-01-19T11:48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ins w:id="96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ins w:id="97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ins w:id="98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9" w:author="HP" w:date="2021-01-19T11:49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100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ins w:id="101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ins w:id="102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03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ins w:id="104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pendidikan, dengan</w:t>
            </w:r>
            <w:ins w:id="105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ins w:id="106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07" w:author="HP" w:date="2021-01-19T12:03:00Z">
              <w:r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108" w:author="HP" w:date="2021-01-19T12:03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>er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luas</w:t>
            </w:r>
            <w:ins w:id="109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ins w:id="110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11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ins w:id="112" w:author="HP" w:date="2021-01-19T11:49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  <w:ins w:id="113" w:author="HP" w:date="2021-01-19T11:51:00Z">
              <w:r w:rsidR="007C07A5">
                <w:rPr>
                  <w:rFonts w:ascii="Times New Roman" w:eastAsia="Times New Roman" w:hAnsi="Times New Roman" w:cs="Times New Roman"/>
                  <w:szCs w:val="24"/>
                </w:rPr>
                <w:t xml:space="preserve">  </w:t>
              </w:r>
            </w:ins>
          </w:p>
          <w:p w:rsidR="00125355" w:rsidRPr="00EC6F38" w:rsidRDefault="007C07A5" w:rsidP="002616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4" w:author="HP" w:date="2021-01-19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15" w:author="HP" w:date="2021-01-19T11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 hanya</w:t>
            </w:r>
            <w:ins w:id="116" w:author="HP" w:date="2021-01-19T11:4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ins w:id="117" w:author="HP" w:date="2021-01-19T11:4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 4.0 menghasilkan</w:t>
            </w:r>
            <w:ins w:id="118" w:author="HP" w:date="2021-01-19T11:4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empat </w:t>
              </w:r>
            </w:ins>
            <w:del w:id="119" w:author="HP" w:date="2021-01-19T11:49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 xml:space="preserve"> 4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di</w:t>
            </w:r>
            <w:del w:id="120" w:author="HP" w:date="2021-01-19T11:50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milenialini</w:t>
            </w:r>
            <w:ins w:id="121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l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ins w:id="122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kolaboratif, komunikatif, berfikir</w:t>
            </w:r>
            <w:ins w:id="123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kritis, kreatif.</w:t>
            </w:r>
            <w:del w:id="124" w:author="HP" w:date="2021-01-19T11:50:00Z">
              <w:r w:rsidR="00125355" w:rsidRPr="00EC6F38" w:rsidDel="007C07A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ins w:id="125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ins w:id="126" w:author="HP" w:date="2021-01-19T12:08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? P</w:t>
              </w:r>
            </w:ins>
            <w:del w:id="127" w:author="HP" w:date="2021-01-19T12:08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 4.0 ini</w:t>
            </w:r>
            <w:ins w:id="128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ins w:id="129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130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ins w:id="131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 di</w:t>
            </w:r>
            <w:del w:id="132" w:author="HP" w:date="2021-01-19T12:08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publis, karena di era ini</w:t>
            </w:r>
            <w:ins w:id="133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134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ins w:id="135" w:author="HP" w:date="2021-01-19T11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ins w:id="136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ins w:id="137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ins w:id="138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ins w:id="139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ins w:id="140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41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ins w:id="142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ins w:id="143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ins w:id="144" w:author="HP" w:date="2021-01-19T11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ins w:id="145" w:author="HP" w:date="2021-01-19T12:10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ins w:id="146" w:author="HP" w:date="2021-01-19T12:11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ins w:id="147" w:author="HP" w:date="2021-01-19T11:52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ins w:id="148" w:author="HP" w:date="2021-01-19T11:52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149" w:author="HP" w:date="2021-01-19T11:52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150" w:author="HP" w:date="2021-01-19T11:52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ins w:id="151" w:author="HP" w:date="2021-01-19T11:52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52" w:author="HP" w:date="2021-01-19T11:52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minat/kebutuhan</w:t>
            </w:r>
            <w:ins w:id="153" w:author="HP" w:date="2021-01-19T11:52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ins w:id="154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55" w:author="HP" w:date="2021-01-19T12:11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56" w:author="HP" w:date="2021-01-19T12:11:00Z">
              <w:r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157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 guru d</w:t>
            </w:r>
            <w:del w:id="158" w:author="HP" w:date="2021-01-19T11:53:00Z">
              <w:r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59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ins w:id="160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61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ins w:id="162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ins w:id="163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164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165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ins w:id="166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67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bakat/kebutuhan</w:t>
            </w:r>
            <w:ins w:id="168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ins w:id="169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ins w:id="170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</w:t>
            </w:r>
            <w:del w:id="171" w:author="HP" w:date="2021-01-19T11:53:00Z">
              <w:r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ins w:id="172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73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ins w:id="174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175" w:author="HP" w:date="2021-01-19T11:53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ins w:id="176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ins w:id="177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ins w:id="178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ins w:id="179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80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ins w:id="181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82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183" w:author="HP" w:date="2021-01-19T11:54:00Z">
              <w:r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ins w:id="184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85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ins w:id="186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ins w:id="187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188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ins w:id="189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ins w:id="190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ins w:id="191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ins w:id="192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ins w:id="193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ins w:id="194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ins w:id="195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ins w:id="196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</w:t>
            </w:r>
            <w:ins w:id="197" w:author="HP" w:date="2021-01-19T11:54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 di era 4.0 maka guru tidak boleh</w:t>
            </w:r>
            <w:ins w:id="198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ins w:id="199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200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strata, harus</w:t>
            </w:r>
            <w:ins w:id="201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ins w:id="202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 agar dapat</w:t>
            </w:r>
            <w:ins w:id="203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ins w:id="204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ins w:id="205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206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207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ins w:id="208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</w:t>
            </w:r>
            <w:ins w:id="209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ins w:id="210" w:author="HP" w:date="2021-01-19T12:04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ins w:id="211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ins w:id="212" w:author="HP" w:date="2021-01-19T12:04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213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</w:t>
            </w:r>
            <w:ins w:id="214" w:author="HP" w:date="2021-01-19T12:04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 xml:space="preserve">lima </w:t>
              </w:r>
            </w:ins>
            <w:del w:id="215" w:author="HP" w:date="2021-01-19T12:04:00Z">
              <w:r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di</w:t>
            </w:r>
            <w:del w:id="216" w:author="HP" w:date="2021-01-19T12:11:00Z">
              <w:r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ins w:id="217" w:author="HP" w:date="2021-01-19T11:55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</w:t>
            </w:r>
            <w:ins w:id="218" w:author="HP" w:date="2021-01-19T11:56:00Z">
              <w:r w:rsidR="004720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ins w:id="219" w:author="HP" w:date="2021-01-19T12:11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472047" w:rsidP="002616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0" w:author="HP" w:date="2021-01-19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21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ins w:id="222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ins w:id="223" w:author="HP" w:date="2021-01-19T12:04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224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25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ins w:id="226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 proses mengamati</w:t>
            </w:r>
            <w:ins w:id="227" w:author="HP" w:date="2021-01-19T12:0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228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ins w:id="229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230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</w:t>
            </w:r>
            <w:ins w:id="231" w:author="HP" w:date="2021-01-19T12:0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 </w:t>
              </w:r>
            </w:ins>
            <w:del w:id="232" w:author="HP" w:date="2021-01-19T12:05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>aja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disatu</w:t>
            </w:r>
            <w:ins w:id="233" w:author="HP" w:date="2021-01-19T12:0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kesatuan, pada </w:t>
            </w:r>
            <w:ins w:id="234" w:author="HP" w:date="2021-01-19T12:0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 mengamati</w:t>
            </w:r>
            <w:ins w:id="235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236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ins w:id="237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38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ins w:id="239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ins w:id="240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pikiran yang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kritis. Pikiran</w:t>
            </w:r>
            <w:ins w:id="241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ins w:id="242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 di</w:t>
            </w:r>
            <w:del w:id="243" w:author="HP" w:date="2021-01-19T11:56:00Z">
              <w:r w:rsidR="00125355"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ins w:id="244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245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246" w:author="HP" w:date="2021-01-19T11:5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 yang kritis</w:t>
            </w:r>
            <w:ins w:id="247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ins w:id="248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ins w:id="249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ins w:id="250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 ide atau</w:t>
            </w:r>
            <w:ins w:id="251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:rsidR="00125355" w:rsidRPr="00EC6F38" w:rsidRDefault="00472047" w:rsidP="002616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2" w:author="HP" w:date="2021-01-19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53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 gagasan yang mucul</w:t>
            </w:r>
            <w:ins w:id="254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ins w:id="255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ins w:id="256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ins w:id="257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ins w:id="258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 proses selanjutnya</w:t>
            </w:r>
            <w:ins w:id="259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ins w:id="260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del w:id="261" w:author="HP" w:date="2021-01-19T12:12:00Z">
              <w:r w:rsidR="00125355" w:rsidRPr="00EC6F38" w:rsidDel="002751CE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del w:id="262" w:author="HP" w:date="2021-01-19T11:57:00Z">
              <w:r w:rsidR="00125355"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pengaplikasian. Pada</w:t>
            </w:r>
            <w:ins w:id="263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 4.0</w:t>
            </w:r>
            <w:ins w:id="264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5" w:author="HP" w:date="2021-01-19T11:57:00Z">
              <w:r w:rsidR="00125355" w:rsidRPr="00EC6F38" w:rsidDel="004720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266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ins w:id="267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ins w:id="268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269" w:author="HP" w:date="2021-01-19T12:13:00Z">
              <w:r w:rsidR="002751C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70" w:author="HP" w:date="2021-01-19T12:13:00Z">
              <w:r w:rsidR="00125355" w:rsidRPr="00EC6F38" w:rsidDel="002751CE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ins w:id="271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272" w:author="HP" w:date="2021-01-19T11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ins w:id="273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ins w:id="274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ins w:id="275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ins w:id="276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ins w:id="277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278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 ide baru</w:t>
            </w:r>
            <w:ins w:id="279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ins w:id="280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</w:p>
          <w:p w:rsidR="00125355" w:rsidRPr="00EC6F38" w:rsidRDefault="00472047" w:rsidP="002616A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1" w:author="HP" w:date="2021-01-19T12:0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82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</w:t>
            </w:r>
            <w:ins w:id="283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ins w:id="284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mendiskusikan. Mendiskusikan di</w:t>
            </w:r>
            <w:del w:id="285" w:author="HP" w:date="2021-01-19T12:05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ins w:id="286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ins w:id="287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ins w:id="288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ins w:id="289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ins w:id="290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 orang</w:t>
            </w:r>
            <w:ins w:id="291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</w:t>
            </w:r>
            <w:ins w:id="292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ins w:id="293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ins w:id="294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ins w:id="295" w:author="HP" w:date="2021-01-19T12:12:00Z">
              <w:r w:rsidR="002751C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ins w:id="296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 orang. Hal ini</w:t>
            </w:r>
            <w:ins w:id="297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ins w:id="298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299" w:author="HP" w:date="2021-01-19T11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ins w:id="300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 yang berbeda</w:t>
            </w:r>
            <w:ins w:id="301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 ide-ide yang baru</w:t>
            </w:r>
            <w:ins w:id="302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ins w:id="303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</w:p>
          <w:p w:rsidR="00125355" w:rsidRPr="00EC6F38" w:rsidRDefault="004720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04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305" w:author="HP" w:date="2021-01-19T12:01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ins w:id="306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ins w:id="307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ins w:id="308" w:author="HP" w:date="2021-01-19T12:09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ins w:id="309" w:author="HP" w:date="2021-01-19T12:10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10" w:author="HP" w:date="2021-01-19T12:10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311" w:author="HP" w:date="2021-01-19T12:10:00Z">
              <w:r w:rsidR="002616A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312" w:author="HP" w:date="2021-01-19T12:10:00Z">
              <w:r w:rsidR="00125355" w:rsidRPr="00EC6F38" w:rsidDel="002616A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untutan 4.0 ini</w:t>
            </w:r>
            <w:ins w:id="313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ins w:id="314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ins w:id="315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316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inovatif. Dengan</w:t>
            </w:r>
            <w:ins w:id="317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ins w:id="318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ins w:id="319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320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ins w:id="321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 proses kreatif</w:t>
            </w:r>
            <w:ins w:id="322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ins w:id="323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ins w:id="324" w:author="HP" w:date="2021-01-19T11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kita. </w:t>
            </w:r>
          </w:p>
        </w:tc>
      </w:tr>
      <w:tr w:rsidR="007C07A5" w:rsidTr="00821BA2">
        <w:trPr>
          <w:ins w:id="325" w:author="HP" w:date="2021-01-19T11:51:00Z"/>
        </w:trPr>
        <w:tc>
          <w:tcPr>
            <w:tcW w:w="9350" w:type="dxa"/>
          </w:tcPr>
          <w:p w:rsidR="007C07A5" w:rsidRDefault="007C07A5" w:rsidP="00821BA2">
            <w:pPr>
              <w:pStyle w:val="Heading3"/>
              <w:rPr>
                <w:ins w:id="326" w:author="HP" w:date="2021-01-19T11:51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2616A8"/>
    <w:rsid w:val="002751CE"/>
    <w:rsid w:val="0042167F"/>
    <w:rsid w:val="004666C3"/>
    <w:rsid w:val="00472047"/>
    <w:rsid w:val="007C07A5"/>
    <w:rsid w:val="0092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2021-01-19T05:18:00Z</dcterms:created>
  <dcterms:modified xsi:type="dcterms:W3CDTF">2021-01-19T05:18:00Z</dcterms:modified>
</cp:coreProperties>
</file>