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42D1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9C70B8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4128F2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70A2209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98581A9" w14:textId="77777777" w:rsidTr="00821BA2">
        <w:tc>
          <w:tcPr>
            <w:tcW w:w="9350" w:type="dxa"/>
          </w:tcPr>
          <w:p w14:paraId="1AC87176" w14:textId="77777777" w:rsidR="00BE098E" w:rsidRDefault="00BE098E" w:rsidP="00821BA2">
            <w:pPr>
              <w:pStyle w:val="ListParagraph"/>
              <w:ind w:left="0"/>
            </w:pPr>
          </w:p>
          <w:p w14:paraId="16B58C91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DDE623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76A4253" w14:textId="3C1F793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del w:id="0" w:author="USER" w:date="2021-12-09T11:44:00Z">
              <w:r w:rsidDel="006576D7">
                <w:delText>sumber daya</w:delText>
              </w:r>
            </w:del>
            <w:ins w:id="1" w:author="USER" w:date="2021-12-09T11:44:00Z">
              <w:r w:rsidR="006576D7">
                <w:t xml:space="preserve"> </w:t>
              </w:r>
              <w:proofErr w:type="spellStart"/>
              <w:r w:rsidR="006576D7">
                <w:t>digabungkan</w:t>
              </w:r>
            </w:ins>
            <w:proofErr w:type="spellEnd"/>
            <w:r>
              <w:t xml:space="preserve"> s</w:t>
            </w:r>
            <w:proofErr w:type="spellStart"/>
            <w:r>
              <w:t>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27F57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A48B77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2B2970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85A03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05651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4A82702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9144B6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A9E593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57D214F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17AE3C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2803A6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C4D72B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2367C2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F4665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AAFA35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2F1AB01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2DE1B6D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72F820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49C74C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137CF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52614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0F531D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9A64902" w14:textId="77777777" w:rsidTr="00821BA2">
        <w:tc>
          <w:tcPr>
            <w:tcW w:w="9350" w:type="dxa"/>
          </w:tcPr>
          <w:p w14:paraId="21CBFC9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B4B99E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576D7"/>
    <w:rsid w:val="00924DF5"/>
    <w:rsid w:val="00925948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B0A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7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2021-12-09T05:28:00Z</dcterms:created>
  <dcterms:modified xsi:type="dcterms:W3CDTF">2021-12-09T05:28:00Z</dcterms:modified>
</cp:coreProperties>
</file>