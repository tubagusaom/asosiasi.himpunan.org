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478C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6694BD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8E8A9C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8CF30BE" w14:textId="77777777" w:rsidTr="00D810B0">
        <w:tc>
          <w:tcPr>
            <w:tcW w:w="9350" w:type="dxa"/>
          </w:tcPr>
          <w:p w14:paraId="07685BE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AE04C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9B979A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698D9" w14:textId="40AB3E59" w:rsidR="00AE535A" w:rsidRPr="00A16D9B" w:rsidRDefault="00AE535A" w:rsidP="00AE535A">
            <w:pPr>
              <w:spacing w:line="480" w:lineRule="auto"/>
              <w:ind w:left="596" w:hanging="596"/>
              <w:rPr>
                <w:ins w:id="0" w:author="Seno Panjaitan" w:date="2020-11-23T13:43:00Z"/>
                <w:rFonts w:ascii="Times New Roman" w:hAnsi="Times New Roman" w:cs="Times New Roman"/>
                <w:sz w:val="24"/>
                <w:szCs w:val="24"/>
              </w:rPr>
              <w:pPrChange w:id="1" w:author="Seno Panjaitan" w:date="2020-11-23T13:44:00Z">
                <w:pPr>
                  <w:spacing w:line="480" w:lineRule="auto"/>
                </w:pPr>
              </w:pPrChange>
            </w:pPr>
            <w:ins w:id="2" w:author="Seno Panjaitan" w:date="2020-11-23T13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ins w:id="3" w:author="Seno Panjaitan" w:date="2020-11-23T13:44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proofErr w:type="spellStart"/>
            <w:ins w:id="4" w:author="Seno Panjaitan" w:date="2020-11-23T13:43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1522E8E7" w14:textId="77777777" w:rsidR="00AE535A" w:rsidRPr="00A16D9B" w:rsidRDefault="00AE535A" w:rsidP="00AE535A">
            <w:pPr>
              <w:spacing w:line="480" w:lineRule="auto"/>
              <w:ind w:left="596" w:hanging="596"/>
              <w:rPr>
                <w:ins w:id="5" w:author="Seno Panjaitan" w:date="2020-11-23T13:43:00Z"/>
                <w:rFonts w:ascii="Times New Roman" w:hAnsi="Times New Roman" w:cs="Times New Roman"/>
                <w:sz w:val="24"/>
                <w:szCs w:val="24"/>
              </w:rPr>
              <w:pPrChange w:id="6" w:author="Seno Panjaitan" w:date="2020-11-23T13:44:00Z">
                <w:pPr>
                  <w:spacing w:line="480" w:lineRule="auto"/>
                </w:pPr>
              </w:pPrChange>
            </w:pPr>
            <w:ins w:id="7" w:author="Seno Panjaitan" w:date="2020-11-23T13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AD5F2FA" w14:textId="4AA8D666" w:rsidR="00AE535A" w:rsidRPr="00A16D9B" w:rsidRDefault="00AE535A" w:rsidP="00AE535A">
            <w:pPr>
              <w:spacing w:line="480" w:lineRule="auto"/>
              <w:ind w:left="596" w:hanging="596"/>
              <w:rPr>
                <w:ins w:id="8" w:author="Seno Panjaitan" w:date="2020-11-23T13:44:00Z"/>
                <w:rFonts w:ascii="Times New Roman" w:hAnsi="Times New Roman" w:cs="Times New Roman"/>
                <w:sz w:val="24"/>
                <w:szCs w:val="24"/>
              </w:rPr>
              <w:pPrChange w:id="9" w:author="Seno Panjaitan" w:date="2020-11-23T13:44:00Z">
                <w:pPr>
                  <w:spacing w:line="480" w:lineRule="auto"/>
                </w:pPr>
              </w:pPrChange>
            </w:pPr>
            <w:proofErr w:type="spellStart"/>
            <w:ins w:id="10" w:author="Seno Panjaitan" w:date="2020-11-23T13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11" w:author="Seno Panjaitan" w:date="2020-11-23T13:4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proofErr w:type="spellStart"/>
            <w:ins w:id="12" w:author="Seno Panjaitan" w:date="2020-11-23T13:4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8774C19" w14:textId="3F0D5A88" w:rsidR="00AE535A" w:rsidRDefault="00AE535A" w:rsidP="00AE535A">
            <w:pPr>
              <w:spacing w:line="480" w:lineRule="auto"/>
              <w:ind w:left="596" w:hanging="596"/>
              <w:rPr>
                <w:ins w:id="13" w:author="Seno Panjaitan" w:date="2020-11-23T13:44:00Z"/>
                <w:rFonts w:ascii="Times New Roman" w:hAnsi="Times New Roman" w:cs="Times New Roman"/>
                <w:sz w:val="24"/>
                <w:szCs w:val="24"/>
              </w:rPr>
              <w:pPrChange w:id="14" w:author="Seno Panjaitan" w:date="2020-11-23T13:44:00Z">
                <w:pPr>
                  <w:spacing w:line="480" w:lineRule="auto"/>
                </w:pPr>
              </w:pPrChange>
            </w:pPr>
            <w:proofErr w:type="spellStart"/>
            <w:ins w:id="15" w:author="Seno Panjaitan" w:date="2020-11-23T13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8511620" w14:textId="115A7359" w:rsidR="00AE535A" w:rsidRPr="00A16D9B" w:rsidRDefault="00AE535A" w:rsidP="00AE535A">
            <w:pPr>
              <w:spacing w:line="480" w:lineRule="auto"/>
              <w:ind w:left="596" w:hanging="596"/>
              <w:rPr>
                <w:ins w:id="16" w:author="Seno Panjaitan" w:date="2020-11-23T13:44:00Z"/>
                <w:rFonts w:ascii="Times New Roman" w:hAnsi="Times New Roman" w:cs="Times New Roman"/>
                <w:sz w:val="24"/>
                <w:szCs w:val="24"/>
              </w:rPr>
              <w:pPrChange w:id="17" w:author="Seno Panjaitan" w:date="2020-11-23T13:44:00Z">
                <w:pPr>
                  <w:spacing w:line="480" w:lineRule="auto"/>
                </w:pPr>
              </w:pPrChange>
            </w:pPr>
            <w:ins w:id="18" w:author="Seno Panjaitan" w:date="2020-11-23T13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</w:t>
              </w:r>
            </w:ins>
            <w:ins w:id="19" w:author="Seno Panjaitan" w:date="2020-11-23T13:4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proofErr w:type="spellStart"/>
            <w:ins w:id="20" w:author="Seno Panjaitan" w:date="2020-11-23T13:4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3AF4913" w14:textId="591BF064" w:rsidR="00AE535A" w:rsidRDefault="00AE535A" w:rsidP="00AE535A">
            <w:pPr>
              <w:spacing w:line="480" w:lineRule="auto"/>
              <w:ind w:left="596" w:hanging="596"/>
              <w:rPr>
                <w:ins w:id="21" w:author="Seno Panjaitan" w:date="2020-11-23T13:44:00Z"/>
                <w:rFonts w:ascii="Times New Roman" w:hAnsi="Times New Roman" w:cs="Times New Roman"/>
                <w:sz w:val="24"/>
                <w:szCs w:val="24"/>
              </w:rPr>
              <w:pPrChange w:id="22" w:author="Seno Panjaitan" w:date="2020-11-23T13:44:00Z">
                <w:pPr>
                  <w:spacing w:line="480" w:lineRule="auto"/>
                </w:pPr>
              </w:pPrChange>
            </w:pPr>
            <w:proofErr w:type="spellStart"/>
            <w:ins w:id="23" w:author="Seno Panjaitan" w:date="2020-11-23T13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4D13E089" w14:textId="77777777" w:rsidR="00D80F46" w:rsidRPr="00A16D9B" w:rsidRDefault="00D80F46" w:rsidP="00AE535A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  <w:pPrChange w:id="24" w:author="Seno Panjaitan" w:date="2020-11-23T13:4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E99CFB3" w14:textId="755277E0" w:rsidR="00D80F46" w:rsidRPr="00A16D9B" w:rsidDel="00AE535A" w:rsidRDefault="00D80F46" w:rsidP="008D1AF7">
            <w:pPr>
              <w:spacing w:line="480" w:lineRule="auto"/>
              <w:rPr>
                <w:del w:id="25" w:author="Seno Panjaitan" w:date="2020-11-23T13:44:00Z"/>
                <w:rFonts w:ascii="Times New Roman" w:hAnsi="Times New Roman" w:cs="Times New Roman"/>
                <w:sz w:val="24"/>
                <w:szCs w:val="24"/>
              </w:rPr>
            </w:pPr>
            <w:del w:id="26" w:author="Seno Panjaitan" w:date="2020-11-23T13:44:00Z"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AE53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DC1B708" w14:textId="69721407" w:rsidR="00D80F46" w:rsidRPr="00A16D9B" w:rsidDel="00AE535A" w:rsidRDefault="00D80F46" w:rsidP="008D1AF7">
            <w:pPr>
              <w:spacing w:line="480" w:lineRule="auto"/>
              <w:rPr>
                <w:del w:id="27" w:author="Seno Panjaitan" w:date="2020-11-23T13:44:00Z"/>
                <w:rFonts w:ascii="Times New Roman" w:hAnsi="Times New Roman" w:cs="Times New Roman"/>
                <w:sz w:val="24"/>
                <w:szCs w:val="24"/>
              </w:rPr>
            </w:pPr>
            <w:del w:id="28" w:author="Seno Panjaitan" w:date="2020-11-23T13:44:00Z"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AE53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B977FCD" w14:textId="446326D8" w:rsidR="00D80F46" w:rsidRPr="00A16D9B" w:rsidDel="00AE535A" w:rsidRDefault="00D80F46" w:rsidP="008D1AF7">
            <w:pPr>
              <w:spacing w:line="480" w:lineRule="auto"/>
              <w:rPr>
                <w:del w:id="29" w:author="Seno Panjaitan" w:date="2020-11-23T13:44:00Z"/>
                <w:rFonts w:ascii="Times New Roman" w:hAnsi="Times New Roman" w:cs="Times New Roman"/>
                <w:sz w:val="24"/>
                <w:szCs w:val="24"/>
              </w:rPr>
            </w:pPr>
            <w:del w:id="30" w:author="Seno Panjaitan" w:date="2020-11-23T13:44:00Z"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AE53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E0EC9C5" w14:textId="198687FF" w:rsidR="00D80F46" w:rsidRPr="00A16D9B" w:rsidDel="00AE535A" w:rsidRDefault="00D80F46" w:rsidP="008D1AF7">
            <w:pPr>
              <w:spacing w:line="480" w:lineRule="auto"/>
              <w:rPr>
                <w:del w:id="31" w:author="Seno Panjaitan" w:date="2020-11-23T13:44:00Z"/>
                <w:rFonts w:ascii="Times New Roman" w:hAnsi="Times New Roman" w:cs="Times New Roman"/>
                <w:sz w:val="24"/>
                <w:szCs w:val="24"/>
              </w:rPr>
            </w:pPr>
            <w:del w:id="32" w:author="Seno Panjaitan" w:date="2020-11-23T13:44:00Z"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AE53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85F4C6D" w14:textId="491C29A6" w:rsidR="00D80F46" w:rsidRPr="00A16D9B" w:rsidDel="00AE535A" w:rsidRDefault="00D80F46" w:rsidP="008D1AF7">
            <w:pPr>
              <w:spacing w:line="480" w:lineRule="auto"/>
              <w:rPr>
                <w:del w:id="33" w:author="Seno Panjaitan" w:date="2020-11-23T13:43:00Z"/>
                <w:rFonts w:ascii="Times New Roman" w:hAnsi="Times New Roman" w:cs="Times New Roman"/>
                <w:sz w:val="24"/>
                <w:szCs w:val="24"/>
              </w:rPr>
            </w:pPr>
            <w:del w:id="34" w:author="Seno Panjaitan" w:date="2020-11-23T13:43:00Z"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AE53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B03E4D7" w14:textId="782095E2" w:rsidR="00D80F46" w:rsidRPr="00A16D9B" w:rsidDel="00AE535A" w:rsidRDefault="00D80F46" w:rsidP="008D1AF7">
            <w:pPr>
              <w:spacing w:line="480" w:lineRule="auto"/>
              <w:rPr>
                <w:del w:id="35" w:author="Seno Panjaitan" w:date="2020-11-23T13:43:00Z"/>
                <w:rFonts w:ascii="Times New Roman" w:hAnsi="Times New Roman" w:cs="Times New Roman"/>
                <w:sz w:val="24"/>
                <w:szCs w:val="24"/>
              </w:rPr>
            </w:pPr>
            <w:del w:id="36" w:author="Seno Panjaitan" w:date="2020-11-23T13:43:00Z"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AE535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AE535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F6ECD84" w14:textId="77777777" w:rsidR="00D80F46" w:rsidRPr="00A16D9B" w:rsidRDefault="00D80F46" w:rsidP="00AE535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7" w:author="Seno Panjaitan" w:date="2020-11-23T13:43:00Z">
                <w:pPr>
                  <w:spacing w:line="312" w:lineRule="auto"/>
                </w:pPr>
              </w:pPrChange>
            </w:pPr>
          </w:p>
        </w:tc>
      </w:tr>
    </w:tbl>
    <w:p w14:paraId="6F8DE98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44A73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BCF0C" w14:textId="77777777" w:rsidR="00825F9A" w:rsidRDefault="00825F9A" w:rsidP="00D80F46">
      <w:r>
        <w:separator/>
      </w:r>
    </w:p>
  </w:endnote>
  <w:endnote w:type="continuationSeparator" w:id="0">
    <w:p w14:paraId="453A5AB8" w14:textId="77777777" w:rsidR="00825F9A" w:rsidRDefault="00825F9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4111F" w14:textId="77777777" w:rsidR="00D80F46" w:rsidRDefault="00D80F46">
    <w:pPr>
      <w:pStyle w:val="Footer"/>
    </w:pPr>
    <w:r>
      <w:t>CLO-4</w:t>
    </w:r>
  </w:p>
  <w:p w14:paraId="38817ED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7242E" w14:textId="77777777" w:rsidR="00825F9A" w:rsidRDefault="00825F9A" w:rsidP="00D80F46">
      <w:r>
        <w:separator/>
      </w:r>
    </w:p>
  </w:footnote>
  <w:footnote w:type="continuationSeparator" w:id="0">
    <w:p w14:paraId="0C3FA081" w14:textId="77777777" w:rsidR="00825F9A" w:rsidRDefault="00825F9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no Panjaitan">
    <w15:presenceInfo w15:providerId="Windows Live" w15:userId="b196eeb1def5c4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25F9A"/>
    <w:rsid w:val="008D1AF7"/>
    <w:rsid w:val="00924DF5"/>
    <w:rsid w:val="00A16D9B"/>
    <w:rsid w:val="00A86167"/>
    <w:rsid w:val="00AE535A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230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AE53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Seno Panjaitan</cp:lastModifiedBy>
  <cp:revision>7</cp:revision>
  <dcterms:created xsi:type="dcterms:W3CDTF">2019-10-18T19:52:00Z</dcterms:created>
  <dcterms:modified xsi:type="dcterms:W3CDTF">2020-11-23T06:46:00Z</dcterms:modified>
</cp:coreProperties>
</file>