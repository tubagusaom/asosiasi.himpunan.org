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227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FEA641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0E260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FD702B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68FE438" w14:textId="77777777" w:rsidR="00927764" w:rsidRPr="0094076B" w:rsidRDefault="00927764" w:rsidP="00927764">
      <w:pPr>
        <w:rPr>
          <w:rFonts w:ascii="Cambria" w:hAnsi="Cambria"/>
        </w:rPr>
      </w:pPr>
    </w:p>
    <w:p w14:paraId="69332BF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B2A3A4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</w:t>
      </w:r>
      <w:del w:id="0" w:author="Acer" w:date="2021-12-16T09:53:00Z">
        <w:r w:rsidRPr="00C50A1E" w:rsidDel="00AB75AD">
          <w:rPr>
            <w:rFonts w:ascii="Roboto" w:eastAsia="Times New Roman" w:hAnsi="Roboto" w:cs="Times New Roman"/>
            <w:sz w:val="17"/>
            <w:szCs w:val="17"/>
          </w:rPr>
          <w:delText xml:space="preserve"> 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4E09D12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6404CA8" wp14:editId="1BC9BAD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145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DB56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5A0A039" w14:textId="61F9FF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Acer" w:date="2021-12-16T09:55:00Z">
        <w:r w:rsidRPr="00C50A1E" w:rsidDel="00AB75AD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Acer" w:date="2021-12-16T09:55:00Z">
        <w:r w:rsidRPr="00C50A1E" w:rsidDel="00AB75AD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3" w:author="Acer" w:date="2021-12-16T09:55:00Z">
        <w:r w:rsidR="00AB75AD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AB75A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2F842C" w14:textId="6E5B57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4" w:author="Acer" w:date="2021-12-16T09:56:00Z">
        <w:r w:rsidR="00AB75AD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5" w:author="Acer" w:date="2021-12-16T09:57:00Z">
        <w:r w:rsidR="00AB75A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Acer" w:date="2021-12-16T09:57:00Z">
        <w:r w:rsidDel="0050199B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7" w:author="Acer" w:date="2021-12-16T09:57:00Z">
        <w:r w:rsidR="0050199B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50199B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5019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del w:id="8" w:author="Acer" w:date="2021-12-16T09:57:00Z">
        <w:r w:rsidDel="0050199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9" w:author="Acer" w:date="2021-12-16T09:57:00Z">
        <w:r w:rsidR="0050199B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del w:id="10" w:author="Acer" w:date="2021-12-16T09:58:00Z">
        <w:r w:rsidRPr="00C50A1E" w:rsidDel="0050199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11" w:author="Acer" w:date="2021-12-16T09:58:00Z">
        <w:r w:rsidR="0050199B">
          <w:rPr>
            <w:rFonts w:ascii="Times New Roman" w:eastAsia="Times New Roman" w:hAnsi="Times New Roman" w:cs="Times New Roman"/>
            <w:sz w:val="24"/>
            <w:szCs w:val="24"/>
          </w:rPr>
          <w:t xml:space="preserve">. Akan </w:t>
        </w:r>
        <w:proofErr w:type="spellStart"/>
        <w:r w:rsidR="0050199B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50199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" w:author="Acer" w:date="2021-12-16T09:59:00Z">
        <w:r w:rsidRPr="00C50A1E" w:rsidDel="0050199B">
          <w:rPr>
            <w:rFonts w:ascii="Times New Roman" w:eastAsia="Times New Roman" w:hAnsi="Times New Roman" w:cs="Times New Roman"/>
            <w:sz w:val="24"/>
            <w:szCs w:val="24"/>
          </w:rPr>
          <w:delText>Sudah sangat terasa apalagi sejak awal tahun baru kita.</w:delText>
        </w:r>
      </w:del>
    </w:p>
    <w:p w14:paraId="3FEE612E" w14:textId="1EE1B3F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3" w:author="Acer" w:date="2021-12-16T10:00:00Z">
        <w:r w:rsidR="0050199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4" w:author="Acer" w:date="2021-12-16T10:00:00Z">
        <w:r w:rsidRPr="00C50A1E" w:rsidDel="0050199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5" w:author="Acer" w:date="2021-12-16T10:01:00Z">
        <w:r w:rsidRPr="00C50A1E" w:rsidDel="0050199B">
          <w:rPr>
            <w:rFonts w:ascii="Times New Roman" w:eastAsia="Times New Roman" w:hAnsi="Times New Roman" w:cs="Times New Roman"/>
            <w:sz w:val="24"/>
            <w:szCs w:val="24"/>
          </w:rPr>
          <w:delText>ternyata</w:delText>
        </w:r>
      </w:del>
      <w:proofErr w:type="spellStart"/>
      <w:ins w:id="16" w:author="Acer" w:date="2021-12-16T10:01:00Z">
        <w:r w:rsidR="0050199B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7" w:author="Acer" w:date="2021-12-16T10:01:00Z">
        <w:r w:rsidRPr="00C50A1E" w:rsidDel="0050199B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18" w:author="Acer" w:date="2021-12-16T10:01:00Z">
        <w:r w:rsidR="0050199B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50199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12E958" w14:textId="33BECFC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9" w:author="Acer" w:date="2021-12-16T10:02:00Z">
        <w:r w:rsidRPr="00C50A1E" w:rsidDel="00954175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20" w:author="Acer" w:date="2021-12-16T10:02:00Z">
        <w:r w:rsidR="0095417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95417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Acer" w:date="2021-12-16T10:02:00Z">
        <w:r w:rsidDel="0050199B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50199B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2" w:author="Acer" w:date="2021-12-16T10:02:00Z">
        <w:r w:rsidR="0050199B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50199B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50199B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50199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8EA151" w14:textId="369221A2" w:rsidR="00927764" w:rsidRPr="00C50A1E" w:rsidDel="00954175" w:rsidRDefault="00927764" w:rsidP="00927764">
      <w:pPr>
        <w:shd w:val="clear" w:color="auto" w:fill="F5F5F5"/>
        <w:spacing w:after="375"/>
        <w:rPr>
          <w:del w:id="23" w:author="Acer" w:date="2021-12-16T10:0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Acer" w:date="2021-12-16T10:02:00Z">
        <w:r w:rsidRPr="00C50A1E" w:rsidDel="00954175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14:paraId="59CFA426" w14:textId="72FFEBF1" w:rsidR="00927764" w:rsidRPr="00C50A1E" w:rsidDel="00954175" w:rsidRDefault="00927764" w:rsidP="00927764">
      <w:pPr>
        <w:shd w:val="clear" w:color="auto" w:fill="F5F5F5"/>
        <w:spacing w:after="375"/>
        <w:rPr>
          <w:del w:id="25" w:author="Acer" w:date="2021-12-16T10:0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Acer" w:date="2021-12-16T10:03:00Z">
        <w:r w:rsidRPr="00C50A1E" w:rsidDel="0095417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7" w:author="Acer" w:date="2021-12-16T10:03:00Z">
        <w:r w:rsidR="00954175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lima?</w:t>
      </w:r>
    </w:p>
    <w:p w14:paraId="0DD92C3C" w14:textId="49634F56" w:rsidR="00927764" w:rsidRPr="00C50A1E" w:rsidDel="00954175" w:rsidRDefault="00927764" w:rsidP="00927764">
      <w:pPr>
        <w:shd w:val="clear" w:color="auto" w:fill="F5F5F5"/>
        <w:spacing w:after="375"/>
        <w:rPr>
          <w:del w:id="28" w:author="Acer" w:date="2021-12-16T10:05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29" w:author="Acer" w:date="2021-12-16T10:04:00Z">
        <w:r w:rsidRPr="00C50A1E" w:rsidDel="00954175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954175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30" w:author="Acer" w:date="2021-12-16T10:05:00Z">
        <w:r w:rsidRPr="00C50A1E" w:rsidDel="00954175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5F82B8E3" w14:textId="104020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FBB4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73763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FDD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CDD55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449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4D2C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E9EB1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901F0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A682D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A31C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184FCD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5E4E67A" w14:textId="77777777" w:rsidR="00927764" w:rsidRPr="00C50A1E" w:rsidRDefault="00927764" w:rsidP="00927764"/>
    <w:p w14:paraId="096AA17A" w14:textId="77777777" w:rsidR="00927764" w:rsidRPr="005A045A" w:rsidRDefault="00927764" w:rsidP="00927764">
      <w:pPr>
        <w:rPr>
          <w:i/>
        </w:rPr>
      </w:pPr>
    </w:p>
    <w:p w14:paraId="5AC17FE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C550F7F" w14:textId="4A2A98EC" w:rsidR="00924DF5" w:rsidRDefault="00924DF5">
      <w:pPr>
        <w:rPr>
          <w:ins w:id="31" w:author="Acer" w:date="2021-12-16T10:05:00Z"/>
        </w:rPr>
      </w:pPr>
    </w:p>
    <w:p w14:paraId="5F396741" w14:textId="60760C74" w:rsidR="00954175" w:rsidRDefault="00954175">
      <w:pPr>
        <w:rPr>
          <w:ins w:id="32" w:author="Acer" w:date="2021-12-16T10:05:00Z"/>
        </w:rPr>
      </w:pPr>
    </w:p>
    <w:p w14:paraId="2BC8B727" w14:textId="02441A03" w:rsidR="00954175" w:rsidRDefault="00954175">
      <w:pPr>
        <w:rPr>
          <w:ins w:id="33" w:author="Acer" w:date="2021-12-16T10:05:00Z"/>
        </w:rPr>
      </w:pPr>
    </w:p>
    <w:p w14:paraId="02251CA9" w14:textId="77777777" w:rsidR="00954175" w:rsidRPr="0094076B" w:rsidRDefault="00954175" w:rsidP="00954175">
      <w:pPr>
        <w:spacing w:line="360" w:lineRule="auto"/>
        <w:jc w:val="center"/>
        <w:rPr>
          <w:ins w:id="34" w:author="Acer" w:date="2021-12-16T10:05:00Z"/>
          <w:rFonts w:ascii="Bookman Old Style" w:hAnsi="Bookman Old Style"/>
          <w:b/>
          <w:sz w:val="28"/>
          <w:szCs w:val="28"/>
        </w:rPr>
      </w:pPr>
      <w:ins w:id="35" w:author="Acer" w:date="2021-12-16T10:05:00Z">
        <w:r>
          <w:rPr>
            <w:rFonts w:ascii="Bookman Old Style" w:hAnsi="Bookman Old Style"/>
            <w:b/>
            <w:sz w:val="28"/>
            <w:szCs w:val="28"/>
          </w:rPr>
          <w:t>TUGAS OBSERVASI 5</w:t>
        </w:r>
      </w:ins>
    </w:p>
    <w:p w14:paraId="64C924EF" w14:textId="77777777" w:rsidR="00954175" w:rsidRDefault="00954175" w:rsidP="00954175">
      <w:pPr>
        <w:jc w:val="center"/>
        <w:rPr>
          <w:ins w:id="36" w:author="Acer" w:date="2021-12-16T10:05:00Z"/>
          <w:rFonts w:ascii="Bookman Old Style" w:hAnsi="Bookman Old Style"/>
          <w:b/>
          <w:sz w:val="28"/>
          <w:szCs w:val="28"/>
        </w:rPr>
      </w:pPr>
      <w:ins w:id="37" w:author="Acer" w:date="2021-12-16T10:05:00Z">
        <w:r w:rsidRPr="0094076B">
          <w:rPr>
            <w:rFonts w:ascii="Bookman Old Style" w:hAnsi="Bookman Old Style"/>
            <w:b/>
            <w:sz w:val="28"/>
            <w:szCs w:val="28"/>
          </w:rPr>
          <w:t>SKEMA PENYUNTINGAN NASKAH</w:t>
        </w:r>
      </w:ins>
    </w:p>
    <w:p w14:paraId="139ABEBE" w14:textId="77777777" w:rsidR="00954175" w:rsidRDefault="00954175" w:rsidP="00954175">
      <w:pPr>
        <w:jc w:val="center"/>
        <w:rPr>
          <w:ins w:id="38" w:author="Acer" w:date="2021-12-16T10:05:00Z"/>
          <w:rFonts w:ascii="Cambria" w:hAnsi="Cambria" w:cs="Times New Roman"/>
          <w:sz w:val="24"/>
          <w:szCs w:val="24"/>
        </w:rPr>
      </w:pPr>
    </w:p>
    <w:p w14:paraId="3294484E" w14:textId="77777777" w:rsidR="00954175" w:rsidRPr="00927764" w:rsidRDefault="00954175" w:rsidP="00954175">
      <w:pPr>
        <w:pStyle w:val="ListParagraph"/>
        <w:numPr>
          <w:ilvl w:val="0"/>
          <w:numId w:val="2"/>
        </w:numPr>
        <w:ind w:left="567" w:hanging="567"/>
        <w:rPr>
          <w:ins w:id="39" w:author="Acer" w:date="2021-12-16T10:05:00Z"/>
          <w:rFonts w:ascii="Cambria" w:hAnsi="Cambria"/>
        </w:rPr>
      </w:pPr>
      <w:proofErr w:type="spellStart"/>
      <w:ins w:id="40" w:author="Acer" w:date="2021-12-16T10:05:00Z">
        <w:r w:rsidRPr="00927764">
          <w:rPr>
            <w:rFonts w:ascii="Cambria" w:hAnsi="Cambria" w:cs="Times New Roman"/>
            <w:sz w:val="24"/>
            <w:szCs w:val="24"/>
          </w:rPr>
          <w:t>Suntinglah</w:t>
        </w:r>
        <w:proofErr w:type="spellEnd"/>
        <w:r w:rsidRPr="00927764">
          <w:rPr>
            <w:rFonts w:ascii="Cambria" w:hAnsi="Cambria" w:cs="Times New Roman"/>
            <w:sz w:val="24"/>
            <w:szCs w:val="24"/>
          </w:rPr>
          <w:t xml:space="preserve"> </w:t>
        </w:r>
        <w:proofErr w:type="spellStart"/>
        <w:r w:rsidRPr="00927764">
          <w:rPr>
            <w:rFonts w:ascii="Cambria" w:hAnsi="Cambria" w:cs="Times New Roman"/>
            <w:sz w:val="24"/>
            <w:szCs w:val="24"/>
          </w:rPr>
          <w:t>artikel</w:t>
        </w:r>
        <w:proofErr w:type="spellEnd"/>
        <w:r w:rsidRPr="00927764">
          <w:rPr>
            <w:rFonts w:ascii="Cambria" w:hAnsi="Cambria" w:cs="Times New Roman"/>
            <w:sz w:val="24"/>
            <w:szCs w:val="24"/>
          </w:rPr>
          <w:t xml:space="preserve"> </w:t>
        </w:r>
        <w:proofErr w:type="spellStart"/>
        <w:r w:rsidRPr="00927764">
          <w:rPr>
            <w:rFonts w:ascii="Cambria" w:hAnsi="Cambria" w:cs="Times New Roman"/>
            <w:sz w:val="24"/>
            <w:szCs w:val="24"/>
          </w:rPr>
          <w:t>berikut</w:t>
        </w:r>
        <w:proofErr w:type="spellEnd"/>
        <w:r w:rsidRPr="00927764">
          <w:rPr>
            <w:rFonts w:ascii="Cambria" w:hAnsi="Cambria" w:cs="Times New Roman"/>
            <w:sz w:val="24"/>
            <w:szCs w:val="24"/>
          </w:rPr>
          <w:t xml:space="preserve"> </w:t>
        </w:r>
        <w:proofErr w:type="spellStart"/>
        <w:r w:rsidRPr="00927764">
          <w:rPr>
            <w:rFonts w:ascii="Cambria" w:hAnsi="Cambria" w:cs="Times New Roman"/>
            <w:sz w:val="24"/>
            <w:szCs w:val="24"/>
          </w:rPr>
          <w:t>ini</w:t>
        </w:r>
        <w:proofErr w:type="spellEnd"/>
        <w:r w:rsidRPr="00927764">
          <w:rPr>
            <w:rFonts w:ascii="Cambria" w:hAnsi="Cambria" w:cs="Times New Roman"/>
            <w:sz w:val="24"/>
            <w:szCs w:val="24"/>
          </w:rPr>
          <w:t xml:space="preserve"> </w:t>
        </w:r>
        <w:proofErr w:type="spellStart"/>
        <w:r w:rsidRPr="00927764">
          <w:rPr>
            <w:rFonts w:ascii="Cambria" w:hAnsi="Cambria" w:cs="Times New Roman"/>
            <w:sz w:val="24"/>
            <w:szCs w:val="24"/>
          </w:rPr>
          <w:t>dengan</w:t>
        </w:r>
        <w:proofErr w:type="spellEnd"/>
        <w:r w:rsidRPr="00927764">
          <w:rPr>
            <w:rFonts w:ascii="Cambria" w:hAnsi="Cambria" w:cs="Times New Roman"/>
            <w:sz w:val="24"/>
            <w:szCs w:val="24"/>
          </w:rPr>
          <w:t xml:space="preserve"> </w:t>
        </w:r>
        <w:proofErr w:type="spellStart"/>
        <w:r w:rsidRPr="00927764">
          <w:rPr>
            <w:rFonts w:ascii="Cambria" w:hAnsi="Cambria" w:cs="Times New Roman"/>
            <w:sz w:val="24"/>
            <w:szCs w:val="24"/>
          </w:rPr>
          <w:t>menggunakan</w:t>
        </w:r>
        <w:proofErr w:type="spellEnd"/>
        <w:r w:rsidRPr="00927764">
          <w:rPr>
            <w:rFonts w:ascii="Cambria" w:hAnsi="Cambria" w:cs="Times New Roman"/>
            <w:sz w:val="24"/>
            <w:szCs w:val="24"/>
          </w:rPr>
          <w:t xml:space="preserve"> </w:t>
        </w:r>
        <w:proofErr w:type="spellStart"/>
        <w:r w:rsidRPr="00927764">
          <w:rPr>
            <w:rFonts w:ascii="Cambria" w:hAnsi="Cambria" w:cs="Times New Roman"/>
            <w:sz w:val="24"/>
            <w:szCs w:val="24"/>
          </w:rPr>
          <w:t>tanda-tanda</w:t>
        </w:r>
        <w:proofErr w:type="spellEnd"/>
        <w:r w:rsidRPr="00927764">
          <w:rPr>
            <w:rFonts w:ascii="Cambria" w:hAnsi="Cambria" w:cs="Times New Roman"/>
            <w:sz w:val="24"/>
            <w:szCs w:val="24"/>
          </w:rPr>
          <w:t xml:space="preserve"> </w:t>
        </w:r>
        <w:proofErr w:type="spellStart"/>
        <w:r w:rsidRPr="00927764">
          <w:rPr>
            <w:rFonts w:ascii="Cambria" w:hAnsi="Cambria" w:cs="Times New Roman"/>
            <w:sz w:val="24"/>
            <w:szCs w:val="24"/>
          </w:rPr>
          <w:t>koreksi</w:t>
        </w:r>
        <w:proofErr w:type="spellEnd"/>
        <w:r w:rsidRPr="00927764">
          <w:rPr>
            <w:rFonts w:ascii="Cambria" w:hAnsi="Cambria" w:cs="Times New Roman"/>
            <w:sz w:val="24"/>
            <w:szCs w:val="24"/>
          </w:rPr>
          <w:t>.</w:t>
        </w:r>
      </w:ins>
    </w:p>
    <w:p w14:paraId="7DA6A489" w14:textId="77777777" w:rsidR="00954175" w:rsidRPr="0094076B" w:rsidRDefault="00954175" w:rsidP="00954175">
      <w:pPr>
        <w:rPr>
          <w:ins w:id="41" w:author="Acer" w:date="2021-12-16T10:05:00Z"/>
          <w:rFonts w:ascii="Cambria" w:hAnsi="Cambria"/>
        </w:rPr>
      </w:pPr>
    </w:p>
    <w:p w14:paraId="7D03118E" w14:textId="77777777" w:rsidR="00954175" w:rsidRPr="00C50A1E" w:rsidRDefault="00954175" w:rsidP="00954175">
      <w:pPr>
        <w:shd w:val="clear" w:color="auto" w:fill="F5F5F5"/>
        <w:spacing w:before="300" w:line="690" w:lineRule="atLeast"/>
        <w:outlineLvl w:val="0"/>
        <w:rPr>
          <w:ins w:id="42" w:author="Acer" w:date="2021-12-16T10:05:00Z"/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ins w:id="43" w:author="Acer" w:date="2021-12-16T10:05:00Z">
        <w:r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Turun</w:t>
        </w:r>
        <w:proofErr w:type="spellEnd"/>
        <w:r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Badan Naik</w:t>
        </w:r>
      </w:ins>
    </w:p>
    <w:p w14:paraId="79C5631A" w14:textId="77777777" w:rsidR="00954175" w:rsidRPr="00C50A1E" w:rsidRDefault="00954175" w:rsidP="00954175">
      <w:pPr>
        <w:shd w:val="clear" w:color="auto" w:fill="F5F5F5"/>
        <w:spacing w:line="270" w:lineRule="atLeast"/>
        <w:rPr>
          <w:ins w:id="44" w:author="Acer" w:date="2021-12-16T10:05:00Z"/>
          <w:rFonts w:ascii="Roboto" w:eastAsia="Times New Roman" w:hAnsi="Roboto" w:cs="Times New Roman"/>
          <w:sz w:val="17"/>
          <w:szCs w:val="17"/>
        </w:rPr>
      </w:pPr>
      <w:ins w:id="45" w:author="Acer" w:date="2021-12-16T10:05:00Z"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5 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 2020  20:48 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Diperbarui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: 6 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 2020   05:43  61  10 3</w:t>
        </w:r>
      </w:ins>
    </w:p>
    <w:p w14:paraId="2477D9A7" w14:textId="77777777" w:rsidR="00954175" w:rsidRPr="00C50A1E" w:rsidRDefault="00954175" w:rsidP="00954175">
      <w:pPr>
        <w:shd w:val="clear" w:color="auto" w:fill="F5F5F5"/>
        <w:jc w:val="center"/>
        <w:rPr>
          <w:ins w:id="46" w:author="Acer" w:date="2021-12-16T10:05:00Z"/>
          <w:rFonts w:ascii="Times New Roman" w:eastAsia="Times New Roman" w:hAnsi="Times New Roman" w:cs="Times New Roman"/>
          <w:sz w:val="21"/>
          <w:szCs w:val="21"/>
        </w:rPr>
      </w:pPr>
      <w:ins w:id="47" w:author="Acer" w:date="2021-12-16T10:05:00Z">
        <w:r w:rsidRPr="00C50A1E">
          <w:rPr>
            <w:rFonts w:ascii="Times New Roman" w:eastAsia="Times New Roman" w:hAnsi="Times New Roman" w:cs="Times New Roman"/>
            <w:noProof/>
            <w:sz w:val="21"/>
            <w:szCs w:val="21"/>
          </w:rPr>
          <w:drawing>
            <wp:inline distT="0" distB="0" distL="0" distR="0" wp14:anchorId="4CEEEC93" wp14:editId="04F6A56A">
              <wp:extent cx="3492500" cy="2313015"/>
              <wp:effectExtent l="0" t="0" r="0" b="0"/>
              <wp:docPr id="2" name="Picture 2" descr="Hujan Turun, Berat Badan Naik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ujan Turun, Berat Badan Naik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03784" cy="23204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4E5A33A" w14:textId="77777777" w:rsidR="00954175" w:rsidRPr="00C50A1E" w:rsidRDefault="00954175" w:rsidP="00954175">
      <w:pPr>
        <w:spacing w:line="270" w:lineRule="atLeast"/>
        <w:jc w:val="center"/>
        <w:rPr>
          <w:ins w:id="48" w:author="Acer" w:date="2021-12-16T10:05:00Z"/>
          <w:rFonts w:ascii="Times New Roman" w:eastAsia="Times New Roman" w:hAnsi="Times New Roman" w:cs="Times New Roman"/>
          <w:sz w:val="18"/>
          <w:szCs w:val="18"/>
        </w:rPr>
      </w:pPr>
      <w:proofErr w:type="spellStart"/>
      <w:ins w:id="49" w:author="Acer" w:date="2021-12-16T10:05:00Z">
        <w:r w:rsidRPr="00C50A1E">
          <w:rPr>
            <w:rFonts w:ascii="Times New Roman" w:eastAsia="Times New Roman" w:hAnsi="Times New Roman" w:cs="Times New Roman"/>
            <w:sz w:val="18"/>
            <w:szCs w:val="18"/>
          </w:rPr>
          <w:t>Ilustrasi</w:t>
        </w:r>
        <w:proofErr w:type="spellEnd"/>
        <w:r w:rsidRPr="00C50A1E">
          <w:rPr>
            <w:rFonts w:ascii="Times New Roman" w:eastAsia="Times New Roman" w:hAnsi="Times New Roman" w:cs="Times New Roman"/>
            <w:sz w:val="18"/>
            <w:szCs w:val="18"/>
          </w:rPr>
          <w:t xml:space="preserve"> | unsplash.com</w:t>
        </w:r>
      </w:ins>
    </w:p>
    <w:p w14:paraId="27C8C701" w14:textId="77777777" w:rsidR="00954175" w:rsidRDefault="00954175" w:rsidP="00954175">
      <w:pPr>
        <w:shd w:val="clear" w:color="auto" w:fill="F5F5F5"/>
        <w:spacing w:after="375"/>
        <w:rPr>
          <w:ins w:id="50" w:author="Acer" w:date="2021-12-16T10:06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1" w:author="Acer" w:date="2021-12-16T10:05:00Z"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turun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badan naik, 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hubungan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sama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dia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tetep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temenan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aja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Huft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</w:p>
    <w:p w14:paraId="67328E86" w14:textId="38581FCD" w:rsidR="00954175" w:rsidRDefault="00954175" w:rsidP="00954175">
      <w:pPr>
        <w:shd w:val="clear" w:color="auto" w:fill="F5F5F5"/>
        <w:spacing w:after="375"/>
        <w:rPr>
          <w:ins w:id="52" w:author="Acer" w:date="2021-12-16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3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romantis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sepiring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instan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putih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aromanya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aduhai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menggoda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indera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penciuman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bakwan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baru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diangkat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penggorengan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kala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11E0E5AB" w14:textId="2B93FBE0" w:rsidR="00954175" w:rsidRPr="00C50A1E" w:rsidRDefault="00954175" w:rsidP="00954175">
      <w:pPr>
        <w:shd w:val="clear" w:color="auto" w:fill="F5F5F5"/>
        <w:spacing w:after="375"/>
        <w:rPr>
          <w:ins w:id="54" w:author="Acer" w:date="2021-12-16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5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sehari-hari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kata orang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mengartikannya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Meski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pun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Indonesia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mundur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November dan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Desember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2019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Akan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perkiraan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14:paraId="7BD785CB" w14:textId="42737E6F" w:rsidR="00954175" w:rsidRPr="00C50A1E" w:rsidRDefault="00954175" w:rsidP="00954175">
      <w:pPr>
        <w:shd w:val="clear" w:color="auto" w:fill="F5F5F5"/>
        <w:spacing w:after="375"/>
        <w:rPr>
          <w:ins w:id="56" w:author="Acer" w:date="2021-12-16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7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disalahkan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mengundang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kenangan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pandai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perasaan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hatimu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ambyar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perilaku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lain.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proofErr w:type="spellStart"/>
      <w:ins w:id="58" w:author="Acer" w:date="2021-12-16T10:08:00Z">
        <w:r w:rsidR="00D165C0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ins w:id="59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097AF3FE" w14:textId="77777777" w:rsidR="00D165C0" w:rsidRDefault="00954175" w:rsidP="00954175">
      <w:pPr>
        <w:shd w:val="clear" w:color="auto" w:fill="F5F5F5"/>
        <w:spacing w:after="375"/>
        <w:rPr>
          <w:ins w:id="60" w:author="Acer" w:date="2021-12-16T10:08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1" w:author="Acer" w:date="2021-12-16T10:05:00Z"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t>Mengapa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Kita </w:t>
        </w:r>
        <w:proofErr w:type="spellStart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Merasa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Lapar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Ketika </w:t>
        </w:r>
        <w:proofErr w:type="spellStart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Siapa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meras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bahwa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bersama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ikut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49467C48" w14:textId="77777777" w:rsidR="00D165C0" w:rsidRDefault="00954175" w:rsidP="00954175">
      <w:pPr>
        <w:shd w:val="clear" w:color="auto" w:fill="F5F5F5"/>
        <w:spacing w:after="375"/>
        <w:rPr>
          <w:ins w:id="62" w:author="Acer" w:date="2021-12-16T10:12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3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mengenang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asyik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ins w:id="64" w:author="Acer" w:date="2021-12-16T10:09:00Z">
        <w:r w:rsidR="00D165C0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ins w:id="65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66" w:author="Acer" w:date="2021-12-16T10:09:00Z">
        <w:r w:rsidR="00D165C0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ins w:id="67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melebihi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berat.Sebungkus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68" w:author="Acer" w:date="2021-12-16T10:10:00Z">
        <w:r w:rsidR="00D165C0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</w:ins>
      <w:proofErr w:type="spellEnd"/>
      <w:ins w:id="69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4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70" w:author="Acer" w:date="2021-12-16T10:10:00Z">
        <w:r w:rsidR="00D165C0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D165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71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duduk. Belum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tambah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gorengannya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satu-dua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biji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eh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lima?</w:t>
        </w:r>
      </w:ins>
    </w:p>
    <w:p w14:paraId="4BE01D93" w14:textId="544CA51A" w:rsidR="00954175" w:rsidRPr="00C50A1E" w:rsidRDefault="00954175" w:rsidP="00954175">
      <w:pPr>
        <w:shd w:val="clear" w:color="auto" w:fill="F5F5F5"/>
        <w:spacing w:after="375"/>
        <w:rPr>
          <w:ins w:id="72" w:author="Acer" w:date="2021-12-16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73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suasana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74" w:author="Acer" w:date="2021-12-16T10:12:00Z">
        <w:r w:rsidR="007259D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ins w:id="75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pencetus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makan.Terutama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alias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mendapat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"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panas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"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metabolisme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76" w:author="Acer" w:date="2021-12-16T10:14:00Z">
        <w:r w:rsidR="007259D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259DF"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</w:ins>
      <w:proofErr w:type="spellEnd"/>
      <w:ins w:id="77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memerlukan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tambahan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kira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</w:ins>
      <w:proofErr w:type="spellEnd"/>
      <w:ins w:id="78" w:author="Acer" w:date="2021-12-16T10:14:00Z">
        <w:r w:rsidR="007259D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A32D054" w14:textId="5EC0DEC1" w:rsidR="00954175" w:rsidRPr="00C50A1E" w:rsidRDefault="00954175" w:rsidP="00954175">
      <w:pPr>
        <w:shd w:val="clear" w:color="auto" w:fill="F5F5F5"/>
        <w:spacing w:after="375"/>
        <w:rPr>
          <w:ins w:id="79" w:author="Acer" w:date="2021-12-16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80" w:author="Acer" w:date="2021-12-16T10:05:00Z"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Ternyata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Ini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yang Bisa Jadi </w:t>
        </w:r>
        <w:proofErr w:type="spellStart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Sebabnya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...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Selama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berlindung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ruangan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Ruangan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jarak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dekat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akses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berjarak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81" w:author="Acer" w:date="2021-12-16T10:15:00Z">
        <w:r w:rsidR="007259D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82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segala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jenis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masakan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bentuk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instan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biskuit-biskuit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di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tata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toples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cantik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bubuk-bubuk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manis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ekonomis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83" w:author="Acer" w:date="2021-12-16T10:16:00Z">
        <w:r w:rsidR="007259D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84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almari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penyimpanan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proofErr w:type="spellStart"/>
      <w:ins w:id="85" w:author="Acer" w:date="2021-12-16T10:16:00Z">
        <w:r w:rsidR="007259D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ins w:id="86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-kali. Akan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1A6EF9B0" w14:textId="752BE2A1" w:rsidR="00954175" w:rsidRPr="00C50A1E" w:rsidRDefault="00954175" w:rsidP="00954175">
      <w:pPr>
        <w:shd w:val="clear" w:color="auto" w:fill="F5F5F5"/>
        <w:spacing w:after="375"/>
        <w:rPr>
          <w:ins w:id="87" w:author="Acer" w:date="2021-12-16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88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membuatsalah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pemilihan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belakangan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2E6DA03E" w14:textId="1BE8881E" w:rsidR="00954175" w:rsidRPr="00C50A1E" w:rsidRDefault="00954175" w:rsidP="00954175">
      <w:pPr>
        <w:shd w:val="clear" w:color="auto" w:fill="F5F5F5"/>
        <w:spacing w:after="375"/>
        <w:rPr>
          <w:ins w:id="89" w:author="Acer" w:date="2021-12-16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90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Coba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aja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dulu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memperhatikan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label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informasi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gizi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minum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hangat-hangat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takar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gulanya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kelebihan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14:paraId="7C187354" w14:textId="4327ED83" w:rsidR="00954175" w:rsidRPr="00C50A1E" w:rsidRDefault="00954175" w:rsidP="00954175">
      <w:pPr>
        <w:shd w:val="clear" w:color="auto" w:fill="F5F5F5"/>
        <w:spacing w:after="375"/>
        <w:rPr>
          <w:ins w:id="91" w:author="Acer" w:date="2021-12-16T10:05:00Z"/>
          <w:rFonts w:ascii="Times New Roman" w:eastAsia="Times New Roman" w:hAnsi="Times New Roman" w:cs="Times New Roman"/>
          <w:sz w:val="24"/>
          <w:szCs w:val="24"/>
        </w:rPr>
      </w:pPr>
      <w:ins w:id="92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rasa malas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badan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munculnya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kaum-kaum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rebahan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kerjaannya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tiduran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tutup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pura-pura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sibuk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padahal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nge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-chat. </w:t>
        </w:r>
      </w:ins>
      <w:ins w:id="93" w:author="Acer" w:date="2021-12-16T10:17:00Z">
        <w:r w:rsidR="000B625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94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inilah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lemak-lemak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seharusnya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dibakar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ikut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mager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Jadi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simpanan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dimana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-mana.</w:t>
        </w:r>
      </w:ins>
    </w:p>
    <w:p w14:paraId="510D5626" w14:textId="54B90ED1" w:rsidR="00954175" w:rsidRPr="00C50A1E" w:rsidRDefault="00954175" w:rsidP="00954175">
      <w:pPr>
        <w:shd w:val="clear" w:color="auto" w:fill="F5F5F5"/>
        <w:spacing w:after="375"/>
        <w:rPr>
          <w:ins w:id="95" w:author="Acer" w:date="2021-12-16T10:05:00Z"/>
          <w:rFonts w:ascii="Times New Roman" w:eastAsia="Times New Roman" w:hAnsi="Times New Roman" w:cs="Times New Roman"/>
          <w:sz w:val="24"/>
          <w:szCs w:val="24"/>
        </w:rPr>
      </w:pPr>
      <w:ins w:id="96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Jadi,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salahkan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mengendalikan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badan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ikut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tergelincir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makin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proofErr w:type="spellEnd"/>
      <w:ins w:id="97" w:author="Acer" w:date="2021-12-16T10:17:00Z">
        <w:r w:rsidR="000B625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98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Coba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ingat-ingat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07AEDABB" w14:textId="49D83C05" w:rsidR="00954175" w:rsidRPr="00C50A1E" w:rsidRDefault="00954175" w:rsidP="00954175">
      <w:pPr>
        <w:shd w:val="clear" w:color="auto" w:fill="F5F5F5"/>
        <w:spacing w:after="375"/>
        <w:rPr>
          <w:ins w:id="99" w:author="Acer" w:date="2021-12-16T10:05:00Z"/>
          <w:rFonts w:ascii="Times New Roman" w:eastAsia="Times New Roman" w:hAnsi="Times New Roman" w:cs="Times New Roman"/>
          <w:sz w:val="24"/>
          <w:szCs w:val="24"/>
        </w:rPr>
      </w:pPr>
      <w:ins w:id="100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Mie rebus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kuah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susu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ditambah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telur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500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14:paraId="5A09F320" w14:textId="77777777" w:rsidR="00954175" w:rsidRPr="00C50A1E" w:rsidRDefault="00954175" w:rsidP="00954175">
      <w:pPr>
        <w:shd w:val="clear" w:color="auto" w:fill="F5F5F5"/>
        <w:rPr>
          <w:ins w:id="101" w:author="Acer" w:date="2021-12-16T10:05:00Z"/>
          <w:rFonts w:ascii="Times New Roman" w:eastAsia="Times New Roman" w:hAnsi="Times New Roman" w:cs="Times New Roman"/>
          <w:sz w:val="24"/>
          <w:szCs w:val="24"/>
        </w:rPr>
      </w:pPr>
      <w:ins w:id="102" w:author="Acer" w:date="2021-12-16T10:0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Salam,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Listhia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H. Rahman</w:t>
        </w:r>
      </w:ins>
    </w:p>
    <w:p w14:paraId="4AC0FF7F" w14:textId="77777777" w:rsidR="00954175" w:rsidRPr="00C50A1E" w:rsidRDefault="00954175" w:rsidP="00954175">
      <w:pPr>
        <w:rPr>
          <w:ins w:id="103" w:author="Acer" w:date="2021-12-16T10:05:00Z"/>
        </w:rPr>
      </w:pPr>
    </w:p>
    <w:p w14:paraId="6916820D" w14:textId="77777777" w:rsidR="00954175" w:rsidRPr="005A045A" w:rsidRDefault="00954175" w:rsidP="00954175">
      <w:pPr>
        <w:rPr>
          <w:ins w:id="104" w:author="Acer" w:date="2021-12-16T10:05:00Z"/>
          <w:i/>
        </w:rPr>
      </w:pPr>
    </w:p>
    <w:p w14:paraId="1F88218A" w14:textId="77777777" w:rsidR="00954175" w:rsidRPr="005A045A" w:rsidRDefault="00954175" w:rsidP="00954175">
      <w:pPr>
        <w:rPr>
          <w:ins w:id="105" w:author="Acer" w:date="2021-12-16T10:05:00Z"/>
          <w:rFonts w:ascii="Cambria" w:hAnsi="Cambria"/>
          <w:i/>
          <w:sz w:val="18"/>
          <w:szCs w:val="18"/>
        </w:rPr>
      </w:pPr>
      <w:proofErr w:type="spellStart"/>
      <w:ins w:id="106" w:author="Acer" w:date="2021-12-16T10:05:00Z">
        <w:r w:rsidRPr="005A045A">
          <w:rPr>
            <w:rFonts w:ascii="Cambria" w:hAnsi="Cambria"/>
            <w:i/>
            <w:sz w:val="18"/>
            <w:szCs w:val="18"/>
          </w:rPr>
          <w:lastRenderedPageBreak/>
          <w:t>Sumber</w:t>
        </w:r>
        <w:proofErr w:type="spellEnd"/>
        <w:r w:rsidRPr="005A045A">
          <w:rPr>
            <w:rFonts w:ascii="Cambria" w:hAnsi="Cambria"/>
            <w:i/>
            <w:sz w:val="18"/>
            <w:szCs w:val="18"/>
          </w:rPr>
          <w:t xml:space="preserve">: </w:t>
        </w:r>
        <w:r>
          <w:fldChar w:fldCharType="begin"/>
        </w:r>
        <w:r>
          <w:instrText xml:space="preserve"> HYPERLINK "https://www.kompasiana.com/listhiahr/5e11e59a097f367b4a413222/hujan-turun-berat-badan-naik?page=all" \l "section1" </w:instrText>
        </w:r>
        <w:r>
          <w:fldChar w:fldCharType="separate"/>
        </w:r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  <w:r>
          <w:rPr>
            <w:rStyle w:val="Hyperlink"/>
            <w:rFonts w:ascii="Cambria" w:hAnsi="Cambria"/>
            <w:i/>
            <w:sz w:val="18"/>
            <w:szCs w:val="18"/>
          </w:rPr>
          <w:fldChar w:fldCharType="end"/>
        </w:r>
      </w:ins>
    </w:p>
    <w:p w14:paraId="447B656D" w14:textId="77777777" w:rsidR="00954175" w:rsidRDefault="00954175" w:rsidP="00954175">
      <w:pPr>
        <w:rPr>
          <w:ins w:id="107" w:author="Acer" w:date="2021-12-16T10:05:00Z"/>
        </w:rPr>
      </w:pPr>
    </w:p>
    <w:p w14:paraId="09A68D2E" w14:textId="77777777" w:rsidR="00954175" w:rsidRDefault="00954175"/>
    <w:sectPr w:rsidR="0095417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1A57" w14:textId="77777777" w:rsidR="007E16B0" w:rsidRDefault="007E16B0">
      <w:r>
        <w:separator/>
      </w:r>
    </w:p>
  </w:endnote>
  <w:endnote w:type="continuationSeparator" w:id="0">
    <w:p w14:paraId="4BE0EF83" w14:textId="77777777" w:rsidR="007E16B0" w:rsidRDefault="007E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11B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004AB1C" w14:textId="77777777" w:rsidR="00941E77" w:rsidRDefault="007E16B0">
    <w:pPr>
      <w:pStyle w:val="Footer"/>
    </w:pPr>
  </w:p>
  <w:p w14:paraId="7E253C04" w14:textId="77777777" w:rsidR="00941E77" w:rsidRDefault="007E1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CC5C" w14:textId="77777777" w:rsidR="007E16B0" w:rsidRDefault="007E16B0">
      <w:r>
        <w:separator/>
      </w:r>
    </w:p>
  </w:footnote>
  <w:footnote w:type="continuationSeparator" w:id="0">
    <w:p w14:paraId="64B03596" w14:textId="77777777" w:rsidR="007E16B0" w:rsidRDefault="007E1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B6252"/>
    <w:rsid w:val="0012251A"/>
    <w:rsid w:val="0042167F"/>
    <w:rsid w:val="0050199B"/>
    <w:rsid w:val="007259DF"/>
    <w:rsid w:val="007E16B0"/>
    <w:rsid w:val="00924DF5"/>
    <w:rsid w:val="00927764"/>
    <w:rsid w:val="00954175"/>
    <w:rsid w:val="00AB75AD"/>
    <w:rsid w:val="00D1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841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AB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2020-07-24T23:46:00Z</dcterms:created>
  <dcterms:modified xsi:type="dcterms:W3CDTF">2021-12-16T03:18:00Z</dcterms:modified>
</cp:coreProperties>
</file>