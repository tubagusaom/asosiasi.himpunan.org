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6BB38" w14:textId="77777777" w:rsidR="00927764" w:rsidRPr="0094076B" w:rsidRDefault="000728F3" w:rsidP="00B05B5F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4693B6C" w14:textId="77777777" w:rsidR="00927764" w:rsidRDefault="00927764" w:rsidP="00B05B5F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4195D2D" w14:textId="77777777" w:rsidR="00927764" w:rsidRDefault="00927764" w:rsidP="00B05B5F">
      <w:pPr>
        <w:jc w:val="center"/>
        <w:rPr>
          <w:rFonts w:ascii="Cambria" w:hAnsi="Cambria" w:cs="Times New Roman"/>
          <w:sz w:val="24"/>
          <w:szCs w:val="24"/>
        </w:rPr>
      </w:pPr>
    </w:p>
    <w:p w14:paraId="1C185101" w14:textId="77777777" w:rsidR="00927764" w:rsidRPr="00C20908" w:rsidRDefault="00927764" w:rsidP="00B05B5F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BE85C0B" w14:textId="77777777" w:rsidR="00927764" w:rsidRPr="00C50A1E" w:rsidRDefault="00927764" w:rsidP="00B05B5F">
      <w:pPr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C1FF32D" w14:textId="6C5EC8CF" w:rsidR="00927764" w:rsidRDefault="00927764" w:rsidP="00B05B5F">
      <w:pPr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B4A93B4" w14:textId="77777777" w:rsidR="00B05B5F" w:rsidRPr="00C50A1E" w:rsidRDefault="00B05B5F" w:rsidP="00B05B5F">
      <w:pPr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</w:p>
    <w:p w14:paraId="00C0F5D2" w14:textId="77777777" w:rsidR="00927764" w:rsidRPr="00C50A1E" w:rsidRDefault="00927764" w:rsidP="00B05B5F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5245E47" wp14:editId="6F41BFE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1F0F" w14:textId="77777777" w:rsidR="00927764" w:rsidRPr="00C50A1E" w:rsidRDefault="00927764" w:rsidP="00B05B5F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E396EDC" w14:textId="77777777" w:rsidR="00B05B5F" w:rsidRDefault="00B05B5F" w:rsidP="00B05B5F">
      <w:pPr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DEB248B" w14:textId="53DBB19B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0E5C046" w14:textId="45FF25DC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0" w:author="Ronal Hutagalung" w:date="2020-12-21T11:29:00Z">
        <w:r w:rsidRPr="00C50A1E" w:rsidDel="0041442D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="00B05B5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0DF481" w14:textId="35850AE2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" w:author="Ronal Hutagalung" w:date="2020-12-21T11:22:00Z">
        <w:r w:rsidR="00B05B5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" w:author="Ronal Hutagalung" w:date="2020-12-21T11:22:00Z">
        <w:r w:rsidRPr="00C50A1E" w:rsidDel="00B05B5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" w:author="Ronal Hutagalung" w:date="2020-12-21T11:23:00Z">
        <w:r w:rsidR="00B05B5F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4" w:author="Ronal Hutagalung" w:date="2020-12-21T11:23:00Z">
        <w:r w:rsidRPr="00C50A1E" w:rsidDel="00B05B5F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" w:author="Ronal Hutagalung" w:date="2020-12-21T11:23:00Z">
        <w:r w:rsidR="00B05B5F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6" w:author="Ronal Hutagalung" w:date="2020-12-21T11:23:00Z">
        <w:r w:rsidDel="00B05B5F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7" w:author="Ronal Hutagalung" w:date="2020-12-21T11:29:00Z">
        <w:r w:rsidR="004144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442D">
          <w:rPr>
            <w:rFonts w:ascii="Times New Roman" w:eastAsia="Times New Roman" w:hAnsi="Times New Roman" w:cs="Times New Roman"/>
            <w:sz w:val="24"/>
            <w:szCs w:val="24"/>
          </w:rPr>
          <w:t>samp</w:t>
        </w:r>
      </w:ins>
      <w:ins w:id="8" w:author="Ronal Hutagalung" w:date="2020-12-21T11:30:00Z">
        <w:r w:rsidR="0041442D">
          <w:rPr>
            <w:rFonts w:ascii="Times New Roman" w:eastAsia="Times New Roman" w:hAnsi="Times New Roman" w:cs="Times New Roman"/>
            <w:sz w:val="24"/>
            <w:szCs w:val="24"/>
          </w:rPr>
          <w:t>ai</w:t>
        </w:r>
      </w:ins>
      <w:del w:id="9" w:author="Ronal Hutagalung" w:date="2020-12-21T11:29:00Z">
        <w:r w:rsidDel="0041442D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69BFC0" w14:textId="6C508E00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Ronal Hutagalung" w:date="2020-12-21T11:23:00Z">
        <w:r w:rsidRPr="00C50A1E" w:rsidDel="00B05B5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EDD5C8" w14:textId="4BFF45A3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11" w:author="Ronal Hutagalung" w:date="2020-12-21T11:30:00Z">
        <w:r w:rsidR="0041442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12" w:author="Ronal Hutagalung" w:date="2020-12-21T11:30:00Z">
        <w:r w:rsidRPr="00C50A1E" w:rsidDel="0041442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52F39DE" w14:textId="77777777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BB5D1" w14:textId="21DD292B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Ronal Hutagalung" w:date="2020-12-21T11:24:00Z">
        <w:r w:rsidRPr="00C50A1E" w:rsidDel="00B05B5F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14" w:author="Ronal Hutagalung" w:date="2020-12-21T11:24:00Z">
        <w:r w:rsidR="00B05B5F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B05B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50AE74B" w14:textId="77777777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E581651" w14:textId="77777777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5CF4BF" w14:textId="77777777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15" w:author="Ronal Hutagalung" w:date="2020-12-21T11:25:00Z">
        <w:r w:rsidRPr="00C50A1E" w:rsidDel="00B05B5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16" w:author="Ronal Hutagalung" w:date="2020-12-21T11:25:00Z">
        <w:r w:rsidRPr="00C50A1E" w:rsidDel="00B05B5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D261CA0" w14:textId="77777777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250CC6" w14:textId="77777777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7" w:author="Ronal Hutagalung" w:date="2020-12-21T11:26:00Z">
        <w:r w:rsidDel="00B05B5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680270" w14:textId="77777777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325BD9" w14:textId="77777777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FA99E0" w14:textId="77777777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1EE24EE" w14:textId="77777777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05B5F">
        <w:rPr>
          <w:rFonts w:ascii="Times New Roman" w:eastAsia="Times New Roman" w:hAnsi="Times New Roman" w:cs="Times New Roman"/>
          <w:i/>
          <w:iCs/>
          <w:sz w:val="24"/>
          <w:szCs w:val="24"/>
          <w:rPrChange w:id="18" w:author="Ronal Hutagalung" w:date="2020-12-21T11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0B905B" w14:textId="77777777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EADE15B" w14:textId="77777777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B21ED" w14:textId="77777777" w:rsidR="00927764" w:rsidRPr="00C50A1E" w:rsidRDefault="00927764" w:rsidP="00B05B5F">
      <w:pPr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341279D" w14:textId="77777777" w:rsidR="00927764" w:rsidRPr="00C50A1E" w:rsidRDefault="00927764" w:rsidP="00B05B5F">
      <w:pPr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5997372" w14:textId="77777777" w:rsidR="00927764" w:rsidRPr="00C50A1E" w:rsidRDefault="00927764" w:rsidP="00B05B5F"/>
    <w:p w14:paraId="4AEECC35" w14:textId="77777777" w:rsidR="00927764" w:rsidRPr="005A045A" w:rsidRDefault="00927764" w:rsidP="00B05B5F">
      <w:pPr>
        <w:rPr>
          <w:i/>
        </w:rPr>
      </w:pPr>
    </w:p>
    <w:p w14:paraId="461CE765" w14:textId="77777777" w:rsidR="00927764" w:rsidRPr="005A045A" w:rsidRDefault="00927764" w:rsidP="00B05B5F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DE5D4DF" w14:textId="77777777" w:rsidR="00924DF5" w:rsidRDefault="00924DF5" w:rsidP="00B05B5F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63061" w14:textId="77777777" w:rsidR="00B9567F" w:rsidRDefault="00B9567F">
      <w:r>
        <w:separator/>
      </w:r>
    </w:p>
  </w:endnote>
  <w:endnote w:type="continuationSeparator" w:id="0">
    <w:p w14:paraId="5E2306F0" w14:textId="77777777" w:rsidR="00B9567F" w:rsidRDefault="00B9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936E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60D2766" w14:textId="77777777" w:rsidR="00941E77" w:rsidRDefault="00B9567F">
    <w:pPr>
      <w:pStyle w:val="Footer"/>
    </w:pPr>
  </w:p>
  <w:p w14:paraId="11AD2CDA" w14:textId="77777777" w:rsidR="00941E77" w:rsidRDefault="00B95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132C0" w14:textId="77777777" w:rsidR="00B9567F" w:rsidRDefault="00B9567F">
      <w:r>
        <w:separator/>
      </w:r>
    </w:p>
  </w:footnote>
  <w:footnote w:type="continuationSeparator" w:id="0">
    <w:p w14:paraId="06E5C0FD" w14:textId="77777777" w:rsidR="00B9567F" w:rsidRDefault="00B95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nal Hutagalung">
    <w15:presenceInfo w15:providerId="Windows Live" w15:userId="b6a7f5e0185727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1442D"/>
    <w:rsid w:val="0042167F"/>
    <w:rsid w:val="00924DF5"/>
    <w:rsid w:val="00927764"/>
    <w:rsid w:val="00B04710"/>
    <w:rsid w:val="00B05B5F"/>
    <w:rsid w:val="00B9567F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07E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05B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Ronal Hutagalung</cp:lastModifiedBy>
  <cp:revision>2</cp:revision>
  <dcterms:created xsi:type="dcterms:W3CDTF">2020-12-21T04:01:00Z</dcterms:created>
  <dcterms:modified xsi:type="dcterms:W3CDTF">2020-12-21T04:01:00Z</dcterms:modified>
</cp:coreProperties>
</file>