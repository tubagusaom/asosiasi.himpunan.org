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485E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094FDD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EDAE3B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E5ECFA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65204C7" w14:textId="77777777" w:rsidR="00927764" w:rsidRPr="0094076B" w:rsidRDefault="00927764" w:rsidP="00927764">
      <w:pPr>
        <w:rPr>
          <w:rFonts w:ascii="Cambria" w:hAnsi="Cambria"/>
        </w:rPr>
      </w:pPr>
    </w:p>
    <w:p w14:paraId="538E138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C909FC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234D63F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473081D" wp14:editId="5C0B271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CA3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1FCE276" w14:textId="713861D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6718">
        <w:rPr>
          <w:rFonts w:ascii="Times New Roman" w:eastAsia="Times New Roman" w:hAnsi="Times New Roman" w:cs="Times New Roman"/>
          <w:sz w:val="24"/>
          <w:szCs w:val="24"/>
          <w:rPrChange w:id="0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C86718">
        <w:rPr>
          <w:rFonts w:ascii="Times New Roman" w:eastAsia="Times New Roman" w:hAnsi="Times New Roman" w:cs="Times New Roman"/>
          <w:sz w:val="24"/>
          <w:szCs w:val="24"/>
          <w:rPrChange w:id="1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C86718">
        <w:rPr>
          <w:rFonts w:ascii="Times New Roman" w:eastAsia="Times New Roman" w:hAnsi="Times New Roman" w:cs="Times New Roman"/>
          <w:sz w:val="24"/>
          <w:szCs w:val="24"/>
          <w:rPrChange w:id="2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C86718">
        <w:rPr>
          <w:rFonts w:ascii="Times New Roman" w:eastAsia="Times New Roman" w:hAnsi="Times New Roman" w:cs="Times New Roman"/>
          <w:sz w:val="24"/>
          <w:szCs w:val="24"/>
          <w:rPrChange w:id="3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C86718">
        <w:rPr>
          <w:rFonts w:ascii="Times New Roman" w:eastAsia="Times New Roman" w:hAnsi="Times New Roman" w:cs="Times New Roman"/>
          <w:sz w:val="24"/>
          <w:szCs w:val="24"/>
          <w:rPrChange w:id="4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C86718">
        <w:rPr>
          <w:rFonts w:ascii="Times New Roman" w:eastAsia="Times New Roman" w:hAnsi="Times New Roman" w:cs="Times New Roman"/>
          <w:sz w:val="24"/>
          <w:szCs w:val="24"/>
          <w:rPrChange w:id="5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C86718">
        <w:rPr>
          <w:rFonts w:ascii="Times New Roman" w:eastAsia="Times New Roman" w:hAnsi="Times New Roman" w:cs="Times New Roman"/>
          <w:sz w:val="24"/>
          <w:szCs w:val="24"/>
          <w:rPrChange w:id="6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C86718">
        <w:rPr>
          <w:rFonts w:ascii="Times New Roman" w:eastAsia="Times New Roman" w:hAnsi="Times New Roman" w:cs="Times New Roman"/>
          <w:sz w:val="24"/>
          <w:szCs w:val="24"/>
          <w:rPrChange w:id="7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C86718">
        <w:rPr>
          <w:rFonts w:ascii="Times New Roman" w:eastAsia="Times New Roman" w:hAnsi="Times New Roman" w:cs="Times New Roman"/>
          <w:sz w:val="24"/>
          <w:szCs w:val="24"/>
          <w:rPrChange w:id="8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Pr="00C86718">
        <w:rPr>
          <w:rFonts w:ascii="Times New Roman" w:eastAsia="Times New Roman" w:hAnsi="Times New Roman" w:cs="Times New Roman"/>
          <w:sz w:val="24"/>
          <w:szCs w:val="24"/>
          <w:rPrChange w:id="9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C86718">
        <w:rPr>
          <w:rFonts w:ascii="Times New Roman" w:eastAsia="Times New Roman" w:hAnsi="Times New Roman" w:cs="Times New Roman"/>
          <w:sz w:val="24"/>
          <w:szCs w:val="24"/>
          <w:rPrChange w:id="10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C86718">
        <w:rPr>
          <w:rFonts w:ascii="Times New Roman" w:eastAsia="Times New Roman" w:hAnsi="Times New Roman" w:cs="Times New Roman"/>
          <w:sz w:val="24"/>
          <w:szCs w:val="24"/>
          <w:rPrChange w:id="11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C86718">
        <w:rPr>
          <w:rFonts w:ascii="Times New Roman" w:eastAsia="Times New Roman" w:hAnsi="Times New Roman" w:cs="Times New Roman"/>
          <w:sz w:val="24"/>
          <w:szCs w:val="24"/>
          <w:rPrChange w:id="12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</w:t>
      </w:r>
      <w:ins w:id="13" w:author="erni.astutik89@gmail.com" w:date="2022-03-24T17:05:00Z">
        <w:r w:rsidR="00C86718" w:rsidRPr="00C86718">
          <w:rPr>
            <w:rFonts w:ascii="Times New Roman" w:eastAsia="Times New Roman" w:hAnsi="Times New Roman" w:cs="Times New Roman"/>
            <w:sz w:val="24"/>
            <w:szCs w:val="24"/>
            <w:rPrChange w:id="14" w:author="erni.astutik89@gmail.com" w:date="2022-03-24T17:0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a</w:t>
        </w:r>
      </w:ins>
      <w:del w:id="15" w:author="erni.astutik89@gmail.com" w:date="2022-03-24T17:05:00Z">
        <w:r w:rsidRPr="00C86718" w:rsidDel="00C86718">
          <w:rPr>
            <w:rFonts w:ascii="Times New Roman" w:eastAsia="Times New Roman" w:hAnsi="Times New Roman" w:cs="Times New Roman"/>
            <w:sz w:val="24"/>
            <w:szCs w:val="24"/>
            <w:rPrChange w:id="16" w:author="erni.astutik89@gmail.com" w:date="2022-03-24T17:0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e</w:delText>
        </w:r>
      </w:del>
      <w:r w:rsidRPr="00C86718">
        <w:rPr>
          <w:rFonts w:ascii="Times New Roman" w:eastAsia="Times New Roman" w:hAnsi="Times New Roman" w:cs="Times New Roman"/>
          <w:sz w:val="24"/>
          <w:szCs w:val="24"/>
          <w:rPrChange w:id="17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p</w:t>
      </w:r>
      <w:proofErr w:type="spellEnd"/>
      <w:r w:rsidRPr="00C86718">
        <w:rPr>
          <w:rFonts w:ascii="Times New Roman" w:eastAsia="Times New Roman" w:hAnsi="Times New Roman" w:cs="Times New Roman"/>
          <w:sz w:val="24"/>
          <w:szCs w:val="24"/>
          <w:rPrChange w:id="18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ins w:id="19" w:author="erni.astutik89@gmail.com" w:date="2022-03-24T17:05:00Z">
        <w:r w:rsidR="00C86718" w:rsidRPr="00C86718">
          <w:rPr>
            <w:rFonts w:ascii="Times New Roman" w:eastAsia="Times New Roman" w:hAnsi="Times New Roman" w:cs="Times New Roman"/>
            <w:sz w:val="24"/>
            <w:szCs w:val="24"/>
            <w:rPrChange w:id="20" w:author="erni.astutik89@gmail.com" w:date="2022-03-24T17:0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berteman</w:t>
        </w:r>
        <w:proofErr w:type="spellEnd"/>
        <w:r w:rsidR="00C86718" w:rsidRPr="00C86718">
          <w:rPr>
            <w:rFonts w:ascii="Times New Roman" w:eastAsia="Times New Roman" w:hAnsi="Times New Roman" w:cs="Times New Roman"/>
            <w:sz w:val="24"/>
            <w:szCs w:val="24"/>
            <w:rPrChange w:id="21" w:author="erni.astutik89@gmail.com" w:date="2022-03-24T17:0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</w:ins>
      <w:del w:id="22" w:author="erni.astutik89@gmail.com" w:date="2022-03-24T17:05:00Z">
        <w:r w:rsidRPr="00C86718" w:rsidDel="00C86718">
          <w:rPr>
            <w:rFonts w:ascii="Times New Roman" w:eastAsia="Times New Roman" w:hAnsi="Times New Roman" w:cs="Times New Roman"/>
            <w:sz w:val="24"/>
            <w:szCs w:val="24"/>
            <w:rPrChange w:id="23" w:author="erni.astutik89@gmail.com" w:date="2022-03-24T17:0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temenan</w:delText>
        </w:r>
      </w:del>
      <w:r w:rsidRPr="00C86718">
        <w:rPr>
          <w:rFonts w:ascii="Times New Roman" w:eastAsia="Times New Roman" w:hAnsi="Times New Roman" w:cs="Times New Roman"/>
          <w:sz w:val="24"/>
          <w:szCs w:val="24"/>
          <w:rPrChange w:id="24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ins w:id="25" w:author="erni.astutik89@gmail.com" w:date="2022-03-24T17:05:00Z">
        <w:r w:rsidR="00C86718" w:rsidRPr="00C86718">
          <w:rPr>
            <w:rFonts w:ascii="Times New Roman" w:eastAsia="Times New Roman" w:hAnsi="Times New Roman" w:cs="Times New Roman"/>
            <w:sz w:val="24"/>
            <w:szCs w:val="24"/>
            <w:rPrChange w:id="26" w:author="erni.astutik89@gmail.com" w:date="2022-03-24T17:0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s</w:t>
        </w:r>
      </w:ins>
      <w:r w:rsidRPr="00C86718">
        <w:rPr>
          <w:rFonts w:ascii="Times New Roman" w:eastAsia="Times New Roman" w:hAnsi="Times New Roman" w:cs="Times New Roman"/>
          <w:sz w:val="24"/>
          <w:szCs w:val="24"/>
          <w:rPrChange w:id="27" w:author="erni.astutik89@gmail.com" w:date="2022-03-24T17:0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D88C4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DE9190" w14:textId="272C8D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28" w:author="erni.astutik89@gmail.com" w:date="2022-03-24T17:06:00Z">
        <w:r w:rsidR="00D96E4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erni.astutik89@gmail.com" w:date="2022-03-24T17:07:00Z">
        <w:r w:rsidR="00D96E43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30" w:author="erni.astutik89@gmail.com" w:date="2022-03-24T17:07:00Z">
        <w:r w:rsidDel="00D96E43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erni.astutik89@gmail.com" w:date="2022-03-24T17:08:00Z">
        <w:r w:rsidRPr="00C50A1E" w:rsidDel="00D96E43">
          <w:rPr>
            <w:rFonts w:ascii="Times New Roman" w:eastAsia="Times New Roman" w:hAnsi="Times New Roman" w:cs="Times New Roman"/>
            <w:sz w:val="24"/>
            <w:szCs w:val="24"/>
          </w:rPr>
          <w:delText>perkiraan</w:delText>
        </w:r>
      </w:del>
      <w:ins w:id="32" w:author="erni.astutik89@gmail.com" w:date="2022-03-24T17:08:00Z">
        <w:r w:rsidR="00D96E43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D96E43">
          <w:rPr>
            <w:rFonts w:ascii="Times New Roman" w:eastAsia="Times New Roman" w:hAnsi="Times New Roman" w:cs="Times New Roman"/>
            <w:sz w:val="24"/>
            <w:szCs w:val="24"/>
          </w:rPr>
          <w:t>diperkirakan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33" w:author="erni.astutik89@gmail.com" w:date="2022-03-24T17:09:00Z">
        <w:r w:rsidRPr="00C50A1E" w:rsidDel="00D96E43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31CE0" w14:textId="19433E9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4" w:author="erni.astutik89@gmail.com" w:date="2022-03-24T17:09:00Z">
        <w:r w:rsidRPr="00C50A1E" w:rsidDel="00D96E43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35" w:author="erni.astutik89@gmail.com" w:date="2022-03-24T17:09:00Z">
        <w:r w:rsidR="00D96E43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D96E4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F795DE" w14:textId="67E117B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36" w:author="erni.astutik89@gmail.com" w:date="2022-03-24T17:09:00Z">
        <w:r w:rsidR="003677A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37" w:author="erni.astutik89@gmail.com" w:date="2022-03-24T17:10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38" w:author="erni.astutik89@gmail.com" w:date="2022-03-24T17:10:00Z">
        <w:r w:rsidDel="003677AF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3D2C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F37008" w14:textId="667D66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39" w:author="erni.astutik89@gmail.com" w:date="2022-03-24T17:11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0" w:author="erni.astutik89@gmail.com" w:date="2022-03-24T17:11:00Z">
        <w:r w:rsidRPr="00C50A1E" w:rsidDel="003677A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41" w:author="erni.astutik89@gmail.com" w:date="2022-03-24T17:11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del w:id="42" w:author="erni.astutik89@gmail.com" w:date="2022-03-24T17:11:00Z">
        <w:r w:rsidRPr="00C50A1E" w:rsidDel="003677AF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proofErr w:type="spellStart"/>
      <w:ins w:id="43" w:author="erni.astutik89@gmail.com" w:date="2022-03-24T17:11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="003677A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677A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31D8419" w14:textId="73C52F1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del w:id="44" w:author="erni.astutik89@gmail.com" w:date="2022-03-24T17:11:00Z">
        <w:r w:rsidRPr="00C50A1E" w:rsidDel="003677AF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E619ED5" w14:textId="43C4084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ins w:id="45" w:author="erni.astutik89@gmail.com" w:date="2022-03-24T17:12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2172394" w14:textId="527EC8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46" w:author="erni.astutik89@gmail.com" w:date="2022-03-24T17:12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7" w:author="erni.astutik89@gmail.com" w:date="2022-03-24T17:12:00Z">
        <w:r w:rsidRPr="00C50A1E" w:rsidDel="003677AF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1CBCA2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48" w:author="erni.astutik89@gmail.com" w:date="2022-03-24T17:12:00Z">
        <w:r w:rsidRPr="00C50A1E" w:rsidDel="003677A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A7A3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924DF03" w14:textId="1A911E2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49" w:author="erni.astutik89@gmail.com" w:date="2022-03-24T17:12:00Z">
        <w:r w:rsidDel="003677AF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3677A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50" w:author="erni.astutik89@gmail.com" w:date="2022-03-24T17:12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3677A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C4F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DD6F64" w14:textId="7E67C0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1" w:author="erni.astutik89@gmail.com" w:date="2022-03-24T17:13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52" w:author="erni.astutik89@gmail.com" w:date="2022-03-24T17:13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677AF">
          <w:rPr>
            <w:rFonts w:ascii="Times New Roman" w:eastAsia="Times New Roman" w:hAnsi="Times New Roman" w:cs="Times New Roman"/>
            <w:sz w:val="24"/>
            <w:szCs w:val="24"/>
          </w:rPr>
          <w:t>atau</w:t>
        </w:r>
      </w:ins>
      <w:proofErr w:type="spellEnd"/>
      <w:del w:id="53" w:author="erni.astutik89@gmail.com" w:date="2022-03-24T17:13:00Z">
        <w:r w:rsidRPr="00C50A1E" w:rsidDel="003677AF">
          <w:rPr>
            <w:rFonts w:ascii="Times New Roman" w:eastAsia="Times New Roman" w:hAnsi="Times New Roman" w:cs="Times New Roman"/>
            <w:sz w:val="24"/>
            <w:szCs w:val="24"/>
          </w:rPr>
          <w:delText>. Atau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erni.astutik89@gmail.com" w:date="2022-03-24T17:13:00Z">
        <w:r w:rsidRPr="00C50A1E" w:rsidDel="003677AF">
          <w:rPr>
            <w:rFonts w:ascii="Times New Roman" w:eastAsia="Times New Roman" w:hAnsi="Times New Roman" w:cs="Times New Roman"/>
            <w:sz w:val="24"/>
            <w:szCs w:val="24"/>
          </w:rPr>
          <w:delText>kelebihan.</w:delText>
        </w:r>
      </w:del>
      <w:proofErr w:type="spellStart"/>
      <w:ins w:id="55" w:author="erni.astutik89@gmail.com" w:date="2022-03-24T17:13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  <w:proofErr w:type="spellEnd"/>
        <w:r w:rsidR="003677A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56" w:author="erni.astutik89@gmail.com" w:date="2022-03-24T17:13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 xml:space="preserve">“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D0730F6" w14:textId="18B0A74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erni.astutik89@gmail.com" w:date="2022-03-24T17:14:00Z">
        <w:r w:rsidRPr="00C50A1E" w:rsidDel="003677AF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58" w:author="erni.astutik89@gmail.com" w:date="2022-03-24T17:14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>alas an</w:t>
        </w:r>
        <w:r w:rsidR="003677A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59" w:author="erni.astutik89@gmail.com" w:date="2022-03-24T17:14:00Z">
        <w:r w:rsidRPr="00C50A1E" w:rsidDel="003677AF">
          <w:rPr>
            <w:rFonts w:ascii="Times New Roman" w:eastAsia="Times New Roman" w:hAnsi="Times New Roman" w:cs="Times New Roman"/>
            <w:sz w:val="24"/>
            <w:szCs w:val="24"/>
          </w:rPr>
          <w:delText>yang lebih suka</w:delText>
        </w:r>
      </w:del>
      <w:ins w:id="60" w:author="erni.astutik89@gmail.com" w:date="2022-03-24T17:14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>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erni.astutik89@gmail.com" w:date="2022-03-24T17:14:00Z">
        <w:r w:rsidRPr="00C50A1E" w:rsidDel="003677AF">
          <w:rPr>
            <w:rFonts w:ascii="Times New Roman" w:eastAsia="Times New Roman" w:hAnsi="Times New Roman" w:cs="Times New Roman"/>
            <w:sz w:val="24"/>
            <w:szCs w:val="24"/>
          </w:rPr>
          <w:delText>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62" w:author="erni.astutik89@gmail.com" w:date="2022-03-24T17:14:00Z">
        <w:r w:rsidR="003677AF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7EE1AD8" w14:textId="6B13325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ins w:id="63" w:author="erni.astutik89@gmail.com" w:date="2022-03-24T17:15:00Z">
        <w:r w:rsidR="00A105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488A343" w14:textId="4F34FC3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64" w:author="erni.astutik89@gmail.com" w:date="2022-03-24T17:15:00Z">
        <w:r w:rsidR="00A105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5" w:author="erni.astutik89@gmail.com" w:date="2022-03-24T17:15:00Z">
        <w:r w:rsidRPr="00C50A1E" w:rsidDel="00A1052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66" w:author="erni.astutik89@gmail.com" w:date="2022-03-24T17:15:00Z">
        <w:r w:rsidR="00A1052E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67" w:author="erni.astutik89@gmail.com" w:date="2022-03-24T17:15:00Z">
        <w:r w:rsidRPr="00C50A1E" w:rsidDel="00A1052E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EC368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8F4B62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EFDD415" w14:textId="77777777" w:rsidR="00927764" w:rsidRPr="00C50A1E" w:rsidRDefault="00927764" w:rsidP="00927764"/>
    <w:p w14:paraId="2ABE0D83" w14:textId="77777777" w:rsidR="00927764" w:rsidRPr="005A045A" w:rsidRDefault="00927764" w:rsidP="00927764">
      <w:pPr>
        <w:rPr>
          <w:i/>
        </w:rPr>
      </w:pPr>
    </w:p>
    <w:p w14:paraId="581912E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4F84B7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05DE5" w14:textId="77777777" w:rsidR="00112DFD" w:rsidRDefault="00112DFD">
      <w:r>
        <w:separator/>
      </w:r>
    </w:p>
  </w:endnote>
  <w:endnote w:type="continuationSeparator" w:id="0">
    <w:p w14:paraId="11C5B1E5" w14:textId="77777777" w:rsidR="00112DFD" w:rsidRDefault="0011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8FE5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8535741" w14:textId="77777777" w:rsidR="00941E77" w:rsidRDefault="00112DFD">
    <w:pPr>
      <w:pStyle w:val="Footer"/>
    </w:pPr>
  </w:p>
  <w:p w14:paraId="3047432A" w14:textId="77777777" w:rsidR="00941E77" w:rsidRDefault="00112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F5FE" w14:textId="77777777" w:rsidR="00112DFD" w:rsidRDefault="00112DFD">
      <w:r>
        <w:separator/>
      </w:r>
    </w:p>
  </w:footnote>
  <w:footnote w:type="continuationSeparator" w:id="0">
    <w:p w14:paraId="2B3F44B3" w14:textId="77777777" w:rsidR="00112DFD" w:rsidRDefault="0011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ni.astutik89@gmail.com">
    <w15:presenceInfo w15:providerId="Windows Live" w15:userId="fd4f71cff35f54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12DFD"/>
    <w:rsid w:val="0012251A"/>
    <w:rsid w:val="003677AF"/>
    <w:rsid w:val="0042167F"/>
    <w:rsid w:val="00924DF5"/>
    <w:rsid w:val="00927764"/>
    <w:rsid w:val="00A1052E"/>
    <w:rsid w:val="00C86718"/>
    <w:rsid w:val="00D9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671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erni.astutik89@gmail.com</cp:lastModifiedBy>
  <cp:revision>3</cp:revision>
  <dcterms:created xsi:type="dcterms:W3CDTF">2020-07-24T23:46:00Z</dcterms:created>
  <dcterms:modified xsi:type="dcterms:W3CDTF">2022-03-24T10:15:00Z</dcterms:modified>
</cp:coreProperties>
</file>