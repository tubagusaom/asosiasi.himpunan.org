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3D1010" w:rsidRDefault="00974F1C" w:rsidP="003D1010">
            <w:pPr>
              <w:spacing w:line="312" w:lineRule="auto"/>
              <w:ind w:left="457"/>
              <w:rPr>
                <w:ins w:id="0" w:author="User" w:date="2022-03-30T10:30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3D1010" w:rsidRDefault="003D1010" w:rsidP="003D1010">
            <w:pPr>
              <w:spacing w:line="312" w:lineRule="auto"/>
              <w:ind w:left="457"/>
              <w:rPr>
                <w:ins w:id="1" w:author="User" w:date="2022-03-30T10:30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75633" w:rsidRPr="00827A42" w:rsidRDefault="00827A42" w:rsidP="00827A42">
            <w:pPr>
              <w:spacing w:line="312" w:lineRule="auto"/>
              <w:ind w:left="457"/>
              <w:rPr>
                <w:ins w:id="2" w:author="User" w:date="2022-03-30T10:26:00Z"/>
                <w:rFonts w:ascii="Times New Roman" w:hAnsi="Times New Roman" w:cs="Times New Roman"/>
                <w:sz w:val="24"/>
                <w:szCs w:val="24"/>
                <w:lang w:val="en-US"/>
                <w:rPrChange w:id="3" w:author="User" w:date="2022-03-30T10:34:00Z">
                  <w:rPr>
                    <w:ins w:id="4" w:author="User" w:date="2022-03-30T10:26:00Z"/>
                    <w:rFonts w:ascii="Times New Roman" w:hAnsi="Times New Roman" w:cs="Times New Roman"/>
                    <w:iCs/>
                    <w:sz w:val="24"/>
                    <w:szCs w:val="24"/>
                  </w:rPr>
                </w:rPrChange>
              </w:rPr>
            </w:pPr>
            <w:ins w:id="5" w:author="User" w:date="2022-03-30T10:26:00Z">
              <w:r>
                <w:rPr>
                  <w:rFonts w:ascii="Times New Roman" w:hAnsi="Times New Roman" w:cs="Times New Roman"/>
                  <w:sz w:val="24"/>
                  <w:szCs w:val="24"/>
                </w:rPr>
                <w:t>Wong, Jony</w:t>
              </w:r>
              <w:r w:rsidR="00F75633" w:rsidRPr="00F75633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 w:rsidR="00F75633" w:rsidRPr="00F75633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Internet Marketing for Beginners. </w:t>
              </w:r>
            </w:ins>
            <w:ins w:id="6" w:author="User" w:date="2022-03-30T10:3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Jakarta: </w:t>
              </w:r>
            </w:ins>
            <w:ins w:id="7" w:author="User" w:date="2022-03-30T10:26:00Z">
              <w:r w:rsidR="00F75633" w:rsidRPr="00F75633">
                <w:rPr>
                  <w:rFonts w:ascii="Times New Roman" w:hAnsi="Times New Roman" w:cs="Times New Roman"/>
                  <w:sz w:val="24"/>
                  <w:szCs w:val="24"/>
                </w:rPr>
                <w:t xml:space="preserve">Elex Media Komputindo, </w:t>
              </w:r>
            </w:ins>
            <w:ins w:id="8" w:author="User" w:date="2022-03-30T10:3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2010</w:t>
              </w:r>
            </w:ins>
            <w:ins w:id="9" w:author="User" w:date="2022-03-30T10:37:00Z">
              <w:r w:rsidR="00D202B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bookmarkStart w:id="10" w:name="_GoBack"/>
            <w:bookmarkEnd w:id="10"/>
          </w:p>
          <w:p w:rsidR="00974F1C" w:rsidRDefault="00974F1C" w:rsidP="00F7563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75633" w:rsidRDefault="00F75633" w:rsidP="00821BA2">
            <w:pPr>
              <w:pStyle w:val="ListParagraph"/>
              <w:spacing w:line="312" w:lineRule="auto"/>
              <w:ind w:left="457"/>
              <w:rPr>
                <w:ins w:id="11" w:author="User" w:date="2022-03-30T10:26:00Z"/>
                <w:rFonts w:ascii="Times New Roman" w:hAnsi="Times New Roman" w:cs="Times New Roman"/>
                <w:sz w:val="24"/>
                <w:szCs w:val="24"/>
              </w:rPr>
            </w:pPr>
          </w:p>
          <w:p w:rsidR="00F75633" w:rsidRPr="00827A42" w:rsidRDefault="00F75633" w:rsidP="00827A42">
            <w:pPr>
              <w:pStyle w:val="ListParagraph"/>
              <w:ind w:left="457"/>
              <w:rPr>
                <w:ins w:id="12" w:author="User" w:date="2022-03-30T10:26:00Z"/>
                <w:rFonts w:ascii="Times New Roman" w:hAnsi="Times New Roman" w:cs="Times New Roman"/>
                <w:sz w:val="24"/>
                <w:szCs w:val="24"/>
                <w:lang w:val="en-US"/>
                <w:rPrChange w:id="13" w:author="User" w:date="2022-03-30T10:34:00Z">
                  <w:rPr>
                    <w:ins w:id="14" w:author="User" w:date="2022-03-30T10:26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15" w:author="User" w:date="2022-03-30T10:26:00Z">
              <w:r w:rsidRPr="00F75633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</w:t>
              </w:r>
              <w:r w:rsidRPr="00F75633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Facebook Marketing. </w:t>
              </w:r>
              <w:r w:rsidRPr="00F75633">
                <w:rPr>
                  <w:rFonts w:ascii="Times New Roman" w:hAnsi="Times New Roman" w:cs="Times New Roman"/>
                  <w:sz w:val="24"/>
                  <w:szCs w:val="24"/>
                </w:rPr>
                <w:t>Jakarta</w:t>
              </w:r>
            </w:ins>
            <w:ins w:id="16" w:author="User" w:date="2022-03-30T10:34:00Z">
              <w:r w:rsidR="00827A4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: </w:t>
              </w:r>
              <w:r w:rsidR="00827A42">
                <w:rPr>
                  <w:rFonts w:ascii="Times New Roman" w:hAnsi="Times New Roman" w:cs="Times New Roman"/>
                  <w:sz w:val="24"/>
                  <w:szCs w:val="24"/>
                </w:rPr>
                <w:t>Elex Media Komputindo</w:t>
              </w:r>
              <w:r w:rsidR="00827A4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2016. </w:t>
              </w:r>
            </w:ins>
          </w:p>
          <w:p w:rsidR="00F75633" w:rsidRPr="00F75633" w:rsidRDefault="00F75633">
            <w:pPr>
              <w:pStyle w:val="ListParagraph"/>
              <w:ind w:left="457"/>
              <w:rPr>
                <w:rFonts w:ascii="Times New Roman" w:hAnsi="Times New Roman" w:cs="Times New Roman"/>
                <w:sz w:val="24"/>
                <w:szCs w:val="24"/>
              </w:rPr>
              <w:pPrChange w:id="17" w:author="User" w:date="2022-03-30T10:27:00Z">
                <w:pPr>
                  <w:pStyle w:val="ListParagraph"/>
                  <w:spacing w:line="312" w:lineRule="auto"/>
                  <w:ind w:left="457"/>
                </w:pPr>
              </w:pPrChange>
            </w:pPr>
            <w:ins w:id="18" w:author="User" w:date="2022-03-30T10:26:00Z">
              <w:r w:rsidRPr="00F75633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19" w:author="User" w:date="2022-03-30T10:27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F75633" w:rsidRDefault="00F75633" w:rsidP="00821BA2">
            <w:pPr>
              <w:pStyle w:val="ListParagraph"/>
              <w:spacing w:line="312" w:lineRule="auto"/>
              <w:ind w:left="457"/>
              <w:rPr>
                <w:ins w:id="20" w:author="User" w:date="2022-03-30T10:27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75633" w:rsidRPr="00F75633" w:rsidRDefault="00F75633" w:rsidP="00827A42">
            <w:pPr>
              <w:pStyle w:val="ListParagraph"/>
              <w:ind w:left="457"/>
              <w:rPr>
                <w:ins w:id="21" w:author="User" w:date="2022-03-30T10:27:00Z"/>
                <w:rFonts w:ascii="Times New Roman" w:hAnsi="Times New Roman" w:cs="Times New Roman"/>
                <w:sz w:val="24"/>
                <w:szCs w:val="24"/>
              </w:rPr>
            </w:pPr>
            <w:ins w:id="22" w:author="User" w:date="2022-03-30T10:27:00Z">
              <w:r w:rsidRPr="00F75633">
                <w:rPr>
                  <w:rFonts w:ascii="Times New Roman" w:hAnsi="Times New Roman" w:cs="Times New Roman"/>
                  <w:sz w:val="24"/>
                  <w:szCs w:val="24"/>
                </w:rPr>
                <w:t>Azh</w:t>
              </w:r>
              <w:r w:rsidR="00827A42">
                <w:rPr>
                  <w:rFonts w:ascii="Times New Roman" w:hAnsi="Times New Roman" w:cs="Times New Roman"/>
                  <w:sz w:val="24"/>
                  <w:szCs w:val="24"/>
                </w:rPr>
                <w:t>ar, Tauhid Nur dan Bambang Trim</w:t>
              </w:r>
              <w:r w:rsidRPr="00F75633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</w:ins>
            <w:ins w:id="23" w:author="User" w:date="2022-03-30T10:35:00Z">
              <w:r w:rsidR="00827A42" w:rsidRPr="00F75633">
                <w:rPr>
                  <w:rFonts w:ascii="Times New Roman" w:hAnsi="Times New Roman" w:cs="Times New Roman"/>
                  <w:sz w:val="24"/>
                  <w:szCs w:val="24"/>
                </w:rPr>
                <w:t>Bandung</w:t>
              </w:r>
              <w:r w:rsidR="00827A4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: </w:t>
              </w:r>
            </w:ins>
            <w:ins w:id="24" w:author="User" w:date="2022-03-30T10:27:00Z">
              <w:r w:rsidRPr="00F75633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Jangan ke Dokter Lagi: keajaiban sistem imun dan kiat menghalau penyakit. </w:t>
              </w:r>
              <w:r w:rsidRPr="00F75633">
                <w:rPr>
                  <w:rFonts w:ascii="Times New Roman" w:hAnsi="Times New Roman" w:cs="Times New Roman"/>
                  <w:sz w:val="24"/>
                  <w:szCs w:val="24"/>
                </w:rPr>
                <w:t>MQ Publishing,</w:t>
              </w:r>
            </w:ins>
            <w:ins w:id="25" w:author="User" w:date="2022-03-30T10:35:00Z">
              <w:r w:rsidR="00827A4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="00827A42" w:rsidRPr="00F75633">
                <w:rPr>
                  <w:rFonts w:ascii="Times New Roman" w:hAnsi="Times New Roman" w:cs="Times New Roman"/>
                  <w:sz w:val="24"/>
                  <w:szCs w:val="24"/>
                </w:rPr>
                <w:t>2005</w:t>
              </w:r>
            </w:ins>
            <w:ins w:id="26" w:author="User" w:date="2022-03-30T10:27:00Z">
              <w:r w:rsidRPr="00F75633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:rsidR="00F75633" w:rsidRDefault="00F7563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Del="00F75633" w:rsidRDefault="00974F1C" w:rsidP="00821BA2">
            <w:pPr>
              <w:pStyle w:val="ListParagraph"/>
              <w:spacing w:line="312" w:lineRule="auto"/>
              <w:ind w:left="457"/>
              <w:rPr>
                <w:del w:id="27" w:author="User" w:date="2022-03-30T10:27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28" w:author="User" w:date="2022-03-30T10:27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75633" w:rsidRPr="00F75633" w:rsidRDefault="00F75633" w:rsidP="00827A42">
            <w:pPr>
              <w:pStyle w:val="ListParagraph"/>
              <w:ind w:left="457"/>
              <w:rPr>
                <w:ins w:id="29" w:author="User" w:date="2022-03-30T10:27:00Z"/>
                <w:rFonts w:ascii="Times New Roman" w:hAnsi="Times New Roman" w:cs="Times New Roman"/>
                <w:sz w:val="24"/>
                <w:szCs w:val="24"/>
              </w:rPr>
            </w:pPr>
            <w:ins w:id="30" w:author="User" w:date="2022-03-30T10:27:00Z">
              <w:r w:rsidRPr="00F75633"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t xml:space="preserve">Osborne, John W. </w:t>
              </w:r>
              <w:r w:rsidRPr="00F75633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Kiat Berbicara di Depan Umum Untuk Eksekutif. Terjemahan: Walfred Andre. </w:t>
              </w:r>
            </w:ins>
            <w:ins w:id="31" w:author="User" w:date="2022-03-30T10:35:00Z">
              <w:r w:rsidR="00827A42" w:rsidRPr="00F75633">
                <w:rPr>
                  <w:rFonts w:ascii="Times New Roman" w:hAnsi="Times New Roman" w:cs="Times New Roman"/>
                  <w:sz w:val="24"/>
                  <w:szCs w:val="24"/>
                </w:rPr>
                <w:t>Jakarta</w:t>
              </w:r>
              <w:r w:rsidR="00827A4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: </w:t>
              </w:r>
            </w:ins>
            <w:ins w:id="32" w:author="User" w:date="2022-03-30T10:27:00Z">
              <w:r w:rsidRPr="00F75633">
                <w:rPr>
                  <w:rFonts w:ascii="Times New Roman" w:hAnsi="Times New Roman" w:cs="Times New Roman"/>
                  <w:sz w:val="24"/>
                  <w:szCs w:val="24"/>
                </w:rPr>
                <w:t xml:space="preserve">Bumi Aksara, </w:t>
              </w:r>
            </w:ins>
            <w:ins w:id="33" w:author="User" w:date="2022-03-30T10:35:00Z">
              <w:r w:rsidR="00827A42">
                <w:rPr>
                  <w:rFonts w:ascii="Times New Roman" w:hAnsi="Times New Roman" w:cs="Times New Roman"/>
                  <w:sz w:val="24"/>
                  <w:szCs w:val="24"/>
                </w:rPr>
                <w:t>1993</w:t>
              </w:r>
            </w:ins>
            <w:ins w:id="34" w:author="User" w:date="2022-03-30T10:27:00Z">
              <w:r w:rsidRPr="00F75633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:rsidR="00F75633" w:rsidRDefault="00F7563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35" w:author="User" w:date="2022-03-30T10:27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F75633" w:rsidRDefault="00F75633" w:rsidP="00821BA2">
            <w:pPr>
              <w:pStyle w:val="ListParagraph"/>
              <w:spacing w:line="312" w:lineRule="auto"/>
              <w:ind w:left="457"/>
              <w:rPr>
                <w:ins w:id="36" w:author="User" w:date="2022-03-30T10:28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75633" w:rsidRPr="00F75633" w:rsidRDefault="00F75633" w:rsidP="00F75633">
            <w:pPr>
              <w:pStyle w:val="ListParagraph"/>
              <w:ind w:left="457"/>
              <w:rPr>
                <w:ins w:id="37" w:author="User" w:date="2022-03-30T10:28:00Z"/>
                <w:rFonts w:ascii="Times New Roman" w:hAnsi="Times New Roman" w:cs="Times New Roman"/>
                <w:sz w:val="24"/>
                <w:szCs w:val="24"/>
              </w:rPr>
            </w:pPr>
            <w:ins w:id="38" w:author="User" w:date="2022-03-30T10:28:00Z">
              <w:r w:rsidRPr="00F75633">
                <w:rPr>
                  <w:rFonts w:ascii="Times New Roman" w:hAnsi="Times New Roman" w:cs="Times New Roman"/>
                  <w:sz w:val="24"/>
                  <w:szCs w:val="24"/>
                </w:rPr>
                <w:t xml:space="preserve">Arradon, Issabelee.  2010. </w:t>
              </w:r>
              <w:r w:rsidRPr="00F75633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Aceh, Contoh Penyelesaian Kejahatan Masa Lalu. </w:t>
              </w:r>
              <w:r w:rsidRPr="00F75633">
                <w:rPr>
                  <w:rFonts w:ascii="Times New Roman" w:hAnsi="Times New Roman" w:cs="Times New Roman"/>
                  <w:sz w:val="24"/>
                  <w:szCs w:val="24"/>
                </w:rPr>
                <w:t>Kompas, 10 Februari 2014.</w:t>
              </w:r>
            </w:ins>
          </w:p>
          <w:p w:rsidR="00F75633" w:rsidRDefault="00F7563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39" w:author="User" w:date="2022-03-30T10:29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75633" w:rsidRDefault="00F75633" w:rsidP="00821BA2">
            <w:pPr>
              <w:pStyle w:val="ListParagraph"/>
              <w:spacing w:line="312" w:lineRule="auto"/>
              <w:ind w:left="457"/>
              <w:rPr>
                <w:ins w:id="40" w:author="User" w:date="2022-03-30T10:29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75633" w:rsidRPr="00827A42" w:rsidRDefault="00F75633" w:rsidP="00827A42">
            <w:pPr>
              <w:pStyle w:val="ListParagraph"/>
              <w:ind w:left="457"/>
              <w:rPr>
                <w:ins w:id="41" w:author="User" w:date="2022-03-30T10:29:00Z"/>
                <w:rFonts w:ascii="Times New Roman" w:hAnsi="Times New Roman" w:cs="Times New Roman"/>
                <w:sz w:val="24"/>
                <w:szCs w:val="24"/>
                <w:lang w:val="en-US"/>
                <w:rPrChange w:id="42" w:author="User" w:date="2022-03-30T10:32:00Z">
                  <w:rPr>
                    <w:ins w:id="43" w:author="User" w:date="2022-03-30T10:29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44" w:author="User" w:date="2022-03-30T10:29:00Z">
              <w:r w:rsidRPr="00F75633">
                <w:rPr>
                  <w:rFonts w:ascii="Times New Roman" w:hAnsi="Times New Roman" w:cs="Times New Roman"/>
                  <w:sz w:val="24"/>
                  <w:szCs w:val="24"/>
                </w:rPr>
                <w:t xml:space="preserve">Trim, Bambang. </w:t>
              </w:r>
              <w:r w:rsidRPr="00F75633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The art of Stimulating Idea</w:t>
              </w:r>
              <w:r w:rsidRPr="00F75633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: Jurus mendulang Ide dan Insaf agar kaya d</w:t>
              </w:r>
              <w:r w:rsidR="00827A42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i Jalan Menulis. </w:t>
              </w:r>
            </w:ins>
            <w:ins w:id="45" w:author="User" w:date="2022-03-30T10:36:00Z">
              <w:r w:rsidR="00827A4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Solo: </w:t>
              </w:r>
            </w:ins>
            <w:ins w:id="46" w:author="User" w:date="2022-03-30T10:29:00Z">
              <w:r w:rsidR="00827A42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Metagraf, </w:t>
              </w:r>
            </w:ins>
            <w:ins w:id="47" w:author="User" w:date="2022-03-30T10:32:00Z">
              <w:r w:rsidR="00827A4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2011</w:t>
              </w:r>
            </w:ins>
          </w:p>
          <w:p w:rsidR="00F75633" w:rsidRPr="005D70C9" w:rsidRDefault="00F7563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48" w:author="User" w:date="2022-03-30T10:28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F75633" w:rsidRPr="00F75633" w:rsidRDefault="00F75633" w:rsidP="00827A42">
            <w:pPr>
              <w:pStyle w:val="ListParagraph"/>
              <w:ind w:left="457"/>
              <w:rPr>
                <w:ins w:id="49" w:author="User" w:date="2022-03-30T10:28:00Z"/>
                <w:rFonts w:ascii="Times New Roman" w:hAnsi="Times New Roman" w:cs="Times New Roman"/>
                <w:sz w:val="24"/>
                <w:szCs w:val="24"/>
              </w:rPr>
            </w:pPr>
            <w:ins w:id="50" w:author="User" w:date="2022-03-30T10:28:00Z">
              <w:r w:rsidRPr="00F75633">
                <w:rPr>
                  <w:rFonts w:ascii="Times New Roman" w:hAnsi="Times New Roman" w:cs="Times New Roman"/>
                  <w:sz w:val="24"/>
                  <w:szCs w:val="24"/>
                </w:rPr>
                <w:t xml:space="preserve">Trim, Bambang. </w:t>
              </w:r>
              <w:r w:rsidRPr="00F75633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Muhammad Effect</w:t>
              </w:r>
              <w:r w:rsidRPr="00F75633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: Getaran yang dirindukan dan ditakuti. </w:t>
              </w:r>
            </w:ins>
            <w:ins w:id="51" w:author="User" w:date="2022-03-30T10:36:00Z">
              <w:r w:rsidR="00827A42" w:rsidRPr="00F75633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Solo</w:t>
              </w:r>
              <w:r w:rsidR="00827A4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:</w:t>
              </w:r>
              <w:r w:rsidR="00827A42" w:rsidRPr="00F75633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 </w:t>
              </w:r>
            </w:ins>
            <w:ins w:id="52" w:author="User" w:date="2022-03-30T10:28:00Z">
              <w:r w:rsidRPr="00F75633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Tinta Medina, </w:t>
              </w:r>
            </w:ins>
            <w:ins w:id="53" w:author="User" w:date="2022-03-30T10:36:00Z">
              <w:r w:rsidR="00827A42">
                <w:rPr>
                  <w:rFonts w:ascii="Times New Roman" w:hAnsi="Times New Roman" w:cs="Times New Roman"/>
                  <w:sz w:val="24"/>
                  <w:szCs w:val="24"/>
                </w:rPr>
                <w:t>2011</w:t>
              </w:r>
            </w:ins>
            <w:ins w:id="54" w:author="User" w:date="2022-03-30T10:28:00Z">
              <w:r w:rsidRPr="00F75633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. </w:t>
              </w:r>
            </w:ins>
          </w:p>
          <w:p w:rsidR="00F75633" w:rsidRPr="005D70C9" w:rsidRDefault="00F7563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F75633" w:rsidDel="00F75633" w:rsidRDefault="00F75633" w:rsidP="00F75633">
      <w:pPr>
        <w:spacing w:line="312" w:lineRule="auto"/>
        <w:rPr>
          <w:del w:id="55" w:author="User" w:date="2022-03-30T10:28:00Z"/>
          <w:rFonts w:ascii="Times New Roman" w:hAnsi="Times New Roman" w:cs="Times New Roman"/>
          <w:sz w:val="24"/>
          <w:szCs w:val="24"/>
        </w:rPr>
      </w:pPr>
      <w:del w:id="56" w:author="User" w:date="2022-03-30T10:28:00Z">
        <w:r w:rsidRPr="00F75633" w:rsidDel="00F75633">
          <w:rPr>
            <w:rFonts w:ascii="Times New Roman" w:hAnsi="Times New Roman" w:cs="Times New Roman"/>
            <w:sz w:val="24"/>
            <w:szCs w:val="24"/>
          </w:rPr>
          <w:delText>Wong</w:delText>
        </w:r>
        <w:r w:rsidDel="00F75633">
          <w:rPr>
            <w:rFonts w:ascii="Times New Roman" w:hAnsi="Times New Roman" w:cs="Times New Roman"/>
            <w:sz w:val="24"/>
            <w:szCs w:val="24"/>
          </w:rPr>
          <w:delText xml:space="preserve">, Jony. </w:delText>
        </w:r>
        <w:r w:rsidRPr="004B7994" w:rsidDel="00F75633">
          <w:rPr>
            <w:rFonts w:ascii="Times New Roman" w:hAnsi="Times New Roman" w:cs="Times New Roman"/>
            <w:iCs/>
            <w:sz w:val="24"/>
            <w:szCs w:val="24"/>
          </w:rPr>
          <w:delText>Internet marketing for beginners</w:delText>
        </w:r>
        <w:r w:rsidDel="00F75633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  <w:r w:rsidRPr="004B7994" w:rsidDel="00F75633">
          <w:rPr>
            <w:rFonts w:ascii="Times New Roman" w:hAnsi="Times New Roman" w:cs="Times New Roman"/>
            <w:iCs/>
            <w:sz w:val="24"/>
            <w:szCs w:val="24"/>
          </w:rPr>
          <w:delText>2010</w:delText>
        </w:r>
        <w:r w:rsidDel="00F75633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  <w:r w:rsidRPr="004B7994" w:rsidDel="00F75633">
          <w:rPr>
            <w:rFonts w:ascii="Times New Roman" w:hAnsi="Times New Roman" w:cs="Times New Roman"/>
            <w:sz w:val="24"/>
            <w:szCs w:val="24"/>
          </w:rPr>
          <w:delText>Elex Media Komputindo, Jakarta</w:delText>
        </w:r>
      </w:del>
    </w:p>
    <w:p w:rsidR="00F75633" w:rsidRDefault="00F75633"/>
    <w:sectPr w:rsidR="00F7563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D1010"/>
    <w:rsid w:val="0042167F"/>
    <w:rsid w:val="00827A42"/>
    <w:rsid w:val="00924DF5"/>
    <w:rsid w:val="00974F1C"/>
    <w:rsid w:val="00D202BF"/>
    <w:rsid w:val="00F7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07B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56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6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3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2022-03-30T03:31:00Z</dcterms:created>
  <dcterms:modified xsi:type="dcterms:W3CDTF">2022-03-30T03:37:00Z</dcterms:modified>
</cp:coreProperties>
</file>