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E8226E" w14:textId="77777777" w:rsidR="00D45381" w:rsidRPr="00125355" w:rsidRDefault="00D45381" w:rsidP="00D45381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547DA1B6" w14:textId="77777777" w:rsidR="00D45381" w:rsidRPr="00125355" w:rsidRDefault="00D45381" w:rsidP="00D45381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72B1B574" w14:textId="77777777" w:rsidR="00D45381" w:rsidRPr="001D038C" w:rsidRDefault="00D45381" w:rsidP="00D45381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14:paraId="268B2A63" w14:textId="43B1B2D8" w:rsidR="00D45381" w:rsidRDefault="00D45381" w:rsidP="00D45381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pada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Anda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016"/>
      </w:tblGrid>
      <w:tr w:rsidR="00D45381" w14:paraId="172C5896" w14:textId="77777777" w:rsidTr="00D45381">
        <w:tc>
          <w:tcPr>
            <w:tcW w:w="9016" w:type="dxa"/>
          </w:tcPr>
          <w:p w14:paraId="43E5EC8F" w14:textId="77777777" w:rsidR="00D45381" w:rsidRDefault="00D45381" w:rsidP="003F6FA3">
            <w:pPr>
              <w:pStyle w:val="Heading3"/>
              <w:outlineLvl w:val="2"/>
              <w:rPr>
                <w:rFonts w:ascii="Times New Roman" w:hAnsi="Times New Roman"/>
                <w:sz w:val="48"/>
              </w:rPr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  <w:r>
              <w:t xml:space="preserve"> </w:t>
            </w:r>
            <w:proofErr w:type="spellStart"/>
            <w:r>
              <w:t>Usia</w:t>
            </w:r>
            <w:proofErr w:type="spellEnd"/>
            <w:r>
              <w:t xml:space="preserve"> Dini </w:t>
            </w:r>
          </w:p>
          <w:p w14:paraId="66B1068F" w14:textId="77777777" w:rsidR="00D45381" w:rsidRDefault="00D45381" w:rsidP="003F6FA3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 xml:space="preserve">Oleh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14:paraId="13E7D888" w14:textId="77777777" w:rsidR="00D45381" w:rsidRDefault="00D45381" w:rsidP="00D45381">
            <w:pPr>
              <w:spacing w:before="100" w:beforeAutospacing="1" w:after="100" w:afterAutospacing="1" w:line="240" w:lineRule="auto"/>
              <w:ind w:firstLine="741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zaman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zona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0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extream</w:t>
            </w:r>
            <w:commentRangeEnd w:id="0"/>
            <w:proofErr w:type="spellEnd"/>
            <w:r>
              <w:rPr>
                <w:rStyle w:val="CommentReference"/>
              </w:rPr>
              <w:commentReference w:id="0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industry 4.0.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1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  <w:commentRangeEnd w:id="1"/>
            <w:r>
              <w:rPr>
                <w:rStyle w:val="CommentReference"/>
              </w:rPr>
              <w:commentReference w:id="1"/>
            </w:r>
          </w:p>
          <w:p w14:paraId="78F5496D" w14:textId="77777777" w:rsidR="00D45381" w:rsidRDefault="00D45381" w:rsidP="00D45381">
            <w:pPr>
              <w:spacing w:before="100" w:beforeAutospacing="1" w:after="100" w:afterAutospacing="1" w:line="240" w:lineRule="auto"/>
              <w:ind w:firstLine="741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dunia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perkerja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Pendidikan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2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memerluas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2"/>
            <w:r>
              <w:rPr>
                <w:rStyle w:val="CommentReference"/>
              </w:rPr>
              <w:commentReference w:id="2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42187A8D" w14:textId="226E02BB" w:rsidR="00D45381" w:rsidRPr="00F314C9" w:rsidRDefault="00D45381" w:rsidP="00F314C9">
            <w:pPr>
              <w:spacing w:before="100" w:beforeAutospacing="1" w:after="100" w:afterAutospacing="1" w:line="240" w:lineRule="auto"/>
              <w:ind w:firstLine="741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3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commentRangeEnd w:id="3"/>
            <w:r>
              <w:rPr>
                <w:rStyle w:val="CommentReference"/>
              </w:rPr>
              <w:commentReference w:id="3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demikian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4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publis</w:t>
            </w:r>
            <w:commentRangeEnd w:id="4"/>
            <w:proofErr w:type="spellEnd"/>
            <w:r w:rsidR="00F314C9">
              <w:rPr>
                <w:rStyle w:val="CommentReference"/>
              </w:rPr>
              <w:commentReference w:id="4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dunia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  <w:r w:rsidR="00F314C9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Beberapa k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  <w:ins w:id="5" w:author="asman sadino" w:date="2020-09-02T11:34:00Z">
              <w:r w:rsidR="00F314C9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, diantaranya</w:t>
              </w:r>
            </w:ins>
            <w:r w:rsidR="00F314C9">
              <w:rPr>
                <w:rFonts w:ascii="Times New Roman" w:eastAsia="Times New Roman" w:hAnsi="Times New Roman" w:cs="Times New Roman"/>
                <w:szCs w:val="24"/>
                <w:lang w:val="id-ID"/>
              </w:rPr>
              <w:t>:</w:t>
            </w:r>
          </w:p>
          <w:p w14:paraId="40224CC3" w14:textId="77777777" w:rsidR="00D45381" w:rsidRPr="00EC6F38" w:rsidRDefault="00D45381" w:rsidP="00F314C9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7EE7B100" w14:textId="77777777" w:rsidR="00D45381" w:rsidRPr="00EC6F38" w:rsidRDefault="00D45381" w:rsidP="00F314C9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tahab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197E36E0" w14:textId="77777777" w:rsidR="00D45381" w:rsidRPr="00EC6F38" w:rsidRDefault="00D45381" w:rsidP="00F314C9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1A0BFC2E" w14:textId="77777777" w:rsidR="00D45381" w:rsidRPr="00EC6F38" w:rsidRDefault="00D45381" w:rsidP="00F314C9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58D62B27" w14:textId="77777777" w:rsidR="00D45381" w:rsidRPr="00EC6F38" w:rsidRDefault="00D45381" w:rsidP="00F314C9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14:paraId="2B426B15" w14:textId="77777777" w:rsidR="00D45381" w:rsidRPr="00EC6F38" w:rsidRDefault="00D45381" w:rsidP="00F314C9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Guri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2E12DE65" w14:textId="77777777" w:rsidR="00D45381" w:rsidRPr="00EC6F38" w:rsidRDefault="00D45381" w:rsidP="00F314C9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14:paraId="24EA9366" w14:textId="77777777" w:rsidR="00D45381" w:rsidRPr="00EC6F38" w:rsidRDefault="00D45381" w:rsidP="00F314C9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56256733" w14:textId="136280CC" w:rsidR="00D45381" w:rsidRPr="00EC6F38" w:rsidRDefault="00D45381" w:rsidP="006F1FB5">
            <w:pPr>
              <w:spacing w:before="100" w:beforeAutospacing="1" w:after="100" w:afterAutospacing="1" w:line="240" w:lineRule="auto"/>
              <w:ind w:firstLine="599"/>
              <w:contextualSpacing w:val="0"/>
              <w:rPr>
                <w:rFonts w:ascii="Times New Roman" w:eastAsia="Times New Roman" w:hAnsi="Times New Roman" w:cs="Times New Roman"/>
                <w:szCs w:val="24"/>
              </w:rPr>
              <w:pPrChange w:id="6" w:author="asman sadino" w:date="2020-09-02T12:38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14:paraId="73F503BD" w14:textId="77777777" w:rsidR="00D45381" w:rsidRPr="00EC6F38" w:rsidRDefault="00D45381" w:rsidP="003F6FA3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14:paraId="199D5F4D" w14:textId="77777777" w:rsidR="00D45381" w:rsidRPr="00EC6F38" w:rsidRDefault="00D45381" w:rsidP="003F6FA3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14:paraId="455DC758" w14:textId="77777777" w:rsidR="00D45381" w:rsidRPr="00EC6F38" w:rsidRDefault="00D45381" w:rsidP="003F6FA3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14:paraId="39B5418D" w14:textId="77777777" w:rsidR="00D45381" w:rsidRPr="00EC6F38" w:rsidRDefault="00D45381" w:rsidP="003F6FA3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14:paraId="79A09C1B" w14:textId="77777777" w:rsidR="00D45381" w:rsidRPr="00EC6F38" w:rsidRDefault="00D45381" w:rsidP="003F6FA3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</w:p>
          <w:p w14:paraId="6C6F18E9" w14:textId="77777777" w:rsidR="00F314C9" w:rsidRDefault="00D45381" w:rsidP="00F314C9">
            <w:pPr>
              <w:spacing w:before="100" w:beforeAutospacing="1" w:after="100" w:afterAutospacing="1" w:line="240" w:lineRule="auto"/>
              <w:ind w:firstLine="741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  <w:lang w:val="id-ID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sebenarnya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pada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  <w:r w:rsidR="00F314C9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</w:p>
          <w:p w14:paraId="798C51D5" w14:textId="3F33D710" w:rsidR="00D45381" w:rsidRPr="00F314C9" w:rsidRDefault="00D45381" w:rsidP="00F314C9">
            <w:pPr>
              <w:spacing w:before="100" w:beforeAutospacing="1" w:after="100" w:afterAutospacing="1" w:line="240" w:lineRule="auto"/>
              <w:ind w:firstLine="741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  <w:lang w:val="id-ID"/>
              </w:rPr>
            </w:pPr>
            <w:commentRangeStart w:id="7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commentRangeEnd w:id="7"/>
            <w:r w:rsidR="00F314C9">
              <w:rPr>
                <w:rStyle w:val="CommentReference"/>
              </w:rPr>
              <w:commentReference w:id="7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8" w:author="asman sadino" w:date="2020-09-02T12:42:00Z">
              <w:r w:rsidRPr="00EC6F38" w:rsidDel="006F1FB5">
                <w:rPr>
                  <w:rFonts w:ascii="Times New Roman" w:eastAsia="Times New Roman" w:hAnsi="Times New Roman" w:cs="Times New Roman"/>
                  <w:szCs w:val="24"/>
                </w:rPr>
                <w:delText>mencoba/ pengaplikasian.</w:delText>
              </w:r>
            </w:del>
            <w:ins w:id="9" w:author="asman sadino" w:date="2020-09-02T12:42:00Z">
              <w:r w:rsidR="006F1FB5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Pengaplikasiannya.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praktek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  <w:r w:rsidR="00F314C9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commentRangeStart w:id="10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Setelah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commentRangeEnd w:id="10"/>
            <w:proofErr w:type="spellEnd"/>
            <w:r w:rsidR="00F314C9">
              <w:rPr>
                <w:rStyle w:val="CommentReference"/>
              </w:rPr>
              <w:commentReference w:id="10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commentRangeStart w:id="11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  <w:commentRangeEnd w:id="11"/>
            <w:r w:rsidR="00F314C9">
              <w:rPr>
                <w:rStyle w:val="CommentReference"/>
              </w:rPr>
              <w:commentReference w:id="11"/>
            </w:r>
            <w:r w:rsidR="00F314C9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del w:id="12" w:author="asman sadino" w:date="2020-09-02T11:41:00Z">
              <w:r w:rsidRPr="00EC6F38" w:rsidDel="001D565F">
                <w:rPr>
                  <w:rFonts w:ascii="Times New Roman" w:eastAsia="Times New Roman" w:hAnsi="Times New Roman" w:cs="Times New Roman"/>
                  <w:szCs w:val="24"/>
                </w:rPr>
                <w:delText>Yang terahir</w:delText>
              </w:r>
            </w:del>
            <w:ins w:id="13" w:author="asman sadino" w:date="2020-09-02T11:41:00Z">
              <w:r w:rsidR="001D565F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Selanjutnya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  <w:tr w:rsidR="00D45381" w14:paraId="092BABD6" w14:textId="77777777" w:rsidTr="00D45381">
        <w:tc>
          <w:tcPr>
            <w:tcW w:w="9016" w:type="dxa"/>
          </w:tcPr>
          <w:p w14:paraId="0EFC894B" w14:textId="77777777" w:rsidR="00D45381" w:rsidRDefault="00D45381" w:rsidP="003F6FA3">
            <w:pPr>
              <w:pStyle w:val="Heading3"/>
              <w:outlineLvl w:val="2"/>
            </w:pPr>
          </w:p>
        </w:tc>
      </w:tr>
    </w:tbl>
    <w:p w14:paraId="4D62D103" w14:textId="77777777" w:rsidR="009536F0" w:rsidRDefault="009536F0">
      <w:bookmarkStart w:id="14" w:name="_GoBack"/>
      <w:bookmarkEnd w:id="14"/>
    </w:p>
    <w:sectPr w:rsidR="009536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asman sadino" w:date="2020-09-02T11:18:00Z" w:initials="as">
    <w:p w14:paraId="4539FABC" w14:textId="1C54B791" w:rsidR="00D45381" w:rsidRPr="00D45381" w:rsidRDefault="00D45381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rStyle w:val="CommentReference"/>
          <w:lang w:val="id-ID"/>
        </w:rPr>
        <w:t>Kata bakunya adalah ekstrem</w:t>
      </w:r>
    </w:p>
  </w:comment>
  <w:comment w:id="1" w:author="asman sadino" w:date="2020-09-02T11:27:00Z" w:initials="as">
    <w:p w14:paraId="0E8D4728" w14:textId="19E37A29" w:rsidR="00D45381" w:rsidRPr="00D45381" w:rsidRDefault="00D45381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 w:rsidRPr="00D45381">
        <w:rPr>
          <w:lang w:val="id-ID"/>
        </w:rPr>
        <w:t xml:space="preserve">Istilah yang masih jarang kita dengar bahkan banyak yang masih </w:t>
      </w:r>
      <w:r>
        <w:rPr>
          <w:lang w:val="id-ID"/>
        </w:rPr>
        <w:t>kurang paham khususnya untuk msyarakat biasa</w:t>
      </w:r>
      <w:r w:rsidRPr="00D45381">
        <w:rPr>
          <w:lang w:val="id-ID"/>
        </w:rPr>
        <w:t>.</w:t>
      </w:r>
    </w:p>
  </w:comment>
  <w:comment w:id="2" w:author="asman sadino" w:date="2020-09-02T11:30:00Z" w:initials="as">
    <w:p w14:paraId="37D86DA6" w14:textId="04C463CF" w:rsidR="00D45381" w:rsidRPr="00D45381" w:rsidRDefault="00D45381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Memperluas akses</w:t>
      </w:r>
    </w:p>
  </w:comment>
  <w:comment w:id="3" w:author="asman sadino" w:date="2020-09-02T11:31:00Z" w:initials="as">
    <w:p w14:paraId="7D35A0B0" w14:textId="30236724" w:rsidR="00D45381" w:rsidRPr="00D45381" w:rsidRDefault="00D45381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Kolaboratif, komunikatif, berfikir kritis dan kreatif</w:t>
      </w:r>
    </w:p>
  </w:comment>
  <w:comment w:id="4" w:author="asman sadino" w:date="2020-09-02T11:32:00Z" w:initials="as">
    <w:p w14:paraId="243612F4" w14:textId="370BC582" w:rsidR="00F314C9" w:rsidRPr="00F314C9" w:rsidRDefault="00F314C9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Sedang terus menerus dipublikasikan dan diberitakan dimedia elektronik baik majalah, koran, dan artikel ilmiah</w:t>
      </w:r>
    </w:p>
  </w:comment>
  <w:comment w:id="7" w:author="asman sadino" w:date="2020-09-02T11:37:00Z" w:initials="as">
    <w:p w14:paraId="318C5D8E" w14:textId="2D62401E" w:rsidR="00F314C9" w:rsidRPr="00F314C9" w:rsidRDefault="00F314C9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Berdasarkan</w:t>
      </w:r>
    </w:p>
  </w:comment>
  <w:comment w:id="10" w:author="asman sadino" w:date="2020-09-02T11:38:00Z" w:initials="as">
    <w:p w14:paraId="7227BE93" w14:textId="51ABEA27" w:rsidR="00F314C9" w:rsidRPr="00F314C9" w:rsidRDefault="00F314C9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Proses selanjutnya adalah mendiskusikan.</w:t>
      </w:r>
    </w:p>
  </w:comment>
  <w:comment w:id="11" w:author="asman sadino" w:date="2020-09-02T11:38:00Z" w:initials="as">
    <w:p w14:paraId="4B42B894" w14:textId="5C92E7F9" w:rsidR="00F314C9" w:rsidRPr="00F314C9" w:rsidRDefault="00F314C9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 xml:space="preserve">Mendiskusikan membutuhkan satu </w:t>
      </w:r>
      <w:r>
        <w:rPr>
          <w:lang w:val="id-ID"/>
        </w:rPr>
        <w:t>atau dua lebih orang</w:t>
      </w:r>
      <w:r w:rsidR="006F1FB5">
        <w:rPr>
          <w:lang w:val="id-ID"/>
        </w:rPr>
        <w:t xml:space="preserve"> bertujuan untuk memunculkan ide-ide baru </w:t>
      </w:r>
      <w:r>
        <w:rPr>
          <w:lang w:val="id-ID"/>
        </w:rPr>
        <w:t>dikarenakan banyak pandangan yang berbeda</w:t>
      </w:r>
      <w:r w:rsidR="006F1FB5">
        <w:rPr>
          <w:lang w:val="id-ID"/>
        </w:rPr>
        <w:t xml:space="preserve"> dari setiap orang tersebut.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539FABC" w15:done="0"/>
  <w15:commentEx w15:paraId="0E8D4728" w15:done="0"/>
  <w15:commentEx w15:paraId="37D86DA6" w15:done="0"/>
  <w15:commentEx w15:paraId="7D35A0B0" w15:done="0"/>
  <w15:commentEx w15:paraId="243612F4" w15:done="0"/>
  <w15:commentEx w15:paraId="318C5D8E" w15:done="0"/>
  <w15:commentEx w15:paraId="7227BE93" w15:done="0"/>
  <w15:commentEx w15:paraId="4B42B89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539FABC" w16cid:durableId="22F9FE18"/>
  <w16cid:commentId w16cid:paraId="0E8D4728" w16cid:durableId="22FA0013"/>
  <w16cid:commentId w16cid:paraId="37D86DA6" w16cid:durableId="22FA00E9"/>
  <w16cid:commentId w16cid:paraId="7D35A0B0" w16cid:durableId="22FA012F"/>
  <w16cid:commentId w16cid:paraId="243612F4" w16cid:durableId="22FA0167"/>
  <w16cid:commentId w16cid:paraId="318C5D8E" w16cid:durableId="22FA0276"/>
  <w16cid:commentId w16cid:paraId="7227BE93" w16cid:durableId="22FA02B9"/>
  <w16cid:commentId w16cid:paraId="4B42B894" w16cid:durableId="22FA02C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D37CE5"/>
    <w:multiLevelType w:val="multilevel"/>
    <w:tmpl w:val="654EC7D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sman sadino">
    <w15:presenceInfo w15:providerId="Windows Live" w15:userId="6fde085f7a34daa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381"/>
    <w:rsid w:val="001D565F"/>
    <w:rsid w:val="006F1FB5"/>
    <w:rsid w:val="009536F0"/>
    <w:rsid w:val="00D45381"/>
    <w:rsid w:val="00F31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3927C5"/>
  <w15:chartTrackingRefBased/>
  <w15:docId w15:val="{26B1F0F7-07F9-4285-89FD-2BE478F5E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381"/>
    <w:pPr>
      <w:spacing w:line="288" w:lineRule="auto"/>
      <w:contextualSpacing/>
    </w:pPr>
    <w:rPr>
      <w:rFonts w:ascii="Arial" w:hAnsi="Arial"/>
      <w:sz w:val="24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5381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45381"/>
    <w:rPr>
      <w:rFonts w:ascii="Bookman Old Style" w:eastAsiaTheme="majorEastAsia" w:hAnsi="Bookman Old Style" w:cstheme="majorBidi"/>
      <w:b/>
      <w:color w:val="000000" w:themeColor="text1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D45381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45381"/>
    <w:pPr>
      <w:ind w:left="720"/>
    </w:pPr>
  </w:style>
  <w:style w:type="character" w:styleId="CommentReference">
    <w:name w:val="annotation reference"/>
    <w:basedOn w:val="DefaultParagraphFont"/>
    <w:uiPriority w:val="99"/>
    <w:semiHidden/>
    <w:unhideWhenUsed/>
    <w:rsid w:val="00D4538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538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5381"/>
    <w:rPr>
      <w:rFonts w:ascii="Arial" w:hAnsi="Arial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538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5381"/>
    <w:rPr>
      <w:rFonts w:ascii="Arial" w:hAnsi="Arial"/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53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5381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483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asman sadino</dc:creator>
  <cp:keywords/>
  <dc:description/>
  <cp:lastModifiedBy>asman sadino</cp:lastModifiedBy>
  <cp:revision>3</cp:revision>
  <dcterms:created xsi:type="dcterms:W3CDTF">2020-09-02T04:18:00Z</dcterms:created>
  <dcterms:modified xsi:type="dcterms:W3CDTF">2020-09-02T05:42:00Z</dcterms:modified>
</cp:coreProperties>
</file>