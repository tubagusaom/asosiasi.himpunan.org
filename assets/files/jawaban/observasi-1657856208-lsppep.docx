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15D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29EA87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B151B1" w14:textId="77777777" w:rsidR="007952C3" w:rsidRDefault="007952C3"/>
    <w:p w14:paraId="6C97CE5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2A45613" w14:textId="77777777" w:rsidTr="00E0626E">
        <w:tc>
          <w:tcPr>
            <w:tcW w:w="9350" w:type="dxa"/>
          </w:tcPr>
          <w:p w14:paraId="16D3ADA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AD08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6DF204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82B98" w14:textId="0200EE7D" w:rsidR="0004633B" w:rsidRPr="00A16D9B" w:rsidRDefault="0004633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0" w:author="ASUS PC" w:date="2022-07-15T09:58:00Z">
              <w:r w:rsidRPr="00A16D9B" w:rsidDel="00D1138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1" w:author="ASUS PC" w:date="2022-07-15T09:58:00Z">
              <w:r w:rsidR="00D1138E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GB"/>
                </w:rPr>
                <w:t>u</w:t>
              </w:r>
              <w:r w:rsidR="00D1138E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06D4E4C" w14:textId="77777777" w:rsidR="0004633B" w:rsidRPr="00A16D9B" w:rsidRDefault="0004633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C61788D" w14:textId="5385D07D" w:rsidR="0004633B" w:rsidRPr="00A16D9B" w:rsidRDefault="0004633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del w:id="2" w:author="ASUS PC" w:date="2022-07-15T09:58:00Z">
              <w:r w:rsidRPr="00A16D9B" w:rsidDel="009B538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Dengan </w:delText>
              </w:r>
            </w:del>
            <w:ins w:id="3" w:author="ASUS PC" w:date="2022-07-15T09:58:00Z">
              <w:r w:rsidR="009B538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GB"/>
                </w:rPr>
                <w:t>d</w:t>
              </w:r>
              <w:r w:rsidR="009B538F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engan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5A82E0" w14:textId="77777777" w:rsidR="0004633B" w:rsidRPr="00A16D9B" w:rsidRDefault="0004633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55BBA6B" w14:textId="6296341A" w:rsidR="0004633B" w:rsidRPr="00A16D9B" w:rsidRDefault="0004633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del w:id="4" w:author="ASUS PC" w:date="2022-07-15T09:58:00Z">
              <w:r w:rsidRPr="00A16D9B" w:rsidDel="00EA355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Social </w:delText>
              </w:r>
            </w:del>
            <w:ins w:id="5" w:author="ASUS PC" w:date="2022-07-15T09:58:00Z">
              <w:r w:rsidR="00EA3558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</w:t>
              </w:r>
              <w:r w:rsidR="00EA355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GB"/>
                </w:rPr>
                <w:t>s</w:t>
              </w:r>
              <w:r w:rsidR="00EA3558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ial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Media </w:t>
            </w:r>
            <w:del w:id="6" w:author="ASUS PC" w:date="2022-07-15T09:58:00Z">
              <w:r w:rsidRPr="00A16D9B" w:rsidDel="004D59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7" w:author="ASUS PC" w:date="2022-07-15T09:58:00Z">
              <w:r w:rsidR="004D597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GB"/>
                </w:rPr>
                <w:t>u</w:t>
              </w:r>
              <w:r w:rsidR="004D597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0B7C0D" w14:textId="77777777" w:rsidR="0004633B" w:rsidRPr="00A16D9B" w:rsidRDefault="0004633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2A2EF1E" w14:textId="77777777" w:rsidR="0004633B" w:rsidRPr="00A16D9B" w:rsidRDefault="0004633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84538E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6E92D" w14:textId="77777777" w:rsidR="007952C3" w:rsidRDefault="007952C3"/>
    <w:p w14:paraId="13AC27C3" w14:textId="77777777" w:rsidR="007952C3" w:rsidRDefault="007952C3"/>
    <w:p w14:paraId="4E7E1119" w14:textId="77777777" w:rsidR="007952C3" w:rsidRDefault="007952C3"/>
    <w:p w14:paraId="5562BAD5" w14:textId="77777777" w:rsidR="007952C3" w:rsidRDefault="007952C3"/>
    <w:p w14:paraId="47A6538C" w14:textId="77777777" w:rsidR="007952C3" w:rsidRDefault="007952C3"/>
    <w:p w14:paraId="52DFF75A" w14:textId="77777777" w:rsidR="007952C3" w:rsidRDefault="007952C3"/>
    <w:p w14:paraId="75211B32" w14:textId="77777777" w:rsidR="007952C3" w:rsidRDefault="007952C3"/>
    <w:p w14:paraId="121D55C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 PC">
    <w15:presenceInfo w15:providerId="None" w15:userId="ASUS 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4633B"/>
    <w:rsid w:val="0012251A"/>
    <w:rsid w:val="003E3123"/>
    <w:rsid w:val="0042167F"/>
    <w:rsid w:val="004467E4"/>
    <w:rsid w:val="004D597D"/>
    <w:rsid w:val="00581A75"/>
    <w:rsid w:val="007952C3"/>
    <w:rsid w:val="00924DF5"/>
    <w:rsid w:val="009B538F"/>
    <w:rsid w:val="00A32619"/>
    <w:rsid w:val="00C55A76"/>
    <w:rsid w:val="00D1138E"/>
    <w:rsid w:val="00D7021B"/>
    <w:rsid w:val="00EA3558"/>
    <w:rsid w:val="00EF461D"/>
    <w:rsid w:val="00F2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E54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D7021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0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4467E4"/>
  </w:style>
  <w:style w:type="paragraph" w:styleId="BalloonText">
    <w:name w:val="Balloon Text"/>
    <w:basedOn w:val="Normal"/>
    <w:link w:val="BalloonTextChar"/>
    <w:uiPriority w:val="99"/>
    <w:semiHidden/>
    <w:unhideWhenUsed/>
    <w:rsid w:val="00D113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EB43-5330-43B9-A292-CFB40627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PC</cp:lastModifiedBy>
  <cp:revision>2</cp:revision>
  <dcterms:created xsi:type="dcterms:W3CDTF">2022-07-15T03:01:00Z</dcterms:created>
  <dcterms:modified xsi:type="dcterms:W3CDTF">2022-07-15T03:01:00Z</dcterms:modified>
</cp:coreProperties>
</file>