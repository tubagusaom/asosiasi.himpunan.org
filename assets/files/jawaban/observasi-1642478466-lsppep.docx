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70A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06E705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7D7BA9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A1E845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9AA19E5" w14:textId="77777777" w:rsidTr="00821BA2">
        <w:tc>
          <w:tcPr>
            <w:tcW w:w="9350" w:type="dxa"/>
          </w:tcPr>
          <w:p w14:paraId="5FC86BC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6DC8206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474DEE4" w14:textId="46D9244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ins w:id="0" w:author="Teuku Meldi" w:date="2022-01-18T10:49:00Z">
              <w:r w:rsidR="006238C0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  <w:proofErr w:type="spellEnd"/>
              <w:r w:rsidR="00623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6238C0">
              <w:rPr>
                <w:rFonts w:ascii="Times New Roman" w:eastAsia="Times New Roman" w:hAnsi="Times New Roman" w:cs="Times New Roman"/>
                <w:strike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Teuku Meldi" w:date="2022-01-18T10:50:00Z">
              <w:r w:rsidR="006238C0" w:rsidDel="006238C0">
                <w:rPr>
                  <w:rFonts w:ascii="Times New Roman" w:eastAsia="Times New Roman" w:hAnsi="Times New Roman" w:cs="Times New Roman"/>
                  <w:szCs w:val="24"/>
                </w:rPr>
                <w:delText>industri</w:delText>
              </w:r>
            </w:del>
            <w:proofErr w:type="spellStart"/>
            <w:ins w:id="2" w:author="Teuku Meldi" w:date="2022-01-18T10:50:00Z">
              <w:r w:rsidR="006238C0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</w:ins>
            <w:r w:rsidR="006238C0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ins w:id="3" w:author="Teuku Meldi" w:date="2022-01-18T10:50:00Z">
              <w:r w:rsidR="00623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6238C0">
              <w:rPr>
                <w:rFonts w:ascii="Times New Roman" w:eastAsia="Times New Roman" w:hAnsi="Times New Roman" w:cs="Times New Roman"/>
                <w:strike/>
                <w:szCs w:val="24"/>
                <w:rPrChange w:id="4" w:author="Teuku Meldi" w:date="2022-01-18T10:5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industry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97D24E" w14:textId="5A992F7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Teuku Meldi" w:date="2022-01-18T10:51:00Z">
              <w:r w:rsidR="006238C0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623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6238C0">
              <w:rPr>
                <w:rFonts w:ascii="Times New Roman" w:eastAsia="Times New Roman" w:hAnsi="Times New Roman" w:cs="Times New Roman"/>
                <w:strike/>
                <w:szCs w:val="24"/>
                <w:rPrChange w:id="6" w:author="Teuku Meldi" w:date="2022-01-18T10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6238C0">
              <w:rPr>
                <w:rFonts w:ascii="Times New Roman" w:eastAsia="Times New Roman" w:hAnsi="Times New Roman" w:cs="Times New Roman"/>
                <w:strike/>
                <w:szCs w:val="24"/>
                <w:rPrChange w:id="7" w:author="Teuku Meldi" w:date="2022-01-18T10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Teuku Meldi" w:date="2022-01-18T10:52:00Z">
              <w:r w:rsidR="006238C0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623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6238C0">
              <w:rPr>
                <w:rFonts w:ascii="Times New Roman" w:eastAsia="Times New Roman" w:hAnsi="Times New Roman" w:cs="Times New Roman"/>
                <w:strike/>
                <w:szCs w:val="24"/>
                <w:rPrChange w:id="9" w:author="Teuku Meldi" w:date="2022-01-18T10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6238C0">
              <w:rPr>
                <w:rFonts w:ascii="Times New Roman" w:eastAsia="Times New Roman" w:hAnsi="Times New Roman" w:cs="Times New Roman"/>
                <w:strike/>
                <w:szCs w:val="24"/>
                <w:rPrChange w:id="10" w:author="Teuku Meldi" w:date="2022-01-18T10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6BCF61" w14:textId="375B6CE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ins w:id="11" w:author="Teuku Meldi" w:date="2022-01-18T10:52:00Z">
              <w:r w:rsidR="006238C0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  <w:proofErr w:type="spellEnd"/>
              <w:r w:rsidR="006238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6238C0">
              <w:rPr>
                <w:rFonts w:ascii="Times New Roman" w:eastAsia="Times New Roman" w:hAnsi="Times New Roman" w:cs="Times New Roman"/>
                <w:strike/>
                <w:szCs w:val="24"/>
                <w:rPrChange w:id="12" w:author="Teuku Meldi" w:date="2022-01-18T10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6238C0">
              <w:rPr>
                <w:rFonts w:ascii="Times New Roman" w:eastAsia="Times New Roman" w:hAnsi="Times New Roman" w:cs="Times New Roman"/>
                <w:strike/>
                <w:szCs w:val="24"/>
                <w:rPrChange w:id="13" w:author="Teuku Meldi" w:date="2022-01-18T10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r w:rsidRPr="006238C0">
              <w:rPr>
                <w:rFonts w:ascii="Times New Roman" w:eastAsia="Times New Roman" w:hAnsi="Times New Roman" w:cs="Times New Roman"/>
                <w:strike/>
                <w:szCs w:val="24"/>
                <w:rPrChange w:id="14" w:author="Teuku Meldi" w:date="2022-01-18T10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" w:author="Teuku Meldi" w:date="2022-01-18T10:53:00Z">
              <w:r w:rsidR="006238C0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16" w:author="Teuku Meldi" w:date="2022-01-18T10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FF9C4C" w14:textId="4A5A517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ins w:id="17" w:author="Teuku Meldi" w:date="2022-01-18T10:53:00Z"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18" w:author="Teuku Meldi" w:date="2022-01-18T10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19" w:author="Teuku Meldi" w:date="2022-01-18T10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ins w:id="20" w:author="Teuku Meldi" w:date="2022-01-18T10:54:00Z"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21" w:author="Teuku Meldi" w:date="2022-01-18T10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Teuku Meldi" w:date="2022-01-18T10:54:00Z"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23" w:author="Teuku Meldi" w:date="2022-01-18T10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01BE43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90E7B8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A4CAD1" w14:textId="3348C98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4" w:author="Teuku Meldi" w:date="2022-01-18T10:55:00Z"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25" w:author="Teuku Meldi" w:date="2022-01-18T10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05B4A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F046E7" w14:textId="5B2644E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26" w:author="Teuku Meldi" w:date="2022-01-18T10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7" w:author="Teuku Meldi" w:date="2022-01-18T10:55:00Z"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28" w:author="Teuku Meldi" w:date="2022-01-18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29" w:author="Teuku Meldi" w:date="2022-01-18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30" w:author="Teuku Meldi" w:date="2022-01-18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31" w:author="Teuku Meldi" w:date="2022-01-18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32" w:author="Teuku Meldi" w:date="2022-01-18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3" w:author="Teuku Meldi" w:date="2022-01-18T10:56:00Z"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34" w:author="Teuku Meldi" w:date="2022-01-18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Teuku Meldi" w:date="2022-01-18T10:56:00Z"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DCFCC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DD98D99" w14:textId="3F6F8FA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36" w:author="Teuku Meldi" w:date="2022-01-18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Guri</w:t>
            </w:r>
            <w:proofErr w:type="spellEnd"/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37" w:author="Teuku Meldi" w:date="2022-01-18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38" w:author="Teuku Meldi" w:date="2022-01-18T10:56:00Z"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19E85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2F44A6D" w14:textId="48060C9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39" w:author="Teuku Meldi" w:date="2022-01-18T10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 guru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0" w:author="Teuku Meldi" w:date="2022-01-18T10:58:00Z">
              <w:r w:rsidR="00D347B9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41" w:author="Teuku Meldi" w:date="2022-01-18T10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D7D6C4" w14:textId="48803DA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07B21">
              <w:rPr>
                <w:rFonts w:ascii="Times New Roman" w:eastAsia="Times New Roman" w:hAnsi="Times New Roman" w:cs="Times New Roman"/>
                <w:strike/>
                <w:szCs w:val="24"/>
                <w:rPrChange w:id="42" w:author="Teuku Meldi" w:date="2022-01-18T10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307B21">
              <w:rPr>
                <w:rFonts w:ascii="Times New Roman" w:eastAsia="Times New Roman" w:hAnsi="Times New Roman" w:cs="Times New Roman"/>
                <w:strike/>
                <w:szCs w:val="24"/>
                <w:rPrChange w:id="43" w:author="Teuku Meldi" w:date="2022-01-18T10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07B21">
              <w:rPr>
                <w:rFonts w:ascii="Times New Roman" w:eastAsia="Times New Roman" w:hAnsi="Times New Roman" w:cs="Times New Roman"/>
                <w:strike/>
                <w:szCs w:val="24"/>
                <w:rPrChange w:id="44" w:author="Teuku Meldi" w:date="2022-01-18T10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5" w:author="Teuku Meldi" w:date="2022-01-18T10:59:00Z">
              <w:r w:rsidR="00307B21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307B2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07B21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307B2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46" w:author="Teuku Meldi" w:date="2022-01-18T10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D347B9">
              <w:rPr>
                <w:rFonts w:ascii="Times New Roman" w:eastAsia="Times New Roman" w:hAnsi="Times New Roman" w:cs="Times New Roman"/>
                <w:strike/>
                <w:szCs w:val="24"/>
                <w:rPrChange w:id="47" w:author="Teuku Meldi" w:date="2022-01-18T10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</w:t>
            </w:r>
            <w:proofErr w:type="spellEnd"/>
            <w:ins w:id="48" w:author="Teuku Meldi" w:date="2022-01-18T10:58:00Z">
              <w:r w:rsidR="00307B21">
                <w:rPr>
                  <w:rFonts w:ascii="Times New Roman" w:eastAsia="Times New Roman" w:hAnsi="Times New Roman" w:cs="Times New Roman"/>
                  <w:strike/>
                  <w:szCs w:val="24"/>
                </w:rPr>
                <w:t xml:space="preserve"> </w:t>
              </w:r>
              <w:proofErr w:type="spellStart"/>
              <w:r w:rsidR="00307B21" w:rsidRPr="00307B21">
                <w:rPr>
                  <w:rFonts w:ascii="Times New Roman" w:eastAsia="Times New Roman" w:hAnsi="Times New Roman" w:cs="Times New Roman"/>
                  <w:szCs w:val="24"/>
                  <w:rPrChange w:id="49" w:author="Teuku Meldi" w:date="2022-01-18T10:58:00Z">
                    <w:rPr>
                      <w:rFonts w:ascii="Times New Roman" w:eastAsia="Times New Roman" w:hAnsi="Times New Roman" w:cs="Times New Roman"/>
                      <w:strike/>
                      <w:szCs w:val="24"/>
                    </w:rPr>
                  </w:rPrChange>
                </w:rPr>
                <w:t>ditekankan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3570CA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D8C246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45E3C5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E3CDDA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00FE43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0CB2498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BB811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53CF9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4F4F83" w14:textId="342D64B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307B21">
              <w:rPr>
                <w:rFonts w:ascii="Times New Roman" w:eastAsia="Times New Roman" w:hAnsi="Times New Roman" w:cs="Times New Roman"/>
                <w:strike/>
                <w:szCs w:val="24"/>
                <w:rPrChange w:id="50" w:author="Teuku Meldi" w:date="2022-01-18T11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1" w:author="Teuku Meldi" w:date="2022-01-18T11:00:00Z">
              <w:r w:rsidR="00307B21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307B2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307B21">
              <w:rPr>
                <w:rFonts w:ascii="Times New Roman" w:eastAsia="Times New Roman" w:hAnsi="Times New Roman" w:cs="Times New Roman"/>
                <w:strike/>
                <w:szCs w:val="24"/>
                <w:rPrChange w:id="52" w:author="Teuku Meldi" w:date="2022-01-18T11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DB0671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uku Meldi">
    <w15:presenceInfo w15:providerId="None" w15:userId="Teuku Mel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07B21"/>
    <w:rsid w:val="0042167F"/>
    <w:rsid w:val="006238C0"/>
    <w:rsid w:val="00924DF5"/>
    <w:rsid w:val="00D3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3C3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6238C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Teuku Meldi</cp:lastModifiedBy>
  <cp:revision>4</cp:revision>
  <dcterms:created xsi:type="dcterms:W3CDTF">2020-08-26T22:03:00Z</dcterms:created>
  <dcterms:modified xsi:type="dcterms:W3CDTF">2022-01-18T04:00:00Z</dcterms:modified>
</cp:coreProperties>
</file>