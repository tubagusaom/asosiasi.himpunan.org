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Del="00173C83" w:rsidTr="00821BA2">
        <w:trPr>
          <w:del w:id="0" w:author="Universitas Terbuka" w:date="2021-04-05T12:27:00Z"/>
        </w:trPr>
        <w:tc>
          <w:tcPr>
            <w:tcW w:w="9350" w:type="dxa"/>
          </w:tcPr>
          <w:p w:rsidR="00974F1C" w:rsidRPr="00A16D9B" w:rsidDel="00173C83" w:rsidRDefault="00974F1C" w:rsidP="00821BA2">
            <w:pPr>
              <w:spacing w:line="312" w:lineRule="auto"/>
              <w:rPr>
                <w:del w:id="1" w:author="Universitas Terbuka" w:date="2021-04-05T12:27:00Z"/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Del="00173C83" w:rsidRDefault="00974F1C" w:rsidP="00821BA2">
            <w:pPr>
              <w:spacing w:line="312" w:lineRule="auto"/>
              <w:jc w:val="center"/>
              <w:rPr>
                <w:del w:id="2" w:author="Universitas Terbuka" w:date="2021-04-05T12:27:00Z"/>
                <w:rFonts w:ascii="Times New Roman" w:hAnsi="Times New Roman" w:cs="Times New Roman"/>
                <w:b/>
                <w:sz w:val="24"/>
                <w:szCs w:val="24"/>
              </w:rPr>
            </w:pPr>
            <w:del w:id="3" w:author="Universitas Terbuka" w:date="2021-04-05T12:27:00Z">
              <w:r w:rsidRPr="008D1AF7" w:rsidDel="00173C83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DAFTAR PUSTAKA</w:delText>
              </w:r>
            </w:del>
          </w:p>
          <w:p w:rsidR="00974F1C" w:rsidRPr="00A16D9B" w:rsidDel="00173C83" w:rsidRDefault="00974F1C" w:rsidP="00821BA2">
            <w:pPr>
              <w:spacing w:line="312" w:lineRule="auto"/>
              <w:jc w:val="center"/>
              <w:rPr>
                <w:del w:id="4" w:author="Universitas Terbuka" w:date="2021-04-05T12:27:00Z"/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A3C11" w:rsidDel="00173C83" w:rsidRDefault="00974F1C" w:rsidP="00173C83">
            <w:pPr>
              <w:pStyle w:val="ListParagraph"/>
              <w:ind w:left="1507" w:hanging="1050"/>
              <w:jc w:val="both"/>
              <w:rPr>
                <w:del w:id="5" w:author="Universitas Terbuka" w:date="2021-04-05T12:26:00Z"/>
                <w:rFonts w:ascii="Times New Roman" w:hAnsi="Times New Roman" w:cs="Times New Roman"/>
                <w:sz w:val="24"/>
                <w:szCs w:val="24"/>
                <w:lang w:val="en-US"/>
                <w:rPrChange w:id="6" w:author="Universitas Terbuka" w:date="2021-04-05T12:24:00Z">
                  <w:rPr>
                    <w:del w:id="7" w:author="Universitas Terbuka" w:date="2021-04-05T12:26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" w:author="Universitas Terbuka" w:date="2021-04-05T12:2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9" w:author="Universitas Terbuka" w:date="2021-04-05T12:23:00Z">
              <w:r w:rsidRPr="004B7994" w:rsidDel="00CA3C1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</w:del>
            <w:del w:id="10" w:author="Universitas Terbuka" w:date="2021-04-05T12:27:00Z">
              <w:r w:rsidRPr="004B7994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Jony Wong</w:delText>
              </w:r>
            </w:del>
          </w:p>
          <w:p w:rsidR="00974F1C" w:rsidRPr="004B7994" w:rsidDel="00CA3C11" w:rsidRDefault="00974F1C" w:rsidP="00173C83">
            <w:pPr>
              <w:ind w:left="1507" w:hanging="1050"/>
              <w:jc w:val="both"/>
              <w:rPr>
                <w:del w:id="11" w:author="Universitas Terbuka" w:date="2021-04-05T12:24:00Z"/>
                <w:rFonts w:ascii="Times New Roman" w:hAnsi="Times New Roman" w:cs="Times New Roman"/>
                <w:iCs/>
                <w:sz w:val="24"/>
                <w:szCs w:val="24"/>
              </w:rPr>
              <w:pPrChange w:id="12" w:author="Universitas Terbuka" w:date="2021-04-05T12:26:00Z">
                <w:pPr>
                  <w:spacing w:line="312" w:lineRule="auto"/>
                  <w:ind w:left="1507" w:hanging="1050"/>
                </w:pPr>
              </w:pPrChange>
            </w:pPr>
            <w:del w:id="13" w:author="Universitas Terbuka" w:date="2021-04-05T12:24:00Z">
              <w:r w:rsidRPr="004B7994" w:rsidDel="00CA3C1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del w:id="14" w:author="Universitas Terbuka" w:date="2021-04-05T12:23:00Z">
              <w:r w:rsidRPr="004B7994" w:rsidDel="00CA3C11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:rsidR="00974F1C" w:rsidRPr="004B7994" w:rsidDel="00CA3C11" w:rsidRDefault="00974F1C" w:rsidP="00173C83">
            <w:pPr>
              <w:ind w:left="1507" w:hanging="1050"/>
              <w:jc w:val="both"/>
              <w:rPr>
                <w:del w:id="15" w:author="Universitas Terbuka" w:date="2021-04-05T12:2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6" w:author="Universitas Terbuka" w:date="2021-04-05T12:26:00Z">
                <w:pPr>
                  <w:spacing w:line="312" w:lineRule="auto"/>
                  <w:ind w:left="1507" w:hanging="1050"/>
                </w:pPr>
              </w:pPrChange>
            </w:pPr>
            <w:del w:id="17" w:author="Universitas Terbuka" w:date="2021-04-05T12:24:00Z">
              <w:r w:rsidDel="00CA3C11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CA3C11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Del="00CA3C11" w:rsidRDefault="00974F1C" w:rsidP="00173C83">
            <w:pPr>
              <w:ind w:left="1507" w:hanging="1050"/>
              <w:jc w:val="both"/>
              <w:rPr>
                <w:del w:id="18" w:author="Universitas Terbuka" w:date="2021-04-05T12:2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9" w:author="Universitas Terbuka" w:date="2021-04-05T12:26:00Z">
                <w:pPr>
                  <w:spacing w:line="312" w:lineRule="auto"/>
                  <w:ind w:left="1507" w:hanging="1050"/>
                </w:pPr>
              </w:pPrChange>
            </w:pPr>
            <w:del w:id="20" w:author="Universitas Terbuka" w:date="2021-04-05T12:24:00Z">
              <w:r w:rsidRPr="004B7994" w:rsidDel="00CA3C11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CA3C11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CA3C1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Del="00173C83" w:rsidRDefault="00974F1C" w:rsidP="00173C83">
            <w:pPr>
              <w:ind w:left="1507" w:hanging="1050"/>
              <w:jc w:val="both"/>
              <w:rPr>
                <w:del w:id="21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2" w:author="Universitas Terbuka" w:date="2021-04-05T12:26:00Z">
                <w:pPr>
                  <w:spacing w:line="312" w:lineRule="auto"/>
                  <w:ind w:left="1507" w:hanging="1050"/>
                </w:pPr>
              </w:pPrChange>
            </w:pPr>
          </w:p>
          <w:p w:rsidR="00974F1C" w:rsidRPr="00CA3C11" w:rsidDel="00173C83" w:rsidRDefault="00974F1C" w:rsidP="00173C83">
            <w:pPr>
              <w:ind w:left="1507" w:hanging="1050"/>
              <w:jc w:val="both"/>
              <w:rPr>
                <w:del w:id="23" w:author="Universitas Terbuka" w:date="2021-04-05T12:26:00Z"/>
                <w:rFonts w:ascii="Times New Roman" w:hAnsi="Times New Roman" w:cs="Times New Roman"/>
                <w:sz w:val="24"/>
                <w:szCs w:val="24"/>
                <w:lang w:val="en-US"/>
                <w:rPrChange w:id="24" w:author="Universitas Terbuka" w:date="2021-04-05T12:25:00Z">
                  <w:rPr>
                    <w:del w:id="25" w:author="Universitas Terbuka" w:date="2021-04-05T12:26:00Z"/>
                    <w:lang w:val="en-US"/>
                  </w:rPr>
                </w:rPrChange>
              </w:rPr>
              <w:pPrChange w:id="26" w:author="Universitas Terbuka" w:date="2021-04-05T12:26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27" w:author="Universitas Terbuka" w:date="2021-04-05T12:25:00Z">
              <w:r w:rsidRPr="00CA3C11" w:rsidDel="00CA3C11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8" w:author="Universitas Terbuka" w:date="2021-04-05T12:25:00Z">
                    <w:rPr>
                      <w:lang w:val="en-US"/>
                    </w:rPr>
                  </w:rPrChange>
                </w:rPr>
                <w:delText xml:space="preserve">Nama penulis: </w:delText>
              </w:r>
            </w:del>
            <w:del w:id="29" w:author="Universitas Terbuka" w:date="2021-04-05T12:27:00Z">
              <w:r w:rsidRPr="00CA3C11" w:rsidDel="00173C83">
                <w:rPr>
                  <w:rFonts w:ascii="Times New Roman" w:hAnsi="Times New Roman" w:cs="Times New Roman"/>
                  <w:sz w:val="24"/>
                  <w:szCs w:val="24"/>
                  <w:rPrChange w:id="30" w:author="Universitas Terbuka" w:date="2021-04-05T12:25:00Z">
                    <w:rPr/>
                  </w:rPrChange>
                </w:rPr>
                <w:delText>Jefferly</w:delText>
              </w:r>
              <w:r w:rsidRPr="00CA3C11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1" w:author="Universitas Terbuka" w:date="2021-04-05T12:25:00Z">
                    <w:rPr>
                      <w:lang w:val="en-US"/>
                    </w:rPr>
                  </w:rPrChange>
                </w:rPr>
                <w:delText xml:space="preserve"> </w:delText>
              </w:r>
              <w:r w:rsidRPr="00CA3C11" w:rsidDel="00173C83">
                <w:rPr>
                  <w:rFonts w:ascii="Times New Roman" w:hAnsi="Times New Roman" w:cs="Times New Roman"/>
                  <w:sz w:val="24"/>
                  <w:szCs w:val="24"/>
                  <w:rPrChange w:id="32" w:author="Universitas Terbuka" w:date="2021-04-05T12:25:00Z">
                    <w:rPr/>
                  </w:rPrChange>
                </w:rPr>
                <w:delText>Helianthusonfri</w:delText>
              </w:r>
              <w:r w:rsidRPr="00CA3C11" w:rsidDel="00173C83">
                <w:rPr>
                  <w:rFonts w:ascii="Times New Roman" w:hAnsi="Times New Roman" w:cs="Times New Roman"/>
                  <w:sz w:val="24"/>
                  <w:szCs w:val="24"/>
                  <w:rPrChange w:id="33" w:author="Universitas Terbuka" w:date="2021-04-05T12:25:00Z">
                    <w:rPr/>
                  </w:rPrChange>
                </w:rPr>
                <w:br/>
              </w:r>
            </w:del>
            <w:del w:id="34" w:author="Universitas Terbuka" w:date="2021-04-05T12:25:00Z">
              <w:r w:rsidRPr="00CA3C11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5" w:author="Universitas Terbuka" w:date="2021-04-05T12:25:00Z">
                    <w:rPr>
                      <w:lang w:val="en-US"/>
                    </w:rPr>
                  </w:rPrChange>
                </w:rPr>
                <w:delText xml:space="preserve">Judul buku: </w:delText>
              </w:r>
              <w:r w:rsidRPr="00CA3C11" w:rsidDel="00173C83">
                <w:rPr>
                  <w:rFonts w:ascii="Times New Roman" w:hAnsi="Times New Roman" w:cs="Times New Roman"/>
                  <w:iCs/>
                  <w:sz w:val="24"/>
                  <w:szCs w:val="24"/>
                  <w:rPrChange w:id="36" w:author="Universitas Terbuka" w:date="2021-04-05T12:25:00Z">
                    <w:rPr>
                      <w:iCs/>
                    </w:rPr>
                  </w:rPrChange>
                </w:rPr>
                <w:delText>Facebook Marketing</w:delText>
              </w:r>
            </w:del>
          </w:p>
          <w:p w:rsidR="00974F1C" w:rsidDel="00173C83" w:rsidRDefault="00974F1C" w:rsidP="00173C83">
            <w:pPr>
              <w:pStyle w:val="ListParagraph"/>
              <w:ind w:left="1507" w:hanging="1050"/>
              <w:jc w:val="both"/>
              <w:rPr>
                <w:del w:id="37" w:author="Universitas Terbuka" w:date="2021-04-05T12:2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38" w:author="Universitas Terbuka" w:date="2021-04-05T12:26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39" w:author="Universitas Terbuka" w:date="2021-04-05T12:25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:rsidR="00974F1C" w:rsidDel="00173C83" w:rsidRDefault="00974F1C" w:rsidP="00173C83">
            <w:pPr>
              <w:pStyle w:val="ListParagraph"/>
              <w:ind w:left="1507" w:hanging="1050"/>
              <w:jc w:val="both"/>
              <w:rPr>
                <w:del w:id="40" w:author="Universitas Terbuka" w:date="2021-04-05T12:26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1" w:author="Universitas Terbuka" w:date="2021-04-05T12:26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42" w:author="Universitas Terbuka" w:date="2021-04-05T12:25:00Z">
              <w:r w:rsidRPr="004B7994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</w:del>
            <w:del w:id="43" w:author="Universitas Terbuka" w:date="2021-04-05T12:27:00Z">
              <w:r w:rsidRPr="004B7994" w:rsidDel="00173C83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</w:del>
            <w:del w:id="44" w:author="Universitas Terbuka" w:date="2021-04-05T12:26:00Z">
              <w:r w:rsidRPr="004B7994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RPr="00173C83" w:rsidDel="00173C83" w:rsidRDefault="00974F1C" w:rsidP="00173C83">
            <w:pPr>
              <w:ind w:left="1507" w:hanging="1050"/>
              <w:jc w:val="both"/>
              <w:rPr>
                <w:del w:id="45" w:author="Universitas Terbuka" w:date="2021-04-05T12:26:00Z"/>
                <w:rFonts w:ascii="Times New Roman" w:hAnsi="Times New Roman" w:cs="Times New Roman"/>
                <w:sz w:val="24"/>
                <w:szCs w:val="24"/>
                <w:lang w:val="en-US"/>
                <w:rPrChange w:id="46" w:author="Universitas Terbuka" w:date="2021-04-05T12:26:00Z">
                  <w:rPr>
                    <w:del w:id="47" w:author="Universitas Terbuka" w:date="2021-04-05T12:26:00Z"/>
                    <w:lang w:val="en-US"/>
                  </w:rPr>
                </w:rPrChange>
              </w:rPr>
              <w:pPrChange w:id="48" w:author="Universitas Terbuka" w:date="2021-04-05T12:26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</w:p>
          <w:p w:rsidR="00974F1C" w:rsidRPr="004B7994" w:rsidDel="00173C83" w:rsidRDefault="00974F1C" w:rsidP="00173C83">
            <w:pPr>
              <w:jc w:val="both"/>
              <w:rPr>
                <w:del w:id="49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0" w:author="Universitas Terbuka" w:date="2021-04-05T12:26:00Z">
                <w:pPr>
                  <w:pStyle w:val="ListParagraph"/>
                  <w:numPr>
                    <w:numId w:val="2"/>
                  </w:numPr>
                  <w:spacing w:line="312" w:lineRule="auto"/>
                  <w:ind w:left="1507" w:hanging="1050"/>
                </w:pPr>
              </w:pPrChange>
            </w:pPr>
            <w:del w:id="51" w:author="Universitas Terbuka" w:date="2021-04-05T12:26:00Z"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</w:del>
            <w:del w:id="52" w:author="Universitas Terbuka" w:date="2021-04-05T12:27:00Z"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Tauhid Nur Azhar dan Bambang Trim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</w:del>
            <w:del w:id="53" w:author="Universitas Terbuka" w:date="2021-04-05T12:26:00Z"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del w:id="54" w:author="Universitas Terbuka" w:date="2021-04-05T12:27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:rsidR="00974F1C" w:rsidDel="00173C83" w:rsidRDefault="00974F1C" w:rsidP="00173C83">
            <w:pPr>
              <w:jc w:val="both"/>
              <w:rPr>
                <w:del w:id="55" w:author="Universitas Terbuka" w:date="2021-04-05T12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6" w:author="Universitas Terbuka" w:date="2021-04-05T12:27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57" w:author="Universitas Terbuka" w:date="2021-04-05T12:27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Del="00173C83" w:rsidRDefault="00974F1C" w:rsidP="00173C83">
            <w:pPr>
              <w:rPr>
                <w:del w:id="58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9" w:author="Universitas Terbuka" w:date="2021-04-05T12:27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60" w:author="Universitas Terbuka" w:date="2021-04-05T12:27:00Z">
              <w:r w:rsidRPr="004B7994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:rsidR="00974F1C" w:rsidDel="00173C83" w:rsidRDefault="00974F1C" w:rsidP="00CA3C11">
            <w:pPr>
              <w:pStyle w:val="ListParagraph"/>
              <w:ind w:left="1507" w:hanging="1050"/>
              <w:jc w:val="both"/>
              <w:rPr>
                <w:del w:id="61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2" w:author="Universitas Terbuka" w:date="2021-04-05T12:24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</w:p>
          <w:p w:rsidR="00974F1C" w:rsidRPr="00C321C1" w:rsidDel="00173C83" w:rsidRDefault="00974F1C" w:rsidP="00CA3C11">
            <w:pPr>
              <w:pStyle w:val="ListParagraph"/>
              <w:numPr>
                <w:ilvl w:val="0"/>
                <w:numId w:val="2"/>
              </w:numPr>
              <w:ind w:left="1507" w:hanging="1050"/>
              <w:jc w:val="both"/>
              <w:rPr>
                <w:del w:id="63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4" w:author="Universitas Terbuka" w:date="2021-04-05T12:24:00Z">
                <w:pPr>
                  <w:pStyle w:val="ListParagraph"/>
                  <w:numPr>
                    <w:numId w:val="2"/>
                  </w:numPr>
                  <w:spacing w:line="312" w:lineRule="auto"/>
                  <w:ind w:left="1507" w:hanging="1050"/>
                </w:pPr>
              </w:pPrChange>
            </w:pPr>
            <w:del w:id="65" w:author="Universitas Terbuka" w:date="2021-04-05T12:27:00Z"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John W. Osborne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173C83" w:rsidRDefault="00974F1C" w:rsidP="00CA3C11">
            <w:pPr>
              <w:pStyle w:val="ListParagraph"/>
              <w:ind w:left="1507" w:hanging="1050"/>
              <w:jc w:val="both"/>
              <w:rPr>
                <w:del w:id="66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7" w:author="Universitas Terbuka" w:date="2021-04-05T12:24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68" w:author="Universitas Terbuka" w:date="2021-04-05T12:27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Del="00173C83" w:rsidRDefault="00974F1C" w:rsidP="00CA3C11">
            <w:pPr>
              <w:pStyle w:val="ListParagraph"/>
              <w:ind w:left="1507" w:hanging="1050"/>
              <w:jc w:val="both"/>
              <w:rPr>
                <w:del w:id="69" w:author="Universitas Terbuka" w:date="2021-04-05T12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70" w:author="Universitas Terbuka" w:date="2021-04-05T12:24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71" w:author="Universitas Terbuka" w:date="2021-04-05T12:27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:rsidR="00974F1C" w:rsidDel="00173C83" w:rsidRDefault="00974F1C" w:rsidP="00CA3C11">
            <w:pPr>
              <w:pStyle w:val="ListParagraph"/>
              <w:ind w:left="1507" w:hanging="1050"/>
              <w:jc w:val="both"/>
              <w:rPr>
                <w:del w:id="72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73" w:author="Universitas Terbuka" w:date="2021-04-05T12:24:00Z">
                <w:pPr>
                  <w:pStyle w:val="ListParagraph"/>
                  <w:spacing w:line="312" w:lineRule="auto"/>
                  <w:ind w:left="1507" w:hanging="1050"/>
                </w:pPr>
              </w:pPrChange>
            </w:pPr>
            <w:del w:id="74" w:author="Universitas Terbuka" w:date="2021-04-05T12:27:00Z">
              <w:r w:rsidRPr="004B7994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:rsidR="00974F1C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75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173C83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76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7" w:author="Universitas Terbuka" w:date="2021-04-05T12:27:00Z"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:rsidR="00974F1C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78" w:author="Universitas Terbuka" w:date="2021-04-05T12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79" w:author="Universitas Terbuka" w:date="2021-04-05T12:27:00Z">
              <w:r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:rsidR="00974F1C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80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1" w:author="Universitas Terbuka" w:date="2021-04-05T12:27:00Z">
              <w:r w:rsidRPr="004B7994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:rsidR="00974F1C" w:rsidRPr="00C321C1" w:rsidDel="00173C83" w:rsidRDefault="00974F1C" w:rsidP="00821BA2">
            <w:pPr>
              <w:pStyle w:val="ListParagraph"/>
              <w:spacing w:line="312" w:lineRule="auto"/>
              <w:rPr>
                <w:del w:id="82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173C83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83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4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85" w:author="Universitas Terbuka" w:date="2021-04-05T12:27:00Z"/>
                <w:rFonts w:ascii="Times New Roman" w:hAnsi="Times New Roman" w:cs="Times New Roman"/>
                <w:sz w:val="24"/>
                <w:szCs w:val="24"/>
              </w:rPr>
            </w:pPr>
            <w:del w:id="86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87" w:author="Universitas Terbuka" w:date="2021-04-05T12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8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delText xml:space="preserve">Judul buku: </w:delText>
              </w:r>
              <w:r w:rsidRPr="005D70C9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89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0" w:author="Universitas Terbuka" w:date="2021-04-05T12:27:00Z">
              <w:r w:rsidRPr="005D70C9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91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173C83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2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3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94" w:author="Universitas Terbuka" w:date="2021-04-05T12:27:00Z"/>
                <w:rFonts w:ascii="Times New Roman" w:hAnsi="Times New Roman" w:cs="Times New Roman"/>
                <w:sz w:val="24"/>
                <w:szCs w:val="24"/>
              </w:rPr>
            </w:pPr>
            <w:del w:id="95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96" w:author="Universitas Terbuka" w:date="2021-04-05T12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97" w:author="Universitas Terbuka" w:date="2021-04-05T12:27:00Z">
              <w:r w:rsidRPr="005D70C9" w:rsidDel="00173C8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Pr="005D70C9" w:rsidDel="00173C83" w:rsidRDefault="00974F1C" w:rsidP="00821BA2">
            <w:pPr>
              <w:pStyle w:val="ListParagraph"/>
              <w:spacing w:line="312" w:lineRule="auto"/>
              <w:ind w:left="457"/>
              <w:rPr>
                <w:del w:id="98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9" w:author="Universitas Terbuka" w:date="2021-04-05T12:27:00Z">
              <w:r w:rsidRPr="005D70C9" w:rsidDel="00173C83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:rsidR="00974F1C" w:rsidDel="00173C83" w:rsidRDefault="00974F1C" w:rsidP="00821BA2">
            <w:pPr>
              <w:spacing w:line="312" w:lineRule="auto"/>
              <w:ind w:left="457"/>
              <w:rPr>
                <w:del w:id="100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173C83" w:rsidRDefault="00974F1C" w:rsidP="00821BA2">
            <w:pPr>
              <w:spacing w:line="480" w:lineRule="auto"/>
              <w:rPr>
                <w:del w:id="101" w:author="Universitas Terbuka" w:date="2021-04-05T12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Del="00173C83" w:rsidRDefault="00974F1C" w:rsidP="00173C83">
            <w:pPr>
              <w:spacing w:line="480" w:lineRule="auto"/>
              <w:rPr>
                <w:del w:id="102" w:author="Universitas Terbuka" w:date="2021-04-05T12:27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ins w:id="103" w:author="Universitas Terbuka" w:date="2021-04-05T12:27:00Z"/>
        </w:rPr>
      </w:pPr>
    </w:p>
    <w:p w:rsidR="00173C83" w:rsidRDefault="00173C83">
      <w:pPr>
        <w:rPr>
          <w:ins w:id="104" w:author="Universitas Terbuka" w:date="2021-04-05T12:27:00Z"/>
        </w:rPr>
      </w:pPr>
    </w:p>
    <w:p w:rsidR="00173C83" w:rsidRPr="008D1AF7" w:rsidRDefault="00173C83" w:rsidP="00173C83">
      <w:pPr>
        <w:spacing w:line="312" w:lineRule="auto"/>
        <w:jc w:val="center"/>
        <w:rPr>
          <w:ins w:id="105" w:author="Universitas Terbuka" w:date="2021-04-05T12:27:00Z"/>
          <w:rFonts w:ascii="Times New Roman" w:hAnsi="Times New Roman" w:cs="Times New Roman"/>
          <w:b/>
          <w:sz w:val="24"/>
          <w:szCs w:val="24"/>
        </w:rPr>
      </w:pPr>
      <w:ins w:id="106" w:author="Universitas Terbuka" w:date="2021-04-05T12:27:00Z">
        <w:r w:rsidRPr="008D1AF7">
          <w:rPr>
            <w:rFonts w:ascii="Times New Roman" w:hAnsi="Times New Roman" w:cs="Times New Roman"/>
            <w:b/>
            <w:sz w:val="24"/>
            <w:szCs w:val="24"/>
          </w:rPr>
          <w:t>DAFTAR PUSTAKA</w:t>
        </w:r>
      </w:ins>
    </w:p>
    <w:p w:rsidR="00173C83" w:rsidRPr="00A16D9B" w:rsidRDefault="00173C83" w:rsidP="00173C83">
      <w:pPr>
        <w:spacing w:line="312" w:lineRule="auto"/>
        <w:jc w:val="center"/>
        <w:rPr>
          <w:ins w:id="107" w:author="Universitas Terbuka" w:date="2021-04-05T12:27:00Z"/>
          <w:rFonts w:ascii="Times New Roman" w:hAnsi="Times New Roman" w:cs="Times New Roman"/>
          <w:sz w:val="24"/>
          <w:szCs w:val="24"/>
        </w:rPr>
      </w:pPr>
    </w:p>
    <w:p w:rsidR="00D52A6A" w:rsidRDefault="00D52A6A" w:rsidP="00D52A6A">
      <w:pPr>
        <w:pStyle w:val="ListParagraph"/>
        <w:ind w:left="1080" w:hanging="1050"/>
        <w:jc w:val="both"/>
        <w:rPr>
          <w:ins w:id="108" w:author="Universitas Terbuka" w:date="2021-04-05T12:33:00Z"/>
          <w:rFonts w:ascii="Times New Roman" w:hAnsi="Times New Roman" w:cs="Times New Roman"/>
          <w:iCs/>
          <w:sz w:val="24"/>
          <w:szCs w:val="24"/>
        </w:rPr>
      </w:pPr>
      <w:proofErr w:type="spellStart"/>
      <w:ins w:id="109" w:author="Universitas Terbuka" w:date="2021-04-05T12:33:00Z">
        <w:r w:rsidRPr="007451E5">
          <w:rPr>
            <w:rFonts w:ascii="Times New Roman" w:hAnsi="Times New Roman" w:cs="Times New Roman"/>
            <w:sz w:val="24"/>
            <w:szCs w:val="24"/>
          </w:rPr>
          <w:t>Bambang</w:t>
        </w:r>
        <w:proofErr w:type="spellEnd"/>
        <w:r w:rsidRPr="007451E5">
          <w:rPr>
            <w:rFonts w:ascii="Times New Roman" w:hAnsi="Times New Roman" w:cs="Times New Roman"/>
            <w:sz w:val="24"/>
            <w:szCs w:val="24"/>
          </w:rPr>
          <w:t xml:space="preserve"> Trim</w:t>
        </w:r>
        <w:r>
          <w:rPr>
            <w:rFonts w:ascii="Times New Roman" w:hAnsi="Times New Roman" w:cs="Times New Roman"/>
            <w:sz w:val="24"/>
            <w:szCs w:val="24"/>
          </w:rPr>
          <w:t xml:space="preserve">. (2011). </w:t>
        </w:r>
        <w:proofErr w:type="gramStart"/>
        <w:r w:rsidRPr="007451E5">
          <w:rPr>
            <w:rFonts w:ascii="Times New Roman" w:hAnsi="Times New Roman" w:cs="Times New Roman"/>
            <w:i/>
            <w:sz w:val="24"/>
            <w:szCs w:val="24"/>
          </w:rPr>
          <w:t>The</w:t>
        </w:r>
        <w:proofErr w:type="gramEnd"/>
        <w:r w:rsidRPr="007451E5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art of Stimulating Idea</w:t>
        </w:r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: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Jurus</w:t>
        </w:r>
        <w:proofErr w:type="spellEnd"/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mendulang</w:t>
        </w:r>
        <w:proofErr w:type="spellEnd"/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 Ide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dan</w:t>
        </w:r>
        <w:proofErr w:type="spellEnd"/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Insaf</w:t>
        </w:r>
        <w:proofErr w:type="spellEnd"/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iCs/>
            <w:sz w:val="24"/>
            <w:szCs w:val="24"/>
          </w:rPr>
          <w:t>A</w:t>
        </w:r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gar </w:t>
        </w:r>
        <w:r>
          <w:rPr>
            <w:rFonts w:ascii="Times New Roman" w:hAnsi="Times New Roman" w:cs="Times New Roman"/>
            <w:iCs/>
            <w:sz w:val="24"/>
            <w:szCs w:val="24"/>
          </w:rPr>
          <w:t>K</w:t>
        </w:r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aya di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Jalan</w:t>
        </w:r>
        <w:proofErr w:type="spellEnd"/>
        <w:r w:rsidRPr="007451E5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7451E5">
          <w:rPr>
            <w:rFonts w:ascii="Times New Roman" w:hAnsi="Times New Roman" w:cs="Times New Roman"/>
            <w:iCs/>
            <w:sz w:val="24"/>
            <w:szCs w:val="24"/>
          </w:rPr>
          <w:t>Menulis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Metagraf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</w:ins>
    </w:p>
    <w:p w:rsidR="00D52A6A" w:rsidRDefault="00D52A6A" w:rsidP="00D52A6A">
      <w:pPr>
        <w:pStyle w:val="ListParagraph"/>
        <w:ind w:left="1080" w:hanging="1050"/>
        <w:jc w:val="both"/>
        <w:rPr>
          <w:ins w:id="110" w:author="Universitas Terbuka" w:date="2021-04-05T12:33:00Z"/>
          <w:rFonts w:ascii="Times New Roman" w:hAnsi="Times New Roman" w:cs="Times New Roman"/>
          <w:iCs/>
          <w:sz w:val="24"/>
          <w:szCs w:val="24"/>
        </w:rPr>
      </w:pPr>
    </w:p>
    <w:p w:rsidR="00D52A6A" w:rsidRDefault="00D52A6A" w:rsidP="00D52A6A">
      <w:pPr>
        <w:pStyle w:val="ListParagraph"/>
        <w:ind w:left="1080" w:hanging="1050"/>
        <w:jc w:val="both"/>
        <w:rPr>
          <w:ins w:id="111" w:author="Universitas Terbuka" w:date="2021-04-05T12:33:00Z"/>
          <w:rFonts w:ascii="Times New Roman" w:hAnsi="Times New Roman" w:cs="Times New Roman"/>
          <w:iCs/>
          <w:sz w:val="24"/>
          <w:szCs w:val="24"/>
        </w:rPr>
      </w:pPr>
      <w:proofErr w:type="spellStart"/>
      <w:ins w:id="112" w:author="Universitas Terbuka" w:date="2021-04-05T12:33:00Z">
        <w:r w:rsidRPr="007451E5">
          <w:rPr>
            <w:rFonts w:ascii="Times New Roman" w:hAnsi="Times New Roman" w:cs="Times New Roman"/>
            <w:sz w:val="24"/>
            <w:szCs w:val="24"/>
          </w:rPr>
          <w:t>Bambang</w:t>
        </w:r>
        <w:proofErr w:type="spellEnd"/>
        <w:r w:rsidRPr="007451E5">
          <w:rPr>
            <w:rFonts w:ascii="Times New Roman" w:hAnsi="Times New Roman" w:cs="Times New Roman"/>
            <w:sz w:val="24"/>
            <w:szCs w:val="24"/>
          </w:rPr>
          <w:t xml:space="preserve"> Trim</w:t>
        </w:r>
        <w:r>
          <w:rPr>
            <w:rFonts w:ascii="Times New Roman" w:hAnsi="Times New Roman" w:cs="Times New Roman"/>
            <w:sz w:val="24"/>
            <w:szCs w:val="24"/>
          </w:rPr>
          <w:t xml:space="preserve">. (2011). 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Muhammad Effect: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Getaran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yang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dirindukan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dan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ditakuti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Tinta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Medina. </w:t>
        </w:r>
      </w:ins>
    </w:p>
    <w:p w:rsidR="00D52A6A" w:rsidRPr="005D70C9" w:rsidRDefault="00D52A6A" w:rsidP="00D52A6A">
      <w:pPr>
        <w:pStyle w:val="ListParagraph"/>
        <w:ind w:left="1080" w:hanging="1050"/>
        <w:jc w:val="both"/>
        <w:rPr>
          <w:ins w:id="113" w:author="Universitas Terbuka" w:date="2021-04-05T12:33:00Z"/>
          <w:rFonts w:ascii="Times New Roman" w:hAnsi="Times New Roman" w:cs="Times New Roman"/>
          <w:sz w:val="24"/>
          <w:szCs w:val="24"/>
        </w:rPr>
      </w:pPr>
    </w:p>
    <w:p w:rsidR="00D52A6A" w:rsidRDefault="00D52A6A" w:rsidP="00D52A6A">
      <w:pPr>
        <w:ind w:left="1080" w:hanging="1080"/>
        <w:jc w:val="both"/>
        <w:rPr>
          <w:ins w:id="114" w:author="Universitas Terbuka" w:date="2021-04-05T12:33:00Z"/>
          <w:rFonts w:ascii="Times New Roman" w:hAnsi="Times New Roman" w:cs="Times New Roman"/>
          <w:sz w:val="24"/>
          <w:szCs w:val="24"/>
        </w:rPr>
      </w:pPr>
      <w:ins w:id="115" w:author="Universitas Terbuka" w:date="2021-04-05T12:33:00Z">
        <w:r w:rsidRPr="00B06248">
          <w:rPr>
            <w:rFonts w:ascii="Times New Roman" w:hAnsi="Times New Roman" w:cs="Times New Roman"/>
            <w:sz w:val="24"/>
            <w:szCs w:val="24"/>
            <w:lang w:val="id-ID"/>
          </w:rPr>
          <w:t>Jefferly</w:t>
        </w:r>
        <w:r w:rsidRPr="00B0624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B06248">
          <w:rPr>
            <w:rFonts w:ascii="Times New Roman" w:hAnsi="Times New Roman" w:cs="Times New Roman"/>
            <w:sz w:val="24"/>
            <w:szCs w:val="24"/>
            <w:lang w:val="id-ID"/>
          </w:rPr>
          <w:t>Helianthusonfri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sz w:val="24"/>
            <w:szCs w:val="24"/>
          </w:rPr>
          <w:t xml:space="preserve">(2016). </w:t>
        </w:r>
        <w:r w:rsidRPr="00B06248">
          <w:rPr>
            <w:rFonts w:ascii="Times New Roman" w:hAnsi="Times New Roman" w:cs="Times New Roman"/>
            <w:i/>
            <w:iCs/>
            <w:sz w:val="24"/>
            <w:szCs w:val="24"/>
            <w:lang w:val="id-ID"/>
          </w:rPr>
          <w:t>Facebook Marketing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Jakarta: 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D52A6A" w:rsidRDefault="00D52A6A" w:rsidP="00D52A6A">
      <w:pPr>
        <w:ind w:left="1080" w:hanging="1080"/>
        <w:jc w:val="both"/>
        <w:rPr>
          <w:ins w:id="116" w:author="Universitas Terbuka" w:date="2021-04-05T12:33:00Z"/>
          <w:rFonts w:ascii="Times New Roman" w:hAnsi="Times New Roman" w:cs="Times New Roman"/>
          <w:sz w:val="24"/>
          <w:szCs w:val="24"/>
        </w:rPr>
      </w:pPr>
    </w:p>
    <w:p w:rsidR="0096133E" w:rsidRDefault="0096133E" w:rsidP="0096133E">
      <w:pPr>
        <w:pStyle w:val="ListParagraph"/>
        <w:ind w:left="1080" w:hanging="1050"/>
        <w:jc w:val="both"/>
        <w:rPr>
          <w:ins w:id="117" w:author="Universitas Terbuka" w:date="2021-04-05T12:35:00Z"/>
          <w:rFonts w:ascii="Times New Roman" w:hAnsi="Times New Roman" w:cs="Times New Roman"/>
          <w:sz w:val="24"/>
          <w:szCs w:val="24"/>
        </w:rPr>
      </w:pPr>
      <w:ins w:id="118" w:author="Universitas Terbuka" w:date="2021-04-05T12:35:00Z">
        <w:r w:rsidRPr="00DD5F62">
          <w:rPr>
            <w:rFonts w:ascii="Times New Roman" w:hAnsi="Times New Roman" w:cs="Times New Roman"/>
            <w:sz w:val="24"/>
            <w:szCs w:val="24"/>
          </w:rPr>
          <w:t xml:space="preserve">John W. Osborne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Terjemahan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Walfred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Andre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.(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1993). </w:t>
        </w:r>
        <w:proofErr w:type="spellStart"/>
        <w:r w:rsidRPr="00DD5F62">
          <w:rPr>
            <w:rFonts w:ascii="Times New Roman" w:hAnsi="Times New Roman" w:cs="Times New Roman"/>
            <w:iCs/>
            <w:sz w:val="24"/>
            <w:szCs w:val="24"/>
          </w:rPr>
          <w:t>Kiat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DD5F62">
          <w:rPr>
            <w:rFonts w:ascii="Times New Roman" w:hAnsi="Times New Roman" w:cs="Times New Roman"/>
            <w:iCs/>
            <w:sz w:val="24"/>
            <w:szCs w:val="24"/>
          </w:rPr>
          <w:t>Berbicara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 xml:space="preserve"> di </w:t>
        </w:r>
        <w:proofErr w:type="spellStart"/>
        <w:r w:rsidRPr="00DD5F62">
          <w:rPr>
            <w:rFonts w:ascii="Times New Roman" w:hAnsi="Times New Roman" w:cs="Times New Roman"/>
            <w:iCs/>
            <w:sz w:val="24"/>
            <w:szCs w:val="24"/>
          </w:rPr>
          <w:t>Depan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DD5F62">
          <w:rPr>
            <w:rFonts w:ascii="Times New Roman" w:hAnsi="Times New Roman" w:cs="Times New Roman"/>
            <w:iCs/>
            <w:sz w:val="24"/>
            <w:szCs w:val="24"/>
          </w:rPr>
          <w:t>Umum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u</w:t>
        </w:r>
        <w:r w:rsidRPr="00DD5F62">
          <w:rPr>
            <w:rFonts w:ascii="Times New Roman" w:hAnsi="Times New Roman" w:cs="Times New Roman"/>
            <w:iCs/>
            <w:sz w:val="24"/>
            <w:szCs w:val="24"/>
          </w:rPr>
          <w:t>ntuk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DD5F62">
          <w:rPr>
            <w:rFonts w:ascii="Times New Roman" w:hAnsi="Times New Roman" w:cs="Times New Roman"/>
            <w:iCs/>
            <w:sz w:val="24"/>
            <w:szCs w:val="24"/>
          </w:rPr>
          <w:t>Eksekutif</w:t>
        </w:r>
        <w:proofErr w:type="spellEnd"/>
        <w:r w:rsidRPr="00DD5F62">
          <w:rPr>
            <w:rFonts w:ascii="Times New Roman" w:hAnsi="Times New Roman" w:cs="Times New Roman"/>
            <w:iCs/>
            <w:sz w:val="24"/>
            <w:szCs w:val="24"/>
          </w:rPr>
          <w:t>.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 Jakarta: </w:t>
        </w:r>
        <w:proofErr w:type="spellStart"/>
        <w:r w:rsidRPr="00DD5F62">
          <w:rPr>
            <w:rFonts w:ascii="Times New Roman" w:hAnsi="Times New Roman" w:cs="Times New Roman"/>
            <w:sz w:val="24"/>
            <w:szCs w:val="24"/>
          </w:rPr>
          <w:t>Bumi</w:t>
        </w:r>
        <w:proofErr w:type="spellEnd"/>
        <w:r w:rsidRPr="00DD5F6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DD5F62">
          <w:rPr>
            <w:rFonts w:ascii="Times New Roman" w:hAnsi="Times New Roman" w:cs="Times New Roman"/>
            <w:sz w:val="24"/>
            <w:szCs w:val="24"/>
          </w:rPr>
          <w:t>Aksara</w:t>
        </w:r>
        <w:proofErr w:type="spellEnd"/>
        <w:r w:rsidRPr="00DD5F62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96133E" w:rsidRDefault="0096133E" w:rsidP="0096133E">
      <w:pPr>
        <w:pStyle w:val="ListParagraph"/>
        <w:ind w:left="1080" w:hanging="1050"/>
        <w:jc w:val="both"/>
        <w:rPr>
          <w:ins w:id="119" w:author="Universitas Terbuka" w:date="2021-04-05T12:35:00Z"/>
          <w:rFonts w:ascii="Times New Roman" w:hAnsi="Times New Roman" w:cs="Times New Roman"/>
          <w:sz w:val="24"/>
          <w:szCs w:val="24"/>
        </w:rPr>
      </w:pPr>
    </w:p>
    <w:p w:rsidR="00173C83" w:rsidRDefault="00173C83" w:rsidP="00173C83">
      <w:pPr>
        <w:ind w:left="1080" w:hanging="1080"/>
        <w:jc w:val="both"/>
        <w:rPr>
          <w:ins w:id="120" w:author="Universitas Terbuka" w:date="2021-04-05T12:27:00Z"/>
          <w:rFonts w:ascii="Times New Roman" w:hAnsi="Times New Roman" w:cs="Times New Roman"/>
          <w:sz w:val="24"/>
          <w:szCs w:val="24"/>
        </w:rPr>
        <w:pPrChange w:id="121" w:author="Universitas Terbuka" w:date="2021-04-05T12:28:00Z">
          <w:pPr>
            <w:ind w:left="1507" w:hanging="1050"/>
            <w:jc w:val="both"/>
          </w:pPr>
        </w:pPrChange>
      </w:pPr>
      <w:proofErr w:type="spellStart"/>
      <w:ins w:id="122" w:author="Universitas Terbuka" w:date="2021-04-05T12:27:00Z">
        <w:r w:rsidRPr="004B7994">
          <w:rPr>
            <w:rFonts w:ascii="Times New Roman" w:hAnsi="Times New Roman" w:cs="Times New Roman"/>
            <w:sz w:val="24"/>
            <w:szCs w:val="24"/>
          </w:rPr>
          <w:t>Jony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Wong</w:t>
        </w:r>
        <w:r>
          <w:rPr>
            <w:rFonts w:ascii="Times New Roman" w:hAnsi="Times New Roman" w:cs="Times New Roman"/>
            <w:sz w:val="24"/>
            <w:szCs w:val="24"/>
          </w:rPr>
          <w:t xml:space="preserve">. (2010). </w:t>
        </w:r>
        <w:r w:rsidRPr="00B06248">
          <w:rPr>
            <w:rFonts w:ascii="Times New Roman" w:hAnsi="Times New Roman" w:cs="Times New Roman"/>
            <w:i/>
            <w:iCs/>
            <w:sz w:val="24"/>
            <w:szCs w:val="24"/>
          </w:rPr>
          <w:t>Internet marketing for beginners</w:t>
        </w:r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iCs/>
            <w:sz w:val="24"/>
            <w:szCs w:val="24"/>
          </w:rPr>
          <w:t>Jak</w:t>
        </w:r>
      </w:ins>
      <w:ins w:id="123" w:author="Universitas Terbuka" w:date="2021-04-05T12:34:00Z">
        <w:r w:rsidR="00D52A6A">
          <w:rPr>
            <w:rFonts w:ascii="Times New Roman" w:hAnsi="Times New Roman" w:cs="Times New Roman"/>
            <w:iCs/>
            <w:sz w:val="24"/>
            <w:szCs w:val="24"/>
          </w:rPr>
          <w:t>a</w:t>
        </w:r>
      </w:ins>
      <w:ins w:id="124" w:author="Universitas Terbuka" w:date="2021-04-05T12:27:00Z">
        <w:r>
          <w:rPr>
            <w:rFonts w:ascii="Times New Roman" w:hAnsi="Times New Roman" w:cs="Times New Roman"/>
            <w:iCs/>
            <w:sz w:val="24"/>
            <w:szCs w:val="24"/>
          </w:rPr>
          <w:t xml:space="preserve">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173C83" w:rsidRDefault="00173C83" w:rsidP="00173C83">
      <w:pPr>
        <w:ind w:left="1080" w:hanging="1080"/>
        <w:jc w:val="both"/>
        <w:rPr>
          <w:ins w:id="125" w:author="Universitas Terbuka" w:date="2021-04-05T12:28:00Z"/>
          <w:rFonts w:ascii="Times New Roman" w:hAnsi="Times New Roman" w:cs="Times New Roman"/>
          <w:sz w:val="24"/>
          <w:szCs w:val="24"/>
          <w:lang w:val="id-ID"/>
        </w:rPr>
        <w:pPrChange w:id="126" w:author="Universitas Terbuka" w:date="2021-04-05T12:28:00Z">
          <w:pPr>
            <w:jc w:val="both"/>
          </w:pPr>
        </w:pPrChange>
      </w:pPr>
    </w:p>
    <w:p w:rsidR="00CE459D" w:rsidRDefault="00CE459D" w:rsidP="00CE459D">
      <w:pPr>
        <w:pStyle w:val="ListParagraph"/>
        <w:ind w:left="1080" w:hanging="1050"/>
        <w:jc w:val="both"/>
        <w:rPr>
          <w:ins w:id="127" w:author="Universitas Terbuka" w:date="2021-04-05T12:35:00Z"/>
          <w:rFonts w:ascii="Times New Roman" w:hAnsi="Times New Roman" w:cs="Times New Roman"/>
          <w:sz w:val="24"/>
          <w:szCs w:val="24"/>
        </w:rPr>
      </w:pPr>
      <w:proofErr w:type="spellStart"/>
      <w:ins w:id="128" w:author="Universitas Terbuka" w:date="2021-04-05T12:35:00Z">
        <w:r w:rsidRPr="00293393">
          <w:rPr>
            <w:rFonts w:ascii="Times New Roman" w:hAnsi="Times New Roman" w:cs="Times New Roman"/>
            <w:sz w:val="24"/>
            <w:szCs w:val="24"/>
          </w:rPr>
          <w:t>Issabelee</w:t>
        </w:r>
        <w:proofErr w:type="spellEnd"/>
        <w:r w:rsidRPr="0029339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93393">
          <w:rPr>
            <w:rFonts w:ascii="Times New Roman" w:hAnsi="Times New Roman" w:cs="Times New Roman"/>
            <w:sz w:val="24"/>
            <w:szCs w:val="24"/>
          </w:rPr>
          <w:t>Arradon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(2014). </w:t>
        </w:r>
        <w:r w:rsidRPr="00F00419">
          <w:rPr>
            <w:rFonts w:ascii="Times New Roman" w:hAnsi="Times New Roman" w:cs="Times New Roman"/>
            <w:iCs/>
            <w:sz w:val="24"/>
            <w:szCs w:val="24"/>
          </w:rPr>
          <w:t xml:space="preserve">Aceh, </w:t>
        </w:r>
        <w:proofErr w:type="spellStart"/>
        <w:r w:rsidRPr="00F00419">
          <w:rPr>
            <w:rFonts w:ascii="Times New Roman" w:hAnsi="Times New Roman" w:cs="Times New Roman"/>
            <w:iCs/>
            <w:sz w:val="24"/>
            <w:szCs w:val="24"/>
          </w:rPr>
          <w:t>Contoh</w:t>
        </w:r>
        <w:proofErr w:type="spellEnd"/>
        <w:r w:rsidRPr="00F0041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F00419">
          <w:rPr>
            <w:rFonts w:ascii="Times New Roman" w:hAnsi="Times New Roman" w:cs="Times New Roman"/>
            <w:iCs/>
            <w:sz w:val="24"/>
            <w:szCs w:val="24"/>
          </w:rPr>
          <w:t>Penyelesaian</w:t>
        </w:r>
        <w:proofErr w:type="spellEnd"/>
        <w:r w:rsidRPr="00F0041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F00419">
          <w:rPr>
            <w:rFonts w:ascii="Times New Roman" w:hAnsi="Times New Roman" w:cs="Times New Roman"/>
            <w:iCs/>
            <w:sz w:val="24"/>
            <w:szCs w:val="24"/>
          </w:rPr>
          <w:t>Kejahatan</w:t>
        </w:r>
        <w:proofErr w:type="spellEnd"/>
        <w:r w:rsidRPr="00F0041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F00419">
          <w:rPr>
            <w:rFonts w:ascii="Times New Roman" w:hAnsi="Times New Roman" w:cs="Times New Roman"/>
            <w:iCs/>
            <w:sz w:val="24"/>
            <w:szCs w:val="24"/>
          </w:rPr>
          <w:t>Masa</w:t>
        </w:r>
        <w:proofErr w:type="spellEnd"/>
        <w:r w:rsidRPr="00F0041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F00419">
          <w:rPr>
            <w:rFonts w:ascii="Times New Roman" w:hAnsi="Times New Roman" w:cs="Times New Roman"/>
            <w:iCs/>
            <w:sz w:val="24"/>
            <w:szCs w:val="24"/>
          </w:rPr>
          <w:t>Lalu</w:t>
        </w:r>
        <w:proofErr w:type="spellEnd"/>
        <w:r w:rsidRPr="00293393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293393">
          <w:rPr>
            <w:rFonts w:ascii="Times New Roman" w:hAnsi="Times New Roman" w:cs="Times New Roman"/>
            <w:sz w:val="24"/>
            <w:szCs w:val="24"/>
          </w:rPr>
          <w:t>Kompas</w:t>
        </w:r>
        <w:proofErr w:type="spellEnd"/>
        <w:r w:rsidRPr="00293393">
          <w:rPr>
            <w:rFonts w:ascii="Times New Roman" w:hAnsi="Times New Roman" w:cs="Times New Roman"/>
            <w:sz w:val="24"/>
            <w:szCs w:val="24"/>
          </w:rPr>
          <w:t xml:space="preserve">, 10 </w:t>
        </w:r>
        <w:proofErr w:type="spellStart"/>
        <w:r w:rsidRPr="00293393">
          <w:rPr>
            <w:rFonts w:ascii="Times New Roman" w:hAnsi="Times New Roman" w:cs="Times New Roman"/>
            <w:sz w:val="24"/>
            <w:szCs w:val="24"/>
          </w:rPr>
          <w:t>Februari</w:t>
        </w:r>
        <w:proofErr w:type="spellEnd"/>
        <w:r w:rsidRPr="00293393">
          <w:rPr>
            <w:rFonts w:ascii="Times New Roman" w:hAnsi="Times New Roman" w:cs="Times New Roman"/>
            <w:sz w:val="24"/>
            <w:szCs w:val="24"/>
          </w:rPr>
          <w:t xml:space="preserve"> 2014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CE459D" w:rsidRDefault="00CE459D" w:rsidP="00CE459D">
      <w:pPr>
        <w:pStyle w:val="ListParagraph"/>
        <w:ind w:left="1080" w:hanging="1050"/>
        <w:jc w:val="both"/>
        <w:rPr>
          <w:ins w:id="129" w:author="Universitas Terbuka" w:date="2021-04-05T12:35:00Z"/>
          <w:rFonts w:ascii="Times New Roman" w:hAnsi="Times New Roman" w:cs="Times New Roman"/>
          <w:sz w:val="24"/>
          <w:szCs w:val="24"/>
        </w:rPr>
      </w:pPr>
      <w:bookmarkStart w:id="130" w:name="_GoBack"/>
      <w:bookmarkEnd w:id="130"/>
    </w:p>
    <w:p w:rsidR="00173C83" w:rsidRDefault="00173C83" w:rsidP="00173C83">
      <w:pPr>
        <w:ind w:left="1080" w:hanging="1080"/>
        <w:jc w:val="both"/>
        <w:rPr>
          <w:ins w:id="131" w:author="Universitas Terbuka" w:date="2021-04-05T12:29:00Z"/>
          <w:rFonts w:ascii="Times New Roman" w:hAnsi="Times New Roman" w:cs="Times New Roman"/>
          <w:sz w:val="24"/>
          <w:szCs w:val="24"/>
        </w:rPr>
        <w:pPrChange w:id="132" w:author="Universitas Terbuka" w:date="2021-04-05T12:28:00Z">
          <w:pPr>
            <w:pStyle w:val="ListParagraph"/>
            <w:numPr>
              <w:numId w:val="2"/>
            </w:numPr>
            <w:ind w:left="457" w:hanging="425"/>
            <w:jc w:val="both"/>
          </w:pPr>
        </w:pPrChange>
      </w:pPr>
      <w:proofErr w:type="spellStart"/>
      <w:ins w:id="133" w:author="Universitas Terbuka" w:date="2021-04-05T12:27:00Z">
        <w:r>
          <w:rPr>
            <w:rFonts w:ascii="Times New Roman" w:hAnsi="Times New Roman" w:cs="Times New Roman"/>
            <w:sz w:val="24"/>
            <w:szCs w:val="24"/>
          </w:rPr>
          <w:t>Tauhid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Nur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Azhar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Bambang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Trim</w:t>
        </w:r>
        <w:r>
          <w:rPr>
            <w:rFonts w:ascii="Times New Roman" w:hAnsi="Times New Roman" w:cs="Times New Roman"/>
            <w:sz w:val="24"/>
            <w:szCs w:val="24"/>
          </w:rPr>
          <w:t xml:space="preserve">. (2005).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Jangan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Dokter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Lagi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Keajaiban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Sistem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Imun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</w:ins>
      <w:proofErr w:type="spellStart"/>
      <w:ins w:id="134" w:author="Universitas Terbuka" w:date="2021-04-05T12:34:00Z">
        <w:r w:rsidR="00D52A6A">
          <w:rPr>
            <w:rFonts w:ascii="Times New Roman" w:hAnsi="Times New Roman" w:cs="Times New Roman"/>
            <w:iCs/>
            <w:sz w:val="24"/>
            <w:szCs w:val="24"/>
          </w:rPr>
          <w:t>d</w:t>
        </w:r>
      </w:ins>
      <w:ins w:id="135" w:author="Universitas Terbuka" w:date="2021-04-05T12:27:00Z">
        <w:r>
          <w:rPr>
            <w:rFonts w:ascii="Times New Roman" w:hAnsi="Times New Roman" w:cs="Times New Roman"/>
            <w:iCs/>
            <w:sz w:val="24"/>
            <w:szCs w:val="24"/>
          </w:rPr>
          <w:t>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Kiat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Menghalau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Penyakit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Bandung: </w:t>
        </w:r>
        <w:r>
          <w:rPr>
            <w:rFonts w:ascii="Times New Roman" w:hAnsi="Times New Roman" w:cs="Times New Roman"/>
            <w:sz w:val="24"/>
            <w:szCs w:val="24"/>
          </w:rPr>
          <w:t>M</w:t>
        </w:r>
        <w:r w:rsidR="00D52A6A">
          <w:rPr>
            <w:rFonts w:ascii="Times New Roman" w:hAnsi="Times New Roman" w:cs="Times New Roman"/>
            <w:sz w:val="24"/>
            <w:szCs w:val="24"/>
          </w:rPr>
          <w:t>Q Publishing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173C83" w:rsidRDefault="00173C83" w:rsidP="00173C83">
      <w:pPr>
        <w:ind w:left="1080" w:hanging="1080"/>
        <w:jc w:val="both"/>
        <w:rPr>
          <w:ins w:id="136" w:author="Universitas Terbuka" w:date="2021-04-05T12:27:00Z"/>
          <w:rFonts w:ascii="Times New Roman" w:hAnsi="Times New Roman" w:cs="Times New Roman"/>
          <w:sz w:val="24"/>
          <w:szCs w:val="24"/>
        </w:rPr>
        <w:pPrChange w:id="137" w:author="Universitas Terbuka" w:date="2021-04-05T12:28:00Z">
          <w:pPr>
            <w:pStyle w:val="ListParagraph"/>
            <w:numPr>
              <w:numId w:val="2"/>
            </w:numPr>
            <w:ind w:left="457" w:hanging="425"/>
            <w:jc w:val="both"/>
          </w:pPr>
        </w:pPrChange>
      </w:pPr>
    </w:p>
    <w:p w:rsidR="005B4418" w:rsidRDefault="005B4418" w:rsidP="005B4418">
      <w:pPr>
        <w:pStyle w:val="ListParagraph"/>
        <w:ind w:left="1080" w:hanging="1050"/>
        <w:jc w:val="both"/>
        <w:rPr>
          <w:ins w:id="138" w:author="Universitas Terbuka" w:date="2021-04-05T12:31:00Z"/>
          <w:rFonts w:ascii="Times New Roman" w:hAnsi="Times New Roman" w:cs="Times New Roman"/>
          <w:sz w:val="24"/>
          <w:szCs w:val="24"/>
        </w:rPr>
        <w:pPrChange w:id="139" w:author="Universitas Terbuka" w:date="2021-04-05T12:31:00Z">
          <w:pPr>
            <w:pStyle w:val="ListParagraph"/>
            <w:spacing w:line="312" w:lineRule="auto"/>
            <w:ind w:left="457"/>
          </w:pPr>
        </w:pPrChange>
      </w:pPr>
    </w:p>
    <w:p w:rsidR="005B4418" w:rsidRDefault="005B4418" w:rsidP="005B4418">
      <w:pPr>
        <w:pStyle w:val="ListParagraph"/>
        <w:ind w:left="1080" w:hanging="1050"/>
        <w:jc w:val="both"/>
        <w:rPr>
          <w:ins w:id="140" w:author="Universitas Terbuka" w:date="2021-04-05T12:31:00Z"/>
          <w:rFonts w:ascii="Times New Roman" w:hAnsi="Times New Roman" w:cs="Times New Roman"/>
          <w:sz w:val="24"/>
          <w:szCs w:val="24"/>
        </w:rPr>
        <w:pPrChange w:id="141" w:author="Universitas Terbuka" w:date="2021-04-05T12:31:00Z">
          <w:pPr>
            <w:pStyle w:val="ListParagraph"/>
            <w:spacing w:line="312" w:lineRule="auto"/>
            <w:ind w:left="457"/>
          </w:pPr>
        </w:pPrChange>
      </w:pPr>
    </w:p>
    <w:p w:rsidR="00173C83" w:rsidRDefault="00173C83" w:rsidP="00173C83">
      <w:pPr>
        <w:spacing w:line="312" w:lineRule="auto"/>
        <w:ind w:left="457"/>
        <w:rPr>
          <w:ins w:id="142" w:author="Universitas Terbuka" w:date="2021-04-05T12:27:00Z"/>
          <w:rFonts w:ascii="Times New Roman" w:hAnsi="Times New Roman" w:cs="Times New Roman"/>
          <w:sz w:val="24"/>
          <w:szCs w:val="24"/>
        </w:rPr>
      </w:pPr>
    </w:p>
    <w:p w:rsidR="00173C83" w:rsidRPr="004B7994" w:rsidRDefault="00173C83" w:rsidP="00173C83">
      <w:pPr>
        <w:spacing w:line="480" w:lineRule="auto"/>
        <w:rPr>
          <w:ins w:id="143" w:author="Universitas Terbuka" w:date="2021-04-05T12:27:00Z"/>
          <w:rFonts w:ascii="Times New Roman" w:hAnsi="Times New Roman" w:cs="Times New Roman"/>
          <w:sz w:val="24"/>
          <w:szCs w:val="24"/>
        </w:rPr>
      </w:pPr>
    </w:p>
    <w:p w:rsidR="00173C83" w:rsidRDefault="00173C83"/>
    <w:sectPr w:rsidR="00173C8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niversitas Terbuka">
    <w15:presenceInfo w15:providerId="None" w15:userId="Universitas Terb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79D0"/>
    <w:rsid w:val="0012251A"/>
    <w:rsid w:val="001640E0"/>
    <w:rsid w:val="00173C83"/>
    <w:rsid w:val="003A47DF"/>
    <w:rsid w:val="0042167F"/>
    <w:rsid w:val="005B4418"/>
    <w:rsid w:val="00924DF5"/>
    <w:rsid w:val="0096133E"/>
    <w:rsid w:val="00974F1C"/>
    <w:rsid w:val="009B41EC"/>
    <w:rsid w:val="00CA3C11"/>
    <w:rsid w:val="00CE459D"/>
    <w:rsid w:val="00CE766B"/>
    <w:rsid w:val="00D5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Universitas Terbuka</cp:lastModifiedBy>
  <cp:revision>2</cp:revision>
  <dcterms:created xsi:type="dcterms:W3CDTF">2021-04-05T05:56:00Z</dcterms:created>
  <dcterms:modified xsi:type="dcterms:W3CDTF">2021-04-05T05:56:00Z</dcterms:modified>
</cp:coreProperties>
</file>