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commentRangeStart w:id="0"/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  <w:commentRangeEnd w:id="0"/>
            <w:r w:rsidR="00C322AC">
              <w:rPr>
                <w:rStyle w:val="CommentReference"/>
              </w:rPr>
              <w:commentReference w:id="0"/>
            </w:r>
          </w:p>
          <w:p w:rsidR="00125355" w:rsidRPr="00EC6F38" w:rsidRDefault="00C322AC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" w:author="Sri Rahayu Fajarwati" w:date="2022-07-25T11:50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 </w:t>
              </w:r>
            </w:ins>
            <w:ins w:id="2" w:author="Sri Rahayu Fajarwati" w:date="2022-07-25T11:51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</w:t>
              </w:r>
            </w:ins>
            <w:commentRangeStart w:id="3"/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commentRangeEnd w:id="3"/>
            <w:proofErr w:type="spellEnd"/>
            <w:r>
              <w:rPr>
                <w:rStyle w:val="CommentReference"/>
              </w:rPr>
              <w:commentReference w:id="3"/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Sri Rahayu Fajarwati" w:date="2022-07-25T11:49:00Z">
              <w:r w:rsidR="00125355" w:rsidRPr="00EC6F38" w:rsidDel="00C322AC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5" w:author="Sri Rahayu Fajarwati" w:date="2022-07-25T11:49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ekstrem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Sri Rahayu Fajarwati" w:date="2022-07-25T11:51:00Z">
              <w:r w:rsidR="00125355" w:rsidRPr="00EC6F38" w:rsidDel="00C322AC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ins w:id="7" w:author="Sri Rahayu Fajarwati" w:date="2022-07-25T11:51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industri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C322AC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8" w:author="Sri Rahayu Fajarwati" w:date="2022-07-25T11:51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9" w:author="Sri Rahayu Fajarwati" w:date="2022-07-25T11:53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del w:id="11" w:author="Sri Rahayu Fajarwati" w:date="2022-07-25T11:52:00Z">
              <w:r w:rsidR="00125355" w:rsidRPr="00EC6F38" w:rsidDel="00C322AC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commentRangeEnd w:id="10"/>
            <w:r>
              <w:rPr>
                <w:rStyle w:val="CommentReference"/>
              </w:rPr>
              <w:commentReference w:id="10"/>
            </w:r>
            <w:del w:id="12" w:author="Sri Rahayu Fajarwati" w:date="2022-07-25T11:52:00Z">
              <w:r w:rsidR="00125355" w:rsidRPr="00EC6F38" w:rsidDel="00C322A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13" w:author="Sri Rahayu Fajarwati" w:date="2022-07-25T11:52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4" w:author="Sri Rahayu Fajarwati" w:date="2022-07-25T11:53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  <w:del w:id="15" w:author="Sri Rahayu Fajarwati" w:date="2022-07-25T11:53:00Z">
              <w:r w:rsidR="00125355" w:rsidRPr="00EC6F38" w:rsidDel="00C322AC">
                <w:rPr>
                  <w:rFonts w:ascii="Times New Roman" w:eastAsia="Times New Roman" w:hAnsi="Times New Roman" w:cs="Times New Roman"/>
                  <w:szCs w:val="24"/>
                </w:rPr>
                <w:delText xml:space="preserve"> namun </w:delText>
              </w:r>
            </w:del>
            <w:ins w:id="16" w:author="Sri Rahayu Fajarwati" w:date="2022-07-25T11:54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  <w:proofErr w:type="gramStart"/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Namun</w:t>
              </w:r>
            </w:ins>
            <w:ins w:id="17" w:author="Sri Rahayu Fajarwati" w:date="2022-07-25T11:53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C322AC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8" w:author="Sri Rahayu Fajarwati" w:date="2022-07-25T11:54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19" w:author="Sri Rahayu Fajarwati" w:date="2022-07-25T11:55:00Z">
              <w:r w:rsidR="00125355" w:rsidRPr="00EC6F38" w:rsidDel="00C322AC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ins w:id="20" w:author="Sri Rahayu Fajarwati" w:date="2022-07-25T11:55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C322AC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21" w:author="Sri Rahayu Fajarwati" w:date="2022-07-25T11:55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proofErr w:type="gramStart"/>
            <w:ins w:id="22" w:author="Sri Rahayu Fajarwati" w:date="2022-07-25T11:55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" w:author="Sri Rahayu Fajarwati" w:date="2022-07-25T11:55:00Z">
              <w:r w:rsidR="00125355" w:rsidRPr="00EC6F38" w:rsidDel="00C322AC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ins w:id="24" w:author="Sri Rahayu Fajarwati" w:date="2022-07-25T11:55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25" w:author="Sri Rahayu Fajarwati" w:date="2022-07-25T11:56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: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26" w:author="Sri Rahayu Fajarwati" w:date="2022-07-25T11:56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dan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7" w:author="Sri Rahayu Fajarwati" w:date="2022-07-25T11:56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?</w:t>
              </w:r>
            </w:ins>
            <w:del w:id="28" w:author="Sri Rahayu Fajarwati" w:date="2022-07-25T11:56:00Z">
              <w:r w:rsidR="00125355" w:rsidRPr="00EC6F38" w:rsidDel="00C322A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  <w:r w:rsidR="00125355" w:rsidRPr="00EC6F38" w:rsidDel="00DF63E3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29" w:author="Sri Rahayu Fajarwati" w:date="2022-07-25T11:56:00Z">
              <w:r w:rsidR="00DF63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P</w:t>
              </w:r>
              <w:proofErr w:type="spellStart"/>
              <w:r w:rsidR="00DF63E3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DF63E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0" w:author="Sri Rahayu Fajarwati" w:date="2022-07-25T11:57:00Z">
              <w:r w:rsidR="00125355" w:rsidRPr="00EC6F38" w:rsidDel="00DF63E3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ins w:id="31" w:author="Sri Rahayu Fajarwati" w:date="2022-07-25T11:57:00Z">
              <w:r w:rsidR="00DF63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  <w:r w:rsidR="00DF63E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DF63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DF63E3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32" w:author="Sri Rahayu Fajarwati" w:date="2022-07-25T11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33" w:author="Sri Rahayu Fajarwati" w:date="2022-07-25T11:57:00Z">
              <w:r w:rsidR="00DF63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antara lain: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4" w:author="Sri Rahayu Fajarwati" w:date="2022-07-25T11:57:00Z">
              <w:r w:rsidRPr="00EC6F38" w:rsidDel="00DF63E3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35" w:author="Sri Rahayu Fajarwati" w:date="2022-07-25T11:57:00Z">
              <w:r w:rsidR="00DF63E3" w:rsidRPr="00EC6F38">
                <w:rPr>
                  <w:rFonts w:ascii="Times New Roman" w:eastAsia="Times New Roman" w:hAnsi="Times New Roman" w:cs="Times New Roman"/>
                  <w:szCs w:val="24"/>
                </w:rPr>
                <w:t>taha</w:t>
              </w:r>
              <w:proofErr w:type="spellEnd"/>
              <w:r w:rsidR="00DF63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  <w:r w:rsidR="00DF63E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36" w:author="Sri Rahayu Fajarwati" w:date="2022-07-25T11:58:00Z">
              <w:r w:rsidRPr="00EC6F38" w:rsidDel="00DF63E3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ins w:id="37" w:author="Sri Rahayu Fajarwati" w:date="2022-07-25T11:58:00Z">
              <w:r w:rsidR="00DF63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dituntut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8" w:author="Sri Rahayu Fajarwati" w:date="2022-07-25T11:58:00Z">
              <w:r w:rsidRPr="00EC6F38" w:rsidDel="00DF63E3">
                <w:rPr>
                  <w:rFonts w:ascii="Times New Roman" w:eastAsia="Times New Roman" w:hAnsi="Times New Roman" w:cs="Times New Roman"/>
                  <w:szCs w:val="24"/>
                </w:rPr>
                <w:delText>di tuntut</w:delText>
              </w:r>
            </w:del>
            <w:ins w:id="39" w:author="Sri Rahayu Fajarwati" w:date="2022-07-25T11:58:00Z">
              <w:r w:rsidR="00DF63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dituntut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0" w:author="Sri Rahayu Fajarwati" w:date="2022-07-25T11:59:00Z">
              <w:r w:rsidRPr="00EC6F38" w:rsidDel="00DF63E3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proofErr w:type="spellStart"/>
            <w:ins w:id="41" w:author="Sri Rahayu Fajarwati" w:date="2022-07-25T11:59:00Z">
              <w:r w:rsidR="00DF63E3" w:rsidRPr="00EC6F38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proofErr w:type="spellEnd"/>
              <w:r w:rsidR="00DF63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</w:t>
              </w:r>
              <w:r w:rsidR="00DF63E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4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</w:t>
            </w:r>
            <w:commentRangeEnd w:id="42"/>
            <w:r w:rsidR="00DF63E3">
              <w:rPr>
                <w:rStyle w:val="CommentReference"/>
              </w:rPr>
              <w:commentReference w:id="4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:rsidR="00125355" w:rsidRPr="00EC6F38" w:rsidRDefault="00DF63E3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43" w:author="Sri Rahayu Fajarwati" w:date="2022-07-25T12:00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4" w:author="Sri Rahayu Fajarwati" w:date="2022-07-25T12:00:00Z">
              <w:r w:rsidR="00125355" w:rsidRPr="00EC6F38" w:rsidDel="00DF63E3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ins w:id="45" w:author="Sri Rahayu Fajarwati" w:date="2022-07-25T12:00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DF63E3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46" w:author="Sri Rahayu Fajarwati" w:date="2022-07-25T12:00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47" w:author="Sri Rahayu Fajarwati" w:date="2022-07-25T12:00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  <w:del w:id="48" w:author="Sri Rahayu Fajarwati" w:date="2022-07-25T12:00:00Z">
              <w:r w:rsidR="00125355" w:rsidRPr="00EC6F38" w:rsidDel="00DF63E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del w:id="49" w:author="Sri Rahayu Fajarwati" w:date="2022-07-25T12:01:00Z">
              <w:r w:rsidR="00125355" w:rsidRPr="00EC6F38" w:rsidDel="00DF63E3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ins w:id="50" w:author="Sri Rahayu Fajarwati" w:date="2022-07-25T12:01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mengaplikasikan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DF63E3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51" w:author="Sri Rahayu Fajarwati" w:date="2022-07-25T12:01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DF63E3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52" w:author="Sri Rahayu Fajarwati" w:date="2022-07-25T12:01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       </w:t>
              </w:r>
            </w:ins>
            <w:bookmarkStart w:id="53" w:name="_GoBack"/>
            <w:bookmarkEnd w:id="53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ri Rahayu Fajarwati" w:date="2022-07-25T11:51:00Z" w:initials="Ayu Fajar">
    <w:p w:rsidR="00C322AC" w:rsidRPr="00C322AC" w:rsidRDefault="00C322A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Judul  dan nama penulisdiletakkan di tengah/justify</w:t>
      </w:r>
    </w:p>
  </w:comment>
  <w:comment w:id="3" w:author="Sri Rahayu Fajarwati" w:date="2022-07-25T11:52:00Z" w:initials="Ayu Fajar">
    <w:p w:rsidR="00C322AC" w:rsidRPr="00C322AC" w:rsidRDefault="00C322A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Awal paragraf menjorok ke dalam 7 karakter</w:t>
      </w:r>
    </w:p>
  </w:comment>
  <w:comment w:id="10" w:author="Sri Rahayu Fajarwati" w:date="2022-07-25T11:53:00Z" w:initials="Ayu Fajar">
    <w:p w:rsidR="00C322AC" w:rsidRPr="00C322AC" w:rsidRDefault="00C322A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menunjukkan kata tempat, jadi tidak dipisah</w:t>
      </w:r>
    </w:p>
  </w:comment>
  <w:comment w:id="42" w:author="Sri Rahayu Fajarwati" w:date="2022-07-25T11:59:00Z" w:initials="Ayu Fajar">
    <w:p w:rsidR="00DF63E3" w:rsidRPr="00DF63E3" w:rsidRDefault="00DF63E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dimana sebaiknya dihilangkan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62237"/>
    <w:rsid w:val="00924DF5"/>
    <w:rsid w:val="00C322AC"/>
    <w:rsid w:val="00D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C32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2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2A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2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2A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2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C32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2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2A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2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2A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Sri Rahayu Fajarwati</cp:lastModifiedBy>
  <cp:revision>3</cp:revision>
  <dcterms:created xsi:type="dcterms:W3CDTF">2022-07-25T04:47:00Z</dcterms:created>
  <dcterms:modified xsi:type="dcterms:W3CDTF">2022-07-25T05:01:00Z</dcterms:modified>
</cp:coreProperties>
</file>