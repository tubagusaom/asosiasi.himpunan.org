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FF7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DCD227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AF468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C3298F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C2229D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5AC419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C5C72D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6C99626" wp14:editId="6E91F92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F5D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01A92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66C43BD" w14:textId="579EAF2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6F5C04" w14:textId="76D3EF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0" w:author="Lina Meilinda" w:date="2020-12-15T10:14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dat</w:t>
        </w:r>
      </w:ins>
      <w:ins w:id="1" w:author="Lina Meilinda" w:date="2020-12-15T10:15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ins w:id="2" w:author="Lina Meilinda" w:date="2020-12-15T10:14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ng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" w:author="Lina Meilinda" w:date="2020-12-15T10:12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" w:author="Lina Meilinda" w:date="2020-12-15T10:12:00Z">
        <w:r w:rsidRPr="00C50A1E" w:rsidDel="00D21101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del w:id="5" w:author="Lina Meilinda" w:date="2020-12-15T10:11:00Z">
        <w:r w:rsidRPr="00C50A1E" w:rsidDel="00890504">
          <w:rPr>
            <w:rFonts w:ascii="Times New Roman" w:eastAsia="Times New Roman" w:hAnsi="Times New Roman" w:cs="Times New Roman"/>
            <w:sz w:val="24"/>
            <w:szCs w:val="24"/>
          </w:rPr>
          <w:delText xml:space="preserve"> seperti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ins w:id="6" w:author="Lina Meilinda" w:date="2020-12-15T10:15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Lina Meilinda" w:date="2020-12-15T10:15:00Z">
        <w:r w:rsidRPr="00C50A1E" w:rsidDel="00D21101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9BB55" w14:textId="37B17C5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8" w:author="Lina Meilinda" w:date="2020-12-15T10:13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9" w:author="Lina Meilinda" w:date="2020-12-15T10:13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0" w:author="Lina Meilinda" w:date="2020-12-15T10:14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Lina Meilinda" w:date="2020-12-15T10:14:00Z">
        <w:r w:rsidRPr="00C50A1E" w:rsidDel="00D21101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045000" w14:textId="4A102E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Lina Meilinda" w:date="2020-12-15T10:16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Lina Meilinda" w:date="2020-12-15T10:16:00Z">
        <w:r w:rsidDel="00D21101">
          <w:rPr>
            <w:rFonts w:ascii="Times New Roman" w:eastAsia="Times New Roman" w:hAnsi="Times New Roman" w:cs="Times New Roman"/>
            <w:sz w:val="24"/>
            <w:szCs w:val="24"/>
          </w:rPr>
          <w:delText>bersama</w:delText>
        </w:r>
      </w:del>
      <w:ins w:id="14" w:author="Lina Meilinda" w:date="2020-12-15T10:16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15" w:author="Lina Meilinda" w:date="2020-12-15T10:16:00Z">
        <w:r w:rsidDel="00D2110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Lina Meilinda" w:date="2020-12-15T10:17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" w:author="Lina Meilinda" w:date="2020-12-15T10:17:00Z">
        <w:r w:rsidRPr="00C50A1E" w:rsidDel="00D2110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7DC93D" w14:textId="6B8A4B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8" w:author="Lina Meilinda" w:date="2020-12-15T10:17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ins w:id="19" w:author="Lina Meilinda" w:date="2020-12-15T10:18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>konsumsi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 Ketika</w:t>
        </w:r>
        <w:proofErr w:type="gram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" w:author="Lina Meilinda" w:date="2020-12-15T10:18:00Z">
        <w:r w:rsidRPr="00C50A1E" w:rsidDel="00D21101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disebut 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DEB10" w14:textId="2F59D8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Lina Meilinda" w:date="2020-12-15T10:19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Lina Meilinda" w:date="2020-12-15T10:19:00Z">
        <w:r w:rsidRPr="00C50A1E" w:rsidDel="00D21101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A4F81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73ABFCF" w14:textId="7B529E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ins w:id="23" w:author="Lina Meilinda" w:date="2020-12-15T10:21:00Z">
        <w:r w:rsidR="00D21101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D211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DD31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7CCF74E" w14:textId="09CAFC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24" w:author="Lina Meilinda" w:date="2020-12-15T10:22:00Z">
        <w:r w:rsidR="00DF1B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F1BBC">
          <w:rPr>
            <w:rFonts w:ascii="Times New Roman" w:eastAsia="Times New Roman" w:hAnsi="Times New Roman" w:cs="Times New Roman"/>
            <w:sz w:val="24"/>
            <w:szCs w:val="24"/>
          </w:rPr>
          <w:t>makin</w:t>
        </w:r>
        <w:proofErr w:type="spellEnd"/>
        <w:r w:rsidR="00DF1B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F1BBC">
          <w:rPr>
            <w:rFonts w:ascii="Times New Roman" w:eastAsia="Times New Roman" w:hAnsi="Times New Roman" w:cs="Times New Roman"/>
            <w:sz w:val="24"/>
            <w:szCs w:val="24"/>
          </w:rPr>
          <w:t>dekat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Lina Meilinda" w:date="2020-12-15T10:22:00Z">
        <w:r w:rsidRPr="00C50A1E" w:rsidDel="00DF1BBC">
          <w:rPr>
            <w:rFonts w:ascii="Times New Roman" w:eastAsia="Times New Roman" w:hAnsi="Times New Roman" w:cs="Times New Roman"/>
            <w:sz w:val="24"/>
            <w:szCs w:val="24"/>
          </w:rPr>
          <w:delText>makin dekat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ins w:id="26" w:author="Lina Meilinda" w:date="2020-12-15T10:23:00Z">
        <w:r w:rsidR="00DF1B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F1BBC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DF1B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F1BBC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83B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4B81E5" w14:textId="2F1516E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27" w:author="Lina Meilinda" w:date="2020-12-15T10:24:00Z">
        <w:r w:rsidR="00DF1B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F1BBC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28" w:author="Lina Meilinda" w:date="2020-12-15T10:24:00Z">
        <w:r w:rsidRPr="00C50A1E" w:rsidDel="00DF1BB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DF1BB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31B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034B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9622E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6A562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1B96B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4FC9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CF3E3A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371C880" w14:textId="77777777" w:rsidR="00927764" w:rsidRPr="00C50A1E" w:rsidRDefault="00927764" w:rsidP="00927764"/>
    <w:p w14:paraId="7F25A4DF" w14:textId="77777777" w:rsidR="00927764" w:rsidRPr="005A045A" w:rsidRDefault="00927764" w:rsidP="00927764">
      <w:pPr>
        <w:rPr>
          <w:i/>
        </w:rPr>
      </w:pPr>
    </w:p>
    <w:p w14:paraId="6232FF1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96FF2F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92C62" w14:textId="77777777" w:rsidR="00C479E8" w:rsidRDefault="00C479E8">
      <w:r>
        <w:separator/>
      </w:r>
    </w:p>
  </w:endnote>
  <w:endnote w:type="continuationSeparator" w:id="0">
    <w:p w14:paraId="4B7DE628" w14:textId="77777777" w:rsidR="00C479E8" w:rsidRDefault="00C4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0126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F1E5F7E" w14:textId="77777777" w:rsidR="00941E77" w:rsidRDefault="00C479E8">
    <w:pPr>
      <w:pStyle w:val="Footer"/>
    </w:pPr>
  </w:p>
  <w:p w14:paraId="2B424475" w14:textId="77777777" w:rsidR="00941E77" w:rsidRDefault="00C47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65F5B" w14:textId="77777777" w:rsidR="00C479E8" w:rsidRDefault="00C479E8">
      <w:r>
        <w:separator/>
      </w:r>
    </w:p>
  </w:footnote>
  <w:footnote w:type="continuationSeparator" w:id="0">
    <w:p w14:paraId="16149410" w14:textId="77777777" w:rsidR="00C479E8" w:rsidRDefault="00C4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na Meilinda">
    <w15:presenceInfo w15:providerId="AD" w15:userId="S::lina.meilinda@polban.ac.id::a5896c66-9199-4e6d-bec5-a720d6473d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67E86"/>
    <w:rsid w:val="002318A3"/>
    <w:rsid w:val="0042167F"/>
    <w:rsid w:val="007A3CA2"/>
    <w:rsid w:val="00890504"/>
    <w:rsid w:val="00924DF5"/>
    <w:rsid w:val="00927764"/>
    <w:rsid w:val="00C20908"/>
    <w:rsid w:val="00C479E8"/>
    <w:rsid w:val="00D21101"/>
    <w:rsid w:val="00D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36A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Lina Meilinda</cp:lastModifiedBy>
  <cp:revision>2</cp:revision>
  <dcterms:created xsi:type="dcterms:W3CDTF">2020-12-15T03:44:00Z</dcterms:created>
  <dcterms:modified xsi:type="dcterms:W3CDTF">2020-12-15T03:44:00Z</dcterms:modified>
</cp:coreProperties>
</file>