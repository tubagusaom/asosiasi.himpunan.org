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85990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0C50991F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B0EE965" w14:textId="77777777"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4A2BF588" w14:textId="77777777" w:rsidTr="00D810B0">
        <w:tc>
          <w:tcPr>
            <w:tcW w:w="9350" w:type="dxa"/>
          </w:tcPr>
          <w:p w14:paraId="561C84D5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A5D3FA" w14:textId="2AB95B9B" w:rsidR="000A609D" w:rsidRPr="000A609D" w:rsidRDefault="00D80F46" w:rsidP="000A609D">
            <w:pPr>
              <w:spacing w:line="312" w:lineRule="auto"/>
              <w:jc w:val="center"/>
              <w:rPr>
                <w:ins w:id="0" w:author="dandipermana0122@gmail.com" w:date="2021-06-08T10:50:00Z"/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  <w:commentRangeStart w:id="1"/>
          </w:p>
          <w:p w14:paraId="76DAA598" w14:textId="2B1058AF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3D0FB067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DEF46BF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7F79D35E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7FAEB003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BA34E76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7305E9F1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  <w:commentRangeEnd w:id="1"/>
            <w:r w:rsidR="000A609D">
              <w:rPr>
                <w:rStyle w:val="CommentReference"/>
                <w:lang w:val="en-US"/>
              </w:rPr>
              <w:commentReference w:id="1"/>
            </w:r>
          </w:p>
          <w:p w14:paraId="199E28D6" w14:textId="77777777" w:rsidR="00D80F46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CAD4D6" w14:textId="77777777" w:rsidR="000A609D" w:rsidRDefault="000A609D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08C67D" w14:textId="77777777" w:rsidR="000A609D" w:rsidRPr="000A609D" w:rsidRDefault="000A609D" w:rsidP="000A609D">
            <w:pPr>
              <w:spacing w:line="480" w:lineRule="auto"/>
              <w:rPr>
                <w:ins w:id="2" w:author="dandipermana0122@gmail.com" w:date="2021-06-08T10:57:00Z"/>
                <w:rFonts w:ascii="Times New Roman" w:hAnsi="Times New Roman" w:cs="Times New Roman"/>
                <w:sz w:val="24"/>
                <w:szCs w:val="24"/>
              </w:rPr>
            </w:pPr>
            <w:ins w:id="3" w:author="dandipermana0122@gmail.com" w:date="2021-06-08T10:57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Enterprise, Jubilee.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Instagram Untuk Fotografi dan Bisnis Kreatif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65B383C6" w14:textId="77777777" w:rsidR="000A609D" w:rsidRPr="00A16D9B" w:rsidRDefault="000A609D" w:rsidP="000A609D">
            <w:pPr>
              <w:spacing w:line="480" w:lineRule="auto"/>
              <w:rPr>
                <w:ins w:id="4" w:author="dandipermana0122@gmail.com" w:date="2021-06-08T10:57:00Z"/>
                <w:rFonts w:ascii="Times New Roman" w:hAnsi="Times New Roman" w:cs="Times New Roman"/>
                <w:sz w:val="24"/>
                <w:szCs w:val="24"/>
              </w:rPr>
            </w:pPr>
            <w:ins w:id="5" w:author="dandipermana0122@gmail.com" w:date="2021-06-08T10:57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Handayani, Muri. 2017.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Resep Ampuh Membangun Sistem Bisnis Online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Bandung: Billionaire Sinergi Korpora.</w:t>
              </w:r>
              <w:bookmarkStart w:id="6" w:name="_GoBack"/>
            </w:ins>
          </w:p>
          <w:bookmarkEnd w:id="6"/>
          <w:p w14:paraId="32D31F05" w14:textId="77777777" w:rsidR="000A609D" w:rsidRPr="00A16D9B" w:rsidRDefault="000A609D" w:rsidP="000A609D">
            <w:pPr>
              <w:spacing w:line="480" w:lineRule="auto"/>
              <w:rPr>
                <w:ins w:id="7" w:author="dandipermana0122@gmail.com" w:date="2021-06-08T10:57:00Z"/>
                <w:rFonts w:ascii="Times New Roman" w:hAnsi="Times New Roman" w:cs="Times New Roman"/>
                <w:sz w:val="24"/>
                <w:szCs w:val="24"/>
              </w:rPr>
            </w:pPr>
            <w:ins w:id="8" w:author="dandipermana0122@gmail.com" w:date="2021-06-08T10:57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Helianthusonfri, Jefferly.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Jualan Online Dengan Facebook dan Blog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6859BF5B" w14:textId="77777777" w:rsidR="000A609D" w:rsidRPr="00A16D9B" w:rsidRDefault="000A609D" w:rsidP="000A609D">
            <w:pPr>
              <w:spacing w:line="480" w:lineRule="auto"/>
              <w:rPr>
                <w:ins w:id="9" w:author="dandipermana0122@gmail.com" w:date="2021-06-08T10:57:00Z"/>
                <w:rFonts w:ascii="Times New Roman" w:hAnsi="Times New Roman" w:cs="Times New Roman"/>
                <w:sz w:val="24"/>
                <w:szCs w:val="24"/>
              </w:rPr>
            </w:pPr>
            <w:ins w:id="10" w:author="dandipermana0122@gmail.com" w:date="2021-06-08T10:57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Salim, Joko. 2011.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Mengoptimalkan Blog dan Social Media Untuk Small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560EFD45" w14:textId="77777777" w:rsidR="000A609D" w:rsidRPr="00A16D9B" w:rsidRDefault="000A609D" w:rsidP="000A609D">
            <w:pPr>
              <w:spacing w:line="480" w:lineRule="auto"/>
              <w:rPr>
                <w:ins w:id="11" w:author="dandipermana0122@gmail.com" w:date="2021-06-08T10:57:00Z"/>
                <w:rFonts w:ascii="Times New Roman" w:hAnsi="Times New Roman" w:cs="Times New Roman"/>
                <w:sz w:val="24"/>
                <w:szCs w:val="24"/>
              </w:rPr>
            </w:pPr>
            <w:ins w:id="12" w:author="dandipermana0122@gmail.com" w:date="2021-06-08T10:57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Sulianta, Feri. 2011.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Twitter for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18171989" w14:textId="77777777" w:rsidR="000A609D" w:rsidRDefault="000A609D" w:rsidP="000A609D">
            <w:pPr>
              <w:spacing w:line="480" w:lineRule="auto"/>
              <w:rPr>
                <w:ins w:id="13" w:author="dandipermana0122@gmail.com" w:date="2021-06-08T10:57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14" w:author="dandipermana0122@gmail.com" w:date="2021-06-08T10:57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lastRenderedPageBreak/>
                <w:t xml:space="preserve">Wong, Jony. 2010.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Internet Marketing for Beginners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</w:p>
          <w:p w14:paraId="44ECC41A" w14:textId="639149D8" w:rsidR="000A609D" w:rsidRPr="00A16D9B" w:rsidRDefault="000A609D" w:rsidP="000A609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3774551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1AADEE9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dandipermana0122@gmail.com" w:date="2021-06-08T10:47:00Z" w:initials="d">
    <w:p w14:paraId="54765C13" w14:textId="2FCA9F2E" w:rsidR="000A609D" w:rsidRDefault="000A609D">
      <w:pPr>
        <w:pStyle w:val="CommentText"/>
      </w:pPr>
      <w:r>
        <w:rPr>
          <w:rStyle w:val="CommentReference"/>
        </w:rPr>
        <w:annotationRef/>
      </w:r>
      <w:r>
        <w:t xml:space="preserve">Daftar </w:t>
      </w:r>
      <w:proofErr w:type="spellStart"/>
      <w:r>
        <w:t>pustaka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abjad.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4765C1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69C943" w16cex:dateUtc="2021-06-08T03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4765C13" w16cid:durableId="2469C94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678345" w14:textId="77777777" w:rsidR="009B43C9" w:rsidRDefault="009B43C9" w:rsidP="00D80F46">
      <w:r>
        <w:separator/>
      </w:r>
    </w:p>
  </w:endnote>
  <w:endnote w:type="continuationSeparator" w:id="0">
    <w:p w14:paraId="1DCE309F" w14:textId="77777777" w:rsidR="009B43C9" w:rsidRDefault="009B43C9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7F7F72" w14:textId="77777777" w:rsidR="00D80F46" w:rsidRDefault="00D80F46">
    <w:pPr>
      <w:pStyle w:val="Footer"/>
    </w:pPr>
    <w:r>
      <w:t>CLO-4</w:t>
    </w:r>
  </w:p>
  <w:p w14:paraId="51490BA9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4769A3" w14:textId="77777777" w:rsidR="009B43C9" w:rsidRDefault="009B43C9" w:rsidP="00D80F46">
      <w:r>
        <w:separator/>
      </w:r>
    </w:p>
  </w:footnote>
  <w:footnote w:type="continuationSeparator" w:id="0">
    <w:p w14:paraId="4F97D3D2" w14:textId="77777777" w:rsidR="009B43C9" w:rsidRDefault="009B43C9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andipermana0122@gmail.com">
    <w15:presenceInfo w15:providerId="Windows Live" w15:userId="b0b0cb8f74905a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0A609D"/>
    <w:rsid w:val="0012251A"/>
    <w:rsid w:val="00184E03"/>
    <w:rsid w:val="00233D8A"/>
    <w:rsid w:val="002D5B47"/>
    <w:rsid w:val="0042167F"/>
    <w:rsid w:val="004F5D73"/>
    <w:rsid w:val="00771E9D"/>
    <w:rsid w:val="008D1AF7"/>
    <w:rsid w:val="00924DF5"/>
    <w:rsid w:val="009B43C9"/>
    <w:rsid w:val="00A16D9B"/>
    <w:rsid w:val="00A86167"/>
    <w:rsid w:val="00AF28E1"/>
    <w:rsid w:val="00BC4E71"/>
    <w:rsid w:val="00D80F46"/>
    <w:rsid w:val="00F8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D342A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character" w:styleId="CommentReference">
    <w:name w:val="annotation reference"/>
    <w:basedOn w:val="DefaultParagraphFont"/>
    <w:uiPriority w:val="99"/>
    <w:semiHidden/>
    <w:unhideWhenUsed/>
    <w:rsid w:val="000A60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609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60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60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609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609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0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dandipermana0122@gmail.com</cp:lastModifiedBy>
  <cp:revision>8</cp:revision>
  <dcterms:created xsi:type="dcterms:W3CDTF">2019-10-18T19:52:00Z</dcterms:created>
  <dcterms:modified xsi:type="dcterms:W3CDTF">2021-06-08T03:57:00Z</dcterms:modified>
</cp:coreProperties>
</file>