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98166A">
      <w: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98166A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0" w:author="TOSHIBA" w:date="2021-09-18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98166A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" w:author="TOSHIBA" w:date="2021-09-18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8166A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" w:author="TOSHIBA" w:date="2021-09-18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</w:t>
            </w:r>
            <w:bookmarkStart w:id="3" w:name="_GoBack"/>
            <w:bookmarkEnd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8166A">
            <w:pPr>
              <w:spacing w:after="24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" w:author="TOSHIBA" w:date="2021-09-18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del w:id="5" w:author="TOSHIBA" w:date="2021-09-18T14:50:00Z">
              <w:r w:rsidRPr="00A16D9B" w:rsidDel="009816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ins w:id="6" w:author="TOSHIBA" w:date="2021-09-18T14:50:00Z">
              <w:r w:rsidR="009816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</w:t>
              </w:r>
              <w:r w:rsidR="0098166A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engan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8166A">
            <w:pPr>
              <w:spacing w:after="24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7" w:author="TOSHIBA" w:date="2021-09-18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del w:id="8" w:author="TOSHIBA" w:date="2021-09-18T14:50:00Z">
              <w:r w:rsidRPr="00A16D9B" w:rsidDel="009816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9" w:author="TOSHIBA" w:date="2021-09-18T14:50:00Z">
              <w:r w:rsidR="009816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  <w:r w:rsidR="0098166A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8166A">
            <w:pPr>
              <w:spacing w:after="24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0" w:author="TOSHIBA" w:date="2021-09-18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del w:id="11" w:author="TOSHIBA" w:date="2021-09-18T14:51:00Z">
              <w:r w:rsidRPr="00A16D9B" w:rsidDel="009816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Untuk </w:delText>
              </w:r>
            </w:del>
            <w:ins w:id="12" w:author="TOSHIBA" w:date="2021-09-18T14:51:00Z">
              <w:r w:rsidR="0098166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  <w:r w:rsidR="0098166A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ntuk </w:t>
              </w:r>
            </w:ins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8166A">
            <w:pPr>
              <w:spacing w:after="240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3" w:author="TOSHIBA" w:date="2021-09-18T14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9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</cp:lastModifiedBy>
  <cp:revision>2</cp:revision>
  <dcterms:created xsi:type="dcterms:W3CDTF">2020-07-24T23:53:00Z</dcterms:created>
  <dcterms:modified xsi:type="dcterms:W3CDTF">2021-09-18T07:54:00Z</dcterms:modified>
</cp:coreProperties>
</file>