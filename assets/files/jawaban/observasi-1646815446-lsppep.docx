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4193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57CB5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208E3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0FCA40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72C93E6" w14:textId="77777777" w:rsidR="00927764" w:rsidRPr="0094076B" w:rsidRDefault="00927764" w:rsidP="00927764">
      <w:pPr>
        <w:rPr>
          <w:rFonts w:ascii="Cambria" w:hAnsi="Cambria"/>
        </w:rPr>
      </w:pPr>
    </w:p>
    <w:p w14:paraId="0432E116" w14:textId="77777777" w:rsidR="00927764" w:rsidRPr="00C50A1E" w:rsidRDefault="00FA5A72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del w:id="0" w:author="user" w:date="2022-03-09T15:07:00Z">
        <w:r w:rsidDel="00FA5A72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</w:delText>
        </w:r>
      </w:del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  <w:ins w:id="1" w:author="user" w:date="2022-03-09T15:30:00Z"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, </w:t>
        </w:r>
        <w:proofErr w:type="spellStart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akibat</w:t>
        </w:r>
        <w:proofErr w:type="spellEnd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Hujan</w:t>
        </w:r>
        <w:proofErr w:type="spellEnd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yang </w:t>
        </w:r>
        <w:proofErr w:type="spellStart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turun</w:t>
        </w:r>
        <w:proofErr w:type="spellEnd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terus</w:t>
        </w:r>
        <w:proofErr w:type="spellEnd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menerus</w:t>
        </w:r>
      </w:ins>
      <w:proofErr w:type="spellEnd"/>
    </w:p>
    <w:p w14:paraId="2EF1B1A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93A2BE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8B99B44" wp14:editId="4386586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8ED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81E8C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2"/>
      <w:r w:rsidR="003452DA">
        <w:rPr>
          <w:rStyle w:val="CommentReference"/>
        </w:rPr>
        <w:commentReference w:id="2"/>
      </w:r>
    </w:p>
    <w:p w14:paraId="070A4F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5" w:author="user" w:date="2022-03-09T15:11:00Z">
        <w:r w:rsidR="00FA5A7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6" w:author="user" w:date="2022-03-09T15:11:00Z">
        <w:r w:rsidR="00FA5A7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7" w:author="user" w:date="2022-03-09T15:12:00Z">
        <w:r w:rsidR="00FA5A7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FA5A72">
        <w:rPr>
          <w:rStyle w:val="CommentReference"/>
        </w:rPr>
        <w:commentReference w:id="4"/>
      </w:r>
    </w:p>
    <w:p w14:paraId="3199ED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8" w:author="user" w:date="2022-03-09T15:12:00Z">
        <w:r w:rsidRPr="00C50A1E" w:rsidDel="00FA5A7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9" w:author="user" w:date="2022-03-09T15:12:00Z">
        <w:r w:rsidR="00FA5A72" w:rsidRPr="00C50A1E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FA5A7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5A72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FA5A7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user" w:date="2022-03-09T15:13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1" w:author="user" w:date="2022-03-09T15:13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2" w:author="user" w:date="2022-03-09T15:13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" w:author="user" w:date="2022-03-09T15:13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BD9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4" w:author="user" w:date="2022-03-09T15:14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user" w:date="2022-03-09T15:14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16" w:author="user" w:date="2022-03-09T15:14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user" w:date="2022-03-09T15:16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user" w:date="2022-03-09T15:16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user" w:date="2022-03-09T15:16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user" w:date="2022-03-09T15:16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1" w:author="user" w:date="2022-03-09T15:16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user" w:date="2022-03-09T15:16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. 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user" w:date="2022-03-09T15:17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user" w:date="2022-03-09T15:17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1C66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5" w:author="user" w:date="2022-03-09T15:17:00Z">
        <w:r w:rsidR="00D551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?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6" w:author="user" w:date="2022-03-09T15:18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user" w:date="2022-03-09T15:18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8E49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396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28" w:author="user" w:date="2022-03-09T15:19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29" w:author="user" w:date="2022-03-09T15:19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cukup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user" w:date="2022-03-09T15:19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60D6F2C" w14:textId="77777777" w:rsidR="00927764" w:rsidRPr="00C50A1E" w:rsidDel="00D55171" w:rsidRDefault="00927764" w:rsidP="00927764">
      <w:pPr>
        <w:shd w:val="clear" w:color="auto" w:fill="F5F5F5"/>
        <w:spacing w:after="375"/>
        <w:rPr>
          <w:del w:id="31" w:author="user" w:date="2022-03-09T15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32" w:author="user" w:date="2022-03-09T15:20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C6EBB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user" w:date="2022-03-09T15:20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user" w:date="2022-03-09T15:21:00Z">
        <w:r w:rsidR="00D55171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D55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0915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A81ADDE" w14:textId="77777777" w:rsidR="00927764" w:rsidRPr="00C50A1E" w:rsidDel="00D55171" w:rsidRDefault="00927764" w:rsidP="00927764">
      <w:pPr>
        <w:shd w:val="clear" w:color="auto" w:fill="F5F5F5"/>
        <w:spacing w:after="375"/>
        <w:rPr>
          <w:del w:id="35" w:author="user" w:date="2022-03-09T15:2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36" w:author="user" w:date="2022-03-09T15:22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7" w:author="user" w:date="2022-03-09T15:22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</w:p>
    <w:p w14:paraId="7BF7E14E" w14:textId="77777777" w:rsidR="00927764" w:rsidRPr="00C50A1E" w:rsidDel="000360FE" w:rsidRDefault="00927764" w:rsidP="00927764">
      <w:pPr>
        <w:shd w:val="clear" w:color="auto" w:fill="F5F5F5"/>
        <w:spacing w:after="375"/>
        <w:rPr>
          <w:del w:id="38" w:author="user" w:date="2022-03-09T15:2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9" w:author="user" w:date="2022-03-09T15:23:00Z">
        <w:r w:rsidRPr="00C50A1E" w:rsidDel="00D5517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commentRangeEnd w:id="40"/>
      <w:r w:rsidR="000360FE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1" w:author="user" w:date="2022-03-09T15:23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6F8B6E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5B7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2" w:author="user" w:date="2022-03-09T15:25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3" w:author="user" w:date="2022-03-09T15:25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2EBC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4" w:author="user" w:date="2022-03-09T15:26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5" w:author="user" w:date="2022-03-09T15:26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Atau jika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46"/>
      <w:proofErr w:type="gramEnd"/>
      <w:del w:id="47" w:author="user" w:date="2022-03-09T15:26:00Z">
        <w:r w:rsidRPr="00C50A1E" w:rsidDel="000360F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46"/>
      <w:r w:rsidR="000360FE">
        <w:rPr>
          <w:rStyle w:val="CommentReference"/>
        </w:rPr>
        <w:commentReference w:id="46"/>
      </w:r>
    </w:p>
    <w:p w14:paraId="330F55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user" w:date="2022-03-09T15:27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user" w:date="2022-03-09T15:27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jadi 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0" w:author="user" w:date="2022-03-09T15:27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selalu</w:t>
        </w:r>
        <w:proofErr w:type="spellEnd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60F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proofErr w:type="spellEnd"/>
      <w:del w:id="51" w:author="user" w:date="2022-03-09T15:27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52" w:author="user" w:date="2022-03-09T15:28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438D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0ABAE" w14:textId="77777777" w:rsidR="00927764" w:rsidRPr="00C50A1E" w:rsidRDefault="000360F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" w:author="user" w:date="2022-03-09T15:29:00Z">
        <w:r>
          <w:rPr>
            <w:rFonts w:ascii="Times New Roman" w:eastAsia="Times New Roman" w:hAnsi="Times New Roman" w:cs="Times New Roman"/>
            <w:sz w:val="24"/>
            <w:szCs w:val="24"/>
          </w:rPr>
          <w:t>Oleh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del w:id="54" w:author="user" w:date="2022-03-09T15:29:00Z">
        <w:r w:rsidR="00927764"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55" w:author="user" w:date="2022-03-09T15:29:00Z">
        <w:r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56" w:author="user" w:date="2022-03-09T15:29:00Z">
        <w:r w:rsidR="00927764"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E6F1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57" w:author="user" w:date="2022-03-09T15:29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</w:t>
      </w:r>
      <w:ins w:id="58" w:author="user" w:date="2022-03-09T15:29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user" w:date="2022-03-09T15:30:00Z">
        <w:r w:rsidRPr="00C50A1E" w:rsidDel="000360FE">
          <w:rPr>
            <w:rFonts w:ascii="Times New Roman" w:eastAsia="Times New Roman" w:hAnsi="Times New Roman" w:cs="Times New Roman"/>
            <w:sz w:val="24"/>
            <w:szCs w:val="24"/>
          </w:rPr>
          <w:delText>kuah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60" w:author="user" w:date="2022-03-09T15:30:00Z">
        <w:r w:rsidR="000360F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CDDCD6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1DAA22" w14:textId="77777777" w:rsidR="00927764" w:rsidRPr="00C50A1E" w:rsidRDefault="00927764" w:rsidP="00927764"/>
    <w:p w14:paraId="0114994C" w14:textId="77777777" w:rsidR="00927764" w:rsidRPr="005A045A" w:rsidRDefault="00927764" w:rsidP="00927764">
      <w:pPr>
        <w:rPr>
          <w:i/>
        </w:rPr>
      </w:pPr>
    </w:p>
    <w:p w14:paraId="0E499BE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EEB59A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2-03-09T15:31:00Z" w:initials="u">
    <w:p w14:paraId="3733E19D" w14:textId="0990E7A7" w:rsidR="003452DA" w:rsidRDefault="003452DA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miring</w:t>
      </w:r>
      <w:bookmarkStart w:id="3" w:name="_GoBack"/>
      <w:bookmarkEnd w:id="3"/>
    </w:p>
  </w:comment>
  <w:comment w:id="4" w:author="user" w:date="2022-03-09T15:10:00Z" w:initials="u">
    <w:p w14:paraId="73FB0317" w14:textId="77777777" w:rsidR="00FA5A72" w:rsidRDefault="00FA5A72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belum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</w:comment>
  <w:comment w:id="40" w:author="user" w:date="2022-03-09T15:24:00Z" w:initials="u">
    <w:p w14:paraId="7FB27480" w14:textId="77777777" w:rsidR="000360FE" w:rsidRDefault="000360F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</w:p>
  </w:comment>
  <w:comment w:id="46" w:author="user" w:date="2022-03-09T15:26:00Z" w:initials="u">
    <w:p w14:paraId="7C2C491C" w14:textId="77777777" w:rsidR="000360FE" w:rsidRDefault="000360F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3E19D" w15:done="0"/>
  <w15:commentEx w15:paraId="73FB0317" w15:done="0"/>
  <w15:commentEx w15:paraId="7FB27480" w15:done="0"/>
  <w15:commentEx w15:paraId="7C2C49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3EB30" w14:textId="77777777" w:rsidR="00CB2680" w:rsidRDefault="00CB2680">
      <w:r>
        <w:separator/>
      </w:r>
    </w:p>
  </w:endnote>
  <w:endnote w:type="continuationSeparator" w:id="0">
    <w:p w14:paraId="4E2003E1" w14:textId="77777777" w:rsidR="00CB2680" w:rsidRDefault="00CB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17E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E200A5" w14:textId="77777777" w:rsidR="00941E77" w:rsidRDefault="00CB2680">
    <w:pPr>
      <w:pStyle w:val="Footer"/>
    </w:pPr>
  </w:p>
  <w:p w14:paraId="033F8519" w14:textId="77777777" w:rsidR="00941E77" w:rsidRDefault="00CB2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10714" w14:textId="77777777" w:rsidR="00CB2680" w:rsidRDefault="00CB2680">
      <w:r>
        <w:separator/>
      </w:r>
    </w:p>
  </w:footnote>
  <w:footnote w:type="continuationSeparator" w:id="0">
    <w:p w14:paraId="3406EE10" w14:textId="77777777" w:rsidR="00CB2680" w:rsidRDefault="00CB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60FE"/>
    <w:rsid w:val="0012251A"/>
    <w:rsid w:val="003452DA"/>
    <w:rsid w:val="0042167F"/>
    <w:rsid w:val="00835607"/>
    <w:rsid w:val="00924DF5"/>
    <w:rsid w:val="00927764"/>
    <w:rsid w:val="00CB2680"/>
    <w:rsid w:val="00D55171"/>
    <w:rsid w:val="00F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00F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A5A72"/>
  </w:style>
  <w:style w:type="paragraph" w:styleId="BalloonText">
    <w:name w:val="Balloon Text"/>
    <w:basedOn w:val="Normal"/>
    <w:link w:val="BalloonTextChar"/>
    <w:uiPriority w:val="99"/>
    <w:semiHidden/>
    <w:unhideWhenUsed/>
    <w:rsid w:val="00FA5A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7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5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A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2022-03-09T08:04:00Z</dcterms:created>
  <dcterms:modified xsi:type="dcterms:W3CDTF">2022-03-09T08:32:00Z</dcterms:modified>
</cp:coreProperties>
</file>