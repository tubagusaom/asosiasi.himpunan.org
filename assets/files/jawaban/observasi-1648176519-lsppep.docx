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6D3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08B8D7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C030C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1C34D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124AB59" w14:textId="77777777" w:rsidR="00927764" w:rsidRPr="0094076B" w:rsidRDefault="00927764" w:rsidP="00927764">
      <w:pPr>
        <w:rPr>
          <w:rFonts w:ascii="Cambria" w:hAnsi="Cambria"/>
        </w:rPr>
      </w:pPr>
    </w:p>
    <w:p w14:paraId="16CE3D7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119BB2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532E943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B7C0CC9" wp14:editId="01033EA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379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FD726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BD9AF08" w14:textId="2427F5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gustinus surya" w:date="2022-03-25T09:23:00Z">
        <w:r w:rsidRPr="00C50A1E" w:rsidDel="00BD0C12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" w:author="agustinus surya" w:date="2022-03-25T09:23:00Z">
        <w:r w:rsidR="00BD0C12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BD0C1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gustinus surya" w:date="2022-03-25T09:24:00Z">
        <w:r w:rsidRPr="00C50A1E" w:rsidDel="00BD0C12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ins w:id="3" w:author="agustinus surya" w:date="2022-03-25T09:24:00Z">
        <w:r w:rsidR="00BD0C12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="00BD0C1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gustinus surya" w:date="2022-03-25T09:24:00Z">
        <w:r w:rsidRPr="00C50A1E" w:rsidDel="00BD0C1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1CA85D" w14:textId="0D6BC4C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5" w:author="agustinus surya" w:date="2022-03-25T09:46:00Z">
        <w:r w:rsidRPr="00C50A1E" w:rsidDel="00994D3B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3C530" w14:textId="4581CA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6" w:author="agustinus surya" w:date="2022-03-25T09:29:00Z">
        <w:r w:rsidRPr="00C50A1E" w:rsidDel="00F7283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7" w:author="agustinus surya" w:date="2022-03-25T09:29:00Z">
        <w:r w:rsidR="00F72836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F7283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" w:author="agustinus surya" w:date="2022-03-25T09:29:00Z">
        <w:r w:rsidRPr="00C50A1E" w:rsidDel="00F72836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9" w:author="agustinus surya" w:date="2022-03-25T09:29:00Z">
        <w:r w:rsidR="00F72836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F72836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proofErr w:type="spellEnd"/>
        <w:r w:rsidR="00F7283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608E44" w14:textId="7013174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gustinus surya" w:date="2022-03-25T09:30:00Z">
        <w:r w:rsidDel="00F72836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F72836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1" w:author="agustinus surya" w:date="2022-03-25T09:30:00Z">
        <w:r w:rsidR="00F72836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ins w:id="12" w:author="agustinus surya" w:date="2022-03-25T09:31:00Z">
        <w:r w:rsidR="00F72836">
          <w:rPr>
            <w:rFonts w:ascii="Times New Roman" w:eastAsia="Times New Roman" w:hAnsi="Times New Roman" w:cs="Times New Roman"/>
            <w:sz w:val="24"/>
            <w:szCs w:val="24"/>
          </w:rPr>
          <w:t>afsu</w:t>
        </w:r>
      </w:ins>
      <w:proofErr w:type="spellEnd"/>
      <w:ins w:id="13" w:author="agustinus surya" w:date="2022-03-25T09:30:00Z">
        <w:r w:rsidR="00F7283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3E99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95210" w14:textId="24A279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gustinus surya" w:date="2022-03-25T09:31:00Z">
        <w:r w:rsidRPr="00C50A1E" w:rsidDel="002518B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agustinus surya" w:date="2022-03-25T09:31:00Z">
        <w:r w:rsidR="002518BA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2518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agustinus surya" w:date="2022-03-25T09:31:00Z">
        <w:r w:rsidRPr="00C50A1E" w:rsidDel="002518BA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17" w:author="agustinus surya" w:date="2022-03-25T09:31:00Z">
        <w:r w:rsidR="002518BA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2518B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agustinus surya" w:date="2022-03-25T09:32:00Z">
        <w:r w:rsidRPr="00C50A1E" w:rsidDel="002518BA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9" w:author="agustinus surya" w:date="2022-03-25T09:32:00Z">
        <w:r w:rsidR="002518B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20" w:author="agustinus surya" w:date="2022-03-25T09:32:00Z">
        <w:r w:rsidR="002518BA">
          <w:rPr>
            <w:rFonts w:ascii="Times New Roman" w:eastAsia="Times New Roman" w:hAnsi="Times New Roman" w:cs="Times New Roman"/>
            <w:sz w:val="24"/>
            <w:szCs w:val="24"/>
          </w:rPr>
          <w:t>...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AEE2B13" w14:textId="77777777" w:rsidR="00927764" w:rsidRPr="00C50A1E" w:rsidDel="002518BA" w:rsidRDefault="00927764" w:rsidP="00927764">
      <w:pPr>
        <w:shd w:val="clear" w:color="auto" w:fill="F5F5F5"/>
        <w:spacing w:after="375"/>
        <w:rPr>
          <w:del w:id="21" w:author="agustinus surya" w:date="2022-03-25T09:3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6DF723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22C7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22" w:author="agustinus surya" w:date="2022-03-25T09:36:00Z">
        <w:r w:rsidRPr="00C50A1E" w:rsidDel="002518B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A3D08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FE7D1" w14:textId="031FF2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gustinus surya" w:date="2022-03-25T09:37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24" w:author="agustinus surya" w:date="2022-03-25T09:37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0745E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5" w:author="agustinus surya" w:date="2022-03-25T09:37:00Z">
        <w:r w:rsidDel="000745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26" w:author="agustinus surya" w:date="2022-03-25T09:38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1CF066" w14:textId="46D5D7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7" w:author="agustinus surya" w:date="2022-03-25T09:38:00Z">
        <w:r w:rsidDel="000745E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8" w:author="agustinus surya" w:date="2022-03-25T09:38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0745E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29" w:author="agustinus surya" w:date="2022-03-25T09:39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gustinus surya" w:date="2022-03-25T09:39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ins w:id="31" w:author="agustinus surya" w:date="2022-03-25T09:39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0745E4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0745E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F7116" w14:textId="5F5E0D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32" w:author="agustinus surya" w:date="2022-03-25T09:40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3" w:author="agustinus surya" w:date="2022-03-25T09:40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4" w:author="agustinus surya" w:date="2022-03-25T09:40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5" w:author="agustinus surya" w:date="2022-03-25T09:39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  <w:del w:id="36" w:author="agustinus surya" w:date="2022-03-25T09:39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3E258BE" w14:textId="59D581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agustinus surya" w:date="2022-03-25T09:40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ins w:id="38" w:author="agustinus surya" w:date="2022-03-25T09:40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0745E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39" w:author="agustinus surya" w:date="2022-03-25T09:40:00Z">
        <w:r w:rsidRPr="00C50A1E" w:rsidDel="000745E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0" w:author="agustinus surya" w:date="2022-03-25T09:41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41" w:author="agustinus surya" w:date="2022-03-25T09:41:00Z">
        <w:r w:rsidR="000745E4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42" w:author="agustinus surya" w:date="2022-03-25T09:41:00Z">
        <w:r w:rsidR="00A063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43" w:author="agustinus surya" w:date="2022-03-25T09:41:00Z">
        <w:r w:rsidR="00A0632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44" w:author="agustinus surya" w:date="2022-03-25T09:41:00Z">
        <w:r w:rsidRPr="00C50A1E" w:rsidDel="00A0632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7D7365AF" w14:textId="5FED69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45" w:author="agustinus surya" w:date="2022-03-25T09:42:00Z">
        <w:r w:rsidRPr="00C50A1E" w:rsidDel="00A0632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46" w:author="agustinus surya" w:date="2022-03-25T09:42:00Z">
        <w:r w:rsidRPr="00C50A1E" w:rsidDel="00A0632D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632D">
        <w:rPr>
          <w:rFonts w:ascii="Times New Roman" w:eastAsia="Times New Roman" w:hAnsi="Times New Roman" w:cs="Times New Roman"/>
          <w:i/>
          <w:iCs/>
          <w:sz w:val="24"/>
          <w:szCs w:val="24"/>
          <w:rPrChange w:id="47" w:author="agustinus surya" w:date="2022-03-25T09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10E3A8" w14:textId="14D7BE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8" w:author="agustinus surya" w:date="2022-03-25T09:43:00Z">
        <w:r w:rsidR="00A0632D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49" w:author="agustinus surya" w:date="2022-03-25T09:43:00Z">
        <w:r w:rsidR="00A0632D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0" w:author="agustinus surya" w:date="2022-03-25T09:43:00Z">
        <w:r w:rsidR="00A063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51" w:author="agustinus surya" w:date="2022-03-25T09:43:00Z">
        <w:r w:rsidR="00A063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55FA9240" w14:textId="33B55C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2" w:author="agustinus surya" w:date="2022-03-25T09:43:00Z">
        <w:r w:rsidR="00A063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C98283" w14:textId="4FA570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53" w:author="agustinus surya" w:date="2022-03-25T09:44:00Z">
        <w:r w:rsidRPr="00C50A1E" w:rsidDel="00A0632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5A0863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A4A201B" w14:textId="77777777" w:rsidR="00927764" w:rsidRPr="00C50A1E" w:rsidRDefault="00927764" w:rsidP="00927764"/>
    <w:p w14:paraId="38BE9F20" w14:textId="77777777" w:rsidR="00927764" w:rsidRPr="005A045A" w:rsidRDefault="00927764" w:rsidP="00927764">
      <w:pPr>
        <w:rPr>
          <w:i/>
        </w:rPr>
      </w:pPr>
    </w:p>
    <w:p w14:paraId="03EB570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675AD0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57D4" w14:textId="77777777" w:rsidR="00457572" w:rsidRDefault="00457572">
      <w:r>
        <w:separator/>
      </w:r>
    </w:p>
  </w:endnote>
  <w:endnote w:type="continuationSeparator" w:id="0">
    <w:p w14:paraId="6539D5D4" w14:textId="77777777" w:rsidR="00457572" w:rsidRDefault="0045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14F5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64CB656" w14:textId="77777777" w:rsidR="00941E77" w:rsidRDefault="00457572">
    <w:pPr>
      <w:pStyle w:val="Footer"/>
    </w:pPr>
  </w:p>
  <w:p w14:paraId="37FBC7E6" w14:textId="77777777" w:rsidR="00941E77" w:rsidRDefault="0045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B943" w14:textId="77777777" w:rsidR="00457572" w:rsidRDefault="00457572">
      <w:r>
        <w:separator/>
      </w:r>
    </w:p>
  </w:footnote>
  <w:footnote w:type="continuationSeparator" w:id="0">
    <w:p w14:paraId="327A8B50" w14:textId="77777777" w:rsidR="00457572" w:rsidRDefault="00457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ustinus surya">
    <w15:presenceInfo w15:providerId="Windows Live" w15:userId="9bfe887bc5c68a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45E4"/>
    <w:rsid w:val="0012251A"/>
    <w:rsid w:val="002518BA"/>
    <w:rsid w:val="0042167F"/>
    <w:rsid w:val="00457572"/>
    <w:rsid w:val="00924DF5"/>
    <w:rsid w:val="00927764"/>
    <w:rsid w:val="00994D3B"/>
    <w:rsid w:val="00A0632D"/>
    <w:rsid w:val="00BD0C12"/>
    <w:rsid w:val="00F7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3F6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74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5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5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agustinus surya</cp:lastModifiedBy>
  <cp:revision>3</cp:revision>
  <dcterms:created xsi:type="dcterms:W3CDTF">2020-07-24T23:46:00Z</dcterms:created>
  <dcterms:modified xsi:type="dcterms:W3CDTF">2022-03-25T02:48:00Z</dcterms:modified>
</cp:coreProperties>
</file>