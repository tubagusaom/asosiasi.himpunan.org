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B426C3" w:rsidRPr="00715C65" w:rsidRDefault="00B426C3" w:rsidP="00B426C3">
            <w:pPr>
              <w:rPr>
                <w:ins w:id="0" w:author="Iffi Fitriah" w:date="2020-10-03T11:48:00Z"/>
                <w:lang w:val="en-US"/>
              </w:rPr>
            </w:pPr>
            <w:proofErr w:type="spellStart"/>
            <w:ins w:id="1" w:author="Iffi Fitriah" w:date="2020-10-03T11:48:00Z"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</w:t>
              </w:r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The Art of Stimulating Idea: </w:t>
              </w:r>
              <w:proofErr w:type="spellStart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agar Kaya di </w:t>
              </w:r>
              <w:proofErr w:type="spellStart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Jalan</w:t>
              </w:r>
              <w:proofErr w:type="spellEnd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 w:rsidRPr="00715C6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715C65">
                <w:t>201</w:t>
              </w:r>
              <w:r w:rsidRPr="00715C65">
                <w:rPr>
                  <w:lang w:val="en-US"/>
                </w:rPr>
                <w:t xml:space="preserve">1, </w:t>
              </w:r>
              <w:proofErr w:type="spellStart"/>
              <w:r w:rsidRPr="00715C65">
                <w:rPr>
                  <w:lang w:val="en-US"/>
                </w:rPr>
                <w:t>Metagraf</w:t>
              </w:r>
              <w:proofErr w:type="spellEnd"/>
              <w:r w:rsidRPr="00715C65">
                <w:rPr>
                  <w:lang w:val="en-US"/>
                </w:rPr>
                <w:t xml:space="preserve">, Solo </w:t>
              </w:r>
            </w:ins>
          </w:p>
          <w:p w:rsidR="00B426C3" w:rsidRPr="00715C65" w:rsidRDefault="00B426C3" w:rsidP="00B426C3">
            <w:pPr>
              <w:pStyle w:val="ListParagraph"/>
              <w:spacing w:line="312" w:lineRule="auto"/>
              <w:ind w:left="457"/>
              <w:rPr>
                <w:ins w:id="2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Del="00B426C3" w:rsidRDefault="00B426C3" w:rsidP="00B426C3">
            <w:pPr>
              <w:rPr>
                <w:del w:id="3" w:author="Iffi Fitriah" w:date="2020-10-03T11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" w:author="Iffi Fitriah" w:date="2020-10-03T11:48:00Z">
                <w:pPr>
                  <w:spacing w:line="312" w:lineRule="auto"/>
                  <w:ind w:left="457"/>
                </w:pPr>
              </w:pPrChange>
            </w:pPr>
            <w:proofErr w:type="spellStart"/>
            <w:ins w:id="5" w:author="Iffi Fitriah" w:date="2020-10-03T11:48:00Z"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Trim, Muhammad Effect: </w:t>
              </w:r>
              <w:proofErr w:type="spellStart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Getaran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Dirindukan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Ditakuti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715C65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 w:rsidRPr="00715C6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Medina, Solo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B426C3" w:rsidRDefault="00B426C3" w:rsidP="00B426C3">
            <w:pPr>
              <w:spacing w:line="312" w:lineRule="auto"/>
              <w:ind w:left="32"/>
              <w:rPr>
                <w:ins w:id="6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" w:author="Iffi Fitriah" w:date="2020-10-03T11:48:00Z">
                <w:pPr>
                  <w:spacing w:line="312" w:lineRule="auto"/>
                  <w:jc w:val="center"/>
                </w:pPr>
              </w:pPrChange>
            </w:pPr>
          </w:p>
          <w:p w:rsidR="00B426C3" w:rsidRDefault="00B426C3" w:rsidP="00B426C3">
            <w:pPr>
              <w:rPr>
                <w:ins w:id="8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9" w:author="Iffi Fitriah" w:date="2020-10-03T11:48:00Z">
                <w:pPr>
                  <w:spacing w:line="312" w:lineRule="auto"/>
                  <w:ind w:left="457"/>
                </w:pPr>
              </w:pPrChange>
            </w:pPr>
          </w:p>
          <w:p w:rsidR="00B426C3" w:rsidRPr="00121452" w:rsidRDefault="00B426C3" w:rsidP="00B426C3">
            <w:pPr>
              <w:rPr>
                <w:ins w:id="10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1" w:author="Iffi Fitriah" w:date="2020-10-03T11:48:00Z"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“</w:t>
              </w:r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 w:rsidRPr="0012145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Masa Lalu”,2014, </w:t>
              </w:r>
              <w:proofErr w:type="spellStart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10 </w:t>
              </w:r>
              <w:proofErr w:type="spellStart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 w:rsidRPr="001214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</w:ins>
          </w:p>
          <w:p w:rsidR="00B426C3" w:rsidRPr="00B426C3" w:rsidRDefault="00B426C3" w:rsidP="00B426C3">
            <w:pPr>
              <w:spacing w:line="312" w:lineRule="auto"/>
              <w:ind w:left="32"/>
              <w:rPr>
                <w:ins w:id="12" w:author="Iffi Fitriah" w:date="2020-10-03T11:48:00Z"/>
                <w:rFonts w:ascii="Times New Roman" w:hAnsi="Times New Roman" w:cs="Times New Roman"/>
                <w:sz w:val="24"/>
                <w:szCs w:val="24"/>
                <w:rPrChange w:id="13" w:author="Iffi Fitriah" w:date="2020-10-03T11:47:00Z">
                  <w:rPr>
                    <w:ins w:id="14" w:author="Iffi Fitriah" w:date="2020-10-03T11:48:00Z"/>
                  </w:rPr>
                </w:rPrChange>
              </w:rPr>
              <w:pPrChange w:id="15" w:author="Iffi Fitriah" w:date="2020-10-03T11:48:00Z">
                <w:pPr>
                  <w:spacing w:line="312" w:lineRule="auto"/>
                  <w:jc w:val="center"/>
                </w:pPr>
              </w:pPrChange>
            </w:pPr>
          </w:p>
          <w:p w:rsidR="00974F1C" w:rsidRPr="00B426C3" w:rsidDel="00B4799D" w:rsidRDefault="00974F1C" w:rsidP="00B426C3">
            <w:pPr>
              <w:rPr>
                <w:del w:id="16" w:author="Iffi Fitriah" w:date="2020-10-03T11:41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17" w:author="Iffi Fitriah" w:date="2020-10-03T11:47:00Z">
                  <w:rPr>
                    <w:del w:id="18" w:author="Iffi Fitriah" w:date="2020-10-03T11:41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" w:author="Iffi Fitriah" w:date="2020-10-03T11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0" w:author="Iffi Fitriah" w:date="2020-10-03T11:41:00Z">
              <w:r w:rsidRPr="00B426C3" w:rsidDel="00B4799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1" w:author="Iffi Fitriah" w:date="2020-10-03T11:47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2" w:author="Iffi Fitriah" w:date="2020-10-03T11:47:00Z">
                  <w:rPr>
                    <w:lang w:val="en-US"/>
                  </w:rPr>
                </w:rPrChange>
              </w:rPr>
              <w:t>Jony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3" w:author="Iffi Fitriah" w:date="2020-10-03T11:47:00Z">
                  <w:rPr>
                    <w:lang w:val="en-US"/>
                  </w:rPr>
                </w:rPrChange>
              </w:rPr>
              <w:t xml:space="preserve"> Wong</w:t>
            </w:r>
            <w:ins w:id="24" w:author="Iffi Fitriah" w:date="2020-10-03T11:41:00Z">
              <w:r w:rsidR="00B4799D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5" w:author="Iffi Fitriah" w:date="2020-10-03T11:47:00Z">
                    <w:rPr>
                      <w:lang w:val="en-US"/>
                    </w:rPr>
                  </w:rPrChange>
                </w:rPr>
                <w:t xml:space="preserve">, </w:t>
              </w:r>
            </w:ins>
          </w:p>
          <w:p w:rsidR="00974F1C" w:rsidRPr="00B426C3" w:rsidDel="00B4799D" w:rsidRDefault="00974F1C" w:rsidP="00B426C3">
            <w:pPr>
              <w:rPr>
                <w:del w:id="26" w:author="Iffi Fitriah" w:date="2020-10-03T11:41:00Z"/>
                <w:rFonts w:ascii="Times New Roman" w:hAnsi="Times New Roman" w:cs="Times New Roman"/>
                <w:iCs/>
                <w:sz w:val="24"/>
                <w:szCs w:val="24"/>
                <w:rPrChange w:id="27" w:author="Iffi Fitriah" w:date="2020-10-03T11:47:00Z">
                  <w:rPr>
                    <w:del w:id="28" w:author="Iffi Fitriah" w:date="2020-10-03T11:41:00Z"/>
                    <w:iCs/>
                  </w:rPr>
                </w:rPrChange>
              </w:rPr>
              <w:pPrChange w:id="29" w:author="Iffi Fitriah" w:date="2020-10-03T11:46:00Z">
                <w:pPr>
                  <w:spacing w:line="312" w:lineRule="auto"/>
                  <w:ind w:left="457"/>
                </w:pPr>
              </w:pPrChange>
            </w:pPr>
            <w:del w:id="30" w:author="Iffi Fitriah" w:date="2020-10-03T11:41:00Z">
              <w:r w:rsidRPr="00B426C3" w:rsidDel="00B4799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Iffi Fitriah" w:date="2020-10-03T11:47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r w:rsidRPr="00B426C3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2" w:author="Iffi Fitriah" w:date="2020-10-03T11:47:00Z">
                  <w:rPr>
                    <w:iCs/>
                  </w:rPr>
                </w:rPrChange>
              </w:rPr>
              <w:t>Internet marketing for beginners</w:t>
            </w:r>
            <w:ins w:id="33" w:author="Iffi Fitriah" w:date="2020-10-03T11:41:00Z">
              <w:r w:rsidR="00B4799D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34" w:author="Iffi Fitriah" w:date="2020-10-03T11:47:00Z">
                    <w:rPr>
                      <w:iCs/>
                      <w:lang w:val="en-US"/>
                    </w:rPr>
                  </w:rPrChange>
                </w:rPr>
                <w:t xml:space="preserve">, </w:t>
              </w:r>
            </w:ins>
          </w:p>
          <w:p w:rsidR="00974F1C" w:rsidRPr="00B426C3" w:rsidDel="00B4799D" w:rsidRDefault="00974F1C" w:rsidP="00B426C3">
            <w:pPr>
              <w:rPr>
                <w:del w:id="35" w:author="Iffi Fitriah" w:date="2020-10-03T11:41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36" w:author="Iffi Fitriah" w:date="2020-10-03T11:47:00Z">
                  <w:rPr>
                    <w:del w:id="37" w:author="Iffi Fitriah" w:date="2020-10-03T11:41:00Z"/>
                    <w:lang w:val="en-US"/>
                  </w:rPr>
                </w:rPrChange>
              </w:rPr>
              <w:pPrChange w:id="38" w:author="Iffi Fitriah" w:date="2020-10-03T11:46:00Z">
                <w:pPr>
                  <w:spacing w:line="312" w:lineRule="auto"/>
                  <w:ind w:left="457"/>
                </w:pPr>
              </w:pPrChange>
            </w:pPr>
            <w:del w:id="39" w:author="Iffi Fitriah" w:date="2020-10-03T11:41:00Z">
              <w:r w:rsidRPr="00B426C3" w:rsidDel="00B4799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0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41" w:author="Iffi Fitriah" w:date="2020-10-03T11:47:00Z">
                  <w:rPr>
                    <w:lang w:val="en-US"/>
                  </w:rPr>
                </w:rPrChange>
              </w:rPr>
              <w:t>2010</w:t>
            </w:r>
            <w:ins w:id="42" w:author="Iffi Fitriah" w:date="2020-10-03T11:41:00Z">
              <w:r w:rsidR="00B4799D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3" w:author="Iffi Fitriah" w:date="2020-10-03T11:47:00Z">
                    <w:rPr>
                      <w:iCs/>
                      <w:lang w:val="en-US"/>
                    </w:rPr>
                  </w:rPrChange>
                </w:rPr>
                <w:t>,</w:t>
              </w:r>
            </w:ins>
          </w:p>
          <w:p w:rsidR="00974F1C" w:rsidRPr="00B426C3" w:rsidRDefault="00974F1C" w:rsidP="00B426C3">
            <w:pPr>
              <w:rPr>
                <w:rFonts w:ascii="Times New Roman" w:hAnsi="Times New Roman" w:cs="Times New Roman"/>
                <w:sz w:val="24"/>
                <w:szCs w:val="24"/>
                <w:lang w:val="en-US"/>
                <w:rPrChange w:id="44" w:author="Iffi Fitriah" w:date="2020-10-03T11:47:00Z">
                  <w:rPr>
                    <w:lang w:val="en-US"/>
                  </w:rPr>
                </w:rPrChange>
              </w:rPr>
              <w:pPrChange w:id="45" w:author="Iffi Fitriah" w:date="2020-10-03T11:46:00Z">
                <w:pPr>
                  <w:spacing w:line="312" w:lineRule="auto"/>
                  <w:ind w:left="457"/>
                </w:pPr>
              </w:pPrChange>
            </w:pPr>
            <w:del w:id="46" w:author="Iffi Fitriah" w:date="2020-10-03T11:41:00Z">
              <w:r w:rsidRPr="00B426C3" w:rsidDel="00B4799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7" w:author="Iffi Fitriah" w:date="2020-10-03T11:47:00Z">
                    <w:rPr>
                      <w:lang w:val="en-US"/>
                    </w:rPr>
                  </w:rPrChange>
                </w:rPr>
                <w:delText xml:space="preserve">Penerbit: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rPrChange w:id="48" w:author="Iffi Fitriah" w:date="2020-10-03T11:47:00Z">
                  <w:rPr/>
                </w:rPrChange>
              </w:rPr>
              <w:t>Elex Media Komputindo</w:t>
            </w:r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49" w:author="Iffi Fitriah" w:date="2020-10-03T11:47:00Z">
                  <w:rPr>
                    <w:lang w:val="en-US"/>
                  </w:rPr>
                </w:rPrChange>
              </w:rPr>
              <w:t>, Jakarta</w:t>
            </w:r>
            <w:ins w:id="50" w:author="Iffi Fitriah" w:date="2020-10-03T11:48:00Z">
              <w:r w:rsidR="00B426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B426C3" w:rsidRDefault="00974F1C" w:rsidP="00B426C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51" w:author="Iffi Fitriah" w:date="2020-10-03T11:4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2" w:author="Iffi Fitriah" w:date="2020-10-03T11:46:00Z">
                <w:pPr>
                  <w:spacing w:line="312" w:lineRule="auto"/>
                  <w:ind w:left="457"/>
                </w:pPr>
              </w:pPrChange>
            </w:pPr>
          </w:p>
          <w:p w:rsidR="00974F1C" w:rsidRPr="00B426C3" w:rsidDel="00B4799D" w:rsidRDefault="00974F1C" w:rsidP="00B426C3">
            <w:pPr>
              <w:spacing w:line="312" w:lineRule="auto"/>
              <w:ind w:left="32"/>
              <w:rPr>
                <w:del w:id="53" w:author="Iffi Fitriah" w:date="2020-10-03T11:42:00Z"/>
                <w:rFonts w:ascii="Times New Roman" w:hAnsi="Times New Roman" w:cs="Times New Roman"/>
                <w:sz w:val="24"/>
                <w:szCs w:val="24"/>
                <w:lang w:val="en-US"/>
                <w:rPrChange w:id="54" w:author="Iffi Fitriah" w:date="2020-10-03T11:47:00Z">
                  <w:rPr>
                    <w:del w:id="55" w:author="Iffi Fitriah" w:date="2020-10-03T11:42:00Z"/>
                    <w:lang w:val="en-US"/>
                  </w:rPr>
                </w:rPrChange>
              </w:rPr>
              <w:pPrChange w:id="56" w:author="Iffi Fitriah" w:date="2020-10-03T11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57" w:author="Iffi Fitriah" w:date="2020-10-03T11:42:00Z">
              <w:r w:rsidRPr="00B426C3" w:rsidDel="00B4799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8" w:author="Iffi Fitriah" w:date="2020-10-03T11:47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rPrChange w:id="59" w:author="Iffi Fitriah" w:date="2020-10-03T11:47:00Z">
                  <w:rPr/>
                </w:rPrChange>
              </w:rPr>
              <w:t>Jefferly</w:t>
            </w:r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60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r w:rsidRPr="00B426C3">
              <w:rPr>
                <w:rFonts w:ascii="Times New Roman" w:hAnsi="Times New Roman" w:cs="Times New Roman"/>
                <w:sz w:val="24"/>
                <w:szCs w:val="24"/>
                <w:rPrChange w:id="61" w:author="Iffi Fitriah" w:date="2020-10-03T11:47:00Z">
                  <w:rPr/>
                </w:rPrChange>
              </w:rPr>
              <w:t>Helianthusonfri</w:t>
            </w:r>
            <w:ins w:id="62" w:author="Iffi Fitriah" w:date="2020-10-03T11:42:00Z">
              <w:r w:rsidR="00B4799D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63" w:author="Iffi Fitriah" w:date="2020-10-03T11:47:00Z">
                    <w:rPr>
                      <w:lang w:val="en-US"/>
                    </w:rPr>
                  </w:rPrChange>
                </w:rPr>
                <w:t xml:space="preserve">, </w:t>
              </w:r>
            </w:ins>
            <w:del w:id="64" w:author="Iffi Fitriah" w:date="2020-10-03T11:42:00Z">
              <w:r w:rsidRPr="00B426C3" w:rsidDel="00B4799D">
                <w:rPr>
                  <w:rFonts w:ascii="Times New Roman" w:hAnsi="Times New Roman" w:cs="Times New Roman"/>
                  <w:i/>
                  <w:sz w:val="24"/>
                  <w:szCs w:val="24"/>
                  <w:rPrChange w:id="65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br/>
              </w:r>
              <w:r w:rsidRPr="00B426C3" w:rsidDel="00B4799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6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</w:del>
            <w:r w:rsidRPr="00B426C3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7" w:author="Iffi Fitriah" w:date="2020-10-03T11:47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Facebook Marketing</w:t>
            </w:r>
            <w:ins w:id="68" w:author="Iffi Fitriah" w:date="2020-10-03T11:42:00Z">
              <w:r w:rsidR="00B4799D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9" w:author="Iffi Fitriah" w:date="2020-10-03T11:47:00Z">
                    <w:rPr>
                      <w:iCs/>
                      <w:lang w:val="en-US"/>
                    </w:rPr>
                  </w:rPrChange>
                </w:rPr>
                <w:t xml:space="preserve">, </w:t>
              </w:r>
            </w:ins>
          </w:p>
          <w:p w:rsidR="00974F1C" w:rsidRPr="00B426C3" w:rsidDel="00B4799D" w:rsidRDefault="00974F1C" w:rsidP="00B426C3">
            <w:pPr>
              <w:rPr>
                <w:del w:id="70" w:author="Iffi Fitriah" w:date="2020-10-03T11:42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71" w:author="Iffi Fitriah" w:date="2020-10-03T11:47:00Z">
                  <w:rPr>
                    <w:del w:id="72" w:author="Iffi Fitriah" w:date="2020-10-03T11:42:00Z"/>
                    <w:lang w:val="en-US"/>
                  </w:rPr>
                </w:rPrChange>
              </w:rPr>
              <w:pPrChange w:id="73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74" w:author="Iffi Fitriah" w:date="2020-10-03T11:42:00Z">
              <w:r w:rsidRPr="00B426C3" w:rsidDel="00B4799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5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6" w:author="Iffi Fitriah" w:date="2020-10-03T11:47:00Z">
                  <w:rPr>
                    <w:lang w:val="en-US"/>
                  </w:rPr>
                </w:rPrChange>
              </w:rPr>
              <w:t>2016</w:t>
            </w:r>
            <w:ins w:id="77" w:author="Iffi Fitriah" w:date="2020-10-03T11:42:00Z">
              <w:r w:rsidR="00B4799D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8" w:author="Iffi Fitriah" w:date="2020-10-03T11:47:00Z">
                    <w:rPr>
                      <w:iCs/>
                      <w:lang w:val="en-US"/>
                    </w:rPr>
                  </w:rPrChange>
                </w:rPr>
                <w:t>,</w:t>
              </w:r>
            </w:ins>
          </w:p>
          <w:p w:rsidR="00974F1C" w:rsidRPr="00B426C3" w:rsidRDefault="00974F1C" w:rsidP="00B426C3">
            <w:pPr>
              <w:rPr>
                <w:rFonts w:ascii="Times New Roman" w:hAnsi="Times New Roman" w:cs="Times New Roman"/>
                <w:sz w:val="24"/>
                <w:szCs w:val="24"/>
                <w:lang w:val="en-US"/>
                <w:rPrChange w:id="79" w:author="Iffi Fitriah" w:date="2020-10-03T11:47:00Z">
                  <w:rPr>
                    <w:lang w:val="en-US"/>
                  </w:rPr>
                </w:rPrChange>
              </w:rPr>
              <w:pPrChange w:id="80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81" w:author="Iffi Fitriah" w:date="2020-10-03T11:42:00Z">
              <w:r w:rsidRPr="00B426C3" w:rsidDel="00B4799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2" w:author="Iffi Fitriah" w:date="2020-10-03T11:47:00Z">
                    <w:rPr>
                      <w:iCs/>
                      <w:lang w:val="en-US"/>
                    </w:rPr>
                  </w:rPrChange>
                </w:rPr>
                <w:delText xml:space="preserve">Penerbit: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rPrChange w:id="83" w:author="Iffi Fitriah" w:date="2020-10-03T11:47:00Z">
                  <w:rPr/>
                </w:rPrChange>
              </w:rPr>
              <w:t>Elex Media Komputindo</w:t>
            </w:r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84" w:author="Iffi Fitriah" w:date="2020-10-03T11:47:00Z">
                  <w:rPr>
                    <w:lang w:val="en-US"/>
                  </w:rPr>
                </w:rPrChange>
              </w:rPr>
              <w:t>, Jakarta</w:t>
            </w:r>
            <w:ins w:id="85" w:author="Iffi Fitriah" w:date="2020-10-03T11:48:00Z">
              <w:r w:rsidR="00B426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B426C3" w:rsidRDefault="00974F1C" w:rsidP="00B426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86" w:author="Iffi Fitriah" w:date="2020-10-03T11:4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87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B426C3" w:rsidDel="00B426C3" w:rsidRDefault="00974F1C" w:rsidP="00B426C3">
            <w:pPr>
              <w:pStyle w:val="NoSpacing"/>
              <w:rPr>
                <w:del w:id="88" w:author="Iffi Fitriah" w:date="2020-10-03T11:43:00Z"/>
                <w:rFonts w:ascii="Times New Roman" w:hAnsi="Times New Roman" w:cs="Times New Roman"/>
                <w:sz w:val="24"/>
                <w:szCs w:val="24"/>
                <w:lang w:val="en-US"/>
                <w:rPrChange w:id="89" w:author="Iffi Fitriah" w:date="2020-10-03T11:47:00Z">
                  <w:rPr>
                    <w:del w:id="90" w:author="Iffi Fitriah" w:date="2020-10-03T11:43:00Z"/>
                    <w:lang w:val="en-US"/>
                  </w:rPr>
                </w:rPrChange>
              </w:rPr>
              <w:pPrChange w:id="91" w:author="Iffi Fitriah" w:date="2020-10-03T11:43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92" w:author="Iffi Fitriah" w:date="2020-10-03T11:42:00Z">
              <w:r w:rsidRPr="00B426C3" w:rsidDel="00B4799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3" w:author="Iffi Fitriah" w:date="2020-10-03T11:47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94" w:author="Iffi Fitriah" w:date="2020-10-03T11:47:00Z">
                  <w:rPr>
                    <w:lang w:val="en-US"/>
                  </w:rPr>
                </w:rPrChange>
              </w:rPr>
              <w:t>Tauhid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95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96" w:author="Iffi Fitriah" w:date="2020-10-03T11:47:00Z">
                  <w:rPr>
                    <w:lang w:val="en-US"/>
                  </w:rPr>
                </w:rPrChange>
              </w:rPr>
              <w:t>Nur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97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98" w:author="Iffi Fitriah" w:date="2020-10-03T11:47:00Z">
                  <w:rPr>
                    <w:lang w:val="en-US"/>
                  </w:rPr>
                </w:rPrChange>
              </w:rPr>
              <w:t>Azhar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99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00" w:author="Iffi Fitriah" w:date="2020-10-03T11:47:00Z">
                  <w:rPr>
                    <w:lang w:val="en-US"/>
                  </w:rPr>
                </w:rPrChange>
              </w:rPr>
              <w:t>dan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01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02" w:author="Iffi Fitriah" w:date="2020-10-03T11:47:00Z">
                  <w:rPr>
                    <w:lang w:val="en-US"/>
                  </w:rPr>
                </w:rPrChange>
              </w:rPr>
              <w:t>Bambang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03" w:author="Iffi Fitriah" w:date="2020-10-03T11:47:00Z">
                  <w:rPr>
                    <w:lang w:val="en-US"/>
                  </w:rPr>
                </w:rPrChange>
              </w:rPr>
              <w:t xml:space="preserve"> Trim</w:t>
            </w:r>
            <w:ins w:id="104" w:author="Iffi Fitriah" w:date="2020-10-03T11:43:00Z">
              <w:r w:rsidR="00B426C3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05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, </w:t>
              </w:r>
            </w:ins>
            <w:del w:id="106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rPrChange w:id="107" w:author="Iffi Fitriah" w:date="2020-10-03T11:47:00Z">
                    <w:rPr/>
                  </w:rPrChange>
                </w:rPr>
                <w:br/>
              </w:r>
            </w:del>
            <w:del w:id="108" w:author="Iffi Fitriah" w:date="2020-10-03T11:42:00Z">
              <w:r w:rsidRPr="00B426C3" w:rsidDel="00B4799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9" w:author="Iffi Fitriah" w:date="2020-10-03T11:47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proofErr w:type="spellStart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0" w:author="Iffi Fitriah" w:date="2020-10-03T11:47:00Z">
                  <w:rPr>
                    <w:lang w:val="en-US"/>
                  </w:rPr>
                </w:rPrChange>
              </w:rPr>
              <w:t>Jangan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1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2" w:author="Iffi Fitriah" w:date="2020-10-03T11:47:00Z">
                  <w:rPr>
                    <w:lang w:val="en-US"/>
                  </w:rPr>
                </w:rPrChange>
              </w:rPr>
              <w:t>ke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3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4" w:author="Iffi Fitriah" w:date="2020-10-03T11:47:00Z">
                  <w:rPr>
                    <w:lang w:val="en-US"/>
                  </w:rPr>
                </w:rPrChange>
              </w:rPr>
              <w:t>Dokter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5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6" w:author="Iffi Fitriah" w:date="2020-10-03T11:47:00Z">
                  <w:rPr>
                    <w:lang w:val="en-US"/>
                  </w:rPr>
                </w:rPrChange>
              </w:rPr>
              <w:t>Lagi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17" w:author="Iffi Fitriah" w:date="2020-10-03T11:47:00Z">
                  <w:rPr>
                    <w:lang w:val="en-US"/>
                  </w:rPr>
                </w:rPrChange>
              </w:rPr>
              <w:t xml:space="preserve">: </w:t>
            </w:r>
            <w:proofErr w:type="spellStart"/>
            <w:ins w:id="118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9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</w:ins>
            <w:del w:id="120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1" w:author="Iffi Fitriah" w:date="2020-10-03T11:47:00Z">
                    <w:rPr>
                      <w:lang w:val="en-US"/>
                    </w:rPr>
                  </w:rPrChange>
                </w:rPr>
                <w:delText>k</w:delText>
              </w:r>
            </w:del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22" w:author="Iffi Fitriah" w:date="2020-10-03T11:47:00Z">
                  <w:rPr>
                    <w:lang w:val="en-US"/>
                  </w:rPr>
                </w:rPrChange>
              </w:rPr>
              <w:t>eajaiban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23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ins w:id="124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5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</w:t>
              </w:r>
            </w:ins>
            <w:del w:id="126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7" w:author="Iffi Fitriah" w:date="2020-10-03T11:47:00Z">
                    <w:rPr>
                      <w:lang w:val="en-US"/>
                    </w:rPr>
                  </w:rPrChange>
                </w:rPr>
                <w:delText>s</w:delText>
              </w:r>
            </w:del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28" w:author="Iffi Fitriah" w:date="2020-10-03T11:47:00Z">
                  <w:rPr>
                    <w:lang w:val="en-US"/>
                  </w:rPr>
                </w:rPrChange>
              </w:rPr>
              <w:t>istem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29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ins w:id="130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31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</w:t>
              </w:r>
            </w:ins>
            <w:del w:id="132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33" w:author="Iffi Fitriah" w:date="2020-10-03T11:47:00Z">
                    <w:rPr>
                      <w:lang w:val="en-US"/>
                    </w:rPr>
                  </w:rPrChange>
                </w:rPr>
                <w:delText>i</w:delText>
              </w:r>
            </w:del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4" w:author="Iffi Fitriah" w:date="2020-10-03T11:47:00Z">
                  <w:rPr>
                    <w:lang w:val="en-US"/>
                  </w:rPr>
                </w:rPrChange>
              </w:rPr>
              <w:t>mun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5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6" w:author="Iffi Fitriah" w:date="2020-10-03T11:47:00Z">
                  <w:rPr>
                    <w:lang w:val="en-US"/>
                  </w:rPr>
                </w:rPrChange>
              </w:rPr>
              <w:t>dan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37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ins w:id="138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39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</w:ins>
            <w:del w:id="140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1" w:author="Iffi Fitriah" w:date="2020-10-03T11:47:00Z">
                    <w:rPr>
                      <w:lang w:val="en-US"/>
                    </w:rPr>
                  </w:rPrChange>
                </w:rPr>
                <w:delText>k</w:delText>
              </w:r>
            </w:del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2" w:author="Iffi Fitriah" w:date="2020-10-03T11:47:00Z">
                  <w:rPr>
                    <w:lang w:val="en-US"/>
                  </w:rPr>
                </w:rPrChange>
              </w:rPr>
              <w:t>iat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3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ins w:id="144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5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</w:ins>
            <w:del w:id="146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7" w:author="Iffi Fitriah" w:date="2020-10-03T11:47:00Z">
                    <w:rPr>
                      <w:lang w:val="en-US"/>
                    </w:rPr>
                  </w:rPrChange>
                </w:rPr>
                <w:delText>m</w:delText>
              </w:r>
            </w:del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8" w:author="Iffi Fitriah" w:date="2020-10-03T11:47:00Z">
                  <w:rPr>
                    <w:lang w:val="en-US"/>
                  </w:rPr>
                </w:rPrChange>
              </w:rPr>
              <w:t>enghalau</w:t>
            </w:r>
            <w:proofErr w:type="spellEnd"/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49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ins w:id="150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1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del w:id="152" w:author="Iffi Fitriah" w:date="2020-10-03T11:43:00Z">
              <w:r w:rsidRPr="00B426C3" w:rsidDel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3" w:author="Iffi Fitriah" w:date="2020-10-03T11:47:00Z">
                    <w:rPr>
                      <w:lang w:val="en-US"/>
                    </w:rPr>
                  </w:rPrChange>
                </w:rPr>
                <w:delText>p</w:delText>
              </w:r>
            </w:del>
            <w:r w:rsidRPr="00B426C3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154" w:author="Iffi Fitriah" w:date="2020-10-03T11:47:00Z">
                  <w:rPr>
                    <w:lang w:val="en-US"/>
                  </w:rPr>
                </w:rPrChange>
              </w:rPr>
              <w:t>enyakit</w:t>
            </w:r>
            <w:proofErr w:type="spellEnd"/>
            <w:ins w:id="155" w:author="Iffi Fitriah" w:date="2020-10-03T11:43:00Z">
              <w:r w:rsidR="00B426C3" w:rsidRPr="00B426C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6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</w:t>
              </w:r>
              <w:r w:rsidR="00B426C3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57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  <w:p w:rsidR="00974F1C" w:rsidRPr="00B426C3" w:rsidDel="00B426C3" w:rsidRDefault="00974F1C" w:rsidP="00B426C3">
            <w:pPr>
              <w:pStyle w:val="NoSpacing"/>
              <w:rPr>
                <w:del w:id="158" w:author="Iffi Fitriah" w:date="2020-10-03T11:43:00Z"/>
                <w:rFonts w:ascii="Times New Roman" w:hAnsi="Times New Roman" w:cs="Times New Roman"/>
                <w:sz w:val="24"/>
                <w:szCs w:val="24"/>
                <w:lang w:val="en-US"/>
                <w:rPrChange w:id="159" w:author="Iffi Fitriah" w:date="2020-10-03T11:47:00Z">
                  <w:rPr>
                    <w:del w:id="160" w:author="Iffi Fitriah" w:date="2020-10-03T11:43:00Z"/>
                    <w:lang w:val="en-US"/>
                  </w:rPr>
                </w:rPrChange>
              </w:rPr>
              <w:pPrChange w:id="161" w:author="Iffi Fitriah" w:date="2020-10-03T11:43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2" w:author="Iffi Fitriah" w:date="2020-10-03T11:42:00Z">
              <w:r w:rsidRPr="00B426C3" w:rsidDel="00B4799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63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64" w:author="Iffi Fitriah" w:date="2020-10-03T11:47:00Z">
                  <w:rPr>
                    <w:lang w:val="en-US"/>
                  </w:rPr>
                </w:rPrChange>
              </w:rPr>
              <w:t>2005</w:t>
            </w:r>
            <w:ins w:id="165" w:author="Iffi Fitriah" w:date="2020-10-03T11:43:00Z">
              <w:r w:rsidR="00B426C3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66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, </w:t>
              </w:r>
            </w:ins>
          </w:p>
          <w:p w:rsidR="00974F1C" w:rsidRPr="00B426C3" w:rsidRDefault="00974F1C" w:rsidP="00B426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  <w:rPrChange w:id="167" w:author="Iffi Fitriah" w:date="2020-10-03T11:47:00Z">
                  <w:rPr>
                    <w:lang w:val="en-US"/>
                  </w:rPr>
                </w:rPrChange>
              </w:rPr>
              <w:pPrChange w:id="168" w:author="Iffi Fitriah" w:date="2020-10-03T11:43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9" w:author="Iffi Fitriah" w:date="2020-10-03T11:42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70" w:author="Iffi Fitriah" w:date="2020-10-03T11:47:00Z">
                    <w:rPr>
                      <w:lang w:val="en-US"/>
                    </w:rPr>
                  </w:rPrChange>
                </w:rPr>
                <w:delText xml:space="preserve">Penerbit: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71" w:author="Iffi Fitriah" w:date="2020-10-03T11:47:00Z">
                  <w:rPr>
                    <w:lang w:val="en-US"/>
                  </w:rPr>
                </w:rPrChange>
              </w:rPr>
              <w:t>MQ Publishing, Bandung</w:t>
            </w:r>
            <w:ins w:id="172" w:author="Iffi Fitriah" w:date="2020-10-03T11:48:00Z">
              <w:r w:rsidR="00B426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B426C3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173" w:author="Iffi Fitriah" w:date="2020-10-03T11:4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B426C3" w:rsidDel="00B426C3" w:rsidRDefault="00974F1C" w:rsidP="00B426C3">
            <w:pPr>
              <w:spacing w:line="312" w:lineRule="auto"/>
              <w:ind w:left="32"/>
              <w:rPr>
                <w:del w:id="174" w:author="Iffi Fitriah" w:date="2020-10-03T11:44:00Z"/>
                <w:rFonts w:ascii="Times New Roman" w:hAnsi="Times New Roman" w:cs="Times New Roman"/>
                <w:sz w:val="24"/>
                <w:szCs w:val="24"/>
                <w:lang w:val="en-US"/>
                <w:rPrChange w:id="175" w:author="Iffi Fitriah" w:date="2020-10-03T11:47:00Z">
                  <w:rPr>
                    <w:del w:id="176" w:author="Iffi Fitriah" w:date="2020-10-03T11:44:00Z"/>
                    <w:lang w:val="en-US"/>
                  </w:rPr>
                </w:rPrChange>
              </w:rPr>
              <w:pPrChange w:id="177" w:author="Iffi Fitriah" w:date="2020-10-03T11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78" w:author="Iffi Fitriah" w:date="2020-10-03T11:43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79" w:author="Iffi Fitriah" w:date="2020-10-03T11:47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80" w:author="Iffi Fitriah" w:date="2020-10-03T11:47:00Z">
                  <w:rPr>
                    <w:lang w:val="en-US"/>
                  </w:rPr>
                </w:rPrChange>
              </w:rPr>
              <w:t>John W. Osborn</w:t>
            </w:r>
            <w:ins w:id="181" w:author="Iffi Fitriah" w:date="2020-10-03T11:43:00Z">
              <w:r w:rsidR="00B426C3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82" w:author="Iffi Fitriah" w:date="2020-10-03T11:47:00Z">
                    <w:rPr>
                      <w:lang w:val="en-US"/>
                    </w:rPr>
                  </w:rPrChange>
                </w:rPr>
                <w:t xml:space="preserve">, </w:t>
              </w:r>
            </w:ins>
            <w:del w:id="183" w:author="Iffi Fitriah" w:date="2020-10-03T11:43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84" w:author="Iffi Fitriah" w:date="2020-10-03T11:47:00Z">
                    <w:rPr>
                      <w:lang w:val="en-US"/>
                    </w:rPr>
                  </w:rPrChange>
                </w:rPr>
                <w:delText>e</w:delText>
              </w:r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rPrChange w:id="185" w:author="Iffi Fitriah" w:date="2020-10-03T11:47:00Z">
                    <w:rPr/>
                  </w:rPrChange>
                </w:rPr>
                <w:br/>
              </w:r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86" w:author="Iffi Fitriah" w:date="2020-10-03T11:47:00Z">
                    <w:rPr>
                      <w:lang w:val="en-US"/>
                    </w:rPr>
                  </w:rPrChange>
                </w:rPr>
                <w:delText>Judul buku: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187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88" w:author="Iffi Fitriah" w:date="2020-10-03T11:47:00Z">
                  <w:rPr>
                    <w:lang w:val="en-US"/>
                  </w:rPr>
                </w:rPrChange>
              </w:rPr>
              <w:t>Kiat</w:t>
            </w:r>
            <w:proofErr w:type="spellEnd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89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0" w:author="Iffi Fitriah" w:date="2020-10-03T11:47:00Z">
                  <w:rPr>
                    <w:lang w:val="en-US"/>
                  </w:rPr>
                </w:rPrChange>
              </w:rPr>
              <w:t>Berbicara</w:t>
            </w:r>
            <w:proofErr w:type="spellEnd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1" w:author="Iffi Fitriah" w:date="2020-10-03T11:47:00Z">
                  <w:rPr>
                    <w:lang w:val="en-US"/>
                  </w:rPr>
                </w:rPrChange>
              </w:rPr>
              <w:t xml:space="preserve"> di </w:t>
            </w:r>
            <w:proofErr w:type="spellStart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2" w:author="Iffi Fitriah" w:date="2020-10-03T11:47:00Z">
                  <w:rPr>
                    <w:lang w:val="en-US"/>
                  </w:rPr>
                </w:rPrChange>
              </w:rPr>
              <w:t>Depan</w:t>
            </w:r>
            <w:proofErr w:type="spellEnd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3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4" w:author="Iffi Fitriah" w:date="2020-10-03T11:47:00Z">
                  <w:rPr>
                    <w:lang w:val="en-US"/>
                  </w:rPr>
                </w:rPrChange>
              </w:rPr>
              <w:t>Umum</w:t>
            </w:r>
            <w:proofErr w:type="spellEnd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5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6" w:author="Iffi Fitriah" w:date="2020-10-03T11:47:00Z">
                  <w:rPr>
                    <w:lang w:val="en-US"/>
                  </w:rPr>
                </w:rPrChange>
              </w:rPr>
              <w:t>Untuk</w:t>
            </w:r>
            <w:proofErr w:type="spellEnd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7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8" w:author="Iffi Fitriah" w:date="2020-10-03T11:47:00Z">
                  <w:rPr>
                    <w:lang w:val="en-US"/>
                  </w:rPr>
                </w:rPrChange>
              </w:rPr>
              <w:t>Eksekutif</w:t>
            </w:r>
            <w:proofErr w:type="spellEnd"/>
            <w:r w:rsidRPr="00B426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99" w:author="Iffi Fitriah" w:date="2020-10-03T11:47:00Z">
                  <w:rPr>
                    <w:lang w:val="en-US"/>
                  </w:rPr>
                </w:rPrChange>
              </w:rPr>
              <w:t>.</w:t>
            </w:r>
            <w:ins w:id="200" w:author="Iffi Fitriah" w:date="2020-10-03T11:44:00Z">
              <w:r w:rsidR="00B426C3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01" w:author="Iffi Fitriah" w:date="2020-10-03T11:47:00Z">
                    <w:rPr>
                      <w:lang w:val="en-US"/>
                    </w:rPr>
                  </w:rPrChange>
                </w:rPr>
                <w:t xml:space="preserve">, </w:t>
              </w:r>
              <w:proofErr w:type="spellStart"/>
              <w:r w:rsidR="00B426C3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02" w:author="Iffi Fitriah" w:date="2020-10-03T11:47:00Z">
                    <w:rPr>
                      <w:lang w:val="en-US"/>
                    </w:rPr>
                  </w:rPrChange>
                </w:rPr>
                <w:t>terjemahan</w:t>
              </w:r>
              <w:proofErr w:type="spellEnd"/>
              <w:r w:rsidR="00B426C3" w:rsidRPr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03" w:author="Iffi Fitriah" w:date="2020-10-03T11:47:00Z">
                    <w:rPr>
                      <w:lang w:val="en-US"/>
                    </w:rPr>
                  </w:rPrChange>
                </w:rPr>
                <w:t xml:space="preserve"> </w:t>
              </w:r>
            </w:ins>
          </w:p>
          <w:p w:rsidR="00974F1C" w:rsidRPr="00B426C3" w:rsidDel="00B426C3" w:rsidRDefault="00974F1C" w:rsidP="00B426C3">
            <w:pPr>
              <w:rPr>
                <w:del w:id="204" w:author="Iffi Fitriah" w:date="2020-10-03T11:44:00Z"/>
                <w:rFonts w:ascii="Times New Roman" w:hAnsi="Times New Roman" w:cs="Times New Roman"/>
                <w:sz w:val="24"/>
                <w:szCs w:val="24"/>
                <w:lang w:val="en-US"/>
                <w:rPrChange w:id="205" w:author="Iffi Fitriah" w:date="2020-10-03T11:47:00Z">
                  <w:rPr>
                    <w:del w:id="206" w:author="Iffi Fitriah" w:date="2020-10-03T11:44:00Z"/>
                    <w:lang w:val="en-US"/>
                  </w:rPr>
                </w:rPrChange>
              </w:rPr>
              <w:pPrChange w:id="207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08" w:author="Iffi Fitriah" w:date="2020-10-03T11:44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09" w:author="Iffi Fitriah" w:date="2020-10-03T11:47:00Z">
                    <w:rPr>
                      <w:lang w:val="en-US"/>
                    </w:rPr>
                  </w:rPrChange>
                </w:rPr>
                <w:delText xml:space="preserve">Terjemahan: </w:delText>
              </w:r>
            </w:del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10" w:author="Iffi Fitriah" w:date="2020-10-03T11:47:00Z">
                  <w:rPr>
                    <w:lang w:val="en-US"/>
                  </w:rPr>
                </w:rPrChange>
              </w:rPr>
              <w:t>Walfred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11" w:author="Iffi Fitriah" w:date="2020-10-03T11:47:00Z">
                  <w:rPr>
                    <w:lang w:val="en-US"/>
                  </w:rPr>
                </w:rPrChange>
              </w:rPr>
              <w:t xml:space="preserve"> Andre</w:t>
            </w:r>
            <w:ins w:id="212" w:author="Iffi Fitriah" w:date="2020-10-03T11:44:00Z">
              <w:r w:rsidR="00B426C3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13" w:author="Iffi Fitriah" w:date="2020-10-03T11:47:00Z">
                    <w:rPr>
                      <w:lang w:val="en-US"/>
                    </w:rPr>
                  </w:rPrChange>
                </w:rPr>
                <w:t xml:space="preserve">, </w:t>
              </w:r>
            </w:ins>
          </w:p>
          <w:p w:rsidR="00974F1C" w:rsidRPr="00B426C3" w:rsidDel="00B426C3" w:rsidRDefault="00974F1C" w:rsidP="00B426C3">
            <w:pPr>
              <w:rPr>
                <w:del w:id="214" w:author="Iffi Fitriah" w:date="2020-10-03T11:44:00Z"/>
                <w:rFonts w:ascii="Times New Roman" w:hAnsi="Times New Roman" w:cs="Times New Roman"/>
                <w:sz w:val="24"/>
                <w:szCs w:val="24"/>
                <w:lang w:val="en-US"/>
                <w:rPrChange w:id="215" w:author="Iffi Fitriah" w:date="2020-10-03T11:47:00Z">
                  <w:rPr>
                    <w:del w:id="216" w:author="Iffi Fitriah" w:date="2020-10-03T11:44:00Z"/>
                    <w:lang w:val="en-US"/>
                  </w:rPr>
                </w:rPrChange>
              </w:rPr>
              <w:pPrChange w:id="217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18" w:author="Iffi Fitriah" w:date="2020-10-03T11:44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19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20" w:author="Iffi Fitriah" w:date="2020-10-03T11:47:00Z">
                  <w:rPr>
                    <w:lang w:val="en-US"/>
                  </w:rPr>
                </w:rPrChange>
              </w:rPr>
              <w:t>199</w:t>
            </w:r>
            <w:ins w:id="221" w:author="Iffi Fitriah" w:date="2020-10-03T11:44:00Z">
              <w:r w:rsidR="00B426C3" w:rsidRPr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22" w:author="Iffi Fitriah" w:date="2020-10-03T11:47:00Z">
                    <w:rPr>
                      <w:lang w:val="en-US"/>
                    </w:rPr>
                  </w:rPrChange>
                </w:rPr>
                <w:t xml:space="preserve">3, </w:t>
              </w:r>
            </w:ins>
            <w:del w:id="223" w:author="Iffi Fitriah" w:date="2020-10-03T11:44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24" w:author="Iffi Fitriah" w:date="2020-10-03T11:47:00Z">
                    <w:rPr>
                      <w:lang w:val="en-US"/>
                    </w:rPr>
                  </w:rPrChange>
                </w:rPr>
                <w:delText>3</w:delText>
              </w:r>
            </w:del>
          </w:p>
          <w:p w:rsidR="00974F1C" w:rsidRPr="00B426C3" w:rsidRDefault="00974F1C" w:rsidP="00B426C3">
            <w:pPr>
              <w:rPr>
                <w:rFonts w:ascii="Times New Roman" w:hAnsi="Times New Roman" w:cs="Times New Roman"/>
                <w:sz w:val="24"/>
                <w:szCs w:val="24"/>
                <w:lang w:val="en-US"/>
                <w:rPrChange w:id="225" w:author="Iffi Fitriah" w:date="2020-10-03T11:47:00Z">
                  <w:rPr>
                    <w:lang w:val="en-US"/>
                  </w:rPr>
                </w:rPrChange>
              </w:rPr>
              <w:pPrChange w:id="226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27" w:author="Iffi Fitriah" w:date="2020-10-03T11:47:00Z">
                  <w:rPr>
                    <w:iCs/>
                    <w:lang w:val="en-US"/>
                  </w:rPr>
                </w:rPrChange>
              </w:rPr>
              <w:t>Penerbit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28" w:author="Iffi Fitriah" w:date="2020-10-03T11:47:00Z">
                  <w:rPr>
                    <w:iCs/>
                    <w:lang w:val="en-US"/>
                  </w:rPr>
                </w:rPrChange>
              </w:rPr>
              <w:t xml:space="preserve">: </w:t>
            </w: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29" w:author="Iffi Fitriah" w:date="2020-10-03T11:47:00Z">
                  <w:rPr>
                    <w:lang w:val="en-US"/>
                  </w:rPr>
                </w:rPrChange>
              </w:rPr>
              <w:t>Bumi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30" w:author="Iffi Fitriah" w:date="2020-10-03T11:47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31" w:author="Iffi Fitriah" w:date="2020-10-03T11:47:00Z">
                  <w:rPr>
                    <w:lang w:val="en-US"/>
                  </w:rPr>
                </w:rPrChange>
              </w:rPr>
              <w:t>Aksara</w:t>
            </w:r>
            <w:proofErr w:type="spellEnd"/>
            <w:r w:rsidRPr="00B426C3">
              <w:rPr>
                <w:rFonts w:ascii="Times New Roman" w:hAnsi="Times New Roman" w:cs="Times New Roman"/>
                <w:sz w:val="24"/>
                <w:szCs w:val="24"/>
                <w:lang w:val="en-US"/>
                <w:rPrChange w:id="232" w:author="Iffi Fitriah" w:date="2020-10-03T11:47:00Z">
                  <w:rPr>
                    <w:lang w:val="en-US"/>
                  </w:rPr>
                </w:rPrChange>
              </w:rPr>
              <w:t>, Jakarta</w:t>
            </w:r>
            <w:ins w:id="233" w:author="Iffi Fitriah" w:date="2020-10-03T11:48:00Z">
              <w:r w:rsidR="00B426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bookmarkStart w:id="234" w:name="_GoBack"/>
            <w:bookmarkEnd w:id="234"/>
          </w:p>
          <w:p w:rsidR="00974F1C" w:rsidRPr="00B426C3" w:rsidRDefault="00974F1C" w:rsidP="00B426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235" w:author="Iffi Fitriah" w:date="2020-10-03T11:4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36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B426C3" w:rsidDel="00B426C3" w:rsidRDefault="00974F1C" w:rsidP="00B426C3">
            <w:pPr>
              <w:spacing w:line="312" w:lineRule="auto"/>
              <w:ind w:left="32"/>
              <w:rPr>
                <w:del w:id="237" w:author="Iffi Fitriah" w:date="2020-10-03T11:44:00Z"/>
                <w:rFonts w:ascii="Times New Roman" w:hAnsi="Times New Roman" w:cs="Times New Roman"/>
                <w:sz w:val="24"/>
                <w:szCs w:val="24"/>
                <w:lang w:val="en-US"/>
                <w:rPrChange w:id="238" w:author="Iffi Fitriah" w:date="2020-10-03T11:47:00Z">
                  <w:rPr>
                    <w:del w:id="239" w:author="Iffi Fitriah" w:date="2020-10-03T11:44:00Z"/>
                    <w:lang w:val="en-US"/>
                  </w:rPr>
                </w:rPrChange>
              </w:rPr>
              <w:pPrChange w:id="240" w:author="Iffi Fitriah" w:date="2020-10-03T11:4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41" w:author="Iffi Fitriah" w:date="2020-10-03T11:44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42" w:author="Iffi Fitriah" w:date="2020-10-03T11:47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del w:id="243" w:author="Iffi Fitriah" w:date="2020-10-03T11:48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44" w:author="Iffi Fitriah" w:date="2020-10-03T11:47:00Z">
                    <w:rPr>
                      <w:lang w:val="en-US"/>
                    </w:rPr>
                  </w:rPrChange>
                </w:rPr>
                <w:delText>Issabelee Arradon</w:delText>
              </w:r>
            </w:del>
            <w:del w:id="245" w:author="Iffi Fitriah" w:date="2020-10-03T11:44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rPrChange w:id="246" w:author="Iffi Fitriah" w:date="2020-10-03T11:47:00Z">
                    <w:rPr/>
                  </w:rPrChange>
                </w:rPr>
                <w:br/>
              </w:r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47" w:author="Iffi Fitriah" w:date="2020-10-03T11:47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del w:id="248" w:author="Iffi Fitriah" w:date="2020-10-03T11:48:00Z">
              <w:r w:rsidRPr="00B426C3" w:rsidDel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49" w:author="Iffi Fitriah" w:date="2020-10-03T11:47:00Z">
                    <w:rPr>
                      <w:iCs/>
                      <w:lang w:val="en-US"/>
                    </w:rPr>
                  </w:rPrChange>
                </w:rPr>
                <w:delText>Aceh, Contoh Penyelesaian Kejahatan Masa Lalu</w:delText>
              </w:r>
            </w:del>
          </w:p>
          <w:p w:rsidR="00974F1C" w:rsidRPr="00B426C3" w:rsidDel="00B426C3" w:rsidRDefault="00974F1C" w:rsidP="00B426C3">
            <w:pPr>
              <w:rPr>
                <w:del w:id="250" w:author="Iffi Fitriah" w:date="2020-10-03T11:45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251" w:author="Iffi Fitriah" w:date="2020-10-03T11:47:00Z">
                  <w:rPr>
                    <w:del w:id="252" w:author="Iffi Fitriah" w:date="2020-10-03T11:45:00Z"/>
                    <w:lang w:val="en-US"/>
                  </w:rPr>
                </w:rPrChange>
              </w:rPr>
              <w:pPrChange w:id="253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54" w:author="Iffi Fitriah" w:date="2020-10-03T11:44:00Z">
              <w:r w:rsidRPr="00B426C3" w:rsidDel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55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del w:id="256" w:author="Iffi Fitriah" w:date="2020-10-03T11:48:00Z">
              <w:r w:rsidRPr="00B426C3" w:rsidDel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57" w:author="Iffi Fitriah" w:date="2020-10-03T11:47:00Z">
                    <w:rPr>
                      <w:lang w:val="en-US"/>
                    </w:rPr>
                  </w:rPrChange>
                </w:rPr>
                <w:delText>2014</w:delText>
              </w:r>
            </w:del>
          </w:p>
          <w:p w:rsidR="00974F1C" w:rsidRPr="00B426C3" w:rsidDel="00B426C3" w:rsidRDefault="00974F1C" w:rsidP="00B426C3">
            <w:pPr>
              <w:rPr>
                <w:del w:id="258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  <w:rPrChange w:id="259" w:author="Iffi Fitriah" w:date="2020-10-03T11:47:00Z">
                  <w:rPr>
                    <w:del w:id="260" w:author="Iffi Fitriah" w:date="2020-10-03T11:48:00Z"/>
                    <w:lang w:val="en-US"/>
                  </w:rPr>
                </w:rPrChange>
              </w:rPr>
              <w:pPrChange w:id="261" w:author="Iffi Fitriah" w:date="2020-10-03T11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62" w:author="Iffi Fitriah" w:date="2020-10-03T11:44:00Z">
              <w:r w:rsidRPr="00B426C3" w:rsidDel="00B426C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63" w:author="Iffi Fitriah" w:date="2020-10-03T11:47:00Z">
                    <w:rPr>
                      <w:iCs/>
                      <w:lang w:val="en-US"/>
                    </w:rPr>
                  </w:rPrChange>
                </w:rPr>
                <w:delText xml:space="preserve">Penerbit: </w:delText>
              </w:r>
            </w:del>
            <w:del w:id="264" w:author="Iffi Fitriah" w:date="2020-10-03T11:48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65" w:author="Iffi Fitriah" w:date="2020-10-03T11:47:00Z">
                    <w:rPr>
                      <w:lang w:val="en-US"/>
                    </w:rPr>
                  </w:rPrChange>
                </w:rPr>
                <w:delText>Kompas, 10 Februari 2014</w:delText>
              </w:r>
            </w:del>
          </w:p>
          <w:p w:rsidR="00974F1C" w:rsidDel="00B426C3" w:rsidRDefault="00974F1C" w:rsidP="00B426C3">
            <w:pPr>
              <w:rPr>
                <w:del w:id="266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67" w:author="Iffi Fitriah" w:date="2020-10-03T11:48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B426C3" w:rsidRPr="00B426C3" w:rsidRDefault="00B426C3" w:rsidP="00B426C3">
            <w:pPr>
              <w:pStyle w:val="ListParagraph"/>
              <w:spacing w:line="312" w:lineRule="auto"/>
              <w:rPr>
                <w:ins w:id="268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  <w:rPrChange w:id="269" w:author="Iffi Fitriah" w:date="2020-10-03T11:47:00Z">
                  <w:rPr>
                    <w:ins w:id="270" w:author="Iffi Fitriah" w:date="2020-10-03T11:4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71" w:author="Iffi Fitriah" w:date="2020-10-03T11:46:00Z">
                <w:pPr>
                  <w:pStyle w:val="ListParagraph"/>
                  <w:spacing w:line="312" w:lineRule="auto"/>
                </w:pPr>
              </w:pPrChange>
            </w:pPr>
          </w:p>
          <w:p w:rsidR="00974F1C" w:rsidRPr="00B426C3" w:rsidDel="00B426C3" w:rsidRDefault="00974F1C" w:rsidP="00B426C3">
            <w:pPr>
              <w:spacing w:line="312" w:lineRule="auto"/>
              <w:rPr>
                <w:del w:id="272" w:author="Iffi Fitriah" w:date="2020-10-03T11:45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273" w:author="Iffi Fitriah" w:date="2020-10-03T11:48:00Z">
                  <w:rPr>
                    <w:del w:id="274" w:author="Iffi Fitriah" w:date="2020-10-03T11:45:00Z"/>
                    <w:lang w:val="en-US"/>
                  </w:rPr>
                </w:rPrChange>
              </w:rPr>
              <w:pPrChange w:id="275" w:author="Iffi Fitriah" w:date="2020-10-03T11:48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76" w:author="Iffi Fitriah" w:date="2020-10-03T11:45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77" w:author="Iffi Fitriah" w:date="2020-10-03T11:4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Nama penulis: </w:delText>
              </w:r>
            </w:del>
            <w:del w:id="278" w:author="Iffi Fitriah" w:date="2020-10-03T11:48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79" w:author="Iffi Fitriah" w:date="2020-10-03T11:4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Bambang Trim</w:delText>
              </w:r>
            </w:del>
          </w:p>
          <w:p w:rsidR="00974F1C" w:rsidRPr="00B426C3" w:rsidDel="00B426C3" w:rsidRDefault="00974F1C" w:rsidP="00B426C3">
            <w:pPr>
              <w:rPr>
                <w:del w:id="280" w:author="Iffi Fitriah" w:date="2020-10-03T11:45:00Z"/>
                <w:rPrChange w:id="281" w:author="Iffi Fitriah" w:date="2020-10-03T11:47:00Z">
                  <w:rPr>
                    <w:del w:id="282" w:author="Iffi Fitriah" w:date="2020-10-03T11:45:00Z"/>
                  </w:rPr>
                </w:rPrChange>
              </w:rPr>
              <w:pPrChange w:id="283" w:author="Iffi Fitriah" w:date="2020-10-03T11:48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84" w:author="Iffi Fitriah" w:date="2020-10-03T11:45:00Z">
              <w:r w:rsidRPr="00B426C3" w:rsidDel="00B426C3">
                <w:rPr>
                  <w:lang w:val="en-US"/>
                  <w:rPrChange w:id="285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del w:id="286" w:author="Iffi Fitriah" w:date="2020-10-03T11:48:00Z">
              <w:r w:rsidRPr="00B426C3" w:rsidDel="00B426C3">
                <w:rPr>
                  <w:rPrChange w:id="287" w:author="Iffi Fitriah" w:date="2020-10-03T11:47:00Z">
                    <w:rPr/>
                  </w:rPrChange>
                </w:rPr>
                <w:delText>201</w:delText>
              </w:r>
            </w:del>
            <w:del w:id="288" w:author="Iffi Fitriah" w:date="2020-10-03T11:45:00Z">
              <w:r w:rsidRPr="00B426C3" w:rsidDel="00B426C3">
                <w:rPr>
                  <w:rPrChange w:id="289" w:author="Iffi Fitriah" w:date="2020-10-03T11:47:00Z">
                    <w:rPr/>
                  </w:rPrChange>
                </w:rPr>
                <w:delText>1</w:delText>
              </w:r>
            </w:del>
          </w:p>
          <w:p w:rsidR="00974F1C" w:rsidRPr="00B426C3" w:rsidDel="00B426C3" w:rsidRDefault="00974F1C" w:rsidP="00B426C3">
            <w:pPr>
              <w:rPr>
                <w:del w:id="290" w:author="Iffi Fitriah" w:date="2020-10-03T11:45:00Z"/>
                <w:lang w:val="en-US"/>
                <w:rPrChange w:id="291" w:author="Iffi Fitriah" w:date="2020-10-03T11:47:00Z">
                  <w:rPr>
                    <w:del w:id="292" w:author="Iffi Fitriah" w:date="2020-10-03T11:45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pPrChange w:id="293" w:author="Iffi Fitriah" w:date="2020-10-03T11:48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94" w:author="Iffi Fitriah" w:date="2020-10-03T11:45:00Z">
              <w:r w:rsidRPr="00B426C3" w:rsidDel="00B426C3">
                <w:rPr>
                  <w:lang w:val="en-US"/>
                  <w:rPrChange w:id="295" w:author="Iffi Fitriah" w:date="2020-10-03T11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  <w:r w:rsidRPr="00B426C3" w:rsidDel="00B426C3">
                <w:rPr>
                  <w:lang w:val="en-US"/>
                  <w:rPrChange w:id="296" w:author="Iffi Fitriah" w:date="2020-10-03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The art of Stimulating Idea: Jurus mendulang Ide dan Insaf agar kaya di Jalan Menulis</w:delText>
              </w:r>
            </w:del>
          </w:p>
          <w:p w:rsidR="00974F1C" w:rsidRPr="00B426C3" w:rsidDel="00B426C3" w:rsidRDefault="00974F1C" w:rsidP="00B426C3">
            <w:pPr>
              <w:rPr>
                <w:del w:id="297" w:author="Iffi Fitriah" w:date="2020-10-03T11:48:00Z"/>
                <w:lang w:val="en-US"/>
                <w:rPrChange w:id="298" w:author="Iffi Fitriah" w:date="2020-10-03T11:47:00Z">
                  <w:rPr>
                    <w:del w:id="299" w:author="Iffi Fitriah" w:date="2020-10-03T11:48:00Z"/>
                    <w:lang w:val="en-US"/>
                  </w:rPr>
                </w:rPrChange>
              </w:rPr>
              <w:pPrChange w:id="300" w:author="Iffi Fitriah" w:date="2020-10-03T11:48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01" w:author="Iffi Fitriah" w:date="2020-10-03T11:45:00Z">
              <w:r w:rsidRPr="00B426C3" w:rsidDel="00B426C3">
                <w:rPr>
                  <w:lang w:val="en-US"/>
                  <w:rPrChange w:id="302" w:author="Iffi Fitriah" w:date="2020-10-03T11:47:00Z">
                    <w:rPr>
                      <w:lang w:val="en-US"/>
                    </w:rPr>
                  </w:rPrChange>
                </w:rPr>
                <w:delText xml:space="preserve">Penerbit: </w:delText>
              </w:r>
            </w:del>
            <w:del w:id="303" w:author="Iffi Fitriah" w:date="2020-10-03T11:48:00Z">
              <w:r w:rsidRPr="00B426C3" w:rsidDel="00B426C3">
                <w:rPr>
                  <w:lang w:val="en-US"/>
                  <w:rPrChange w:id="304" w:author="Iffi Fitriah" w:date="2020-10-03T11:47:00Z">
                    <w:rPr>
                      <w:lang w:val="en-US"/>
                    </w:rPr>
                  </w:rPrChange>
                </w:rPr>
                <w:delText xml:space="preserve">Metagraf, Solo </w:delText>
              </w:r>
            </w:del>
          </w:p>
          <w:p w:rsidR="00974F1C" w:rsidRPr="00B426C3" w:rsidDel="00B426C3" w:rsidRDefault="00974F1C" w:rsidP="00821BA2">
            <w:pPr>
              <w:pStyle w:val="ListParagraph"/>
              <w:spacing w:line="312" w:lineRule="auto"/>
              <w:ind w:left="457"/>
              <w:rPr>
                <w:del w:id="305" w:author="Iffi Fitriah" w:date="2020-10-03T11:48:00Z"/>
                <w:rFonts w:ascii="Times New Roman" w:hAnsi="Times New Roman" w:cs="Times New Roman"/>
                <w:sz w:val="24"/>
                <w:szCs w:val="24"/>
                <w:lang w:val="en-US"/>
                <w:rPrChange w:id="306" w:author="Iffi Fitriah" w:date="2020-10-03T11:47:00Z">
                  <w:rPr>
                    <w:del w:id="307" w:author="Iffi Fitriah" w:date="2020-10-03T11:4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B426C3" w:rsidDel="00B426C3" w:rsidRDefault="00974F1C" w:rsidP="00B426C3">
            <w:pPr>
              <w:pStyle w:val="NoSpacing"/>
              <w:rPr>
                <w:del w:id="308" w:author="Iffi Fitriah" w:date="2020-10-03T11:47:00Z"/>
                <w:rFonts w:ascii="Times New Roman" w:hAnsi="Times New Roman" w:cs="Times New Roman"/>
                <w:sz w:val="24"/>
                <w:szCs w:val="24"/>
                <w:lang w:val="en-US"/>
                <w:rPrChange w:id="309" w:author="Iffi Fitriah" w:date="2020-10-03T11:47:00Z">
                  <w:rPr>
                    <w:del w:id="310" w:author="Iffi Fitriah" w:date="2020-10-03T11:47:00Z"/>
                    <w:lang w:val="en-US"/>
                  </w:rPr>
                </w:rPrChange>
              </w:rPr>
              <w:pPrChange w:id="311" w:author="Iffi Fitriah" w:date="2020-10-03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312" w:author="Iffi Fitriah" w:date="2020-10-03T11:46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3" w:author="Iffi Fitriah" w:date="2020-10-03T11:47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del w:id="314" w:author="Iffi Fitriah" w:date="2020-10-03T11:48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5" w:author="Iffi Fitriah" w:date="2020-10-03T11:47:00Z">
                    <w:rPr>
                      <w:lang w:val="en-US"/>
                    </w:rPr>
                  </w:rPrChange>
                </w:rPr>
                <w:delText>Bambang Trim</w:delText>
              </w:r>
            </w:del>
          </w:p>
          <w:p w:rsidR="00974F1C" w:rsidRPr="00B426C3" w:rsidDel="00B426C3" w:rsidRDefault="00974F1C" w:rsidP="00B426C3">
            <w:pPr>
              <w:pStyle w:val="NoSpacing"/>
              <w:rPr>
                <w:del w:id="316" w:author="Iffi Fitriah" w:date="2020-10-03T11:47:00Z"/>
                <w:rFonts w:ascii="Times New Roman" w:hAnsi="Times New Roman" w:cs="Times New Roman"/>
                <w:sz w:val="24"/>
                <w:szCs w:val="24"/>
                <w:lang w:val="en-US"/>
                <w:rPrChange w:id="317" w:author="Iffi Fitriah" w:date="2020-10-03T11:47:00Z">
                  <w:rPr>
                    <w:del w:id="318" w:author="Iffi Fitriah" w:date="2020-10-03T11:47:00Z"/>
                  </w:rPr>
                </w:rPrChange>
              </w:rPr>
              <w:pPrChange w:id="319" w:author="Iffi Fitriah" w:date="2020-10-03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20" w:author="Iffi Fitriah" w:date="2020-10-03T11:47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21" w:author="Iffi Fitriah" w:date="2020-10-03T11:47:00Z">
                    <w:rPr>
                      <w:lang w:val="en-US"/>
                    </w:rPr>
                  </w:rPrChange>
                </w:rPr>
                <w:delText xml:space="preserve">Tahun terbit: </w:delText>
              </w:r>
            </w:del>
            <w:del w:id="322" w:author="Iffi Fitriah" w:date="2020-10-03T11:48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rPrChange w:id="323" w:author="Iffi Fitriah" w:date="2020-10-03T11:47:00Z">
                    <w:rPr/>
                  </w:rPrChange>
                </w:rPr>
                <w:delText>2011</w:delText>
              </w:r>
            </w:del>
          </w:p>
          <w:p w:rsidR="00974F1C" w:rsidRPr="00B426C3" w:rsidDel="00B426C3" w:rsidRDefault="00974F1C" w:rsidP="00B426C3">
            <w:pPr>
              <w:pStyle w:val="NoSpacing"/>
              <w:rPr>
                <w:del w:id="324" w:author="Iffi Fitriah" w:date="2020-10-03T11:47:00Z"/>
                <w:rFonts w:ascii="Times New Roman" w:hAnsi="Times New Roman" w:cs="Times New Roman"/>
                <w:sz w:val="24"/>
                <w:szCs w:val="24"/>
                <w:lang w:val="en-US"/>
                <w:rPrChange w:id="325" w:author="Iffi Fitriah" w:date="2020-10-03T11:47:00Z">
                  <w:rPr>
                    <w:del w:id="326" w:author="Iffi Fitriah" w:date="2020-10-03T11:47:00Z"/>
                    <w:lang w:val="en-US"/>
                  </w:rPr>
                </w:rPrChange>
              </w:rPr>
              <w:pPrChange w:id="327" w:author="Iffi Fitriah" w:date="2020-10-03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28" w:author="Iffi Fitriah" w:date="2020-10-03T11:47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29" w:author="Iffi Fitriah" w:date="2020-10-03T11:47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del w:id="330" w:author="Iffi Fitriah" w:date="2020-10-03T11:46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31" w:author="Iffi Fitriah" w:date="2020-10-03T11:47:00Z">
                    <w:rPr>
                      <w:lang w:val="en-US"/>
                    </w:rPr>
                  </w:rPrChange>
                </w:rPr>
                <w:delText>Muhammad Effect: Getaran yang dirindukan dan ditakuti</w:delText>
              </w:r>
            </w:del>
          </w:p>
          <w:p w:rsidR="00974F1C" w:rsidRPr="00B426C3" w:rsidRDefault="00974F1C" w:rsidP="00B426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  <w:rPrChange w:id="332" w:author="Iffi Fitriah" w:date="2020-10-03T11:47:00Z">
                  <w:rPr>
                    <w:lang w:val="en-US"/>
                  </w:rPr>
                </w:rPrChange>
              </w:rPr>
              <w:pPrChange w:id="333" w:author="Iffi Fitriah" w:date="2020-10-03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334" w:author="Iffi Fitriah" w:date="2020-10-03T11:47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35" w:author="Iffi Fitriah" w:date="2020-10-03T11:47:00Z">
                    <w:rPr>
                      <w:lang w:val="en-US"/>
                    </w:rPr>
                  </w:rPrChange>
                </w:rPr>
                <w:delText xml:space="preserve">Penerbit: </w:delText>
              </w:r>
            </w:del>
            <w:del w:id="336" w:author="Iffi Fitriah" w:date="2020-10-03T11:48:00Z">
              <w:r w:rsidRPr="00B426C3" w:rsidDel="00B426C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37" w:author="Iffi Fitriah" w:date="2020-10-03T11:47:00Z">
                    <w:rPr>
                      <w:lang w:val="en-US"/>
                    </w:rPr>
                  </w:rPrChange>
                </w:rPr>
                <w:delText>Tinta Medina, Solo</w:delText>
              </w:r>
            </w:del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ffi Fitriah">
    <w15:presenceInfo w15:providerId="None" w15:userId="Iffi Fitri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73293"/>
    <w:rsid w:val="003B0C6D"/>
    <w:rsid w:val="0042167F"/>
    <w:rsid w:val="00924DF5"/>
    <w:rsid w:val="00974F1C"/>
    <w:rsid w:val="00B426C3"/>
    <w:rsid w:val="00B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4E3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Iffi Fitriah</cp:lastModifiedBy>
  <cp:revision>2</cp:revision>
  <dcterms:created xsi:type="dcterms:W3CDTF">2020-10-03T04:02:00Z</dcterms:created>
  <dcterms:modified xsi:type="dcterms:W3CDTF">2020-10-03T04:02:00Z</dcterms:modified>
</cp:coreProperties>
</file>