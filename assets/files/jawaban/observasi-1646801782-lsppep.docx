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D82B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C63C3F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6276A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E6E07D5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E2F4E3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7D7A98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78EB5C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2D49C8F" wp14:editId="0186C33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173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E449D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9594A60" w14:textId="3F36626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0" w:author="Microsoft Office User" w:date="2022-03-09T11:38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1" w:author="Microsoft Office User" w:date="2022-03-09T11:38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87199E" w14:textId="18EEA31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2" w:author="Microsoft Office User" w:date="2022-03-09T11:39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" w:author="Microsoft Office User" w:date="2022-03-09T11:39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" w:author="Microsoft Office User" w:date="2022-03-09T11:39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5" w:author="Microsoft Office User" w:date="2022-03-09T11:39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Microsoft Office User" w:date="2022-03-09T11:39:00Z">
        <w:r w:rsidDel="00952D47">
          <w:rPr>
            <w:rFonts w:ascii="Times New Roman" w:eastAsia="Times New Roman" w:hAnsi="Times New Roman" w:cs="Times New Roman"/>
            <w:sz w:val="24"/>
            <w:szCs w:val="24"/>
          </w:rPr>
          <w:delText>di antara</w:delText>
        </w:r>
      </w:del>
      <w:ins w:id="7" w:author="Microsoft Office User" w:date="2022-03-09T11:39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kisaran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" w:author="Microsoft Office User" w:date="2022-03-09T11:39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9" w:author="Microsoft Office User" w:date="2022-03-09T11:39:00Z">
        <w:r w:rsidDel="00952D47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10" w:author="Microsoft Office User" w:date="2022-03-09T11:40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" w:author="Microsoft Office User" w:date="2022-03-09T11:40:00Z">
        <w:r w:rsidDel="00952D47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12" w:author="Microsoft Office User" w:date="2022-03-09T11:40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3" w:author="Microsoft Office User" w:date="2022-03-09T11:40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 xml:space="preserve"> kita.</w:delText>
        </w:r>
      </w:del>
    </w:p>
    <w:p w14:paraId="16EEACF3" w14:textId="35A31DA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4" w:author="Microsoft Office User" w:date="2022-03-09T11:41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5" w:author="Microsoft Office User" w:date="2022-03-09T11:41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. Ya, hujan yang</w:delText>
        </w:r>
      </w:del>
      <w:proofErr w:type="spellStart"/>
      <w:ins w:id="16" w:author="Microsoft Office User" w:date="2022-03-09T11:41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kondisi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kali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6DA4FE" w14:textId="1556FF2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7" w:author="Microsoft Office User" w:date="2022-03-09T11:41:00Z">
        <w:r w:rsidR="00952D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8" w:author="Microsoft Office User" w:date="2022-03-09T11:41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9" w:author="Microsoft Office User" w:date="2022-03-09T11:41:00Z">
        <w:r w:rsidDel="00952D47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25F7F63" w14:textId="6A83DE6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Microsoft Office User" w:date="2022-03-09T11:42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cuma camilan</w:delText>
        </w:r>
      </w:del>
      <w:proofErr w:type="spellStart"/>
      <w:ins w:id="21" w:author="Microsoft Office User" w:date="2022-03-09T11:42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ringan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6CE02" w14:textId="21DE03F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Microsoft Office User" w:date="2022-03-09T11:42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3" w:author="Microsoft Office User" w:date="2022-03-09T11:45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4" w:author="Microsoft Office User" w:date="2022-03-09T11:45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 xml:space="preserve">dikonsumsi </w:delText>
        </w:r>
      </w:del>
      <w:proofErr w:type="spellStart"/>
      <w:ins w:id="25" w:author="Microsoft Office User" w:date="2022-03-09T11:45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sebanyak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Microsoft Office User" w:date="2022-03-09T11:44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E3A02C8" w14:textId="22DEDF34" w:rsidR="00927764" w:rsidRPr="00C50A1E" w:rsidDel="00952D47" w:rsidRDefault="00927764" w:rsidP="00927764">
      <w:pPr>
        <w:shd w:val="clear" w:color="auto" w:fill="F5F5F5"/>
        <w:spacing w:after="375"/>
        <w:rPr>
          <w:del w:id="27" w:author="Microsoft Office User" w:date="2022-03-09T11:45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28" w:author="Microsoft Office User" w:date="2022-03-09T11:45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952D47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289AD9E" w14:textId="59E8CE8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9" w:author="Microsoft Office User" w:date="2022-03-09T11:46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0" w:author="Microsoft Office User" w:date="2022-03-09T11:46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1" w:author="Microsoft Office User" w:date="2022-03-09T11:46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del w:id="32" w:author="Microsoft Office User" w:date="2022-03-09T11:46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 xml:space="preserve"> alias yang masih 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3" w:author="Microsoft Office User" w:date="2022-03-09T11:46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Apalagi dengan</w:delText>
        </w:r>
      </w:del>
      <w:proofErr w:type="spellStart"/>
      <w:ins w:id="34" w:author="Microsoft Office User" w:date="2022-03-09T11:46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ins w:id="35" w:author="Microsoft Office User" w:date="2022-03-09T11:46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6" w:author="Microsoft Office User" w:date="2022-03-09T11:46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ins w:id="37" w:author="Microsoft Office User" w:date="2022-03-09T11:46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” Hal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del w:id="38" w:author="Microsoft Office User" w:date="2022-03-09T11:46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ins w:id="39" w:author="Microsoft Office User" w:date="2022-03-09T11:46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kan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oleh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6D63CB9" w14:textId="7138F8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40" w:author="Microsoft Office User" w:date="2022-03-09T11:47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del w:id="41" w:author="Microsoft Office User" w:date="2022-03-09T11:47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anmu,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3E453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42" w:author="Microsoft Office User" w:date="2022-03-09T11:48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561599" w14:textId="05952881" w:rsidR="00927764" w:rsidRPr="00C50A1E" w:rsidDel="00952D47" w:rsidRDefault="00927764" w:rsidP="00927764">
      <w:pPr>
        <w:shd w:val="clear" w:color="auto" w:fill="F5F5F5"/>
        <w:spacing w:after="375"/>
        <w:rPr>
          <w:del w:id="43" w:author="Microsoft Office User" w:date="2022-03-09T11:49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44" w:author="Microsoft Office User" w:date="2022-03-09T11:48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45" w:author="Microsoft Office User" w:date="2022-03-09T11:48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46" w:author="Microsoft Office User" w:date="2022-03-09T11:48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468744AE" w14:textId="21E3A71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47" w:author="Microsoft Office User" w:date="2022-03-09T11:49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48" w:author="Microsoft Office User" w:date="2022-03-09T11:49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9" w:author="Microsoft Office User" w:date="2022-03-09T11:49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. Akan merepotkan.</w:delText>
        </w:r>
      </w:del>
    </w:p>
    <w:p w14:paraId="4E62A698" w14:textId="2FC9A81A" w:rsidR="00927764" w:rsidRPr="00C50A1E" w:rsidDel="00952D47" w:rsidRDefault="00927764" w:rsidP="00927764">
      <w:pPr>
        <w:shd w:val="clear" w:color="auto" w:fill="F5F5F5"/>
        <w:spacing w:after="375"/>
        <w:rPr>
          <w:del w:id="50" w:author="Microsoft Office User" w:date="2022-03-09T11:50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1" w:author="Microsoft Office User" w:date="2022-03-09T11:50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tahu diri</w:delText>
        </w:r>
      </w:del>
      <w:proofErr w:type="spellStart"/>
      <w:ins w:id="52" w:author="Microsoft Office User" w:date="2022-03-09T11:50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terukur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kecukupan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gizinya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53" w:author="Microsoft Office User" w:date="2022-03-09T11:50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Asalkan</w:t>
        </w:r>
      </w:ins>
      <w:proofErr w:type="spellEnd"/>
      <w:del w:id="54" w:author="Microsoft Office User" w:date="2022-03-09T11:50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Microsoft Office User" w:date="2022-03-09T11:50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 xml:space="preserve">penting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56" w:author="Microsoft Office User" w:date="2022-03-09T11:51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399DF7D3" w14:textId="74BC2D5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7" w:author="Microsoft Office User" w:date="2022-03-09T11:51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hendak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8" w:author="Microsoft Office User" w:date="2022-03-09T11:51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59" w:author="Microsoft Office User" w:date="2022-03-09T11:51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60" w:author="Microsoft Office User" w:date="2022-03-09T11:51:00Z">
        <w:r w:rsidRPr="00C50A1E" w:rsidDel="00952D4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7C3934FD" w14:textId="5F23ECDC" w:rsidR="00927764" w:rsidRPr="00C50A1E" w:rsidDel="00952D47" w:rsidRDefault="00927764" w:rsidP="00927764">
      <w:pPr>
        <w:shd w:val="clear" w:color="auto" w:fill="F5F5F5"/>
        <w:spacing w:after="375"/>
        <w:rPr>
          <w:del w:id="61" w:author="Microsoft Office User" w:date="2022-03-09T11:52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62" w:author="Microsoft Office User" w:date="2022-03-09T11:52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faktor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3" w:author="Microsoft Office User" w:date="2022-03-09T11:52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 xml:space="preserve"> jadi biang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ins w:id="64" w:author="Microsoft Office User" w:date="2022-03-09T11:52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</w:ins>
      <w:proofErr w:type="spellEnd"/>
      <w:del w:id="65" w:author="Microsoft Office User" w:date="2022-03-09T11:52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proofErr w:type="spellStart"/>
    </w:p>
    <w:p w14:paraId="39B2B7DC" w14:textId="7DBF1D5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del w:id="66" w:author="Microsoft Office User" w:date="2022-03-09T11:53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-lemak yang seharusnya dibakar jadi memilih ikut</w:delText>
        </w:r>
        <w:r w:rsidDel="00952D47">
          <w:rPr>
            <w:rFonts w:ascii="Times New Roman" w:eastAsia="Times New Roman" w:hAnsi="Times New Roman" w:cs="Times New Roman"/>
            <w:sz w:val="24"/>
            <w:szCs w:val="24"/>
          </w:rPr>
          <w:delText>an mager saj</w:delText>
        </w:r>
      </w:del>
      <w:ins w:id="67" w:author="Microsoft Office User" w:date="2022-03-09T11:53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sulit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terbakar</w:t>
        </w:r>
      </w:ins>
      <w:proofErr w:type="spellEnd"/>
      <w:del w:id="68" w:author="Microsoft Office User" w:date="2022-03-09T11:53:00Z">
        <w:r w:rsidDel="00952D47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69" w:author="Microsoft Office User" w:date="2022-03-09T11:53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</w:ins>
      <w:ins w:id="70" w:author="Microsoft Office User" w:date="2022-03-09T11:54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menggumpal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1" w:author="Microsoft Office User" w:date="2022-03-09T11:53:00Z">
        <w:r w:rsidDel="00952D4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2" w:author="Microsoft Office User" w:date="2022-03-09T11:53:00Z">
        <w:r w:rsidDel="00952D47">
          <w:rPr>
            <w:rFonts w:ascii="Times New Roman" w:eastAsia="Times New Roman" w:hAnsi="Times New Roman" w:cs="Times New Roman"/>
            <w:sz w:val="24"/>
            <w:szCs w:val="24"/>
          </w:rPr>
          <w:delText>Jadi simpanan di</w:delText>
        </w:r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</w:p>
    <w:p w14:paraId="184446C5" w14:textId="4749112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ins w:id="73" w:author="Microsoft Office User" w:date="2022-03-09T11:54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naik </w:t>
        </w:r>
      </w:ins>
      <w:del w:id="74" w:author="Microsoft Office User" w:date="2022-03-09T11:54:00Z">
        <w:r w:rsidDel="00952D47">
          <w:rPr>
            <w:rFonts w:ascii="Times New Roman" w:eastAsia="Times New Roman" w:hAnsi="Times New Roman" w:cs="Times New Roman"/>
            <w:sz w:val="24"/>
            <w:szCs w:val="24"/>
          </w:rPr>
          <w:delText>ikut tergelincir makin ke</w:delText>
        </w:r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ins w:id="75" w:author="Microsoft Office User" w:date="2022-03-09T11:54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52D47">
          <w:rPr>
            <w:rFonts w:ascii="Times New Roman" w:eastAsia="Times New Roman" w:hAnsi="Times New Roman" w:cs="Times New Roman"/>
            <w:sz w:val="24"/>
            <w:szCs w:val="24"/>
          </w:rPr>
          <w:t>musim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6" w:author="Microsoft Office User" w:date="2022-03-09T11:54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 xml:space="preserve">saat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ins w:id="77" w:author="Microsoft Office User" w:date="2022-03-09T11:54:00Z">
        <w:r w:rsidR="00952D4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8" w:author="Microsoft Office User" w:date="2022-03-09T11:54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5BB0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79" w:author="Microsoft Office User" w:date="2022-03-09T11:55:00Z">
        <w:r w:rsidRPr="00C50A1E" w:rsidDel="00952D4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E9CB1B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C5B0331" w14:textId="77777777" w:rsidR="00927764" w:rsidRPr="00C50A1E" w:rsidRDefault="00927764" w:rsidP="00927764"/>
    <w:p w14:paraId="1A962161" w14:textId="77777777" w:rsidR="00927764" w:rsidRPr="005A045A" w:rsidRDefault="00927764" w:rsidP="00927764">
      <w:pPr>
        <w:rPr>
          <w:i/>
        </w:rPr>
      </w:pPr>
    </w:p>
    <w:p w14:paraId="0C8B510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7AFEAEE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A7B0" w14:textId="77777777" w:rsidR="00745626" w:rsidRDefault="00745626">
      <w:r>
        <w:separator/>
      </w:r>
    </w:p>
  </w:endnote>
  <w:endnote w:type="continuationSeparator" w:id="0">
    <w:p w14:paraId="3FB675D7" w14:textId="77777777" w:rsidR="00745626" w:rsidRDefault="0074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1D08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6B88A55" w14:textId="77777777" w:rsidR="00941E77" w:rsidRDefault="00745626">
    <w:pPr>
      <w:pStyle w:val="Footer"/>
    </w:pPr>
  </w:p>
  <w:p w14:paraId="709F8B75" w14:textId="77777777" w:rsidR="00941E77" w:rsidRDefault="0074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4C922" w14:textId="77777777" w:rsidR="00745626" w:rsidRDefault="00745626">
      <w:r>
        <w:separator/>
      </w:r>
    </w:p>
  </w:footnote>
  <w:footnote w:type="continuationSeparator" w:id="0">
    <w:p w14:paraId="43C26D36" w14:textId="77777777" w:rsidR="00745626" w:rsidRDefault="00745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745626"/>
    <w:rsid w:val="00924DF5"/>
    <w:rsid w:val="00927764"/>
    <w:rsid w:val="00952D47"/>
    <w:rsid w:val="00C20908"/>
    <w:rsid w:val="00D8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D5D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952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7</cp:revision>
  <dcterms:created xsi:type="dcterms:W3CDTF">2020-08-26T21:16:00Z</dcterms:created>
  <dcterms:modified xsi:type="dcterms:W3CDTF">2022-03-09T04:55:00Z</dcterms:modified>
</cp:coreProperties>
</file>