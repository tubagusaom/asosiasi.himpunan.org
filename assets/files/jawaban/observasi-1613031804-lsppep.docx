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3A1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F39F7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93A4B4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C67174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92AEEA" w14:textId="77777777" w:rsidTr="00821BA2">
        <w:tc>
          <w:tcPr>
            <w:tcW w:w="9350" w:type="dxa"/>
          </w:tcPr>
          <w:p w14:paraId="19F5880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B70C1C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FC6901D" w14:textId="14FBB03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0" w:author="ASUSVIVOBOOK14" w:date="2021-02-11T15:14:00Z">
              <w:r w:rsidR="008A779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" w:author="ASUSVIVOBOOK14" w:date="2021-02-11T15:14:00Z">
              <w:r w:rsidRPr="00EC6F38" w:rsidDel="008A779F">
                <w:rPr>
                  <w:rFonts w:ascii="Times New Roman" w:eastAsia="Times New Roman" w:hAnsi="Times New Roman" w:cs="Times New Roman"/>
                  <w:szCs w:val="24"/>
                </w:rPr>
                <w:delText>. I</w:delText>
              </w:r>
            </w:del>
            <w:proofErr w:type="spellStart"/>
            <w:ins w:id="2" w:author="ASUSVIVOBOOK14" w:date="2021-02-11T15:14:00Z">
              <w:r w:rsidR="008A779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SUSVIVOBOOK14" w:date="2021-02-11T15:13:00Z">
              <w:r w:rsidRPr="00EC6F38" w:rsidDel="008A779F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ins w:id="4" w:author="ASUSVIVOBOOK14" w:date="2021-02-11T15:13:00Z">
              <w:r w:rsidR="008A779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ins w:id="5" w:author="ASUSVIVOBOOK14" w:date="2021-02-11T15:15:00Z">
              <w:r w:rsidR="008A77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8A779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A779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937196" w14:textId="24C5DE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ASUSVIVOBOOK14" w:date="2021-02-11T15:15:00Z">
              <w:r w:rsidRPr="00EC6F38" w:rsidDel="008A779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ASUSVIVOBOOK14" w:date="2021-02-11T15:16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8" w:author="ASUSVIVOBOOK14" w:date="2021-02-11T15:16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namun</w:delText>
              </w:r>
            </w:del>
            <w:ins w:id="9" w:author="ASUSVIVOBOOK14" w:date="2021-02-11T15:16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dunia </w:t>
              </w:r>
              <w:proofErr w:type="spellStart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proofErr w:type="gramStart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dimaksud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0" w:author="ASUSVIVOBOOK14" w:date="2021-02-11T15:16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11" w:author="ASUSVIVOBOOK14" w:date="2021-02-11T15:15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SUSVIVOBOOK14" w:date="2021-02-11T15:16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3" w:author="ASUSVIVOBOOK14" w:date="2021-02-11T15:16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06798B85" w14:textId="7BF09B5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ASUSVIVOBOOK14" w:date="2021-02-11T15:17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</w:t>
            </w:r>
            <w:ins w:id="15" w:author="ASUSVIVOBOOK14" w:date="2021-02-11T15:17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ASUSVIVOBOOK14" w:date="2021-02-11T15:17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proofErr w:type="gramStart"/>
            <w:ins w:id="17" w:author="ASUSVIVOBOOK14" w:date="2021-02-11T15:17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perluasan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D2023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18" w:author="ASUSVIVOBOOK14" w:date="2021-02-11T15:17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19" w:author="ASUSVIVOBOOK14" w:date="2021-02-11T15:17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peman</w:t>
              </w:r>
            </w:ins>
            <w:ins w:id="20" w:author="ASUSVIVOBOOK14" w:date="2021-02-11T15:18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faatan</w:t>
              </w:r>
            </w:ins>
            <w:proofErr w:type="spellEnd"/>
            <w:ins w:id="21" w:author="ASUSVIVOBOOK14" w:date="2021-02-11T15:17:00Z">
              <w:r w:rsidR="00D2023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EA22E3" w14:textId="5BEDCA2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ASUSVIVOBOOK14" w:date="2021-02-11T15:18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ins w:id="23" w:author="ASUSVIVOBOOK14" w:date="2021-02-11T15:18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  <w:proofErr w:type="spellStart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ASUSVIVOBOOK14" w:date="2021-02-11T15:18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44959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D06C0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0DFC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SUSVIVOBOOK14" w:date="2021-02-11T15:19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AF238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F356B8" w14:textId="543E11E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6" w:author="ASUSVIVOBOOK14" w:date="2021-02-11T15:19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ins w:id="27" w:author="ASUSVIVOBOOK14" w:date="2021-02-11T15:19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28" w:author="ASUSVIVOBOOK14" w:date="2021-02-11T15:19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guru 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ASUSVIVOBOOK14" w:date="2021-02-11T15:19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52DF2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746F2CB" w14:textId="6C4156F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0" w:author="ASUSVIVOBOOK14" w:date="2021-02-11T15:19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1" w:author="ASUSVIVOBOOK14" w:date="2021-02-11T15:19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DD2E9D" w14:textId="4107896F" w:rsidR="00125355" w:rsidRPr="00EC6F38" w:rsidDel="00D2023F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2" w:author="ASUSVIVOBOOK14" w:date="2021-02-11T15:20:00Z"/>
                <w:rFonts w:ascii="Times New Roman" w:eastAsia="Times New Roman" w:hAnsi="Times New Roman" w:cs="Times New Roman"/>
                <w:szCs w:val="24"/>
              </w:rPr>
              <w:pPrChange w:id="33" w:author="ASUSVIVOBOOK14" w:date="2021-02-11T15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B5200D8" w14:textId="3BCABEA7" w:rsidR="00125355" w:rsidRPr="00D2023F" w:rsidRDefault="00125355" w:rsidP="00D2023F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  <w:rPrChange w:id="34" w:author="ASUSVIVOBOOK14" w:date="2021-02-11T15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5" w:author="ASUSVIVOBOOK14" w:date="2021-02-11T15:2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6" w:author="ASUSVIVOBOOK14" w:date="2021-02-11T15:20:00Z">
              <w:r w:rsidRPr="00D2023F" w:rsidDel="00D2023F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ins w:id="37" w:author="ASUSVIVOBOOK14" w:date="2021-02-11T15:20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D2023F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2023F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D2023F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F74712" w14:textId="445B6AE9" w:rsidR="00125355" w:rsidRPr="00EC6F38" w:rsidDel="00D2023F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38" w:author="ASUSVIVOBOOK14" w:date="2021-02-11T15:22:00Z"/>
                <w:rFonts w:ascii="Times New Roman" w:eastAsia="Times New Roman" w:hAnsi="Times New Roman" w:cs="Times New Roman"/>
                <w:szCs w:val="24"/>
              </w:rPr>
            </w:pPr>
            <w:del w:id="39" w:author="ASUSVIVOBOOK14" w:date="2021-02-11T15:23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ins w:id="40" w:author="ASUSVIVOBOOK14" w:date="2021-02-11T15:22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06E46E4" w14:textId="0AB13B2C" w:rsidR="00125355" w:rsidRPr="00EC6F38" w:rsidDel="00D2023F" w:rsidRDefault="00D2023F" w:rsidP="00D2023F">
            <w:pPr>
              <w:spacing w:before="100" w:beforeAutospacing="1" w:after="100" w:afterAutospacing="1" w:line="240" w:lineRule="auto"/>
              <w:contextualSpacing w:val="0"/>
              <w:rPr>
                <w:del w:id="41" w:author="ASUSVIVOBOOK14" w:date="2021-02-11T15:22:00Z"/>
                <w:rFonts w:ascii="Times New Roman" w:eastAsia="Times New Roman" w:hAnsi="Times New Roman" w:cs="Times New Roman"/>
                <w:szCs w:val="24"/>
              </w:rPr>
              <w:pPrChange w:id="42" w:author="ASUSVIVOBOOK14" w:date="2021-02-11T15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43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4" w:author="ASUSVIVOBOOK14" w:date="2021-02-11T15:22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45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01A2925E" w14:textId="4C37C2B4" w:rsidR="00125355" w:rsidRPr="00EC6F38" w:rsidDel="00D2023F" w:rsidRDefault="00D2023F" w:rsidP="00D2023F">
            <w:pPr>
              <w:spacing w:before="100" w:beforeAutospacing="1" w:after="100" w:afterAutospacing="1" w:line="240" w:lineRule="auto"/>
              <w:contextualSpacing w:val="0"/>
              <w:rPr>
                <w:del w:id="46" w:author="ASUSVIVOBOOK14" w:date="2021-02-11T15:22:00Z"/>
                <w:rFonts w:ascii="Times New Roman" w:eastAsia="Times New Roman" w:hAnsi="Times New Roman" w:cs="Times New Roman"/>
                <w:szCs w:val="24"/>
              </w:rPr>
              <w:pPrChange w:id="47" w:author="ASUSVIVOBOOK14" w:date="2021-02-11T15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48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9" w:author="ASUSVIVOBOOK14" w:date="2021-02-11T15:22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50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54D5C516" w14:textId="12354451" w:rsidR="00125355" w:rsidRPr="00EC6F38" w:rsidDel="00D2023F" w:rsidRDefault="00D2023F" w:rsidP="00D2023F">
            <w:pPr>
              <w:spacing w:before="100" w:beforeAutospacing="1" w:after="100" w:afterAutospacing="1" w:line="240" w:lineRule="auto"/>
              <w:contextualSpacing w:val="0"/>
              <w:rPr>
                <w:del w:id="51" w:author="ASUSVIVOBOOK14" w:date="2021-02-11T15:22:00Z"/>
                <w:rFonts w:ascii="Times New Roman" w:eastAsia="Times New Roman" w:hAnsi="Times New Roman" w:cs="Times New Roman"/>
                <w:szCs w:val="24"/>
              </w:rPr>
              <w:pPrChange w:id="52" w:author="ASUSVIVOBOOK14" w:date="2021-02-11T15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3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4" w:author="ASUSVIVOBOOK14" w:date="2021-02-11T15:22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55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</w:p>
          <w:p w14:paraId="27F6CBE4" w14:textId="0CAF23F6" w:rsidR="00125355" w:rsidRPr="00EC6F38" w:rsidDel="00D2023F" w:rsidRDefault="00D2023F" w:rsidP="00D2023F">
            <w:pPr>
              <w:spacing w:before="100" w:beforeAutospacing="1" w:after="100" w:afterAutospacing="1" w:line="240" w:lineRule="auto"/>
              <w:contextualSpacing w:val="0"/>
              <w:rPr>
                <w:del w:id="56" w:author="ASUSVIVOBOOK14" w:date="2021-02-11T15:22:00Z"/>
                <w:rFonts w:ascii="Times New Roman" w:eastAsia="Times New Roman" w:hAnsi="Times New Roman" w:cs="Times New Roman"/>
                <w:szCs w:val="24"/>
              </w:rPr>
              <w:pPrChange w:id="57" w:author="ASUSVIVOBOOK14" w:date="2021-02-11T15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8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9" w:author="ASUSVIVOBOOK14" w:date="2021-02-11T15:22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</w:t>
            </w:r>
            <w:proofErr w:type="spellEnd"/>
            <w:ins w:id="60" w:author="ASUSVIVOBOOK14" w:date="2021-02-11T15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61" w:author="ASUSVIVOBOOK14" w:date="2021-02-11T15:22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</w:p>
          <w:p w14:paraId="41F8A22D" w14:textId="7992C5A8" w:rsidR="00125355" w:rsidRPr="00EC6F38" w:rsidDel="00D2023F" w:rsidRDefault="00125355" w:rsidP="00D2023F">
            <w:pPr>
              <w:spacing w:before="100" w:beforeAutospacing="1" w:after="100" w:afterAutospacing="1" w:line="240" w:lineRule="auto"/>
              <w:contextualSpacing w:val="0"/>
              <w:rPr>
                <w:del w:id="62" w:author="ASUSVIVOBOOK14" w:date="2021-02-11T15:23:00Z"/>
                <w:rFonts w:ascii="Times New Roman" w:eastAsia="Times New Roman" w:hAnsi="Times New Roman" w:cs="Times New Roman"/>
                <w:szCs w:val="24"/>
              </w:rPr>
              <w:pPrChange w:id="63" w:author="ASUSVIVOBOOK14" w:date="2021-02-11T15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4" w:author="ASUSVIVOBOOK14" w:date="2021-02-11T15:23:00Z">
              <w:r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65" w:author="ASUSVIVOBOOK14" w:date="2021-02-11T15:23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ins w:id="66" w:author="ASUSVIVOBOOK14" w:date="2021-02-11T15:23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</w:p>
          <w:p w14:paraId="7A726299" w14:textId="765080A9" w:rsidR="00125355" w:rsidRPr="00EC6F38" w:rsidDel="00D2023F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67" w:author="ASUSVIVOBOOK14" w:date="2021-02-11T15:2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8" w:author="ASUSVIVOBOOK14" w:date="2021-02-11T15:20:00Z">
              <w:r w:rsidR="00D2023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698FC0BC" w14:textId="77777777" w:rsidR="00D2023F" w:rsidRDefault="00D2023F" w:rsidP="00821BA2">
            <w:pPr>
              <w:spacing w:before="100" w:beforeAutospacing="1" w:after="100" w:afterAutospacing="1" w:line="240" w:lineRule="auto"/>
              <w:contextualSpacing w:val="0"/>
              <w:rPr>
                <w:ins w:id="69" w:author="ASUSVIVOBOOK14" w:date="2021-02-11T15:23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0" w:author="ASUSVIVOBOOK14" w:date="2021-02-11T15:21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1" w:author="ASUSVIVOBOOK14" w:date="2021-02-11T15:21:00Z">
              <w:r w:rsidR="00125355" w:rsidRPr="00EC6F38" w:rsidDel="00D2023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2" w:author="ASUSVIVOBOOK14" w:date="2021-02-11T15:21:00Z">
              <w:r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3" w:author="ASUSVIVOBOOK14" w:date="2021-02-11T15:21:00Z"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</w:p>
          <w:p w14:paraId="113D8803" w14:textId="0EB5A53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979B7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338C1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54D3AC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VIVOBOOK14">
    <w15:presenceInfo w15:providerId="None" w15:userId="ASUSVIVOBOOK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A779F"/>
    <w:rsid w:val="00924DF5"/>
    <w:rsid w:val="00D2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8A4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A7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79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79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ASUSVIVOBOOK14</cp:lastModifiedBy>
  <cp:revision>4</cp:revision>
  <dcterms:created xsi:type="dcterms:W3CDTF">2020-08-26T22:03:00Z</dcterms:created>
  <dcterms:modified xsi:type="dcterms:W3CDTF">2021-02-11T08:24:00Z</dcterms:modified>
</cp:coreProperties>
</file>