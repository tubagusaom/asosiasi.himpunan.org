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</w:t>
            </w:r>
            <w:del w:id="0" w:author="ASUS" w:date="2021-02-22T11:20:00Z">
              <w:r w:rsidRPr="00A16D9B" w:rsidDel="005475E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commentRangeStart w:id="1"/>
              <w:r w:rsidRPr="00A16D9B" w:rsidDel="005475EA">
                <w:rPr>
                  <w:rFonts w:ascii="Times New Roman" w:hAnsi="Times New Roman" w:cs="Times New Roman"/>
                  <w:sz w:val="24"/>
                  <w:szCs w:val="24"/>
                </w:rPr>
                <w:delText>mail</w:delText>
              </w:r>
            </w:del>
            <w:commentRangeEnd w:id="1"/>
            <w:r w:rsidR="005475EA">
              <w:rPr>
                <w:rStyle w:val="CommentReference"/>
                <w:lang w:val="en-US"/>
              </w:rPr>
              <w:commentReference w:id="1"/>
            </w:r>
            <w:del w:id="3" w:author="ASUS" w:date="2021-02-22T11:20:00Z">
              <w:r w:rsidRPr="00A16D9B" w:rsidDel="005475E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server, DNS server, web server,  proxy 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SUS" w:date="2021-02-22T11:21:00Z" w:initials="A">
    <w:p w:rsidR="005475EA" w:rsidRDefault="005475EA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miring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3D2" w:rsidRDefault="002073D2" w:rsidP="00D80F46">
      <w:r>
        <w:separator/>
      </w:r>
    </w:p>
  </w:endnote>
  <w:endnote w:type="continuationSeparator" w:id="0">
    <w:p w:rsidR="002073D2" w:rsidRDefault="002073D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3D2" w:rsidRDefault="002073D2" w:rsidP="00D80F46">
      <w:r>
        <w:separator/>
      </w:r>
    </w:p>
  </w:footnote>
  <w:footnote w:type="continuationSeparator" w:id="0">
    <w:p w:rsidR="002073D2" w:rsidRDefault="002073D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073D2"/>
    <w:rsid w:val="002D5B47"/>
    <w:rsid w:val="00327783"/>
    <w:rsid w:val="0042167F"/>
    <w:rsid w:val="0046485C"/>
    <w:rsid w:val="004F5D73"/>
    <w:rsid w:val="005475EA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47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5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5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47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5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5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2019-10-18T19:52:00Z</dcterms:created>
  <dcterms:modified xsi:type="dcterms:W3CDTF">2021-02-22T04:21:00Z</dcterms:modified>
</cp:coreProperties>
</file>