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B0E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vertAlign w:val="superscript"/>
                <w:rPrChange w:id="0" w:author="andrianharo" w:date="2021-02-09T15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ins w:id="1" w:author="andrianharo" w:date="2021-02-09T15:33:00Z">
              <w:r w:rsidR="00005B0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" w:author="andrianharo" w:date="2021-02-09T15:32:00Z">
              <w:r w:rsidR="00005B0E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05B0E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vertAlign w:val="superscript"/>
                <w:rPrChange w:id="3" w:author="andrianharo" w:date="2021-02-09T15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industry</w:t>
            </w:r>
            <w:ins w:id="4" w:author="andrianharo" w:date="2021-02-09T15:33:00Z">
              <w:r w:rsidR="00005B0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05B0E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05B0E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vertAlign w:val="superscript"/>
                <w:rPrChange w:id="5" w:author="andrianharo" w:date="2021-02-09T15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005B0E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vertAlign w:val="superscript"/>
                <w:rPrChange w:id="6" w:author="andrianharo" w:date="2021-02-09T15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005B0E">
              <w:rPr>
                <w:rFonts w:ascii="Times New Roman" w:eastAsia="Times New Roman" w:hAnsi="Times New Roman" w:cs="Times New Roman"/>
                <w:color w:val="FF0000"/>
                <w:szCs w:val="24"/>
                <w:rPrChange w:id="7" w:author="andrianharo" w:date="2021-02-09T15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8" w:author="andrianharo" w:date="2021-02-09T15:34:00Z">
              <w:r w:rsidR="00005B0E" w:rsidRPr="00005B0E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9" w:author="andrianharo" w:date="2021-02-09T15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disiapkan</w:t>
              </w:r>
              <w:proofErr w:type="spellEnd"/>
              <w:r w:rsidR="00005B0E" w:rsidRPr="00005B0E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" w:author="andrianharo" w:date="2021-02-09T15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5B0E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vertAlign w:val="superscript"/>
                <w:rPrChange w:id="11" w:author="andrianharo" w:date="2021-02-09T15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proofErr w:type="spellEnd"/>
            <w:ins w:id="12" w:author="andrianharo" w:date="2021-02-09T15:35:00Z">
              <w:r w:rsidR="00005B0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05B0E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05B0E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vertAlign w:val="superscript"/>
                <w:rPrChange w:id="13" w:author="andrianharo" w:date="2021-02-09T15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005B0E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vertAlign w:val="superscript"/>
                <w:rPrChange w:id="14" w:author="andrianharo" w:date="2021-02-09T15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ins w:id="15" w:author="andrianharo" w:date="2021-02-09T15:35:00Z">
              <w:r w:rsidR="00005B0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05B0E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E6DFE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vertAlign w:val="superscript"/>
                <w:rPrChange w:id="16" w:author="andrianharo" w:date="2021-02-09T15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memerluas</w:t>
            </w:r>
            <w:proofErr w:type="spellEnd"/>
            <w:ins w:id="17" w:author="andrianharo" w:date="2021-02-09T15:36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E6DFE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vertAlign w:val="superscript"/>
                <w:rPrChange w:id="18" w:author="andrianharo" w:date="2021-02-09T15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9E6DFE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vertAlign w:val="superscript"/>
                <w:rPrChange w:id="19" w:author="andrianharo" w:date="2021-02-09T15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ins w:id="20" w:author="andrianharo" w:date="2021-02-09T15:36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9E6DFE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vertAlign w:val="superscript"/>
                <w:rPrChange w:id="21" w:author="andrianharo" w:date="2021-02-09T15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berfikir</w:t>
            </w:r>
            <w:proofErr w:type="spellEnd"/>
            <w:ins w:id="22" w:author="andrianharo" w:date="2021-02-09T15:37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del w:id="23" w:author="andrianharo" w:date="2021-02-09T15:37:00Z">
              <w:r w:rsidRPr="00EC6F38" w:rsidDel="009E6DFE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proofErr w:type="spellStart"/>
            <w:ins w:id="24" w:author="andrianharo" w:date="2021-02-09T15:37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publik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andrianharo" w:date="2021-02-09T15:37:00Z">
              <w:r w:rsidRPr="00EC6F38" w:rsidDel="009E6DFE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26" w:author="andrianharo" w:date="2021-02-09T15:37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9E6DF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27" w:author="andrianharo" w:date="2021-02-09T15:38:00Z">
              <w:r w:rsidRPr="00EC6F38" w:rsidDel="009E6DFE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28" w:author="andrianharo" w:date="2021-02-09T15:38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  <w:proofErr w:type="spellStart"/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9" w:author="andrianharo" w:date="2021-02-09T15:38:00Z">
              <w:r w:rsidRPr="00EC6F38" w:rsidDel="009E6DFE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0" w:author="andrianharo" w:date="2021-02-09T15:38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9E6DF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1" w:author="andrianharo" w:date="2021-02-09T15:38:00Z">
              <w:r w:rsidRPr="00EC6F38" w:rsidDel="009E6DFE">
                <w:rPr>
                  <w:rFonts w:ascii="Times New Roman" w:eastAsia="Times New Roman" w:hAnsi="Times New Roman" w:cs="Times New Roman"/>
                  <w:szCs w:val="24"/>
                </w:rPr>
                <w:delText xml:space="preserve">dilatih </w:delText>
              </w:r>
            </w:del>
            <w:ins w:id="32" w:author="andrianharo" w:date="2021-02-09T15:38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  <w:proofErr w:type="spellStart"/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latih</w:t>
              </w:r>
              <w:proofErr w:type="spellEnd"/>
              <w:r w:rsidR="009E6DF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33" w:author="andrianharo" w:date="2021-02-09T15:39:00Z">
              <w:r w:rsidRPr="00EC6F38" w:rsidDel="009E6DFE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proofErr w:type="spellStart"/>
            <w:ins w:id="34" w:author="andrianharo" w:date="2021-02-09T15:39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5" w:author="andrianharo" w:date="2021-02-09T15:39:00Z">
              <w:r w:rsidRPr="00EC6F38" w:rsidDel="009E6DFE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36" w:author="andrianharo" w:date="2021-02-09T15:39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andrianharo" w:date="2021-02-09T15:39:00Z">
              <w:r w:rsidRPr="00EC6F38" w:rsidDel="009E6DFE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38" w:author="andrianharo" w:date="2021-02-09T15:39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pikiran</w:t>
              </w:r>
              <w:proofErr w:type="spellEnd"/>
              <w:r w:rsidR="009E6DF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39" w:author="andrianharo" w:date="2021-02-09T15:39:00Z">
              <w:r w:rsidRPr="00EC6F38" w:rsidDel="009E6DFE">
                <w:rPr>
                  <w:rFonts w:ascii="Times New Roman" w:eastAsia="Times New Roman" w:hAnsi="Times New Roman" w:cs="Times New Roman"/>
                  <w:szCs w:val="24"/>
                </w:rPr>
                <w:delText>/ pengaplikasian</w:delText>
              </w:r>
            </w:del>
            <w:ins w:id="40" w:author="andrianharo" w:date="2021-02-09T15:39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/</w:t>
              </w:r>
              <w:proofErr w:type="spellStart"/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andrianharo" w:date="2021-02-09T15:40:00Z">
              <w:r w:rsidRPr="00EC6F38" w:rsidDel="009E6DFE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42" w:author="andrianharo" w:date="2021-02-09T15:40:00Z">
              <w:r w:rsidR="009E6DFE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bookmarkStart w:id="43" w:name="_GoBack"/>
              <w:bookmarkEnd w:id="43"/>
              <w:r w:rsidR="009E6DF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ianharo">
    <w15:presenceInfo w15:providerId="None" w15:userId="andrianha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jK0sDQyNbSwsDRR0lEKTi0uzszPAykwrAUAAb5djywAAAA="/>
  </w:docVars>
  <w:rsids>
    <w:rsidRoot w:val="00125355"/>
    <w:rsid w:val="00005B0E"/>
    <w:rsid w:val="0012251A"/>
    <w:rsid w:val="00125355"/>
    <w:rsid w:val="001D038C"/>
    <w:rsid w:val="00240407"/>
    <w:rsid w:val="0042167F"/>
    <w:rsid w:val="006768BF"/>
    <w:rsid w:val="00924DF5"/>
    <w:rsid w:val="009E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B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andrianharo</cp:lastModifiedBy>
  <cp:revision>2</cp:revision>
  <dcterms:created xsi:type="dcterms:W3CDTF">2021-02-09T08:41:00Z</dcterms:created>
  <dcterms:modified xsi:type="dcterms:W3CDTF">2021-02-09T08:41:00Z</dcterms:modified>
</cp:coreProperties>
</file>