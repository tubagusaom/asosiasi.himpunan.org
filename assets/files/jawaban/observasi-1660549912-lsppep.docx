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7DD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DC901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690031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DD4640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C0717D5" w14:textId="77777777" w:rsidTr="00821BA2">
        <w:tc>
          <w:tcPr>
            <w:tcW w:w="9350" w:type="dxa"/>
          </w:tcPr>
          <w:p w14:paraId="180F0B8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14394A5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4E532A8" w14:textId="728D79A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ins w:id="0" w:author="azzahra.ritazaharaunsyiah@gmail.com" w:date="2022-08-15T14:38:00Z">
              <w:r w:rsidR="007A5681">
                <w:rPr>
                  <w:rFonts w:ascii="Times New Roman" w:eastAsia="Times New Roman" w:hAnsi="Times New Roman" w:cs="Times New Roman"/>
                  <w:szCs w:val="24"/>
                </w:rPr>
                <w:t>j</w:t>
              </w:r>
            </w:ins>
            <w:del w:id="1" w:author="azzahra.ritazaharaunsyiah@gmail.com" w:date="2022-08-15T14:38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>z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ini kita berada pada zona industri yang sangat </w:t>
            </w:r>
            <w:del w:id="2" w:author="azzahra.ritazaharaunsyiah@gmail.com" w:date="2022-08-15T14:37:00Z">
              <w:r w:rsidRPr="007A5681" w:rsidDel="007A568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" w:author="azzahra.ritazaharaunsyiah@gmail.com" w:date="2022-08-15T14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4" w:author="azzahra.ritazaharaunsyiah@gmail.com" w:date="2022-08-15T14:37:00Z">
              <w:r w:rsidR="007A5681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commentRangeStart w:id="5"/>
            <w:del w:id="6" w:author="azzahra.ritazaharaunsyiah@gmail.com" w:date="2022-08-15T14:47:00Z">
              <w:r w:rsidRPr="00EC6F38" w:rsidDel="00CE6028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  <w:commentRangeEnd w:id="5"/>
              <w:r w:rsidR="00CE6028" w:rsidDel="00CE6028">
                <w:rPr>
                  <w:rStyle w:val="CommentReference"/>
                </w:rPr>
                <w:commentReference w:id="5"/>
              </w:r>
            </w:del>
            <w:ins w:id="7" w:author="azzahra.ritazaharaunsyiah@gmail.com" w:date="2022-08-15T14:47:00Z">
              <w:r w:rsidR="00CE60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azzahra.ritazaharaunsyiah@gmail.com" w:date="2022-08-15T14:45:00Z">
              <w:r w:rsidRPr="00EC6F38" w:rsidDel="00FF57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</w:t>
            </w:r>
            <w:ins w:id="9" w:author="azzahra.ritazaharaunsyiah@gmail.com" w:date="2022-08-15T14:37:00Z">
              <w:r w:rsidR="007A568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azzahra.ritazaharaunsyiah@gmail.com" w:date="2022-08-15T14:37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17D55570" w14:textId="76157E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11" w:author="azzahra.ritazaharaunsyiah@gmail.com" w:date="2022-08-15T14:39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ins w:id="12" w:author="azzahra.ritazaharaunsyiah@gmail.com" w:date="2022-08-15T14:48:00Z">
              <w:r w:rsidR="00CE6028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del w:id="13" w:author="azzahra.ritazaharaunsyiah@gmail.com" w:date="2022-08-15T14:39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4" w:author="azzahra.ritazaharaunsyiah@gmail.com" w:date="2022-08-15T14:39:00Z">
              <w:r w:rsidR="007A5681" w:rsidRPr="00EC6F38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15" w:author="azzahra.ritazaharaunsyiah@gmail.com" w:date="2022-08-15T14:39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6E3B6DA5" w14:textId="5160AA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6" w:author="azzahra.ritazaharaunsyiah@gmail.com" w:date="2022-08-15T14:40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ini adalah peningkatan dan pemerataan pendidikan, dengan cara </w:t>
            </w:r>
            <w:del w:id="17" w:author="azzahra.ritazaharaunsyiah@gmail.com" w:date="2022-08-15T14:40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18" w:author="azzahra.ritazaharaunsyiah@gmail.com" w:date="2022-08-15T14:40:00Z">
              <w:r w:rsidR="007A5681" w:rsidRPr="00EC6F38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78EA49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kolaboratif, komunikatif, berfikir kritis, kreatif. Mengapa demikian pendidikan 4.0 ini hari ini sedang gencar-gencarnya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4F11B4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755789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3A500CD2" w14:textId="4CB4B47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9" w:author="azzahra.ritazaharaunsyiah@gmail.com" w:date="2022-08-15T14:41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ins w:id="20" w:author="azzahra.ritazaharaunsyiah@gmail.com" w:date="2022-08-15T14:41:00Z">
              <w:r w:rsidR="007A5681" w:rsidRPr="00EC6F38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21" w:author="azzahra.ritazaharaunsyiah@gmail.com" w:date="2022-08-15T14:41:00Z">
              <w:r w:rsidRPr="00EC6F38" w:rsidDel="007A56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2" w:author="azzahra.ritazaharaunsyiah@gmail.com" w:date="2022-08-15T14:41:00Z">
              <w:r w:rsidR="007A568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2C0896C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608C2202" w14:textId="71AD0FF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" w:author="azzahra.ritazaharaunsyiah@gmail.com" w:date="2022-08-15T14:41:00Z">
              <w:r w:rsidRPr="00EC6F38" w:rsidDel="00FF579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24" w:author="azzahra.ritazaharaunsyiah@gmail.com" w:date="2022-08-15T14:41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sini di</w:t>
            </w:r>
            <w:del w:id="25" w:author="azzahra.ritazaharaunsyiah@gmail.com" w:date="2022-08-15T14:41:00Z">
              <w:r w:rsidRPr="00EC6F38" w:rsidDel="00FF57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26" w:author="azzahra.ritazaharaunsyiah@gmail.com" w:date="2022-08-15T14:41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7B0193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0693AAFC" w14:textId="2BBF4AD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27" w:author="azzahra.ritazaharaunsyiah@gmail.com" w:date="2022-08-15T14:42:00Z">
              <w:r w:rsidRPr="00EC6F38" w:rsidDel="00FF579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28" w:author="azzahra.ritazaharaunsyiah@gmail.com" w:date="2022-08-15T14:42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6A13438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011DAC0" w14:textId="64A7F50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</w:t>
            </w:r>
            <w:ins w:id="29" w:author="azzahra.ritazaharaunsyiah@gmail.com" w:date="2022-08-15T14:42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nya.</w:t>
            </w:r>
          </w:p>
          <w:p w14:paraId="4801A947" w14:textId="70AD68B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azzahra.ritazaharaunsyiah@gmail.com" w:date="2022-08-15T14:49:00Z">
              <w:r w:rsidRPr="00EC6F38" w:rsidDel="00CE6028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 tekankan pada proses pembelajaran yaitu:</w:t>
            </w:r>
          </w:p>
          <w:p w14:paraId="02C7E51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9AD1BE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113E6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438EEE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D62C35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30EC767C" w14:textId="5B03514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31" w:author="azzahra.ritazaharaunsyiah@gmail.com" w:date="2022-08-15T14:43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32" w:author="azzahra.ritazaharaunsyiah@gmail.com" w:date="2022-08-15T14:50:00Z">
              <w:r w:rsidRPr="00EC6F38" w:rsidDel="00CE60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7A8A4E62" w14:textId="15B8659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33" w:author="azzahra.ritazaharaunsyiah@gmail.com" w:date="2022-08-15T14:44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cul dari pemikiran kritis tadi maka proses selanjutnya yaitu mencoba/ </w:t>
            </w:r>
            <w:del w:id="34" w:author="azzahra.ritazaharaunsyiah@gmail.com" w:date="2022-08-15T14:44:00Z">
              <w:r w:rsidRPr="00EC6F38" w:rsidDel="00FF579E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35" w:author="azzahra.ritazaharaunsyiah@gmail.com" w:date="2022-08-15T14:44:00Z">
              <w:r w:rsidR="00FF579E" w:rsidRPr="00EC6F38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26EDEF8D" w14:textId="3F9CEC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36" w:author="azzahra.ritazaharaunsyiah@gmail.com" w:date="2022-08-15T14:50:00Z">
              <w:r w:rsidR="00CE60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110BC812" w14:textId="29529DD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37" w:author="azzahra.ritazaharaunsyiah@gmail.com" w:date="2022-08-15T14:43:00Z">
              <w:r w:rsidR="00FF579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</w:tbl>
    <w:p w14:paraId="072A103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zzahra.ritazaharaunsyiah@gmail.com" w:date="2022-08-15T14:46:00Z" w:initials="a">
    <w:p w14:paraId="6B287A6C" w14:textId="099FD486" w:rsidR="00CE6028" w:rsidRDefault="00CE602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“dia” yang dimaksud itu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287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DAE2" w16cex:dateUtc="2022-08-1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287A6C" w16cid:durableId="26A4D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zahra.ritazaharaunsyiah@gmail.com">
    <w15:presenceInfo w15:providerId="Windows Live" w15:userId="12ec6c8ccc20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A5681"/>
    <w:rsid w:val="00924DF5"/>
    <w:rsid w:val="00AE61F6"/>
    <w:rsid w:val="00CE6028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C3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E6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02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028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602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2022-08-15T07:51:00Z</dcterms:created>
  <dcterms:modified xsi:type="dcterms:W3CDTF">2022-08-15T07:51:00Z</dcterms:modified>
</cp:coreProperties>
</file>