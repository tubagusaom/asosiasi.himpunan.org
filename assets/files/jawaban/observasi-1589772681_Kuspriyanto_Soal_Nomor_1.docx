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0F46" w:rsidRPr="00A16D9B" w:rsidRDefault="00D80F46" w:rsidP="008D1AF7">
      <w:pPr>
        <w:spacing w:line="312" w:lineRule="auto"/>
        <w:jc w:val="center"/>
        <w:rPr>
          <w:rFonts w:ascii="Times New Roman" w:hAnsi="Times New Roman" w:cs="Times New Roman"/>
          <w:b/>
          <w:sz w:val="24"/>
          <w:szCs w:val="24"/>
        </w:rPr>
      </w:pPr>
      <w:r w:rsidRPr="00A16D9B">
        <w:rPr>
          <w:rFonts w:ascii="Times New Roman" w:hAnsi="Times New Roman" w:cs="Times New Roman"/>
          <w:b/>
          <w:sz w:val="24"/>
          <w:szCs w:val="24"/>
        </w:rPr>
        <w:t>SOAL OBSERVASI</w:t>
      </w:r>
    </w:p>
    <w:p w:rsidR="00D80F46" w:rsidRPr="00A16D9B" w:rsidRDefault="00D80F46" w:rsidP="008D1AF7">
      <w:pPr>
        <w:pStyle w:val="ListParagraph"/>
        <w:spacing w:line="312" w:lineRule="auto"/>
        <w:rPr>
          <w:rFonts w:ascii="Times New Roman" w:hAnsi="Times New Roman" w:cs="Times New Roman"/>
          <w:sz w:val="24"/>
          <w:szCs w:val="24"/>
        </w:rPr>
      </w:pPr>
    </w:p>
    <w:p w:rsidR="00D80F46" w:rsidRPr="00A16D9B" w:rsidRDefault="00D80F46" w:rsidP="008D1AF7">
      <w:pPr>
        <w:pStyle w:val="ListParagraph"/>
        <w:numPr>
          <w:ilvl w:val="0"/>
          <w:numId w:val="1"/>
        </w:numPr>
        <w:spacing w:line="312" w:lineRule="auto"/>
        <w:rPr>
          <w:rFonts w:ascii="Times New Roman" w:hAnsi="Times New Roman" w:cs="Times New Roman"/>
          <w:sz w:val="24"/>
          <w:szCs w:val="24"/>
        </w:rPr>
      </w:pPr>
      <w:proofErr w:type="spellStart"/>
      <w:r w:rsidRPr="00A16D9B">
        <w:rPr>
          <w:rFonts w:ascii="Times New Roman" w:hAnsi="Times New Roman" w:cs="Times New Roman"/>
          <w:sz w:val="24"/>
          <w:szCs w:val="24"/>
        </w:rPr>
        <w:t>Suntinglah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prakata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berikut</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ini</w:t>
      </w:r>
      <w:proofErr w:type="spellEnd"/>
      <w:r w:rsidRPr="00A16D9B">
        <w:rPr>
          <w:rFonts w:ascii="Times New Roman" w:hAnsi="Times New Roman" w:cs="Times New Roman"/>
          <w:sz w:val="24"/>
          <w:szCs w:val="24"/>
        </w:rPr>
        <w:t xml:space="preserve"> </w:t>
      </w:r>
      <w:proofErr w:type="spellStart"/>
      <w:r w:rsidR="004F5D73">
        <w:rPr>
          <w:rFonts w:ascii="Times New Roman" w:hAnsi="Times New Roman" w:cs="Times New Roman"/>
          <w:sz w:val="24"/>
          <w:szCs w:val="24"/>
        </w:rPr>
        <w:t>secara</w:t>
      </w:r>
      <w:proofErr w:type="spellEnd"/>
      <w:r w:rsidR="004F5D73">
        <w:rPr>
          <w:rFonts w:ascii="Times New Roman" w:hAnsi="Times New Roman" w:cs="Times New Roman"/>
          <w:sz w:val="24"/>
          <w:szCs w:val="24"/>
        </w:rPr>
        <w:t xml:space="preserve"> digital! </w:t>
      </w:r>
    </w:p>
    <w:p w:rsidR="00D80F46" w:rsidRPr="00A16D9B" w:rsidRDefault="00D80F46" w:rsidP="008D1AF7">
      <w:pPr>
        <w:spacing w:line="312"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243"/>
      </w:tblGrid>
      <w:tr w:rsidR="00D80F46" w:rsidRPr="00A16D9B" w:rsidTr="00D810B0">
        <w:tc>
          <w:tcPr>
            <w:tcW w:w="9350" w:type="dxa"/>
          </w:tcPr>
          <w:p w:rsidR="00D80F46" w:rsidRPr="00A16D9B" w:rsidRDefault="00D80F46" w:rsidP="008D1AF7">
            <w:pPr>
              <w:spacing w:line="312" w:lineRule="auto"/>
              <w:rPr>
                <w:rFonts w:ascii="Times New Roman" w:hAnsi="Times New Roman" w:cs="Times New Roman"/>
                <w:sz w:val="24"/>
                <w:szCs w:val="24"/>
              </w:rPr>
            </w:pPr>
          </w:p>
          <w:p w:rsidR="00D80F46" w:rsidRPr="00A16D9B" w:rsidRDefault="00D80F46" w:rsidP="008D1AF7">
            <w:pPr>
              <w:spacing w:line="312" w:lineRule="auto"/>
              <w:jc w:val="center"/>
              <w:rPr>
                <w:rFonts w:ascii="Times New Roman" w:hAnsi="Times New Roman" w:cs="Times New Roman"/>
                <w:b/>
                <w:sz w:val="24"/>
                <w:szCs w:val="24"/>
              </w:rPr>
            </w:pPr>
            <w:r w:rsidRPr="00A16D9B">
              <w:rPr>
                <w:rFonts w:ascii="Times New Roman" w:hAnsi="Times New Roman" w:cs="Times New Roman"/>
                <w:b/>
                <w:sz w:val="24"/>
                <w:szCs w:val="24"/>
              </w:rPr>
              <w:t>KATA PENGANTAR</w:t>
            </w:r>
          </w:p>
          <w:p w:rsidR="00D80F46" w:rsidRPr="0004691E" w:rsidRDefault="00D80F46" w:rsidP="00FE1022">
            <w:pPr>
              <w:spacing w:line="312" w:lineRule="auto"/>
              <w:rPr>
                <w:rFonts w:ascii="Times New Roman" w:hAnsi="Times New Roman" w:cs="Times New Roman"/>
                <w:sz w:val="48"/>
                <w:szCs w:val="48"/>
                <w:rPrChange w:id="0" w:author="ASUS" w:date="2020-05-18T10:36:00Z">
                  <w:rPr>
                    <w:rFonts w:ascii="Times New Roman" w:hAnsi="Times New Roman" w:cs="Times New Roman"/>
                    <w:sz w:val="24"/>
                    <w:szCs w:val="24"/>
                  </w:rPr>
                </w:rPrChange>
              </w:rPr>
            </w:pPr>
          </w:p>
          <w:p w:rsidR="00D80F46" w:rsidRPr="0004691E" w:rsidRDefault="00D80F46" w:rsidP="0004691E">
            <w:pPr>
              <w:spacing w:line="312" w:lineRule="auto"/>
              <w:ind w:firstLine="426"/>
              <w:jc w:val="both"/>
              <w:rPr>
                <w:rFonts w:ascii="Times New Roman" w:hAnsi="Times New Roman" w:cs="Times New Roman"/>
                <w:sz w:val="24"/>
                <w:szCs w:val="24"/>
                <w:rPrChange w:id="1" w:author="ASUS" w:date="2020-05-18T10:37:00Z">
                  <w:rPr>
                    <w:rFonts w:ascii="Times New Roman" w:hAnsi="Times New Roman" w:cs="Times New Roman"/>
                    <w:sz w:val="24"/>
                    <w:szCs w:val="24"/>
                  </w:rPr>
                </w:rPrChange>
              </w:rPr>
              <w:pPrChange w:id="2" w:author="ASUS" w:date="2020-05-18T10:37:00Z">
                <w:pPr>
                  <w:spacing w:line="312" w:lineRule="auto"/>
                  <w:jc w:val="both"/>
                </w:pPr>
              </w:pPrChange>
            </w:pPr>
            <w:r w:rsidRPr="0004691E">
              <w:rPr>
                <w:rFonts w:ascii="Times New Roman" w:hAnsi="Times New Roman" w:cs="Times New Roman"/>
                <w:sz w:val="24"/>
                <w:szCs w:val="24"/>
                <w:rPrChange w:id="3" w:author="ASUS" w:date="2020-05-18T10:37:00Z">
                  <w:rPr>
                    <w:rFonts w:ascii="Times New Roman" w:hAnsi="Times New Roman" w:cs="Times New Roman"/>
                    <w:sz w:val="24"/>
                    <w:szCs w:val="24"/>
                  </w:rPr>
                </w:rPrChange>
              </w:rPr>
              <w:t>Alhamdulillah,</w:t>
            </w:r>
            <w:ins w:id="4" w:author="ASUS" w:date="2020-05-18T10:31:00Z">
              <w:r w:rsidR="00FE1022" w:rsidRPr="0004691E">
                <w:rPr>
                  <w:rFonts w:ascii="Times New Roman" w:hAnsi="Times New Roman" w:cs="Times New Roman"/>
                  <w:sz w:val="24"/>
                  <w:szCs w:val="24"/>
                  <w:lang w:val="en-US"/>
                  <w:rPrChange w:id="5" w:author="ASUS" w:date="2020-05-18T10:37:00Z">
                    <w:rPr>
                      <w:rFonts w:ascii="Times New Roman" w:hAnsi="Times New Roman" w:cs="Times New Roman"/>
                      <w:sz w:val="40"/>
                      <w:szCs w:val="24"/>
                      <w:lang w:val="en-US"/>
                    </w:rPr>
                  </w:rPrChange>
                </w:rPr>
                <w:t xml:space="preserve"> </w:t>
              </w:r>
            </w:ins>
            <w:del w:id="6" w:author="ASUS" w:date="2020-05-18T10:31:00Z">
              <w:r w:rsidRPr="0004691E" w:rsidDel="00FE1022">
                <w:rPr>
                  <w:rFonts w:ascii="Times New Roman" w:hAnsi="Times New Roman" w:cs="Times New Roman"/>
                  <w:sz w:val="24"/>
                  <w:szCs w:val="24"/>
                  <w:rPrChange w:id="7" w:author="ASUS" w:date="2020-05-18T10:37:00Z">
                    <w:rPr>
                      <w:rFonts w:ascii="Times New Roman" w:hAnsi="Times New Roman" w:cs="Times New Roman"/>
                      <w:sz w:val="24"/>
                      <w:szCs w:val="24"/>
                    </w:rPr>
                  </w:rPrChange>
                </w:rPr>
                <w:delText xml:space="preserve">  </w:delText>
              </w:r>
            </w:del>
            <w:r w:rsidRPr="0004691E">
              <w:rPr>
                <w:rFonts w:ascii="Times New Roman" w:hAnsi="Times New Roman" w:cs="Times New Roman"/>
                <w:sz w:val="24"/>
                <w:szCs w:val="24"/>
                <w:rPrChange w:id="8" w:author="ASUS" w:date="2020-05-18T10:37:00Z">
                  <w:rPr>
                    <w:rFonts w:ascii="Times New Roman" w:hAnsi="Times New Roman" w:cs="Times New Roman"/>
                    <w:sz w:val="24"/>
                    <w:szCs w:val="24"/>
                  </w:rPr>
                </w:rPrChange>
              </w:rPr>
              <w:t>segala</w:t>
            </w:r>
            <w:del w:id="9" w:author="ASUS" w:date="2020-05-18T10:31:00Z">
              <w:r w:rsidRPr="0004691E" w:rsidDel="00FE1022">
                <w:rPr>
                  <w:rFonts w:ascii="Times New Roman" w:hAnsi="Times New Roman" w:cs="Times New Roman"/>
                  <w:sz w:val="24"/>
                  <w:szCs w:val="24"/>
                  <w:rPrChange w:id="10" w:author="ASUS" w:date="2020-05-18T10:37:00Z">
                    <w:rPr>
                      <w:rFonts w:ascii="Times New Roman" w:hAnsi="Times New Roman" w:cs="Times New Roman"/>
                      <w:sz w:val="24"/>
                      <w:szCs w:val="24"/>
                    </w:rPr>
                  </w:rPrChange>
                </w:rPr>
                <w:delText xml:space="preserve"> </w:delText>
              </w:r>
            </w:del>
            <w:r w:rsidRPr="0004691E">
              <w:rPr>
                <w:rFonts w:ascii="Times New Roman" w:hAnsi="Times New Roman" w:cs="Times New Roman"/>
                <w:sz w:val="24"/>
                <w:szCs w:val="24"/>
                <w:rPrChange w:id="11" w:author="ASUS" w:date="2020-05-18T10:37:00Z">
                  <w:rPr>
                    <w:rFonts w:ascii="Times New Roman" w:hAnsi="Times New Roman" w:cs="Times New Roman"/>
                    <w:sz w:val="24"/>
                    <w:szCs w:val="24"/>
                  </w:rPr>
                </w:rPrChange>
              </w:rPr>
              <w:t xml:space="preserve"> puji</w:t>
            </w:r>
            <w:del w:id="12" w:author="ASUS" w:date="2020-05-18T10:31:00Z">
              <w:r w:rsidRPr="0004691E" w:rsidDel="00FE1022">
                <w:rPr>
                  <w:rFonts w:ascii="Times New Roman" w:hAnsi="Times New Roman" w:cs="Times New Roman"/>
                  <w:sz w:val="24"/>
                  <w:szCs w:val="24"/>
                  <w:rPrChange w:id="13" w:author="ASUS" w:date="2020-05-18T10:37:00Z">
                    <w:rPr>
                      <w:rFonts w:ascii="Times New Roman" w:hAnsi="Times New Roman" w:cs="Times New Roman"/>
                      <w:sz w:val="24"/>
                      <w:szCs w:val="24"/>
                    </w:rPr>
                  </w:rPrChange>
                </w:rPr>
                <w:delText xml:space="preserve"> </w:delText>
              </w:r>
            </w:del>
            <w:r w:rsidRPr="0004691E">
              <w:rPr>
                <w:rFonts w:ascii="Times New Roman" w:hAnsi="Times New Roman" w:cs="Times New Roman"/>
                <w:sz w:val="24"/>
                <w:szCs w:val="24"/>
                <w:rPrChange w:id="14" w:author="ASUS" w:date="2020-05-18T10:37:00Z">
                  <w:rPr>
                    <w:rFonts w:ascii="Times New Roman" w:hAnsi="Times New Roman" w:cs="Times New Roman"/>
                    <w:sz w:val="24"/>
                    <w:szCs w:val="24"/>
                  </w:rPr>
                </w:rPrChange>
              </w:rPr>
              <w:t xml:space="preserve"> bagi</w:t>
            </w:r>
            <w:del w:id="15" w:author="ASUS" w:date="2020-05-18T10:31:00Z">
              <w:r w:rsidRPr="0004691E" w:rsidDel="00FE1022">
                <w:rPr>
                  <w:rFonts w:ascii="Times New Roman" w:hAnsi="Times New Roman" w:cs="Times New Roman"/>
                  <w:sz w:val="24"/>
                  <w:szCs w:val="24"/>
                  <w:rPrChange w:id="16" w:author="ASUS" w:date="2020-05-18T10:37:00Z">
                    <w:rPr>
                      <w:rFonts w:ascii="Times New Roman" w:hAnsi="Times New Roman" w:cs="Times New Roman"/>
                      <w:sz w:val="24"/>
                      <w:szCs w:val="24"/>
                    </w:rPr>
                  </w:rPrChange>
                </w:rPr>
                <w:delText xml:space="preserve"> </w:delText>
              </w:r>
            </w:del>
            <w:r w:rsidRPr="0004691E">
              <w:rPr>
                <w:rFonts w:ascii="Times New Roman" w:hAnsi="Times New Roman" w:cs="Times New Roman"/>
                <w:sz w:val="24"/>
                <w:szCs w:val="24"/>
                <w:rPrChange w:id="17" w:author="ASUS" w:date="2020-05-18T10:37:00Z">
                  <w:rPr>
                    <w:rFonts w:ascii="Times New Roman" w:hAnsi="Times New Roman" w:cs="Times New Roman"/>
                    <w:sz w:val="24"/>
                    <w:szCs w:val="24"/>
                  </w:rPr>
                </w:rPrChange>
              </w:rPr>
              <w:t xml:space="preserve"> Allah</w:t>
            </w:r>
            <w:ins w:id="18" w:author="ASUS" w:date="2020-05-18T10:31:00Z">
              <w:r w:rsidR="00FE1022" w:rsidRPr="0004691E">
                <w:rPr>
                  <w:rFonts w:ascii="Times New Roman" w:hAnsi="Times New Roman" w:cs="Times New Roman"/>
                  <w:sz w:val="24"/>
                  <w:szCs w:val="24"/>
                  <w:lang w:val="en-US"/>
                  <w:rPrChange w:id="19" w:author="ASUS" w:date="2020-05-18T10:37:00Z">
                    <w:rPr>
                      <w:rFonts w:ascii="Times New Roman" w:hAnsi="Times New Roman" w:cs="Times New Roman"/>
                      <w:sz w:val="44"/>
                      <w:szCs w:val="24"/>
                      <w:lang w:val="en-US"/>
                    </w:rPr>
                  </w:rPrChange>
                </w:rPr>
                <w:t xml:space="preserve"> </w:t>
              </w:r>
            </w:ins>
            <w:del w:id="20" w:author="ASUS" w:date="2020-05-18T10:31:00Z">
              <w:r w:rsidRPr="0004691E" w:rsidDel="00FE1022">
                <w:rPr>
                  <w:rFonts w:ascii="Times New Roman" w:hAnsi="Times New Roman" w:cs="Times New Roman"/>
                  <w:sz w:val="24"/>
                  <w:szCs w:val="24"/>
                  <w:rPrChange w:id="21" w:author="ASUS" w:date="2020-05-18T10:37:00Z">
                    <w:rPr>
                      <w:rFonts w:ascii="Times New Roman" w:hAnsi="Times New Roman" w:cs="Times New Roman"/>
                      <w:sz w:val="24"/>
                      <w:szCs w:val="24"/>
                    </w:rPr>
                  </w:rPrChange>
                </w:rPr>
                <w:delText xml:space="preserve">  </w:delText>
              </w:r>
            </w:del>
            <w:r w:rsidRPr="0004691E">
              <w:rPr>
                <w:rFonts w:ascii="Times New Roman" w:hAnsi="Times New Roman" w:cs="Times New Roman"/>
                <w:sz w:val="24"/>
                <w:szCs w:val="24"/>
                <w:rPrChange w:id="22" w:author="ASUS" w:date="2020-05-18T10:37:00Z">
                  <w:rPr>
                    <w:rFonts w:ascii="Times New Roman" w:hAnsi="Times New Roman" w:cs="Times New Roman"/>
                    <w:sz w:val="24"/>
                    <w:szCs w:val="24"/>
                  </w:rPr>
                </w:rPrChange>
              </w:rPr>
              <w:t>yang</w:t>
            </w:r>
            <w:ins w:id="23" w:author="ASUS" w:date="2020-05-18T10:31:00Z">
              <w:r w:rsidR="00FE1022" w:rsidRPr="0004691E">
                <w:rPr>
                  <w:rFonts w:ascii="Times New Roman" w:hAnsi="Times New Roman" w:cs="Times New Roman"/>
                  <w:sz w:val="24"/>
                  <w:szCs w:val="24"/>
                  <w:lang w:val="en-US"/>
                  <w:rPrChange w:id="24" w:author="ASUS" w:date="2020-05-18T10:37:00Z">
                    <w:rPr>
                      <w:rFonts w:ascii="Times New Roman" w:hAnsi="Times New Roman" w:cs="Times New Roman"/>
                      <w:sz w:val="44"/>
                      <w:szCs w:val="24"/>
                      <w:lang w:val="en-US"/>
                    </w:rPr>
                  </w:rPrChange>
                </w:rPr>
                <w:t xml:space="preserve"> </w:t>
              </w:r>
            </w:ins>
            <w:del w:id="25" w:author="ASUS" w:date="2020-05-18T10:31:00Z">
              <w:r w:rsidRPr="0004691E" w:rsidDel="00FE1022">
                <w:rPr>
                  <w:rFonts w:ascii="Times New Roman" w:hAnsi="Times New Roman" w:cs="Times New Roman"/>
                  <w:sz w:val="24"/>
                  <w:szCs w:val="24"/>
                  <w:rPrChange w:id="26" w:author="ASUS" w:date="2020-05-18T10:37:00Z">
                    <w:rPr>
                      <w:rFonts w:ascii="Times New Roman" w:hAnsi="Times New Roman" w:cs="Times New Roman"/>
                      <w:sz w:val="24"/>
                      <w:szCs w:val="24"/>
                    </w:rPr>
                  </w:rPrChange>
                </w:rPr>
                <w:delText xml:space="preserve">  </w:delText>
              </w:r>
            </w:del>
            <w:r w:rsidRPr="0004691E">
              <w:rPr>
                <w:rFonts w:ascii="Times New Roman" w:hAnsi="Times New Roman" w:cs="Times New Roman"/>
                <w:sz w:val="24"/>
                <w:szCs w:val="24"/>
                <w:rPrChange w:id="27" w:author="ASUS" w:date="2020-05-18T10:37:00Z">
                  <w:rPr>
                    <w:rFonts w:ascii="Times New Roman" w:hAnsi="Times New Roman" w:cs="Times New Roman"/>
                    <w:sz w:val="24"/>
                    <w:szCs w:val="24"/>
                  </w:rPr>
                </w:rPrChange>
              </w:rPr>
              <w:t xml:space="preserve">telah </w:t>
            </w:r>
            <w:del w:id="28" w:author="ASUS" w:date="2020-05-18T10:34:00Z">
              <w:r w:rsidRPr="0004691E" w:rsidDel="0017292D">
                <w:rPr>
                  <w:rFonts w:ascii="Times New Roman" w:hAnsi="Times New Roman" w:cs="Times New Roman"/>
                  <w:sz w:val="24"/>
                  <w:szCs w:val="24"/>
                  <w:rPrChange w:id="29" w:author="ASUS" w:date="2020-05-18T10:37:00Z">
                    <w:rPr>
                      <w:rFonts w:ascii="Times New Roman" w:hAnsi="Times New Roman" w:cs="Times New Roman"/>
                      <w:sz w:val="24"/>
                      <w:szCs w:val="24"/>
                    </w:rPr>
                  </w:rPrChange>
                </w:rPr>
                <w:delText xml:space="preserve"> </w:delText>
              </w:r>
            </w:del>
            <w:r w:rsidRPr="0004691E">
              <w:rPr>
                <w:rFonts w:ascii="Times New Roman" w:hAnsi="Times New Roman" w:cs="Times New Roman"/>
                <w:sz w:val="24"/>
                <w:szCs w:val="24"/>
                <w:rPrChange w:id="30" w:author="ASUS" w:date="2020-05-18T10:37:00Z">
                  <w:rPr>
                    <w:rFonts w:ascii="Times New Roman" w:hAnsi="Times New Roman" w:cs="Times New Roman"/>
                    <w:sz w:val="24"/>
                    <w:szCs w:val="24"/>
                  </w:rPr>
                </w:rPrChange>
              </w:rPr>
              <w:t>memberikan</w:t>
            </w:r>
            <w:ins w:id="31" w:author="ASUS" w:date="2020-05-18T10:31:00Z">
              <w:r w:rsidR="00FE1022" w:rsidRPr="0004691E">
                <w:rPr>
                  <w:rFonts w:ascii="Times New Roman" w:hAnsi="Times New Roman" w:cs="Times New Roman"/>
                  <w:sz w:val="24"/>
                  <w:szCs w:val="24"/>
                  <w:lang w:val="en-US"/>
                  <w:rPrChange w:id="32" w:author="ASUS" w:date="2020-05-18T10:37:00Z">
                    <w:rPr>
                      <w:rFonts w:ascii="Times New Roman" w:hAnsi="Times New Roman" w:cs="Times New Roman"/>
                      <w:sz w:val="44"/>
                      <w:szCs w:val="24"/>
                      <w:lang w:val="en-US"/>
                    </w:rPr>
                  </w:rPrChange>
                </w:rPr>
                <w:t xml:space="preserve"> </w:t>
              </w:r>
            </w:ins>
            <w:del w:id="33" w:author="ASUS" w:date="2020-05-18T10:31:00Z">
              <w:r w:rsidRPr="0004691E" w:rsidDel="00FE1022">
                <w:rPr>
                  <w:rFonts w:ascii="Times New Roman" w:hAnsi="Times New Roman" w:cs="Times New Roman"/>
                  <w:sz w:val="24"/>
                  <w:szCs w:val="24"/>
                  <w:rPrChange w:id="34" w:author="ASUS" w:date="2020-05-18T10:37:00Z">
                    <w:rPr>
                      <w:rFonts w:ascii="Times New Roman" w:hAnsi="Times New Roman" w:cs="Times New Roman"/>
                      <w:sz w:val="24"/>
                      <w:szCs w:val="24"/>
                    </w:rPr>
                  </w:rPrChange>
                </w:rPr>
                <w:delText xml:space="preserve">  </w:delText>
              </w:r>
            </w:del>
            <w:r w:rsidRPr="0004691E">
              <w:rPr>
                <w:rFonts w:ascii="Times New Roman" w:hAnsi="Times New Roman" w:cs="Times New Roman"/>
                <w:sz w:val="24"/>
                <w:szCs w:val="24"/>
                <w:rPrChange w:id="35" w:author="ASUS" w:date="2020-05-18T10:37:00Z">
                  <w:rPr>
                    <w:rFonts w:ascii="Times New Roman" w:hAnsi="Times New Roman" w:cs="Times New Roman"/>
                    <w:sz w:val="24"/>
                    <w:szCs w:val="24"/>
                  </w:rPr>
                </w:rPrChange>
              </w:rPr>
              <w:t>segala</w:t>
            </w:r>
            <w:ins w:id="36" w:author="ASUS" w:date="2020-05-18T10:31:00Z">
              <w:r w:rsidR="00FE1022" w:rsidRPr="0004691E">
                <w:rPr>
                  <w:rFonts w:ascii="Times New Roman" w:hAnsi="Times New Roman" w:cs="Times New Roman"/>
                  <w:sz w:val="24"/>
                  <w:szCs w:val="24"/>
                  <w:lang w:val="en-US"/>
                  <w:rPrChange w:id="37" w:author="ASUS" w:date="2020-05-18T10:37:00Z">
                    <w:rPr>
                      <w:rFonts w:ascii="Times New Roman" w:hAnsi="Times New Roman" w:cs="Times New Roman"/>
                      <w:sz w:val="44"/>
                      <w:szCs w:val="24"/>
                      <w:lang w:val="en-US"/>
                    </w:rPr>
                  </w:rPrChange>
                </w:rPr>
                <w:t xml:space="preserve"> </w:t>
              </w:r>
            </w:ins>
            <w:del w:id="38" w:author="ASUS" w:date="2020-05-18T10:31:00Z">
              <w:r w:rsidRPr="0004691E" w:rsidDel="00FE1022">
                <w:rPr>
                  <w:rFonts w:ascii="Times New Roman" w:hAnsi="Times New Roman" w:cs="Times New Roman"/>
                  <w:sz w:val="24"/>
                  <w:szCs w:val="24"/>
                  <w:rPrChange w:id="39" w:author="ASUS" w:date="2020-05-18T10:37:00Z">
                    <w:rPr>
                      <w:rFonts w:ascii="Times New Roman" w:hAnsi="Times New Roman" w:cs="Times New Roman"/>
                      <w:sz w:val="24"/>
                      <w:szCs w:val="24"/>
                    </w:rPr>
                  </w:rPrChange>
                </w:rPr>
                <w:delText xml:space="preserve">  </w:delText>
              </w:r>
            </w:del>
            <w:r w:rsidRPr="0004691E">
              <w:rPr>
                <w:rFonts w:ascii="Times New Roman" w:hAnsi="Times New Roman" w:cs="Times New Roman"/>
                <w:sz w:val="24"/>
                <w:szCs w:val="24"/>
                <w:rPrChange w:id="40" w:author="ASUS" w:date="2020-05-18T10:37:00Z">
                  <w:rPr>
                    <w:rFonts w:ascii="Times New Roman" w:hAnsi="Times New Roman" w:cs="Times New Roman"/>
                    <w:sz w:val="24"/>
                    <w:szCs w:val="24"/>
                  </w:rPr>
                </w:rPrChange>
              </w:rPr>
              <w:t>bimbingan-Nya</w:t>
            </w:r>
            <w:ins w:id="41" w:author="ASUS" w:date="2020-05-18T10:31:00Z">
              <w:r w:rsidR="00FE1022" w:rsidRPr="0004691E">
                <w:rPr>
                  <w:rFonts w:ascii="Times New Roman" w:hAnsi="Times New Roman" w:cs="Times New Roman"/>
                  <w:sz w:val="24"/>
                  <w:szCs w:val="24"/>
                  <w:lang w:val="en-US"/>
                  <w:rPrChange w:id="42" w:author="ASUS" w:date="2020-05-18T10:37:00Z">
                    <w:rPr>
                      <w:rFonts w:ascii="Times New Roman" w:hAnsi="Times New Roman" w:cs="Times New Roman"/>
                      <w:sz w:val="44"/>
                      <w:szCs w:val="24"/>
                      <w:lang w:val="en-US"/>
                    </w:rPr>
                  </w:rPrChange>
                </w:rPr>
                <w:t xml:space="preserve"> </w:t>
              </w:r>
            </w:ins>
            <w:del w:id="43" w:author="ASUS" w:date="2020-05-18T10:31:00Z">
              <w:r w:rsidRPr="0004691E" w:rsidDel="00FE1022">
                <w:rPr>
                  <w:rFonts w:ascii="Times New Roman" w:hAnsi="Times New Roman" w:cs="Times New Roman"/>
                  <w:sz w:val="24"/>
                  <w:szCs w:val="24"/>
                  <w:rPrChange w:id="44" w:author="ASUS" w:date="2020-05-18T10:37:00Z">
                    <w:rPr>
                      <w:rFonts w:ascii="Times New Roman" w:hAnsi="Times New Roman" w:cs="Times New Roman"/>
                      <w:sz w:val="24"/>
                      <w:szCs w:val="24"/>
                    </w:rPr>
                  </w:rPrChange>
                </w:rPr>
                <w:delText xml:space="preserve">  </w:delText>
              </w:r>
            </w:del>
            <w:r w:rsidRPr="0004691E">
              <w:rPr>
                <w:rFonts w:ascii="Times New Roman" w:hAnsi="Times New Roman" w:cs="Times New Roman"/>
                <w:sz w:val="24"/>
                <w:szCs w:val="24"/>
                <w:rPrChange w:id="45" w:author="ASUS" w:date="2020-05-18T10:37:00Z">
                  <w:rPr>
                    <w:rFonts w:ascii="Times New Roman" w:hAnsi="Times New Roman" w:cs="Times New Roman"/>
                    <w:sz w:val="24"/>
                    <w:szCs w:val="24"/>
                  </w:rPr>
                </w:rPrChange>
              </w:rPr>
              <w:t xml:space="preserve">kepada penulis untuk menyelesaikan </w:t>
            </w:r>
            <w:ins w:id="46" w:author="ASUS" w:date="2020-05-18T10:29:00Z">
              <w:r w:rsidR="00FE1022" w:rsidRPr="0004691E">
                <w:rPr>
                  <w:rFonts w:ascii="Times New Roman" w:hAnsi="Times New Roman" w:cs="Times New Roman"/>
                  <w:sz w:val="24"/>
                  <w:szCs w:val="24"/>
                  <w:lang w:val="en-US"/>
                  <w:rPrChange w:id="47" w:author="ASUS" w:date="2020-05-18T10:37:00Z">
                    <w:rPr>
                      <w:rFonts w:ascii="Times New Roman" w:hAnsi="Times New Roman" w:cs="Times New Roman"/>
                      <w:sz w:val="24"/>
                      <w:szCs w:val="24"/>
                      <w:lang w:val="en-US"/>
                    </w:rPr>
                  </w:rPrChange>
                </w:rPr>
                <w:t>“</w:t>
              </w:r>
            </w:ins>
            <w:del w:id="48" w:author="ASUS" w:date="2020-05-18T10:10:00Z">
              <w:r w:rsidRPr="0004691E" w:rsidDel="00CC12C9">
                <w:rPr>
                  <w:rFonts w:ascii="Times New Roman" w:hAnsi="Times New Roman" w:cs="Times New Roman"/>
                  <w:sz w:val="24"/>
                  <w:szCs w:val="24"/>
                  <w:rPrChange w:id="49" w:author="ASUS" w:date="2020-05-18T10:37:00Z">
                    <w:rPr>
                      <w:rFonts w:ascii="Times New Roman" w:hAnsi="Times New Roman" w:cs="Times New Roman"/>
                      <w:sz w:val="24"/>
                      <w:szCs w:val="24"/>
                    </w:rPr>
                  </w:rPrChange>
                </w:rPr>
                <w:delText xml:space="preserve">buku </w:delText>
              </w:r>
            </w:del>
            <w:ins w:id="50" w:author="ASUS" w:date="2020-05-18T10:10:00Z">
              <w:r w:rsidR="00CC12C9" w:rsidRPr="0004691E">
                <w:rPr>
                  <w:rFonts w:ascii="Times New Roman" w:hAnsi="Times New Roman" w:cs="Times New Roman"/>
                  <w:sz w:val="24"/>
                  <w:szCs w:val="24"/>
                  <w:lang w:val="en-US"/>
                  <w:rPrChange w:id="51" w:author="ASUS" w:date="2020-05-18T10:37:00Z">
                    <w:rPr>
                      <w:rFonts w:ascii="Times New Roman" w:hAnsi="Times New Roman" w:cs="Times New Roman"/>
                      <w:sz w:val="24"/>
                      <w:szCs w:val="24"/>
                      <w:lang w:val="en-US"/>
                    </w:rPr>
                  </w:rPrChange>
                </w:rPr>
                <w:t>B</w:t>
              </w:r>
              <w:r w:rsidR="00CC12C9" w:rsidRPr="0004691E">
                <w:rPr>
                  <w:rFonts w:ascii="Times New Roman" w:hAnsi="Times New Roman" w:cs="Times New Roman"/>
                  <w:sz w:val="24"/>
                  <w:szCs w:val="24"/>
                  <w:rPrChange w:id="52" w:author="ASUS" w:date="2020-05-18T10:37:00Z">
                    <w:rPr>
                      <w:rFonts w:ascii="Times New Roman" w:hAnsi="Times New Roman" w:cs="Times New Roman"/>
                      <w:sz w:val="24"/>
                      <w:szCs w:val="24"/>
                    </w:rPr>
                  </w:rPrChange>
                </w:rPr>
                <w:t xml:space="preserve">uku </w:t>
              </w:r>
            </w:ins>
            <w:del w:id="53" w:author="ASUS" w:date="2020-05-18T10:08:00Z">
              <w:r w:rsidRPr="0004691E" w:rsidDel="00CC12C9">
                <w:rPr>
                  <w:rFonts w:ascii="Times New Roman" w:hAnsi="Times New Roman" w:cs="Times New Roman"/>
                  <w:sz w:val="24"/>
                  <w:szCs w:val="24"/>
                  <w:rPrChange w:id="54" w:author="ASUS" w:date="2020-05-18T10:37:00Z">
                    <w:rPr>
                      <w:rFonts w:ascii="Times New Roman" w:hAnsi="Times New Roman" w:cs="Times New Roman"/>
                      <w:sz w:val="24"/>
                      <w:szCs w:val="24"/>
                    </w:rPr>
                  </w:rPrChange>
                </w:rPr>
                <w:delText xml:space="preserve">praktikum </w:delText>
              </w:r>
            </w:del>
            <w:ins w:id="55" w:author="ASUS" w:date="2020-05-18T10:08:00Z">
              <w:r w:rsidR="00CC12C9" w:rsidRPr="0004691E">
                <w:rPr>
                  <w:rFonts w:ascii="Times New Roman" w:hAnsi="Times New Roman" w:cs="Times New Roman"/>
                  <w:sz w:val="24"/>
                  <w:szCs w:val="24"/>
                  <w:lang w:val="en-US"/>
                  <w:rPrChange w:id="56" w:author="ASUS" w:date="2020-05-18T10:37:00Z">
                    <w:rPr>
                      <w:rFonts w:ascii="Times New Roman" w:hAnsi="Times New Roman" w:cs="Times New Roman"/>
                      <w:sz w:val="24"/>
                      <w:szCs w:val="24"/>
                      <w:lang w:val="en-US"/>
                    </w:rPr>
                  </w:rPrChange>
                </w:rPr>
                <w:t>P</w:t>
              </w:r>
              <w:r w:rsidR="00CC12C9" w:rsidRPr="0004691E">
                <w:rPr>
                  <w:rFonts w:ascii="Times New Roman" w:hAnsi="Times New Roman" w:cs="Times New Roman"/>
                  <w:sz w:val="24"/>
                  <w:szCs w:val="24"/>
                  <w:rPrChange w:id="57" w:author="ASUS" w:date="2020-05-18T10:37:00Z">
                    <w:rPr>
                      <w:rFonts w:ascii="Times New Roman" w:hAnsi="Times New Roman" w:cs="Times New Roman"/>
                      <w:sz w:val="24"/>
                      <w:szCs w:val="24"/>
                    </w:rPr>
                  </w:rPrChange>
                </w:rPr>
                <w:t xml:space="preserve">raktikum </w:t>
              </w:r>
            </w:ins>
            <w:r w:rsidRPr="0004691E">
              <w:rPr>
                <w:rFonts w:ascii="Times New Roman" w:hAnsi="Times New Roman" w:cs="Times New Roman"/>
                <w:sz w:val="24"/>
                <w:szCs w:val="24"/>
                <w:rPrChange w:id="58" w:author="ASUS" w:date="2020-05-18T10:37:00Z">
                  <w:rPr>
                    <w:rFonts w:ascii="Times New Roman" w:hAnsi="Times New Roman" w:cs="Times New Roman"/>
                    <w:sz w:val="24"/>
                    <w:szCs w:val="24"/>
                  </w:rPr>
                </w:rPrChange>
              </w:rPr>
              <w:t>Jaringan Komputer</w:t>
            </w:r>
            <w:ins w:id="59" w:author="ASUS" w:date="2020-05-18T10:29:00Z">
              <w:r w:rsidR="00FE1022" w:rsidRPr="0004691E">
                <w:rPr>
                  <w:rFonts w:ascii="Times New Roman" w:hAnsi="Times New Roman" w:cs="Times New Roman"/>
                  <w:sz w:val="24"/>
                  <w:szCs w:val="24"/>
                  <w:lang w:val="en-US"/>
                  <w:rPrChange w:id="60" w:author="ASUS" w:date="2020-05-18T10:37:00Z">
                    <w:rPr>
                      <w:rFonts w:ascii="Times New Roman" w:hAnsi="Times New Roman" w:cs="Times New Roman"/>
                      <w:sz w:val="24"/>
                      <w:szCs w:val="24"/>
                      <w:lang w:val="en-US"/>
                    </w:rPr>
                  </w:rPrChange>
                </w:rPr>
                <w:t>”</w:t>
              </w:r>
            </w:ins>
            <w:r w:rsidRPr="0004691E">
              <w:rPr>
                <w:rFonts w:ascii="Times New Roman" w:hAnsi="Times New Roman" w:cs="Times New Roman"/>
                <w:sz w:val="24"/>
                <w:szCs w:val="24"/>
                <w:rPrChange w:id="61" w:author="ASUS" w:date="2020-05-18T10:37:00Z">
                  <w:rPr>
                    <w:rFonts w:ascii="Times New Roman" w:hAnsi="Times New Roman" w:cs="Times New Roman"/>
                    <w:sz w:val="24"/>
                    <w:szCs w:val="24"/>
                  </w:rPr>
                </w:rPrChange>
              </w:rPr>
              <w:t xml:space="preserve"> ini. </w:t>
            </w:r>
          </w:p>
          <w:p w:rsidR="00D80F46" w:rsidRPr="0004691E" w:rsidDel="0017292D" w:rsidRDefault="00D80F46" w:rsidP="0004691E">
            <w:pPr>
              <w:spacing w:line="312" w:lineRule="auto"/>
              <w:ind w:firstLine="426"/>
              <w:jc w:val="both"/>
              <w:rPr>
                <w:del w:id="62" w:author="ASUS" w:date="2020-05-18T10:36:00Z"/>
                <w:rFonts w:ascii="Times New Roman" w:hAnsi="Times New Roman" w:cs="Times New Roman"/>
                <w:sz w:val="24"/>
                <w:szCs w:val="24"/>
                <w:rPrChange w:id="63" w:author="ASUS" w:date="2020-05-18T10:37:00Z">
                  <w:rPr>
                    <w:del w:id="64" w:author="ASUS" w:date="2020-05-18T10:36:00Z"/>
                    <w:rFonts w:ascii="Times New Roman" w:hAnsi="Times New Roman" w:cs="Times New Roman"/>
                    <w:sz w:val="24"/>
                    <w:szCs w:val="24"/>
                  </w:rPr>
                </w:rPrChange>
              </w:rPr>
              <w:pPrChange w:id="65" w:author="ASUS" w:date="2020-05-18T10:37:00Z">
                <w:pPr>
                  <w:spacing w:line="312" w:lineRule="auto"/>
                  <w:jc w:val="both"/>
                </w:pPr>
              </w:pPrChange>
            </w:pPr>
          </w:p>
          <w:p w:rsidR="00D80F46" w:rsidRPr="0004691E" w:rsidRDefault="00D80F46" w:rsidP="0004691E">
            <w:pPr>
              <w:spacing w:line="312" w:lineRule="auto"/>
              <w:ind w:firstLine="426"/>
              <w:jc w:val="both"/>
              <w:rPr>
                <w:rFonts w:ascii="Times New Roman" w:hAnsi="Times New Roman" w:cs="Times New Roman"/>
                <w:sz w:val="24"/>
                <w:szCs w:val="24"/>
                <w:rPrChange w:id="66" w:author="ASUS" w:date="2020-05-18T10:37:00Z">
                  <w:rPr>
                    <w:rFonts w:ascii="Times New Roman" w:hAnsi="Times New Roman" w:cs="Times New Roman"/>
                    <w:sz w:val="24"/>
                    <w:szCs w:val="24"/>
                  </w:rPr>
                </w:rPrChange>
              </w:rPr>
              <w:pPrChange w:id="67" w:author="ASUS" w:date="2020-05-18T10:37:00Z">
                <w:pPr>
                  <w:spacing w:line="312" w:lineRule="auto"/>
                  <w:jc w:val="both"/>
                </w:pPr>
              </w:pPrChange>
            </w:pPr>
            <w:r w:rsidRPr="0004691E">
              <w:rPr>
                <w:rFonts w:ascii="Times New Roman" w:hAnsi="Times New Roman" w:cs="Times New Roman"/>
                <w:sz w:val="24"/>
                <w:szCs w:val="24"/>
                <w:rPrChange w:id="68" w:author="ASUS" w:date="2020-05-18T10:37:00Z">
                  <w:rPr>
                    <w:rFonts w:ascii="Times New Roman" w:hAnsi="Times New Roman" w:cs="Times New Roman"/>
                    <w:sz w:val="24"/>
                    <w:szCs w:val="24"/>
                  </w:rPr>
                </w:rPrChange>
              </w:rPr>
              <w:t>Buku</w:t>
            </w:r>
            <w:ins w:id="69" w:author="ASUS" w:date="2020-05-18T10:31:00Z">
              <w:r w:rsidR="00FE1022" w:rsidRPr="0004691E">
                <w:rPr>
                  <w:rFonts w:ascii="Times New Roman" w:hAnsi="Times New Roman" w:cs="Times New Roman"/>
                  <w:sz w:val="24"/>
                  <w:szCs w:val="24"/>
                  <w:lang w:val="en-US"/>
                  <w:rPrChange w:id="70" w:author="ASUS" w:date="2020-05-18T10:37:00Z">
                    <w:rPr>
                      <w:rFonts w:ascii="Times New Roman" w:hAnsi="Times New Roman" w:cs="Times New Roman"/>
                      <w:sz w:val="44"/>
                      <w:szCs w:val="24"/>
                      <w:lang w:val="en-US"/>
                    </w:rPr>
                  </w:rPrChange>
                </w:rPr>
                <w:t xml:space="preserve"> </w:t>
              </w:r>
            </w:ins>
            <w:del w:id="71" w:author="ASUS" w:date="2020-05-18T10:31:00Z">
              <w:r w:rsidRPr="0004691E" w:rsidDel="00FE1022">
                <w:rPr>
                  <w:rFonts w:ascii="Times New Roman" w:hAnsi="Times New Roman" w:cs="Times New Roman"/>
                  <w:sz w:val="24"/>
                  <w:szCs w:val="24"/>
                  <w:rPrChange w:id="72" w:author="ASUS" w:date="2020-05-18T10:37:00Z">
                    <w:rPr>
                      <w:rFonts w:ascii="Times New Roman" w:hAnsi="Times New Roman" w:cs="Times New Roman"/>
                      <w:sz w:val="24"/>
                      <w:szCs w:val="24"/>
                    </w:rPr>
                  </w:rPrChange>
                </w:rPr>
                <w:delText xml:space="preserve">  </w:delText>
              </w:r>
            </w:del>
            <w:r w:rsidRPr="0004691E">
              <w:rPr>
                <w:rFonts w:ascii="Times New Roman" w:hAnsi="Times New Roman" w:cs="Times New Roman"/>
                <w:sz w:val="24"/>
                <w:szCs w:val="24"/>
                <w:rPrChange w:id="73" w:author="ASUS" w:date="2020-05-18T10:37:00Z">
                  <w:rPr>
                    <w:rFonts w:ascii="Times New Roman" w:hAnsi="Times New Roman" w:cs="Times New Roman"/>
                    <w:sz w:val="24"/>
                    <w:szCs w:val="24"/>
                  </w:rPr>
                </w:rPrChange>
              </w:rPr>
              <w:t>ini</w:t>
            </w:r>
            <w:ins w:id="74" w:author="ASUS" w:date="2020-05-18T10:31:00Z">
              <w:r w:rsidR="00FE1022" w:rsidRPr="0004691E">
                <w:rPr>
                  <w:rFonts w:ascii="Times New Roman" w:hAnsi="Times New Roman" w:cs="Times New Roman"/>
                  <w:sz w:val="24"/>
                  <w:szCs w:val="24"/>
                  <w:lang w:val="en-US"/>
                  <w:rPrChange w:id="75" w:author="ASUS" w:date="2020-05-18T10:37:00Z">
                    <w:rPr>
                      <w:rFonts w:ascii="Times New Roman" w:hAnsi="Times New Roman" w:cs="Times New Roman"/>
                      <w:sz w:val="44"/>
                      <w:szCs w:val="24"/>
                      <w:lang w:val="en-US"/>
                    </w:rPr>
                  </w:rPrChange>
                </w:rPr>
                <w:t xml:space="preserve"> </w:t>
              </w:r>
            </w:ins>
            <w:del w:id="76" w:author="ASUS" w:date="2020-05-18T10:31:00Z">
              <w:r w:rsidRPr="0004691E" w:rsidDel="00FE1022">
                <w:rPr>
                  <w:rFonts w:ascii="Times New Roman" w:hAnsi="Times New Roman" w:cs="Times New Roman"/>
                  <w:sz w:val="24"/>
                  <w:szCs w:val="24"/>
                  <w:rPrChange w:id="77" w:author="ASUS" w:date="2020-05-18T10:37:00Z">
                    <w:rPr>
                      <w:rFonts w:ascii="Times New Roman" w:hAnsi="Times New Roman" w:cs="Times New Roman"/>
                      <w:sz w:val="24"/>
                      <w:szCs w:val="24"/>
                    </w:rPr>
                  </w:rPrChange>
                </w:rPr>
                <w:delText xml:space="preserve">  </w:delText>
              </w:r>
            </w:del>
            <w:r w:rsidRPr="0004691E">
              <w:rPr>
                <w:rFonts w:ascii="Times New Roman" w:hAnsi="Times New Roman" w:cs="Times New Roman"/>
                <w:sz w:val="24"/>
                <w:szCs w:val="24"/>
                <w:rPrChange w:id="78" w:author="ASUS" w:date="2020-05-18T10:37:00Z">
                  <w:rPr>
                    <w:rFonts w:ascii="Times New Roman" w:hAnsi="Times New Roman" w:cs="Times New Roman"/>
                    <w:sz w:val="24"/>
                    <w:szCs w:val="24"/>
                  </w:rPr>
                </w:rPrChange>
              </w:rPr>
              <w:t>dipergunakan</w:t>
            </w:r>
            <w:ins w:id="79" w:author="ASUS" w:date="2020-05-18T10:31:00Z">
              <w:r w:rsidR="00FE1022" w:rsidRPr="0004691E">
                <w:rPr>
                  <w:rFonts w:ascii="Times New Roman" w:hAnsi="Times New Roman" w:cs="Times New Roman"/>
                  <w:sz w:val="24"/>
                  <w:szCs w:val="24"/>
                  <w:lang w:val="en-US"/>
                  <w:rPrChange w:id="80" w:author="ASUS" w:date="2020-05-18T10:37:00Z">
                    <w:rPr>
                      <w:rFonts w:ascii="Times New Roman" w:hAnsi="Times New Roman" w:cs="Times New Roman"/>
                      <w:sz w:val="44"/>
                      <w:szCs w:val="24"/>
                      <w:lang w:val="en-US"/>
                    </w:rPr>
                  </w:rPrChange>
                </w:rPr>
                <w:t xml:space="preserve"> </w:t>
              </w:r>
            </w:ins>
            <w:del w:id="81" w:author="ASUS" w:date="2020-05-18T10:31:00Z">
              <w:r w:rsidRPr="0004691E" w:rsidDel="00FE1022">
                <w:rPr>
                  <w:rFonts w:ascii="Times New Roman" w:hAnsi="Times New Roman" w:cs="Times New Roman"/>
                  <w:sz w:val="24"/>
                  <w:szCs w:val="24"/>
                  <w:rPrChange w:id="82" w:author="ASUS" w:date="2020-05-18T10:37:00Z">
                    <w:rPr>
                      <w:rFonts w:ascii="Times New Roman" w:hAnsi="Times New Roman" w:cs="Times New Roman"/>
                      <w:sz w:val="24"/>
                      <w:szCs w:val="24"/>
                    </w:rPr>
                  </w:rPrChange>
                </w:rPr>
                <w:delText xml:space="preserve">  </w:delText>
              </w:r>
            </w:del>
            <w:r w:rsidRPr="0004691E">
              <w:rPr>
                <w:rFonts w:ascii="Times New Roman" w:hAnsi="Times New Roman" w:cs="Times New Roman"/>
                <w:sz w:val="24"/>
                <w:szCs w:val="24"/>
                <w:rPrChange w:id="83" w:author="ASUS" w:date="2020-05-18T10:37:00Z">
                  <w:rPr>
                    <w:rFonts w:ascii="Times New Roman" w:hAnsi="Times New Roman" w:cs="Times New Roman"/>
                    <w:sz w:val="24"/>
                    <w:szCs w:val="24"/>
                  </w:rPr>
                </w:rPrChange>
              </w:rPr>
              <w:t>sebagai</w:t>
            </w:r>
            <w:ins w:id="84" w:author="ASUS" w:date="2020-05-18T10:31:00Z">
              <w:r w:rsidR="00FE1022" w:rsidRPr="0004691E">
                <w:rPr>
                  <w:rFonts w:ascii="Times New Roman" w:hAnsi="Times New Roman" w:cs="Times New Roman"/>
                  <w:sz w:val="24"/>
                  <w:szCs w:val="24"/>
                  <w:lang w:val="en-US"/>
                  <w:rPrChange w:id="85" w:author="ASUS" w:date="2020-05-18T10:37:00Z">
                    <w:rPr>
                      <w:rFonts w:ascii="Times New Roman" w:hAnsi="Times New Roman" w:cs="Times New Roman"/>
                      <w:sz w:val="44"/>
                      <w:szCs w:val="24"/>
                      <w:lang w:val="en-US"/>
                    </w:rPr>
                  </w:rPrChange>
                </w:rPr>
                <w:t xml:space="preserve"> </w:t>
              </w:r>
            </w:ins>
            <w:del w:id="86" w:author="ASUS" w:date="2020-05-18T10:31:00Z">
              <w:r w:rsidRPr="0004691E" w:rsidDel="00FE1022">
                <w:rPr>
                  <w:rFonts w:ascii="Times New Roman" w:hAnsi="Times New Roman" w:cs="Times New Roman"/>
                  <w:sz w:val="24"/>
                  <w:szCs w:val="24"/>
                  <w:rPrChange w:id="87" w:author="ASUS" w:date="2020-05-18T10:37:00Z">
                    <w:rPr>
                      <w:rFonts w:ascii="Times New Roman" w:hAnsi="Times New Roman" w:cs="Times New Roman"/>
                      <w:sz w:val="24"/>
                      <w:szCs w:val="24"/>
                    </w:rPr>
                  </w:rPrChange>
                </w:rPr>
                <w:delText xml:space="preserve">  </w:delText>
              </w:r>
            </w:del>
            <w:del w:id="88" w:author="ASUS" w:date="2020-05-18T10:26:00Z">
              <w:r w:rsidRPr="0004691E" w:rsidDel="005B5779">
                <w:rPr>
                  <w:rFonts w:ascii="Times New Roman" w:hAnsi="Times New Roman" w:cs="Times New Roman"/>
                  <w:sz w:val="24"/>
                  <w:szCs w:val="24"/>
                  <w:rPrChange w:id="89" w:author="ASUS" w:date="2020-05-18T10:37:00Z">
                    <w:rPr>
                      <w:rFonts w:ascii="Times New Roman" w:hAnsi="Times New Roman" w:cs="Times New Roman"/>
                      <w:sz w:val="24"/>
                      <w:szCs w:val="24"/>
                    </w:rPr>
                  </w:rPrChange>
                </w:rPr>
                <w:delText xml:space="preserve">modul  </w:delText>
              </w:r>
            </w:del>
            <w:ins w:id="90" w:author="ASUS" w:date="2020-05-18T10:30:00Z">
              <w:r w:rsidR="00FE1022" w:rsidRPr="0004691E">
                <w:rPr>
                  <w:rFonts w:ascii="Times New Roman" w:hAnsi="Times New Roman" w:cs="Times New Roman"/>
                  <w:sz w:val="24"/>
                  <w:szCs w:val="24"/>
                  <w:lang w:val="en-US"/>
                  <w:rPrChange w:id="91" w:author="ASUS" w:date="2020-05-18T10:37:00Z">
                    <w:rPr>
                      <w:rFonts w:ascii="Times New Roman" w:hAnsi="Times New Roman" w:cs="Times New Roman"/>
                      <w:sz w:val="24"/>
                      <w:szCs w:val="24"/>
                      <w:lang w:val="en-US"/>
                    </w:rPr>
                  </w:rPrChange>
                </w:rPr>
                <w:t>m</w:t>
              </w:r>
            </w:ins>
            <w:ins w:id="92" w:author="ASUS" w:date="2020-05-18T10:26:00Z">
              <w:r w:rsidR="00FE1022" w:rsidRPr="0004691E">
                <w:rPr>
                  <w:rFonts w:ascii="Times New Roman" w:hAnsi="Times New Roman" w:cs="Times New Roman"/>
                  <w:sz w:val="24"/>
                  <w:szCs w:val="24"/>
                  <w:rPrChange w:id="93" w:author="ASUS" w:date="2020-05-18T10:37:00Z">
                    <w:rPr>
                      <w:rFonts w:ascii="Times New Roman" w:hAnsi="Times New Roman" w:cs="Times New Roman"/>
                      <w:sz w:val="44"/>
                      <w:szCs w:val="24"/>
                    </w:rPr>
                  </w:rPrChange>
                </w:rPr>
                <w:t>odul</w:t>
              </w:r>
            </w:ins>
            <w:ins w:id="94" w:author="ASUS" w:date="2020-05-18T10:31:00Z">
              <w:r w:rsidR="00FE1022" w:rsidRPr="0004691E">
                <w:rPr>
                  <w:rFonts w:ascii="Times New Roman" w:hAnsi="Times New Roman" w:cs="Times New Roman"/>
                  <w:sz w:val="24"/>
                  <w:szCs w:val="24"/>
                  <w:lang w:val="en-US"/>
                  <w:rPrChange w:id="95" w:author="ASUS" w:date="2020-05-18T10:37:00Z">
                    <w:rPr>
                      <w:rFonts w:ascii="Times New Roman" w:hAnsi="Times New Roman" w:cs="Times New Roman"/>
                      <w:sz w:val="44"/>
                      <w:szCs w:val="24"/>
                      <w:lang w:val="en-US"/>
                    </w:rPr>
                  </w:rPrChange>
                </w:rPr>
                <w:t xml:space="preserve"> </w:t>
              </w:r>
            </w:ins>
            <w:del w:id="96" w:author="ASUS" w:date="2020-05-18T10:27:00Z">
              <w:r w:rsidRPr="0004691E" w:rsidDel="005B5779">
                <w:rPr>
                  <w:rFonts w:ascii="Times New Roman" w:hAnsi="Times New Roman" w:cs="Times New Roman"/>
                  <w:sz w:val="24"/>
                  <w:szCs w:val="24"/>
                  <w:rPrChange w:id="97" w:author="ASUS" w:date="2020-05-18T10:37:00Z">
                    <w:rPr>
                      <w:rFonts w:ascii="Times New Roman" w:hAnsi="Times New Roman" w:cs="Times New Roman"/>
                      <w:sz w:val="24"/>
                      <w:szCs w:val="24"/>
                    </w:rPr>
                  </w:rPrChange>
                </w:rPr>
                <w:delText xml:space="preserve">ajar  </w:delText>
              </w:r>
            </w:del>
            <w:ins w:id="98" w:author="ASUS" w:date="2020-05-18T10:30:00Z">
              <w:r w:rsidR="00FE1022" w:rsidRPr="0004691E">
                <w:rPr>
                  <w:rFonts w:ascii="Times New Roman" w:hAnsi="Times New Roman" w:cs="Times New Roman"/>
                  <w:sz w:val="24"/>
                  <w:szCs w:val="24"/>
                  <w:lang w:val="en-US"/>
                  <w:rPrChange w:id="99" w:author="ASUS" w:date="2020-05-18T10:37:00Z">
                    <w:rPr>
                      <w:rFonts w:ascii="Times New Roman" w:hAnsi="Times New Roman" w:cs="Times New Roman"/>
                      <w:sz w:val="24"/>
                      <w:szCs w:val="24"/>
                      <w:lang w:val="en-US"/>
                    </w:rPr>
                  </w:rPrChange>
                </w:rPr>
                <w:t>a</w:t>
              </w:r>
            </w:ins>
            <w:ins w:id="100" w:author="ASUS" w:date="2020-05-18T10:27:00Z">
              <w:r w:rsidR="0017292D" w:rsidRPr="0004691E">
                <w:rPr>
                  <w:rFonts w:ascii="Times New Roman" w:hAnsi="Times New Roman" w:cs="Times New Roman"/>
                  <w:sz w:val="24"/>
                  <w:szCs w:val="24"/>
                  <w:rPrChange w:id="101" w:author="ASUS" w:date="2020-05-18T10:37:00Z">
                    <w:rPr>
                      <w:rFonts w:ascii="Times New Roman" w:hAnsi="Times New Roman" w:cs="Times New Roman"/>
                      <w:sz w:val="24"/>
                      <w:szCs w:val="24"/>
                    </w:rPr>
                  </w:rPrChange>
                </w:rPr>
                <w:t>jar</w:t>
              </w:r>
            </w:ins>
            <w:ins w:id="102" w:author="ASUS" w:date="2020-05-18T10:35:00Z">
              <w:r w:rsidR="0017292D" w:rsidRPr="0004691E">
                <w:rPr>
                  <w:rFonts w:ascii="Times New Roman" w:hAnsi="Times New Roman" w:cs="Times New Roman"/>
                  <w:sz w:val="24"/>
                  <w:szCs w:val="24"/>
                  <w:lang w:val="en-US"/>
                  <w:rPrChange w:id="103" w:author="ASUS" w:date="2020-05-18T10:37:00Z">
                    <w:rPr>
                      <w:rFonts w:ascii="Times New Roman" w:hAnsi="Times New Roman" w:cs="Times New Roman"/>
                      <w:sz w:val="24"/>
                      <w:szCs w:val="24"/>
                      <w:lang w:val="en-US"/>
                    </w:rPr>
                  </w:rPrChange>
                </w:rPr>
                <w:t xml:space="preserve"> </w:t>
              </w:r>
            </w:ins>
            <w:del w:id="104" w:author="ASUS" w:date="2020-05-18T10:09:00Z">
              <w:r w:rsidRPr="0004691E" w:rsidDel="00CC12C9">
                <w:rPr>
                  <w:rFonts w:ascii="Times New Roman" w:hAnsi="Times New Roman" w:cs="Times New Roman"/>
                  <w:sz w:val="24"/>
                  <w:szCs w:val="24"/>
                  <w:rPrChange w:id="105" w:author="ASUS" w:date="2020-05-18T10:37:00Z">
                    <w:rPr>
                      <w:rFonts w:ascii="Times New Roman" w:hAnsi="Times New Roman" w:cs="Times New Roman"/>
                      <w:sz w:val="24"/>
                      <w:szCs w:val="24"/>
                    </w:rPr>
                  </w:rPrChange>
                </w:rPr>
                <w:delText xml:space="preserve">praktikum  </w:delText>
              </w:r>
            </w:del>
            <w:ins w:id="106" w:author="ASUS" w:date="2020-05-18T10:30:00Z">
              <w:r w:rsidR="00FE1022" w:rsidRPr="0004691E">
                <w:rPr>
                  <w:rFonts w:ascii="Times New Roman" w:hAnsi="Times New Roman" w:cs="Times New Roman"/>
                  <w:sz w:val="24"/>
                  <w:szCs w:val="24"/>
                  <w:lang w:val="en-US"/>
                  <w:rPrChange w:id="107" w:author="ASUS" w:date="2020-05-18T10:37:00Z">
                    <w:rPr>
                      <w:rFonts w:ascii="Times New Roman" w:hAnsi="Times New Roman" w:cs="Times New Roman"/>
                      <w:sz w:val="24"/>
                      <w:szCs w:val="24"/>
                      <w:lang w:val="en-US"/>
                    </w:rPr>
                  </w:rPrChange>
                </w:rPr>
                <w:t>p</w:t>
              </w:r>
            </w:ins>
            <w:ins w:id="108" w:author="ASUS" w:date="2020-05-18T10:09:00Z">
              <w:r w:rsidR="00FE1022" w:rsidRPr="0004691E">
                <w:rPr>
                  <w:rFonts w:ascii="Times New Roman" w:hAnsi="Times New Roman" w:cs="Times New Roman"/>
                  <w:sz w:val="24"/>
                  <w:szCs w:val="24"/>
                  <w:rPrChange w:id="109" w:author="ASUS" w:date="2020-05-18T10:37:00Z">
                    <w:rPr>
                      <w:rFonts w:ascii="Times New Roman" w:hAnsi="Times New Roman" w:cs="Times New Roman"/>
                      <w:sz w:val="44"/>
                      <w:szCs w:val="24"/>
                    </w:rPr>
                  </w:rPrChange>
                </w:rPr>
                <w:t>raktikum</w:t>
              </w:r>
            </w:ins>
            <w:ins w:id="110" w:author="ASUS" w:date="2020-05-18T10:31:00Z">
              <w:r w:rsidR="00FE1022" w:rsidRPr="0004691E">
                <w:rPr>
                  <w:rFonts w:ascii="Times New Roman" w:hAnsi="Times New Roman" w:cs="Times New Roman"/>
                  <w:sz w:val="24"/>
                  <w:szCs w:val="24"/>
                  <w:lang w:val="en-US"/>
                  <w:rPrChange w:id="111" w:author="ASUS" w:date="2020-05-18T10:37:00Z">
                    <w:rPr>
                      <w:rFonts w:ascii="Times New Roman" w:hAnsi="Times New Roman" w:cs="Times New Roman"/>
                      <w:sz w:val="44"/>
                      <w:szCs w:val="24"/>
                      <w:lang w:val="en-US"/>
                    </w:rPr>
                  </w:rPrChange>
                </w:rPr>
                <w:t xml:space="preserve"> </w:t>
              </w:r>
            </w:ins>
            <w:del w:id="112" w:author="ASUS" w:date="2020-05-18T10:30:00Z">
              <w:r w:rsidRPr="0004691E" w:rsidDel="00FE1022">
                <w:rPr>
                  <w:rFonts w:ascii="Times New Roman" w:hAnsi="Times New Roman" w:cs="Times New Roman"/>
                  <w:sz w:val="24"/>
                  <w:szCs w:val="24"/>
                  <w:rPrChange w:id="113" w:author="ASUS" w:date="2020-05-18T10:37:00Z">
                    <w:rPr>
                      <w:rFonts w:ascii="Times New Roman" w:hAnsi="Times New Roman" w:cs="Times New Roman"/>
                      <w:sz w:val="24"/>
                      <w:szCs w:val="24"/>
                    </w:rPr>
                  </w:rPrChange>
                </w:rPr>
                <w:delText xml:space="preserve">Jaringan  </w:delText>
              </w:r>
            </w:del>
            <w:ins w:id="114" w:author="ASUS" w:date="2020-05-18T10:30:00Z">
              <w:r w:rsidR="00FE1022" w:rsidRPr="0004691E">
                <w:rPr>
                  <w:rFonts w:ascii="Times New Roman" w:hAnsi="Times New Roman" w:cs="Times New Roman"/>
                  <w:sz w:val="24"/>
                  <w:szCs w:val="24"/>
                  <w:lang w:val="en-US"/>
                  <w:rPrChange w:id="115" w:author="ASUS" w:date="2020-05-18T10:37:00Z">
                    <w:rPr>
                      <w:rFonts w:ascii="Times New Roman" w:hAnsi="Times New Roman" w:cs="Times New Roman"/>
                      <w:sz w:val="24"/>
                      <w:szCs w:val="24"/>
                      <w:lang w:val="en-US"/>
                    </w:rPr>
                  </w:rPrChange>
                </w:rPr>
                <w:t>j</w:t>
              </w:r>
              <w:r w:rsidR="00FE1022" w:rsidRPr="0004691E">
                <w:rPr>
                  <w:rFonts w:ascii="Times New Roman" w:hAnsi="Times New Roman" w:cs="Times New Roman"/>
                  <w:sz w:val="24"/>
                  <w:szCs w:val="24"/>
                  <w:rPrChange w:id="116" w:author="ASUS" w:date="2020-05-18T10:37:00Z">
                    <w:rPr>
                      <w:rFonts w:ascii="Times New Roman" w:hAnsi="Times New Roman" w:cs="Times New Roman"/>
                      <w:sz w:val="44"/>
                      <w:szCs w:val="24"/>
                    </w:rPr>
                  </w:rPrChange>
                </w:rPr>
                <w:t>aringan</w:t>
              </w:r>
            </w:ins>
            <w:ins w:id="117" w:author="ASUS" w:date="2020-05-18T10:31:00Z">
              <w:r w:rsidR="00FE1022" w:rsidRPr="0004691E">
                <w:rPr>
                  <w:rFonts w:ascii="Times New Roman" w:hAnsi="Times New Roman" w:cs="Times New Roman"/>
                  <w:sz w:val="24"/>
                  <w:szCs w:val="24"/>
                  <w:lang w:val="en-US"/>
                  <w:rPrChange w:id="118" w:author="ASUS" w:date="2020-05-18T10:37:00Z">
                    <w:rPr>
                      <w:rFonts w:ascii="Times New Roman" w:hAnsi="Times New Roman" w:cs="Times New Roman"/>
                      <w:sz w:val="44"/>
                      <w:szCs w:val="24"/>
                      <w:lang w:val="en-US"/>
                    </w:rPr>
                  </w:rPrChange>
                </w:rPr>
                <w:t xml:space="preserve"> </w:t>
              </w:r>
            </w:ins>
            <w:del w:id="119" w:author="ASUS" w:date="2020-05-18T10:30:00Z">
              <w:r w:rsidRPr="0004691E" w:rsidDel="00FE1022">
                <w:rPr>
                  <w:rFonts w:ascii="Times New Roman" w:hAnsi="Times New Roman" w:cs="Times New Roman"/>
                  <w:sz w:val="24"/>
                  <w:szCs w:val="24"/>
                  <w:rPrChange w:id="120" w:author="ASUS" w:date="2020-05-18T10:37:00Z">
                    <w:rPr>
                      <w:rFonts w:ascii="Times New Roman" w:hAnsi="Times New Roman" w:cs="Times New Roman"/>
                      <w:sz w:val="24"/>
                      <w:szCs w:val="24"/>
                    </w:rPr>
                  </w:rPrChange>
                </w:rPr>
                <w:delText xml:space="preserve">Komputer  </w:delText>
              </w:r>
            </w:del>
            <w:ins w:id="121" w:author="ASUS" w:date="2020-05-18T10:30:00Z">
              <w:r w:rsidR="00FE1022" w:rsidRPr="0004691E">
                <w:rPr>
                  <w:rFonts w:ascii="Times New Roman" w:hAnsi="Times New Roman" w:cs="Times New Roman"/>
                  <w:sz w:val="24"/>
                  <w:szCs w:val="24"/>
                  <w:lang w:val="en-US"/>
                  <w:rPrChange w:id="122" w:author="ASUS" w:date="2020-05-18T10:37:00Z">
                    <w:rPr>
                      <w:rFonts w:ascii="Times New Roman" w:hAnsi="Times New Roman" w:cs="Times New Roman"/>
                      <w:sz w:val="24"/>
                      <w:szCs w:val="24"/>
                      <w:lang w:val="en-US"/>
                    </w:rPr>
                  </w:rPrChange>
                </w:rPr>
                <w:t>k</w:t>
              </w:r>
              <w:r w:rsidR="00FE1022" w:rsidRPr="0004691E">
                <w:rPr>
                  <w:rFonts w:ascii="Times New Roman" w:hAnsi="Times New Roman" w:cs="Times New Roman"/>
                  <w:sz w:val="24"/>
                  <w:szCs w:val="24"/>
                  <w:rPrChange w:id="123" w:author="ASUS" w:date="2020-05-18T10:37:00Z">
                    <w:rPr>
                      <w:rFonts w:ascii="Times New Roman" w:hAnsi="Times New Roman" w:cs="Times New Roman"/>
                      <w:sz w:val="44"/>
                      <w:szCs w:val="24"/>
                    </w:rPr>
                  </w:rPrChange>
                </w:rPr>
                <w:t>omputer</w:t>
              </w:r>
            </w:ins>
            <w:ins w:id="124" w:author="ASUS" w:date="2020-05-18T10:31:00Z">
              <w:r w:rsidR="00FE1022" w:rsidRPr="0004691E">
                <w:rPr>
                  <w:rFonts w:ascii="Times New Roman" w:hAnsi="Times New Roman" w:cs="Times New Roman"/>
                  <w:sz w:val="24"/>
                  <w:szCs w:val="24"/>
                  <w:lang w:val="en-US"/>
                  <w:rPrChange w:id="125" w:author="ASUS" w:date="2020-05-18T10:37:00Z">
                    <w:rPr>
                      <w:rFonts w:ascii="Times New Roman" w:hAnsi="Times New Roman" w:cs="Times New Roman"/>
                      <w:sz w:val="44"/>
                      <w:szCs w:val="24"/>
                      <w:lang w:val="en-US"/>
                    </w:rPr>
                  </w:rPrChange>
                </w:rPr>
                <w:t xml:space="preserve"> </w:t>
              </w:r>
            </w:ins>
            <w:del w:id="126" w:author="ASUS" w:date="2020-05-18T10:27:00Z">
              <w:r w:rsidRPr="0004691E" w:rsidDel="005B5779">
                <w:rPr>
                  <w:rFonts w:ascii="Times New Roman" w:hAnsi="Times New Roman" w:cs="Times New Roman"/>
                  <w:sz w:val="24"/>
                  <w:szCs w:val="24"/>
                  <w:rPrChange w:id="127" w:author="ASUS" w:date="2020-05-18T10:37:00Z">
                    <w:rPr>
                      <w:rFonts w:ascii="Times New Roman" w:hAnsi="Times New Roman" w:cs="Times New Roman"/>
                      <w:sz w:val="24"/>
                      <w:szCs w:val="24"/>
                    </w:rPr>
                  </w:rPrChange>
                </w:rPr>
                <w:delText xml:space="preserve">program  </w:delText>
              </w:r>
            </w:del>
            <w:ins w:id="128" w:author="ASUS" w:date="2020-05-18T10:27:00Z">
              <w:r w:rsidR="005B5779" w:rsidRPr="0004691E">
                <w:rPr>
                  <w:rFonts w:ascii="Times New Roman" w:hAnsi="Times New Roman" w:cs="Times New Roman"/>
                  <w:sz w:val="24"/>
                  <w:szCs w:val="24"/>
                  <w:lang w:val="en-US"/>
                  <w:rPrChange w:id="129" w:author="ASUS" w:date="2020-05-18T10:37:00Z">
                    <w:rPr>
                      <w:rFonts w:ascii="Times New Roman" w:hAnsi="Times New Roman" w:cs="Times New Roman"/>
                      <w:sz w:val="24"/>
                      <w:szCs w:val="24"/>
                      <w:lang w:val="en-US"/>
                    </w:rPr>
                  </w:rPrChange>
                </w:rPr>
                <w:t>P</w:t>
              </w:r>
              <w:r w:rsidR="005B5779" w:rsidRPr="0004691E">
                <w:rPr>
                  <w:rFonts w:ascii="Times New Roman" w:hAnsi="Times New Roman" w:cs="Times New Roman"/>
                  <w:sz w:val="24"/>
                  <w:szCs w:val="24"/>
                  <w:rPrChange w:id="130" w:author="ASUS" w:date="2020-05-18T10:37:00Z">
                    <w:rPr>
                      <w:rFonts w:ascii="Times New Roman" w:hAnsi="Times New Roman" w:cs="Times New Roman"/>
                      <w:sz w:val="24"/>
                      <w:szCs w:val="24"/>
                    </w:rPr>
                  </w:rPrChange>
                </w:rPr>
                <w:t>rogram</w:t>
              </w:r>
            </w:ins>
            <w:ins w:id="131" w:author="ASUS" w:date="2020-05-18T10:32:00Z">
              <w:r w:rsidR="00FE1022" w:rsidRPr="0004691E">
                <w:rPr>
                  <w:rFonts w:ascii="Times New Roman" w:hAnsi="Times New Roman" w:cs="Times New Roman"/>
                  <w:sz w:val="24"/>
                  <w:szCs w:val="24"/>
                  <w:lang w:val="en-US"/>
                  <w:rPrChange w:id="132" w:author="ASUS" w:date="2020-05-18T10:37:00Z">
                    <w:rPr>
                      <w:rFonts w:ascii="Times New Roman" w:hAnsi="Times New Roman" w:cs="Times New Roman"/>
                      <w:sz w:val="44"/>
                      <w:szCs w:val="24"/>
                      <w:lang w:val="en-US"/>
                    </w:rPr>
                  </w:rPrChange>
                </w:rPr>
                <w:t xml:space="preserve"> </w:t>
              </w:r>
            </w:ins>
            <w:r w:rsidRPr="0004691E">
              <w:rPr>
                <w:rFonts w:ascii="Times New Roman" w:hAnsi="Times New Roman" w:cs="Times New Roman"/>
                <w:sz w:val="24"/>
                <w:szCs w:val="24"/>
                <w:rPrChange w:id="133" w:author="ASUS" w:date="2020-05-18T10:37:00Z">
                  <w:rPr>
                    <w:rFonts w:ascii="Times New Roman" w:hAnsi="Times New Roman" w:cs="Times New Roman"/>
                    <w:sz w:val="24"/>
                    <w:szCs w:val="24"/>
                  </w:rPr>
                </w:rPrChange>
              </w:rPr>
              <w:t>D3/D4 di Politeknik</w:t>
            </w:r>
            <w:ins w:id="134" w:author="ASUS" w:date="2020-05-18T10:32:00Z">
              <w:r w:rsidR="00FE1022" w:rsidRPr="0004691E">
                <w:rPr>
                  <w:rFonts w:ascii="Times New Roman" w:hAnsi="Times New Roman" w:cs="Times New Roman"/>
                  <w:sz w:val="24"/>
                  <w:szCs w:val="24"/>
                  <w:lang w:val="en-US"/>
                  <w:rPrChange w:id="135" w:author="ASUS" w:date="2020-05-18T10:37:00Z">
                    <w:rPr>
                      <w:rFonts w:ascii="Times New Roman" w:hAnsi="Times New Roman" w:cs="Times New Roman"/>
                      <w:sz w:val="44"/>
                      <w:szCs w:val="24"/>
                      <w:lang w:val="en-US"/>
                    </w:rPr>
                  </w:rPrChange>
                </w:rPr>
                <w:t xml:space="preserve"> </w:t>
              </w:r>
            </w:ins>
            <w:del w:id="136" w:author="ASUS" w:date="2020-05-18T10:32:00Z">
              <w:r w:rsidRPr="0004691E" w:rsidDel="00FE1022">
                <w:rPr>
                  <w:rFonts w:ascii="Times New Roman" w:hAnsi="Times New Roman" w:cs="Times New Roman"/>
                  <w:sz w:val="24"/>
                  <w:szCs w:val="24"/>
                  <w:rPrChange w:id="137" w:author="ASUS" w:date="2020-05-18T10:37:00Z">
                    <w:rPr>
                      <w:rFonts w:ascii="Times New Roman" w:hAnsi="Times New Roman" w:cs="Times New Roman"/>
                      <w:sz w:val="24"/>
                      <w:szCs w:val="24"/>
                    </w:rPr>
                  </w:rPrChange>
                </w:rPr>
                <w:delText xml:space="preserve"> </w:delText>
              </w:r>
            </w:del>
            <w:r w:rsidRPr="0004691E">
              <w:rPr>
                <w:rFonts w:ascii="Times New Roman" w:hAnsi="Times New Roman" w:cs="Times New Roman"/>
                <w:sz w:val="24"/>
                <w:szCs w:val="24"/>
                <w:rPrChange w:id="138" w:author="ASUS" w:date="2020-05-18T10:37:00Z">
                  <w:rPr>
                    <w:rFonts w:ascii="Times New Roman" w:hAnsi="Times New Roman" w:cs="Times New Roman"/>
                    <w:sz w:val="24"/>
                    <w:szCs w:val="24"/>
                  </w:rPr>
                </w:rPrChange>
              </w:rPr>
              <w:t>Elektronika</w:t>
            </w:r>
            <w:ins w:id="139" w:author="ASUS" w:date="2020-05-18T10:32:00Z">
              <w:r w:rsidR="00FE1022" w:rsidRPr="0004691E">
                <w:rPr>
                  <w:rFonts w:ascii="Times New Roman" w:hAnsi="Times New Roman" w:cs="Times New Roman"/>
                  <w:sz w:val="24"/>
                  <w:szCs w:val="24"/>
                  <w:lang w:val="en-US"/>
                  <w:rPrChange w:id="140" w:author="ASUS" w:date="2020-05-18T10:37:00Z">
                    <w:rPr>
                      <w:rFonts w:ascii="Times New Roman" w:hAnsi="Times New Roman" w:cs="Times New Roman"/>
                      <w:sz w:val="44"/>
                      <w:szCs w:val="24"/>
                      <w:lang w:val="en-US"/>
                    </w:rPr>
                  </w:rPrChange>
                </w:rPr>
                <w:t xml:space="preserve"> </w:t>
              </w:r>
            </w:ins>
            <w:del w:id="141" w:author="ASUS" w:date="2020-05-18T10:32:00Z">
              <w:r w:rsidRPr="0004691E" w:rsidDel="00FE1022">
                <w:rPr>
                  <w:rFonts w:ascii="Times New Roman" w:hAnsi="Times New Roman" w:cs="Times New Roman"/>
                  <w:sz w:val="24"/>
                  <w:szCs w:val="24"/>
                  <w:rPrChange w:id="142" w:author="ASUS" w:date="2020-05-18T10:37:00Z">
                    <w:rPr>
                      <w:rFonts w:ascii="Times New Roman" w:hAnsi="Times New Roman" w:cs="Times New Roman"/>
                      <w:sz w:val="24"/>
                      <w:szCs w:val="24"/>
                    </w:rPr>
                  </w:rPrChange>
                </w:rPr>
                <w:delText xml:space="preserve"> </w:delText>
              </w:r>
            </w:del>
            <w:r w:rsidRPr="0004691E">
              <w:rPr>
                <w:rFonts w:ascii="Times New Roman" w:hAnsi="Times New Roman" w:cs="Times New Roman"/>
                <w:sz w:val="24"/>
                <w:szCs w:val="24"/>
                <w:rPrChange w:id="143" w:author="ASUS" w:date="2020-05-18T10:37:00Z">
                  <w:rPr>
                    <w:rFonts w:ascii="Times New Roman" w:hAnsi="Times New Roman" w:cs="Times New Roman"/>
                    <w:sz w:val="24"/>
                    <w:szCs w:val="24"/>
                  </w:rPr>
                </w:rPrChange>
              </w:rPr>
              <w:t xml:space="preserve">Negeri Surabaya. </w:t>
            </w:r>
            <w:proofErr w:type="spellStart"/>
            <w:ins w:id="144" w:author="ASUS" w:date="2020-05-18T10:35:00Z">
              <w:r w:rsidR="0017292D" w:rsidRPr="0004691E">
                <w:rPr>
                  <w:rFonts w:ascii="Times New Roman" w:hAnsi="Times New Roman" w:cs="Times New Roman"/>
                  <w:sz w:val="24"/>
                  <w:szCs w:val="24"/>
                  <w:lang w:val="en-US"/>
                  <w:rPrChange w:id="145" w:author="ASUS" w:date="2020-05-18T10:37:00Z">
                    <w:rPr>
                      <w:rFonts w:ascii="Times New Roman" w:hAnsi="Times New Roman" w:cs="Times New Roman"/>
                      <w:sz w:val="24"/>
                      <w:szCs w:val="24"/>
                      <w:lang w:val="en-US"/>
                    </w:rPr>
                  </w:rPrChange>
                </w:rPr>
                <w:t>Melalui</w:t>
              </w:r>
              <w:proofErr w:type="spellEnd"/>
              <w:r w:rsidR="0017292D" w:rsidRPr="0004691E">
                <w:rPr>
                  <w:rFonts w:ascii="Times New Roman" w:hAnsi="Times New Roman" w:cs="Times New Roman"/>
                  <w:sz w:val="24"/>
                  <w:szCs w:val="24"/>
                  <w:lang w:val="en-US"/>
                  <w:rPrChange w:id="146" w:author="ASUS" w:date="2020-05-18T10:37:00Z">
                    <w:rPr>
                      <w:rFonts w:ascii="Times New Roman" w:hAnsi="Times New Roman" w:cs="Times New Roman"/>
                      <w:sz w:val="24"/>
                      <w:szCs w:val="24"/>
                      <w:lang w:val="en-US"/>
                    </w:rPr>
                  </w:rPrChange>
                </w:rPr>
                <w:t xml:space="preserve"> </w:t>
              </w:r>
              <w:proofErr w:type="spellStart"/>
              <w:r w:rsidR="0017292D" w:rsidRPr="0004691E">
                <w:rPr>
                  <w:rFonts w:ascii="Times New Roman" w:hAnsi="Times New Roman" w:cs="Times New Roman"/>
                  <w:sz w:val="24"/>
                  <w:szCs w:val="24"/>
                  <w:lang w:val="en-US"/>
                  <w:rPrChange w:id="147" w:author="ASUS" w:date="2020-05-18T10:37:00Z">
                    <w:rPr>
                      <w:rFonts w:ascii="Times New Roman" w:hAnsi="Times New Roman" w:cs="Times New Roman"/>
                      <w:sz w:val="24"/>
                      <w:szCs w:val="24"/>
                      <w:lang w:val="en-US"/>
                    </w:rPr>
                  </w:rPrChange>
                </w:rPr>
                <w:t>buku</w:t>
              </w:r>
              <w:proofErr w:type="spellEnd"/>
              <w:r w:rsidR="0017292D" w:rsidRPr="0004691E">
                <w:rPr>
                  <w:rFonts w:ascii="Times New Roman" w:hAnsi="Times New Roman" w:cs="Times New Roman"/>
                  <w:sz w:val="24"/>
                  <w:szCs w:val="24"/>
                  <w:lang w:val="en-US"/>
                  <w:rPrChange w:id="148" w:author="ASUS" w:date="2020-05-18T10:37:00Z">
                    <w:rPr>
                      <w:rFonts w:ascii="Times New Roman" w:hAnsi="Times New Roman" w:cs="Times New Roman"/>
                      <w:sz w:val="24"/>
                      <w:szCs w:val="24"/>
                      <w:lang w:val="en-US"/>
                    </w:rPr>
                  </w:rPrChange>
                </w:rPr>
                <w:t xml:space="preserve"> </w:t>
              </w:r>
              <w:proofErr w:type="spellStart"/>
              <w:r w:rsidR="0017292D" w:rsidRPr="0004691E">
                <w:rPr>
                  <w:rFonts w:ascii="Times New Roman" w:hAnsi="Times New Roman" w:cs="Times New Roman"/>
                  <w:sz w:val="24"/>
                  <w:szCs w:val="24"/>
                  <w:lang w:val="en-US"/>
                  <w:rPrChange w:id="149" w:author="ASUS" w:date="2020-05-18T10:37:00Z">
                    <w:rPr>
                      <w:rFonts w:ascii="Times New Roman" w:hAnsi="Times New Roman" w:cs="Times New Roman"/>
                      <w:sz w:val="24"/>
                      <w:szCs w:val="24"/>
                      <w:lang w:val="en-US"/>
                    </w:rPr>
                  </w:rPrChange>
                </w:rPr>
                <w:t>ini</w:t>
              </w:r>
              <w:proofErr w:type="spellEnd"/>
              <w:r w:rsidR="0017292D" w:rsidRPr="0004691E">
                <w:rPr>
                  <w:rFonts w:ascii="Times New Roman" w:hAnsi="Times New Roman" w:cs="Times New Roman"/>
                  <w:sz w:val="24"/>
                  <w:szCs w:val="24"/>
                  <w:lang w:val="en-US"/>
                  <w:rPrChange w:id="150" w:author="ASUS" w:date="2020-05-18T10:37:00Z">
                    <w:rPr>
                      <w:rFonts w:ascii="Times New Roman" w:hAnsi="Times New Roman" w:cs="Times New Roman"/>
                      <w:sz w:val="24"/>
                      <w:szCs w:val="24"/>
                      <w:lang w:val="en-US"/>
                    </w:rPr>
                  </w:rPrChange>
                </w:rPr>
                <w:t xml:space="preserve">, </w:t>
              </w:r>
              <w:proofErr w:type="spellStart"/>
              <w:r w:rsidR="0017292D" w:rsidRPr="0004691E">
                <w:rPr>
                  <w:rFonts w:ascii="Times New Roman" w:hAnsi="Times New Roman" w:cs="Times New Roman"/>
                  <w:sz w:val="24"/>
                  <w:szCs w:val="24"/>
                  <w:lang w:val="en-US"/>
                  <w:rPrChange w:id="151" w:author="ASUS" w:date="2020-05-18T10:37:00Z">
                    <w:rPr>
                      <w:rFonts w:ascii="Times New Roman" w:hAnsi="Times New Roman" w:cs="Times New Roman"/>
                      <w:sz w:val="24"/>
                      <w:szCs w:val="24"/>
                      <w:lang w:val="en-US"/>
                    </w:rPr>
                  </w:rPrChange>
                </w:rPr>
                <w:t>diharapkan</w:t>
              </w:r>
              <w:proofErr w:type="spellEnd"/>
              <w:r w:rsidR="0017292D" w:rsidRPr="0004691E">
                <w:rPr>
                  <w:rFonts w:ascii="Times New Roman" w:hAnsi="Times New Roman" w:cs="Times New Roman"/>
                  <w:sz w:val="24"/>
                  <w:szCs w:val="24"/>
                  <w:lang w:val="en-US"/>
                  <w:rPrChange w:id="152" w:author="ASUS" w:date="2020-05-18T10:37:00Z">
                    <w:rPr>
                      <w:rFonts w:ascii="Times New Roman" w:hAnsi="Times New Roman" w:cs="Times New Roman"/>
                      <w:sz w:val="24"/>
                      <w:szCs w:val="24"/>
                      <w:lang w:val="en-US"/>
                    </w:rPr>
                  </w:rPrChange>
                </w:rPr>
                <w:t xml:space="preserve"> </w:t>
              </w:r>
              <w:proofErr w:type="spellStart"/>
              <w:r w:rsidR="0017292D" w:rsidRPr="0004691E">
                <w:rPr>
                  <w:rFonts w:ascii="Times New Roman" w:hAnsi="Times New Roman" w:cs="Times New Roman"/>
                  <w:sz w:val="24"/>
                  <w:szCs w:val="24"/>
                  <w:lang w:val="en-US"/>
                  <w:rPrChange w:id="153" w:author="ASUS" w:date="2020-05-18T10:37:00Z">
                    <w:rPr>
                      <w:rFonts w:ascii="Times New Roman" w:hAnsi="Times New Roman" w:cs="Times New Roman"/>
                      <w:sz w:val="24"/>
                      <w:szCs w:val="24"/>
                      <w:lang w:val="en-US"/>
                    </w:rPr>
                  </w:rPrChange>
                </w:rPr>
                <w:t>mahasiswa</w:t>
              </w:r>
              <w:proofErr w:type="spellEnd"/>
              <w:r w:rsidR="0017292D" w:rsidRPr="0004691E">
                <w:rPr>
                  <w:rFonts w:ascii="Times New Roman" w:hAnsi="Times New Roman" w:cs="Times New Roman"/>
                  <w:sz w:val="24"/>
                  <w:szCs w:val="24"/>
                  <w:lang w:val="en-US"/>
                  <w:rPrChange w:id="154" w:author="ASUS" w:date="2020-05-18T10:37:00Z">
                    <w:rPr>
                      <w:rFonts w:ascii="Times New Roman" w:hAnsi="Times New Roman" w:cs="Times New Roman"/>
                      <w:sz w:val="24"/>
                      <w:szCs w:val="24"/>
                      <w:lang w:val="en-US"/>
                    </w:rPr>
                  </w:rPrChange>
                </w:rPr>
                <w:t xml:space="preserve"> </w:t>
              </w:r>
            </w:ins>
            <w:del w:id="155" w:author="ASUS" w:date="2020-05-18T10:35:00Z">
              <w:r w:rsidRPr="0004691E" w:rsidDel="0017292D">
                <w:rPr>
                  <w:rFonts w:ascii="Times New Roman" w:hAnsi="Times New Roman" w:cs="Times New Roman"/>
                  <w:sz w:val="24"/>
                  <w:szCs w:val="24"/>
                  <w:rPrChange w:id="156" w:author="ASUS" w:date="2020-05-18T10:37:00Z">
                    <w:rPr>
                      <w:rFonts w:ascii="Times New Roman" w:hAnsi="Times New Roman" w:cs="Times New Roman"/>
                      <w:sz w:val="24"/>
                      <w:szCs w:val="24"/>
                    </w:rPr>
                  </w:rPrChange>
                </w:rPr>
                <w:delText>Sasaran</w:delText>
              </w:r>
            </w:del>
            <w:del w:id="157" w:author="ASUS" w:date="2020-05-18T10:27:00Z">
              <w:r w:rsidRPr="0004691E" w:rsidDel="005B5779">
                <w:rPr>
                  <w:rFonts w:ascii="Times New Roman" w:hAnsi="Times New Roman" w:cs="Times New Roman"/>
                  <w:sz w:val="24"/>
                  <w:szCs w:val="24"/>
                  <w:rPrChange w:id="158" w:author="ASUS" w:date="2020-05-18T10:37:00Z">
                    <w:rPr>
                      <w:rFonts w:ascii="Times New Roman" w:hAnsi="Times New Roman" w:cs="Times New Roman"/>
                      <w:sz w:val="24"/>
                      <w:szCs w:val="24"/>
                    </w:rPr>
                  </w:rPrChange>
                </w:rPr>
                <w:delText xml:space="preserve"> dari </w:delText>
              </w:r>
            </w:del>
            <w:del w:id="159" w:author="ASUS" w:date="2020-05-18T10:09:00Z">
              <w:r w:rsidRPr="0004691E" w:rsidDel="00CC12C9">
                <w:rPr>
                  <w:rFonts w:ascii="Times New Roman" w:hAnsi="Times New Roman" w:cs="Times New Roman"/>
                  <w:sz w:val="24"/>
                  <w:szCs w:val="24"/>
                  <w:rPrChange w:id="160" w:author="ASUS" w:date="2020-05-18T10:37:00Z">
                    <w:rPr>
                      <w:rFonts w:ascii="Times New Roman" w:hAnsi="Times New Roman" w:cs="Times New Roman"/>
                      <w:sz w:val="24"/>
                      <w:szCs w:val="24"/>
                    </w:rPr>
                  </w:rPrChange>
                </w:rPr>
                <w:delText xml:space="preserve">praktikum </w:delText>
              </w:r>
            </w:del>
            <w:del w:id="161" w:author="ASUS" w:date="2020-05-18T10:27:00Z">
              <w:r w:rsidRPr="0004691E" w:rsidDel="005B5779">
                <w:rPr>
                  <w:rFonts w:ascii="Times New Roman" w:hAnsi="Times New Roman" w:cs="Times New Roman"/>
                  <w:sz w:val="24"/>
                  <w:szCs w:val="24"/>
                  <w:rPrChange w:id="162" w:author="ASUS" w:date="2020-05-18T10:37:00Z">
                    <w:rPr>
                      <w:rFonts w:ascii="Times New Roman" w:hAnsi="Times New Roman" w:cs="Times New Roman"/>
                      <w:sz w:val="24"/>
                      <w:szCs w:val="24"/>
                    </w:rPr>
                  </w:rPrChange>
                </w:rPr>
                <w:delText xml:space="preserve">Jaringan Komputer ini  adalah  </w:delText>
              </w:r>
            </w:del>
            <w:del w:id="163" w:author="ASUS" w:date="2020-05-18T10:35:00Z">
              <w:r w:rsidRPr="0004691E" w:rsidDel="0017292D">
                <w:rPr>
                  <w:rFonts w:ascii="Times New Roman" w:hAnsi="Times New Roman" w:cs="Times New Roman"/>
                  <w:sz w:val="24"/>
                  <w:szCs w:val="24"/>
                  <w:rPrChange w:id="164" w:author="ASUS" w:date="2020-05-18T10:37:00Z">
                    <w:rPr>
                      <w:rFonts w:ascii="Times New Roman" w:hAnsi="Times New Roman" w:cs="Times New Roman"/>
                      <w:sz w:val="24"/>
                      <w:szCs w:val="24"/>
                    </w:rPr>
                  </w:rPrChange>
                </w:rPr>
                <w:delText>memberikan</w:delText>
              </w:r>
            </w:del>
            <w:proofErr w:type="spellStart"/>
            <w:ins w:id="165" w:author="ASUS" w:date="2020-05-18T10:35:00Z">
              <w:r w:rsidR="0017292D" w:rsidRPr="0004691E">
                <w:rPr>
                  <w:rFonts w:ascii="Times New Roman" w:hAnsi="Times New Roman" w:cs="Times New Roman"/>
                  <w:sz w:val="24"/>
                  <w:szCs w:val="24"/>
                  <w:lang w:val="en-US"/>
                  <w:rPrChange w:id="166" w:author="ASUS" w:date="2020-05-18T10:37:00Z">
                    <w:rPr>
                      <w:rFonts w:ascii="Times New Roman" w:hAnsi="Times New Roman" w:cs="Times New Roman"/>
                      <w:sz w:val="24"/>
                      <w:szCs w:val="24"/>
                      <w:lang w:val="en-US"/>
                    </w:rPr>
                  </w:rPrChange>
                </w:rPr>
                <w:t>bisa</w:t>
              </w:r>
              <w:proofErr w:type="spellEnd"/>
              <w:r w:rsidR="0017292D" w:rsidRPr="0004691E">
                <w:rPr>
                  <w:rFonts w:ascii="Times New Roman" w:hAnsi="Times New Roman" w:cs="Times New Roman"/>
                  <w:sz w:val="24"/>
                  <w:szCs w:val="24"/>
                  <w:lang w:val="en-US"/>
                  <w:rPrChange w:id="167" w:author="ASUS" w:date="2020-05-18T10:37:00Z">
                    <w:rPr>
                      <w:rFonts w:ascii="Times New Roman" w:hAnsi="Times New Roman" w:cs="Times New Roman"/>
                      <w:sz w:val="24"/>
                      <w:szCs w:val="24"/>
                      <w:lang w:val="en-US"/>
                    </w:rPr>
                  </w:rPrChange>
                </w:rPr>
                <w:t xml:space="preserve"> </w:t>
              </w:r>
              <w:proofErr w:type="spellStart"/>
              <w:r w:rsidR="0017292D" w:rsidRPr="0004691E">
                <w:rPr>
                  <w:rFonts w:ascii="Times New Roman" w:hAnsi="Times New Roman" w:cs="Times New Roman"/>
                  <w:sz w:val="24"/>
                  <w:szCs w:val="24"/>
                  <w:lang w:val="en-US"/>
                  <w:rPrChange w:id="168" w:author="ASUS" w:date="2020-05-18T10:37:00Z">
                    <w:rPr>
                      <w:rFonts w:ascii="Times New Roman" w:hAnsi="Times New Roman" w:cs="Times New Roman"/>
                      <w:sz w:val="24"/>
                      <w:szCs w:val="24"/>
                      <w:lang w:val="en-US"/>
                    </w:rPr>
                  </w:rPrChange>
                </w:rPr>
                <w:t>mendapatkan</w:t>
              </w:r>
              <w:proofErr w:type="spellEnd"/>
              <w:r w:rsidR="0017292D" w:rsidRPr="0004691E">
                <w:rPr>
                  <w:rFonts w:ascii="Times New Roman" w:hAnsi="Times New Roman" w:cs="Times New Roman"/>
                  <w:sz w:val="24"/>
                  <w:szCs w:val="24"/>
                  <w:lang w:val="en-US"/>
                  <w:rPrChange w:id="169" w:author="ASUS" w:date="2020-05-18T10:37:00Z">
                    <w:rPr>
                      <w:rFonts w:ascii="Times New Roman" w:hAnsi="Times New Roman" w:cs="Times New Roman"/>
                      <w:sz w:val="24"/>
                      <w:szCs w:val="24"/>
                      <w:lang w:val="en-US"/>
                    </w:rPr>
                  </w:rPrChange>
                </w:rPr>
                <w:t xml:space="preserve"> </w:t>
              </w:r>
            </w:ins>
            <w:del w:id="170" w:author="ASUS" w:date="2020-05-18T10:32:00Z">
              <w:r w:rsidRPr="0004691E" w:rsidDel="00FE1022">
                <w:rPr>
                  <w:rFonts w:ascii="Times New Roman" w:hAnsi="Times New Roman" w:cs="Times New Roman"/>
                  <w:sz w:val="24"/>
                  <w:szCs w:val="24"/>
                  <w:rPrChange w:id="171" w:author="ASUS" w:date="2020-05-18T10:37:00Z">
                    <w:rPr>
                      <w:rFonts w:ascii="Times New Roman" w:hAnsi="Times New Roman" w:cs="Times New Roman"/>
                      <w:sz w:val="24"/>
                      <w:szCs w:val="24"/>
                    </w:rPr>
                  </w:rPrChange>
                </w:rPr>
                <w:delText xml:space="preserve">  </w:delText>
              </w:r>
            </w:del>
            <w:r w:rsidRPr="0004691E">
              <w:rPr>
                <w:rFonts w:ascii="Times New Roman" w:hAnsi="Times New Roman" w:cs="Times New Roman"/>
                <w:sz w:val="24"/>
                <w:szCs w:val="24"/>
                <w:rPrChange w:id="172" w:author="ASUS" w:date="2020-05-18T10:37:00Z">
                  <w:rPr>
                    <w:rFonts w:ascii="Times New Roman" w:hAnsi="Times New Roman" w:cs="Times New Roman"/>
                    <w:sz w:val="24"/>
                    <w:szCs w:val="24"/>
                  </w:rPr>
                </w:rPrChange>
              </w:rPr>
              <w:t>pengetahuan</w:t>
            </w:r>
            <w:ins w:id="173" w:author="ASUS" w:date="2020-05-18T10:32:00Z">
              <w:r w:rsidR="00FE1022" w:rsidRPr="0004691E">
                <w:rPr>
                  <w:rFonts w:ascii="Times New Roman" w:hAnsi="Times New Roman" w:cs="Times New Roman"/>
                  <w:sz w:val="24"/>
                  <w:szCs w:val="24"/>
                  <w:lang w:val="en-US"/>
                  <w:rPrChange w:id="174" w:author="ASUS" w:date="2020-05-18T10:37:00Z">
                    <w:rPr>
                      <w:rFonts w:ascii="Times New Roman" w:hAnsi="Times New Roman" w:cs="Times New Roman"/>
                      <w:sz w:val="44"/>
                      <w:szCs w:val="24"/>
                      <w:lang w:val="en-US"/>
                    </w:rPr>
                  </w:rPrChange>
                </w:rPr>
                <w:t xml:space="preserve"> </w:t>
              </w:r>
            </w:ins>
            <w:bookmarkStart w:id="175" w:name="_GoBack"/>
            <w:bookmarkEnd w:id="175"/>
            <w:del w:id="176" w:author="ASUS" w:date="2020-05-18T10:32:00Z">
              <w:r w:rsidRPr="0004691E" w:rsidDel="00FE1022">
                <w:rPr>
                  <w:rFonts w:ascii="Times New Roman" w:hAnsi="Times New Roman" w:cs="Times New Roman"/>
                  <w:sz w:val="24"/>
                  <w:szCs w:val="24"/>
                  <w:rPrChange w:id="177" w:author="ASUS" w:date="2020-05-18T10:37:00Z">
                    <w:rPr>
                      <w:rFonts w:ascii="Times New Roman" w:hAnsi="Times New Roman" w:cs="Times New Roman"/>
                      <w:sz w:val="24"/>
                      <w:szCs w:val="24"/>
                    </w:rPr>
                  </w:rPrChange>
                </w:rPr>
                <w:delText xml:space="preserve">  </w:delText>
              </w:r>
            </w:del>
            <w:del w:id="178" w:author="ASUS" w:date="2020-05-18T10:35:00Z">
              <w:r w:rsidRPr="0004691E" w:rsidDel="0017292D">
                <w:rPr>
                  <w:rFonts w:ascii="Times New Roman" w:hAnsi="Times New Roman" w:cs="Times New Roman"/>
                  <w:sz w:val="24"/>
                  <w:szCs w:val="24"/>
                  <w:rPrChange w:id="179" w:author="ASUS" w:date="2020-05-18T10:37:00Z">
                    <w:rPr>
                      <w:rFonts w:ascii="Times New Roman" w:hAnsi="Times New Roman" w:cs="Times New Roman"/>
                      <w:sz w:val="24"/>
                      <w:szCs w:val="24"/>
                    </w:rPr>
                  </w:rPrChange>
                </w:rPr>
                <w:delText>kepada  mahasiswa</w:delText>
              </w:r>
            </w:del>
            <w:del w:id="180" w:author="ASUS" w:date="2020-05-18T10:32:00Z">
              <w:r w:rsidRPr="0004691E" w:rsidDel="00FE1022">
                <w:rPr>
                  <w:rFonts w:ascii="Times New Roman" w:hAnsi="Times New Roman" w:cs="Times New Roman"/>
                  <w:sz w:val="24"/>
                  <w:szCs w:val="24"/>
                  <w:rPrChange w:id="181" w:author="ASUS" w:date="2020-05-18T10:37:00Z">
                    <w:rPr>
                      <w:rFonts w:ascii="Times New Roman" w:hAnsi="Times New Roman" w:cs="Times New Roman"/>
                      <w:sz w:val="24"/>
                      <w:szCs w:val="24"/>
                    </w:rPr>
                  </w:rPrChange>
                </w:rPr>
                <w:delText xml:space="preserve">  </w:delText>
              </w:r>
            </w:del>
            <w:r w:rsidRPr="0004691E">
              <w:rPr>
                <w:rFonts w:ascii="Times New Roman" w:hAnsi="Times New Roman" w:cs="Times New Roman"/>
                <w:sz w:val="24"/>
                <w:szCs w:val="24"/>
                <w:rPrChange w:id="182" w:author="ASUS" w:date="2020-05-18T10:37:00Z">
                  <w:rPr>
                    <w:rFonts w:ascii="Times New Roman" w:hAnsi="Times New Roman" w:cs="Times New Roman"/>
                    <w:sz w:val="24"/>
                    <w:szCs w:val="24"/>
                  </w:rPr>
                </w:rPrChange>
              </w:rPr>
              <w:t>tentang</w:t>
            </w:r>
            <w:ins w:id="183" w:author="ASUS" w:date="2020-05-18T10:32:00Z">
              <w:r w:rsidR="00FE1022" w:rsidRPr="0004691E">
                <w:rPr>
                  <w:rFonts w:ascii="Times New Roman" w:hAnsi="Times New Roman" w:cs="Times New Roman"/>
                  <w:sz w:val="24"/>
                  <w:szCs w:val="24"/>
                  <w:lang w:val="en-US"/>
                  <w:rPrChange w:id="184" w:author="ASUS" w:date="2020-05-18T10:37:00Z">
                    <w:rPr>
                      <w:rFonts w:ascii="Times New Roman" w:hAnsi="Times New Roman" w:cs="Times New Roman"/>
                      <w:sz w:val="44"/>
                      <w:szCs w:val="24"/>
                      <w:lang w:val="en-US"/>
                    </w:rPr>
                  </w:rPrChange>
                </w:rPr>
                <w:t xml:space="preserve"> </w:t>
              </w:r>
            </w:ins>
            <w:del w:id="185" w:author="ASUS" w:date="2020-05-18T10:32:00Z">
              <w:r w:rsidRPr="0004691E" w:rsidDel="00FE1022">
                <w:rPr>
                  <w:rFonts w:ascii="Times New Roman" w:hAnsi="Times New Roman" w:cs="Times New Roman"/>
                  <w:sz w:val="24"/>
                  <w:szCs w:val="24"/>
                  <w:rPrChange w:id="186" w:author="ASUS" w:date="2020-05-18T10:37:00Z">
                    <w:rPr>
                      <w:rFonts w:ascii="Times New Roman" w:hAnsi="Times New Roman" w:cs="Times New Roman"/>
                      <w:sz w:val="24"/>
                      <w:szCs w:val="24"/>
                    </w:rPr>
                  </w:rPrChange>
                </w:rPr>
                <w:delText xml:space="preserve">  </w:delText>
              </w:r>
            </w:del>
            <w:r w:rsidRPr="0004691E">
              <w:rPr>
                <w:rFonts w:ascii="Times New Roman" w:hAnsi="Times New Roman" w:cs="Times New Roman"/>
                <w:sz w:val="24"/>
                <w:szCs w:val="24"/>
                <w:rPrChange w:id="187" w:author="ASUS" w:date="2020-05-18T10:37:00Z">
                  <w:rPr>
                    <w:rFonts w:ascii="Times New Roman" w:hAnsi="Times New Roman" w:cs="Times New Roman"/>
                    <w:sz w:val="24"/>
                    <w:szCs w:val="24"/>
                  </w:rPr>
                </w:rPrChange>
              </w:rPr>
              <w:t>teknik</w:t>
            </w:r>
            <w:ins w:id="188" w:author="ASUS" w:date="2020-05-18T10:32:00Z">
              <w:r w:rsidR="00FE1022" w:rsidRPr="0004691E">
                <w:rPr>
                  <w:rFonts w:ascii="Times New Roman" w:hAnsi="Times New Roman" w:cs="Times New Roman"/>
                  <w:sz w:val="24"/>
                  <w:szCs w:val="24"/>
                  <w:lang w:val="en-US"/>
                  <w:rPrChange w:id="189" w:author="ASUS" w:date="2020-05-18T10:37:00Z">
                    <w:rPr>
                      <w:rFonts w:ascii="Times New Roman" w:hAnsi="Times New Roman" w:cs="Times New Roman"/>
                      <w:sz w:val="44"/>
                      <w:szCs w:val="24"/>
                      <w:lang w:val="en-US"/>
                    </w:rPr>
                  </w:rPrChange>
                </w:rPr>
                <w:t xml:space="preserve"> </w:t>
              </w:r>
            </w:ins>
            <w:del w:id="190" w:author="ASUS" w:date="2020-05-18T10:32:00Z">
              <w:r w:rsidRPr="0004691E" w:rsidDel="00FE1022">
                <w:rPr>
                  <w:rFonts w:ascii="Times New Roman" w:hAnsi="Times New Roman" w:cs="Times New Roman"/>
                  <w:sz w:val="24"/>
                  <w:szCs w:val="24"/>
                  <w:rPrChange w:id="191" w:author="ASUS" w:date="2020-05-18T10:37:00Z">
                    <w:rPr>
                      <w:rFonts w:ascii="Times New Roman" w:hAnsi="Times New Roman" w:cs="Times New Roman"/>
                      <w:sz w:val="24"/>
                      <w:szCs w:val="24"/>
                    </w:rPr>
                  </w:rPrChange>
                </w:rPr>
                <w:delText xml:space="preserve">  </w:delText>
              </w:r>
            </w:del>
            <w:r w:rsidRPr="0004691E">
              <w:rPr>
                <w:rFonts w:ascii="Times New Roman" w:hAnsi="Times New Roman" w:cs="Times New Roman"/>
                <w:sz w:val="24"/>
                <w:szCs w:val="24"/>
                <w:rPrChange w:id="192" w:author="ASUS" w:date="2020-05-18T10:37:00Z">
                  <w:rPr>
                    <w:rFonts w:ascii="Times New Roman" w:hAnsi="Times New Roman" w:cs="Times New Roman"/>
                    <w:sz w:val="24"/>
                    <w:szCs w:val="24"/>
                  </w:rPr>
                </w:rPrChange>
              </w:rPr>
              <w:t>membangun</w:t>
            </w:r>
            <w:ins w:id="193" w:author="ASUS" w:date="2020-05-18T10:32:00Z">
              <w:r w:rsidR="00FE1022" w:rsidRPr="0004691E">
                <w:rPr>
                  <w:rFonts w:ascii="Times New Roman" w:hAnsi="Times New Roman" w:cs="Times New Roman"/>
                  <w:sz w:val="24"/>
                  <w:szCs w:val="24"/>
                  <w:lang w:val="en-US"/>
                  <w:rPrChange w:id="194" w:author="ASUS" w:date="2020-05-18T10:37:00Z">
                    <w:rPr>
                      <w:rFonts w:ascii="Times New Roman" w:hAnsi="Times New Roman" w:cs="Times New Roman"/>
                      <w:sz w:val="44"/>
                      <w:szCs w:val="24"/>
                      <w:lang w:val="en-US"/>
                    </w:rPr>
                  </w:rPrChange>
                </w:rPr>
                <w:t xml:space="preserve"> </w:t>
              </w:r>
            </w:ins>
            <w:del w:id="195" w:author="ASUS" w:date="2020-05-18T10:32:00Z">
              <w:r w:rsidRPr="0004691E" w:rsidDel="00FE1022">
                <w:rPr>
                  <w:rFonts w:ascii="Times New Roman" w:hAnsi="Times New Roman" w:cs="Times New Roman"/>
                  <w:sz w:val="24"/>
                  <w:szCs w:val="24"/>
                  <w:rPrChange w:id="196" w:author="ASUS" w:date="2020-05-18T10:37:00Z">
                    <w:rPr>
                      <w:rFonts w:ascii="Times New Roman" w:hAnsi="Times New Roman" w:cs="Times New Roman"/>
                      <w:sz w:val="24"/>
                      <w:szCs w:val="24"/>
                    </w:rPr>
                  </w:rPrChange>
                </w:rPr>
                <w:delText xml:space="preserve">  </w:delText>
              </w:r>
            </w:del>
            <w:del w:id="197" w:author="ASUS" w:date="2020-05-18T10:09:00Z">
              <w:r w:rsidRPr="0004691E" w:rsidDel="00CC12C9">
                <w:rPr>
                  <w:rFonts w:ascii="Times New Roman" w:hAnsi="Times New Roman" w:cs="Times New Roman"/>
                  <w:sz w:val="24"/>
                  <w:szCs w:val="24"/>
                  <w:rPrChange w:id="198" w:author="ASUS" w:date="2020-05-18T10:37:00Z">
                    <w:rPr>
                      <w:rFonts w:ascii="Times New Roman" w:hAnsi="Times New Roman" w:cs="Times New Roman"/>
                      <w:sz w:val="24"/>
                      <w:szCs w:val="24"/>
                    </w:rPr>
                  </w:rPrChange>
                </w:rPr>
                <w:delText xml:space="preserve">sistem  </w:delText>
              </w:r>
            </w:del>
            <w:ins w:id="199" w:author="ASUS" w:date="2020-05-18T10:28:00Z">
              <w:r w:rsidR="005B5779" w:rsidRPr="0004691E">
                <w:rPr>
                  <w:rFonts w:ascii="Times New Roman" w:hAnsi="Times New Roman" w:cs="Times New Roman"/>
                  <w:sz w:val="24"/>
                  <w:szCs w:val="24"/>
                  <w:lang w:val="en-US"/>
                  <w:rPrChange w:id="200" w:author="ASUS" w:date="2020-05-18T10:37:00Z">
                    <w:rPr>
                      <w:rFonts w:ascii="Times New Roman" w:hAnsi="Times New Roman" w:cs="Times New Roman"/>
                      <w:sz w:val="24"/>
                      <w:szCs w:val="24"/>
                      <w:lang w:val="en-US"/>
                    </w:rPr>
                  </w:rPrChange>
                </w:rPr>
                <w:t>s</w:t>
              </w:r>
            </w:ins>
            <w:ins w:id="201" w:author="ASUS" w:date="2020-05-18T10:09:00Z">
              <w:r w:rsidR="0017292D" w:rsidRPr="0004691E">
                <w:rPr>
                  <w:rFonts w:ascii="Times New Roman" w:hAnsi="Times New Roman" w:cs="Times New Roman"/>
                  <w:sz w:val="24"/>
                  <w:szCs w:val="24"/>
                  <w:rPrChange w:id="202" w:author="ASUS" w:date="2020-05-18T10:37:00Z">
                    <w:rPr>
                      <w:rFonts w:ascii="Times New Roman" w:hAnsi="Times New Roman" w:cs="Times New Roman"/>
                      <w:sz w:val="24"/>
                      <w:szCs w:val="24"/>
                    </w:rPr>
                  </w:rPrChange>
                </w:rPr>
                <w:t>istem</w:t>
              </w:r>
              <w:r w:rsidR="00CC12C9" w:rsidRPr="0004691E">
                <w:rPr>
                  <w:rFonts w:ascii="Times New Roman" w:hAnsi="Times New Roman" w:cs="Times New Roman"/>
                  <w:sz w:val="24"/>
                  <w:szCs w:val="24"/>
                  <w:rPrChange w:id="203" w:author="ASUS" w:date="2020-05-18T10:37:00Z">
                    <w:rPr>
                      <w:rFonts w:ascii="Times New Roman" w:hAnsi="Times New Roman" w:cs="Times New Roman"/>
                      <w:sz w:val="24"/>
                      <w:szCs w:val="24"/>
                    </w:rPr>
                  </w:rPrChange>
                </w:rPr>
                <w:t xml:space="preserve"> </w:t>
              </w:r>
            </w:ins>
            <w:del w:id="204" w:author="ASUS" w:date="2020-05-18T10:28:00Z">
              <w:r w:rsidRPr="0004691E" w:rsidDel="005B5779">
                <w:rPr>
                  <w:rFonts w:ascii="Times New Roman" w:hAnsi="Times New Roman" w:cs="Times New Roman"/>
                  <w:sz w:val="24"/>
                  <w:szCs w:val="24"/>
                  <w:rPrChange w:id="205" w:author="ASUS" w:date="2020-05-18T10:37:00Z">
                    <w:rPr>
                      <w:rFonts w:ascii="Times New Roman" w:hAnsi="Times New Roman" w:cs="Times New Roman"/>
                      <w:sz w:val="24"/>
                      <w:szCs w:val="24"/>
                    </w:rPr>
                  </w:rPrChange>
                </w:rPr>
                <w:delText xml:space="preserve">Jaringan  </w:delText>
              </w:r>
            </w:del>
            <w:ins w:id="206" w:author="ASUS" w:date="2020-05-18T10:28:00Z">
              <w:r w:rsidR="005B5779" w:rsidRPr="0004691E">
                <w:rPr>
                  <w:rFonts w:ascii="Times New Roman" w:hAnsi="Times New Roman" w:cs="Times New Roman"/>
                  <w:sz w:val="24"/>
                  <w:szCs w:val="24"/>
                  <w:lang w:val="en-US"/>
                  <w:rPrChange w:id="207" w:author="ASUS" w:date="2020-05-18T10:37:00Z">
                    <w:rPr>
                      <w:rFonts w:ascii="Times New Roman" w:hAnsi="Times New Roman" w:cs="Times New Roman"/>
                      <w:sz w:val="24"/>
                      <w:szCs w:val="24"/>
                      <w:lang w:val="en-US"/>
                    </w:rPr>
                  </w:rPrChange>
                </w:rPr>
                <w:t>j</w:t>
              </w:r>
              <w:r w:rsidR="00FE1022" w:rsidRPr="0004691E">
                <w:rPr>
                  <w:rFonts w:ascii="Times New Roman" w:hAnsi="Times New Roman" w:cs="Times New Roman"/>
                  <w:sz w:val="24"/>
                  <w:szCs w:val="24"/>
                  <w:rPrChange w:id="208" w:author="ASUS" w:date="2020-05-18T10:37:00Z">
                    <w:rPr>
                      <w:rFonts w:ascii="Times New Roman" w:hAnsi="Times New Roman" w:cs="Times New Roman"/>
                      <w:sz w:val="44"/>
                      <w:szCs w:val="24"/>
                    </w:rPr>
                  </w:rPrChange>
                </w:rPr>
                <w:t xml:space="preserve">aringan </w:t>
              </w:r>
            </w:ins>
            <w:del w:id="209" w:author="ASUS" w:date="2020-05-18T10:28:00Z">
              <w:r w:rsidRPr="0004691E" w:rsidDel="005B5779">
                <w:rPr>
                  <w:rFonts w:ascii="Times New Roman" w:hAnsi="Times New Roman" w:cs="Times New Roman"/>
                  <w:sz w:val="24"/>
                  <w:szCs w:val="24"/>
                  <w:rPrChange w:id="210" w:author="ASUS" w:date="2020-05-18T10:37:00Z">
                    <w:rPr>
                      <w:rFonts w:ascii="Times New Roman" w:hAnsi="Times New Roman" w:cs="Times New Roman"/>
                      <w:sz w:val="24"/>
                      <w:szCs w:val="24"/>
                    </w:rPr>
                  </w:rPrChange>
                </w:rPr>
                <w:delText xml:space="preserve">Komputer  </w:delText>
              </w:r>
            </w:del>
            <w:ins w:id="211" w:author="ASUS" w:date="2020-05-18T10:28:00Z">
              <w:r w:rsidR="005B5779" w:rsidRPr="0004691E">
                <w:rPr>
                  <w:rFonts w:ascii="Times New Roman" w:hAnsi="Times New Roman" w:cs="Times New Roman"/>
                  <w:sz w:val="24"/>
                  <w:szCs w:val="24"/>
                  <w:lang w:val="en-US"/>
                  <w:rPrChange w:id="212" w:author="ASUS" w:date="2020-05-18T10:37:00Z">
                    <w:rPr>
                      <w:rFonts w:ascii="Times New Roman" w:hAnsi="Times New Roman" w:cs="Times New Roman"/>
                      <w:sz w:val="24"/>
                      <w:szCs w:val="24"/>
                      <w:lang w:val="en-US"/>
                    </w:rPr>
                  </w:rPrChange>
                </w:rPr>
                <w:t>k</w:t>
              </w:r>
              <w:r w:rsidR="00FE1022" w:rsidRPr="0004691E">
                <w:rPr>
                  <w:rFonts w:ascii="Times New Roman" w:hAnsi="Times New Roman" w:cs="Times New Roman"/>
                  <w:sz w:val="24"/>
                  <w:szCs w:val="24"/>
                  <w:rPrChange w:id="213" w:author="ASUS" w:date="2020-05-18T10:37:00Z">
                    <w:rPr>
                      <w:rFonts w:ascii="Times New Roman" w:hAnsi="Times New Roman" w:cs="Times New Roman"/>
                      <w:sz w:val="44"/>
                      <w:szCs w:val="24"/>
                    </w:rPr>
                  </w:rPrChange>
                </w:rPr>
                <w:t xml:space="preserve">omputer </w:t>
              </w:r>
            </w:ins>
            <w:del w:id="214" w:author="ASUS" w:date="2020-05-18T10:09:00Z">
              <w:r w:rsidRPr="0004691E" w:rsidDel="00CC12C9">
                <w:rPr>
                  <w:rFonts w:ascii="Times New Roman" w:hAnsi="Times New Roman" w:cs="Times New Roman"/>
                  <w:sz w:val="24"/>
                  <w:szCs w:val="24"/>
                  <w:rPrChange w:id="215" w:author="ASUS" w:date="2020-05-18T10:37:00Z">
                    <w:rPr>
                      <w:rFonts w:ascii="Times New Roman" w:hAnsi="Times New Roman" w:cs="Times New Roman"/>
                      <w:sz w:val="24"/>
                      <w:szCs w:val="24"/>
                    </w:rPr>
                  </w:rPrChange>
                </w:rPr>
                <w:delText xml:space="preserve">berbasis  </w:delText>
              </w:r>
            </w:del>
            <w:ins w:id="216" w:author="ASUS" w:date="2020-05-18T10:28:00Z">
              <w:r w:rsidR="005B5779" w:rsidRPr="0004691E">
                <w:rPr>
                  <w:rFonts w:ascii="Times New Roman" w:hAnsi="Times New Roman" w:cs="Times New Roman"/>
                  <w:sz w:val="24"/>
                  <w:szCs w:val="24"/>
                  <w:lang w:val="en-US"/>
                  <w:rPrChange w:id="217" w:author="ASUS" w:date="2020-05-18T10:37:00Z">
                    <w:rPr>
                      <w:rFonts w:ascii="Times New Roman" w:hAnsi="Times New Roman" w:cs="Times New Roman"/>
                      <w:sz w:val="24"/>
                      <w:szCs w:val="24"/>
                      <w:lang w:val="en-US"/>
                    </w:rPr>
                  </w:rPrChange>
                </w:rPr>
                <w:t>b</w:t>
              </w:r>
            </w:ins>
            <w:ins w:id="218" w:author="ASUS" w:date="2020-05-18T10:09:00Z">
              <w:r w:rsidR="00CC12C9" w:rsidRPr="0004691E">
                <w:rPr>
                  <w:rFonts w:ascii="Times New Roman" w:hAnsi="Times New Roman" w:cs="Times New Roman"/>
                  <w:sz w:val="24"/>
                  <w:szCs w:val="24"/>
                  <w:rPrChange w:id="219" w:author="ASUS" w:date="2020-05-18T10:37:00Z">
                    <w:rPr>
                      <w:rFonts w:ascii="Times New Roman" w:hAnsi="Times New Roman" w:cs="Times New Roman"/>
                      <w:sz w:val="24"/>
                      <w:szCs w:val="24"/>
                    </w:rPr>
                  </w:rPrChange>
                </w:rPr>
                <w:t xml:space="preserve">erbasis </w:t>
              </w:r>
            </w:ins>
            <w:r w:rsidRPr="0004691E">
              <w:rPr>
                <w:rFonts w:ascii="Times New Roman" w:hAnsi="Times New Roman" w:cs="Times New Roman"/>
                <w:sz w:val="24"/>
                <w:szCs w:val="24"/>
                <w:rPrChange w:id="220" w:author="ASUS" w:date="2020-05-18T10:37:00Z">
                  <w:rPr>
                    <w:rFonts w:ascii="Times New Roman" w:hAnsi="Times New Roman" w:cs="Times New Roman"/>
                    <w:sz w:val="24"/>
                    <w:szCs w:val="24"/>
                  </w:rPr>
                </w:rPrChange>
              </w:rPr>
              <w:t>Linux</w:t>
            </w:r>
            <w:ins w:id="221" w:author="ASUS" w:date="2020-05-18T10:09:00Z">
              <w:r w:rsidR="00CC12C9" w:rsidRPr="0004691E">
                <w:rPr>
                  <w:rFonts w:ascii="Times New Roman" w:hAnsi="Times New Roman" w:cs="Times New Roman"/>
                  <w:sz w:val="24"/>
                  <w:szCs w:val="24"/>
                  <w:lang w:val="en-US"/>
                  <w:rPrChange w:id="222" w:author="ASUS" w:date="2020-05-18T10:37:00Z">
                    <w:rPr>
                      <w:rFonts w:ascii="Times New Roman" w:hAnsi="Times New Roman" w:cs="Times New Roman"/>
                      <w:sz w:val="24"/>
                      <w:szCs w:val="24"/>
                      <w:lang w:val="en-US"/>
                    </w:rPr>
                  </w:rPrChange>
                </w:rPr>
                <w:t>,</w:t>
              </w:r>
            </w:ins>
            <w:del w:id="223" w:author="ASUS" w:date="2020-05-18T10:09:00Z">
              <w:r w:rsidRPr="0004691E" w:rsidDel="00CC12C9">
                <w:rPr>
                  <w:rFonts w:ascii="Times New Roman" w:hAnsi="Times New Roman" w:cs="Times New Roman"/>
                  <w:sz w:val="24"/>
                  <w:szCs w:val="24"/>
                  <w:rPrChange w:id="224" w:author="ASUS" w:date="2020-05-18T10:37:00Z">
                    <w:rPr>
                      <w:rFonts w:ascii="Times New Roman" w:hAnsi="Times New Roman" w:cs="Times New Roman"/>
                      <w:sz w:val="24"/>
                      <w:szCs w:val="24"/>
                    </w:rPr>
                  </w:rPrChange>
                </w:rPr>
                <w:delText xml:space="preserve"> </w:delText>
              </w:r>
            </w:del>
            <w:r w:rsidRPr="0004691E">
              <w:rPr>
                <w:rFonts w:ascii="Times New Roman" w:hAnsi="Times New Roman" w:cs="Times New Roman"/>
                <w:sz w:val="24"/>
                <w:szCs w:val="24"/>
                <w:rPrChange w:id="225" w:author="ASUS" w:date="2020-05-18T10:37:00Z">
                  <w:rPr>
                    <w:rFonts w:ascii="Times New Roman" w:hAnsi="Times New Roman" w:cs="Times New Roman"/>
                    <w:sz w:val="24"/>
                    <w:szCs w:val="24"/>
                  </w:rPr>
                </w:rPrChange>
              </w:rPr>
              <w:t xml:space="preserve"> mulai</w:t>
            </w:r>
            <w:ins w:id="226" w:author="ASUS" w:date="2020-05-18T10:32:00Z">
              <w:r w:rsidR="00FE1022" w:rsidRPr="0004691E">
                <w:rPr>
                  <w:rFonts w:ascii="Times New Roman" w:hAnsi="Times New Roman" w:cs="Times New Roman"/>
                  <w:sz w:val="24"/>
                  <w:szCs w:val="24"/>
                  <w:lang w:val="en-US"/>
                  <w:rPrChange w:id="227" w:author="ASUS" w:date="2020-05-18T10:37:00Z">
                    <w:rPr>
                      <w:rFonts w:ascii="Times New Roman" w:hAnsi="Times New Roman" w:cs="Times New Roman"/>
                      <w:sz w:val="44"/>
                      <w:szCs w:val="24"/>
                      <w:lang w:val="en-US"/>
                    </w:rPr>
                  </w:rPrChange>
                </w:rPr>
                <w:t xml:space="preserve"> </w:t>
              </w:r>
            </w:ins>
            <w:del w:id="228" w:author="ASUS" w:date="2020-05-18T10:32:00Z">
              <w:r w:rsidRPr="0004691E" w:rsidDel="00FE1022">
                <w:rPr>
                  <w:rFonts w:ascii="Times New Roman" w:hAnsi="Times New Roman" w:cs="Times New Roman"/>
                  <w:sz w:val="24"/>
                  <w:szCs w:val="24"/>
                  <w:rPrChange w:id="229" w:author="ASUS" w:date="2020-05-18T10:37:00Z">
                    <w:rPr>
                      <w:rFonts w:ascii="Times New Roman" w:hAnsi="Times New Roman" w:cs="Times New Roman"/>
                      <w:sz w:val="24"/>
                      <w:szCs w:val="24"/>
                    </w:rPr>
                  </w:rPrChange>
                </w:rPr>
                <w:delText xml:space="preserve">  </w:delText>
              </w:r>
            </w:del>
            <w:r w:rsidRPr="0004691E">
              <w:rPr>
                <w:rFonts w:ascii="Times New Roman" w:hAnsi="Times New Roman" w:cs="Times New Roman"/>
                <w:sz w:val="24"/>
                <w:szCs w:val="24"/>
                <w:rPrChange w:id="230" w:author="ASUS" w:date="2020-05-18T10:37:00Z">
                  <w:rPr>
                    <w:rFonts w:ascii="Times New Roman" w:hAnsi="Times New Roman" w:cs="Times New Roman"/>
                    <w:sz w:val="24"/>
                    <w:szCs w:val="24"/>
                  </w:rPr>
                </w:rPrChange>
              </w:rPr>
              <w:t xml:space="preserve">dari </w:t>
            </w:r>
            <w:del w:id="231" w:author="ASUS" w:date="2020-05-18T10:36:00Z">
              <w:r w:rsidRPr="0004691E" w:rsidDel="0004691E">
                <w:rPr>
                  <w:rFonts w:ascii="Times New Roman" w:hAnsi="Times New Roman" w:cs="Times New Roman"/>
                  <w:sz w:val="24"/>
                  <w:szCs w:val="24"/>
                  <w:rPrChange w:id="232" w:author="ASUS" w:date="2020-05-18T10:37:00Z">
                    <w:rPr>
                      <w:rFonts w:ascii="Times New Roman" w:hAnsi="Times New Roman" w:cs="Times New Roman"/>
                      <w:sz w:val="24"/>
                      <w:szCs w:val="24"/>
                    </w:rPr>
                  </w:rPrChange>
                </w:rPr>
                <w:delText xml:space="preserve"> </w:delText>
              </w:r>
            </w:del>
            <w:r w:rsidRPr="0004691E">
              <w:rPr>
                <w:rFonts w:ascii="Times New Roman" w:hAnsi="Times New Roman" w:cs="Times New Roman"/>
                <w:sz w:val="24"/>
                <w:szCs w:val="24"/>
                <w:rPrChange w:id="233" w:author="ASUS" w:date="2020-05-18T10:37:00Z">
                  <w:rPr>
                    <w:rFonts w:ascii="Times New Roman" w:hAnsi="Times New Roman" w:cs="Times New Roman"/>
                    <w:sz w:val="24"/>
                    <w:szCs w:val="24"/>
                  </w:rPr>
                </w:rPrChange>
              </w:rPr>
              <w:t xml:space="preserve">instalasi </w:t>
            </w:r>
            <w:del w:id="234" w:author="ASUS" w:date="2020-05-18T10:32:00Z">
              <w:r w:rsidRPr="0004691E" w:rsidDel="00FE1022">
                <w:rPr>
                  <w:rFonts w:ascii="Times New Roman" w:hAnsi="Times New Roman" w:cs="Times New Roman"/>
                  <w:sz w:val="24"/>
                  <w:szCs w:val="24"/>
                  <w:rPrChange w:id="235" w:author="ASUS" w:date="2020-05-18T10:37:00Z">
                    <w:rPr>
                      <w:rFonts w:ascii="Times New Roman" w:hAnsi="Times New Roman" w:cs="Times New Roman"/>
                      <w:sz w:val="24"/>
                      <w:szCs w:val="24"/>
                    </w:rPr>
                  </w:rPrChange>
                </w:rPr>
                <w:delText xml:space="preserve"> </w:delText>
              </w:r>
            </w:del>
            <w:r w:rsidRPr="0004691E">
              <w:rPr>
                <w:rFonts w:ascii="Times New Roman" w:hAnsi="Times New Roman" w:cs="Times New Roman"/>
                <w:sz w:val="24"/>
                <w:szCs w:val="24"/>
                <w:rPrChange w:id="236" w:author="ASUS" w:date="2020-05-18T10:37:00Z">
                  <w:rPr>
                    <w:rFonts w:ascii="Times New Roman" w:hAnsi="Times New Roman" w:cs="Times New Roman"/>
                    <w:sz w:val="24"/>
                    <w:szCs w:val="24"/>
                  </w:rPr>
                </w:rPrChange>
              </w:rPr>
              <w:t>sistem</w:t>
            </w:r>
            <w:ins w:id="237" w:author="ASUS" w:date="2020-05-18T10:32:00Z">
              <w:r w:rsidR="00FE1022" w:rsidRPr="0004691E">
                <w:rPr>
                  <w:rFonts w:ascii="Times New Roman" w:hAnsi="Times New Roman" w:cs="Times New Roman"/>
                  <w:sz w:val="24"/>
                  <w:szCs w:val="24"/>
                  <w:lang w:val="en-US"/>
                  <w:rPrChange w:id="238" w:author="ASUS" w:date="2020-05-18T10:37:00Z">
                    <w:rPr>
                      <w:rFonts w:ascii="Times New Roman" w:hAnsi="Times New Roman" w:cs="Times New Roman"/>
                      <w:sz w:val="44"/>
                      <w:szCs w:val="24"/>
                      <w:lang w:val="en-US"/>
                    </w:rPr>
                  </w:rPrChange>
                </w:rPr>
                <w:t xml:space="preserve"> </w:t>
              </w:r>
            </w:ins>
            <w:del w:id="239" w:author="ASUS" w:date="2020-05-18T10:32:00Z">
              <w:r w:rsidRPr="0004691E" w:rsidDel="00FE1022">
                <w:rPr>
                  <w:rFonts w:ascii="Times New Roman" w:hAnsi="Times New Roman" w:cs="Times New Roman"/>
                  <w:sz w:val="24"/>
                  <w:szCs w:val="24"/>
                  <w:rPrChange w:id="240" w:author="ASUS" w:date="2020-05-18T10:37:00Z">
                    <w:rPr>
                      <w:rFonts w:ascii="Times New Roman" w:hAnsi="Times New Roman" w:cs="Times New Roman"/>
                      <w:sz w:val="24"/>
                      <w:szCs w:val="24"/>
                    </w:rPr>
                  </w:rPrChange>
                </w:rPr>
                <w:delText xml:space="preserve">  </w:delText>
              </w:r>
            </w:del>
            <w:r w:rsidRPr="0004691E">
              <w:rPr>
                <w:rFonts w:ascii="Times New Roman" w:hAnsi="Times New Roman" w:cs="Times New Roman"/>
                <w:sz w:val="24"/>
                <w:szCs w:val="24"/>
                <w:rPrChange w:id="241" w:author="ASUS" w:date="2020-05-18T10:37:00Z">
                  <w:rPr>
                    <w:rFonts w:ascii="Times New Roman" w:hAnsi="Times New Roman" w:cs="Times New Roman"/>
                    <w:sz w:val="24"/>
                    <w:szCs w:val="24"/>
                  </w:rPr>
                </w:rPrChange>
              </w:rPr>
              <w:t xml:space="preserve">operasi, </w:t>
            </w:r>
            <w:del w:id="242" w:author="ASUS" w:date="2020-05-18T10:32:00Z">
              <w:r w:rsidRPr="0004691E" w:rsidDel="00FE1022">
                <w:rPr>
                  <w:rFonts w:ascii="Times New Roman" w:hAnsi="Times New Roman" w:cs="Times New Roman"/>
                  <w:sz w:val="24"/>
                  <w:szCs w:val="24"/>
                  <w:rPrChange w:id="243" w:author="ASUS" w:date="2020-05-18T10:37:00Z">
                    <w:rPr>
                      <w:rFonts w:ascii="Times New Roman" w:hAnsi="Times New Roman" w:cs="Times New Roman"/>
                      <w:sz w:val="24"/>
                      <w:szCs w:val="24"/>
                    </w:rPr>
                  </w:rPrChange>
                </w:rPr>
                <w:delText xml:space="preserve"> </w:delText>
              </w:r>
            </w:del>
            <w:r w:rsidRPr="0004691E">
              <w:rPr>
                <w:rFonts w:ascii="Times New Roman" w:hAnsi="Times New Roman" w:cs="Times New Roman"/>
                <w:sz w:val="24"/>
                <w:szCs w:val="24"/>
                <w:rPrChange w:id="244" w:author="ASUS" w:date="2020-05-18T10:37:00Z">
                  <w:rPr>
                    <w:rFonts w:ascii="Times New Roman" w:hAnsi="Times New Roman" w:cs="Times New Roman"/>
                    <w:sz w:val="24"/>
                    <w:szCs w:val="24"/>
                  </w:rPr>
                </w:rPrChange>
              </w:rPr>
              <w:t xml:space="preserve">perintah-perintah </w:t>
            </w:r>
            <w:del w:id="245" w:author="ASUS" w:date="2020-05-18T10:32:00Z">
              <w:r w:rsidRPr="0004691E" w:rsidDel="00FE1022">
                <w:rPr>
                  <w:rFonts w:ascii="Times New Roman" w:hAnsi="Times New Roman" w:cs="Times New Roman"/>
                  <w:sz w:val="24"/>
                  <w:szCs w:val="24"/>
                  <w:rPrChange w:id="246" w:author="ASUS" w:date="2020-05-18T10:37:00Z">
                    <w:rPr>
                      <w:rFonts w:ascii="Times New Roman" w:hAnsi="Times New Roman" w:cs="Times New Roman"/>
                      <w:sz w:val="24"/>
                      <w:szCs w:val="24"/>
                    </w:rPr>
                  </w:rPrChange>
                </w:rPr>
                <w:delText xml:space="preserve"> </w:delText>
              </w:r>
            </w:del>
            <w:r w:rsidRPr="0004691E">
              <w:rPr>
                <w:rFonts w:ascii="Times New Roman" w:hAnsi="Times New Roman" w:cs="Times New Roman"/>
                <w:sz w:val="24"/>
                <w:szCs w:val="24"/>
                <w:rPrChange w:id="247" w:author="ASUS" w:date="2020-05-18T10:37:00Z">
                  <w:rPr>
                    <w:rFonts w:ascii="Times New Roman" w:hAnsi="Times New Roman" w:cs="Times New Roman"/>
                    <w:sz w:val="24"/>
                    <w:szCs w:val="24"/>
                  </w:rPr>
                </w:rPrChange>
              </w:rPr>
              <w:t>dasar</w:t>
            </w:r>
            <w:ins w:id="248" w:author="ASUS" w:date="2020-05-18T10:37:00Z">
              <w:r w:rsidR="0004691E" w:rsidRPr="0004691E">
                <w:rPr>
                  <w:rFonts w:ascii="Times New Roman" w:hAnsi="Times New Roman" w:cs="Times New Roman"/>
                  <w:sz w:val="24"/>
                  <w:szCs w:val="24"/>
                  <w:lang w:val="en-US"/>
                  <w:rPrChange w:id="249" w:author="ASUS" w:date="2020-05-18T10:37:00Z">
                    <w:rPr>
                      <w:rFonts w:ascii="Times New Roman" w:hAnsi="Times New Roman" w:cs="Times New Roman"/>
                      <w:sz w:val="48"/>
                      <w:szCs w:val="48"/>
                      <w:lang w:val="en-US"/>
                    </w:rPr>
                  </w:rPrChange>
                </w:rPr>
                <w:t xml:space="preserve"> </w:t>
              </w:r>
            </w:ins>
            <w:del w:id="250" w:author="ASUS" w:date="2020-05-18T10:37:00Z">
              <w:r w:rsidRPr="0004691E" w:rsidDel="0004691E">
                <w:rPr>
                  <w:rFonts w:ascii="Times New Roman" w:hAnsi="Times New Roman" w:cs="Times New Roman"/>
                  <w:sz w:val="24"/>
                  <w:szCs w:val="24"/>
                  <w:rPrChange w:id="251" w:author="ASUS" w:date="2020-05-18T10:37:00Z">
                    <w:rPr>
                      <w:rFonts w:ascii="Times New Roman" w:hAnsi="Times New Roman" w:cs="Times New Roman"/>
                      <w:sz w:val="24"/>
                      <w:szCs w:val="24"/>
                    </w:rPr>
                  </w:rPrChange>
                </w:rPr>
                <w:delText xml:space="preserve">  </w:delText>
              </w:r>
            </w:del>
            <w:r w:rsidRPr="0004691E">
              <w:rPr>
                <w:rFonts w:ascii="Times New Roman" w:hAnsi="Times New Roman" w:cs="Times New Roman"/>
                <w:sz w:val="24"/>
                <w:szCs w:val="24"/>
                <w:rPrChange w:id="252" w:author="ASUS" w:date="2020-05-18T10:37:00Z">
                  <w:rPr>
                    <w:rFonts w:ascii="Times New Roman" w:hAnsi="Times New Roman" w:cs="Times New Roman"/>
                    <w:sz w:val="24"/>
                    <w:szCs w:val="24"/>
                  </w:rPr>
                </w:rPrChange>
              </w:rPr>
              <w:t>Linux</w:t>
            </w:r>
            <w:ins w:id="253" w:author="ASUS" w:date="2020-05-18T10:09:00Z">
              <w:r w:rsidR="00FE1022" w:rsidRPr="0004691E">
                <w:rPr>
                  <w:rFonts w:ascii="Times New Roman" w:hAnsi="Times New Roman" w:cs="Times New Roman"/>
                  <w:sz w:val="24"/>
                  <w:szCs w:val="24"/>
                  <w:lang w:val="en-US"/>
                  <w:rPrChange w:id="254" w:author="ASUS" w:date="2020-05-18T10:37:00Z">
                    <w:rPr>
                      <w:rFonts w:ascii="Times New Roman" w:hAnsi="Times New Roman" w:cs="Times New Roman"/>
                      <w:sz w:val="44"/>
                      <w:szCs w:val="24"/>
                      <w:lang w:val="en-US"/>
                    </w:rPr>
                  </w:rPrChange>
                </w:rPr>
                <w:t>,</w:t>
              </w:r>
            </w:ins>
            <w:ins w:id="255" w:author="ASUS" w:date="2020-05-18T10:32:00Z">
              <w:r w:rsidR="00FE1022" w:rsidRPr="0004691E">
                <w:rPr>
                  <w:rFonts w:ascii="Times New Roman" w:hAnsi="Times New Roman" w:cs="Times New Roman"/>
                  <w:sz w:val="24"/>
                  <w:szCs w:val="24"/>
                  <w:lang w:val="en-US"/>
                  <w:rPrChange w:id="256" w:author="ASUS" w:date="2020-05-18T10:37:00Z">
                    <w:rPr>
                      <w:rFonts w:ascii="Times New Roman" w:hAnsi="Times New Roman" w:cs="Times New Roman"/>
                      <w:sz w:val="44"/>
                      <w:szCs w:val="24"/>
                      <w:lang w:val="en-US"/>
                    </w:rPr>
                  </w:rPrChange>
                </w:rPr>
                <w:t xml:space="preserve"> </w:t>
              </w:r>
            </w:ins>
            <w:del w:id="257" w:author="ASUS" w:date="2020-05-18T10:09:00Z">
              <w:r w:rsidRPr="0004691E" w:rsidDel="00CC12C9">
                <w:rPr>
                  <w:rFonts w:ascii="Times New Roman" w:hAnsi="Times New Roman" w:cs="Times New Roman"/>
                  <w:sz w:val="24"/>
                  <w:szCs w:val="24"/>
                  <w:rPrChange w:id="258" w:author="ASUS" w:date="2020-05-18T10:37:00Z">
                    <w:rPr>
                      <w:rFonts w:ascii="Times New Roman" w:hAnsi="Times New Roman" w:cs="Times New Roman"/>
                      <w:sz w:val="24"/>
                      <w:szCs w:val="24"/>
                    </w:rPr>
                  </w:rPrChange>
                </w:rPr>
                <w:delText xml:space="preserve"> </w:delText>
              </w:r>
            </w:del>
            <w:r w:rsidRPr="0004691E">
              <w:rPr>
                <w:rFonts w:ascii="Times New Roman" w:hAnsi="Times New Roman" w:cs="Times New Roman"/>
                <w:sz w:val="24"/>
                <w:szCs w:val="24"/>
                <w:rPrChange w:id="259" w:author="ASUS" w:date="2020-05-18T10:37:00Z">
                  <w:rPr>
                    <w:rFonts w:ascii="Times New Roman" w:hAnsi="Times New Roman" w:cs="Times New Roman"/>
                    <w:sz w:val="24"/>
                    <w:szCs w:val="24"/>
                  </w:rPr>
                </w:rPrChange>
              </w:rPr>
              <w:t xml:space="preserve">sampai dengan membangun </w:t>
            </w:r>
            <w:r w:rsidRPr="0004691E">
              <w:rPr>
                <w:rFonts w:ascii="Times New Roman" w:hAnsi="Times New Roman" w:cs="Times New Roman"/>
                <w:i/>
                <w:sz w:val="24"/>
                <w:szCs w:val="24"/>
                <w:rPrChange w:id="260" w:author="ASUS" w:date="2020-05-18T10:37:00Z">
                  <w:rPr>
                    <w:rFonts w:ascii="Times New Roman" w:hAnsi="Times New Roman" w:cs="Times New Roman"/>
                    <w:sz w:val="24"/>
                    <w:szCs w:val="24"/>
                  </w:rPr>
                </w:rPrChange>
              </w:rPr>
              <w:t>internet server</w:t>
            </w:r>
            <w:r w:rsidRPr="0004691E">
              <w:rPr>
                <w:rFonts w:ascii="Times New Roman" w:hAnsi="Times New Roman" w:cs="Times New Roman"/>
                <w:sz w:val="24"/>
                <w:szCs w:val="24"/>
                <w:rPrChange w:id="261" w:author="ASUS" w:date="2020-05-18T10:37:00Z">
                  <w:rPr>
                    <w:rFonts w:ascii="Times New Roman" w:hAnsi="Times New Roman" w:cs="Times New Roman"/>
                    <w:sz w:val="24"/>
                    <w:szCs w:val="24"/>
                  </w:rPr>
                </w:rPrChange>
              </w:rPr>
              <w:t xml:space="preserve"> yang meliputi </w:t>
            </w:r>
            <w:r w:rsidRPr="0004691E">
              <w:rPr>
                <w:rFonts w:ascii="Times New Roman" w:hAnsi="Times New Roman" w:cs="Times New Roman"/>
                <w:i/>
                <w:sz w:val="24"/>
                <w:szCs w:val="24"/>
                <w:rPrChange w:id="262" w:author="ASUS" w:date="2020-05-18T10:37:00Z">
                  <w:rPr>
                    <w:rFonts w:ascii="Times New Roman" w:hAnsi="Times New Roman" w:cs="Times New Roman"/>
                    <w:sz w:val="24"/>
                    <w:szCs w:val="24"/>
                  </w:rPr>
                </w:rPrChange>
              </w:rPr>
              <w:t>mail server</w:t>
            </w:r>
            <w:r w:rsidRPr="0004691E">
              <w:rPr>
                <w:rFonts w:ascii="Times New Roman" w:hAnsi="Times New Roman" w:cs="Times New Roman"/>
                <w:sz w:val="24"/>
                <w:szCs w:val="24"/>
                <w:rPrChange w:id="263" w:author="ASUS" w:date="2020-05-18T10:37:00Z">
                  <w:rPr>
                    <w:rFonts w:ascii="Times New Roman" w:hAnsi="Times New Roman" w:cs="Times New Roman"/>
                    <w:sz w:val="24"/>
                    <w:szCs w:val="24"/>
                  </w:rPr>
                </w:rPrChange>
              </w:rPr>
              <w:t xml:space="preserve">, </w:t>
            </w:r>
            <w:r w:rsidRPr="0004691E">
              <w:rPr>
                <w:rFonts w:ascii="Times New Roman" w:hAnsi="Times New Roman" w:cs="Times New Roman"/>
                <w:i/>
                <w:sz w:val="24"/>
                <w:szCs w:val="24"/>
                <w:rPrChange w:id="264" w:author="ASUS" w:date="2020-05-18T10:37:00Z">
                  <w:rPr>
                    <w:rFonts w:ascii="Times New Roman" w:hAnsi="Times New Roman" w:cs="Times New Roman"/>
                    <w:sz w:val="24"/>
                    <w:szCs w:val="24"/>
                  </w:rPr>
                </w:rPrChange>
              </w:rPr>
              <w:t>DNS server</w:t>
            </w:r>
            <w:r w:rsidRPr="0004691E">
              <w:rPr>
                <w:rFonts w:ascii="Times New Roman" w:hAnsi="Times New Roman" w:cs="Times New Roman"/>
                <w:sz w:val="24"/>
                <w:szCs w:val="24"/>
                <w:rPrChange w:id="265" w:author="ASUS" w:date="2020-05-18T10:37:00Z">
                  <w:rPr>
                    <w:rFonts w:ascii="Times New Roman" w:hAnsi="Times New Roman" w:cs="Times New Roman"/>
                    <w:sz w:val="24"/>
                    <w:szCs w:val="24"/>
                  </w:rPr>
                </w:rPrChange>
              </w:rPr>
              <w:t xml:space="preserve">, </w:t>
            </w:r>
            <w:r w:rsidRPr="0004691E">
              <w:rPr>
                <w:rFonts w:ascii="Times New Roman" w:hAnsi="Times New Roman" w:cs="Times New Roman"/>
                <w:i/>
                <w:sz w:val="24"/>
                <w:szCs w:val="24"/>
                <w:rPrChange w:id="266" w:author="ASUS" w:date="2020-05-18T10:37:00Z">
                  <w:rPr>
                    <w:rFonts w:ascii="Times New Roman" w:hAnsi="Times New Roman" w:cs="Times New Roman"/>
                    <w:sz w:val="24"/>
                    <w:szCs w:val="24"/>
                  </w:rPr>
                </w:rPrChange>
              </w:rPr>
              <w:t>web</w:t>
            </w:r>
            <w:ins w:id="267" w:author="ASUS" w:date="2020-05-18T10:33:00Z">
              <w:r w:rsidR="00FE1022" w:rsidRPr="0004691E">
                <w:rPr>
                  <w:rFonts w:ascii="Times New Roman" w:hAnsi="Times New Roman" w:cs="Times New Roman"/>
                  <w:i/>
                  <w:sz w:val="24"/>
                  <w:szCs w:val="24"/>
                  <w:lang w:val="en-US"/>
                  <w:rPrChange w:id="268" w:author="ASUS" w:date="2020-05-18T10:37:00Z">
                    <w:rPr>
                      <w:rFonts w:ascii="Times New Roman" w:hAnsi="Times New Roman" w:cs="Times New Roman"/>
                      <w:i/>
                      <w:sz w:val="44"/>
                      <w:szCs w:val="24"/>
                      <w:lang w:val="en-US"/>
                    </w:rPr>
                  </w:rPrChange>
                </w:rPr>
                <w:t xml:space="preserve"> </w:t>
              </w:r>
            </w:ins>
            <w:del w:id="269" w:author="ASUS" w:date="2020-05-18T10:33:00Z">
              <w:r w:rsidRPr="0004691E" w:rsidDel="00FE1022">
                <w:rPr>
                  <w:rFonts w:ascii="Times New Roman" w:hAnsi="Times New Roman" w:cs="Times New Roman"/>
                  <w:i/>
                  <w:sz w:val="24"/>
                  <w:szCs w:val="24"/>
                  <w:rPrChange w:id="270" w:author="ASUS" w:date="2020-05-18T10:37:00Z">
                    <w:rPr>
                      <w:rFonts w:ascii="Times New Roman" w:hAnsi="Times New Roman" w:cs="Times New Roman"/>
                      <w:sz w:val="24"/>
                      <w:szCs w:val="24"/>
                    </w:rPr>
                  </w:rPrChange>
                </w:rPr>
                <w:delText xml:space="preserve"> </w:delText>
              </w:r>
            </w:del>
            <w:r w:rsidRPr="0004691E">
              <w:rPr>
                <w:rFonts w:ascii="Times New Roman" w:hAnsi="Times New Roman" w:cs="Times New Roman"/>
                <w:i/>
                <w:sz w:val="24"/>
                <w:szCs w:val="24"/>
                <w:rPrChange w:id="271" w:author="ASUS" w:date="2020-05-18T10:37:00Z">
                  <w:rPr>
                    <w:rFonts w:ascii="Times New Roman" w:hAnsi="Times New Roman" w:cs="Times New Roman"/>
                    <w:sz w:val="24"/>
                    <w:szCs w:val="24"/>
                  </w:rPr>
                </w:rPrChange>
              </w:rPr>
              <w:t>server</w:t>
            </w:r>
            <w:r w:rsidRPr="0004691E">
              <w:rPr>
                <w:rFonts w:ascii="Times New Roman" w:hAnsi="Times New Roman" w:cs="Times New Roman"/>
                <w:sz w:val="24"/>
                <w:szCs w:val="24"/>
                <w:rPrChange w:id="272" w:author="ASUS" w:date="2020-05-18T10:37:00Z">
                  <w:rPr>
                    <w:rFonts w:ascii="Times New Roman" w:hAnsi="Times New Roman" w:cs="Times New Roman"/>
                    <w:sz w:val="24"/>
                    <w:szCs w:val="24"/>
                  </w:rPr>
                </w:rPrChange>
              </w:rPr>
              <w:t>,</w:t>
            </w:r>
            <w:ins w:id="273" w:author="ASUS" w:date="2020-05-18T10:32:00Z">
              <w:r w:rsidR="00FE1022" w:rsidRPr="0004691E">
                <w:rPr>
                  <w:rFonts w:ascii="Times New Roman" w:hAnsi="Times New Roman" w:cs="Times New Roman"/>
                  <w:sz w:val="24"/>
                  <w:szCs w:val="24"/>
                  <w:lang w:val="en-US"/>
                  <w:rPrChange w:id="274" w:author="ASUS" w:date="2020-05-18T10:37:00Z">
                    <w:rPr>
                      <w:rFonts w:ascii="Times New Roman" w:hAnsi="Times New Roman" w:cs="Times New Roman"/>
                      <w:sz w:val="44"/>
                      <w:szCs w:val="24"/>
                      <w:lang w:val="en-US"/>
                    </w:rPr>
                  </w:rPrChange>
                </w:rPr>
                <w:t xml:space="preserve"> </w:t>
              </w:r>
            </w:ins>
            <w:del w:id="275" w:author="ASUS" w:date="2020-05-18T10:32:00Z">
              <w:r w:rsidRPr="0004691E" w:rsidDel="00FE1022">
                <w:rPr>
                  <w:rFonts w:ascii="Times New Roman" w:hAnsi="Times New Roman" w:cs="Times New Roman"/>
                  <w:sz w:val="24"/>
                  <w:szCs w:val="24"/>
                  <w:rPrChange w:id="276" w:author="ASUS" w:date="2020-05-18T10:37:00Z">
                    <w:rPr>
                      <w:rFonts w:ascii="Times New Roman" w:hAnsi="Times New Roman" w:cs="Times New Roman"/>
                      <w:sz w:val="24"/>
                      <w:szCs w:val="24"/>
                    </w:rPr>
                  </w:rPrChange>
                </w:rPr>
                <w:delText xml:space="preserve">  </w:delText>
              </w:r>
            </w:del>
            <w:r w:rsidRPr="0004691E">
              <w:rPr>
                <w:rFonts w:ascii="Times New Roman" w:hAnsi="Times New Roman" w:cs="Times New Roman"/>
                <w:i/>
                <w:sz w:val="24"/>
                <w:szCs w:val="24"/>
                <w:rPrChange w:id="277" w:author="ASUS" w:date="2020-05-18T10:37:00Z">
                  <w:rPr>
                    <w:rFonts w:ascii="Times New Roman" w:hAnsi="Times New Roman" w:cs="Times New Roman"/>
                    <w:sz w:val="24"/>
                    <w:szCs w:val="24"/>
                  </w:rPr>
                </w:rPrChange>
              </w:rPr>
              <w:t>proxy</w:t>
            </w:r>
            <w:ins w:id="278" w:author="ASUS" w:date="2020-05-18T10:33:00Z">
              <w:r w:rsidR="00FE1022" w:rsidRPr="0004691E">
                <w:rPr>
                  <w:rFonts w:ascii="Times New Roman" w:hAnsi="Times New Roman" w:cs="Times New Roman"/>
                  <w:i/>
                  <w:sz w:val="24"/>
                  <w:szCs w:val="24"/>
                  <w:lang w:val="en-US"/>
                  <w:rPrChange w:id="279" w:author="ASUS" w:date="2020-05-18T10:37:00Z">
                    <w:rPr>
                      <w:rFonts w:ascii="Times New Roman" w:hAnsi="Times New Roman" w:cs="Times New Roman"/>
                      <w:i/>
                      <w:sz w:val="44"/>
                      <w:szCs w:val="24"/>
                      <w:lang w:val="en-US"/>
                    </w:rPr>
                  </w:rPrChange>
                </w:rPr>
                <w:t xml:space="preserve"> </w:t>
              </w:r>
            </w:ins>
            <w:del w:id="280" w:author="ASUS" w:date="2020-05-18T10:33:00Z">
              <w:r w:rsidRPr="0004691E" w:rsidDel="00FE1022">
                <w:rPr>
                  <w:rFonts w:ascii="Times New Roman" w:hAnsi="Times New Roman" w:cs="Times New Roman"/>
                  <w:i/>
                  <w:sz w:val="24"/>
                  <w:szCs w:val="24"/>
                  <w:rPrChange w:id="281" w:author="ASUS" w:date="2020-05-18T10:37:00Z">
                    <w:rPr>
                      <w:rFonts w:ascii="Times New Roman" w:hAnsi="Times New Roman" w:cs="Times New Roman"/>
                      <w:sz w:val="24"/>
                      <w:szCs w:val="24"/>
                    </w:rPr>
                  </w:rPrChange>
                </w:rPr>
                <w:delText xml:space="preserve">  </w:delText>
              </w:r>
            </w:del>
            <w:r w:rsidRPr="0004691E">
              <w:rPr>
                <w:rFonts w:ascii="Times New Roman" w:hAnsi="Times New Roman" w:cs="Times New Roman"/>
                <w:i/>
                <w:sz w:val="24"/>
                <w:szCs w:val="24"/>
                <w:rPrChange w:id="282" w:author="ASUS" w:date="2020-05-18T10:37:00Z">
                  <w:rPr>
                    <w:rFonts w:ascii="Times New Roman" w:hAnsi="Times New Roman" w:cs="Times New Roman"/>
                    <w:sz w:val="24"/>
                    <w:szCs w:val="24"/>
                  </w:rPr>
                </w:rPrChange>
              </w:rPr>
              <w:t>server</w:t>
            </w:r>
            <w:r w:rsidRPr="0004691E">
              <w:rPr>
                <w:rFonts w:ascii="Times New Roman" w:hAnsi="Times New Roman" w:cs="Times New Roman"/>
                <w:sz w:val="24"/>
                <w:szCs w:val="24"/>
                <w:rPrChange w:id="283" w:author="ASUS" w:date="2020-05-18T10:37:00Z">
                  <w:rPr>
                    <w:rFonts w:ascii="Times New Roman" w:hAnsi="Times New Roman" w:cs="Times New Roman"/>
                    <w:sz w:val="24"/>
                    <w:szCs w:val="24"/>
                  </w:rPr>
                </w:rPrChange>
              </w:rPr>
              <w:t>,</w:t>
            </w:r>
            <w:ins w:id="284" w:author="ASUS" w:date="2020-05-18T10:33:00Z">
              <w:r w:rsidR="00FE1022" w:rsidRPr="0004691E">
                <w:rPr>
                  <w:rFonts w:ascii="Times New Roman" w:hAnsi="Times New Roman" w:cs="Times New Roman"/>
                  <w:sz w:val="24"/>
                  <w:szCs w:val="24"/>
                  <w:lang w:val="en-US"/>
                  <w:rPrChange w:id="285" w:author="ASUS" w:date="2020-05-18T10:37:00Z">
                    <w:rPr>
                      <w:rFonts w:ascii="Times New Roman" w:hAnsi="Times New Roman" w:cs="Times New Roman"/>
                      <w:sz w:val="44"/>
                      <w:szCs w:val="24"/>
                      <w:lang w:val="en-US"/>
                    </w:rPr>
                  </w:rPrChange>
                </w:rPr>
                <w:t xml:space="preserve"> </w:t>
              </w:r>
            </w:ins>
            <w:del w:id="286" w:author="ASUS" w:date="2020-05-18T10:33:00Z">
              <w:r w:rsidRPr="0004691E" w:rsidDel="00FE1022">
                <w:rPr>
                  <w:rFonts w:ascii="Times New Roman" w:hAnsi="Times New Roman" w:cs="Times New Roman"/>
                  <w:sz w:val="24"/>
                  <w:szCs w:val="24"/>
                  <w:rPrChange w:id="287" w:author="ASUS" w:date="2020-05-18T10:37:00Z">
                    <w:rPr>
                      <w:rFonts w:ascii="Times New Roman" w:hAnsi="Times New Roman" w:cs="Times New Roman"/>
                      <w:sz w:val="24"/>
                      <w:szCs w:val="24"/>
                    </w:rPr>
                  </w:rPrChange>
                </w:rPr>
                <w:delText xml:space="preserve">  </w:delText>
              </w:r>
            </w:del>
            <w:r w:rsidRPr="0004691E">
              <w:rPr>
                <w:rFonts w:ascii="Times New Roman" w:hAnsi="Times New Roman" w:cs="Times New Roman"/>
                <w:sz w:val="24"/>
                <w:szCs w:val="24"/>
                <w:rPrChange w:id="288" w:author="ASUS" w:date="2020-05-18T10:37:00Z">
                  <w:rPr>
                    <w:rFonts w:ascii="Times New Roman" w:hAnsi="Times New Roman" w:cs="Times New Roman"/>
                    <w:sz w:val="24"/>
                    <w:szCs w:val="24"/>
                  </w:rPr>
                </w:rPrChange>
              </w:rPr>
              <w:t>dan</w:t>
            </w:r>
            <w:ins w:id="289" w:author="ASUS" w:date="2020-05-18T10:33:00Z">
              <w:r w:rsidR="00FE1022" w:rsidRPr="0004691E">
                <w:rPr>
                  <w:rFonts w:ascii="Times New Roman" w:hAnsi="Times New Roman" w:cs="Times New Roman"/>
                  <w:sz w:val="24"/>
                  <w:szCs w:val="24"/>
                  <w:lang w:val="en-US"/>
                  <w:rPrChange w:id="290" w:author="ASUS" w:date="2020-05-18T10:37:00Z">
                    <w:rPr>
                      <w:rFonts w:ascii="Times New Roman" w:hAnsi="Times New Roman" w:cs="Times New Roman"/>
                      <w:sz w:val="44"/>
                      <w:szCs w:val="24"/>
                      <w:lang w:val="en-US"/>
                    </w:rPr>
                  </w:rPrChange>
                </w:rPr>
                <w:t xml:space="preserve"> </w:t>
              </w:r>
            </w:ins>
            <w:del w:id="291" w:author="ASUS" w:date="2020-05-18T10:33:00Z">
              <w:r w:rsidRPr="0004691E" w:rsidDel="00FE1022">
                <w:rPr>
                  <w:rFonts w:ascii="Times New Roman" w:hAnsi="Times New Roman" w:cs="Times New Roman"/>
                  <w:sz w:val="24"/>
                  <w:szCs w:val="24"/>
                  <w:rPrChange w:id="292" w:author="ASUS" w:date="2020-05-18T10:37:00Z">
                    <w:rPr>
                      <w:rFonts w:ascii="Times New Roman" w:hAnsi="Times New Roman" w:cs="Times New Roman"/>
                      <w:sz w:val="24"/>
                      <w:szCs w:val="24"/>
                    </w:rPr>
                  </w:rPrChange>
                </w:rPr>
                <w:delText xml:space="preserve">  </w:delText>
              </w:r>
            </w:del>
            <w:r w:rsidRPr="0004691E">
              <w:rPr>
                <w:rFonts w:ascii="Times New Roman" w:hAnsi="Times New Roman" w:cs="Times New Roman"/>
                <w:sz w:val="24"/>
                <w:szCs w:val="24"/>
                <w:rPrChange w:id="293" w:author="ASUS" w:date="2020-05-18T10:37:00Z">
                  <w:rPr>
                    <w:rFonts w:ascii="Times New Roman" w:hAnsi="Times New Roman" w:cs="Times New Roman"/>
                    <w:sz w:val="24"/>
                    <w:szCs w:val="24"/>
                  </w:rPr>
                </w:rPrChange>
              </w:rPr>
              <w:t>lain</w:t>
            </w:r>
            <w:ins w:id="294" w:author="ASUS" w:date="2020-05-18T10:33:00Z">
              <w:r w:rsidR="00FE1022" w:rsidRPr="0004691E">
                <w:rPr>
                  <w:rFonts w:ascii="Times New Roman" w:hAnsi="Times New Roman" w:cs="Times New Roman"/>
                  <w:sz w:val="24"/>
                  <w:szCs w:val="24"/>
                  <w:lang w:val="en-US"/>
                  <w:rPrChange w:id="295" w:author="ASUS" w:date="2020-05-18T10:37:00Z">
                    <w:rPr>
                      <w:rFonts w:ascii="Times New Roman" w:hAnsi="Times New Roman" w:cs="Times New Roman"/>
                      <w:sz w:val="44"/>
                      <w:szCs w:val="24"/>
                      <w:lang w:val="en-US"/>
                    </w:rPr>
                  </w:rPrChange>
                </w:rPr>
                <w:t xml:space="preserve"> </w:t>
              </w:r>
            </w:ins>
            <w:del w:id="296" w:author="ASUS" w:date="2020-05-18T10:33:00Z">
              <w:r w:rsidRPr="0004691E" w:rsidDel="00FE1022">
                <w:rPr>
                  <w:rFonts w:ascii="Times New Roman" w:hAnsi="Times New Roman" w:cs="Times New Roman"/>
                  <w:sz w:val="24"/>
                  <w:szCs w:val="24"/>
                  <w:rPrChange w:id="297" w:author="ASUS" w:date="2020-05-18T10:37:00Z">
                    <w:rPr>
                      <w:rFonts w:ascii="Times New Roman" w:hAnsi="Times New Roman" w:cs="Times New Roman"/>
                      <w:sz w:val="24"/>
                      <w:szCs w:val="24"/>
                    </w:rPr>
                  </w:rPrChange>
                </w:rPr>
                <w:delText xml:space="preserve">  </w:delText>
              </w:r>
            </w:del>
            <w:r w:rsidRPr="0004691E">
              <w:rPr>
                <w:rFonts w:ascii="Times New Roman" w:hAnsi="Times New Roman" w:cs="Times New Roman"/>
                <w:sz w:val="24"/>
                <w:szCs w:val="24"/>
                <w:rPrChange w:id="298" w:author="ASUS" w:date="2020-05-18T10:37:00Z">
                  <w:rPr>
                    <w:rFonts w:ascii="Times New Roman" w:hAnsi="Times New Roman" w:cs="Times New Roman"/>
                    <w:sz w:val="24"/>
                    <w:szCs w:val="24"/>
                  </w:rPr>
                </w:rPrChange>
              </w:rPr>
              <w:t>sebagainya.</w:t>
            </w:r>
            <w:ins w:id="299" w:author="ASUS" w:date="2020-05-18T10:33:00Z">
              <w:r w:rsidR="00FE1022" w:rsidRPr="0004691E">
                <w:rPr>
                  <w:rFonts w:ascii="Times New Roman" w:hAnsi="Times New Roman" w:cs="Times New Roman"/>
                  <w:sz w:val="24"/>
                  <w:szCs w:val="24"/>
                  <w:lang w:val="en-US"/>
                  <w:rPrChange w:id="300" w:author="ASUS" w:date="2020-05-18T10:37:00Z">
                    <w:rPr>
                      <w:rFonts w:ascii="Times New Roman" w:hAnsi="Times New Roman" w:cs="Times New Roman"/>
                      <w:sz w:val="44"/>
                      <w:szCs w:val="24"/>
                      <w:lang w:val="en-US"/>
                    </w:rPr>
                  </w:rPrChange>
                </w:rPr>
                <w:t xml:space="preserve"> </w:t>
              </w:r>
            </w:ins>
            <w:del w:id="301" w:author="ASUS" w:date="2020-05-18T10:33:00Z">
              <w:r w:rsidRPr="0004691E" w:rsidDel="00FE1022">
                <w:rPr>
                  <w:rFonts w:ascii="Times New Roman" w:hAnsi="Times New Roman" w:cs="Times New Roman"/>
                  <w:sz w:val="24"/>
                  <w:szCs w:val="24"/>
                  <w:rPrChange w:id="302" w:author="ASUS" w:date="2020-05-18T10:37:00Z">
                    <w:rPr>
                      <w:rFonts w:ascii="Times New Roman" w:hAnsi="Times New Roman" w:cs="Times New Roman"/>
                      <w:sz w:val="24"/>
                      <w:szCs w:val="24"/>
                    </w:rPr>
                  </w:rPrChange>
                </w:rPr>
                <w:delText xml:space="preserve">  </w:delText>
              </w:r>
            </w:del>
            <w:r w:rsidRPr="0004691E">
              <w:rPr>
                <w:rFonts w:ascii="Times New Roman" w:hAnsi="Times New Roman" w:cs="Times New Roman"/>
                <w:sz w:val="24"/>
                <w:szCs w:val="24"/>
                <w:rPrChange w:id="303" w:author="ASUS" w:date="2020-05-18T10:37:00Z">
                  <w:rPr>
                    <w:rFonts w:ascii="Times New Roman" w:hAnsi="Times New Roman" w:cs="Times New Roman"/>
                    <w:sz w:val="24"/>
                    <w:szCs w:val="24"/>
                  </w:rPr>
                </w:rPrChange>
              </w:rPr>
              <w:t>Selain  itu</w:t>
            </w:r>
            <w:del w:id="304" w:author="ASUS" w:date="2020-05-18T10:33:00Z">
              <w:r w:rsidRPr="0004691E" w:rsidDel="00FE1022">
                <w:rPr>
                  <w:rFonts w:ascii="Times New Roman" w:hAnsi="Times New Roman" w:cs="Times New Roman"/>
                  <w:sz w:val="24"/>
                  <w:szCs w:val="24"/>
                  <w:rPrChange w:id="305" w:author="ASUS" w:date="2020-05-18T10:37:00Z">
                    <w:rPr>
                      <w:rFonts w:ascii="Times New Roman" w:hAnsi="Times New Roman" w:cs="Times New Roman"/>
                      <w:sz w:val="24"/>
                      <w:szCs w:val="24"/>
                    </w:rPr>
                  </w:rPrChange>
                </w:rPr>
                <w:delText xml:space="preserve"> </w:delText>
              </w:r>
            </w:del>
            <w:ins w:id="306" w:author="ASUS" w:date="2020-05-18T10:10:00Z">
              <w:r w:rsidR="00CC12C9" w:rsidRPr="0004691E">
                <w:rPr>
                  <w:rFonts w:ascii="Times New Roman" w:hAnsi="Times New Roman" w:cs="Times New Roman"/>
                  <w:sz w:val="24"/>
                  <w:szCs w:val="24"/>
                  <w:lang w:val="en-US"/>
                  <w:rPrChange w:id="307" w:author="ASUS" w:date="2020-05-18T10:37:00Z">
                    <w:rPr>
                      <w:rFonts w:ascii="Times New Roman" w:hAnsi="Times New Roman" w:cs="Times New Roman"/>
                      <w:sz w:val="24"/>
                      <w:szCs w:val="24"/>
                      <w:lang w:val="en-US"/>
                    </w:rPr>
                  </w:rPrChange>
                </w:rPr>
                <w:t xml:space="preserve">, </w:t>
              </w:r>
            </w:ins>
            <w:del w:id="308" w:author="ASUS" w:date="2020-05-18T10:10:00Z">
              <w:r w:rsidRPr="0004691E" w:rsidDel="00CC12C9">
                <w:rPr>
                  <w:rFonts w:ascii="Times New Roman" w:hAnsi="Times New Roman" w:cs="Times New Roman"/>
                  <w:sz w:val="24"/>
                  <w:szCs w:val="24"/>
                  <w:rPrChange w:id="309" w:author="ASUS" w:date="2020-05-18T10:37:00Z">
                    <w:rPr>
                      <w:rFonts w:ascii="Times New Roman" w:hAnsi="Times New Roman" w:cs="Times New Roman"/>
                      <w:sz w:val="24"/>
                      <w:szCs w:val="24"/>
                    </w:rPr>
                  </w:rPrChange>
                </w:rPr>
                <w:delText xml:space="preserve"> </w:delText>
              </w:r>
            </w:del>
            <w:r w:rsidRPr="0004691E">
              <w:rPr>
                <w:rFonts w:ascii="Times New Roman" w:hAnsi="Times New Roman" w:cs="Times New Roman"/>
                <w:sz w:val="24"/>
                <w:szCs w:val="24"/>
                <w:rPrChange w:id="310" w:author="ASUS" w:date="2020-05-18T10:37:00Z">
                  <w:rPr>
                    <w:rFonts w:ascii="Times New Roman" w:hAnsi="Times New Roman" w:cs="Times New Roman"/>
                    <w:sz w:val="24"/>
                    <w:szCs w:val="24"/>
                  </w:rPr>
                </w:rPrChange>
              </w:rPr>
              <w:t>buku</w:t>
            </w:r>
            <w:ins w:id="311" w:author="ASUS" w:date="2020-05-18T10:33:00Z">
              <w:r w:rsidR="00FE1022" w:rsidRPr="0004691E">
                <w:rPr>
                  <w:rFonts w:ascii="Times New Roman" w:hAnsi="Times New Roman" w:cs="Times New Roman"/>
                  <w:sz w:val="24"/>
                  <w:szCs w:val="24"/>
                  <w:lang w:val="en-US"/>
                  <w:rPrChange w:id="312" w:author="ASUS" w:date="2020-05-18T10:37:00Z">
                    <w:rPr>
                      <w:rFonts w:ascii="Times New Roman" w:hAnsi="Times New Roman" w:cs="Times New Roman"/>
                      <w:sz w:val="44"/>
                      <w:szCs w:val="24"/>
                      <w:lang w:val="en-US"/>
                    </w:rPr>
                  </w:rPrChange>
                </w:rPr>
                <w:t xml:space="preserve"> “</w:t>
              </w:r>
            </w:ins>
            <w:del w:id="313" w:author="ASUS" w:date="2020-05-18T10:33:00Z">
              <w:r w:rsidRPr="0004691E" w:rsidDel="00FE1022">
                <w:rPr>
                  <w:rFonts w:ascii="Times New Roman" w:hAnsi="Times New Roman" w:cs="Times New Roman"/>
                  <w:sz w:val="24"/>
                  <w:szCs w:val="24"/>
                  <w:rPrChange w:id="314" w:author="ASUS" w:date="2020-05-18T10:37:00Z">
                    <w:rPr>
                      <w:rFonts w:ascii="Times New Roman" w:hAnsi="Times New Roman" w:cs="Times New Roman"/>
                      <w:sz w:val="24"/>
                      <w:szCs w:val="24"/>
                    </w:rPr>
                  </w:rPrChange>
                </w:rPr>
                <w:delText xml:space="preserve">  </w:delText>
              </w:r>
            </w:del>
            <w:del w:id="315" w:author="ASUS" w:date="2020-05-18T10:10:00Z">
              <w:r w:rsidRPr="0004691E" w:rsidDel="00CC12C9">
                <w:rPr>
                  <w:rFonts w:ascii="Times New Roman" w:hAnsi="Times New Roman" w:cs="Times New Roman"/>
                  <w:sz w:val="24"/>
                  <w:szCs w:val="24"/>
                  <w:rPrChange w:id="316" w:author="ASUS" w:date="2020-05-18T10:37:00Z">
                    <w:rPr>
                      <w:rFonts w:ascii="Times New Roman" w:hAnsi="Times New Roman" w:cs="Times New Roman"/>
                      <w:sz w:val="24"/>
                      <w:szCs w:val="24"/>
                    </w:rPr>
                  </w:rPrChange>
                </w:rPr>
                <w:delText xml:space="preserve">praktikum  </w:delText>
              </w:r>
            </w:del>
            <w:ins w:id="317" w:author="ASUS" w:date="2020-05-18T10:10:00Z">
              <w:r w:rsidR="00CC12C9" w:rsidRPr="0004691E">
                <w:rPr>
                  <w:rFonts w:ascii="Times New Roman" w:hAnsi="Times New Roman" w:cs="Times New Roman"/>
                  <w:sz w:val="24"/>
                  <w:szCs w:val="24"/>
                  <w:lang w:val="en-US"/>
                  <w:rPrChange w:id="318" w:author="ASUS" w:date="2020-05-18T10:37:00Z">
                    <w:rPr>
                      <w:rFonts w:ascii="Times New Roman" w:hAnsi="Times New Roman" w:cs="Times New Roman"/>
                      <w:sz w:val="24"/>
                      <w:szCs w:val="24"/>
                      <w:lang w:val="en-US"/>
                    </w:rPr>
                  </w:rPrChange>
                </w:rPr>
                <w:t>P</w:t>
              </w:r>
              <w:r w:rsidR="00CC12C9" w:rsidRPr="0004691E">
                <w:rPr>
                  <w:rFonts w:ascii="Times New Roman" w:hAnsi="Times New Roman" w:cs="Times New Roman"/>
                  <w:sz w:val="24"/>
                  <w:szCs w:val="24"/>
                  <w:rPrChange w:id="319" w:author="ASUS" w:date="2020-05-18T10:37:00Z">
                    <w:rPr>
                      <w:rFonts w:ascii="Times New Roman" w:hAnsi="Times New Roman" w:cs="Times New Roman"/>
                      <w:sz w:val="24"/>
                      <w:szCs w:val="24"/>
                    </w:rPr>
                  </w:rPrChange>
                </w:rPr>
                <w:t>raktikum</w:t>
              </w:r>
            </w:ins>
            <w:ins w:id="320" w:author="ASUS" w:date="2020-05-18T10:33:00Z">
              <w:r w:rsidR="00FE1022" w:rsidRPr="0004691E">
                <w:rPr>
                  <w:rFonts w:ascii="Times New Roman" w:hAnsi="Times New Roman" w:cs="Times New Roman"/>
                  <w:sz w:val="24"/>
                  <w:szCs w:val="24"/>
                  <w:lang w:val="en-US"/>
                  <w:rPrChange w:id="321" w:author="ASUS" w:date="2020-05-18T10:37:00Z">
                    <w:rPr>
                      <w:rFonts w:ascii="Times New Roman" w:hAnsi="Times New Roman" w:cs="Times New Roman"/>
                      <w:sz w:val="44"/>
                      <w:szCs w:val="24"/>
                      <w:lang w:val="en-US"/>
                    </w:rPr>
                  </w:rPrChange>
                </w:rPr>
                <w:t xml:space="preserve"> </w:t>
              </w:r>
            </w:ins>
            <w:r w:rsidRPr="0004691E">
              <w:rPr>
                <w:rFonts w:ascii="Times New Roman" w:hAnsi="Times New Roman" w:cs="Times New Roman"/>
                <w:sz w:val="24"/>
                <w:szCs w:val="24"/>
                <w:rPrChange w:id="322" w:author="ASUS" w:date="2020-05-18T10:37:00Z">
                  <w:rPr>
                    <w:rFonts w:ascii="Times New Roman" w:hAnsi="Times New Roman" w:cs="Times New Roman"/>
                    <w:sz w:val="24"/>
                    <w:szCs w:val="24"/>
                  </w:rPr>
                </w:rPrChange>
              </w:rPr>
              <w:t>Jaringan</w:t>
            </w:r>
            <w:ins w:id="323" w:author="ASUS" w:date="2020-05-18T10:33:00Z">
              <w:r w:rsidR="00FE1022" w:rsidRPr="0004691E">
                <w:rPr>
                  <w:rFonts w:ascii="Times New Roman" w:hAnsi="Times New Roman" w:cs="Times New Roman"/>
                  <w:sz w:val="24"/>
                  <w:szCs w:val="24"/>
                  <w:lang w:val="en-US"/>
                  <w:rPrChange w:id="324" w:author="ASUS" w:date="2020-05-18T10:37:00Z">
                    <w:rPr>
                      <w:rFonts w:ascii="Times New Roman" w:hAnsi="Times New Roman" w:cs="Times New Roman"/>
                      <w:sz w:val="44"/>
                      <w:szCs w:val="24"/>
                      <w:lang w:val="en-US"/>
                    </w:rPr>
                  </w:rPrChange>
                </w:rPr>
                <w:t xml:space="preserve"> </w:t>
              </w:r>
            </w:ins>
            <w:del w:id="325" w:author="ASUS" w:date="2020-05-18T10:33:00Z">
              <w:r w:rsidRPr="0004691E" w:rsidDel="00FE1022">
                <w:rPr>
                  <w:rFonts w:ascii="Times New Roman" w:hAnsi="Times New Roman" w:cs="Times New Roman"/>
                  <w:sz w:val="24"/>
                  <w:szCs w:val="24"/>
                  <w:rPrChange w:id="326" w:author="ASUS" w:date="2020-05-18T10:37:00Z">
                    <w:rPr>
                      <w:rFonts w:ascii="Times New Roman" w:hAnsi="Times New Roman" w:cs="Times New Roman"/>
                      <w:sz w:val="24"/>
                      <w:szCs w:val="24"/>
                    </w:rPr>
                  </w:rPrChange>
                </w:rPr>
                <w:delText xml:space="preserve">  </w:delText>
              </w:r>
            </w:del>
            <w:r w:rsidRPr="0004691E">
              <w:rPr>
                <w:rFonts w:ascii="Times New Roman" w:hAnsi="Times New Roman" w:cs="Times New Roman"/>
                <w:sz w:val="24"/>
                <w:szCs w:val="24"/>
                <w:rPrChange w:id="327" w:author="ASUS" w:date="2020-05-18T10:37:00Z">
                  <w:rPr>
                    <w:rFonts w:ascii="Times New Roman" w:hAnsi="Times New Roman" w:cs="Times New Roman"/>
                    <w:sz w:val="24"/>
                    <w:szCs w:val="24"/>
                  </w:rPr>
                </w:rPrChange>
              </w:rPr>
              <w:t>Komputer</w:t>
            </w:r>
            <w:ins w:id="328" w:author="ASUS" w:date="2020-05-18T10:33:00Z">
              <w:r w:rsidR="00FE1022" w:rsidRPr="0004691E">
                <w:rPr>
                  <w:rFonts w:ascii="Times New Roman" w:hAnsi="Times New Roman" w:cs="Times New Roman"/>
                  <w:sz w:val="24"/>
                  <w:szCs w:val="24"/>
                  <w:lang w:val="en-US"/>
                  <w:rPrChange w:id="329" w:author="ASUS" w:date="2020-05-18T10:37:00Z">
                    <w:rPr>
                      <w:rFonts w:ascii="Times New Roman" w:hAnsi="Times New Roman" w:cs="Times New Roman"/>
                      <w:sz w:val="44"/>
                      <w:szCs w:val="24"/>
                      <w:lang w:val="en-US"/>
                    </w:rPr>
                  </w:rPrChange>
                </w:rPr>
                <w:t xml:space="preserve">” </w:t>
              </w:r>
            </w:ins>
            <w:del w:id="330" w:author="ASUS" w:date="2020-05-18T10:33:00Z">
              <w:r w:rsidRPr="0004691E" w:rsidDel="00FE1022">
                <w:rPr>
                  <w:rFonts w:ascii="Times New Roman" w:hAnsi="Times New Roman" w:cs="Times New Roman"/>
                  <w:sz w:val="24"/>
                  <w:szCs w:val="24"/>
                  <w:rPrChange w:id="331" w:author="ASUS" w:date="2020-05-18T10:37:00Z">
                    <w:rPr>
                      <w:rFonts w:ascii="Times New Roman" w:hAnsi="Times New Roman" w:cs="Times New Roman"/>
                      <w:sz w:val="24"/>
                      <w:szCs w:val="24"/>
                    </w:rPr>
                  </w:rPrChange>
                </w:rPr>
                <w:delText xml:space="preserve">  </w:delText>
              </w:r>
            </w:del>
            <w:r w:rsidRPr="0004691E">
              <w:rPr>
                <w:rFonts w:ascii="Times New Roman" w:hAnsi="Times New Roman" w:cs="Times New Roman"/>
                <w:sz w:val="24"/>
                <w:szCs w:val="24"/>
                <w:rPrChange w:id="332" w:author="ASUS" w:date="2020-05-18T10:37:00Z">
                  <w:rPr>
                    <w:rFonts w:ascii="Times New Roman" w:hAnsi="Times New Roman" w:cs="Times New Roman"/>
                    <w:sz w:val="24"/>
                    <w:szCs w:val="24"/>
                  </w:rPr>
                </w:rPrChange>
              </w:rPr>
              <w:t>ini</w:t>
            </w:r>
            <w:ins w:id="333" w:author="ASUS" w:date="2020-05-18T10:33:00Z">
              <w:r w:rsidR="00FE1022" w:rsidRPr="0004691E">
                <w:rPr>
                  <w:rFonts w:ascii="Times New Roman" w:hAnsi="Times New Roman" w:cs="Times New Roman"/>
                  <w:sz w:val="24"/>
                  <w:szCs w:val="24"/>
                  <w:lang w:val="en-US"/>
                  <w:rPrChange w:id="334" w:author="ASUS" w:date="2020-05-18T10:37:00Z">
                    <w:rPr>
                      <w:rFonts w:ascii="Times New Roman" w:hAnsi="Times New Roman" w:cs="Times New Roman"/>
                      <w:sz w:val="44"/>
                      <w:szCs w:val="24"/>
                      <w:lang w:val="en-US"/>
                    </w:rPr>
                  </w:rPrChange>
                </w:rPr>
                <w:t xml:space="preserve"> </w:t>
              </w:r>
            </w:ins>
            <w:del w:id="335" w:author="ASUS" w:date="2020-05-18T10:33:00Z">
              <w:r w:rsidRPr="0004691E" w:rsidDel="00FE1022">
                <w:rPr>
                  <w:rFonts w:ascii="Times New Roman" w:hAnsi="Times New Roman" w:cs="Times New Roman"/>
                  <w:sz w:val="24"/>
                  <w:szCs w:val="24"/>
                  <w:rPrChange w:id="336" w:author="ASUS" w:date="2020-05-18T10:37:00Z">
                    <w:rPr>
                      <w:rFonts w:ascii="Times New Roman" w:hAnsi="Times New Roman" w:cs="Times New Roman"/>
                      <w:sz w:val="24"/>
                      <w:szCs w:val="24"/>
                    </w:rPr>
                  </w:rPrChange>
                </w:rPr>
                <w:delText xml:space="preserve">  </w:delText>
              </w:r>
            </w:del>
            <w:r w:rsidRPr="0004691E">
              <w:rPr>
                <w:rFonts w:ascii="Times New Roman" w:hAnsi="Times New Roman" w:cs="Times New Roman"/>
                <w:sz w:val="24"/>
                <w:szCs w:val="24"/>
                <w:rPrChange w:id="337" w:author="ASUS" w:date="2020-05-18T10:37:00Z">
                  <w:rPr>
                    <w:rFonts w:ascii="Times New Roman" w:hAnsi="Times New Roman" w:cs="Times New Roman"/>
                    <w:sz w:val="24"/>
                    <w:szCs w:val="24"/>
                  </w:rPr>
                </w:rPrChange>
              </w:rPr>
              <w:t>dapat digunakan sebagai panduan bagi mahasiswa saat melaksanakan praktikum</w:t>
            </w:r>
            <w:del w:id="338" w:author="ASUS" w:date="2020-05-18T10:28:00Z">
              <w:r w:rsidRPr="0004691E" w:rsidDel="005B5779">
                <w:rPr>
                  <w:rFonts w:ascii="Times New Roman" w:hAnsi="Times New Roman" w:cs="Times New Roman"/>
                  <w:sz w:val="24"/>
                  <w:szCs w:val="24"/>
                  <w:rPrChange w:id="339" w:author="ASUS" w:date="2020-05-18T10:37:00Z">
                    <w:rPr>
                      <w:rFonts w:ascii="Times New Roman" w:hAnsi="Times New Roman" w:cs="Times New Roman"/>
                      <w:sz w:val="24"/>
                      <w:szCs w:val="24"/>
                    </w:rPr>
                  </w:rPrChange>
                </w:rPr>
                <w:delText xml:space="preserve"> tersebut</w:delText>
              </w:r>
            </w:del>
            <w:r w:rsidRPr="0004691E">
              <w:rPr>
                <w:rFonts w:ascii="Times New Roman" w:hAnsi="Times New Roman" w:cs="Times New Roman"/>
                <w:sz w:val="24"/>
                <w:szCs w:val="24"/>
                <w:rPrChange w:id="340" w:author="ASUS" w:date="2020-05-18T10:37:00Z">
                  <w:rPr>
                    <w:rFonts w:ascii="Times New Roman" w:hAnsi="Times New Roman" w:cs="Times New Roman"/>
                    <w:sz w:val="24"/>
                    <w:szCs w:val="24"/>
                  </w:rPr>
                </w:rPrChange>
              </w:rPr>
              <w:t xml:space="preserve">. </w:t>
            </w:r>
          </w:p>
          <w:p w:rsidR="00D80F46" w:rsidRPr="0004691E" w:rsidDel="0017292D" w:rsidRDefault="00D80F46" w:rsidP="0004691E">
            <w:pPr>
              <w:spacing w:line="312" w:lineRule="auto"/>
              <w:ind w:firstLine="426"/>
              <w:jc w:val="both"/>
              <w:rPr>
                <w:del w:id="341" w:author="ASUS" w:date="2020-05-18T10:36:00Z"/>
                <w:rFonts w:ascii="Times New Roman" w:hAnsi="Times New Roman" w:cs="Times New Roman"/>
                <w:sz w:val="24"/>
                <w:szCs w:val="24"/>
                <w:rPrChange w:id="342" w:author="ASUS" w:date="2020-05-18T10:37:00Z">
                  <w:rPr>
                    <w:del w:id="343" w:author="ASUS" w:date="2020-05-18T10:36:00Z"/>
                    <w:rFonts w:ascii="Times New Roman" w:hAnsi="Times New Roman" w:cs="Times New Roman"/>
                    <w:sz w:val="24"/>
                    <w:szCs w:val="24"/>
                  </w:rPr>
                </w:rPrChange>
              </w:rPr>
              <w:pPrChange w:id="344" w:author="ASUS" w:date="2020-05-18T10:37:00Z">
                <w:pPr>
                  <w:spacing w:line="312" w:lineRule="auto"/>
                  <w:jc w:val="both"/>
                </w:pPr>
              </w:pPrChange>
            </w:pPr>
          </w:p>
          <w:p w:rsidR="00D80F46" w:rsidRPr="0004691E" w:rsidRDefault="00D80F46" w:rsidP="0004691E">
            <w:pPr>
              <w:spacing w:line="312" w:lineRule="auto"/>
              <w:ind w:firstLine="426"/>
              <w:jc w:val="both"/>
              <w:rPr>
                <w:rFonts w:ascii="Times New Roman" w:hAnsi="Times New Roman" w:cs="Times New Roman"/>
                <w:sz w:val="24"/>
                <w:szCs w:val="24"/>
                <w:rPrChange w:id="345" w:author="ASUS" w:date="2020-05-18T10:37:00Z">
                  <w:rPr>
                    <w:rFonts w:ascii="Times New Roman" w:hAnsi="Times New Roman" w:cs="Times New Roman"/>
                    <w:sz w:val="24"/>
                    <w:szCs w:val="24"/>
                  </w:rPr>
                </w:rPrChange>
              </w:rPr>
              <w:pPrChange w:id="346" w:author="ASUS" w:date="2020-05-18T10:37:00Z">
                <w:pPr>
                  <w:spacing w:line="312" w:lineRule="auto"/>
                  <w:jc w:val="both"/>
                </w:pPr>
              </w:pPrChange>
            </w:pPr>
            <w:r w:rsidRPr="0004691E">
              <w:rPr>
                <w:rFonts w:ascii="Times New Roman" w:hAnsi="Times New Roman" w:cs="Times New Roman"/>
                <w:sz w:val="24"/>
                <w:szCs w:val="24"/>
                <w:rPrChange w:id="347" w:author="ASUS" w:date="2020-05-18T10:37:00Z">
                  <w:rPr>
                    <w:rFonts w:ascii="Times New Roman" w:hAnsi="Times New Roman" w:cs="Times New Roman"/>
                    <w:sz w:val="24"/>
                    <w:szCs w:val="24"/>
                  </w:rPr>
                </w:rPrChange>
              </w:rPr>
              <w:t>Penulis</w:t>
            </w:r>
            <w:ins w:id="348" w:author="ASUS" w:date="2020-05-18T10:33:00Z">
              <w:r w:rsidR="00FE1022" w:rsidRPr="0004691E">
                <w:rPr>
                  <w:rFonts w:ascii="Times New Roman" w:hAnsi="Times New Roman" w:cs="Times New Roman"/>
                  <w:sz w:val="24"/>
                  <w:szCs w:val="24"/>
                  <w:lang w:val="en-US"/>
                  <w:rPrChange w:id="349" w:author="ASUS" w:date="2020-05-18T10:37:00Z">
                    <w:rPr>
                      <w:rFonts w:ascii="Times New Roman" w:hAnsi="Times New Roman" w:cs="Times New Roman"/>
                      <w:sz w:val="44"/>
                      <w:szCs w:val="24"/>
                      <w:lang w:val="en-US"/>
                    </w:rPr>
                  </w:rPrChange>
                </w:rPr>
                <w:t xml:space="preserve"> </w:t>
              </w:r>
            </w:ins>
            <w:del w:id="350" w:author="ASUS" w:date="2020-05-18T10:33:00Z">
              <w:r w:rsidRPr="0004691E" w:rsidDel="00FE1022">
                <w:rPr>
                  <w:rFonts w:ascii="Times New Roman" w:hAnsi="Times New Roman" w:cs="Times New Roman"/>
                  <w:sz w:val="24"/>
                  <w:szCs w:val="24"/>
                  <w:rPrChange w:id="351" w:author="ASUS" w:date="2020-05-18T10:37:00Z">
                    <w:rPr>
                      <w:rFonts w:ascii="Times New Roman" w:hAnsi="Times New Roman" w:cs="Times New Roman"/>
                      <w:sz w:val="24"/>
                      <w:szCs w:val="24"/>
                    </w:rPr>
                  </w:rPrChange>
                </w:rPr>
                <w:delText xml:space="preserve">  </w:delText>
              </w:r>
            </w:del>
            <w:r w:rsidRPr="0004691E">
              <w:rPr>
                <w:rFonts w:ascii="Times New Roman" w:hAnsi="Times New Roman" w:cs="Times New Roman"/>
                <w:sz w:val="24"/>
                <w:szCs w:val="24"/>
                <w:rPrChange w:id="352" w:author="ASUS" w:date="2020-05-18T10:37:00Z">
                  <w:rPr>
                    <w:rFonts w:ascii="Times New Roman" w:hAnsi="Times New Roman" w:cs="Times New Roman"/>
                    <w:sz w:val="24"/>
                    <w:szCs w:val="24"/>
                  </w:rPr>
                </w:rPrChange>
              </w:rPr>
              <w:t>menyadari</w:t>
            </w:r>
            <w:ins w:id="353" w:author="ASUS" w:date="2020-05-18T10:33:00Z">
              <w:r w:rsidR="00FE1022" w:rsidRPr="0004691E">
                <w:rPr>
                  <w:rFonts w:ascii="Times New Roman" w:hAnsi="Times New Roman" w:cs="Times New Roman"/>
                  <w:sz w:val="24"/>
                  <w:szCs w:val="24"/>
                  <w:lang w:val="en-US"/>
                  <w:rPrChange w:id="354" w:author="ASUS" w:date="2020-05-18T10:37:00Z">
                    <w:rPr>
                      <w:rFonts w:ascii="Times New Roman" w:hAnsi="Times New Roman" w:cs="Times New Roman"/>
                      <w:sz w:val="44"/>
                      <w:szCs w:val="24"/>
                      <w:lang w:val="en-US"/>
                    </w:rPr>
                  </w:rPrChange>
                </w:rPr>
                <w:t xml:space="preserve"> </w:t>
              </w:r>
            </w:ins>
            <w:del w:id="355" w:author="ASUS" w:date="2020-05-18T10:33:00Z">
              <w:r w:rsidRPr="0004691E" w:rsidDel="00FE1022">
                <w:rPr>
                  <w:rFonts w:ascii="Times New Roman" w:hAnsi="Times New Roman" w:cs="Times New Roman"/>
                  <w:sz w:val="24"/>
                  <w:szCs w:val="24"/>
                  <w:rPrChange w:id="356" w:author="ASUS" w:date="2020-05-18T10:37:00Z">
                    <w:rPr>
                      <w:rFonts w:ascii="Times New Roman" w:hAnsi="Times New Roman" w:cs="Times New Roman"/>
                      <w:sz w:val="24"/>
                      <w:szCs w:val="24"/>
                    </w:rPr>
                  </w:rPrChange>
                </w:rPr>
                <w:delText xml:space="preserve">  </w:delText>
              </w:r>
            </w:del>
            <w:r w:rsidRPr="0004691E">
              <w:rPr>
                <w:rFonts w:ascii="Times New Roman" w:hAnsi="Times New Roman" w:cs="Times New Roman"/>
                <w:sz w:val="24"/>
                <w:szCs w:val="24"/>
                <w:rPrChange w:id="357" w:author="ASUS" w:date="2020-05-18T10:37:00Z">
                  <w:rPr>
                    <w:rFonts w:ascii="Times New Roman" w:hAnsi="Times New Roman" w:cs="Times New Roman"/>
                    <w:sz w:val="24"/>
                    <w:szCs w:val="24"/>
                  </w:rPr>
                </w:rPrChange>
              </w:rPr>
              <w:t>bahwa</w:t>
            </w:r>
            <w:ins w:id="358" w:author="ASUS" w:date="2020-05-18T10:33:00Z">
              <w:r w:rsidR="00FE1022" w:rsidRPr="0004691E">
                <w:rPr>
                  <w:rFonts w:ascii="Times New Roman" w:hAnsi="Times New Roman" w:cs="Times New Roman"/>
                  <w:sz w:val="24"/>
                  <w:szCs w:val="24"/>
                  <w:lang w:val="en-US"/>
                  <w:rPrChange w:id="359" w:author="ASUS" w:date="2020-05-18T10:37:00Z">
                    <w:rPr>
                      <w:rFonts w:ascii="Times New Roman" w:hAnsi="Times New Roman" w:cs="Times New Roman"/>
                      <w:sz w:val="44"/>
                      <w:szCs w:val="24"/>
                      <w:lang w:val="en-US"/>
                    </w:rPr>
                  </w:rPrChange>
                </w:rPr>
                <w:t xml:space="preserve"> </w:t>
              </w:r>
            </w:ins>
            <w:del w:id="360" w:author="ASUS" w:date="2020-05-18T10:33:00Z">
              <w:r w:rsidRPr="0004691E" w:rsidDel="00FE1022">
                <w:rPr>
                  <w:rFonts w:ascii="Times New Roman" w:hAnsi="Times New Roman" w:cs="Times New Roman"/>
                  <w:sz w:val="24"/>
                  <w:szCs w:val="24"/>
                  <w:rPrChange w:id="361" w:author="ASUS" w:date="2020-05-18T10:37:00Z">
                    <w:rPr>
                      <w:rFonts w:ascii="Times New Roman" w:hAnsi="Times New Roman" w:cs="Times New Roman"/>
                      <w:sz w:val="24"/>
                      <w:szCs w:val="24"/>
                    </w:rPr>
                  </w:rPrChange>
                </w:rPr>
                <w:delText xml:space="preserve">  </w:delText>
              </w:r>
            </w:del>
            <w:r w:rsidRPr="0004691E">
              <w:rPr>
                <w:rFonts w:ascii="Times New Roman" w:hAnsi="Times New Roman" w:cs="Times New Roman"/>
                <w:sz w:val="24"/>
                <w:szCs w:val="24"/>
                <w:rPrChange w:id="362" w:author="ASUS" w:date="2020-05-18T10:37:00Z">
                  <w:rPr>
                    <w:rFonts w:ascii="Times New Roman" w:hAnsi="Times New Roman" w:cs="Times New Roman"/>
                    <w:sz w:val="24"/>
                    <w:szCs w:val="24"/>
                  </w:rPr>
                </w:rPrChange>
              </w:rPr>
              <w:t>buku</w:t>
            </w:r>
            <w:ins w:id="363" w:author="ASUS" w:date="2020-05-18T10:33:00Z">
              <w:r w:rsidR="00FE1022" w:rsidRPr="0004691E">
                <w:rPr>
                  <w:rFonts w:ascii="Times New Roman" w:hAnsi="Times New Roman" w:cs="Times New Roman"/>
                  <w:sz w:val="24"/>
                  <w:szCs w:val="24"/>
                  <w:lang w:val="en-US"/>
                  <w:rPrChange w:id="364" w:author="ASUS" w:date="2020-05-18T10:37:00Z">
                    <w:rPr>
                      <w:rFonts w:ascii="Times New Roman" w:hAnsi="Times New Roman" w:cs="Times New Roman"/>
                      <w:sz w:val="44"/>
                      <w:szCs w:val="24"/>
                      <w:lang w:val="en-US"/>
                    </w:rPr>
                  </w:rPrChange>
                </w:rPr>
                <w:t xml:space="preserve"> </w:t>
              </w:r>
            </w:ins>
            <w:del w:id="365" w:author="ASUS" w:date="2020-05-18T10:33:00Z">
              <w:r w:rsidRPr="0004691E" w:rsidDel="00FE1022">
                <w:rPr>
                  <w:rFonts w:ascii="Times New Roman" w:hAnsi="Times New Roman" w:cs="Times New Roman"/>
                  <w:sz w:val="24"/>
                  <w:szCs w:val="24"/>
                  <w:rPrChange w:id="366" w:author="ASUS" w:date="2020-05-18T10:37:00Z">
                    <w:rPr>
                      <w:rFonts w:ascii="Times New Roman" w:hAnsi="Times New Roman" w:cs="Times New Roman"/>
                      <w:sz w:val="24"/>
                      <w:szCs w:val="24"/>
                    </w:rPr>
                  </w:rPrChange>
                </w:rPr>
                <w:delText xml:space="preserve">  </w:delText>
              </w:r>
            </w:del>
            <w:r w:rsidRPr="0004691E">
              <w:rPr>
                <w:rFonts w:ascii="Times New Roman" w:hAnsi="Times New Roman" w:cs="Times New Roman"/>
                <w:sz w:val="24"/>
                <w:szCs w:val="24"/>
                <w:rPrChange w:id="367" w:author="ASUS" w:date="2020-05-18T10:37:00Z">
                  <w:rPr>
                    <w:rFonts w:ascii="Times New Roman" w:hAnsi="Times New Roman" w:cs="Times New Roman"/>
                    <w:sz w:val="24"/>
                    <w:szCs w:val="24"/>
                  </w:rPr>
                </w:rPrChange>
              </w:rPr>
              <w:t>ini</w:t>
            </w:r>
            <w:ins w:id="368" w:author="ASUS" w:date="2020-05-18T10:33:00Z">
              <w:r w:rsidR="00FE1022" w:rsidRPr="0004691E">
                <w:rPr>
                  <w:rFonts w:ascii="Times New Roman" w:hAnsi="Times New Roman" w:cs="Times New Roman"/>
                  <w:sz w:val="24"/>
                  <w:szCs w:val="24"/>
                  <w:lang w:val="en-US"/>
                  <w:rPrChange w:id="369" w:author="ASUS" w:date="2020-05-18T10:37:00Z">
                    <w:rPr>
                      <w:rFonts w:ascii="Times New Roman" w:hAnsi="Times New Roman" w:cs="Times New Roman"/>
                      <w:sz w:val="44"/>
                      <w:szCs w:val="24"/>
                      <w:lang w:val="en-US"/>
                    </w:rPr>
                  </w:rPrChange>
                </w:rPr>
                <w:t xml:space="preserve"> </w:t>
              </w:r>
            </w:ins>
            <w:del w:id="370" w:author="ASUS" w:date="2020-05-18T10:33:00Z">
              <w:r w:rsidRPr="0004691E" w:rsidDel="00FE1022">
                <w:rPr>
                  <w:rFonts w:ascii="Times New Roman" w:hAnsi="Times New Roman" w:cs="Times New Roman"/>
                  <w:sz w:val="24"/>
                  <w:szCs w:val="24"/>
                  <w:rPrChange w:id="371" w:author="ASUS" w:date="2020-05-18T10:37:00Z">
                    <w:rPr>
                      <w:rFonts w:ascii="Times New Roman" w:hAnsi="Times New Roman" w:cs="Times New Roman"/>
                      <w:sz w:val="24"/>
                      <w:szCs w:val="24"/>
                    </w:rPr>
                  </w:rPrChange>
                </w:rPr>
                <w:delText xml:space="preserve">  </w:delText>
              </w:r>
            </w:del>
            <w:proofErr w:type="spellStart"/>
            <w:ins w:id="372" w:author="ASUS" w:date="2020-05-18T10:28:00Z">
              <w:r w:rsidR="005B5779" w:rsidRPr="0004691E">
                <w:rPr>
                  <w:rFonts w:ascii="Times New Roman" w:hAnsi="Times New Roman" w:cs="Times New Roman"/>
                  <w:sz w:val="24"/>
                  <w:szCs w:val="24"/>
                  <w:lang w:val="en-US"/>
                  <w:rPrChange w:id="373" w:author="ASUS" w:date="2020-05-18T10:37:00Z">
                    <w:rPr>
                      <w:rFonts w:ascii="Times New Roman" w:hAnsi="Times New Roman" w:cs="Times New Roman"/>
                      <w:sz w:val="24"/>
                      <w:szCs w:val="24"/>
                      <w:lang w:val="en-US"/>
                    </w:rPr>
                  </w:rPrChange>
                </w:rPr>
                <w:t>masih</w:t>
              </w:r>
            </w:ins>
            <w:proofErr w:type="spellEnd"/>
            <w:ins w:id="374" w:author="ASUS" w:date="2020-05-18T10:33:00Z">
              <w:r w:rsidR="00FE1022" w:rsidRPr="0004691E">
                <w:rPr>
                  <w:rFonts w:ascii="Times New Roman" w:hAnsi="Times New Roman" w:cs="Times New Roman"/>
                  <w:sz w:val="24"/>
                  <w:szCs w:val="24"/>
                  <w:lang w:val="en-US"/>
                  <w:rPrChange w:id="375" w:author="ASUS" w:date="2020-05-18T10:37:00Z">
                    <w:rPr>
                      <w:rFonts w:ascii="Times New Roman" w:hAnsi="Times New Roman" w:cs="Times New Roman"/>
                      <w:sz w:val="44"/>
                      <w:szCs w:val="24"/>
                      <w:lang w:val="en-US"/>
                    </w:rPr>
                  </w:rPrChange>
                </w:rPr>
                <w:t xml:space="preserve"> </w:t>
              </w:r>
            </w:ins>
            <w:r w:rsidRPr="0004691E">
              <w:rPr>
                <w:rFonts w:ascii="Times New Roman" w:hAnsi="Times New Roman" w:cs="Times New Roman"/>
                <w:sz w:val="24"/>
                <w:szCs w:val="24"/>
                <w:rPrChange w:id="376" w:author="ASUS" w:date="2020-05-18T10:37:00Z">
                  <w:rPr>
                    <w:rFonts w:ascii="Times New Roman" w:hAnsi="Times New Roman" w:cs="Times New Roman"/>
                    <w:sz w:val="24"/>
                    <w:szCs w:val="24"/>
                  </w:rPr>
                </w:rPrChange>
              </w:rPr>
              <w:t>jauh</w:t>
            </w:r>
            <w:ins w:id="377" w:author="ASUS" w:date="2020-05-18T10:33:00Z">
              <w:r w:rsidR="00FE1022" w:rsidRPr="0004691E">
                <w:rPr>
                  <w:rFonts w:ascii="Times New Roman" w:hAnsi="Times New Roman" w:cs="Times New Roman"/>
                  <w:sz w:val="24"/>
                  <w:szCs w:val="24"/>
                  <w:lang w:val="en-US"/>
                  <w:rPrChange w:id="378" w:author="ASUS" w:date="2020-05-18T10:37:00Z">
                    <w:rPr>
                      <w:rFonts w:ascii="Times New Roman" w:hAnsi="Times New Roman" w:cs="Times New Roman"/>
                      <w:sz w:val="44"/>
                      <w:szCs w:val="24"/>
                      <w:lang w:val="en-US"/>
                    </w:rPr>
                  </w:rPrChange>
                </w:rPr>
                <w:t xml:space="preserve"> </w:t>
              </w:r>
            </w:ins>
            <w:del w:id="379" w:author="ASUS" w:date="2020-05-18T10:33:00Z">
              <w:r w:rsidRPr="0004691E" w:rsidDel="00FE1022">
                <w:rPr>
                  <w:rFonts w:ascii="Times New Roman" w:hAnsi="Times New Roman" w:cs="Times New Roman"/>
                  <w:sz w:val="24"/>
                  <w:szCs w:val="24"/>
                  <w:rPrChange w:id="380" w:author="ASUS" w:date="2020-05-18T10:37:00Z">
                    <w:rPr>
                      <w:rFonts w:ascii="Times New Roman" w:hAnsi="Times New Roman" w:cs="Times New Roman"/>
                      <w:sz w:val="24"/>
                      <w:szCs w:val="24"/>
                    </w:rPr>
                  </w:rPrChange>
                </w:rPr>
                <w:delText xml:space="preserve">  </w:delText>
              </w:r>
            </w:del>
            <w:r w:rsidRPr="0004691E">
              <w:rPr>
                <w:rFonts w:ascii="Times New Roman" w:hAnsi="Times New Roman" w:cs="Times New Roman"/>
                <w:sz w:val="24"/>
                <w:szCs w:val="24"/>
                <w:rPrChange w:id="381" w:author="ASUS" w:date="2020-05-18T10:37:00Z">
                  <w:rPr>
                    <w:rFonts w:ascii="Times New Roman" w:hAnsi="Times New Roman" w:cs="Times New Roman"/>
                    <w:sz w:val="24"/>
                    <w:szCs w:val="24"/>
                  </w:rPr>
                </w:rPrChange>
              </w:rPr>
              <w:t>dari  sempurna</w:t>
            </w:r>
            <w:ins w:id="382" w:author="ASUS" w:date="2020-05-18T10:10:00Z">
              <w:r w:rsidR="00CC12C9" w:rsidRPr="0004691E">
                <w:rPr>
                  <w:rFonts w:ascii="Times New Roman" w:hAnsi="Times New Roman" w:cs="Times New Roman"/>
                  <w:sz w:val="24"/>
                  <w:szCs w:val="24"/>
                  <w:lang w:val="en-US"/>
                  <w:rPrChange w:id="383" w:author="ASUS" w:date="2020-05-18T10:37:00Z">
                    <w:rPr>
                      <w:rFonts w:ascii="Times New Roman" w:hAnsi="Times New Roman" w:cs="Times New Roman"/>
                      <w:sz w:val="24"/>
                      <w:szCs w:val="24"/>
                      <w:lang w:val="en-US"/>
                    </w:rPr>
                  </w:rPrChange>
                </w:rPr>
                <w:t xml:space="preserve">. </w:t>
              </w:r>
            </w:ins>
            <w:del w:id="384" w:author="ASUS" w:date="2020-05-18T10:10:00Z">
              <w:r w:rsidRPr="0004691E" w:rsidDel="00CC12C9">
                <w:rPr>
                  <w:rFonts w:ascii="Times New Roman" w:hAnsi="Times New Roman" w:cs="Times New Roman"/>
                  <w:sz w:val="24"/>
                  <w:szCs w:val="24"/>
                  <w:rPrChange w:id="385" w:author="ASUS" w:date="2020-05-18T10:37:00Z">
                    <w:rPr>
                      <w:rFonts w:ascii="Times New Roman" w:hAnsi="Times New Roman" w:cs="Times New Roman"/>
                      <w:sz w:val="24"/>
                      <w:szCs w:val="24"/>
                    </w:rPr>
                  </w:rPrChange>
                </w:rPr>
                <w:delText>,  o</w:delText>
              </w:r>
            </w:del>
            <w:ins w:id="386" w:author="ASUS" w:date="2020-05-18T10:10:00Z">
              <w:r w:rsidR="00CC12C9" w:rsidRPr="0004691E">
                <w:rPr>
                  <w:rFonts w:ascii="Times New Roman" w:hAnsi="Times New Roman" w:cs="Times New Roman"/>
                  <w:sz w:val="24"/>
                  <w:szCs w:val="24"/>
                  <w:lang w:val="en-US"/>
                  <w:rPrChange w:id="387" w:author="ASUS" w:date="2020-05-18T10:37:00Z">
                    <w:rPr>
                      <w:rFonts w:ascii="Times New Roman" w:hAnsi="Times New Roman" w:cs="Times New Roman"/>
                      <w:sz w:val="24"/>
                      <w:szCs w:val="24"/>
                      <w:lang w:val="en-US"/>
                    </w:rPr>
                  </w:rPrChange>
                </w:rPr>
                <w:t>O</w:t>
              </w:r>
            </w:ins>
            <w:r w:rsidRPr="0004691E">
              <w:rPr>
                <w:rFonts w:ascii="Times New Roman" w:hAnsi="Times New Roman" w:cs="Times New Roman"/>
                <w:sz w:val="24"/>
                <w:szCs w:val="24"/>
                <w:rPrChange w:id="388" w:author="ASUS" w:date="2020-05-18T10:37:00Z">
                  <w:rPr>
                    <w:rFonts w:ascii="Times New Roman" w:hAnsi="Times New Roman" w:cs="Times New Roman"/>
                    <w:sz w:val="24"/>
                    <w:szCs w:val="24"/>
                  </w:rPr>
                </w:rPrChange>
              </w:rPr>
              <w:t>leh</w:t>
            </w:r>
            <w:ins w:id="389" w:author="ASUS" w:date="2020-05-18T10:33:00Z">
              <w:r w:rsidR="00FE1022" w:rsidRPr="0004691E">
                <w:rPr>
                  <w:rFonts w:ascii="Times New Roman" w:hAnsi="Times New Roman" w:cs="Times New Roman"/>
                  <w:sz w:val="24"/>
                  <w:szCs w:val="24"/>
                  <w:lang w:val="en-US"/>
                  <w:rPrChange w:id="390" w:author="ASUS" w:date="2020-05-18T10:37:00Z">
                    <w:rPr>
                      <w:rFonts w:ascii="Times New Roman" w:hAnsi="Times New Roman" w:cs="Times New Roman"/>
                      <w:sz w:val="44"/>
                      <w:szCs w:val="24"/>
                      <w:lang w:val="en-US"/>
                    </w:rPr>
                  </w:rPrChange>
                </w:rPr>
                <w:t xml:space="preserve"> </w:t>
              </w:r>
            </w:ins>
            <w:del w:id="391" w:author="ASUS" w:date="2020-05-18T10:33:00Z">
              <w:r w:rsidRPr="0004691E" w:rsidDel="00FE1022">
                <w:rPr>
                  <w:rFonts w:ascii="Times New Roman" w:hAnsi="Times New Roman" w:cs="Times New Roman"/>
                  <w:sz w:val="24"/>
                  <w:szCs w:val="24"/>
                  <w:rPrChange w:id="392" w:author="ASUS" w:date="2020-05-18T10:37:00Z">
                    <w:rPr>
                      <w:rFonts w:ascii="Times New Roman" w:hAnsi="Times New Roman" w:cs="Times New Roman"/>
                      <w:sz w:val="24"/>
                      <w:szCs w:val="24"/>
                    </w:rPr>
                  </w:rPrChange>
                </w:rPr>
                <w:delText xml:space="preserve">  </w:delText>
              </w:r>
            </w:del>
            <w:r w:rsidRPr="0004691E">
              <w:rPr>
                <w:rFonts w:ascii="Times New Roman" w:hAnsi="Times New Roman" w:cs="Times New Roman"/>
                <w:sz w:val="24"/>
                <w:szCs w:val="24"/>
                <w:rPrChange w:id="393" w:author="ASUS" w:date="2020-05-18T10:37:00Z">
                  <w:rPr>
                    <w:rFonts w:ascii="Times New Roman" w:hAnsi="Times New Roman" w:cs="Times New Roman"/>
                    <w:sz w:val="24"/>
                    <w:szCs w:val="24"/>
                  </w:rPr>
                </w:rPrChange>
              </w:rPr>
              <w:t>karena</w:t>
            </w:r>
            <w:ins w:id="394" w:author="ASUS" w:date="2020-05-18T10:33:00Z">
              <w:r w:rsidR="00FE1022" w:rsidRPr="0004691E">
                <w:rPr>
                  <w:rFonts w:ascii="Times New Roman" w:hAnsi="Times New Roman" w:cs="Times New Roman"/>
                  <w:sz w:val="24"/>
                  <w:szCs w:val="24"/>
                  <w:lang w:val="en-US"/>
                  <w:rPrChange w:id="395" w:author="ASUS" w:date="2020-05-18T10:37:00Z">
                    <w:rPr>
                      <w:rFonts w:ascii="Times New Roman" w:hAnsi="Times New Roman" w:cs="Times New Roman"/>
                      <w:sz w:val="44"/>
                      <w:szCs w:val="24"/>
                      <w:lang w:val="en-US"/>
                    </w:rPr>
                  </w:rPrChange>
                </w:rPr>
                <w:t xml:space="preserve"> </w:t>
              </w:r>
            </w:ins>
            <w:del w:id="396" w:author="ASUS" w:date="2020-05-18T10:33:00Z">
              <w:r w:rsidRPr="0004691E" w:rsidDel="00FE1022">
                <w:rPr>
                  <w:rFonts w:ascii="Times New Roman" w:hAnsi="Times New Roman" w:cs="Times New Roman"/>
                  <w:sz w:val="24"/>
                  <w:szCs w:val="24"/>
                  <w:rPrChange w:id="397" w:author="ASUS" w:date="2020-05-18T10:37:00Z">
                    <w:rPr>
                      <w:rFonts w:ascii="Times New Roman" w:hAnsi="Times New Roman" w:cs="Times New Roman"/>
                      <w:sz w:val="24"/>
                      <w:szCs w:val="24"/>
                    </w:rPr>
                  </w:rPrChange>
                </w:rPr>
                <w:delText xml:space="preserve">  </w:delText>
              </w:r>
            </w:del>
            <w:r w:rsidRPr="0004691E">
              <w:rPr>
                <w:rFonts w:ascii="Times New Roman" w:hAnsi="Times New Roman" w:cs="Times New Roman"/>
                <w:sz w:val="24"/>
                <w:szCs w:val="24"/>
                <w:rPrChange w:id="398" w:author="ASUS" w:date="2020-05-18T10:37:00Z">
                  <w:rPr>
                    <w:rFonts w:ascii="Times New Roman" w:hAnsi="Times New Roman" w:cs="Times New Roman"/>
                    <w:sz w:val="24"/>
                    <w:szCs w:val="24"/>
                  </w:rPr>
                </w:rPrChange>
              </w:rPr>
              <w:t>itu</w:t>
            </w:r>
            <w:del w:id="399" w:author="ASUS" w:date="2020-05-18T10:28:00Z">
              <w:r w:rsidRPr="0004691E" w:rsidDel="005B5779">
                <w:rPr>
                  <w:rFonts w:ascii="Times New Roman" w:hAnsi="Times New Roman" w:cs="Times New Roman"/>
                  <w:sz w:val="24"/>
                  <w:szCs w:val="24"/>
                  <w:rPrChange w:id="400" w:author="ASUS" w:date="2020-05-18T10:37:00Z">
                    <w:rPr>
                      <w:rFonts w:ascii="Times New Roman" w:hAnsi="Times New Roman" w:cs="Times New Roman"/>
                      <w:sz w:val="24"/>
                      <w:szCs w:val="24"/>
                    </w:rPr>
                  </w:rPrChange>
                </w:rPr>
                <w:delText xml:space="preserve"> </w:delText>
              </w:r>
            </w:del>
            <w:ins w:id="401" w:author="ASUS" w:date="2020-05-18T10:10:00Z">
              <w:r w:rsidR="00CC12C9" w:rsidRPr="0004691E">
                <w:rPr>
                  <w:rFonts w:ascii="Times New Roman" w:hAnsi="Times New Roman" w:cs="Times New Roman"/>
                  <w:sz w:val="24"/>
                  <w:szCs w:val="24"/>
                  <w:lang w:val="en-US"/>
                  <w:rPrChange w:id="402" w:author="ASUS" w:date="2020-05-18T10:37:00Z">
                    <w:rPr>
                      <w:rFonts w:ascii="Times New Roman" w:hAnsi="Times New Roman" w:cs="Times New Roman"/>
                      <w:sz w:val="24"/>
                      <w:szCs w:val="24"/>
                      <w:lang w:val="en-US"/>
                    </w:rPr>
                  </w:rPrChange>
                </w:rPr>
                <w:t xml:space="preserve">, </w:t>
              </w:r>
            </w:ins>
            <w:del w:id="403" w:author="ASUS" w:date="2020-05-18T10:10:00Z">
              <w:r w:rsidRPr="0004691E" w:rsidDel="00CC12C9">
                <w:rPr>
                  <w:rFonts w:ascii="Times New Roman" w:hAnsi="Times New Roman" w:cs="Times New Roman"/>
                  <w:sz w:val="24"/>
                  <w:szCs w:val="24"/>
                  <w:rPrChange w:id="404" w:author="ASUS" w:date="2020-05-18T10:37:00Z">
                    <w:rPr>
                      <w:rFonts w:ascii="Times New Roman" w:hAnsi="Times New Roman" w:cs="Times New Roman"/>
                      <w:sz w:val="24"/>
                      <w:szCs w:val="24"/>
                    </w:rPr>
                  </w:rPrChange>
                </w:rPr>
                <w:delText xml:space="preserve"> </w:delText>
              </w:r>
            </w:del>
            <w:del w:id="405" w:author="ASUS" w:date="2020-05-18T10:11:00Z">
              <w:r w:rsidRPr="0004691E" w:rsidDel="00CC12C9">
                <w:rPr>
                  <w:rFonts w:ascii="Times New Roman" w:hAnsi="Times New Roman" w:cs="Times New Roman"/>
                  <w:sz w:val="24"/>
                  <w:szCs w:val="24"/>
                  <w:rPrChange w:id="406" w:author="ASUS" w:date="2020-05-18T10:37:00Z">
                    <w:rPr>
                      <w:rFonts w:ascii="Times New Roman" w:hAnsi="Times New Roman" w:cs="Times New Roman"/>
                      <w:sz w:val="24"/>
                      <w:szCs w:val="24"/>
                    </w:rPr>
                  </w:rPrChange>
                </w:rPr>
                <w:delText xml:space="preserve">penulis  </w:delText>
              </w:r>
            </w:del>
            <w:ins w:id="407" w:author="ASUS" w:date="2020-05-18T10:11:00Z">
              <w:r w:rsidR="00CC12C9" w:rsidRPr="0004691E">
                <w:rPr>
                  <w:rFonts w:ascii="Times New Roman" w:hAnsi="Times New Roman" w:cs="Times New Roman"/>
                  <w:sz w:val="24"/>
                  <w:szCs w:val="24"/>
                  <w:lang w:val="en-US"/>
                  <w:rPrChange w:id="408" w:author="ASUS" w:date="2020-05-18T10:37:00Z">
                    <w:rPr>
                      <w:rFonts w:ascii="Times New Roman" w:hAnsi="Times New Roman" w:cs="Times New Roman"/>
                      <w:sz w:val="24"/>
                      <w:szCs w:val="24"/>
                      <w:lang w:val="en-US"/>
                    </w:rPr>
                  </w:rPrChange>
                </w:rPr>
                <w:t>P</w:t>
              </w:r>
              <w:r w:rsidR="00CC12C9" w:rsidRPr="0004691E">
                <w:rPr>
                  <w:rFonts w:ascii="Times New Roman" w:hAnsi="Times New Roman" w:cs="Times New Roman"/>
                  <w:sz w:val="24"/>
                  <w:szCs w:val="24"/>
                  <w:rPrChange w:id="409" w:author="ASUS" w:date="2020-05-18T10:37:00Z">
                    <w:rPr>
                      <w:rFonts w:ascii="Times New Roman" w:hAnsi="Times New Roman" w:cs="Times New Roman"/>
                      <w:sz w:val="24"/>
                      <w:szCs w:val="24"/>
                    </w:rPr>
                  </w:rPrChange>
                </w:rPr>
                <w:t>enulis</w:t>
              </w:r>
            </w:ins>
            <w:ins w:id="410" w:author="ASUS" w:date="2020-05-18T10:34:00Z">
              <w:r w:rsidR="00FE1022" w:rsidRPr="0004691E">
                <w:rPr>
                  <w:rFonts w:ascii="Times New Roman" w:hAnsi="Times New Roman" w:cs="Times New Roman"/>
                  <w:sz w:val="24"/>
                  <w:szCs w:val="24"/>
                  <w:lang w:val="en-US"/>
                  <w:rPrChange w:id="411" w:author="ASUS" w:date="2020-05-18T10:37:00Z">
                    <w:rPr>
                      <w:rFonts w:ascii="Times New Roman" w:hAnsi="Times New Roman" w:cs="Times New Roman"/>
                      <w:sz w:val="44"/>
                      <w:szCs w:val="24"/>
                      <w:lang w:val="en-US"/>
                    </w:rPr>
                  </w:rPrChange>
                </w:rPr>
                <w:t xml:space="preserve"> </w:t>
              </w:r>
            </w:ins>
            <w:proofErr w:type="gramStart"/>
            <w:r w:rsidRPr="0004691E">
              <w:rPr>
                <w:rFonts w:ascii="Times New Roman" w:hAnsi="Times New Roman" w:cs="Times New Roman"/>
                <w:sz w:val="24"/>
                <w:szCs w:val="24"/>
                <w:rPrChange w:id="412" w:author="ASUS" w:date="2020-05-18T10:37:00Z">
                  <w:rPr>
                    <w:rFonts w:ascii="Times New Roman" w:hAnsi="Times New Roman" w:cs="Times New Roman"/>
                    <w:sz w:val="24"/>
                    <w:szCs w:val="24"/>
                  </w:rPr>
                </w:rPrChange>
              </w:rPr>
              <w:t>akan  memperbaikinya</w:t>
            </w:r>
            <w:proofErr w:type="gramEnd"/>
            <w:ins w:id="413" w:author="ASUS" w:date="2020-05-18T10:34:00Z">
              <w:r w:rsidR="00FE1022" w:rsidRPr="0004691E">
                <w:rPr>
                  <w:rFonts w:ascii="Times New Roman" w:hAnsi="Times New Roman" w:cs="Times New Roman"/>
                  <w:sz w:val="24"/>
                  <w:szCs w:val="24"/>
                  <w:lang w:val="en-US"/>
                  <w:rPrChange w:id="414" w:author="ASUS" w:date="2020-05-18T10:37:00Z">
                    <w:rPr>
                      <w:rFonts w:ascii="Times New Roman" w:hAnsi="Times New Roman" w:cs="Times New Roman"/>
                      <w:sz w:val="44"/>
                      <w:szCs w:val="24"/>
                      <w:lang w:val="en-US"/>
                    </w:rPr>
                  </w:rPrChange>
                </w:rPr>
                <w:t xml:space="preserve"> </w:t>
              </w:r>
            </w:ins>
            <w:del w:id="415" w:author="ASUS" w:date="2020-05-18T10:34:00Z">
              <w:r w:rsidRPr="0004691E" w:rsidDel="00FE1022">
                <w:rPr>
                  <w:rFonts w:ascii="Times New Roman" w:hAnsi="Times New Roman" w:cs="Times New Roman"/>
                  <w:sz w:val="24"/>
                  <w:szCs w:val="24"/>
                  <w:rPrChange w:id="416" w:author="ASUS" w:date="2020-05-18T10:37:00Z">
                    <w:rPr>
                      <w:rFonts w:ascii="Times New Roman" w:hAnsi="Times New Roman" w:cs="Times New Roman"/>
                      <w:sz w:val="24"/>
                      <w:szCs w:val="24"/>
                    </w:rPr>
                  </w:rPrChange>
                </w:rPr>
                <w:delText xml:space="preserve">  </w:delText>
              </w:r>
            </w:del>
            <w:r w:rsidRPr="0004691E">
              <w:rPr>
                <w:rFonts w:ascii="Times New Roman" w:hAnsi="Times New Roman" w:cs="Times New Roman"/>
                <w:sz w:val="24"/>
                <w:szCs w:val="24"/>
                <w:rPrChange w:id="417" w:author="ASUS" w:date="2020-05-18T10:37:00Z">
                  <w:rPr>
                    <w:rFonts w:ascii="Times New Roman" w:hAnsi="Times New Roman" w:cs="Times New Roman"/>
                    <w:sz w:val="24"/>
                    <w:szCs w:val="24"/>
                  </w:rPr>
                </w:rPrChange>
              </w:rPr>
              <w:t xml:space="preserve">secara </w:t>
            </w:r>
            <w:del w:id="418" w:author="ASUS" w:date="2020-05-18T10:36:00Z">
              <w:r w:rsidRPr="0004691E" w:rsidDel="0004691E">
                <w:rPr>
                  <w:rFonts w:ascii="Times New Roman" w:hAnsi="Times New Roman" w:cs="Times New Roman"/>
                  <w:sz w:val="24"/>
                  <w:szCs w:val="24"/>
                  <w:rPrChange w:id="419" w:author="ASUS" w:date="2020-05-18T10:37:00Z">
                    <w:rPr>
                      <w:rFonts w:ascii="Times New Roman" w:hAnsi="Times New Roman" w:cs="Times New Roman"/>
                      <w:sz w:val="24"/>
                      <w:szCs w:val="24"/>
                    </w:rPr>
                  </w:rPrChange>
                </w:rPr>
                <w:delText xml:space="preserve"> </w:delText>
              </w:r>
            </w:del>
            <w:r w:rsidRPr="0004691E">
              <w:rPr>
                <w:rFonts w:ascii="Times New Roman" w:hAnsi="Times New Roman" w:cs="Times New Roman"/>
                <w:sz w:val="24"/>
                <w:szCs w:val="24"/>
                <w:rPrChange w:id="420" w:author="ASUS" w:date="2020-05-18T10:37:00Z">
                  <w:rPr>
                    <w:rFonts w:ascii="Times New Roman" w:hAnsi="Times New Roman" w:cs="Times New Roman"/>
                    <w:sz w:val="24"/>
                    <w:szCs w:val="24"/>
                  </w:rPr>
                </w:rPrChange>
              </w:rPr>
              <w:t>berkala.</w:t>
            </w:r>
            <w:ins w:id="421" w:author="ASUS" w:date="2020-05-18T10:34:00Z">
              <w:r w:rsidR="00FE1022" w:rsidRPr="0004691E">
                <w:rPr>
                  <w:rFonts w:ascii="Times New Roman" w:hAnsi="Times New Roman" w:cs="Times New Roman"/>
                  <w:sz w:val="24"/>
                  <w:szCs w:val="24"/>
                  <w:lang w:val="en-US"/>
                  <w:rPrChange w:id="422" w:author="ASUS" w:date="2020-05-18T10:37:00Z">
                    <w:rPr>
                      <w:rFonts w:ascii="Times New Roman" w:hAnsi="Times New Roman" w:cs="Times New Roman"/>
                      <w:sz w:val="44"/>
                      <w:szCs w:val="24"/>
                      <w:lang w:val="en-US"/>
                    </w:rPr>
                  </w:rPrChange>
                </w:rPr>
                <w:t xml:space="preserve"> </w:t>
              </w:r>
            </w:ins>
            <w:r w:rsidRPr="0004691E">
              <w:rPr>
                <w:rFonts w:ascii="Times New Roman" w:hAnsi="Times New Roman" w:cs="Times New Roman"/>
                <w:sz w:val="24"/>
                <w:szCs w:val="24"/>
                <w:rPrChange w:id="423" w:author="ASUS" w:date="2020-05-18T10:37:00Z">
                  <w:rPr>
                    <w:rFonts w:ascii="Times New Roman" w:hAnsi="Times New Roman" w:cs="Times New Roman"/>
                    <w:sz w:val="24"/>
                    <w:szCs w:val="24"/>
                  </w:rPr>
                </w:rPrChange>
              </w:rPr>
              <w:t>Saran</w:t>
            </w:r>
            <w:ins w:id="424" w:author="ASUS" w:date="2020-05-18T10:34:00Z">
              <w:r w:rsidR="00FE1022" w:rsidRPr="0004691E">
                <w:rPr>
                  <w:rFonts w:ascii="Times New Roman" w:hAnsi="Times New Roman" w:cs="Times New Roman"/>
                  <w:sz w:val="24"/>
                  <w:szCs w:val="24"/>
                  <w:lang w:val="en-US"/>
                  <w:rPrChange w:id="425" w:author="ASUS" w:date="2020-05-18T10:37:00Z">
                    <w:rPr>
                      <w:rFonts w:ascii="Times New Roman" w:hAnsi="Times New Roman" w:cs="Times New Roman"/>
                      <w:sz w:val="44"/>
                      <w:szCs w:val="24"/>
                      <w:lang w:val="en-US"/>
                    </w:rPr>
                  </w:rPrChange>
                </w:rPr>
                <w:t xml:space="preserve"> </w:t>
              </w:r>
            </w:ins>
            <w:del w:id="426" w:author="ASUS" w:date="2020-05-18T10:34:00Z">
              <w:r w:rsidRPr="0004691E" w:rsidDel="00FE1022">
                <w:rPr>
                  <w:rFonts w:ascii="Times New Roman" w:hAnsi="Times New Roman" w:cs="Times New Roman"/>
                  <w:sz w:val="24"/>
                  <w:szCs w:val="24"/>
                  <w:rPrChange w:id="427" w:author="ASUS" w:date="2020-05-18T10:37:00Z">
                    <w:rPr>
                      <w:rFonts w:ascii="Times New Roman" w:hAnsi="Times New Roman" w:cs="Times New Roman"/>
                      <w:sz w:val="24"/>
                      <w:szCs w:val="24"/>
                    </w:rPr>
                  </w:rPrChange>
                </w:rPr>
                <w:delText xml:space="preserve">  </w:delText>
              </w:r>
            </w:del>
            <w:r w:rsidRPr="0004691E">
              <w:rPr>
                <w:rFonts w:ascii="Times New Roman" w:hAnsi="Times New Roman" w:cs="Times New Roman"/>
                <w:sz w:val="24"/>
                <w:szCs w:val="24"/>
                <w:rPrChange w:id="428" w:author="ASUS" w:date="2020-05-18T10:37:00Z">
                  <w:rPr>
                    <w:rFonts w:ascii="Times New Roman" w:hAnsi="Times New Roman" w:cs="Times New Roman"/>
                    <w:sz w:val="24"/>
                    <w:szCs w:val="24"/>
                  </w:rPr>
                </w:rPrChange>
              </w:rPr>
              <w:t>dan</w:t>
            </w:r>
            <w:ins w:id="429" w:author="ASUS" w:date="2020-05-18T10:34:00Z">
              <w:r w:rsidR="00FE1022" w:rsidRPr="0004691E">
                <w:rPr>
                  <w:rFonts w:ascii="Times New Roman" w:hAnsi="Times New Roman" w:cs="Times New Roman"/>
                  <w:sz w:val="24"/>
                  <w:szCs w:val="24"/>
                  <w:lang w:val="en-US"/>
                  <w:rPrChange w:id="430" w:author="ASUS" w:date="2020-05-18T10:37:00Z">
                    <w:rPr>
                      <w:rFonts w:ascii="Times New Roman" w:hAnsi="Times New Roman" w:cs="Times New Roman"/>
                      <w:sz w:val="44"/>
                      <w:szCs w:val="24"/>
                      <w:lang w:val="en-US"/>
                    </w:rPr>
                  </w:rPrChange>
                </w:rPr>
                <w:t xml:space="preserve"> </w:t>
              </w:r>
            </w:ins>
            <w:del w:id="431" w:author="ASUS" w:date="2020-05-18T10:34:00Z">
              <w:r w:rsidRPr="0004691E" w:rsidDel="00FE1022">
                <w:rPr>
                  <w:rFonts w:ascii="Times New Roman" w:hAnsi="Times New Roman" w:cs="Times New Roman"/>
                  <w:sz w:val="24"/>
                  <w:szCs w:val="24"/>
                  <w:rPrChange w:id="432" w:author="ASUS" w:date="2020-05-18T10:37:00Z">
                    <w:rPr>
                      <w:rFonts w:ascii="Times New Roman" w:hAnsi="Times New Roman" w:cs="Times New Roman"/>
                      <w:sz w:val="24"/>
                      <w:szCs w:val="24"/>
                    </w:rPr>
                  </w:rPrChange>
                </w:rPr>
                <w:delText xml:space="preserve">  </w:delText>
              </w:r>
            </w:del>
            <w:r w:rsidRPr="0004691E">
              <w:rPr>
                <w:rFonts w:ascii="Times New Roman" w:hAnsi="Times New Roman" w:cs="Times New Roman"/>
                <w:sz w:val="24"/>
                <w:szCs w:val="24"/>
                <w:rPrChange w:id="433" w:author="ASUS" w:date="2020-05-18T10:37:00Z">
                  <w:rPr>
                    <w:rFonts w:ascii="Times New Roman" w:hAnsi="Times New Roman" w:cs="Times New Roman"/>
                    <w:sz w:val="24"/>
                    <w:szCs w:val="24"/>
                  </w:rPr>
                </w:rPrChange>
              </w:rPr>
              <w:t>kritik</w:t>
            </w:r>
            <w:ins w:id="434" w:author="ASUS" w:date="2020-05-18T10:36:00Z">
              <w:r w:rsidR="0017292D" w:rsidRPr="0004691E">
                <w:rPr>
                  <w:rFonts w:ascii="Times New Roman" w:hAnsi="Times New Roman" w:cs="Times New Roman"/>
                  <w:sz w:val="24"/>
                  <w:szCs w:val="24"/>
                  <w:lang w:val="en-US"/>
                  <w:rPrChange w:id="435" w:author="ASUS" w:date="2020-05-18T10:37:00Z">
                    <w:rPr>
                      <w:rFonts w:ascii="Times New Roman" w:hAnsi="Times New Roman" w:cs="Times New Roman"/>
                      <w:sz w:val="24"/>
                      <w:szCs w:val="24"/>
                      <w:lang w:val="en-US"/>
                    </w:rPr>
                  </w:rPrChange>
                </w:rPr>
                <w:t xml:space="preserve"> </w:t>
              </w:r>
            </w:ins>
            <w:del w:id="436" w:author="ASUS" w:date="2020-05-18T10:36:00Z">
              <w:r w:rsidRPr="0004691E" w:rsidDel="0017292D">
                <w:rPr>
                  <w:rFonts w:ascii="Times New Roman" w:hAnsi="Times New Roman" w:cs="Times New Roman"/>
                  <w:sz w:val="24"/>
                  <w:szCs w:val="24"/>
                  <w:rPrChange w:id="437" w:author="ASUS" w:date="2020-05-18T10:37:00Z">
                    <w:rPr>
                      <w:rFonts w:ascii="Times New Roman" w:hAnsi="Times New Roman" w:cs="Times New Roman"/>
                      <w:sz w:val="24"/>
                      <w:szCs w:val="24"/>
                    </w:rPr>
                  </w:rPrChange>
                </w:rPr>
                <w:delText xml:space="preserve">  </w:delText>
              </w:r>
            </w:del>
            <w:r w:rsidRPr="0004691E">
              <w:rPr>
                <w:rFonts w:ascii="Times New Roman" w:hAnsi="Times New Roman" w:cs="Times New Roman"/>
                <w:sz w:val="24"/>
                <w:szCs w:val="24"/>
                <w:rPrChange w:id="438" w:author="ASUS" w:date="2020-05-18T10:37:00Z">
                  <w:rPr>
                    <w:rFonts w:ascii="Times New Roman" w:hAnsi="Times New Roman" w:cs="Times New Roman"/>
                    <w:sz w:val="24"/>
                    <w:szCs w:val="24"/>
                  </w:rPr>
                </w:rPrChange>
              </w:rPr>
              <w:t>untuk</w:t>
            </w:r>
            <w:ins w:id="439" w:author="ASUS" w:date="2020-05-18T10:34:00Z">
              <w:r w:rsidR="00FE1022" w:rsidRPr="0004691E">
                <w:rPr>
                  <w:rFonts w:ascii="Times New Roman" w:hAnsi="Times New Roman" w:cs="Times New Roman"/>
                  <w:sz w:val="24"/>
                  <w:szCs w:val="24"/>
                  <w:lang w:val="en-US"/>
                  <w:rPrChange w:id="440" w:author="ASUS" w:date="2020-05-18T10:37:00Z">
                    <w:rPr>
                      <w:rFonts w:ascii="Times New Roman" w:hAnsi="Times New Roman" w:cs="Times New Roman"/>
                      <w:sz w:val="44"/>
                      <w:szCs w:val="24"/>
                      <w:lang w:val="en-US"/>
                    </w:rPr>
                  </w:rPrChange>
                </w:rPr>
                <w:t xml:space="preserve"> </w:t>
              </w:r>
            </w:ins>
            <w:del w:id="441" w:author="ASUS" w:date="2020-05-18T10:34:00Z">
              <w:r w:rsidRPr="0004691E" w:rsidDel="00FE1022">
                <w:rPr>
                  <w:rFonts w:ascii="Times New Roman" w:hAnsi="Times New Roman" w:cs="Times New Roman"/>
                  <w:sz w:val="24"/>
                  <w:szCs w:val="24"/>
                  <w:rPrChange w:id="442" w:author="ASUS" w:date="2020-05-18T10:37:00Z">
                    <w:rPr>
                      <w:rFonts w:ascii="Times New Roman" w:hAnsi="Times New Roman" w:cs="Times New Roman"/>
                      <w:sz w:val="24"/>
                      <w:szCs w:val="24"/>
                    </w:rPr>
                  </w:rPrChange>
                </w:rPr>
                <w:delText xml:space="preserve">  </w:delText>
              </w:r>
            </w:del>
            <w:r w:rsidRPr="0004691E">
              <w:rPr>
                <w:rFonts w:ascii="Times New Roman" w:hAnsi="Times New Roman" w:cs="Times New Roman"/>
                <w:sz w:val="24"/>
                <w:szCs w:val="24"/>
                <w:rPrChange w:id="443" w:author="ASUS" w:date="2020-05-18T10:37:00Z">
                  <w:rPr>
                    <w:rFonts w:ascii="Times New Roman" w:hAnsi="Times New Roman" w:cs="Times New Roman"/>
                    <w:sz w:val="24"/>
                    <w:szCs w:val="24"/>
                  </w:rPr>
                </w:rPrChange>
              </w:rPr>
              <w:t>perbaikan</w:t>
            </w:r>
            <w:ins w:id="444" w:author="ASUS" w:date="2020-05-18T10:34:00Z">
              <w:r w:rsidR="00FE1022" w:rsidRPr="0004691E">
                <w:rPr>
                  <w:rFonts w:ascii="Times New Roman" w:hAnsi="Times New Roman" w:cs="Times New Roman"/>
                  <w:sz w:val="24"/>
                  <w:szCs w:val="24"/>
                  <w:lang w:val="en-US"/>
                  <w:rPrChange w:id="445" w:author="ASUS" w:date="2020-05-18T10:37:00Z">
                    <w:rPr>
                      <w:rFonts w:ascii="Times New Roman" w:hAnsi="Times New Roman" w:cs="Times New Roman"/>
                      <w:sz w:val="44"/>
                      <w:szCs w:val="24"/>
                      <w:lang w:val="en-US"/>
                    </w:rPr>
                  </w:rPrChange>
                </w:rPr>
                <w:t xml:space="preserve"> </w:t>
              </w:r>
            </w:ins>
            <w:del w:id="446" w:author="ASUS" w:date="2020-05-18T10:34:00Z">
              <w:r w:rsidRPr="0004691E" w:rsidDel="00FE1022">
                <w:rPr>
                  <w:rFonts w:ascii="Times New Roman" w:hAnsi="Times New Roman" w:cs="Times New Roman"/>
                  <w:sz w:val="24"/>
                  <w:szCs w:val="24"/>
                  <w:rPrChange w:id="447" w:author="ASUS" w:date="2020-05-18T10:37:00Z">
                    <w:rPr>
                      <w:rFonts w:ascii="Times New Roman" w:hAnsi="Times New Roman" w:cs="Times New Roman"/>
                      <w:sz w:val="24"/>
                      <w:szCs w:val="24"/>
                    </w:rPr>
                  </w:rPrChange>
                </w:rPr>
                <w:delText xml:space="preserve">  </w:delText>
              </w:r>
            </w:del>
            <w:r w:rsidRPr="0004691E">
              <w:rPr>
                <w:rFonts w:ascii="Times New Roman" w:hAnsi="Times New Roman" w:cs="Times New Roman"/>
                <w:sz w:val="24"/>
                <w:szCs w:val="24"/>
                <w:rPrChange w:id="448" w:author="ASUS" w:date="2020-05-18T10:37:00Z">
                  <w:rPr>
                    <w:rFonts w:ascii="Times New Roman" w:hAnsi="Times New Roman" w:cs="Times New Roman"/>
                    <w:sz w:val="24"/>
                    <w:szCs w:val="24"/>
                  </w:rPr>
                </w:rPrChange>
              </w:rPr>
              <w:t>buku</w:t>
            </w:r>
            <w:ins w:id="449" w:author="ASUS" w:date="2020-05-18T10:34:00Z">
              <w:r w:rsidR="00FE1022" w:rsidRPr="0004691E">
                <w:rPr>
                  <w:rFonts w:ascii="Times New Roman" w:hAnsi="Times New Roman" w:cs="Times New Roman"/>
                  <w:sz w:val="24"/>
                  <w:szCs w:val="24"/>
                  <w:lang w:val="en-US"/>
                  <w:rPrChange w:id="450" w:author="ASUS" w:date="2020-05-18T10:37:00Z">
                    <w:rPr>
                      <w:rFonts w:ascii="Times New Roman" w:hAnsi="Times New Roman" w:cs="Times New Roman"/>
                      <w:sz w:val="44"/>
                      <w:szCs w:val="24"/>
                      <w:lang w:val="en-US"/>
                    </w:rPr>
                  </w:rPrChange>
                </w:rPr>
                <w:t xml:space="preserve"> </w:t>
              </w:r>
            </w:ins>
            <w:del w:id="451" w:author="ASUS" w:date="2020-05-18T10:34:00Z">
              <w:r w:rsidRPr="0004691E" w:rsidDel="00FE1022">
                <w:rPr>
                  <w:rFonts w:ascii="Times New Roman" w:hAnsi="Times New Roman" w:cs="Times New Roman"/>
                  <w:sz w:val="24"/>
                  <w:szCs w:val="24"/>
                  <w:rPrChange w:id="452" w:author="ASUS" w:date="2020-05-18T10:37:00Z">
                    <w:rPr>
                      <w:rFonts w:ascii="Times New Roman" w:hAnsi="Times New Roman" w:cs="Times New Roman"/>
                      <w:sz w:val="24"/>
                      <w:szCs w:val="24"/>
                    </w:rPr>
                  </w:rPrChange>
                </w:rPr>
                <w:delText xml:space="preserve">  </w:delText>
              </w:r>
            </w:del>
            <w:r w:rsidRPr="0004691E">
              <w:rPr>
                <w:rFonts w:ascii="Times New Roman" w:hAnsi="Times New Roman" w:cs="Times New Roman"/>
                <w:sz w:val="24"/>
                <w:szCs w:val="24"/>
                <w:rPrChange w:id="453" w:author="ASUS" w:date="2020-05-18T10:37:00Z">
                  <w:rPr>
                    <w:rFonts w:ascii="Times New Roman" w:hAnsi="Times New Roman" w:cs="Times New Roman"/>
                    <w:sz w:val="24"/>
                    <w:szCs w:val="24"/>
                  </w:rPr>
                </w:rPrChange>
              </w:rPr>
              <w:t>ini</w:t>
            </w:r>
            <w:ins w:id="454" w:author="ASUS" w:date="2020-05-18T10:34:00Z">
              <w:r w:rsidR="00FE1022" w:rsidRPr="0004691E">
                <w:rPr>
                  <w:rFonts w:ascii="Times New Roman" w:hAnsi="Times New Roman" w:cs="Times New Roman"/>
                  <w:sz w:val="24"/>
                  <w:szCs w:val="24"/>
                  <w:lang w:val="en-US"/>
                  <w:rPrChange w:id="455" w:author="ASUS" w:date="2020-05-18T10:37:00Z">
                    <w:rPr>
                      <w:rFonts w:ascii="Times New Roman" w:hAnsi="Times New Roman" w:cs="Times New Roman"/>
                      <w:sz w:val="44"/>
                      <w:szCs w:val="24"/>
                      <w:lang w:val="en-US"/>
                    </w:rPr>
                  </w:rPrChange>
                </w:rPr>
                <w:t xml:space="preserve"> </w:t>
              </w:r>
            </w:ins>
            <w:del w:id="456" w:author="ASUS" w:date="2020-05-18T10:34:00Z">
              <w:r w:rsidRPr="0004691E" w:rsidDel="00FE1022">
                <w:rPr>
                  <w:rFonts w:ascii="Times New Roman" w:hAnsi="Times New Roman" w:cs="Times New Roman"/>
                  <w:sz w:val="24"/>
                  <w:szCs w:val="24"/>
                  <w:rPrChange w:id="457" w:author="ASUS" w:date="2020-05-18T10:37:00Z">
                    <w:rPr>
                      <w:rFonts w:ascii="Times New Roman" w:hAnsi="Times New Roman" w:cs="Times New Roman"/>
                      <w:sz w:val="24"/>
                      <w:szCs w:val="24"/>
                    </w:rPr>
                  </w:rPrChange>
                </w:rPr>
                <w:delText xml:space="preserve">  </w:delText>
              </w:r>
            </w:del>
            <w:r w:rsidRPr="0004691E">
              <w:rPr>
                <w:rFonts w:ascii="Times New Roman" w:hAnsi="Times New Roman" w:cs="Times New Roman"/>
                <w:sz w:val="24"/>
                <w:szCs w:val="24"/>
                <w:rPrChange w:id="458" w:author="ASUS" w:date="2020-05-18T10:37:00Z">
                  <w:rPr>
                    <w:rFonts w:ascii="Times New Roman" w:hAnsi="Times New Roman" w:cs="Times New Roman"/>
                    <w:sz w:val="24"/>
                    <w:szCs w:val="24"/>
                  </w:rPr>
                </w:rPrChange>
              </w:rPr>
              <w:t>sangat</w:t>
            </w:r>
            <w:ins w:id="459" w:author="ASUS" w:date="2020-05-18T10:34:00Z">
              <w:r w:rsidR="00FE1022" w:rsidRPr="0004691E">
                <w:rPr>
                  <w:rFonts w:ascii="Times New Roman" w:hAnsi="Times New Roman" w:cs="Times New Roman"/>
                  <w:sz w:val="24"/>
                  <w:szCs w:val="24"/>
                  <w:lang w:val="en-US"/>
                  <w:rPrChange w:id="460" w:author="ASUS" w:date="2020-05-18T10:37:00Z">
                    <w:rPr>
                      <w:rFonts w:ascii="Times New Roman" w:hAnsi="Times New Roman" w:cs="Times New Roman"/>
                      <w:sz w:val="44"/>
                      <w:szCs w:val="24"/>
                      <w:lang w:val="en-US"/>
                    </w:rPr>
                  </w:rPrChange>
                </w:rPr>
                <w:t xml:space="preserve"> </w:t>
              </w:r>
            </w:ins>
            <w:del w:id="461" w:author="ASUS" w:date="2020-05-18T10:34:00Z">
              <w:r w:rsidRPr="0004691E" w:rsidDel="00FE1022">
                <w:rPr>
                  <w:rFonts w:ascii="Times New Roman" w:hAnsi="Times New Roman" w:cs="Times New Roman"/>
                  <w:sz w:val="24"/>
                  <w:szCs w:val="24"/>
                  <w:rPrChange w:id="462" w:author="ASUS" w:date="2020-05-18T10:37:00Z">
                    <w:rPr>
                      <w:rFonts w:ascii="Times New Roman" w:hAnsi="Times New Roman" w:cs="Times New Roman"/>
                      <w:sz w:val="24"/>
                      <w:szCs w:val="24"/>
                    </w:rPr>
                  </w:rPrChange>
                </w:rPr>
                <w:delText xml:space="preserve">  </w:delText>
              </w:r>
            </w:del>
            <w:r w:rsidRPr="0004691E">
              <w:rPr>
                <w:rFonts w:ascii="Times New Roman" w:hAnsi="Times New Roman" w:cs="Times New Roman"/>
                <w:sz w:val="24"/>
                <w:szCs w:val="24"/>
                <w:rPrChange w:id="463" w:author="ASUS" w:date="2020-05-18T10:37:00Z">
                  <w:rPr>
                    <w:rFonts w:ascii="Times New Roman" w:hAnsi="Times New Roman" w:cs="Times New Roman"/>
                    <w:sz w:val="24"/>
                    <w:szCs w:val="24"/>
                  </w:rPr>
                </w:rPrChange>
              </w:rPr>
              <w:t>kami</w:t>
            </w:r>
            <w:ins w:id="464" w:author="ASUS" w:date="2020-05-18T10:34:00Z">
              <w:r w:rsidR="00FE1022" w:rsidRPr="0004691E">
                <w:rPr>
                  <w:rFonts w:ascii="Times New Roman" w:hAnsi="Times New Roman" w:cs="Times New Roman"/>
                  <w:sz w:val="24"/>
                  <w:szCs w:val="24"/>
                  <w:lang w:val="en-US"/>
                  <w:rPrChange w:id="465" w:author="ASUS" w:date="2020-05-18T10:37:00Z">
                    <w:rPr>
                      <w:rFonts w:ascii="Times New Roman" w:hAnsi="Times New Roman" w:cs="Times New Roman"/>
                      <w:sz w:val="44"/>
                      <w:szCs w:val="24"/>
                      <w:lang w:val="en-US"/>
                    </w:rPr>
                  </w:rPrChange>
                </w:rPr>
                <w:t xml:space="preserve"> </w:t>
              </w:r>
            </w:ins>
            <w:del w:id="466" w:author="ASUS" w:date="2020-05-18T10:34:00Z">
              <w:r w:rsidRPr="0004691E" w:rsidDel="00FE1022">
                <w:rPr>
                  <w:rFonts w:ascii="Times New Roman" w:hAnsi="Times New Roman" w:cs="Times New Roman"/>
                  <w:sz w:val="24"/>
                  <w:szCs w:val="24"/>
                  <w:rPrChange w:id="467" w:author="ASUS" w:date="2020-05-18T10:37:00Z">
                    <w:rPr>
                      <w:rFonts w:ascii="Times New Roman" w:hAnsi="Times New Roman" w:cs="Times New Roman"/>
                      <w:sz w:val="24"/>
                      <w:szCs w:val="24"/>
                    </w:rPr>
                  </w:rPrChange>
                </w:rPr>
                <w:delText xml:space="preserve">  </w:delText>
              </w:r>
            </w:del>
            <w:r w:rsidRPr="0004691E">
              <w:rPr>
                <w:rFonts w:ascii="Times New Roman" w:hAnsi="Times New Roman" w:cs="Times New Roman"/>
                <w:sz w:val="24"/>
                <w:szCs w:val="24"/>
                <w:rPrChange w:id="468" w:author="ASUS" w:date="2020-05-18T10:37:00Z">
                  <w:rPr>
                    <w:rFonts w:ascii="Times New Roman" w:hAnsi="Times New Roman" w:cs="Times New Roman"/>
                    <w:sz w:val="24"/>
                    <w:szCs w:val="24"/>
                  </w:rPr>
                </w:rPrChange>
              </w:rPr>
              <w:t xml:space="preserve">harapkan.  </w:t>
            </w:r>
          </w:p>
          <w:p w:rsidR="00D80F46" w:rsidRPr="0004691E" w:rsidDel="0017292D" w:rsidRDefault="00D80F46" w:rsidP="0004691E">
            <w:pPr>
              <w:spacing w:line="312" w:lineRule="auto"/>
              <w:ind w:firstLine="426"/>
              <w:jc w:val="both"/>
              <w:rPr>
                <w:del w:id="469" w:author="ASUS" w:date="2020-05-18T10:36:00Z"/>
                <w:rFonts w:ascii="Times New Roman" w:hAnsi="Times New Roman" w:cs="Times New Roman"/>
                <w:sz w:val="24"/>
                <w:szCs w:val="24"/>
                <w:rPrChange w:id="470" w:author="ASUS" w:date="2020-05-18T10:37:00Z">
                  <w:rPr>
                    <w:del w:id="471" w:author="ASUS" w:date="2020-05-18T10:36:00Z"/>
                    <w:rFonts w:ascii="Times New Roman" w:hAnsi="Times New Roman" w:cs="Times New Roman"/>
                    <w:sz w:val="24"/>
                    <w:szCs w:val="24"/>
                  </w:rPr>
                </w:rPrChange>
              </w:rPr>
              <w:pPrChange w:id="472" w:author="ASUS" w:date="2020-05-18T10:37:00Z">
                <w:pPr>
                  <w:spacing w:line="312" w:lineRule="auto"/>
                  <w:jc w:val="both"/>
                </w:pPr>
              </w:pPrChange>
            </w:pPr>
          </w:p>
          <w:p w:rsidR="00D80F46" w:rsidRPr="0004691E" w:rsidRDefault="00D80F46" w:rsidP="0004691E">
            <w:pPr>
              <w:spacing w:line="312" w:lineRule="auto"/>
              <w:ind w:firstLine="426"/>
              <w:jc w:val="both"/>
              <w:rPr>
                <w:rFonts w:ascii="Times New Roman" w:hAnsi="Times New Roman" w:cs="Times New Roman"/>
                <w:sz w:val="48"/>
                <w:szCs w:val="48"/>
                <w:rPrChange w:id="473" w:author="ASUS" w:date="2020-05-18T10:36:00Z">
                  <w:rPr>
                    <w:rFonts w:ascii="Times New Roman" w:hAnsi="Times New Roman" w:cs="Times New Roman"/>
                    <w:sz w:val="24"/>
                    <w:szCs w:val="24"/>
                  </w:rPr>
                </w:rPrChange>
              </w:rPr>
              <w:pPrChange w:id="474" w:author="ASUS" w:date="2020-05-18T10:37:00Z">
                <w:pPr>
                  <w:spacing w:line="312" w:lineRule="auto"/>
                  <w:jc w:val="both"/>
                </w:pPr>
              </w:pPrChange>
            </w:pPr>
            <w:r w:rsidRPr="0004691E">
              <w:rPr>
                <w:rFonts w:ascii="Times New Roman" w:hAnsi="Times New Roman" w:cs="Times New Roman"/>
                <w:sz w:val="24"/>
                <w:szCs w:val="24"/>
                <w:rPrChange w:id="475" w:author="ASUS" w:date="2020-05-18T10:37:00Z">
                  <w:rPr>
                    <w:rFonts w:ascii="Times New Roman" w:hAnsi="Times New Roman" w:cs="Times New Roman"/>
                    <w:sz w:val="24"/>
                    <w:szCs w:val="24"/>
                  </w:rPr>
                </w:rPrChange>
              </w:rPr>
              <w:t>Akhir</w:t>
            </w:r>
            <w:ins w:id="476" w:author="ASUS" w:date="2020-05-18T10:34:00Z">
              <w:r w:rsidR="00FE1022" w:rsidRPr="0004691E">
                <w:rPr>
                  <w:rFonts w:ascii="Times New Roman" w:hAnsi="Times New Roman" w:cs="Times New Roman"/>
                  <w:sz w:val="24"/>
                  <w:szCs w:val="24"/>
                  <w:lang w:val="en-US"/>
                  <w:rPrChange w:id="477" w:author="ASUS" w:date="2020-05-18T10:37:00Z">
                    <w:rPr>
                      <w:rFonts w:ascii="Times New Roman" w:hAnsi="Times New Roman" w:cs="Times New Roman"/>
                      <w:sz w:val="44"/>
                      <w:szCs w:val="24"/>
                      <w:lang w:val="en-US"/>
                    </w:rPr>
                  </w:rPrChange>
                </w:rPr>
                <w:t xml:space="preserve"> </w:t>
              </w:r>
            </w:ins>
            <w:del w:id="478" w:author="ASUS" w:date="2020-05-18T10:34:00Z">
              <w:r w:rsidRPr="0004691E" w:rsidDel="00FE1022">
                <w:rPr>
                  <w:rFonts w:ascii="Times New Roman" w:hAnsi="Times New Roman" w:cs="Times New Roman"/>
                  <w:sz w:val="24"/>
                  <w:szCs w:val="24"/>
                  <w:rPrChange w:id="479" w:author="ASUS" w:date="2020-05-18T10:37:00Z">
                    <w:rPr>
                      <w:rFonts w:ascii="Times New Roman" w:hAnsi="Times New Roman" w:cs="Times New Roman"/>
                      <w:sz w:val="24"/>
                      <w:szCs w:val="24"/>
                    </w:rPr>
                  </w:rPrChange>
                </w:rPr>
                <w:delText xml:space="preserve">  </w:delText>
              </w:r>
            </w:del>
            <w:r w:rsidRPr="0004691E">
              <w:rPr>
                <w:rFonts w:ascii="Times New Roman" w:hAnsi="Times New Roman" w:cs="Times New Roman"/>
                <w:sz w:val="24"/>
                <w:szCs w:val="24"/>
                <w:rPrChange w:id="480" w:author="ASUS" w:date="2020-05-18T10:37:00Z">
                  <w:rPr>
                    <w:rFonts w:ascii="Times New Roman" w:hAnsi="Times New Roman" w:cs="Times New Roman"/>
                    <w:sz w:val="24"/>
                    <w:szCs w:val="24"/>
                  </w:rPr>
                </w:rPrChange>
              </w:rPr>
              <w:t xml:space="preserve">kata, </w:t>
            </w:r>
            <w:del w:id="481" w:author="ASUS" w:date="2020-05-18T10:34:00Z">
              <w:r w:rsidRPr="0004691E" w:rsidDel="00FE1022">
                <w:rPr>
                  <w:rFonts w:ascii="Times New Roman" w:hAnsi="Times New Roman" w:cs="Times New Roman"/>
                  <w:sz w:val="24"/>
                  <w:szCs w:val="24"/>
                  <w:rPrChange w:id="482" w:author="ASUS" w:date="2020-05-18T10:37:00Z">
                    <w:rPr>
                      <w:rFonts w:ascii="Times New Roman" w:hAnsi="Times New Roman" w:cs="Times New Roman"/>
                      <w:sz w:val="24"/>
                      <w:szCs w:val="24"/>
                    </w:rPr>
                  </w:rPrChange>
                </w:rPr>
                <w:delText xml:space="preserve"> </w:delText>
              </w:r>
            </w:del>
            <w:r w:rsidRPr="0004691E">
              <w:rPr>
                <w:rFonts w:ascii="Times New Roman" w:hAnsi="Times New Roman" w:cs="Times New Roman"/>
                <w:sz w:val="24"/>
                <w:szCs w:val="24"/>
                <w:rPrChange w:id="483" w:author="ASUS" w:date="2020-05-18T10:37:00Z">
                  <w:rPr>
                    <w:rFonts w:ascii="Times New Roman" w:hAnsi="Times New Roman" w:cs="Times New Roman"/>
                    <w:sz w:val="24"/>
                    <w:szCs w:val="24"/>
                  </w:rPr>
                </w:rPrChange>
              </w:rPr>
              <w:t xml:space="preserve">semoga </w:t>
            </w:r>
            <w:del w:id="484" w:author="ASUS" w:date="2020-05-18T10:34:00Z">
              <w:r w:rsidRPr="0004691E" w:rsidDel="00FE1022">
                <w:rPr>
                  <w:rFonts w:ascii="Times New Roman" w:hAnsi="Times New Roman" w:cs="Times New Roman"/>
                  <w:sz w:val="24"/>
                  <w:szCs w:val="24"/>
                  <w:rPrChange w:id="485" w:author="ASUS" w:date="2020-05-18T10:37:00Z">
                    <w:rPr>
                      <w:rFonts w:ascii="Times New Roman" w:hAnsi="Times New Roman" w:cs="Times New Roman"/>
                      <w:sz w:val="24"/>
                      <w:szCs w:val="24"/>
                    </w:rPr>
                  </w:rPrChange>
                </w:rPr>
                <w:delText xml:space="preserve"> </w:delText>
              </w:r>
            </w:del>
            <w:r w:rsidRPr="0004691E">
              <w:rPr>
                <w:rFonts w:ascii="Times New Roman" w:hAnsi="Times New Roman" w:cs="Times New Roman"/>
                <w:sz w:val="24"/>
                <w:szCs w:val="24"/>
                <w:rPrChange w:id="486" w:author="ASUS" w:date="2020-05-18T10:37:00Z">
                  <w:rPr>
                    <w:rFonts w:ascii="Times New Roman" w:hAnsi="Times New Roman" w:cs="Times New Roman"/>
                    <w:sz w:val="24"/>
                    <w:szCs w:val="24"/>
                  </w:rPr>
                </w:rPrChange>
              </w:rPr>
              <w:t xml:space="preserve">buku </w:t>
            </w:r>
            <w:del w:id="487" w:author="ASUS" w:date="2020-05-18T10:34:00Z">
              <w:r w:rsidRPr="0004691E" w:rsidDel="00FE1022">
                <w:rPr>
                  <w:rFonts w:ascii="Times New Roman" w:hAnsi="Times New Roman" w:cs="Times New Roman"/>
                  <w:sz w:val="24"/>
                  <w:szCs w:val="24"/>
                  <w:rPrChange w:id="488" w:author="ASUS" w:date="2020-05-18T10:37:00Z">
                    <w:rPr>
                      <w:rFonts w:ascii="Times New Roman" w:hAnsi="Times New Roman" w:cs="Times New Roman"/>
                      <w:sz w:val="24"/>
                      <w:szCs w:val="24"/>
                    </w:rPr>
                  </w:rPrChange>
                </w:rPr>
                <w:delText xml:space="preserve"> </w:delText>
              </w:r>
            </w:del>
            <w:r w:rsidRPr="0004691E">
              <w:rPr>
                <w:rFonts w:ascii="Times New Roman" w:hAnsi="Times New Roman" w:cs="Times New Roman"/>
                <w:sz w:val="24"/>
                <w:szCs w:val="24"/>
                <w:rPrChange w:id="489" w:author="ASUS" w:date="2020-05-18T10:37:00Z">
                  <w:rPr>
                    <w:rFonts w:ascii="Times New Roman" w:hAnsi="Times New Roman" w:cs="Times New Roman"/>
                    <w:sz w:val="24"/>
                    <w:szCs w:val="24"/>
                  </w:rPr>
                </w:rPrChange>
              </w:rPr>
              <w:t xml:space="preserve">ini </w:t>
            </w:r>
            <w:del w:id="490" w:author="ASUS" w:date="2020-05-18T10:34:00Z">
              <w:r w:rsidRPr="0004691E" w:rsidDel="00FE1022">
                <w:rPr>
                  <w:rFonts w:ascii="Times New Roman" w:hAnsi="Times New Roman" w:cs="Times New Roman"/>
                  <w:sz w:val="24"/>
                  <w:szCs w:val="24"/>
                  <w:rPrChange w:id="491" w:author="ASUS" w:date="2020-05-18T10:37:00Z">
                    <w:rPr>
                      <w:rFonts w:ascii="Times New Roman" w:hAnsi="Times New Roman" w:cs="Times New Roman"/>
                      <w:sz w:val="24"/>
                      <w:szCs w:val="24"/>
                    </w:rPr>
                  </w:rPrChange>
                </w:rPr>
                <w:delText xml:space="preserve"> </w:delText>
              </w:r>
            </w:del>
            <w:r w:rsidRPr="0004691E">
              <w:rPr>
                <w:rFonts w:ascii="Times New Roman" w:hAnsi="Times New Roman" w:cs="Times New Roman"/>
                <w:sz w:val="24"/>
                <w:szCs w:val="24"/>
                <w:rPrChange w:id="492" w:author="ASUS" w:date="2020-05-18T10:37:00Z">
                  <w:rPr>
                    <w:rFonts w:ascii="Times New Roman" w:hAnsi="Times New Roman" w:cs="Times New Roman"/>
                    <w:sz w:val="24"/>
                    <w:szCs w:val="24"/>
                  </w:rPr>
                </w:rPrChange>
              </w:rPr>
              <w:t xml:space="preserve">bermanfaat </w:t>
            </w:r>
            <w:del w:id="493" w:author="ASUS" w:date="2020-05-18T10:34:00Z">
              <w:r w:rsidRPr="0004691E" w:rsidDel="00FE1022">
                <w:rPr>
                  <w:rFonts w:ascii="Times New Roman" w:hAnsi="Times New Roman" w:cs="Times New Roman"/>
                  <w:sz w:val="24"/>
                  <w:szCs w:val="24"/>
                  <w:rPrChange w:id="494" w:author="ASUS" w:date="2020-05-18T10:37:00Z">
                    <w:rPr>
                      <w:rFonts w:ascii="Times New Roman" w:hAnsi="Times New Roman" w:cs="Times New Roman"/>
                      <w:sz w:val="24"/>
                      <w:szCs w:val="24"/>
                    </w:rPr>
                  </w:rPrChange>
                </w:rPr>
                <w:delText xml:space="preserve"> </w:delText>
              </w:r>
            </w:del>
            <w:r w:rsidRPr="0004691E">
              <w:rPr>
                <w:rFonts w:ascii="Times New Roman" w:hAnsi="Times New Roman" w:cs="Times New Roman"/>
                <w:sz w:val="24"/>
                <w:szCs w:val="24"/>
                <w:rPrChange w:id="495" w:author="ASUS" w:date="2020-05-18T10:37:00Z">
                  <w:rPr>
                    <w:rFonts w:ascii="Times New Roman" w:hAnsi="Times New Roman" w:cs="Times New Roman"/>
                    <w:sz w:val="24"/>
                    <w:szCs w:val="24"/>
                  </w:rPr>
                </w:rPrChange>
              </w:rPr>
              <w:t xml:space="preserve">bagi </w:t>
            </w:r>
            <w:del w:id="496" w:author="ASUS" w:date="2020-05-18T10:37:00Z">
              <w:r w:rsidRPr="0004691E" w:rsidDel="0004691E">
                <w:rPr>
                  <w:rFonts w:ascii="Times New Roman" w:hAnsi="Times New Roman" w:cs="Times New Roman"/>
                  <w:sz w:val="24"/>
                  <w:szCs w:val="24"/>
                  <w:rPrChange w:id="497" w:author="ASUS" w:date="2020-05-18T10:37:00Z">
                    <w:rPr>
                      <w:rFonts w:ascii="Times New Roman" w:hAnsi="Times New Roman" w:cs="Times New Roman"/>
                      <w:sz w:val="24"/>
                      <w:szCs w:val="24"/>
                    </w:rPr>
                  </w:rPrChange>
                </w:rPr>
                <w:delText xml:space="preserve"> </w:delText>
              </w:r>
            </w:del>
            <w:r w:rsidRPr="0004691E">
              <w:rPr>
                <w:rFonts w:ascii="Times New Roman" w:hAnsi="Times New Roman" w:cs="Times New Roman"/>
                <w:sz w:val="24"/>
                <w:szCs w:val="24"/>
                <w:rPrChange w:id="498" w:author="ASUS" w:date="2020-05-18T10:37:00Z">
                  <w:rPr>
                    <w:rFonts w:ascii="Times New Roman" w:hAnsi="Times New Roman" w:cs="Times New Roman"/>
                    <w:sz w:val="24"/>
                    <w:szCs w:val="24"/>
                  </w:rPr>
                </w:rPrChange>
              </w:rPr>
              <w:t xml:space="preserve">mahasiswa </w:t>
            </w:r>
            <w:del w:id="499" w:author="ASUS" w:date="2020-05-18T10:34:00Z">
              <w:r w:rsidRPr="0004691E" w:rsidDel="00FE1022">
                <w:rPr>
                  <w:rFonts w:ascii="Times New Roman" w:hAnsi="Times New Roman" w:cs="Times New Roman"/>
                  <w:sz w:val="24"/>
                  <w:szCs w:val="24"/>
                  <w:rPrChange w:id="500" w:author="ASUS" w:date="2020-05-18T10:37:00Z">
                    <w:rPr>
                      <w:rFonts w:ascii="Times New Roman" w:hAnsi="Times New Roman" w:cs="Times New Roman"/>
                      <w:sz w:val="24"/>
                      <w:szCs w:val="24"/>
                    </w:rPr>
                  </w:rPrChange>
                </w:rPr>
                <w:delText xml:space="preserve"> </w:delText>
              </w:r>
            </w:del>
            <w:r w:rsidRPr="0004691E">
              <w:rPr>
                <w:rFonts w:ascii="Times New Roman" w:hAnsi="Times New Roman" w:cs="Times New Roman"/>
                <w:sz w:val="24"/>
                <w:szCs w:val="24"/>
                <w:rPrChange w:id="501" w:author="ASUS" w:date="2020-05-18T10:37:00Z">
                  <w:rPr>
                    <w:rFonts w:ascii="Times New Roman" w:hAnsi="Times New Roman" w:cs="Times New Roman"/>
                    <w:sz w:val="24"/>
                    <w:szCs w:val="24"/>
                  </w:rPr>
                </w:rPrChange>
              </w:rPr>
              <w:t xml:space="preserve">dalam </w:t>
            </w:r>
            <w:del w:id="502" w:author="ASUS" w:date="2020-05-18T10:34:00Z">
              <w:r w:rsidRPr="0004691E" w:rsidDel="00FE1022">
                <w:rPr>
                  <w:rFonts w:ascii="Times New Roman" w:hAnsi="Times New Roman" w:cs="Times New Roman"/>
                  <w:sz w:val="24"/>
                  <w:szCs w:val="24"/>
                  <w:rPrChange w:id="503" w:author="ASUS" w:date="2020-05-18T10:37:00Z">
                    <w:rPr>
                      <w:rFonts w:ascii="Times New Roman" w:hAnsi="Times New Roman" w:cs="Times New Roman"/>
                      <w:sz w:val="24"/>
                      <w:szCs w:val="24"/>
                    </w:rPr>
                  </w:rPrChange>
                </w:rPr>
                <w:delText xml:space="preserve"> </w:delText>
              </w:r>
            </w:del>
            <w:r w:rsidRPr="0004691E">
              <w:rPr>
                <w:rFonts w:ascii="Times New Roman" w:hAnsi="Times New Roman" w:cs="Times New Roman"/>
                <w:sz w:val="24"/>
                <w:szCs w:val="24"/>
                <w:rPrChange w:id="504" w:author="ASUS" w:date="2020-05-18T10:37:00Z">
                  <w:rPr>
                    <w:rFonts w:ascii="Times New Roman" w:hAnsi="Times New Roman" w:cs="Times New Roman"/>
                    <w:sz w:val="24"/>
                    <w:szCs w:val="24"/>
                  </w:rPr>
                </w:rPrChange>
              </w:rPr>
              <w:t xml:space="preserve">mempelajari </w:t>
            </w:r>
            <w:del w:id="505" w:author="ASUS" w:date="2020-05-18T10:34:00Z">
              <w:r w:rsidRPr="0004691E" w:rsidDel="00FE1022">
                <w:rPr>
                  <w:rFonts w:ascii="Times New Roman" w:hAnsi="Times New Roman" w:cs="Times New Roman"/>
                  <w:sz w:val="24"/>
                  <w:szCs w:val="24"/>
                  <w:rPrChange w:id="506" w:author="ASUS" w:date="2020-05-18T10:37:00Z">
                    <w:rPr>
                      <w:rFonts w:ascii="Times New Roman" w:hAnsi="Times New Roman" w:cs="Times New Roman"/>
                      <w:sz w:val="24"/>
                      <w:szCs w:val="24"/>
                    </w:rPr>
                  </w:rPrChange>
                </w:rPr>
                <w:delText xml:space="preserve"> </w:delText>
              </w:r>
            </w:del>
            <w:r w:rsidRPr="0004691E">
              <w:rPr>
                <w:rFonts w:ascii="Times New Roman" w:hAnsi="Times New Roman" w:cs="Times New Roman"/>
                <w:sz w:val="24"/>
                <w:szCs w:val="24"/>
                <w:rPrChange w:id="507" w:author="ASUS" w:date="2020-05-18T10:37:00Z">
                  <w:rPr>
                    <w:rFonts w:ascii="Times New Roman" w:hAnsi="Times New Roman" w:cs="Times New Roman"/>
                    <w:sz w:val="24"/>
                    <w:szCs w:val="24"/>
                  </w:rPr>
                </w:rPrChange>
              </w:rPr>
              <w:t xml:space="preserve">mata </w:t>
            </w:r>
            <w:del w:id="508" w:author="ASUS" w:date="2020-05-18T10:34:00Z">
              <w:r w:rsidRPr="0004691E" w:rsidDel="00FE1022">
                <w:rPr>
                  <w:rFonts w:ascii="Times New Roman" w:hAnsi="Times New Roman" w:cs="Times New Roman"/>
                  <w:sz w:val="24"/>
                  <w:szCs w:val="24"/>
                  <w:rPrChange w:id="509" w:author="ASUS" w:date="2020-05-18T10:37:00Z">
                    <w:rPr>
                      <w:rFonts w:ascii="Times New Roman" w:hAnsi="Times New Roman" w:cs="Times New Roman"/>
                      <w:sz w:val="24"/>
                      <w:szCs w:val="24"/>
                    </w:rPr>
                  </w:rPrChange>
                </w:rPr>
                <w:delText xml:space="preserve"> </w:delText>
              </w:r>
            </w:del>
            <w:r w:rsidRPr="0004691E">
              <w:rPr>
                <w:rFonts w:ascii="Times New Roman" w:hAnsi="Times New Roman" w:cs="Times New Roman"/>
                <w:sz w:val="24"/>
                <w:szCs w:val="24"/>
                <w:rPrChange w:id="510" w:author="ASUS" w:date="2020-05-18T10:37:00Z">
                  <w:rPr>
                    <w:rFonts w:ascii="Times New Roman" w:hAnsi="Times New Roman" w:cs="Times New Roman"/>
                    <w:sz w:val="24"/>
                    <w:szCs w:val="24"/>
                  </w:rPr>
                </w:rPrChange>
              </w:rPr>
              <w:t xml:space="preserve">kuliah </w:t>
            </w:r>
            <w:del w:id="511" w:author="ASUS" w:date="2020-05-18T10:37:00Z">
              <w:r w:rsidRPr="0004691E" w:rsidDel="0004691E">
                <w:rPr>
                  <w:rFonts w:ascii="Times New Roman" w:hAnsi="Times New Roman" w:cs="Times New Roman"/>
                  <w:sz w:val="24"/>
                  <w:szCs w:val="24"/>
                  <w:rPrChange w:id="512" w:author="ASUS" w:date="2020-05-18T10:37:00Z">
                    <w:rPr>
                      <w:rFonts w:ascii="Times New Roman" w:hAnsi="Times New Roman" w:cs="Times New Roman"/>
                      <w:sz w:val="24"/>
                      <w:szCs w:val="24"/>
                    </w:rPr>
                  </w:rPrChange>
                </w:rPr>
                <w:delText xml:space="preserve"> </w:delText>
              </w:r>
            </w:del>
            <w:r w:rsidRPr="0004691E">
              <w:rPr>
                <w:rFonts w:ascii="Times New Roman" w:hAnsi="Times New Roman" w:cs="Times New Roman"/>
                <w:sz w:val="24"/>
                <w:szCs w:val="24"/>
                <w:rPrChange w:id="513" w:author="ASUS" w:date="2020-05-18T10:37:00Z">
                  <w:rPr>
                    <w:rFonts w:ascii="Times New Roman" w:hAnsi="Times New Roman" w:cs="Times New Roman"/>
                    <w:sz w:val="24"/>
                    <w:szCs w:val="24"/>
                  </w:rPr>
                </w:rPrChange>
              </w:rPr>
              <w:t>Jaringan Komputer. Amin.</w:t>
            </w:r>
            <w:r w:rsidRPr="0004691E">
              <w:rPr>
                <w:rFonts w:ascii="Times New Roman" w:hAnsi="Times New Roman" w:cs="Times New Roman"/>
                <w:sz w:val="48"/>
                <w:szCs w:val="48"/>
                <w:rPrChange w:id="514" w:author="ASUS" w:date="2020-05-18T10:36:00Z">
                  <w:rPr>
                    <w:rFonts w:ascii="Times New Roman" w:hAnsi="Times New Roman" w:cs="Times New Roman"/>
                    <w:sz w:val="24"/>
                    <w:szCs w:val="24"/>
                  </w:rPr>
                </w:rPrChange>
              </w:rPr>
              <w:t xml:space="preserve"> </w:t>
            </w:r>
          </w:p>
          <w:p w:rsidR="00D80F46" w:rsidRPr="00A16D9B" w:rsidRDefault="00D80F46" w:rsidP="008D1AF7">
            <w:pPr>
              <w:spacing w:line="312" w:lineRule="auto"/>
              <w:jc w:val="right"/>
              <w:rPr>
                <w:rFonts w:ascii="Times New Roman" w:hAnsi="Times New Roman" w:cs="Times New Roman"/>
                <w:sz w:val="24"/>
                <w:szCs w:val="24"/>
              </w:rPr>
            </w:pPr>
          </w:p>
          <w:p w:rsidR="00D80F46" w:rsidRPr="00A16D9B" w:rsidRDefault="00D80F46" w:rsidP="008D1AF7">
            <w:pPr>
              <w:spacing w:line="312" w:lineRule="auto"/>
              <w:jc w:val="right"/>
              <w:rPr>
                <w:rFonts w:ascii="Times New Roman" w:hAnsi="Times New Roman" w:cs="Times New Roman"/>
                <w:sz w:val="24"/>
                <w:szCs w:val="24"/>
              </w:rPr>
            </w:pPr>
            <w:r w:rsidRPr="00A16D9B">
              <w:rPr>
                <w:rFonts w:ascii="Times New Roman" w:hAnsi="Times New Roman" w:cs="Times New Roman"/>
                <w:sz w:val="24"/>
                <w:szCs w:val="24"/>
              </w:rPr>
              <w:t xml:space="preserve">Surabaya, 24 Januari 2007            </w:t>
            </w:r>
          </w:p>
          <w:p w:rsidR="00D80F46" w:rsidRPr="00A16D9B" w:rsidRDefault="00D80F46" w:rsidP="008D1AF7">
            <w:pPr>
              <w:spacing w:line="312" w:lineRule="auto"/>
              <w:jc w:val="right"/>
              <w:rPr>
                <w:rFonts w:ascii="Times New Roman" w:hAnsi="Times New Roman" w:cs="Times New Roman"/>
                <w:sz w:val="24"/>
                <w:szCs w:val="24"/>
              </w:rPr>
            </w:pPr>
            <w:r w:rsidRPr="00A16D9B">
              <w:rPr>
                <w:rFonts w:ascii="Times New Roman" w:hAnsi="Times New Roman" w:cs="Times New Roman"/>
                <w:sz w:val="24"/>
                <w:szCs w:val="24"/>
              </w:rPr>
              <w:t xml:space="preserve">Hormat kami,                </w:t>
            </w:r>
          </w:p>
          <w:p w:rsidR="00D80F46" w:rsidRPr="00A16D9B" w:rsidRDefault="00D80F46" w:rsidP="008D1AF7">
            <w:pPr>
              <w:spacing w:line="312" w:lineRule="auto"/>
              <w:jc w:val="right"/>
              <w:rPr>
                <w:rFonts w:ascii="Times New Roman" w:hAnsi="Times New Roman" w:cs="Times New Roman"/>
                <w:sz w:val="24"/>
                <w:szCs w:val="24"/>
              </w:rPr>
            </w:pPr>
          </w:p>
          <w:p w:rsidR="00D80F46" w:rsidRPr="00A16D9B" w:rsidRDefault="00D80F46" w:rsidP="008D1AF7">
            <w:pPr>
              <w:spacing w:line="312" w:lineRule="auto"/>
              <w:jc w:val="right"/>
              <w:rPr>
                <w:rFonts w:ascii="Times New Roman" w:hAnsi="Times New Roman" w:cs="Times New Roman"/>
                <w:sz w:val="24"/>
                <w:szCs w:val="24"/>
              </w:rPr>
            </w:pPr>
            <w:r w:rsidRPr="00A16D9B">
              <w:rPr>
                <w:rFonts w:ascii="Times New Roman" w:hAnsi="Times New Roman" w:cs="Times New Roman"/>
                <w:sz w:val="24"/>
                <w:szCs w:val="24"/>
              </w:rPr>
              <w:t>Penulis</w:t>
            </w:r>
          </w:p>
        </w:tc>
      </w:tr>
    </w:tbl>
    <w:p w:rsidR="00D80F46" w:rsidRPr="00A16D9B" w:rsidRDefault="00D80F46" w:rsidP="008D1AF7">
      <w:pPr>
        <w:pStyle w:val="ListParagraph"/>
        <w:spacing w:line="312" w:lineRule="auto"/>
        <w:rPr>
          <w:rFonts w:ascii="Times New Roman" w:hAnsi="Times New Roman" w:cs="Times New Roman"/>
          <w:sz w:val="24"/>
          <w:szCs w:val="24"/>
        </w:rPr>
      </w:pPr>
    </w:p>
    <w:p w:rsidR="00D80F46" w:rsidRDefault="00D80F46"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Pr="00A16D9B" w:rsidRDefault="008D1AF7" w:rsidP="008D1AF7">
      <w:pPr>
        <w:pStyle w:val="ListParagraph"/>
        <w:spacing w:line="312" w:lineRule="auto"/>
        <w:rPr>
          <w:rFonts w:ascii="Times New Roman" w:hAnsi="Times New Roman" w:cs="Times New Roman"/>
          <w:sz w:val="24"/>
          <w:szCs w:val="24"/>
        </w:rPr>
      </w:pPr>
    </w:p>
    <w:p w:rsidR="00D80F46" w:rsidRPr="00A16D9B" w:rsidRDefault="00D80F46" w:rsidP="008D1AF7">
      <w:pPr>
        <w:pStyle w:val="ListParagraph"/>
        <w:numPr>
          <w:ilvl w:val="0"/>
          <w:numId w:val="1"/>
        </w:numPr>
        <w:spacing w:after="240" w:line="312" w:lineRule="auto"/>
        <w:jc w:val="both"/>
        <w:rPr>
          <w:rFonts w:ascii="Times New Roman" w:hAnsi="Times New Roman" w:cs="Times New Roman"/>
          <w:sz w:val="24"/>
          <w:szCs w:val="24"/>
        </w:rPr>
      </w:pPr>
      <w:proofErr w:type="spellStart"/>
      <w:r w:rsidRPr="00A16D9B">
        <w:rPr>
          <w:rFonts w:ascii="Times New Roman" w:hAnsi="Times New Roman" w:cs="Times New Roman"/>
          <w:sz w:val="24"/>
          <w:szCs w:val="24"/>
        </w:rPr>
        <w:t>Ubahlah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susunan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paragraf-paragraf</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berikut</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ini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sehingga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menjadi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lebih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logis</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sistematis</w:t>
      </w:r>
      <w:proofErr w:type="spellEnd"/>
      <w:r w:rsidRPr="00A16D9B">
        <w:rPr>
          <w:rFonts w:ascii="Times New Roman" w:hAnsi="Times New Roman" w:cs="Times New Roman"/>
          <w:sz w:val="24"/>
          <w:szCs w:val="24"/>
        </w:rPr>
        <w:t>.</w:t>
      </w:r>
    </w:p>
    <w:p w:rsidR="00D80F46" w:rsidRPr="00A16D9B" w:rsidRDefault="00D80F46" w:rsidP="008D1AF7">
      <w:pPr>
        <w:spacing w:line="312" w:lineRule="auto"/>
        <w:rPr>
          <w:rFonts w:ascii="Times New Roman" w:hAnsi="Times New Roman" w:cs="Times New Roman"/>
          <w:sz w:val="24"/>
          <w:szCs w:val="24"/>
        </w:rPr>
      </w:pPr>
    </w:p>
    <w:tbl>
      <w:tblPr>
        <w:tblStyle w:val="TableGrid"/>
        <w:tblW w:w="0" w:type="auto"/>
        <w:tblInd w:w="360" w:type="dxa"/>
        <w:tblLook w:val="04A0" w:firstRow="1" w:lastRow="0" w:firstColumn="1" w:lastColumn="0" w:noHBand="0" w:noVBand="1"/>
      </w:tblPr>
      <w:tblGrid>
        <w:gridCol w:w="8883"/>
      </w:tblGrid>
      <w:tr w:rsidR="00D80F46" w:rsidRPr="00A16D9B" w:rsidTr="00D810B0">
        <w:tc>
          <w:tcPr>
            <w:tcW w:w="9350" w:type="dxa"/>
          </w:tcPr>
          <w:p w:rsidR="00D80F46" w:rsidRPr="00A16D9B" w:rsidRDefault="00D80F46" w:rsidP="008D1AF7">
            <w:pPr>
              <w:spacing w:line="312" w:lineRule="auto"/>
              <w:jc w:val="both"/>
              <w:rPr>
                <w:rFonts w:ascii="Times New Roman" w:hAnsi="Times New Roman" w:cs="Times New Roman"/>
                <w:sz w:val="24"/>
                <w:szCs w:val="24"/>
              </w:rPr>
            </w:pPr>
          </w:p>
          <w:p w:rsidR="00D80F46" w:rsidRPr="00A16D9B" w:rsidRDefault="00D80F46" w:rsidP="008D1AF7">
            <w:pPr>
              <w:spacing w:line="312" w:lineRule="auto"/>
              <w:jc w:val="both"/>
              <w:rPr>
                <w:rFonts w:ascii="Times New Roman" w:hAnsi="Times New Roman" w:cs="Times New Roman"/>
                <w:b/>
                <w:sz w:val="24"/>
                <w:szCs w:val="24"/>
              </w:rPr>
            </w:pPr>
            <w:r w:rsidRPr="00A16D9B">
              <w:rPr>
                <w:rFonts w:ascii="Times New Roman" w:hAnsi="Times New Roman" w:cs="Times New Roman"/>
                <w:b/>
                <w:sz w:val="24"/>
                <w:szCs w:val="24"/>
              </w:rPr>
              <w:t>1.</w:t>
            </w:r>
            <w:r w:rsidRPr="00A16D9B">
              <w:rPr>
                <w:rFonts w:ascii="Times New Roman" w:hAnsi="Times New Roman" w:cs="Times New Roman"/>
                <w:b/>
                <w:sz w:val="24"/>
                <w:szCs w:val="24"/>
              </w:rPr>
              <w:tab/>
              <w:t>Berpikir Kritis</w:t>
            </w:r>
          </w:p>
          <w:p w:rsidR="00D80F46" w:rsidRPr="00A16D9B" w:rsidRDefault="00D80F46" w:rsidP="008D1AF7">
            <w:pPr>
              <w:spacing w:line="312" w:lineRule="auto"/>
              <w:jc w:val="both"/>
              <w:rPr>
                <w:rFonts w:ascii="Times New Roman" w:hAnsi="Times New Roman" w:cs="Times New Roman"/>
                <w:sz w:val="24"/>
                <w:szCs w:val="24"/>
              </w:rPr>
            </w:pPr>
          </w:p>
          <w:p w:rsidR="00D80F46" w:rsidRPr="00A16D9B" w:rsidRDefault="00D80F46" w:rsidP="008D1AF7">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Di dalam dunia tulis-menulis, kemampuan berpikir kritis sangat membantu dalam pengembangan gagasan yang berbasis masalah. Kemampuan ini terutama diperlukan untuk menghasilkan karya tulis ilmiah yang berbasis pada riset masalah seperti di pendidikan tinggi. </w:t>
            </w:r>
            <w:r w:rsidRPr="00A16D9B">
              <w:rPr>
                <w:rFonts w:ascii="Times New Roman" w:hAnsi="Times New Roman" w:cs="Times New Roman"/>
                <w:b/>
                <w:sz w:val="24"/>
                <w:szCs w:val="24"/>
                <w:vertAlign w:val="superscript"/>
              </w:rPr>
              <w:t>1</w:t>
            </w:r>
          </w:p>
          <w:p w:rsidR="00D80F46" w:rsidRPr="00A16D9B" w:rsidRDefault="00D80F46" w:rsidP="008D1AF7">
            <w:pPr>
              <w:spacing w:line="312" w:lineRule="auto"/>
              <w:jc w:val="both"/>
              <w:rPr>
                <w:rFonts w:ascii="Times New Roman" w:hAnsi="Times New Roman" w:cs="Times New Roman"/>
                <w:sz w:val="24"/>
                <w:szCs w:val="24"/>
              </w:rPr>
            </w:pPr>
          </w:p>
          <w:p w:rsidR="00D80F46" w:rsidRPr="00A16D9B" w:rsidRDefault="00D80F46" w:rsidP="008D1AF7">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Berpikir kritis dapat didefinisikan sebagai kapasitas (kemampuan) seseorang untuk merespons pemikiran atau informasi yang diterimanya, lalu mengevaluasinya secara sistematis. Ada beberapa definisi yang diungkapkan oleh para ahli. Michael Scriven dan Richard Paul (1987) menjelaskan bahwa berpikir kritis melibatkan proses yang secara aktif dan penuh kemampuan untuk membuat konsep, menerapkan, menganalisis, menyarikan, dan mengamati sebuah masalah yang diperoleh ataupun diciptakan dari pengamatan, pengalaman, komunikasi, dan sebagainya. </w:t>
            </w:r>
            <w:r w:rsidRPr="00A16D9B">
              <w:rPr>
                <w:rFonts w:ascii="Times New Roman" w:hAnsi="Times New Roman" w:cs="Times New Roman"/>
                <w:b/>
                <w:sz w:val="24"/>
                <w:szCs w:val="24"/>
                <w:vertAlign w:val="superscript"/>
              </w:rPr>
              <w:t>2</w:t>
            </w:r>
          </w:p>
          <w:p w:rsidR="00D80F46" w:rsidRPr="00A16D9B" w:rsidRDefault="00D80F46" w:rsidP="008D1AF7">
            <w:pPr>
              <w:spacing w:line="312" w:lineRule="auto"/>
              <w:jc w:val="both"/>
              <w:rPr>
                <w:rFonts w:ascii="Times New Roman" w:hAnsi="Times New Roman" w:cs="Times New Roman"/>
                <w:sz w:val="24"/>
                <w:szCs w:val="24"/>
              </w:rPr>
            </w:pPr>
          </w:p>
          <w:p w:rsidR="00D80F46" w:rsidRPr="00A16D9B" w:rsidRDefault="00D80F46" w:rsidP="008D1AF7">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Pada kenyataannya saat ini sebuah keluarga sebagai kelompok terkecil dari sebuah bangsa menghadapi banjir informasi di berbagai bidang, seperti pendidikan, kesehatan, keuangan, kemasyarakatan, bahkan kegiatan-kegiatan yang bersifat remeh. Artinya, kita menghadapi sesuatu yang bersifat ringan sampai yang rumit sehingga diperlukan respons yang masuk akal dan efektif untuk menyikapi setiap informasi dan pemikiran yang diterima setiap hari.  </w:t>
            </w:r>
            <w:r w:rsidRPr="00A16D9B">
              <w:rPr>
                <w:rFonts w:ascii="Times New Roman" w:hAnsi="Times New Roman" w:cs="Times New Roman"/>
                <w:b/>
                <w:sz w:val="24"/>
                <w:szCs w:val="24"/>
                <w:vertAlign w:val="superscript"/>
              </w:rPr>
              <w:t>3</w:t>
            </w:r>
          </w:p>
          <w:p w:rsidR="00D80F46" w:rsidRPr="00A16D9B" w:rsidRDefault="00D80F46" w:rsidP="008D1AF7">
            <w:pPr>
              <w:spacing w:line="312" w:lineRule="auto"/>
              <w:jc w:val="both"/>
              <w:rPr>
                <w:rFonts w:ascii="Times New Roman" w:hAnsi="Times New Roman" w:cs="Times New Roman"/>
                <w:sz w:val="24"/>
                <w:szCs w:val="24"/>
              </w:rPr>
            </w:pPr>
          </w:p>
          <w:p w:rsidR="00D80F46" w:rsidRPr="00A16D9B" w:rsidRDefault="00D80F46" w:rsidP="008D1AF7">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Jika seseorang terlatih untuk berpikir kritis, ia pun akan siap menghadapi persoalan-persoalan yang lebih kompleks untuk menemukan solusi. Contohnya, terhadap permasalahan lingkungan, seperti pemanasan global, pemusnahan hutan (deforatasi), krisis air bersih, penggunaan plastik, dan penggunaan energi alternatif. </w:t>
            </w:r>
            <w:r w:rsidRPr="00A16D9B">
              <w:rPr>
                <w:rFonts w:ascii="Times New Roman" w:hAnsi="Times New Roman" w:cs="Times New Roman"/>
                <w:b/>
                <w:sz w:val="24"/>
                <w:szCs w:val="24"/>
                <w:vertAlign w:val="superscript"/>
              </w:rPr>
              <w:t>4</w:t>
            </w:r>
          </w:p>
          <w:p w:rsidR="00D80F46" w:rsidRPr="00A16D9B" w:rsidRDefault="00D80F46" w:rsidP="008D1AF7">
            <w:pPr>
              <w:spacing w:line="312" w:lineRule="auto"/>
              <w:jc w:val="both"/>
              <w:rPr>
                <w:rFonts w:ascii="Times New Roman" w:hAnsi="Times New Roman" w:cs="Times New Roman"/>
                <w:sz w:val="24"/>
                <w:szCs w:val="24"/>
              </w:rPr>
            </w:pPr>
          </w:p>
          <w:p w:rsidR="00D80F46" w:rsidRPr="00A16D9B" w:rsidRDefault="00D80F46" w:rsidP="008D1AF7">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Kecakapan berpikir kritis sangat penting bukan hanya berkaitan dengan proses pendidikan seseorang, melainkan juga dalam karier atau pekerjaan. Kecakapan ini diperlukan untuk memecahkan masalah secara analitis, membuat perbandingan-perbandingan, dan mengevaluasi bukti-bukti. </w:t>
            </w:r>
            <w:r w:rsidRPr="00A16D9B">
              <w:rPr>
                <w:rFonts w:ascii="Times New Roman" w:hAnsi="Times New Roman" w:cs="Times New Roman"/>
                <w:b/>
                <w:sz w:val="24"/>
                <w:szCs w:val="24"/>
                <w:vertAlign w:val="superscript"/>
              </w:rPr>
              <w:t>5</w:t>
            </w:r>
          </w:p>
          <w:p w:rsidR="00D80F46" w:rsidRPr="00A16D9B" w:rsidRDefault="00D80F46" w:rsidP="008D1AF7">
            <w:pPr>
              <w:spacing w:line="312" w:lineRule="auto"/>
              <w:jc w:val="both"/>
              <w:rPr>
                <w:rFonts w:ascii="Times New Roman" w:hAnsi="Times New Roman" w:cs="Times New Roman"/>
                <w:sz w:val="24"/>
                <w:szCs w:val="24"/>
              </w:rPr>
            </w:pPr>
          </w:p>
        </w:tc>
      </w:tr>
    </w:tbl>
    <w:p w:rsidR="00D80F46" w:rsidRDefault="00D80F46" w:rsidP="008D1AF7">
      <w:pPr>
        <w:spacing w:line="312" w:lineRule="auto"/>
        <w:rPr>
          <w:rFonts w:ascii="Times New Roman" w:hAnsi="Times New Roman" w:cs="Times New Roman"/>
          <w:sz w:val="24"/>
          <w:szCs w:val="24"/>
        </w:rPr>
      </w:pPr>
    </w:p>
    <w:p w:rsidR="00AF28E1" w:rsidRPr="00A16D9B" w:rsidRDefault="00AF28E1" w:rsidP="008D1AF7">
      <w:pPr>
        <w:spacing w:line="312" w:lineRule="auto"/>
        <w:rPr>
          <w:rFonts w:ascii="Times New Roman" w:hAnsi="Times New Roman" w:cs="Times New Roman"/>
          <w:sz w:val="24"/>
          <w:szCs w:val="24"/>
        </w:rPr>
      </w:pPr>
    </w:p>
    <w:p w:rsidR="00D80F46" w:rsidRPr="00A16D9B" w:rsidRDefault="00D80F46" w:rsidP="008D1AF7">
      <w:pPr>
        <w:pStyle w:val="ListParagraph"/>
        <w:numPr>
          <w:ilvl w:val="0"/>
          <w:numId w:val="1"/>
        </w:numPr>
        <w:spacing w:after="240" w:line="312" w:lineRule="auto"/>
        <w:jc w:val="both"/>
        <w:rPr>
          <w:rFonts w:ascii="Times New Roman" w:hAnsi="Times New Roman" w:cs="Times New Roman"/>
          <w:sz w:val="24"/>
          <w:szCs w:val="24"/>
        </w:rPr>
      </w:pPr>
      <w:proofErr w:type="spellStart"/>
      <w:r w:rsidRPr="00A16D9B">
        <w:rPr>
          <w:rFonts w:ascii="Times New Roman" w:hAnsi="Times New Roman" w:cs="Times New Roman"/>
          <w:sz w:val="24"/>
          <w:szCs w:val="24"/>
        </w:rPr>
        <w:t>Suntinglah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penyusunan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daftar</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pustaka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berikut</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ini</w:t>
      </w:r>
      <w:proofErr w:type="spellEnd"/>
      <w:r w:rsidRPr="00A16D9B">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9243"/>
      </w:tblGrid>
      <w:tr w:rsidR="00D80F46" w:rsidRPr="00A16D9B" w:rsidTr="00D810B0">
        <w:tc>
          <w:tcPr>
            <w:tcW w:w="9350" w:type="dxa"/>
          </w:tcPr>
          <w:p w:rsidR="00D80F46" w:rsidRPr="00A16D9B" w:rsidRDefault="00D80F46" w:rsidP="008D1AF7">
            <w:pPr>
              <w:spacing w:line="312" w:lineRule="auto"/>
              <w:rPr>
                <w:rFonts w:ascii="Times New Roman" w:hAnsi="Times New Roman" w:cs="Times New Roman"/>
                <w:sz w:val="24"/>
                <w:szCs w:val="24"/>
              </w:rPr>
            </w:pPr>
          </w:p>
          <w:p w:rsidR="00D80F46" w:rsidRPr="008D1AF7" w:rsidRDefault="00D80F46" w:rsidP="008D1AF7">
            <w:pPr>
              <w:spacing w:line="312" w:lineRule="auto"/>
              <w:jc w:val="center"/>
              <w:rPr>
                <w:rFonts w:ascii="Times New Roman" w:hAnsi="Times New Roman" w:cs="Times New Roman"/>
                <w:b/>
                <w:sz w:val="24"/>
                <w:szCs w:val="24"/>
              </w:rPr>
            </w:pPr>
            <w:r w:rsidRPr="008D1AF7">
              <w:rPr>
                <w:rFonts w:ascii="Times New Roman" w:hAnsi="Times New Roman" w:cs="Times New Roman"/>
                <w:b/>
                <w:sz w:val="24"/>
                <w:szCs w:val="24"/>
              </w:rPr>
              <w:t>DAFTAR PUSTAKA</w:t>
            </w:r>
          </w:p>
          <w:p w:rsidR="00D80F46" w:rsidRPr="00A16D9B" w:rsidRDefault="00D80F46" w:rsidP="008D1AF7">
            <w:pPr>
              <w:spacing w:line="312" w:lineRule="auto"/>
              <w:jc w:val="center"/>
              <w:rPr>
                <w:rFonts w:ascii="Times New Roman" w:hAnsi="Times New Roman" w:cs="Times New Roman"/>
                <w:sz w:val="24"/>
                <w:szCs w:val="24"/>
              </w:rPr>
            </w:pPr>
          </w:p>
          <w:p w:rsidR="00D80F46" w:rsidRPr="00A16D9B" w:rsidRDefault="00D80F46" w:rsidP="008D1AF7">
            <w:pPr>
              <w:spacing w:line="480" w:lineRule="auto"/>
              <w:rPr>
                <w:rFonts w:ascii="Times New Roman" w:hAnsi="Times New Roman" w:cs="Times New Roman"/>
                <w:sz w:val="24"/>
                <w:szCs w:val="24"/>
              </w:rPr>
            </w:pPr>
            <w:r w:rsidRPr="00A16D9B">
              <w:rPr>
                <w:rFonts w:ascii="Times New Roman" w:hAnsi="Times New Roman" w:cs="Times New Roman"/>
                <w:sz w:val="24"/>
                <w:szCs w:val="24"/>
              </w:rPr>
              <w:t xml:space="preserve">Wong, Jony. 2010. </w:t>
            </w:r>
            <w:r w:rsidRPr="00A16D9B">
              <w:rPr>
                <w:rFonts w:ascii="Times New Roman" w:hAnsi="Times New Roman" w:cs="Times New Roman"/>
                <w:i/>
                <w:iCs/>
                <w:sz w:val="24"/>
                <w:szCs w:val="24"/>
              </w:rPr>
              <w:t>Internet Marketing for Beginners</w:t>
            </w:r>
            <w:r w:rsidRPr="00A16D9B">
              <w:rPr>
                <w:rFonts w:ascii="Times New Roman" w:hAnsi="Times New Roman" w:cs="Times New Roman"/>
                <w:sz w:val="24"/>
                <w:szCs w:val="24"/>
              </w:rPr>
              <w:t xml:space="preserve">. Jakarta: PT Elex Media Komputindo. </w:t>
            </w:r>
          </w:p>
          <w:p w:rsidR="00D80F46" w:rsidRPr="00A16D9B" w:rsidRDefault="00D80F46" w:rsidP="008D1AF7">
            <w:pPr>
              <w:spacing w:line="480" w:lineRule="auto"/>
              <w:rPr>
                <w:rFonts w:ascii="Times New Roman" w:hAnsi="Times New Roman" w:cs="Times New Roman"/>
                <w:sz w:val="24"/>
                <w:szCs w:val="24"/>
              </w:rPr>
            </w:pPr>
            <w:r w:rsidRPr="00A16D9B">
              <w:rPr>
                <w:rFonts w:ascii="Times New Roman" w:hAnsi="Times New Roman" w:cs="Times New Roman"/>
                <w:sz w:val="24"/>
                <w:szCs w:val="24"/>
              </w:rPr>
              <w:t xml:space="preserve">Helianthusonfri, Jefferly. 2016. </w:t>
            </w:r>
            <w:r w:rsidRPr="00A16D9B">
              <w:rPr>
                <w:rFonts w:ascii="Times New Roman" w:hAnsi="Times New Roman" w:cs="Times New Roman"/>
                <w:i/>
                <w:iCs/>
                <w:sz w:val="24"/>
                <w:szCs w:val="24"/>
              </w:rPr>
              <w:t>Facebook Marketing</w:t>
            </w:r>
            <w:r w:rsidRPr="00A16D9B">
              <w:rPr>
                <w:rFonts w:ascii="Times New Roman" w:hAnsi="Times New Roman" w:cs="Times New Roman"/>
                <w:sz w:val="24"/>
                <w:szCs w:val="24"/>
              </w:rPr>
              <w:t>. Jakarta: PT Elex Media Komputindo.</w:t>
            </w:r>
          </w:p>
          <w:p w:rsidR="00D80F46" w:rsidRPr="00A16D9B" w:rsidRDefault="00D80F46" w:rsidP="008D1AF7">
            <w:pPr>
              <w:spacing w:line="480" w:lineRule="auto"/>
              <w:rPr>
                <w:rFonts w:ascii="Times New Roman" w:hAnsi="Times New Roman" w:cs="Times New Roman"/>
                <w:sz w:val="24"/>
                <w:szCs w:val="24"/>
              </w:rPr>
            </w:pPr>
            <w:r w:rsidRPr="00A16D9B">
              <w:rPr>
                <w:rFonts w:ascii="Times New Roman" w:hAnsi="Times New Roman" w:cs="Times New Roman"/>
                <w:sz w:val="24"/>
                <w:szCs w:val="24"/>
              </w:rPr>
              <w:t xml:space="preserve">Sulianta, Feri. 2011. </w:t>
            </w:r>
            <w:r w:rsidRPr="00A16D9B">
              <w:rPr>
                <w:rFonts w:ascii="Times New Roman" w:hAnsi="Times New Roman" w:cs="Times New Roman"/>
                <w:i/>
                <w:iCs/>
                <w:sz w:val="24"/>
                <w:szCs w:val="24"/>
              </w:rPr>
              <w:t>Twitter for Business</w:t>
            </w:r>
            <w:r w:rsidRPr="00A16D9B">
              <w:rPr>
                <w:rFonts w:ascii="Times New Roman" w:hAnsi="Times New Roman" w:cs="Times New Roman"/>
                <w:sz w:val="24"/>
                <w:szCs w:val="24"/>
              </w:rPr>
              <w:t>. Jakarta: PT Elex Media Komputindo.</w:t>
            </w:r>
          </w:p>
          <w:p w:rsidR="00D80F46" w:rsidRPr="00A16D9B" w:rsidRDefault="00D80F46" w:rsidP="008D1AF7">
            <w:pPr>
              <w:spacing w:line="480" w:lineRule="auto"/>
              <w:rPr>
                <w:rFonts w:ascii="Times New Roman" w:hAnsi="Times New Roman" w:cs="Times New Roman"/>
                <w:sz w:val="24"/>
                <w:szCs w:val="24"/>
              </w:rPr>
            </w:pPr>
            <w:r w:rsidRPr="00A16D9B">
              <w:rPr>
                <w:rFonts w:ascii="Times New Roman" w:hAnsi="Times New Roman" w:cs="Times New Roman"/>
                <w:sz w:val="24"/>
                <w:szCs w:val="24"/>
              </w:rPr>
              <w:t xml:space="preserve">Helianthusonfri, Jefferly. 2012. </w:t>
            </w:r>
            <w:r w:rsidRPr="00A16D9B">
              <w:rPr>
                <w:rFonts w:ascii="Times New Roman" w:hAnsi="Times New Roman" w:cs="Times New Roman"/>
                <w:i/>
                <w:iCs/>
                <w:sz w:val="24"/>
                <w:szCs w:val="24"/>
              </w:rPr>
              <w:t>Jualan Online Dengan Facebook dan Blog</w:t>
            </w:r>
            <w:r w:rsidRPr="00A16D9B">
              <w:rPr>
                <w:rFonts w:ascii="Times New Roman" w:hAnsi="Times New Roman" w:cs="Times New Roman"/>
                <w:sz w:val="24"/>
                <w:szCs w:val="24"/>
              </w:rPr>
              <w:t>. Jakarta: PT Elex Media Komputindo.</w:t>
            </w:r>
          </w:p>
          <w:p w:rsidR="00D80F46" w:rsidRPr="00A16D9B" w:rsidRDefault="00D80F46" w:rsidP="008D1AF7">
            <w:pPr>
              <w:spacing w:line="480" w:lineRule="auto"/>
              <w:rPr>
                <w:rFonts w:ascii="Times New Roman" w:hAnsi="Times New Roman" w:cs="Times New Roman"/>
                <w:sz w:val="24"/>
                <w:szCs w:val="24"/>
              </w:rPr>
            </w:pPr>
            <w:r w:rsidRPr="00A16D9B">
              <w:rPr>
                <w:rFonts w:ascii="Times New Roman" w:hAnsi="Times New Roman" w:cs="Times New Roman"/>
                <w:sz w:val="24"/>
                <w:szCs w:val="24"/>
              </w:rPr>
              <w:t xml:space="preserve">Salim, Joko. 2011. </w:t>
            </w:r>
            <w:r w:rsidRPr="00A16D9B">
              <w:rPr>
                <w:rFonts w:ascii="Times New Roman" w:hAnsi="Times New Roman" w:cs="Times New Roman"/>
                <w:i/>
                <w:iCs/>
                <w:sz w:val="24"/>
                <w:szCs w:val="24"/>
              </w:rPr>
              <w:t>Mengoptimalkan Blog dan Social Media Untuk Small Business</w:t>
            </w:r>
            <w:r w:rsidRPr="00A16D9B">
              <w:rPr>
                <w:rFonts w:ascii="Times New Roman" w:hAnsi="Times New Roman" w:cs="Times New Roman"/>
                <w:sz w:val="24"/>
                <w:szCs w:val="24"/>
              </w:rPr>
              <w:t>. Jakarta: PT Elex Media Komputindo.</w:t>
            </w:r>
          </w:p>
          <w:p w:rsidR="00D80F46" w:rsidRPr="00A16D9B" w:rsidRDefault="00D80F46" w:rsidP="008D1AF7">
            <w:pPr>
              <w:spacing w:line="480" w:lineRule="auto"/>
              <w:rPr>
                <w:rFonts w:ascii="Times New Roman" w:hAnsi="Times New Roman" w:cs="Times New Roman"/>
                <w:sz w:val="24"/>
                <w:szCs w:val="24"/>
              </w:rPr>
            </w:pPr>
            <w:r w:rsidRPr="00A16D9B">
              <w:rPr>
                <w:rFonts w:ascii="Times New Roman" w:hAnsi="Times New Roman" w:cs="Times New Roman"/>
                <w:sz w:val="24"/>
                <w:szCs w:val="24"/>
              </w:rPr>
              <w:t xml:space="preserve">Enterprise, Jubilee. 2012. </w:t>
            </w:r>
            <w:r w:rsidRPr="00A16D9B">
              <w:rPr>
                <w:rFonts w:ascii="Times New Roman" w:hAnsi="Times New Roman" w:cs="Times New Roman"/>
                <w:i/>
                <w:iCs/>
                <w:sz w:val="24"/>
                <w:szCs w:val="24"/>
              </w:rPr>
              <w:t>Instagram Untuk Fotografi dan Bisnis Kreatif</w:t>
            </w:r>
            <w:r w:rsidRPr="00A16D9B">
              <w:rPr>
                <w:rFonts w:ascii="Times New Roman" w:hAnsi="Times New Roman" w:cs="Times New Roman"/>
                <w:sz w:val="24"/>
                <w:szCs w:val="24"/>
              </w:rPr>
              <w:t>. Jakarta: PT Elex Media Komputindo.</w:t>
            </w:r>
          </w:p>
          <w:p w:rsidR="00D80F46" w:rsidRPr="00A16D9B" w:rsidRDefault="00D80F46" w:rsidP="008D1AF7">
            <w:pPr>
              <w:spacing w:line="480" w:lineRule="auto"/>
              <w:rPr>
                <w:rFonts w:ascii="Times New Roman" w:hAnsi="Times New Roman" w:cs="Times New Roman"/>
                <w:sz w:val="24"/>
                <w:szCs w:val="24"/>
              </w:rPr>
            </w:pPr>
            <w:r w:rsidRPr="00A16D9B">
              <w:rPr>
                <w:rFonts w:ascii="Times New Roman" w:hAnsi="Times New Roman" w:cs="Times New Roman"/>
                <w:sz w:val="24"/>
                <w:szCs w:val="24"/>
              </w:rPr>
              <w:t xml:space="preserve">Handayani, Muri. 2017. </w:t>
            </w:r>
            <w:r w:rsidRPr="00A16D9B">
              <w:rPr>
                <w:rFonts w:ascii="Times New Roman" w:hAnsi="Times New Roman" w:cs="Times New Roman"/>
                <w:i/>
                <w:iCs/>
                <w:sz w:val="24"/>
                <w:szCs w:val="24"/>
              </w:rPr>
              <w:t>Resep Ampuh Membangun Sistem Bisnis Online</w:t>
            </w:r>
            <w:r w:rsidRPr="00A16D9B">
              <w:rPr>
                <w:rFonts w:ascii="Times New Roman" w:hAnsi="Times New Roman" w:cs="Times New Roman"/>
                <w:sz w:val="24"/>
                <w:szCs w:val="24"/>
              </w:rPr>
              <w:t>. Bandung: Billionaire Sinergi Korpora.</w:t>
            </w:r>
          </w:p>
          <w:p w:rsidR="00D80F46" w:rsidRPr="00A16D9B" w:rsidRDefault="00D80F46" w:rsidP="008D1AF7">
            <w:pPr>
              <w:spacing w:line="312" w:lineRule="auto"/>
              <w:rPr>
                <w:rFonts w:ascii="Times New Roman" w:hAnsi="Times New Roman" w:cs="Times New Roman"/>
                <w:sz w:val="24"/>
                <w:szCs w:val="24"/>
              </w:rPr>
            </w:pPr>
          </w:p>
        </w:tc>
      </w:tr>
    </w:tbl>
    <w:p w:rsidR="00D80F46" w:rsidRPr="00A16D9B" w:rsidRDefault="00D80F46" w:rsidP="008D1AF7">
      <w:pPr>
        <w:spacing w:line="312" w:lineRule="auto"/>
        <w:rPr>
          <w:rFonts w:ascii="Times New Roman" w:hAnsi="Times New Roman" w:cs="Times New Roman"/>
          <w:sz w:val="24"/>
          <w:szCs w:val="24"/>
        </w:rPr>
      </w:pPr>
    </w:p>
    <w:p w:rsidR="00924DF5" w:rsidRPr="00A16D9B" w:rsidRDefault="00924DF5" w:rsidP="008D1AF7">
      <w:pPr>
        <w:spacing w:line="312" w:lineRule="auto"/>
        <w:rPr>
          <w:rFonts w:ascii="Times New Roman" w:hAnsi="Times New Roman" w:cs="Times New Roman"/>
          <w:sz w:val="24"/>
          <w:szCs w:val="24"/>
        </w:rPr>
      </w:pPr>
    </w:p>
    <w:sectPr w:rsidR="00924DF5" w:rsidRPr="00A16D9B" w:rsidSect="0012251A">
      <w:footerReference w:type="default" r:id="rId9"/>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35FE" w:rsidRDefault="00C335FE" w:rsidP="00D80F46">
      <w:r>
        <w:separator/>
      </w:r>
    </w:p>
  </w:endnote>
  <w:endnote w:type="continuationSeparator" w:id="0">
    <w:p w:rsidR="00C335FE" w:rsidRDefault="00C335FE" w:rsidP="00D80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0F46" w:rsidRDefault="00D80F46">
    <w:pPr>
      <w:pStyle w:val="Footer"/>
    </w:pPr>
    <w:r>
      <w:t>CLO-4</w:t>
    </w:r>
  </w:p>
  <w:p w:rsidR="00D80F46" w:rsidRDefault="00D80F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35FE" w:rsidRDefault="00C335FE" w:rsidP="00D80F46">
      <w:r>
        <w:separator/>
      </w:r>
    </w:p>
  </w:footnote>
  <w:footnote w:type="continuationSeparator" w:id="0">
    <w:p w:rsidR="00C335FE" w:rsidRDefault="00C335FE" w:rsidP="00D80F4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29689E"/>
    <w:multiLevelType w:val="hybridMultilevel"/>
    <w:tmpl w:val="A33EF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2"/>
  <w:proofState w:spelling="clean" w:grammar="clean"/>
  <w:trackRevision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0F46"/>
    <w:rsid w:val="0004691E"/>
    <w:rsid w:val="0012251A"/>
    <w:rsid w:val="0017292D"/>
    <w:rsid w:val="00184E03"/>
    <w:rsid w:val="002D5B47"/>
    <w:rsid w:val="0042167F"/>
    <w:rsid w:val="004F5D73"/>
    <w:rsid w:val="005B5779"/>
    <w:rsid w:val="00771E9D"/>
    <w:rsid w:val="008D1AF7"/>
    <w:rsid w:val="00924DF5"/>
    <w:rsid w:val="00A16D9B"/>
    <w:rsid w:val="00A86167"/>
    <w:rsid w:val="00AF28E1"/>
    <w:rsid w:val="00C335FE"/>
    <w:rsid w:val="00CC12C9"/>
    <w:rsid w:val="00D80F46"/>
    <w:rsid w:val="00FE10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0F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 w:type="paragraph" w:styleId="BalloonText">
    <w:name w:val="Balloon Text"/>
    <w:basedOn w:val="Normal"/>
    <w:link w:val="BalloonTextChar"/>
    <w:uiPriority w:val="99"/>
    <w:semiHidden/>
    <w:unhideWhenUsed/>
    <w:rsid w:val="00CC12C9"/>
    <w:rPr>
      <w:rFonts w:ascii="Tahoma" w:hAnsi="Tahoma" w:cs="Tahoma"/>
      <w:sz w:val="16"/>
      <w:szCs w:val="16"/>
    </w:rPr>
  </w:style>
  <w:style w:type="character" w:customStyle="1" w:styleId="BalloonTextChar">
    <w:name w:val="Balloon Text Char"/>
    <w:basedOn w:val="DefaultParagraphFont"/>
    <w:link w:val="BalloonText"/>
    <w:uiPriority w:val="99"/>
    <w:semiHidden/>
    <w:rsid w:val="00CC12C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0F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 w:type="paragraph" w:styleId="BalloonText">
    <w:name w:val="Balloon Text"/>
    <w:basedOn w:val="Normal"/>
    <w:link w:val="BalloonTextChar"/>
    <w:uiPriority w:val="99"/>
    <w:semiHidden/>
    <w:unhideWhenUsed/>
    <w:rsid w:val="00CC12C9"/>
    <w:rPr>
      <w:rFonts w:ascii="Tahoma" w:hAnsi="Tahoma" w:cs="Tahoma"/>
      <w:sz w:val="16"/>
      <w:szCs w:val="16"/>
    </w:rPr>
  </w:style>
  <w:style w:type="character" w:customStyle="1" w:styleId="BalloonTextChar">
    <w:name w:val="Balloon Text Char"/>
    <w:basedOn w:val="DefaultParagraphFont"/>
    <w:link w:val="BalloonText"/>
    <w:uiPriority w:val="99"/>
    <w:semiHidden/>
    <w:rsid w:val="00CC12C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A81C28-4DAB-470D-817D-7784A309F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Pages>
  <Words>637</Words>
  <Characters>3636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Epic_Epik</dc:creator>
  <cp:lastModifiedBy>ASUS</cp:lastModifiedBy>
  <cp:revision>5</cp:revision>
  <dcterms:created xsi:type="dcterms:W3CDTF">2020-05-18T03:29:00Z</dcterms:created>
  <dcterms:modified xsi:type="dcterms:W3CDTF">2020-05-18T03:37:00Z</dcterms:modified>
</cp:coreProperties>
</file>