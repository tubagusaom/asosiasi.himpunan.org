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524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FF4AC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E5C43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8A428D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2CC0DF2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E3CF94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435435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536C162" wp14:editId="40A58FB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FD6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05B76895" w14:textId="1224226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</w:t>
      </w:r>
      <w:r w:rsidR="00EC192D">
        <w:rPr>
          <w:rFonts w:ascii="Times New Roman" w:eastAsia="Times New Roman" w:hAnsi="Times New Roman" w:cs="Times New Roman"/>
          <w:i/>
          <w:iCs/>
          <w:sz w:val="24"/>
          <w:szCs w:val="24"/>
        </w:rPr>
        <w:t>ap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C192D">
        <w:rPr>
          <w:rFonts w:ascii="Times New Roman" w:eastAsia="Times New Roman" w:hAnsi="Times New Roman" w:cs="Times New Roman"/>
          <w:i/>
          <w:iCs/>
          <w:sz w:val="24"/>
          <w:szCs w:val="24"/>
        </w:rPr>
        <w:t>berteman saja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833E1E3" w14:textId="4D52FAE7" w:rsidR="00927764" w:rsidRPr="00C50A1E" w:rsidRDefault="00927764" w:rsidP="00EC192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0" w:author="Reviewer" w:date="2020-12-11T09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</w:t>
      </w:r>
      <w:ins w:id="1" w:author="Reviewer" w:date="2020-12-11T09:53:00Z">
        <w:r w:rsidR="00EC192D">
          <w:rPr>
            <w:rFonts w:ascii="Times New Roman" w:eastAsia="Times New Roman" w:hAnsi="Times New Roman" w:cs="Times New Roman"/>
            <w:sz w:val="24"/>
            <w:szCs w:val="24"/>
          </w:rPr>
          <w:t xml:space="preserve">sangat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 indera penciuman itu atau bakwan yang baru diangkat dari penggorengan di kala hujan?</w:t>
      </w:r>
    </w:p>
    <w:p w14:paraId="296D9F6D" w14:textId="2BDC0337" w:rsidR="00927764" w:rsidRPr="00C50A1E" w:rsidRDefault="00927764" w:rsidP="00EC192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" w:author="Reviewer" w:date="2020-12-11T09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orang sering mengartikannya</w:t>
      </w:r>
      <w:r w:rsidR="00EC192D">
        <w:rPr>
          <w:rFonts w:ascii="Times New Roman" w:eastAsia="Times New Roman" w:hAnsi="Times New Roman" w:cs="Times New Roman"/>
          <w:sz w:val="24"/>
          <w:szCs w:val="24"/>
        </w:rPr>
        <w:t xml:space="preserve"> seperti itu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192D">
        <w:rPr>
          <w:rFonts w:ascii="Times New Roman" w:eastAsia="Times New Roman" w:hAnsi="Times New Roman" w:cs="Times New Roman"/>
          <w:sz w:val="24"/>
          <w:szCs w:val="24"/>
        </w:rPr>
        <w:t>Walaupun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</w:t>
      </w:r>
      <w:r w:rsidR="00EC192D">
        <w:rPr>
          <w:rFonts w:ascii="Times New Roman" w:eastAsia="Times New Roman" w:hAnsi="Times New Roman" w:cs="Times New Roman"/>
          <w:sz w:val="24"/>
          <w:szCs w:val="24"/>
        </w:rPr>
        <w:t>Hal itu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terasa</w:t>
      </w:r>
      <w:r w:rsidR="00EC192D">
        <w:rPr>
          <w:rFonts w:ascii="Times New Roman" w:eastAsia="Times New Roman" w:hAnsi="Times New Roman" w:cs="Times New Roman"/>
          <w:sz w:val="24"/>
          <w:szCs w:val="24"/>
        </w:rPr>
        <w:t xml:space="preserve"> bagi kita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apalagi sejak awal tahun baru.</w:t>
      </w:r>
    </w:p>
    <w:p w14:paraId="6D89E9E4" w14:textId="5EBF2F39" w:rsidR="00927764" w:rsidRPr="00C50A1E" w:rsidRDefault="00927764" w:rsidP="00D47E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" w:author="Reviewer" w:date="2020-12-11T10:0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</w:t>
      </w:r>
      <w:del w:id="4" w:author="Reviewer" w:date="2020-12-11T09:58:00Z">
        <w:r w:rsidRPr="00C50A1E" w:rsidDel="00EC192D">
          <w:rPr>
            <w:rFonts w:ascii="Times New Roman" w:eastAsia="Times New Roman" w:hAnsi="Times New Roman" w:cs="Times New Roman"/>
            <w:sz w:val="24"/>
            <w:szCs w:val="24"/>
          </w:rPr>
          <w:delText xml:space="preserve">disalahkan </w:delText>
        </w:r>
      </w:del>
      <w:ins w:id="5" w:author="Reviewer" w:date="2020-12-11T09:58:00Z">
        <w:r w:rsidR="00EC192D">
          <w:rPr>
            <w:rFonts w:ascii="Times New Roman" w:eastAsia="Times New Roman" w:hAnsi="Times New Roman" w:cs="Times New Roman"/>
            <w:sz w:val="24"/>
            <w:szCs w:val="24"/>
          </w:rPr>
          <w:t>dikambinghita</w:t>
        </w:r>
      </w:ins>
      <w:ins w:id="6" w:author="Reviewer" w:date="2020-12-11T09:59:00Z">
        <w:r w:rsidR="00EC192D">
          <w:rPr>
            <w:rFonts w:ascii="Times New Roman" w:eastAsia="Times New Roman" w:hAnsi="Times New Roman" w:cs="Times New Roman"/>
            <w:sz w:val="24"/>
            <w:szCs w:val="24"/>
          </w:rPr>
          <w:t>mkan</w:t>
        </w:r>
      </w:ins>
      <w:ins w:id="7" w:author="Reviewer" w:date="2020-12-11T09:58:00Z">
        <w:r w:rsidR="00EC192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karena mengundang kenangan ternyata tak hanya </w:t>
      </w:r>
      <w:del w:id="8" w:author="Reviewer" w:date="2020-12-11T09:59:00Z">
        <w:r w:rsidRPr="00C50A1E" w:rsidDel="00EC192D">
          <w:rPr>
            <w:rFonts w:ascii="Times New Roman" w:eastAsia="Times New Roman" w:hAnsi="Times New Roman" w:cs="Times New Roman"/>
            <w:sz w:val="24"/>
            <w:szCs w:val="24"/>
          </w:rPr>
          <w:delText xml:space="preserve">pandai </w:delText>
        </w:r>
      </w:del>
      <w:ins w:id="9" w:author="Reviewer" w:date="2020-12-11T09:59:00Z">
        <w:r w:rsidR="00EC192D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r w:rsidR="00EC192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perasaan hatimu yang </w:t>
      </w:r>
      <w:ins w:id="10" w:author="Reviewer" w:date="2020-12-11T09:59:00Z">
        <w:r w:rsidR="00EC192D">
          <w:rPr>
            <w:rFonts w:ascii="Times New Roman" w:eastAsia="Times New Roman" w:hAnsi="Times New Roman" w:cs="Times New Roman"/>
            <w:sz w:val="24"/>
            <w:szCs w:val="24"/>
          </w:rPr>
          <w:t>hancur</w:t>
        </w:r>
      </w:ins>
      <w:del w:id="11" w:author="Reviewer" w:date="2020-12-11T09:59:00Z">
        <w:r w:rsidRPr="00C50A1E" w:rsidDel="00EC192D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12" w:author="Reviewer" w:date="2020-12-11T09:59:00Z">
        <w:r w:rsidR="00EC192D">
          <w:rPr>
            <w:rFonts w:ascii="Times New Roman" w:eastAsia="Times New Roman" w:hAnsi="Times New Roman" w:cs="Times New Roman"/>
            <w:sz w:val="24"/>
            <w:szCs w:val="24"/>
          </w:rPr>
          <w:t xml:space="preserve"> bah</w:t>
        </w:r>
      </w:ins>
      <w:ins w:id="13" w:author="Reviewer" w:date="2020-12-11T10:00:00Z">
        <w:r w:rsidR="00EC192D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del w:id="14" w:author="Reviewer" w:date="2020-12-11T09:59:00Z">
        <w:r w:rsidRPr="00C50A1E" w:rsidDel="00EC192D">
          <w:rPr>
            <w:rFonts w:ascii="Times New Roman" w:eastAsia="Times New Roman" w:hAnsi="Times New Roman" w:cs="Times New Roman"/>
            <w:sz w:val="24"/>
            <w:szCs w:val="24"/>
          </w:rPr>
          <w:delText xml:space="preserve"> 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lain. </w:t>
      </w:r>
      <w:del w:id="15" w:author="Reviewer" w:date="2020-12-11T10:01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Soal makan. Ya, hujan yang membuat kita jadi sering lapar. Kok bisa ya?</w:delText>
        </w:r>
      </w:del>
      <w:ins w:id="16" w:author="Reviewer" w:date="2020-12-11T10:01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Dalam hal makanan, kenapa hujan sering membuat kita lapar?</w:t>
        </w:r>
      </w:ins>
    </w:p>
    <w:p w14:paraId="5EDED31A" w14:textId="4C82775C" w:rsidR="00927764" w:rsidRPr="00C50A1E" w:rsidRDefault="00927764" w:rsidP="00D47E5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17" w:author="Reviewer" w:date="2020-12-11T10:0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suka </w:t>
      </w:r>
      <w:del w:id="18" w:author="Reviewer" w:date="2020-12-11T10:02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meras</w:delText>
        </w:r>
        <w:r w:rsidDel="00D47E5A">
          <w:rPr>
            <w:rFonts w:ascii="Times New Roman" w:eastAsia="Times New Roman" w:hAnsi="Times New Roman" w:cs="Times New Roman"/>
            <w:sz w:val="24"/>
            <w:szCs w:val="24"/>
          </w:rPr>
          <w:delText xml:space="preserve">a </w:delText>
        </w:r>
      </w:del>
      <w:ins w:id="19" w:author="Reviewer" w:date="2020-12-11T10:02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 xml:space="preserve">berpikir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bahwa hujan datang bersama na</w:t>
      </w:r>
      <w:ins w:id="20" w:author="Reviewer" w:date="2020-12-11T10:02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1" w:author="Reviewer" w:date="2020-12-11T10:02:00Z">
        <w:r w:rsidDel="00D47E5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25556F47" w14:textId="5A5C4740" w:rsidR="00927764" w:rsidRPr="00C50A1E" w:rsidRDefault="00927764" w:rsidP="00D47E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2" w:author="Reviewer" w:date="2020-12-11T10:0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</w:t>
      </w:r>
      <w:del w:id="23" w:author="Reviewer" w:date="2020-12-11T10:02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 di</w:t>
      </w:r>
      <w:ins w:id="24" w:author="Reviewer" w:date="2020-12-11T10:03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lakukan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saat hujan turun adalah makan. </w:t>
      </w:r>
      <w:del w:id="25" w:author="Reviewer" w:date="2020-12-11T10:03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Sering disebut cuma</w:delText>
        </w:r>
      </w:del>
      <w:ins w:id="26" w:author="Reviewer" w:date="2020-12-11T10:03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Walaupun hanya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camilan, tapi jumlah kalori</w:t>
      </w:r>
      <w:ins w:id="27" w:author="Reviewer" w:date="2020-12-11T10:04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 xml:space="preserve"> yang masuk </w:t>
        </w:r>
      </w:ins>
      <w:del w:id="28" w:author="Reviewer" w:date="2020-12-11T10:04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 xml:space="preserve">nya nyaris </w:delText>
        </w:r>
      </w:del>
      <w:ins w:id="29" w:author="Reviewer" w:date="2020-12-11T10:04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 xml:space="preserve">hampir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</w:t>
      </w:r>
      <w:ins w:id="30" w:author="Reviewer" w:date="2020-12-11T10:04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Reviewer" w:date="2020-12-11T10:04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pokok</w:t>
        </w:r>
      </w:ins>
      <w:del w:id="32" w:author="Reviewer" w:date="2020-12-11T10:04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berat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AC0AC" w14:textId="1DA6236D" w:rsidR="00927764" w:rsidRPr="00C50A1E" w:rsidRDefault="00927764" w:rsidP="00D47E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Reviewer" w:date="2020-12-11T10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ins w:id="34" w:author="Reviewer" w:date="2020-12-11T10:05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 xml:space="preserve">atu </w:t>
        </w:r>
      </w:ins>
      <w:del w:id="35" w:author="Reviewer" w:date="2020-12-11T10:05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bungkus keripik yang </w:t>
      </w:r>
      <w:ins w:id="36" w:author="Reviewer" w:date="2020-12-11T10:04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 xml:space="preserve">ada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dikonsumsi </w:t>
      </w:r>
      <w:ins w:id="37" w:author="Reviewer" w:date="2020-12-11T10:04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del w:id="38" w:author="Reviewer" w:date="2020-12-11T10:04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</w:t>
      </w:r>
      <w:del w:id="39" w:author="Reviewer" w:date="2020-12-11T10:04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ins w:id="40" w:author="Reviewer" w:date="2020-12-11T10:04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ins w:id="41" w:author="Reviewer" w:date="2020-12-11T10:05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alam</w:t>
        </w:r>
      </w:ins>
      <w:ins w:id="42" w:author="Reviewer" w:date="2020-12-11T10:04:00Z">
        <w:r w:rsidR="00D47E5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3" w:author="Reviewer" w:date="2020-12-11T10:05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sekali duduk</w:delText>
        </w:r>
      </w:del>
      <w:ins w:id="44" w:author="Reviewer" w:date="2020-12-11T10:05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satu kali makan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5" w:author="Reviewer" w:date="2020-12-11T10:05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Belum cukup</w:delText>
        </w:r>
      </w:del>
      <w:ins w:id="46" w:author="Reviewer" w:date="2020-12-11T10:05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7" w:author="Reviewer" w:date="2020-12-11T10:05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tambah lagi gorengannya</w:delText>
        </w:r>
      </w:del>
      <w:ins w:id="48" w:author="Reviewer" w:date="2020-12-11T10:06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tambah dengan gorengan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satu</w:t>
      </w:r>
      <w:ins w:id="49" w:author="Reviewer" w:date="2020-12-11T10:07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 xml:space="preserve"> atau dua porsi sampai lima secara tak sadar</w:t>
        </w:r>
      </w:ins>
      <w:del w:id="50" w:author="Reviewer" w:date="2020-12-11T10:06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del w:id="51" w:author="Reviewer" w:date="2020-12-11T10:07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 xml:space="preserve">dua </w:delText>
        </w:r>
      </w:del>
      <w:del w:id="52" w:author="Reviewer" w:date="2020-12-11T10:06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del w:id="53" w:author="Reviewer" w:date="2020-12-11T10:07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eh kok jadi lima</w:delText>
        </w:r>
      </w:del>
      <w:ins w:id="54" w:author="Reviewer" w:date="2020-12-11T10:07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5" w:author="Reviewer" w:date="2020-12-11T10:07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0DE6412" w14:textId="27A6CC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del w:id="56" w:author="Reviewer" w:date="2020-12-11T10:08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Reviewer" w:date="2020-12-11T10:08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ins w:id="58" w:author="Reviewer" w:date="2020-12-11T10:08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r w:rsidR="00D47E5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 jadi salah satu pencetus mengapa kita jadi suka makan. </w:t>
      </w:r>
    </w:p>
    <w:p w14:paraId="0EB1DB5C" w14:textId="70984F3C" w:rsidR="00927764" w:rsidRPr="00C50A1E" w:rsidRDefault="00927764" w:rsidP="00D47E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9" w:author="Reviewer" w:date="2020-12-11T10:0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60" w:author="Reviewer" w:date="2020-12-11T10:08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</w:t>
      </w:r>
      <w:ins w:id="61" w:author="Reviewer" w:date="2020-12-11T10:09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 xml:space="preserve">yang belum lama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digoreng </w:t>
      </w:r>
      <w:ins w:id="62" w:author="Reviewer" w:date="2020-12-11T10:09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del w:id="63" w:author="Reviewer" w:date="2020-12-11T10:09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dadakan alias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masih hangat. Apalagi dengan makan, tubuh akan mendapat </w:t>
      </w:r>
      <w:ins w:id="64" w:author="Reviewer" w:date="2020-12-11T10:09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del w:id="65" w:author="Reviewer" w:date="2020-12-11T10:09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ins w:id="66" w:author="Reviewer" w:date="2020-12-11T10:09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67" w:author="Reviewer" w:date="2020-12-11T10:09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akibat terjadinya peningkatan metabolisme dalam tubuh. </w:t>
      </w:r>
    </w:p>
    <w:p w14:paraId="58392393" w14:textId="6BC339A7" w:rsidR="00927764" w:rsidRPr="00C50A1E" w:rsidRDefault="00927764" w:rsidP="00D47E5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8" w:author="Reviewer" w:date="2020-12-11T10:10:00Z">
          <w:pPr>
            <w:shd w:val="clear" w:color="auto" w:fill="F5F5F5"/>
            <w:spacing w:after="375"/>
          </w:pPr>
        </w:pPrChange>
      </w:pPr>
      <w:del w:id="69" w:author="Reviewer" w:date="2020-12-11T10:10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ins w:id="70" w:author="Reviewer" w:date="2020-12-11T10:10:00Z">
        <w:r w:rsidR="00D47E5A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71" w:author="Reviewer" w:date="2020-12-11T10:10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del w:id="72" w:author="Reviewer" w:date="2020-12-11T10:10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dingin yang terjadi akibat hujan tidak </w:t>
      </w:r>
      <w:del w:id="73" w:author="Reviewer" w:date="2020-12-11T10:10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tubuh memerlukan kalori tambahan dari makananmu</w:t>
      </w:r>
      <w:del w:id="74" w:author="Reviewer" w:date="2020-12-11T10:10:00Z">
        <w:r w:rsidRPr="00C50A1E" w:rsidDel="00D47E5A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ins w:id="75" w:author="Reviewer" w:date="2020-12-11T10:11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pikir</w:t>
        </w:r>
      </w:ins>
      <w:del w:id="76" w:author="Reviewer" w:date="2020-12-11T10:11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tidak sedingin kenyataannya</w:t>
      </w:r>
      <w:del w:id="77" w:author="Reviewer" w:date="2020-12-11T10:11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78" w:author="Reviewer" w:date="2020-12-11T10:11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3169F5D" w14:textId="7BD61061" w:rsidR="00927764" w:rsidDel="0001378F" w:rsidRDefault="00927764" w:rsidP="00927764">
      <w:pPr>
        <w:shd w:val="clear" w:color="auto" w:fill="F5F5F5"/>
        <w:spacing w:after="375"/>
        <w:rPr>
          <w:del w:id="79" w:author="Reviewer" w:date="2020-12-11T10:1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</w:t>
      </w:r>
      <w:ins w:id="80" w:author="Reviewer" w:date="2020-12-11T10:11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1" w:author="Reviewer" w:date="2020-12-11T10:11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 makin</w:delText>
        </w:r>
      </w:del>
      <w:ins w:id="82" w:author="Reviewer" w:date="2020-12-11T10:11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dekat</w:t>
      </w:r>
      <w:del w:id="83" w:author="Reviewer" w:date="2020-12-11T10:11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</w:t>
      </w:r>
      <w:del w:id="84" w:author="Reviewer" w:date="2020-12-11T10:12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.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F59F7" w14:textId="77777777" w:rsidR="0001378F" w:rsidRPr="00C50A1E" w:rsidRDefault="0001378F" w:rsidP="00927764">
      <w:pPr>
        <w:shd w:val="clear" w:color="auto" w:fill="F5F5F5"/>
        <w:spacing w:after="375"/>
        <w:rPr>
          <w:ins w:id="85" w:author="Reviewer" w:date="2020-12-11T10:12:00Z"/>
          <w:rFonts w:ascii="Times New Roman" w:eastAsia="Times New Roman" w:hAnsi="Times New Roman" w:cs="Times New Roman"/>
          <w:sz w:val="24"/>
          <w:szCs w:val="24"/>
        </w:rPr>
      </w:pPr>
    </w:p>
    <w:p w14:paraId="35EC67E9" w14:textId="3F6B34F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6" w:author="Reviewer" w:date="2020-12-11T10:12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</w:delText>
        </w:r>
      </w:del>
      <w:ins w:id="87" w:author="Reviewer" w:date="2020-12-11T10:12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88" w:author="Reviewer" w:date="2020-12-11T10:12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</w:t>
      </w:r>
      <w:del w:id="89" w:author="Reviewer" w:date="2020-12-11T10:13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bubuk-bubuk minuman manis dalam kemasan ekonomis. </w:t>
      </w:r>
    </w:p>
    <w:p w14:paraId="495B272B" w14:textId="04315DE4" w:rsidR="00927764" w:rsidRPr="00C50A1E" w:rsidRDefault="00927764" w:rsidP="000137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0" w:author="Reviewer" w:date="2020-12-11T10:1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91" w:author="Reviewer" w:date="2020-12-11T10:13:00Z">
        <w:r w:rsidDel="0001378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92" w:author="Reviewer" w:date="2020-12-11T10:13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01378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penyimpanan. Sebagai bahan persediaan karena mau keluar di waktu hujan itu membuat kita berpikir berkali-kali. </w:t>
      </w:r>
      <w:ins w:id="93" w:author="Reviewer" w:date="2020-12-11T10:13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Hal itu a</w:t>
        </w:r>
      </w:ins>
      <w:del w:id="94" w:author="Reviewer" w:date="2020-12-11T10:13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14:paraId="48FA6813" w14:textId="2A8EB58F" w:rsidR="00927764" w:rsidRPr="00C50A1E" w:rsidRDefault="00927764" w:rsidP="000137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5" w:author="Reviewer" w:date="2020-12-11T10:1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del w:id="96" w:author="Reviewer" w:date="2020-12-11T10:13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Yang sering membuatnya salah</w:delText>
        </w:r>
      </w:del>
      <w:ins w:id="97" w:author="Reviewer" w:date="2020-12-11T10:13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Kesalahan yang sering dilakukan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pemilihan makanan kita </w:t>
      </w:r>
      <w:del w:id="98" w:author="Reviewer" w:date="2020-12-11T10:13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yang tidak tahu diri.</w:delText>
        </w:r>
      </w:del>
      <w:ins w:id="99" w:author="Reviewer" w:date="2020-12-11T10:13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ins w:id="100" w:author="Reviewer" w:date="2020-12-11T10:14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lebihan.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1" w:author="Reviewer" w:date="2020-12-11T10:14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02" w:author="Reviewer" w:date="2020-12-11T10:14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r w:rsidR="0001378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1378F">
          <w:rPr>
            <w:rFonts w:ascii="Times New Roman" w:eastAsia="Times New Roman" w:hAnsi="Times New Roman" w:cs="Times New Roman"/>
            <w:sz w:val="24"/>
            <w:szCs w:val="24"/>
          </w:rPr>
          <w:t>mem</w:t>
        </w:r>
      </w:ins>
      <w:del w:id="103" w:author="Reviewer" w:date="2020-12-11T10:14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enting</w:t>
      </w:r>
      <w:ins w:id="104" w:author="Reviewer" w:date="2020-12-11T10:14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5" w:author="Reviewer" w:date="2020-12-11T10:14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rasa</w:t>
        </w:r>
      </w:ins>
      <w:del w:id="106" w:author="Reviewer" w:date="2020-12-11T10:14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enak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07" w:author="Reviewer" w:date="2020-12-11T10:14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kalori belakangan?</w:delText>
        </w:r>
      </w:del>
      <w:ins w:id="108" w:author="Reviewer" w:date="2020-12-11T10:14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tapi mengabaikan jumlah kalori.</w:t>
        </w:r>
      </w:ins>
    </w:p>
    <w:p w14:paraId="4977775F" w14:textId="1B0AB77C" w:rsidR="00927764" w:rsidRPr="00C50A1E" w:rsidRDefault="00927764" w:rsidP="000137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9" w:author="Reviewer" w:date="2020-12-11T10:15:00Z">
          <w:pPr>
            <w:shd w:val="clear" w:color="auto" w:fill="F5F5F5"/>
            <w:spacing w:after="375"/>
          </w:pPr>
        </w:pPrChange>
      </w:pPr>
      <w:del w:id="110" w:author="Reviewer" w:date="2020-12-11T10:14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Coba deh</w:delText>
        </w:r>
      </w:del>
      <w:ins w:id="111" w:author="Reviewer" w:date="2020-12-11T10:15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Hal yang harus diperhatikan tentang kalori dapat di</w:t>
        </w:r>
      </w:ins>
      <w:del w:id="112" w:author="Reviewer" w:date="2020-12-11T10:15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del w:id="113" w:author="Reviewer" w:date="2020-12-11T10:15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dengan memperhatikan label informasi gizi ketika kamu memakan makanan kemasan. </w:t>
      </w:r>
      <w:del w:id="114" w:author="Reviewer" w:date="2020-12-11T10:15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115" w:author="Reviewer" w:date="2020-12-11T10:15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116" w:author="Reviewer" w:date="2020-12-11T10:15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ingin minum yang hangat-hangat, </w:t>
      </w:r>
      <w:ins w:id="117" w:author="Reviewer" w:date="2020-12-11T10:16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 xml:space="preserve">maka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takar gulanya </w:t>
      </w:r>
      <w:del w:id="118" w:author="Reviewer" w:date="2020-12-11T10:15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jangan kelebihan</w:delText>
        </w:r>
      </w:del>
      <w:ins w:id="119" w:author="Reviewer" w:date="2020-12-11T10:15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secukupnya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0" w:author="Reviewer" w:date="2020-12-11T10:16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Sebab </w:delText>
        </w:r>
      </w:del>
      <w:ins w:id="121" w:author="Reviewer" w:date="2020-12-11T10:16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22" w:author="Reviewer" w:date="2020-12-11T10:16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amu sudah terlalu manis, kata dia </w:t>
      </w:r>
      <w:del w:id="123" w:author="Reviewer" w:date="2020-12-11T10:16:00Z">
        <w:r w:rsidRPr="00C50A1E" w:rsidDel="000137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124" w:author="Reviewer" w:date="2020-12-11T10:16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begitu katanya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72B4285" w14:textId="292384F0" w:rsidR="00927764" w:rsidRPr="00C50A1E" w:rsidRDefault="00927764" w:rsidP="000137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5" w:author="Reviewer" w:date="2020-12-11T10:17:00Z">
          <w:pPr>
            <w:shd w:val="clear" w:color="auto" w:fill="F5F5F5"/>
            <w:spacing w:after="375"/>
          </w:pPr>
        </w:pPrChange>
      </w:pPr>
      <w:del w:id="126" w:author="Reviewer" w:date="2020-12-11T10:16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ins w:id="127" w:author="Reviewer" w:date="2020-12-11T10:16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28" w:author="Reviewer" w:date="2020-12-11T10:16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usim hujan, rasa malas </w:t>
      </w:r>
      <w:del w:id="129" w:author="Reviewer" w:date="2020-12-11T10:16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bergerak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juga bisa </w:t>
      </w:r>
      <w:del w:id="130" w:author="Reviewer" w:date="2020-12-11T10:16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ins w:id="131" w:author="Reviewer" w:date="2020-12-11T10:16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r w:rsidR="0001378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biang berat badan yang lebih suka naiknya. Apalagi muncul</w:t>
      </w:r>
      <w:del w:id="132" w:author="Reviewer" w:date="2020-12-11T10:17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kaum</w:t>
      </w:r>
      <w:del w:id="133" w:author="Reviewer" w:date="2020-12-11T10:17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rebahan yang </w:t>
      </w:r>
      <w:del w:id="134" w:author="Reviewer" w:date="2020-12-11T10:17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kerjaannya </w:delText>
        </w:r>
      </w:del>
      <w:ins w:id="135" w:author="Reviewer" w:date="2020-12-11T10:17:00Z">
        <w:r w:rsidR="0001378F" w:rsidRPr="00C50A1E">
          <w:rPr>
            <w:rFonts w:ascii="Times New Roman" w:eastAsia="Times New Roman" w:hAnsi="Times New Roman" w:cs="Times New Roman"/>
            <w:sz w:val="24"/>
            <w:szCs w:val="24"/>
          </w:rPr>
          <w:t>kerja</w:t>
        </w:r>
        <w:r w:rsidR="0001378F">
          <w:rPr>
            <w:rFonts w:ascii="Times New Roman" w:eastAsia="Times New Roman" w:hAnsi="Times New Roman" w:cs="Times New Roman"/>
            <w:sz w:val="24"/>
            <w:szCs w:val="24"/>
          </w:rPr>
          <w:t>nya</w:t>
        </w:r>
        <w:r w:rsidR="0001378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tiduran dan hanya </w:t>
      </w:r>
      <w:del w:id="136" w:author="Reviewer" w:date="2020-12-11T10:18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buka tutup</w:delText>
        </w:r>
      </w:del>
      <w:ins w:id="137" w:author="Reviewer" w:date="2020-12-11T10:18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mengakses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sosial atau pura-pura sibuk padahal tidak ada yang </w:t>
      </w:r>
      <w:del w:id="138" w:author="Reviewer" w:date="2020-12-11T10:18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ins w:id="139" w:author="Reviewer" w:date="2020-12-11T10:18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mengajak mengobrol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A394FA" w14:textId="2D7C324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</w:t>
      </w:r>
      <w:del w:id="140" w:author="Reviewer" w:date="2020-12-11T10:18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jadi memilih ikut</w:delText>
        </w:r>
        <w:r w:rsidDel="0001378F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ins w:id="141" w:author="Reviewer" w:date="2020-12-11T10:18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ins w:id="142" w:author="Reviewer" w:date="2020-12-11T10:19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 xml:space="preserve"> lemak yang menumpuk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ins w:id="143" w:author="Reviewer" w:date="2020-12-11T10:19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44" w:author="Reviewer" w:date="2020-12-11T10:19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1B96F830" w14:textId="0C636509" w:rsidR="00927764" w:rsidRPr="00C50A1E" w:rsidRDefault="00927764" w:rsidP="000137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5" w:author="Reviewer" w:date="2020-12-11T10:2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</w:t>
      </w:r>
      <w:del w:id="146" w:author="Reviewer" w:date="2020-12-11T10:19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147" w:author="Reviewer" w:date="2020-12-11T10:19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148" w:author="Reviewer" w:date="2020-12-11T10:19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afsu makan ini lebih banyak salahnya </w:t>
      </w:r>
      <w:del w:id="149" w:author="Reviewer" w:date="2020-12-11T10:19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di kamu</w:delText>
        </w:r>
      </w:del>
      <w:ins w:id="150" w:author="Reviewer" w:date="2020-12-11T10:19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pada diri kamu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</w:t>
      </w:r>
      <w:del w:id="151" w:author="Reviewer" w:date="2020-12-11T10:20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Kalau tiba-tiba</w:delText>
        </w:r>
      </w:del>
      <w:ins w:id="152" w:author="Reviewer" w:date="2020-12-11T10:20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</w:t>
      </w:r>
      <w:del w:id="153" w:author="Reviewer" w:date="2020-12-11T10:20:00Z">
        <w:r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tergelincir </w:delText>
        </w:r>
      </w:del>
      <w:ins w:id="154" w:author="Reviewer" w:date="2020-12-11T10:20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r w:rsidR="000137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5" w:author="Reviewer" w:date="2020-12-11T10:20:00Z">
        <w:r w:rsidDel="0001378F">
          <w:rPr>
            <w:rFonts w:ascii="Times New Roman" w:eastAsia="Times New Roman" w:hAnsi="Times New Roman" w:cs="Times New Roman"/>
            <w:sz w:val="24"/>
            <w:szCs w:val="24"/>
          </w:rPr>
          <w:delText>makin ke</w:delText>
        </w:r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saat </w:t>
      </w:r>
      <w:ins w:id="156" w:author="Reviewer" w:date="2020-12-11T10:20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 xml:space="preserve">musim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57" w:author="Reviewer" w:date="2020-12-11T10:20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58" w:author="Reviewer" w:date="2020-12-11T10:20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159" w:author="Reviewer" w:date="2020-12-11T10:20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Coba ingat-ingat apa yang kamu makan saat hujan</w:delText>
        </w:r>
      </w:del>
      <w:ins w:id="160" w:author="Reviewer" w:date="2020-12-11T10:20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 xml:space="preserve">cobalah introspeksi diri apa yang kamu makan saat </w:t>
        </w:r>
      </w:ins>
      <w:ins w:id="161" w:author="Reviewer" w:date="2020-12-11T10:21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BC1A37" w14:textId="68D3D9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ins w:id="162" w:author="Reviewer" w:date="2020-12-11T10:21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kuah susu</w:t>
      </w:r>
      <w:ins w:id="163" w:author="Reviewer" w:date="2020-12-11T10:21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 xml:space="preserve">, dan </w:t>
        </w:r>
      </w:ins>
      <w:del w:id="164" w:author="Reviewer" w:date="2020-12-11T10:21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 xml:space="preserve"> ditambah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ins w:id="165" w:author="Reviewer" w:date="2020-12-11T10:21:00Z">
        <w:r w:rsidR="0001378F">
          <w:rPr>
            <w:rFonts w:ascii="Times New Roman" w:eastAsia="Times New Roman" w:hAnsi="Times New Roman" w:cs="Times New Roman"/>
            <w:sz w:val="24"/>
            <w:szCs w:val="24"/>
          </w:rPr>
          <w:t xml:space="preserve"> bisa menambah 500 kalori</w:t>
        </w:r>
      </w:ins>
      <w:del w:id="166" w:author="Reviewer" w:date="2020-12-11T10:21:00Z">
        <w:r w:rsidRPr="00C50A1E" w:rsidDel="0001378F">
          <w:rPr>
            <w:rFonts w:ascii="Times New Roman" w:eastAsia="Times New Roman" w:hAnsi="Times New Roman" w:cs="Times New Roman"/>
            <w:sz w:val="24"/>
            <w:szCs w:val="24"/>
          </w:rPr>
          <w:delText>. Ya bisalah lebih dari 500 kalori.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465C1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76489DD9" w14:textId="77777777" w:rsidR="00927764" w:rsidRPr="00C50A1E" w:rsidRDefault="00927764" w:rsidP="00927764"/>
    <w:p w14:paraId="5ADC7B73" w14:textId="77777777" w:rsidR="00927764" w:rsidRPr="005A045A" w:rsidRDefault="00927764" w:rsidP="00927764">
      <w:pPr>
        <w:rPr>
          <w:i/>
        </w:rPr>
      </w:pPr>
    </w:p>
    <w:p w14:paraId="5778E11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36001E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D5E84" w14:textId="77777777" w:rsidR="00E85684" w:rsidRDefault="00E85684">
      <w:r>
        <w:separator/>
      </w:r>
    </w:p>
  </w:endnote>
  <w:endnote w:type="continuationSeparator" w:id="0">
    <w:p w14:paraId="42892808" w14:textId="77777777" w:rsidR="00E85684" w:rsidRDefault="00E8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819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87C19BA" w14:textId="77777777" w:rsidR="00941E77" w:rsidRDefault="00E85684">
    <w:pPr>
      <w:pStyle w:val="Footer"/>
    </w:pPr>
  </w:p>
  <w:p w14:paraId="2BF3E44A" w14:textId="77777777" w:rsidR="00941E77" w:rsidRDefault="00E85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13EEE" w14:textId="77777777" w:rsidR="00E85684" w:rsidRDefault="00E85684">
      <w:r>
        <w:separator/>
      </w:r>
    </w:p>
  </w:footnote>
  <w:footnote w:type="continuationSeparator" w:id="0">
    <w:p w14:paraId="71BDA48D" w14:textId="77777777" w:rsidR="00E85684" w:rsidRDefault="00E85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378F"/>
    <w:rsid w:val="000728F3"/>
    <w:rsid w:val="0012251A"/>
    <w:rsid w:val="002318A3"/>
    <w:rsid w:val="0042167F"/>
    <w:rsid w:val="00924DF5"/>
    <w:rsid w:val="00927764"/>
    <w:rsid w:val="00C20908"/>
    <w:rsid w:val="00D47E5A"/>
    <w:rsid w:val="00E85684"/>
    <w:rsid w:val="00E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B92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C1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9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9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4</cp:revision>
  <dcterms:created xsi:type="dcterms:W3CDTF">2020-08-26T21:16:00Z</dcterms:created>
  <dcterms:modified xsi:type="dcterms:W3CDTF">2020-12-11T03:21:00Z</dcterms:modified>
</cp:coreProperties>
</file>