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</w:t>
      </w:r>
      <w:bookmarkStart w:id="0" w:name="_GoBack"/>
      <w:bookmarkEnd w:id="0"/>
      <w:r>
        <w:rPr>
          <w:rFonts w:ascii="Bookman Old Style" w:hAnsi="Bookman Old Style"/>
          <w:b/>
          <w:sz w:val="28"/>
          <w:szCs w:val="28"/>
        </w:rPr>
        <w:t>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Jony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ins w:id="1" w:author="Microsoft account" w:date="2020-09-02T11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0700D" w:rsidRDefault="0010700D" w:rsidP="00821BA2">
            <w:pPr>
              <w:spacing w:line="312" w:lineRule="auto"/>
              <w:ind w:left="457"/>
              <w:rPr>
                <w:ins w:id="2" w:author="Microsoft account" w:date="2020-09-02T11:36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0700D" w:rsidRPr="0010700D" w:rsidRDefault="0010700D" w:rsidP="0010700D">
            <w:pPr>
              <w:spacing w:line="312" w:lineRule="auto"/>
              <w:ind w:left="1163" w:hanging="709"/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:rPrChange w:id="3" w:author="Microsoft account" w:date="2020-09-02T11:37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4" w:author="Microsoft account" w:date="2020-09-02T11:37:00Z">
                <w:pPr>
                  <w:spacing w:line="312" w:lineRule="auto"/>
                  <w:ind w:left="457"/>
                </w:pPr>
              </w:pPrChange>
            </w:pPr>
            <w:ins w:id="5" w:author="Microsoft account" w:date="2020-09-02T11:36:00Z">
              <w:r w:rsidRPr="0010700D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  <w:rPrChange w:id="6" w:author="Microsoft account" w:date="2020-09-02T11:3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Wong, Jony. 2010. </w:t>
              </w:r>
              <w:r w:rsidRPr="0010700D">
                <w:rPr>
                  <w:rFonts w:ascii="Times New Roman" w:hAnsi="Times New Roman" w:cs="Times New Roman"/>
                  <w:b/>
                  <w:i/>
                  <w:sz w:val="24"/>
                  <w:szCs w:val="24"/>
                  <w:lang w:val="en-US"/>
                  <w:rPrChange w:id="7" w:author="Microsoft account" w:date="2020-09-02T11:3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Internet Marketing For Beginners</w:t>
              </w:r>
              <w:r w:rsidRPr="0010700D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  <w:rPrChange w:id="8" w:author="Microsoft account" w:date="2020-09-02T11:37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. Jakarta: Elex Media Komputindo</w:t>
              </w:r>
            </w:ins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9" w:author="Microsoft account" w:date="2020-09-02T11:37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10700D" w:rsidRDefault="0010700D" w:rsidP="00821BA2">
            <w:pPr>
              <w:pStyle w:val="ListParagraph"/>
              <w:spacing w:line="312" w:lineRule="auto"/>
              <w:ind w:left="457"/>
              <w:rPr>
                <w:ins w:id="10" w:author="Microsoft account" w:date="2020-09-02T11:37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0700D" w:rsidRPr="0010700D" w:rsidRDefault="0010700D" w:rsidP="0010700D">
            <w:pPr>
              <w:pStyle w:val="ListParagraph"/>
              <w:spacing w:line="312" w:lineRule="auto"/>
              <w:ind w:left="2014" w:hanging="1560"/>
              <w:rPr>
                <w:rFonts w:ascii="Times New Roman" w:hAnsi="Times New Roman" w:cs="Times New Roman"/>
                <w:b/>
                <w:sz w:val="24"/>
                <w:szCs w:val="24"/>
                <w:lang w:val="en-ID"/>
                <w:rPrChange w:id="11" w:author="Microsoft account" w:date="2020-09-02T11:38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12" w:author="Microsoft account" w:date="2020-09-02T11:38:00Z">
                <w:pPr>
                  <w:pStyle w:val="ListParagraph"/>
                  <w:spacing w:line="312" w:lineRule="auto"/>
                  <w:ind w:left="457"/>
                </w:pPr>
              </w:pPrChange>
            </w:pPr>
            <w:ins w:id="13" w:author="Microsoft account" w:date="2020-09-02T11:37:00Z">
              <w:r w:rsidRPr="0010700D">
                <w:rPr>
                  <w:rFonts w:ascii="Times New Roman" w:hAnsi="Times New Roman" w:cs="Times New Roman"/>
                  <w:b/>
                  <w:sz w:val="24"/>
                  <w:szCs w:val="24"/>
                  <w:rPrChange w:id="14" w:author="Microsoft account" w:date="2020-09-02T11:38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Helianthusonfri</w:t>
              </w:r>
              <w:r w:rsidRPr="0010700D">
                <w:rPr>
                  <w:rFonts w:ascii="Times New Roman" w:hAnsi="Times New Roman" w:cs="Times New Roman"/>
                  <w:b/>
                  <w:sz w:val="24"/>
                  <w:szCs w:val="24"/>
                  <w:lang w:val="en-ID"/>
                  <w:rPrChange w:id="15" w:author="Microsoft account" w:date="2020-09-02T11:38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 xml:space="preserve">, </w:t>
              </w:r>
              <w:r w:rsidRPr="0010700D">
                <w:rPr>
                  <w:rFonts w:ascii="Times New Roman" w:hAnsi="Times New Roman" w:cs="Times New Roman"/>
                  <w:b/>
                  <w:sz w:val="24"/>
                  <w:szCs w:val="24"/>
                  <w:rPrChange w:id="16" w:author="Microsoft account" w:date="2020-09-02T11:38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>Jefferly</w:t>
              </w:r>
              <w:r w:rsidRPr="0010700D">
                <w:rPr>
                  <w:rFonts w:ascii="Times New Roman" w:hAnsi="Times New Roman" w:cs="Times New Roman"/>
                  <w:b/>
                  <w:sz w:val="24"/>
                  <w:szCs w:val="24"/>
                  <w:lang w:val="en-ID"/>
                  <w:rPrChange w:id="17" w:author="Microsoft account" w:date="2020-09-02T11:38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 xml:space="preserve">. 2016. </w:t>
              </w:r>
              <w:r w:rsidRPr="0010700D">
                <w:rPr>
                  <w:rFonts w:ascii="Times New Roman" w:hAnsi="Times New Roman" w:cs="Times New Roman"/>
                  <w:b/>
                  <w:i/>
                  <w:sz w:val="24"/>
                  <w:szCs w:val="24"/>
                  <w:lang w:val="en-ID"/>
                  <w:rPrChange w:id="18" w:author="Microsoft account" w:date="2020-09-02T11:38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 xml:space="preserve">Facebook </w:t>
              </w:r>
            </w:ins>
            <w:ins w:id="19" w:author="Microsoft account" w:date="2020-09-02T11:38:00Z">
              <w:r w:rsidRPr="0010700D">
                <w:rPr>
                  <w:rFonts w:ascii="Times New Roman" w:hAnsi="Times New Roman" w:cs="Times New Roman"/>
                  <w:b/>
                  <w:i/>
                  <w:sz w:val="24"/>
                  <w:szCs w:val="24"/>
                  <w:lang w:val="en-ID"/>
                  <w:rPrChange w:id="20" w:author="Microsoft account" w:date="2020-09-02T11:38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 xml:space="preserve">Marketing. </w:t>
              </w:r>
              <w:r w:rsidRPr="0010700D">
                <w:rPr>
                  <w:rFonts w:ascii="Times New Roman" w:hAnsi="Times New Roman" w:cs="Times New Roman"/>
                  <w:b/>
                  <w:sz w:val="24"/>
                  <w:szCs w:val="24"/>
                  <w:lang w:val="en-ID"/>
                  <w:rPrChange w:id="21" w:author="Microsoft account" w:date="2020-09-02T11:38:00Z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rPrChange>
                </w:rPr>
                <w:t>Jakarta: Elex Media Komputindo</w:t>
              </w:r>
            </w:ins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22" w:author="Microsoft account" w:date="2020-09-02T11:38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10700D" w:rsidRDefault="0010700D" w:rsidP="00821BA2">
            <w:pPr>
              <w:pStyle w:val="ListParagraph"/>
              <w:spacing w:line="312" w:lineRule="auto"/>
              <w:ind w:left="457"/>
              <w:rPr>
                <w:ins w:id="23" w:author="Microsoft account" w:date="2020-09-02T11:38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0700D" w:rsidRPr="0010700D" w:rsidRDefault="0010700D" w:rsidP="0010700D">
            <w:pPr>
              <w:pStyle w:val="ListParagraph"/>
              <w:spacing w:line="312" w:lineRule="auto"/>
              <w:ind w:left="1588" w:hanging="1134"/>
              <w:rPr>
                <w:ins w:id="24" w:author="Microsoft account" w:date="2020-09-02T11:40:00Z"/>
                <w:rFonts w:ascii="Times New Roman" w:hAnsi="Times New Roman" w:cs="Times New Roman"/>
                <w:b/>
                <w:i/>
                <w:sz w:val="24"/>
                <w:szCs w:val="24"/>
                <w:lang w:val="en-US"/>
                <w:rPrChange w:id="25" w:author="Microsoft account" w:date="2020-09-02T11:41:00Z">
                  <w:rPr>
                    <w:ins w:id="26" w:author="Microsoft account" w:date="2020-09-02T11:40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27" w:author="Microsoft account" w:date="2020-09-02T11:41:00Z">
                <w:pPr>
                  <w:pStyle w:val="ListParagraph"/>
                  <w:numPr>
                    <w:numId w:val="2"/>
                  </w:numPr>
                  <w:spacing w:line="312" w:lineRule="auto"/>
                  <w:ind w:left="457" w:hanging="425"/>
                </w:pPr>
              </w:pPrChange>
            </w:pPr>
            <w:ins w:id="28" w:author="Microsoft account" w:date="2020-09-02T11:38:00Z">
              <w:r w:rsidRPr="0010700D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  <w:rPrChange w:id="29" w:author="Microsoft account" w:date="2020-09-02T11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Nur Azhar,</w:t>
              </w:r>
            </w:ins>
            <w:ins w:id="30" w:author="Microsoft account" w:date="2020-09-02T11:39:00Z">
              <w:r w:rsidRPr="0010700D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  <w:rPrChange w:id="31" w:author="Microsoft account" w:date="2020-09-02T11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Tauhid dan Bambang Trim.</w:t>
              </w:r>
            </w:ins>
            <w:ins w:id="32" w:author="Microsoft account" w:date="2020-09-02T11:40:00Z">
              <w:r w:rsidRPr="0010700D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  <w:rPrChange w:id="33" w:author="Microsoft account" w:date="2020-09-02T11:41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2005. </w:t>
              </w:r>
              <w:r w:rsidRPr="0010700D">
                <w:rPr>
                  <w:rFonts w:ascii="Times New Roman" w:hAnsi="Times New Roman" w:cs="Times New Roman"/>
                  <w:b/>
                  <w:i/>
                  <w:iCs/>
                  <w:sz w:val="24"/>
                  <w:szCs w:val="24"/>
                  <w:lang w:val="en-US"/>
                  <w:rPrChange w:id="34" w:author="Microsoft account" w:date="2020-09-02T11:4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Jangan ke Dokter Lagi: K</w:t>
              </w:r>
              <w:r w:rsidRPr="0010700D">
                <w:rPr>
                  <w:rFonts w:ascii="Times New Roman" w:hAnsi="Times New Roman" w:cs="Times New Roman"/>
                  <w:b/>
                  <w:i/>
                  <w:iCs/>
                  <w:sz w:val="24"/>
                  <w:szCs w:val="24"/>
                  <w:lang w:val="en-US"/>
                  <w:rPrChange w:id="35" w:author="Microsoft account" w:date="2020-09-02T11:4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eajaiban </w:t>
              </w:r>
              <w:r w:rsidRPr="0010700D">
                <w:rPr>
                  <w:rFonts w:ascii="Times New Roman" w:hAnsi="Times New Roman" w:cs="Times New Roman"/>
                  <w:b/>
                  <w:i/>
                  <w:iCs/>
                  <w:sz w:val="24"/>
                  <w:szCs w:val="24"/>
                  <w:lang w:val="en-US"/>
                  <w:rPrChange w:id="36" w:author="Microsoft account" w:date="2020-09-02T11:4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Sistem Imun Dan Kiat Menghalau Penyakit. </w:t>
              </w:r>
              <w:r w:rsidRPr="0010700D">
                <w:rPr>
                  <w:rFonts w:ascii="Times New Roman" w:hAnsi="Times New Roman" w:cs="Times New Roman"/>
                  <w:b/>
                  <w:iCs/>
                  <w:sz w:val="24"/>
                  <w:szCs w:val="24"/>
                  <w:lang w:val="en-US"/>
                  <w:rPrChange w:id="37" w:author="Microsoft account" w:date="2020-09-02T11:41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Bandung:MQ Publishing</w:t>
              </w:r>
            </w:ins>
          </w:p>
          <w:p w:rsidR="0010700D" w:rsidRDefault="0010700D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Terjemahan: Walfred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38" w:author="Microsoft account" w:date="2020-09-02T11:41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:rsidR="0010700D" w:rsidRDefault="0010700D" w:rsidP="00821BA2">
            <w:pPr>
              <w:pStyle w:val="ListParagraph"/>
              <w:spacing w:line="312" w:lineRule="auto"/>
              <w:ind w:left="457"/>
              <w:rPr>
                <w:ins w:id="39" w:author="Microsoft account" w:date="2020-09-02T11:41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0700D" w:rsidRPr="008461D7" w:rsidRDefault="008461D7" w:rsidP="008461D7">
            <w:pPr>
              <w:pStyle w:val="ListParagraph"/>
              <w:spacing w:line="312" w:lineRule="auto"/>
              <w:ind w:left="1730" w:hanging="1276"/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:rPrChange w:id="40" w:author="Microsoft account" w:date="2020-09-02T11:45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41" w:author="Microsoft account" w:date="2020-09-02T11:43:00Z">
                <w:pPr>
                  <w:pStyle w:val="ListParagraph"/>
                  <w:spacing w:line="312" w:lineRule="auto"/>
                  <w:ind w:left="457"/>
                </w:pPr>
              </w:pPrChange>
            </w:pPr>
            <w:ins w:id="42" w:author="Microsoft account" w:date="2020-09-02T11:44:00Z">
              <w:r w:rsidRPr="008461D7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  <w:rPrChange w:id="43" w:author="Microsoft account" w:date="2020-09-02T11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Andre,  Walfred.</w:t>
              </w:r>
            </w:ins>
            <w:ins w:id="44" w:author="Microsoft account" w:date="2020-09-02T11:42:00Z">
              <w:r w:rsidR="0010700D" w:rsidRPr="008461D7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  <w:rPrChange w:id="45" w:author="Microsoft account" w:date="2020-09-02T11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1993. </w:t>
              </w:r>
              <w:r w:rsidR="0010700D" w:rsidRPr="008461D7">
                <w:rPr>
                  <w:rFonts w:ascii="Times New Roman" w:hAnsi="Times New Roman" w:cs="Times New Roman"/>
                  <w:b/>
                  <w:i/>
                  <w:iCs/>
                  <w:sz w:val="24"/>
                  <w:szCs w:val="24"/>
                  <w:lang w:val="en-US"/>
                  <w:rPrChange w:id="46" w:author="Microsoft account" w:date="2020-09-02T11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Kiat Berbicara di Depan Umum Untuk Eksekutif</w:t>
              </w:r>
              <w:r w:rsidR="0010700D" w:rsidRPr="008461D7">
                <w:rPr>
                  <w:rFonts w:ascii="Times New Roman" w:hAnsi="Times New Roman" w:cs="Times New Roman"/>
                  <w:b/>
                  <w:iCs/>
                  <w:sz w:val="24"/>
                  <w:szCs w:val="24"/>
                  <w:lang w:val="en-US"/>
                  <w:rPrChange w:id="47" w:author="Microsoft account" w:date="2020-09-02T11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.</w:t>
              </w:r>
              <w:r w:rsidR="0010700D" w:rsidRPr="008461D7">
                <w:rPr>
                  <w:rFonts w:ascii="Times New Roman" w:hAnsi="Times New Roman" w:cs="Times New Roman"/>
                  <w:b/>
                  <w:iCs/>
                  <w:sz w:val="24"/>
                  <w:szCs w:val="24"/>
                  <w:lang w:val="en-US"/>
                  <w:rPrChange w:id="48" w:author="Microsoft account" w:date="2020-09-02T11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</w:ins>
            <w:ins w:id="49" w:author="Microsoft account" w:date="2020-09-02T11:44:00Z">
              <w:r w:rsidRPr="008461D7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  <w:rPrChange w:id="50" w:author="Microsoft account" w:date="2020-09-02T11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W. Osborne, John.</w:t>
              </w:r>
              <w:r w:rsidRPr="008461D7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  <w:rPrChange w:id="51" w:author="Microsoft account" w:date="2020-09-02T11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>. 1993.</w:t>
              </w:r>
            </w:ins>
            <w:ins w:id="52" w:author="Microsoft account" w:date="2020-09-02T11:45:00Z">
              <w:r w:rsidRPr="008461D7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  <w:rPrChange w:id="53" w:author="Microsoft account" w:date="2020-09-02T11:45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 w:rsidRPr="008461D7">
                <w:rPr>
                  <w:rFonts w:ascii="Times New Roman" w:hAnsi="Times New Roman" w:cs="Times New Roman"/>
                  <w:b/>
                  <w:iCs/>
                  <w:sz w:val="24"/>
                  <w:szCs w:val="24"/>
                  <w:lang w:val="en-US"/>
                  <w:rPrChange w:id="54" w:author="Microsoft account" w:date="2020-09-02T11:45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Bumi Aksara: Jakarta</w:t>
              </w:r>
            </w:ins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Issabelee Arradon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ins w:id="55" w:author="Microsoft account" w:date="2020-09-02T11:45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:rsidR="008461D7" w:rsidRDefault="008461D7" w:rsidP="00821BA2">
            <w:pPr>
              <w:pStyle w:val="ListParagraph"/>
              <w:spacing w:line="312" w:lineRule="auto"/>
              <w:ind w:left="457"/>
              <w:rPr>
                <w:ins w:id="56" w:author="Microsoft account" w:date="2020-09-02T11:45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461D7" w:rsidRPr="008461D7" w:rsidRDefault="008461D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:rPrChange w:id="57" w:author="Microsoft account" w:date="2020-09-02T11:48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  <w:ins w:id="58" w:author="Microsoft account" w:date="2020-09-02T11:47:00Z">
              <w:r w:rsidRPr="008461D7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  <w:rPrChange w:id="59" w:author="Microsoft account" w:date="2020-09-02T11:48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Arradon, Issabelee. 2014.” </w:t>
              </w:r>
              <w:r w:rsidRPr="008461D7">
                <w:rPr>
                  <w:rFonts w:ascii="Times New Roman" w:hAnsi="Times New Roman" w:cs="Times New Roman"/>
                  <w:b/>
                  <w:iCs/>
                  <w:sz w:val="24"/>
                  <w:szCs w:val="24"/>
                  <w:lang w:val="en-US"/>
                  <w:rPrChange w:id="60" w:author="Microsoft account" w:date="2020-09-02T11:4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Aceh, Contoh Penyelesaian Kejahatan Masa Lalu</w:t>
              </w:r>
              <w:r w:rsidRPr="008461D7">
                <w:rPr>
                  <w:rFonts w:ascii="Times New Roman" w:hAnsi="Times New Roman" w:cs="Times New Roman"/>
                  <w:b/>
                  <w:iCs/>
                  <w:sz w:val="24"/>
                  <w:szCs w:val="24"/>
                  <w:lang w:val="en-US"/>
                  <w:rPrChange w:id="61" w:author="Microsoft account" w:date="2020-09-02T11:4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”. Dalam Kompas, 10 Februari 2014.</w:t>
              </w:r>
            </w:ins>
            <w:ins w:id="62" w:author="Microsoft account" w:date="2020-09-02T11:48:00Z">
              <w:r w:rsidRPr="008461D7">
                <w:rPr>
                  <w:rFonts w:ascii="Times New Roman" w:hAnsi="Times New Roman" w:cs="Times New Roman"/>
                  <w:b/>
                  <w:iCs/>
                  <w:sz w:val="24"/>
                  <w:szCs w:val="24"/>
                  <w:lang w:val="en-US"/>
                  <w:rPrChange w:id="63" w:author="Microsoft account" w:date="2020-09-02T11:48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 xml:space="preserve"> Jakarta</w:t>
              </w:r>
            </w:ins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:rsidR="008461D7" w:rsidRDefault="00974F1C" w:rsidP="00821BA2">
            <w:pPr>
              <w:pStyle w:val="ListParagraph"/>
              <w:spacing w:line="312" w:lineRule="auto"/>
              <w:ind w:left="457"/>
              <w:rPr>
                <w:ins w:id="64" w:author="Microsoft account" w:date="2020-09-02T11:49:00Z"/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Metagraf, Solo</w:t>
            </w:r>
            <w:ins w:id="65" w:author="Microsoft account" w:date="2020-09-02T11:48:00Z">
              <w:r w:rsidR="008461D7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</w:ins>
          </w:p>
          <w:p w:rsidR="008461D7" w:rsidRDefault="008461D7" w:rsidP="00821BA2">
            <w:pPr>
              <w:pStyle w:val="ListParagraph"/>
              <w:spacing w:line="312" w:lineRule="auto"/>
              <w:ind w:left="457"/>
              <w:rPr>
                <w:ins w:id="66" w:author="Microsoft account" w:date="2020-09-02T11:49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8461D7" w:rsidRDefault="008461D7" w:rsidP="008461D7">
            <w:pPr>
              <w:pStyle w:val="ListParagraph"/>
              <w:spacing w:line="312" w:lineRule="auto"/>
              <w:ind w:left="1021" w:hanging="567"/>
              <w:rPr>
                <w:rFonts w:ascii="Times New Roman" w:hAnsi="Times New Roman" w:cs="Times New Roman"/>
                <w:b/>
                <w:sz w:val="24"/>
                <w:szCs w:val="24"/>
                <w:lang w:val="en-US"/>
                <w:rPrChange w:id="67" w:author="Microsoft account" w:date="2020-09-02T11:49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68" w:author="Microsoft account" w:date="2020-09-02T11:49:00Z">
                <w:pPr>
                  <w:pStyle w:val="ListParagraph"/>
                  <w:spacing w:line="312" w:lineRule="auto"/>
                  <w:ind w:left="457"/>
                </w:pPr>
              </w:pPrChange>
            </w:pPr>
            <w:ins w:id="69" w:author="Microsoft account" w:date="2020-09-02T11:49:00Z">
              <w:r w:rsidRPr="008461D7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  <w:rPrChange w:id="70" w:author="Microsoft account" w:date="2020-09-02T11:49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Trim, Bambang. 2011. </w:t>
              </w:r>
              <w:r w:rsidRPr="008461D7">
                <w:rPr>
                  <w:rFonts w:ascii="Times New Roman" w:hAnsi="Times New Roman" w:cs="Times New Roman"/>
                  <w:b/>
                  <w:i/>
                  <w:iCs/>
                  <w:sz w:val="24"/>
                  <w:szCs w:val="24"/>
                  <w:lang w:val="en-US"/>
                  <w:rPrChange w:id="71" w:author="Microsoft account" w:date="2020-09-02T11:4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The art of Stimulating Idea: Jurus mendulang Ide dan Insaf agar kaya di Jalan Menulis</w:t>
              </w:r>
              <w:r w:rsidRPr="008461D7">
                <w:rPr>
                  <w:rFonts w:ascii="Times New Roman" w:hAnsi="Times New Roman" w:cs="Times New Roman"/>
                  <w:b/>
                  <w:iCs/>
                  <w:sz w:val="24"/>
                  <w:szCs w:val="24"/>
                  <w:lang w:val="en-US"/>
                  <w:rPrChange w:id="72" w:author="Microsoft account" w:date="2020-09-02T11:49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. Solo:Metagraf.</w:t>
              </w:r>
            </w:ins>
            <w:del w:id="73" w:author="Microsoft account" w:date="2020-09-02T11:48:00Z">
              <w:r w:rsidR="00974F1C" w:rsidRPr="008461D7" w:rsidDel="008461D7">
                <w:rPr>
                  <w:rFonts w:ascii="Times New Roman" w:hAnsi="Times New Roman" w:cs="Times New Roman"/>
                  <w:b/>
                  <w:sz w:val="24"/>
                  <w:szCs w:val="24"/>
                  <w:lang w:val="en-US"/>
                  <w:rPrChange w:id="74" w:author="Microsoft account" w:date="2020-09-02T11:49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delText xml:space="preserve"> </w:delText>
              </w:r>
            </w:del>
          </w:p>
          <w:p w:rsidR="00974F1C" w:rsidRPr="008461D7" w:rsidRDefault="00974F1C" w:rsidP="00821BA2">
            <w:pPr>
              <w:pStyle w:val="ListParagraph"/>
              <w:spacing w:line="312" w:lineRule="auto"/>
              <w:ind w:left="457"/>
              <w:rPr>
                <w:ins w:id="75" w:author="Microsoft account" w:date="2020-09-02T11:48:00Z"/>
                <w:rFonts w:ascii="Times New Roman" w:hAnsi="Times New Roman" w:cs="Times New Roman"/>
                <w:b/>
                <w:sz w:val="24"/>
                <w:szCs w:val="24"/>
                <w:lang w:val="en-US"/>
                <w:rPrChange w:id="76" w:author="Microsoft account" w:date="2020-09-02T11:49:00Z">
                  <w:rPr>
                    <w:ins w:id="77" w:author="Microsoft account" w:date="2020-09-02T11:48:00Z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  <w:p w:rsidR="008461D7" w:rsidRPr="005D70C9" w:rsidDel="008461D7" w:rsidRDefault="008461D7" w:rsidP="00821BA2">
            <w:pPr>
              <w:pStyle w:val="ListParagraph"/>
              <w:spacing w:line="312" w:lineRule="auto"/>
              <w:ind w:left="457"/>
              <w:rPr>
                <w:del w:id="78" w:author="Microsoft account" w:date="2020-09-02T11:50:00Z"/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:rsidR="00974F1C" w:rsidRPr="008461D7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  <w:rPrChange w:id="79" w:author="Microsoft account" w:date="2020-09-02T11:50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</w:pPr>
          </w:p>
          <w:p w:rsidR="00974F1C" w:rsidRPr="008461D7" w:rsidRDefault="008461D7" w:rsidP="008461D7">
            <w:pPr>
              <w:pStyle w:val="ListParagraph"/>
              <w:spacing w:line="312" w:lineRule="auto"/>
              <w:ind w:left="1021" w:hanging="567"/>
              <w:rPr>
                <w:rFonts w:ascii="Times New Roman" w:hAnsi="Times New Roman" w:cs="Times New Roman"/>
                <w:b/>
                <w:i/>
                <w:sz w:val="24"/>
                <w:szCs w:val="24"/>
                <w:lang w:val="en-US"/>
                <w:rPrChange w:id="80" w:author="Microsoft account" w:date="2020-09-02T11:50:00Z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rPrChange>
              </w:rPr>
              <w:pPrChange w:id="81" w:author="Microsoft account" w:date="2020-09-02T11:50:00Z">
                <w:pPr>
                  <w:spacing w:line="480" w:lineRule="auto"/>
                </w:pPr>
              </w:pPrChange>
            </w:pPr>
            <w:ins w:id="82" w:author="Microsoft account" w:date="2020-09-02T11:50:00Z">
              <w:r w:rsidRPr="008461D7">
                <w:rPr>
                  <w:rFonts w:ascii="Times New Roman" w:hAnsi="Times New Roman" w:cs="Times New Roman"/>
                  <w:b/>
                  <w:i/>
                  <w:sz w:val="24"/>
                  <w:szCs w:val="24"/>
                  <w:lang w:val="en-US"/>
                  <w:rPrChange w:id="83" w:author="Microsoft account" w:date="2020-09-02T11:50:00Z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Trim, Bambang. 2011. </w:t>
              </w:r>
              <w:r w:rsidRPr="008461D7">
                <w:rPr>
                  <w:rFonts w:ascii="Times New Roman" w:hAnsi="Times New Roman" w:cs="Times New Roman"/>
                  <w:b/>
                  <w:i/>
                  <w:iCs/>
                  <w:sz w:val="24"/>
                  <w:szCs w:val="24"/>
                  <w:lang w:val="en-US"/>
                  <w:rPrChange w:id="84" w:author="Microsoft account" w:date="2020-09-02T11:5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Muhammad Effect: Getaran yang dirindukan dan ditakuti</w:t>
              </w:r>
              <w:r w:rsidRPr="008461D7">
                <w:rPr>
                  <w:rFonts w:ascii="Times New Roman" w:hAnsi="Times New Roman" w:cs="Times New Roman"/>
                  <w:b/>
                  <w:i/>
                  <w:iCs/>
                  <w:sz w:val="24"/>
                  <w:szCs w:val="24"/>
                  <w:lang w:val="en-US"/>
                  <w:rPrChange w:id="85" w:author="Microsoft account" w:date="2020-09-02T11:50:00Z">
                    <w:rPr>
                      <w:rFonts w:ascii="Times New Roman" w:hAnsi="Times New Roman" w:cs="Times New Roman"/>
                      <w:iCs/>
                      <w:sz w:val="24"/>
                      <w:szCs w:val="24"/>
                      <w:lang w:val="en-US"/>
                    </w:rPr>
                  </w:rPrChange>
                </w:rPr>
                <w:t>. Solo: Tinta Medina</w:t>
              </w:r>
              <w:r>
                <w:rPr>
                  <w:rFonts w:ascii="Times New Roman" w:hAnsi="Times New Roman" w:cs="Times New Roman"/>
                  <w:b/>
                  <w:i/>
                  <w:iCs/>
                  <w:sz w:val="24"/>
                  <w:szCs w:val="24"/>
                  <w:lang w:val="en-US"/>
                </w:rPr>
                <w:t>.</w:t>
              </w:r>
            </w:ins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>
      <w:pPr>
        <w:rPr>
          <w:ins w:id="86" w:author="Microsoft account" w:date="2020-09-02T11:36:00Z"/>
        </w:rPr>
      </w:pPr>
    </w:p>
    <w:p w:rsidR="0010700D" w:rsidRDefault="0010700D">
      <w:pPr>
        <w:rPr>
          <w:ins w:id="87" w:author="Microsoft account" w:date="2020-09-02T11:36:00Z"/>
        </w:rPr>
      </w:pPr>
    </w:p>
    <w:p w:rsidR="0010700D" w:rsidRDefault="0010700D"/>
    <w:sectPr w:rsidR="0010700D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e85dca02dddaa6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0700D"/>
    <w:rsid w:val="0012251A"/>
    <w:rsid w:val="0042167F"/>
    <w:rsid w:val="008461D7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8D192-80AE-49A5-9547-8C092C02A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2</cp:revision>
  <dcterms:created xsi:type="dcterms:W3CDTF">2020-08-26T21:21:00Z</dcterms:created>
  <dcterms:modified xsi:type="dcterms:W3CDTF">2020-09-02T04:51:00Z</dcterms:modified>
</cp:coreProperties>
</file>