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E5D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8F6F82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9B50A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271F80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DE286F6" w14:textId="77777777" w:rsidTr="00821BA2">
        <w:tc>
          <w:tcPr>
            <w:tcW w:w="9350" w:type="dxa"/>
          </w:tcPr>
          <w:p w14:paraId="7943EFF6" w14:textId="77777777" w:rsidR="00BE098E" w:rsidRDefault="00BE098E" w:rsidP="00821BA2">
            <w:pPr>
              <w:pStyle w:val="ListParagraph"/>
              <w:ind w:left="0"/>
            </w:pPr>
          </w:p>
          <w:p w14:paraId="3E59BA0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341D27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F34F799" w14:textId="71877FBD" w:rsidR="00BE098E" w:rsidRDefault="005C687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USER" w:date="2021-05-04T09:59:00Z">
              <w:r>
                <w:t>M</w:t>
              </w:r>
            </w:ins>
            <w:del w:id="1" w:author="USER" w:date="2021-05-04T09:59:00Z">
              <w:r w:rsidR="00BE098E" w:rsidDel="005C6874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2" w:author="USER" w:date="2021-05-04T09:59:00Z">
              <w:r>
                <w:t>P</w:t>
              </w:r>
            </w:ins>
            <w:del w:id="3" w:author="USER" w:date="2021-05-04T09:59:00Z">
              <w:r w:rsidR="00BE098E" w:rsidDel="005C6874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0E0BA1E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F4E8496" w14:textId="6BB29B7D" w:rsidR="00BE098E" w:rsidRDefault="005C687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USER" w:date="2021-05-04T09:59:00Z">
              <w:r>
                <w:t>F</w:t>
              </w:r>
            </w:ins>
            <w:del w:id="5" w:author="USER" w:date="2021-05-04T09:59:00Z">
              <w:r w:rsidR="00BE098E" w:rsidDel="005C6874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" w:author="USER" w:date="2021-05-04T09:59:00Z">
              <w:r>
                <w:t>B</w:t>
              </w:r>
            </w:ins>
            <w:del w:id="7" w:author="USER" w:date="2021-05-04T09:59:00Z">
              <w:r w:rsidR="00BE098E" w:rsidDel="005C6874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324169C0" w14:textId="60C6453B" w:rsidR="00BE098E" w:rsidRDefault="005C687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USER" w:date="2021-05-04T09:59:00Z">
              <w:r>
                <w:t>K</w:t>
              </w:r>
            </w:ins>
            <w:del w:id="9" w:author="USER" w:date="2021-05-04T09:59:00Z">
              <w:r w:rsidR="00BE098E" w:rsidDel="005C6874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USER" w:date="2021-05-04T09:59:00Z">
              <w:r>
                <w:t>P</w:t>
              </w:r>
            </w:ins>
            <w:del w:id="11" w:author="USER" w:date="2021-05-04T09:59:00Z">
              <w:r w:rsidR="00BE098E" w:rsidDel="005C6874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1282BC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C9773B8" w14:textId="46EFE7F6" w:rsidR="00BE098E" w:rsidRDefault="005C687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USER" w:date="2021-05-04T10:00:00Z">
              <w:r>
                <w:t>I</w:t>
              </w:r>
            </w:ins>
            <w:del w:id="13" w:author="USER" w:date="2021-05-04T10:00:00Z">
              <w:r w:rsidR="00BE098E" w:rsidDel="005C6874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4" w:author="USER" w:date="2021-05-04T09:59:00Z">
              <w:r>
                <w:t>P</w:t>
              </w:r>
            </w:ins>
            <w:del w:id="15" w:author="USER" w:date="2021-05-04T09:59:00Z">
              <w:r w:rsidR="00BE098E" w:rsidDel="005C6874">
                <w:delText>p</w:delText>
              </w:r>
            </w:del>
            <w:r w:rsidR="00BE098E">
              <w:t>elaksanaan</w:t>
            </w:r>
            <w:proofErr w:type="spellEnd"/>
            <w:ins w:id="16" w:author="USER" w:date="2021-05-04T10:08:00Z">
              <w:r w:rsidR="00782AA1">
                <w:t>;</w:t>
              </w:r>
            </w:ins>
            <w:del w:id="17" w:author="USER" w:date="2021-05-04T10:08:00Z">
              <w:r w:rsidR="00BE098E" w:rsidDel="00782AA1">
                <w:delText>,</w:delText>
              </w:r>
            </w:del>
            <w:r w:rsidR="00BE098E">
              <w:t xml:space="preserve">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193F3196" w14:textId="4B51C6DE" w:rsidR="00BE098E" w:rsidRDefault="005C687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8" w:author="USER" w:date="2021-05-04T10:00:00Z">
              <w:r>
                <w:t>O</w:t>
              </w:r>
            </w:ins>
            <w:del w:id="19" w:author="USER" w:date="2021-05-04T09:59:00Z">
              <w:r w:rsidR="00BE098E" w:rsidDel="005C6874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0" w:author="USER" w:date="2021-05-04T09:59:00Z">
              <w:r>
                <w:t>T</w:t>
              </w:r>
            </w:ins>
            <w:del w:id="21" w:author="USER" w:date="2021-05-04T09:59:00Z">
              <w:r w:rsidR="00BE098E" w:rsidDel="005C6874">
                <w:delText>t</w:delText>
              </w:r>
            </w:del>
            <w:r w:rsidR="00BE098E">
              <w:t>ertinggi</w:t>
            </w:r>
            <w:proofErr w:type="spellEnd"/>
            <w:del w:id="22" w:author="USER" w:date="2021-05-04T10:00:00Z">
              <w:r w:rsidR="00BE098E" w:rsidDel="005C6874">
                <w:delText>;</w:delText>
              </w:r>
            </w:del>
            <w:del w:id="23" w:author="USER" w:date="2021-05-04T09:59:00Z">
              <w:r w:rsidR="00BE098E" w:rsidDel="005C6874">
                <w:delText xml:space="preserve"> paling menguntungkan</w:delText>
              </w:r>
            </w:del>
            <w:ins w:id="24" w:author="USER" w:date="2021-05-04T10:06:00Z">
              <w:r>
                <w:t xml:space="preserve">; paling </w:t>
              </w:r>
              <w:proofErr w:type="spellStart"/>
              <w:r>
                <w:t>menguntungkan</w:t>
              </w:r>
            </w:ins>
            <w:proofErr w:type="spellEnd"/>
            <w:del w:id="25" w:author="USER" w:date="2021-05-04T10:00:00Z">
              <w:r w:rsidR="00BE098E" w:rsidDel="005C6874">
                <w:delText>.</w:delText>
              </w:r>
            </w:del>
          </w:p>
          <w:p w14:paraId="285E15DE" w14:textId="155DFB10" w:rsidR="00BE098E" w:rsidRDefault="005C687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6" w:author="USER" w:date="2021-05-04T10:00:00Z">
              <w:r>
                <w:t>I</w:t>
              </w:r>
            </w:ins>
            <w:del w:id="27" w:author="USER" w:date="2021-05-04T10:00:00Z">
              <w:r w:rsidR="00BE098E" w:rsidDel="005C6874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8" w:author="USER" w:date="2021-05-04T10:00:00Z">
              <w:r>
                <w:t>M</w:t>
              </w:r>
            </w:ins>
            <w:del w:id="29" w:author="USER" w:date="2021-05-04T10:00:00Z">
              <w:r w:rsidR="00BE098E" w:rsidDel="005C6874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3C79BF5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5AE3058" w14:textId="30C5702D" w:rsidR="00BE098E" w:rsidRDefault="005C687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0" w:author="USER" w:date="2021-05-04T10:00:00Z">
              <w:r>
                <w:t>K</w:t>
              </w:r>
            </w:ins>
            <w:del w:id="31" w:author="USER" w:date="2021-05-04T10:00:00Z">
              <w:r w:rsidR="00BE098E" w:rsidDel="005C6874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2" w:author="USER" w:date="2021-05-04T10:01:00Z">
              <w:r>
                <w:t>B</w:t>
              </w:r>
            </w:ins>
            <w:del w:id="33" w:author="USER" w:date="2021-05-04T10:01:00Z">
              <w:r w:rsidR="00BE098E" w:rsidDel="005C6874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26815B3D" w14:textId="573C8E72" w:rsidR="00BE098E" w:rsidRDefault="005C6874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4" w:author="USER" w:date="2021-05-04T10:01:00Z">
              <w:r>
                <w:t>P</w:t>
              </w:r>
            </w:ins>
            <w:del w:id="35" w:author="USER" w:date="2021-05-04T10:01:00Z">
              <w:r w:rsidR="00BE098E" w:rsidDel="005C6874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6" w:author="USER" w:date="2021-05-04T10:01:00Z">
              <w:r>
                <w:t>R</w:t>
              </w:r>
            </w:ins>
            <w:del w:id="37" w:author="USER" w:date="2021-05-04T10:01:00Z">
              <w:r w:rsidR="00BE098E" w:rsidDel="005C6874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4B9600A3" w14:textId="4F0C5843" w:rsidR="00BE098E" w:rsidRDefault="005C6874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8" w:author="USER" w:date="2021-05-04T10:01:00Z">
              <w:r>
                <w:t>K</w:t>
              </w:r>
            </w:ins>
            <w:del w:id="39" w:author="USER" w:date="2021-05-04T10:01:00Z">
              <w:r w:rsidR="00BE098E" w:rsidDel="005C6874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0" w:author="USER" w:date="2021-05-04T10:01:00Z">
              <w:r>
                <w:t>U</w:t>
              </w:r>
            </w:ins>
            <w:del w:id="41" w:author="USER" w:date="2021-05-04T10:01:00Z">
              <w:r w:rsidR="00BE098E" w:rsidDel="005C6874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54A34002" w14:textId="7D69C39C" w:rsidR="00BE098E" w:rsidRDefault="005C687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2" w:author="USER" w:date="2021-05-04T10:01:00Z">
              <w:r>
                <w:t>M</w:t>
              </w:r>
            </w:ins>
            <w:del w:id="43" w:author="USER" w:date="2021-05-04T10:01:00Z">
              <w:r w:rsidR="00BE098E" w:rsidDel="005C6874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4" w:author="USER" w:date="2021-05-04T10:01:00Z">
              <w:r>
                <w:t>I</w:t>
              </w:r>
            </w:ins>
            <w:del w:id="45" w:author="USER" w:date="2021-05-04T10:01:00Z">
              <w:r w:rsidR="00BE098E" w:rsidDel="005C6874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ins w:id="46" w:author="USER" w:date="2021-05-04T10:01:00Z">
              <w:r>
                <w:t>suatu</w:t>
              </w:r>
              <w:proofErr w:type="spellEnd"/>
              <w:r>
                <w:t xml:space="preserve"> </w:t>
              </w:r>
            </w:ins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15DB81EB" w14:textId="3FC9D015" w:rsidR="00BE098E" w:rsidRDefault="005C687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7" w:author="USER" w:date="2021-05-04T10:02:00Z">
              <w:r>
                <w:t>N</w:t>
              </w:r>
            </w:ins>
            <w:del w:id="48" w:author="USER" w:date="2021-05-04T10:02:00Z">
              <w:r w:rsidR="00BE098E" w:rsidDel="005C6874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9" w:author="USER" w:date="2021-05-04T10:02:00Z">
              <w:r>
                <w:t>A</w:t>
              </w:r>
            </w:ins>
            <w:del w:id="50" w:author="USER" w:date="2021-05-04T10:02:00Z">
              <w:r w:rsidR="00BE098E" w:rsidDel="005C6874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2113CB25" w14:textId="02CF90F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ins w:id="51" w:author="USER" w:date="2021-05-04T10:07:00Z">
              <w:r w:rsidR="005C6874">
                <w:t>ser</w:t>
              </w:r>
            </w:ins>
            <w:ins w:id="52" w:author="USER" w:date="2021-05-04T10:08:00Z">
              <w:r w:rsidR="005C6874">
                <w:t>ta</w:t>
              </w:r>
            </w:ins>
            <w:proofErr w:type="spellEnd"/>
            <w:del w:id="53" w:author="USER" w:date="2021-05-04T10:07:00Z">
              <w:r w:rsidDel="005C6874">
                <w:delText>dan</w:delText>
              </w:r>
            </w:del>
            <w:r>
              <w:t xml:space="preserve"> </w:t>
            </w:r>
          </w:p>
          <w:p w14:paraId="0F651BD1" w14:textId="112D80D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ins w:id="54" w:author="USER" w:date="2021-05-04T10:02:00Z">
              <w:r w:rsidR="005C6874">
                <w:t>diterima</w:t>
              </w:r>
            </w:ins>
            <w:proofErr w:type="spellEnd"/>
            <w:del w:id="55" w:author="USER" w:date="2021-05-04T10:02:00Z">
              <w:r w:rsidDel="005C6874">
                <w:delText>berterima</w:delText>
              </w:r>
            </w:del>
            <w:r>
              <w:t>.</w:t>
            </w:r>
          </w:p>
          <w:p w14:paraId="34E8DE71" w14:textId="03A1C6ED" w:rsidR="00BE098E" w:rsidRDefault="005C687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6" w:author="USER" w:date="2021-05-04T10:02:00Z">
              <w:r>
                <w:t>O</w:t>
              </w:r>
            </w:ins>
            <w:del w:id="57" w:author="USER" w:date="2021-05-04T10:02:00Z">
              <w:r w:rsidR="00BE098E" w:rsidDel="005C6874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8" w:author="USER" w:date="2021-05-04T10:02:00Z">
              <w:r>
                <w:t>P</w:t>
              </w:r>
            </w:ins>
            <w:del w:id="59" w:author="USER" w:date="2021-05-04T10:02:00Z">
              <w:r w:rsidR="00BE098E" w:rsidDel="005C6874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64AA73C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A27CA17" w14:textId="26067D60" w:rsidR="00BE098E" w:rsidDel="005C6874" w:rsidRDefault="005C6874" w:rsidP="005C6874">
            <w:pPr>
              <w:pStyle w:val="ListParagraph"/>
              <w:tabs>
                <w:tab w:val="left" w:pos="2064"/>
                <w:tab w:val="left" w:pos="2513"/>
              </w:tabs>
              <w:ind w:left="2497" w:hanging="2126"/>
              <w:jc w:val="left"/>
              <w:rPr>
                <w:del w:id="60" w:author="USER" w:date="2021-05-04T10:03:00Z"/>
              </w:rPr>
              <w:pPrChange w:id="61" w:author="USER" w:date="2021-05-04T10:0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62" w:author="USER" w:date="2021-05-04T10:02:00Z">
              <w:r>
                <w:t>P</w:t>
              </w:r>
            </w:ins>
            <w:del w:id="63" w:author="USER" w:date="2021-05-04T10:02:00Z">
              <w:r w:rsidR="00BE098E" w:rsidDel="005C6874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4" w:author="USER" w:date="2021-05-04T10:03:00Z">
              <w:r>
                <w:t>T</w:t>
              </w:r>
            </w:ins>
            <w:del w:id="65" w:author="USER" w:date="2021-05-04T10:02:00Z">
              <w:r w:rsidR="00BE098E" w:rsidDel="005C6874">
                <w:delText>t</w:delText>
              </w:r>
            </w:del>
            <w:r w:rsidR="00BE098E">
              <w:t>ahap</w:t>
            </w:r>
            <w:ins w:id="66" w:author="USER" w:date="2021-05-04T10:03:00Z">
              <w:r>
                <w:t>an</w:t>
              </w:r>
            </w:ins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6380D4C8" w14:textId="77777777" w:rsidR="00BE098E" w:rsidRDefault="00BE098E" w:rsidP="005C6874">
            <w:pPr>
              <w:pStyle w:val="ListParagraph"/>
              <w:tabs>
                <w:tab w:val="left" w:pos="2064"/>
                <w:tab w:val="left" w:pos="2513"/>
              </w:tabs>
              <w:ind w:left="2497" w:hanging="2126"/>
              <w:jc w:val="left"/>
              <w:pPrChange w:id="67" w:author="USER" w:date="2021-05-04T10:0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68" w:author="USER" w:date="2021-05-04T10:03:00Z">
              <w:r w:rsidDel="005C6874">
                <w:tab/>
              </w:r>
              <w:r w:rsidDel="005C6874">
                <w:tab/>
              </w:r>
            </w:del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06FE362" w14:textId="4EABADFB" w:rsidR="00BE098E" w:rsidRDefault="005C687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9" w:author="USER" w:date="2021-05-04T10:04:00Z">
              <w:r>
                <w:t>I</w:t>
              </w:r>
            </w:ins>
            <w:del w:id="70" w:author="USER" w:date="2021-05-04T10:04:00Z">
              <w:r w:rsidR="00BE098E" w:rsidDel="005C6874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71" w:author="USER" w:date="2021-05-04T10:04:00Z">
              <w:r>
                <w:t>P</w:t>
              </w:r>
            </w:ins>
            <w:del w:id="72" w:author="USER" w:date="2021-05-04T10:04:00Z">
              <w:r w:rsidR="00BE098E" w:rsidDel="005C6874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3F73019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A0FDEC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471C07C" w14:textId="77777777" w:rsidTr="00821BA2">
        <w:tc>
          <w:tcPr>
            <w:tcW w:w="9350" w:type="dxa"/>
          </w:tcPr>
          <w:p w14:paraId="466038D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AF2453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C6874"/>
    <w:rsid w:val="00782AA1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176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C687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1169</Characters>
  <Application>Microsoft Office Word</Application>
  <DocSecurity>0</DocSecurity>
  <Lines>38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2021-05-04T03:09:00Z</dcterms:created>
  <dcterms:modified xsi:type="dcterms:W3CDTF">2021-05-04T03:09:00Z</dcterms:modified>
</cp:coreProperties>
</file>