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9D146B">
            <w:pPr>
              <w:pStyle w:val="Heading3"/>
              <w:jc w:val="both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:rsidR="00125355" w:rsidRDefault="00125355" w:rsidP="009D14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9D14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EF519B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="00EF519B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EF519B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Sita Acetylena" w:date="2022-05-14T09:33:00Z">
              <w:r w:rsidR="00EF519B" w:rsidDel="00EF519B">
                <w:rPr>
                  <w:rFonts w:ascii="Times New Roman" w:eastAsia="Times New Roman" w:hAnsi="Times New Roman" w:cs="Times New Roman"/>
                  <w:szCs w:val="24"/>
                </w:rPr>
                <w:delText>eks</w:delText>
              </w:r>
              <w:r w:rsidRPr="00EC6F38" w:rsidDel="00EF519B">
                <w:rPr>
                  <w:rFonts w:ascii="Times New Roman" w:eastAsia="Times New Roman" w:hAnsi="Times New Roman" w:cs="Times New Roman"/>
                  <w:szCs w:val="24"/>
                </w:rPr>
                <w:delText>tream</w:delText>
              </w:r>
            </w:del>
            <w:proofErr w:type="spellStart"/>
            <w:ins w:id="1" w:author="Sita Acetylena" w:date="2022-05-14T09:33:00Z">
              <w:r w:rsidR="00EF519B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</w:t>
            </w:r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ang </w:t>
            </w:r>
            <w:proofErr w:type="spellStart"/>
            <w:r w:rsidR="00EF519B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F519B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F519B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F519B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F519B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F519B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F519B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F519B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" w:author="Sita Acetylena" w:date="2022-05-14T09:34:00Z">
              <w:r w:rsidR="00EF519B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</w:t>
            </w:r>
            <w:r w:rsidR="00EF519B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F519B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F519B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F519B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EF519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F519B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EF519B" w:rsidP="009D14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" w:author="Sita Acetylena" w:date="2022-05-14T09:34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" w:author="Sita Acetylena" w:date="2022-05-14T09:34:00Z">
              <w:r w:rsidR="00125355" w:rsidRPr="00EC6F38" w:rsidDel="00EF519B">
                <w:rPr>
                  <w:rFonts w:ascii="Times New Roman" w:eastAsia="Times New Roman" w:hAnsi="Times New Roman" w:cs="Times New Roman"/>
                  <w:szCs w:val="24"/>
                </w:rPr>
                <w:delText>Bagi 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Sita Acetylena" w:date="2022-05-14T09:35:00Z">
              <w:r w:rsidR="00125355" w:rsidRPr="00EC6F38" w:rsidDel="00EF519B">
                <w:rPr>
                  <w:rFonts w:ascii="Times New Roman" w:eastAsia="Times New Roman" w:hAnsi="Times New Roman" w:cs="Times New Roman"/>
                  <w:szCs w:val="24"/>
                </w:rPr>
                <w:delText>kit</w:delText>
              </w:r>
            </w:del>
            <w:del w:id="6" w:author="Sita Acetylena" w:date="2022-05-14T09:34:00Z">
              <w:r w:rsidR="00125355" w:rsidRPr="00EC6F38" w:rsidDel="00EF519B">
                <w:rPr>
                  <w:rFonts w:ascii="Times New Roman" w:eastAsia="Times New Roman" w:hAnsi="Times New Roman" w:cs="Times New Roman"/>
                  <w:szCs w:val="24"/>
                </w:rPr>
                <w:delText xml:space="preserve">a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del w:id="7" w:author="Sita Acetylena" w:date="2022-05-14T09:35:00Z">
              <w:r w:rsidR="00125355" w:rsidRPr="00EC6F38" w:rsidDel="00EF519B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Sita Acetylena" w:date="2022-05-14T09:35:00Z">
              <w:r w:rsidR="00125355" w:rsidRPr="00EC6F38" w:rsidDel="00EF519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D14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9" w:author="Sita Acetylena" w:date="2022-05-14T09:35:00Z">
              <w:r w:rsidR="00EF519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D14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10" w:author="Sita Acetylena" w:date="2022-05-14T09:35:00Z">
              <w:r w:rsidR="00EF519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EF519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11" w:author="Sita Acetylena" w:date="2022-05-14T09:36:00Z">
              <w:r w:rsidR="00EF519B">
                <w:rPr>
                  <w:rFonts w:ascii="Times New Roman" w:eastAsia="Times New Roman" w:hAnsi="Times New Roman" w:cs="Times New Roman"/>
                  <w:szCs w:val="24"/>
                </w:rPr>
                <w:t>Alasan</w:t>
              </w:r>
            </w:ins>
            <w:proofErr w:type="spellEnd"/>
            <w:del w:id="12" w:author="Sita Acetylena" w:date="2022-05-14T09:36:00Z">
              <w:r w:rsidRPr="00EC6F38" w:rsidDel="00EF519B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Sita Acetylena" w:date="2022-05-14T09:36:00Z">
              <w:r w:rsidRPr="00EC6F38" w:rsidDel="00EF519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9D14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9D14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EF519B" w:rsidP="009D14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aha</w:t>
            </w:r>
            <w:ins w:id="14" w:author="Sita Acetylena" w:date="2022-05-14T09:37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5" w:author="Sita Acetylena" w:date="2022-05-14T09:37:00Z">
              <w:r w:rsidR="00125355" w:rsidRPr="00EC6F38" w:rsidDel="00EF519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="009D146B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9D146B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6" w:author="Sita Acetylena" w:date="2022-05-14T09:37:00Z">
              <w:r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D146B" w:rsidP="009D14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D146B" w:rsidP="009D14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D14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9D146B" w:rsidP="009D14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D14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9D146B" w:rsidP="009D14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D14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</w:t>
            </w:r>
            <w:r w:rsidR="009D146B">
              <w:rPr>
                <w:rFonts w:ascii="Times New Roman" w:eastAsia="Times New Roman" w:hAnsi="Times New Roman" w:cs="Times New Roman"/>
                <w:szCs w:val="24"/>
              </w:rPr>
              <w:t>ek</w:t>
            </w:r>
            <w:proofErr w:type="spellEnd"/>
            <w:r w:rsidR="009D146B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="009D146B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9D14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D146B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9D146B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9D14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9D14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9D14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9D14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9D146B" w:rsidP="009D14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Meneliti</w:t>
            </w:r>
            <w:proofErr w:type="spellEnd"/>
          </w:p>
          <w:p w:rsidR="00125355" w:rsidRPr="00EC6F38" w:rsidRDefault="009D146B" w:rsidP="009D14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D146B" w:rsidP="009D14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lastRenderedPageBreak/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r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</w:t>
            </w:r>
            <w:r>
              <w:rPr>
                <w:rFonts w:ascii="Times New Roman" w:eastAsia="Times New Roman" w:hAnsi="Times New Roman" w:cs="Times New Roman"/>
                <w:szCs w:val="24"/>
              </w:rPr>
              <w:t>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dit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D14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9D146B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9D146B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D146B" w:rsidP="009D14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</w:t>
            </w:r>
            <w:r>
              <w:rPr>
                <w:rFonts w:ascii="Times New Roman" w:eastAsia="Times New Roman" w:hAnsi="Times New Roman" w:cs="Times New Roman"/>
                <w:szCs w:val="24"/>
              </w:rPr>
              <w:t>ir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  <w:bookmarkStart w:id="17" w:name="_GoBack"/>
        <w:bookmarkEnd w:id="17"/>
      </w:tr>
    </w:tbl>
    <w:p w:rsidR="00924DF5" w:rsidRDefault="00924DF5" w:rsidP="009D146B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ta Acetylena">
    <w15:presenceInfo w15:providerId="Windows Live" w15:userId="2d0999acb55cfc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9D146B"/>
    <w:rsid w:val="00E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C2F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Sita Acetylena</cp:lastModifiedBy>
  <cp:revision>4</cp:revision>
  <dcterms:created xsi:type="dcterms:W3CDTF">2020-08-26T22:03:00Z</dcterms:created>
  <dcterms:modified xsi:type="dcterms:W3CDTF">2022-05-14T02:46:00Z</dcterms:modified>
</cp:coreProperties>
</file>