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C67A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3FB3A6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FCFDB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F9DAC4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EE6B0A8" w14:textId="41AA52E9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ins w:id="0" w:author="ASUS" w:date="2021-12-16T15:08:00Z">
        <w:r w:rsidR="005A0B1D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.</w:t>
        </w:r>
      </w:ins>
    </w:p>
    <w:p w14:paraId="4313CB9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975256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C476535" wp14:editId="2A024D6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F02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9EF30C2" w14:textId="7F14542A" w:rsidR="00927764" w:rsidRPr="00C50A1E" w:rsidRDefault="00C10B1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" w:author="ASUS" w:date="2021-12-16T14:44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ASUS" w:date="2021-12-16T15:09:00Z">
        <w:r w:rsidR="00927764" w:rsidRPr="00C50A1E" w:rsidDel="005A0B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3" w:author="ASUS" w:date="2021-12-16T15:09:00Z">
        <w:r w:rsidR="005A0B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5A0B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" w:author="ASUS" w:date="2021-12-16T15:09:00Z">
        <w:r w:rsidR="00927764" w:rsidRPr="00C50A1E" w:rsidDel="005A0B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 aja</w:delText>
        </w:r>
      </w:del>
      <w:proofErr w:type="spellStart"/>
      <w:ins w:id="5" w:author="ASUS" w:date="2021-12-16T15:09:00Z">
        <w:r w:rsidR="005A0B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5A0B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5A0B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ins w:id="6" w:author="ASUS" w:date="2021-12-16T15:09:00Z">
        <w:r w:rsidR="005A0B1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7" w:author="ASUS" w:date="2021-12-16T14:44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</w:p>
    <w:p w14:paraId="282E507B" w14:textId="4315C9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8" w:author="ASUS" w:date="2021-12-16T14:42:00Z">
        <w:r w:rsidRPr="00C50A1E" w:rsidDel="00C10B1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ASUS" w:date="2021-12-16T15:10:00Z">
        <w:r w:rsidRPr="00C50A1E" w:rsidDel="00846527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D23589" w14:textId="20FF0EF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0" w:author="ASUS" w:date="2021-12-16T15:11:00Z">
        <w:r w:rsidR="0084652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1" w:author="ASUS" w:date="2021-12-16T14:42:00Z">
        <w:r w:rsidRPr="00C50A1E" w:rsidDel="00C10B1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ASUS" w:date="2021-12-16T14:42:00Z">
        <w:r w:rsidRPr="00C50A1E" w:rsidDel="00C10B14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13" w:author="ASUS" w:date="2021-12-16T14:42:00Z">
        <w:r w:rsidR="00C10B14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ASUS" w:date="2021-12-16T15:12:00Z">
        <w:r w:rsidDel="00846527">
          <w:rPr>
            <w:rFonts w:ascii="Times New Roman" w:eastAsia="Times New Roman" w:hAnsi="Times New Roman" w:cs="Times New Roman"/>
            <w:sz w:val="24"/>
            <w:szCs w:val="24"/>
          </w:rPr>
          <w:delText>di antara</w:delText>
        </w:r>
      </w:del>
      <w:proofErr w:type="spellStart"/>
      <w:ins w:id="15" w:author="ASUS" w:date="2021-12-16T15:12:00Z">
        <w:r w:rsidR="00846527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ASUS" w:date="2021-12-16T14:43:00Z">
        <w:r w:rsidR="00C10B1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7" w:author="ASUS" w:date="2021-12-16T14:43:00Z">
        <w:r w:rsidDel="00C10B1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ins w:id="18" w:author="ASUS" w:date="2021-12-16T15:12:00Z">
        <w:r w:rsidR="00846527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9" w:author="ASUS" w:date="2021-12-16T15:12:00Z">
        <w:r w:rsidRPr="00C50A1E" w:rsidDel="00846527">
          <w:rPr>
            <w:rFonts w:ascii="Times New Roman" w:eastAsia="Times New Roman" w:hAnsi="Times New Roman" w:cs="Times New Roman"/>
            <w:sz w:val="24"/>
            <w:szCs w:val="24"/>
          </w:rPr>
          <w:delText>, h</w:delText>
        </w:r>
      </w:del>
      <w:proofErr w:type="spellStart"/>
      <w:ins w:id="20" w:author="ASUS" w:date="2021-12-16T15:12:00Z">
        <w:r w:rsidR="00846527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21" w:author="ASUS" w:date="2021-12-16T15:13:00Z">
        <w:r w:rsidR="0084652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2" w:author="ASUS" w:date="2021-12-16T15:13:00Z">
        <w:r w:rsidRPr="00C50A1E" w:rsidDel="0084652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C7AC0" w14:textId="727312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ASUS" w:date="2021-12-16T15:14:00Z">
        <w:r w:rsidRPr="00C50A1E" w:rsidDel="0084652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24" w:author="ASUS" w:date="2021-12-16T15:16:00Z"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pandai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perasaaan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tenang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tentang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? 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ASUS" w:date="2021-12-16T15:16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 xml:space="preserve">ternyata </w:delText>
        </w:r>
      </w:del>
      <w:del w:id="26" w:author="ASUS" w:date="2021-12-16T15:13:00Z">
        <w:r w:rsidRPr="00C50A1E" w:rsidDel="00846527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del w:id="27" w:author="ASUS" w:date="2021-12-16T15:16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pandai membuat perasaan hatimu yang </w:delText>
        </w:r>
      </w:del>
      <w:del w:id="28" w:author="ASUS" w:date="2021-12-16T15:13:00Z">
        <w:r w:rsidRPr="00C10B14" w:rsidDel="00846527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9" w:author="ASUS" w:date="2021-12-16T14:4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ambyar</w:delText>
        </w:r>
      </w:del>
      <w:del w:id="30" w:author="ASUS" w:date="2021-12-16T15:16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>, pun perilaku kita yang lain. Soal makan</w:delText>
        </w:r>
      </w:del>
      <w:del w:id="31" w:author="ASUS" w:date="2021-12-16T15:13:00Z">
        <w:r w:rsidRPr="00C50A1E" w:rsidDel="00846527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32" w:author="ASUS" w:date="2021-12-16T15:16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>Ya, hujan yang membuat kita jadi sering lapar. Kok bisa ya?</w:delText>
        </w:r>
      </w:del>
    </w:p>
    <w:p w14:paraId="30DDD125" w14:textId="2E5FFBD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3" w:author="ASUS" w:date="2021-12-16T15:17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34" w:author="ASUS" w:date="2021-12-16T15:17:00Z">
        <w:r w:rsidR="004257F7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35" w:author="ASUS" w:date="2021-12-16T15:17:00Z">
        <w:r w:rsidR="004257F7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meningkatnya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ASUS" w:date="2021-12-16T15:17:00Z">
        <w:r w:rsidDel="004257F7">
          <w:rPr>
            <w:rFonts w:ascii="Times New Roman" w:eastAsia="Times New Roman" w:hAnsi="Times New Roman" w:cs="Times New Roman"/>
            <w:sz w:val="24"/>
            <w:szCs w:val="24"/>
          </w:rPr>
          <w:delText>na</w:delText>
        </w:r>
      </w:del>
      <w:del w:id="37" w:author="ASUS" w:date="2021-12-16T14:45:00Z">
        <w:r w:rsidDel="007144E4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del w:id="38" w:author="ASUS" w:date="2021-12-16T15:17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>su makan yang tiba-tiba ikut meningkat?</w:delText>
        </w:r>
      </w:del>
    </w:p>
    <w:p w14:paraId="48AD5787" w14:textId="3CF26D5B" w:rsidR="00927764" w:rsidRPr="00C50A1E" w:rsidDel="007144E4" w:rsidRDefault="00927764" w:rsidP="00927764">
      <w:pPr>
        <w:shd w:val="clear" w:color="auto" w:fill="F5F5F5"/>
        <w:spacing w:after="375"/>
        <w:rPr>
          <w:del w:id="39" w:author="ASUS" w:date="2021-12-16T14:4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14:paraId="3D03B3C7" w14:textId="06F32B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ASUS" w:date="2021-12-16T15:18:00Z">
        <w:r w:rsidR="004257F7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4257F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ASUS" w:date="2021-12-16T15:18:00Z">
        <w:r w:rsidRPr="007144E4" w:rsidDel="004257F7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42" w:author="ASUS" w:date="2021-12-16T14:4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eh</w:delText>
        </w:r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43" w:author="ASUS" w:date="2021-12-16T15:18:00Z"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tiba</w:t>
        </w:r>
      </w:ins>
      <w:ins w:id="44" w:author="ASUS" w:date="2021-12-16T15:19:00Z"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-</w:t>
        </w:r>
      </w:ins>
      <w:ins w:id="45" w:author="ASUS" w:date="2021-12-16T15:18:00Z"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tiba</w:t>
        </w:r>
      </w:ins>
      <w:proofErr w:type="spellEnd"/>
      <w:ins w:id="46" w:author="ASUS" w:date="2021-12-16T15:19:00Z"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bisam</w:t>
        </w:r>
        <w:proofErr w:type="spellEnd"/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sampai</w:t>
        </w:r>
        <w:proofErr w:type="spellEnd"/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habis</w:t>
        </w:r>
        <w:proofErr w:type="spellEnd"/>
        <w:r w:rsidR="004257F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lima? </w:t>
        </w:r>
      </w:ins>
      <w:del w:id="47" w:author="ASUS" w:date="2021-12-16T15:19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>kok jadi lima?</w:delText>
        </w:r>
      </w:del>
    </w:p>
    <w:p w14:paraId="5214BC0C" w14:textId="40B1C990" w:rsidR="00927764" w:rsidRPr="00C50A1E" w:rsidDel="004257F7" w:rsidRDefault="00927764" w:rsidP="00927764">
      <w:pPr>
        <w:shd w:val="clear" w:color="auto" w:fill="F5F5F5"/>
        <w:spacing w:after="375"/>
        <w:rPr>
          <w:del w:id="48" w:author="ASUS" w:date="2021-12-16T15:2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ins w:id="49" w:author="ASUS" w:date="2021-12-16T14:47:00Z">
        <w:r w:rsidR="007144E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0" w:author="ASUS" w:date="2021-12-16T14:47:00Z">
        <w:r w:rsidRPr="00C50A1E" w:rsidDel="007144E4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</w:del>
      <w:r w:rsidRPr="007144E4">
        <w:rPr>
          <w:rFonts w:ascii="Times New Roman" w:eastAsia="Times New Roman" w:hAnsi="Times New Roman" w:cs="Times New Roman"/>
          <w:sz w:val="24"/>
          <w:szCs w:val="24"/>
          <w:rPrChange w:id="51" w:author="ASUS" w:date="2021-12-16T14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7144E4">
        <w:rPr>
          <w:rFonts w:ascii="Times New Roman" w:eastAsia="Times New Roman" w:hAnsi="Times New Roman" w:cs="Times New Roman"/>
          <w:sz w:val="24"/>
          <w:szCs w:val="24"/>
          <w:rPrChange w:id="52" w:author="ASUS" w:date="2021-12-16T14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7144E4">
        <w:rPr>
          <w:rFonts w:ascii="Times New Roman" w:eastAsia="Times New Roman" w:hAnsi="Times New Roman" w:cs="Times New Roman"/>
          <w:sz w:val="24"/>
          <w:szCs w:val="24"/>
          <w:rPrChange w:id="53" w:author="ASUS" w:date="2021-12-16T14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7144E4">
        <w:rPr>
          <w:rFonts w:ascii="Times New Roman" w:eastAsia="Times New Roman" w:hAnsi="Times New Roman" w:cs="Times New Roman"/>
          <w:sz w:val="24"/>
          <w:szCs w:val="24"/>
          <w:rPrChange w:id="54" w:author="ASUS" w:date="2021-12-16T14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7144E4">
        <w:rPr>
          <w:rFonts w:ascii="Times New Roman" w:eastAsia="Times New Roman" w:hAnsi="Times New Roman" w:cs="Times New Roman"/>
          <w:sz w:val="24"/>
          <w:szCs w:val="24"/>
          <w:rPrChange w:id="55" w:author="ASUS" w:date="2021-12-16T14:4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6" w:author="ASUS" w:date="2021-12-16T15:21:00Z"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satunya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konsumsi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mendapatkan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“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panas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”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metabolism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7E4BE1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57" w:author="ASUS" w:date="2021-12-16T15:20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007F01A3" w14:textId="2397CDFB" w:rsidR="00927764" w:rsidRPr="00C50A1E" w:rsidDel="007E4BE1" w:rsidRDefault="00927764" w:rsidP="00927764">
      <w:pPr>
        <w:shd w:val="clear" w:color="auto" w:fill="F5F5F5"/>
        <w:spacing w:after="375"/>
        <w:rPr>
          <w:del w:id="58" w:author="ASUS" w:date="2021-12-16T15:21:00Z"/>
          <w:rFonts w:ascii="Times New Roman" w:eastAsia="Times New Roman" w:hAnsi="Times New Roman" w:cs="Times New Roman"/>
          <w:sz w:val="24"/>
          <w:szCs w:val="24"/>
        </w:rPr>
      </w:pPr>
      <w:del w:id="59" w:author="ASUS" w:date="2021-12-16T15:20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>Te</w:delText>
        </w:r>
      </w:del>
      <w:del w:id="60" w:author="ASUS" w:date="2021-12-16T15:21:00Z">
        <w:r w:rsidRPr="00C50A1E" w:rsidDel="007E4BE1">
          <w:rPr>
            <w:rFonts w:ascii="Times New Roman" w:eastAsia="Times New Roman" w:hAnsi="Times New Roman" w:cs="Times New Roman"/>
            <w:sz w:val="24"/>
            <w:szCs w:val="24"/>
          </w:rPr>
          <w:delText xml:space="preserve">rutama makanan </w:delText>
        </w:r>
      </w:del>
      <w:del w:id="61" w:author="ASUS" w:date="2021-12-16T15:19:00Z">
        <w:r w:rsidRPr="00C50A1E" w:rsidDel="004257F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62" w:author="ASUS" w:date="2021-12-16T15:21:00Z">
        <w:r w:rsidRPr="00C50A1E" w:rsidDel="007E4BE1">
          <w:rPr>
            <w:rFonts w:ascii="Times New Roman" w:eastAsia="Times New Roman" w:hAnsi="Times New Roman" w:cs="Times New Roman"/>
            <w:sz w:val="24"/>
            <w:szCs w:val="24"/>
          </w:rPr>
          <w:delText>seperti tahu bulat digoreng dadakan alias yang masih hangat. Apalagi dengan makan, tubuh akan mendapat "panas" akibat terjadinya peningkatan metabolisme dalam tubuh. </w:delText>
        </w:r>
      </w:del>
    </w:p>
    <w:p w14:paraId="236E858F" w14:textId="04629F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63" w:author="ASUS" w:date="2021-12-16T14:47:00Z">
        <w:r w:rsidR="007144E4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64" w:author="ASUS" w:date="2021-12-16T14:47:00Z">
        <w:r w:rsidRPr="00C50A1E" w:rsidDel="007144E4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2069365" w14:textId="567B15E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5" w:author="ASUS" w:date="2021-12-16T14:48:00Z">
        <w:r w:rsidRPr="00C50A1E" w:rsidDel="007144E4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315163DE" w14:textId="0BD714D6" w:rsidR="00927764" w:rsidRPr="00C50A1E" w:rsidRDefault="003A76B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6" w:author="ASUS" w:date="2021-12-16T15:23:00Z"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isntan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pilihan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mengasyikan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</w:ins>
      <w:del w:id="67" w:author="ASUS" w:date="2021-12-16T15:23:00Z">
        <w:r w:rsidR="00927764" w:rsidRPr="00C50A1E" w:rsidDel="003A76BB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dari segala jenis masakan dalam bentuk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711976" w14:textId="760B4C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68" w:author="ASUS" w:date="2021-12-16T14:48:00Z">
        <w:r w:rsidR="007144E4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7144E4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7144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144E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7144E4">
          <w:rPr>
            <w:rFonts w:ascii="Times New Roman" w:eastAsia="Times New Roman" w:hAnsi="Times New Roman" w:cs="Times New Roman"/>
            <w:sz w:val="24"/>
            <w:szCs w:val="24"/>
          </w:rPr>
          <w:t xml:space="preserve"> sangat </w:t>
        </w:r>
      </w:ins>
      <w:del w:id="69" w:author="ASUS" w:date="2021-12-16T14:48:00Z">
        <w:r w:rsidRPr="00C50A1E" w:rsidDel="007144E4">
          <w:rPr>
            <w:rFonts w:ascii="Times New Roman" w:eastAsia="Times New Roman" w:hAnsi="Times New Roman" w:cs="Times New Roman"/>
            <w:sz w:val="24"/>
            <w:szCs w:val="24"/>
          </w:rPr>
          <w:delText>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EA87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52A139" w14:textId="201185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70" w:author="ASUS" w:date="2021-12-16T14:49:00Z">
        <w:r w:rsidR="007144E4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71" w:author="ASUS" w:date="2021-12-16T14:49:00Z">
        <w:r w:rsidRPr="00C50A1E" w:rsidDel="007144E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proofErr w:type="spellEnd"/>
      <w:ins w:id="72" w:author="ASUS" w:date="2021-12-16T14:49:00Z">
        <w:r w:rsidR="00FA23F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3FFE9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BBE7B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23F1">
        <w:rPr>
          <w:rFonts w:ascii="Times New Roman" w:eastAsia="Times New Roman" w:hAnsi="Times New Roman" w:cs="Times New Roman"/>
          <w:i/>
          <w:iCs/>
          <w:sz w:val="24"/>
          <w:szCs w:val="24"/>
          <w:rPrChange w:id="73" w:author="ASUS" w:date="2021-12-16T14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58353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2ED9C9" w14:textId="3F8E71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74" w:author="ASUS" w:date="2021-12-16T14:50:00Z">
        <w:r w:rsidR="00FA23F1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75" w:author="ASUS" w:date="2021-12-16T14:50:00Z">
        <w:r w:rsidRPr="00C50A1E" w:rsidDel="00FA23F1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65D31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760798B" w14:textId="77777777" w:rsidR="00927764" w:rsidRPr="00C50A1E" w:rsidRDefault="00927764" w:rsidP="00927764"/>
    <w:p w14:paraId="0B238EF5" w14:textId="77777777" w:rsidR="00927764" w:rsidRPr="005A045A" w:rsidRDefault="00927764" w:rsidP="00927764">
      <w:pPr>
        <w:rPr>
          <w:i/>
        </w:rPr>
      </w:pPr>
    </w:p>
    <w:p w14:paraId="6E300F1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4BFC72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B3FF" w14:textId="77777777" w:rsidR="00266134" w:rsidRDefault="00266134">
      <w:r>
        <w:separator/>
      </w:r>
    </w:p>
  </w:endnote>
  <w:endnote w:type="continuationSeparator" w:id="0">
    <w:p w14:paraId="2EEC0114" w14:textId="77777777" w:rsidR="00266134" w:rsidRDefault="0026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903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3BD5DDA" w14:textId="77777777" w:rsidR="00941E77" w:rsidRDefault="00266134">
    <w:pPr>
      <w:pStyle w:val="Footer"/>
    </w:pPr>
  </w:p>
  <w:p w14:paraId="72C66629" w14:textId="77777777" w:rsidR="00941E77" w:rsidRDefault="00266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BD21" w14:textId="77777777" w:rsidR="00266134" w:rsidRDefault="00266134">
      <w:r>
        <w:separator/>
      </w:r>
    </w:p>
  </w:footnote>
  <w:footnote w:type="continuationSeparator" w:id="0">
    <w:p w14:paraId="3608DBE9" w14:textId="77777777" w:rsidR="00266134" w:rsidRDefault="00266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66134"/>
    <w:rsid w:val="003A76BB"/>
    <w:rsid w:val="0042167F"/>
    <w:rsid w:val="004257F7"/>
    <w:rsid w:val="005A0B1D"/>
    <w:rsid w:val="007144E4"/>
    <w:rsid w:val="007E4BE1"/>
    <w:rsid w:val="00846527"/>
    <w:rsid w:val="00924DF5"/>
    <w:rsid w:val="00927764"/>
    <w:rsid w:val="00C10B14"/>
    <w:rsid w:val="00C20908"/>
    <w:rsid w:val="00F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880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C1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2020-08-26T21:16:00Z</dcterms:created>
  <dcterms:modified xsi:type="dcterms:W3CDTF">2021-12-16T08:24:00Z</dcterms:modified>
</cp:coreProperties>
</file>