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308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3C9F5F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ED409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9D4E95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80825F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BA6390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2E6540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5621B84" wp14:editId="0FC679A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4B6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FE01E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40E937B" w14:textId="58808F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Sherina Linda" w:date="2021-07-29T12:34:00Z"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ins w:id="1" w:author="Sherina Linda" w:date="2021-07-29T12:34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222B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Sherina Linda" w:date="2021-07-29T12:35:00Z"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3" w:author="Sherina Linda" w:date="2021-07-29T12:35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FD26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3CB06B" w14:textId="431EBE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Sherina Linda" w:date="2021-07-29T12:35:00Z">
        <w:r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5" w:author="Sherina Linda" w:date="2021-07-29T12:35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FD26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6" w:author="Sherina Linda" w:date="2021-07-29T12:35:00Z"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8F7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5741EB" w14:textId="2EB6F22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7" w:author="Sherina Linda" w:date="2021-07-29T13:09:00Z">
        <w:r w:rsidR="006D222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Sherina Linda" w:date="2021-07-29T12:35:00Z">
        <w:r w:rsidDel="00FD26E6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9" w:author="Sherina Linda" w:date="2021-07-29T12:35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FD26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88DB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85141" w14:textId="6E7287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Sherina Linda" w:date="2021-07-29T12:36:00Z"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11" w:author="Sherina Linda" w:date="2021-07-29T12:36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FD26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222B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Sherina Linda" w:date="2021-07-29T13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931E9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C877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8AB5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6E6">
        <w:rPr>
          <w:rFonts w:ascii="Times New Roman" w:eastAsia="Times New Roman" w:hAnsi="Times New Roman" w:cs="Times New Roman"/>
          <w:i/>
          <w:iCs/>
          <w:sz w:val="24"/>
          <w:szCs w:val="24"/>
          <w:rPrChange w:id="13" w:author="Sherina Linda" w:date="2021-07-29T12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6E6">
        <w:rPr>
          <w:rFonts w:ascii="Times New Roman" w:eastAsia="Times New Roman" w:hAnsi="Times New Roman" w:cs="Times New Roman"/>
          <w:i/>
          <w:iCs/>
          <w:sz w:val="24"/>
          <w:szCs w:val="24"/>
          <w:rPrChange w:id="14" w:author="Sherina Linda" w:date="2021-07-29T12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F7277BA" w14:textId="3B7593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5" w:author="Sherina Linda" w:date="2021-07-29T13:11:00Z">
        <w:r w:rsidRPr="00C50A1E" w:rsidDel="006D222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26E6">
        <w:rPr>
          <w:rFonts w:ascii="Times New Roman" w:eastAsia="Times New Roman" w:hAnsi="Times New Roman" w:cs="Times New Roman"/>
          <w:i/>
          <w:iCs/>
          <w:sz w:val="24"/>
          <w:szCs w:val="24"/>
          <w:rPrChange w:id="16" w:author="Sherina Linda" w:date="2021-07-29T12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7F59B" w14:textId="0F0955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Sherina Linda" w:date="2021-07-29T12:37:00Z"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8" w:author="Sherina Linda" w:date="2021-07-29T12:37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FD26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9" w:author="Sherina Linda" w:date="2021-07-29T13:11:00Z">
        <w:r w:rsidDel="006D222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462FC0" w14:textId="37E6AB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20" w:author="Sherina Linda" w:date="2021-07-29T12:38:00Z">
        <w:r w:rsidRPr="00C50A1E" w:rsidDel="00FD26E6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ins w:id="21" w:author="Sherina Linda" w:date="2021-07-29T12:38:00Z">
        <w:r w:rsidR="00FD26E6">
          <w:rPr>
            <w:rFonts w:ascii="Times New Roman" w:eastAsia="Times New Roman" w:hAnsi="Times New Roman" w:cs="Times New Roman"/>
            <w:sz w:val="24"/>
            <w:szCs w:val="24"/>
          </w:rPr>
          <w:t>Tentunya</w:t>
        </w:r>
        <w:proofErr w:type="spellEnd"/>
        <w:r w:rsidR="00FD26E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29690" w14:textId="00216B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2" w:author="Sherina Linda" w:date="2021-07-29T13:11:00Z">
        <w:r w:rsidRPr="00C50A1E" w:rsidDel="006D222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adalah </w:delText>
        </w:r>
      </w:del>
      <w:proofErr w:type="spellStart"/>
      <w:ins w:id="23" w:author="Sherina Linda" w:date="2021-07-29T13:12:00Z">
        <w:r w:rsidR="006D222B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24" w:author="Sherina Linda" w:date="2021-07-29T13:12:00Z">
        <w:r w:rsidRPr="00C50A1E" w:rsidDel="006D222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25" w:author="Sherina Linda" w:date="2021-07-29T13:11:00Z">
        <w:r w:rsidR="006D222B" w:rsidRPr="006D22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222B"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6D222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222B" w:rsidRPr="00C50A1E">
          <w:rPr>
            <w:rFonts w:ascii="Times New Roman" w:eastAsia="Times New Roman" w:hAnsi="Times New Roman" w:cs="Times New Roman"/>
            <w:sz w:val="24"/>
            <w:szCs w:val="24"/>
          </w:rPr>
          <w:t>membuatnya</w:t>
        </w:r>
        <w:proofErr w:type="spellEnd"/>
        <w:r w:rsidR="006D222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6" w:author="Sherina Linda" w:date="2021-07-29T13:12:00Z">
        <w:r w:rsidR="006D222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7" w:author="Sherina Linda" w:date="2021-07-29T13:12:00Z">
        <w:r w:rsidRPr="00C50A1E" w:rsidDel="006D222B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4B770CE5" w14:textId="29582F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Sherina Linda" w:date="2021-07-29T13:12:00Z">
        <w:r w:rsidR="006D222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" w:author="Sherina Linda" w:date="2021-07-29T13:12:00Z">
        <w:r w:rsidRPr="00C50A1E" w:rsidDel="006D222B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del w:id="30" w:author="Sherina Linda" w:date="2021-07-29T13:14:00Z">
        <w:r w:rsidRPr="00C50A1E" w:rsidDel="006D222B">
          <w:rPr>
            <w:rFonts w:ascii="Times New Roman" w:eastAsia="Times New Roman" w:hAnsi="Times New Roman" w:cs="Times New Roman"/>
            <w:sz w:val="24"/>
            <w:szCs w:val="24"/>
          </w:rPr>
          <w:delText>jika</w:delText>
        </w:r>
      </w:del>
      <w:ins w:id="31" w:author="Sherina Linda" w:date="2021-07-29T13:14:00Z">
        <w:r w:rsidR="006D222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Sherina Linda" w:date="2021-07-29T13:15:00Z">
        <w:r w:rsidRPr="00C50A1E" w:rsidDel="006D222B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33" w:author="Sherina Linda" w:date="2021-07-29T13:15:00Z">
        <w:r w:rsidR="006D222B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34" w:author="Sherina Linda" w:date="2021-07-29T13:15:00Z">
        <w:r w:rsidR="006D222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35" w:author="Sherina Linda" w:date="2021-07-29T12:39:00Z">
        <w:r w:rsidRPr="00C50A1E" w:rsidDel="00FD26E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khan</w:delText>
        </w:r>
      </w:del>
      <w:proofErr w:type="spellStart"/>
      <w:ins w:id="36" w:author="Sherina Linda" w:date="2021-07-29T12:39:00Z">
        <w:r w:rsidR="00FD26E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</w:ins>
      <w:proofErr w:type="spellEnd"/>
      <w:del w:id="37" w:author="Sherina Linda" w:date="2021-07-29T12:41:00Z">
        <w:r w:rsidRPr="00C50A1E" w:rsidDel="00FD26E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38" w:author="Sherina Linda" w:date="2021-07-29T12:41:00Z">
        <w:r w:rsidR="00FD26E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</w:p>
    <w:p w14:paraId="31368D53" w14:textId="316E5D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4471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Sherina Linda" w:date="2021-07-29T12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D884B8" w14:textId="721707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4471">
        <w:rPr>
          <w:rFonts w:ascii="Times New Roman" w:eastAsia="Times New Roman" w:hAnsi="Times New Roman" w:cs="Times New Roman"/>
          <w:i/>
          <w:iCs/>
          <w:sz w:val="24"/>
          <w:szCs w:val="24"/>
          <w:rPrChange w:id="40" w:author="Sherina Linda" w:date="2021-07-29T12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41" w:author="Sherina Linda" w:date="2021-07-29T12:42:00Z">
        <w:r w:rsidR="00C544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42" w:author="Sherina Linda" w:date="2021-07-29T12:43:00Z">
        <w:r w:rsidR="00C544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16838F8" w14:textId="787BF3C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3" w:author="Sherina Linda" w:date="2021-07-29T12:43:00Z">
        <w:r w:rsidR="00C5447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5E6FCA" w14:textId="31123E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4" w:author="Sherina Linda" w:date="2021-07-29T12:43:00Z">
        <w:r w:rsidRPr="00C50A1E" w:rsidDel="00C54471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45" w:author="Sherina Linda" w:date="2021-07-29T12:43:00Z">
        <w:r w:rsidR="00C54471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C5447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FF36F3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8FECB8E" w14:textId="77777777" w:rsidR="00927764" w:rsidRPr="00C50A1E" w:rsidRDefault="00927764" w:rsidP="00927764"/>
    <w:p w14:paraId="31D3C501" w14:textId="77777777" w:rsidR="00927764" w:rsidRPr="005A045A" w:rsidRDefault="00927764" w:rsidP="00927764">
      <w:pPr>
        <w:rPr>
          <w:i/>
        </w:rPr>
      </w:pPr>
    </w:p>
    <w:p w14:paraId="2439769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B87D77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4FCF" w14:textId="77777777" w:rsidR="00F93AF9" w:rsidRDefault="00F93AF9">
      <w:r>
        <w:separator/>
      </w:r>
    </w:p>
  </w:endnote>
  <w:endnote w:type="continuationSeparator" w:id="0">
    <w:p w14:paraId="7266AA1A" w14:textId="77777777" w:rsidR="00F93AF9" w:rsidRDefault="00F9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2FE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94B45D2" w14:textId="77777777" w:rsidR="00941E77" w:rsidRDefault="00F93AF9">
    <w:pPr>
      <w:pStyle w:val="Footer"/>
    </w:pPr>
  </w:p>
  <w:p w14:paraId="37C27D21" w14:textId="77777777" w:rsidR="00941E77" w:rsidRDefault="00F9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00E7" w14:textId="77777777" w:rsidR="00F93AF9" w:rsidRDefault="00F93AF9">
      <w:r>
        <w:separator/>
      </w:r>
    </w:p>
  </w:footnote>
  <w:footnote w:type="continuationSeparator" w:id="0">
    <w:p w14:paraId="6B8DAB0B" w14:textId="77777777" w:rsidR="00F93AF9" w:rsidRDefault="00F9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ina Linda">
    <w15:presenceInfo w15:providerId="Windows Live" w15:userId="311bd8c8632440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D222B"/>
    <w:rsid w:val="00924DF5"/>
    <w:rsid w:val="00927764"/>
    <w:rsid w:val="00C20908"/>
    <w:rsid w:val="00C54471"/>
    <w:rsid w:val="00F93AF9"/>
    <w:rsid w:val="00FD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70A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Sherina Linda</cp:lastModifiedBy>
  <cp:revision>5</cp:revision>
  <dcterms:created xsi:type="dcterms:W3CDTF">2020-08-26T21:16:00Z</dcterms:created>
  <dcterms:modified xsi:type="dcterms:W3CDTF">2021-07-29T06:15:00Z</dcterms:modified>
</cp:coreProperties>
</file>