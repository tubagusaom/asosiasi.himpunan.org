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B2E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D336E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DED7CA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AD4ED5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A8117F" w:rsidRPr="00E16BD9" w14:paraId="3EABE31F" w14:textId="77777777" w:rsidTr="00821BA2">
        <w:tc>
          <w:tcPr>
            <w:tcW w:w="9350" w:type="dxa"/>
          </w:tcPr>
          <w:p w14:paraId="25A2CD92" w14:textId="6A97EAFA" w:rsidR="00125355" w:rsidRPr="00E16BD9" w:rsidRDefault="00125355" w:rsidP="00A8117F">
            <w:pPr>
              <w:pStyle w:val="Heading1"/>
              <w:jc w:val="center"/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0" w:author="Microsoft Office User" w:date="2022-02-17T12:47:00Z">
                  <w:rPr>
                    <w:rFonts w:ascii="Times New Roman" w:hAnsi="Times New Roman"/>
                    <w:sz w:val="48"/>
                  </w:rPr>
                </w:rPrChange>
              </w:rPr>
              <w:pPrChange w:id="1" w:author="Microsoft Office User" w:date="2022-02-17T12:43:00Z">
                <w:pPr>
                  <w:pStyle w:val="Heading3"/>
                </w:pPr>
              </w:pPrChange>
            </w:pPr>
            <w:proofErr w:type="spellStart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2" w:author="Microsoft Office User" w:date="2022-02-17T12:47:00Z">
                  <w:rPr/>
                </w:rPrChange>
              </w:rPr>
              <w:lastRenderedPageBreak/>
              <w:t>Pembelajaran</w:t>
            </w:r>
            <w:proofErr w:type="spellEnd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3" w:author="Microsoft Office User" w:date="2022-02-17T12:47:00Z">
                  <w:rPr/>
                </w:rPrChange>
              </w:rPr>
              <w:t xml:space="preserve"> di Era "</w:t>
            </w:r>
            <w:proofErr w:type="spellStart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4" w:author="Microsoft Office User" w:date="2022-02-17T12:47:00Z">
                  <w:rPr/>
                </w:rPrChange>
              </w:rPr>
              <w:t>Revolusi</w:t>
            </w:r>
            <w:proofErr w:type="spellEnd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5" w:author="Microsoft Office User" w:date="2022-02-17T12:47:00Z">
                  <w:rPr/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6" w:author="Microsoft Office User" w:date="2022-02-17T12:47:00Z">
                  <w:rPr/>
                </w:rPrChange>
              </w:rPr>
              <w:t>Industri</w:t>
            </w:r>
            <w:proofErr w:type="spellEnd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7" w:author="Microsoft Office User" w:date="2022-02-17T12:47:00Z">
                  <w:rPr/>
                </w:rPrChange>
              </w:rPr>
              <w:t xml:space="preserve"> 4.0" </w:t>
            </w:r>
            <w:proofErr w:type="spellStart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8" w:author="Microsoft Office User" w:date="2022-02-17T12:47:00Z">
                  <w:rPr/>
                </w:rPrChange>
              </w:rPr>
              <w:t>bagi</w:t>
            </w:r>
            <w:proofErr w:type="spellEnd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9" w:author="Microsoft Office User" w:date="2022-02-17T12:47:00Z">
                  <w:rPr/>
                </w:rPrChange>
              </w:rPr>
              <w:t xml:space="preserve"> Anak </w:t>
            </w:r>
            <w:proofErr w:type="spellStart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10" w:author="Microsoft Office User" w:date="2022-02-17T12:47:00Z">
                  <w:rPr/>
                </w:rPrChange>
              </w:rPr>
              <w:t>Usia</w:t>
            </w:r>
            <w:proofErr w:type="spellEnd"/>
            <w:r w:rsidRPr="00E16BD9">
              <w:rPr>
                <w:rFonts w:asciiTheme="majorBidi" w:hAnsiTheme="majorBidi"/>
                <w:b/>
                <w:bCs/>
                <w:color w:val="auto"/>
                <w:sz w:val="28"/>
                <w:szCs w:val="28"/>
                <w:rPrChange w:id="11" w:author="Microsoft Office User" w:date="2022-02-17T12:47:00Z">
                  <w:rPr/>
                </w:rPrChange>
              </w:rPr>
              <w:t xml:space="preserve"> Dini</w:t>
            </w:r>
          </w:p>
          <w:p w14:paraId="71B52A22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Theme="majorBidi" w:eastAsia="Times New Roman" w:hAnsiTheme="majorBidi" w:cstheme="majorBidi"/>
                <w:szCs w:val="24"/>
                <w:rPrChange w:id="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" w:author="Microsoft Office User" w:date="2022-02-17T12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4E1E6139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8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zona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4.0.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7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7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7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E849FBF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1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9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9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9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9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9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9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9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9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9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9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0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0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0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0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dunia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0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0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0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0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0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0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1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1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1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1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2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3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3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4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ide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0F14CA3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1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7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1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Pendidikan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suatu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5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program yang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5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5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mewujudkan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5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6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cerdas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6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6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Tujuan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6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7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7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peningkatan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7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pemerataan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8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akses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9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9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memanfaatkan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9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9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9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415D293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19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96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9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19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19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0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0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0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0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0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0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0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0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0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0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1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1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1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1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2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3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3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4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gencar-gencarnya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4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5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5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mempersiapkan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5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5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6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generasi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6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muda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6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6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dunia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7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</w:p>
          <w:p w14:paraId="543BFE35" w14:textId="77777777" w:rsidR="00125355" w:rsidRPr="00E16BD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Theme="majorBidi" w:eastAsia="Times New Roman" w:hAnsiTheme="majorBidi" w:cstheme="majorBidi"/>
                <w:szCs w:val="24"/>
                <w:rPrChange w:id="27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</w:t>
            </w:r>
          </w:p>
          <w:p w14:paraId="1C9428EC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2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79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8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9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9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9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9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9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29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AF2AE43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29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97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29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29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0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0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0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0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0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0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0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0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0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0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1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1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1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1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B1439F3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3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24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1FFF19F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3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32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3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4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4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5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5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2E55281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3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56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5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</w:p>
          <w:p w14:paraId="229AEE5D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36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62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6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6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7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7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7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8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CB734E9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3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90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9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9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9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9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guru.</w:t>
            </w:r>
          </w:p>
          <w:p w14:paraId="0B75A14B" w14:textId="77777777" w:rsidR="00125355" w:rsidRPr="00E16BD9" w:rsidRDefault="00125355" w:rsidP="000D36A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39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96" w:author="Microsoft Office User" w:date="2022-02-17T12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39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Dimana guru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39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39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0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0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0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0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0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0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0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0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0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0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1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1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1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1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2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AB97B22" w14:textId="1986C91E" w:rsidR="00125355" w:rsidRPr="00E16BD9" w:rsidRDefault="00125355" w:rsidP="00A359C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3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33" w:author="Microsoft Office User" w:date="2022-02-17T12:4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4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 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4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5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4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ins w:id="452" w:author="Microsoft Office User" w:date="2022-02-17T12:45:00Z">
              <w:r w:rsidR="003D3FAA" w:rsidRPr="00E16BD9">
                <w:rPr>
                  <w:rFonts w:asciiTheme="majorBidi" w:eastAsia="Times New Roman" w:hAnsiTheme="majorBidi" w:cstheme="majorBidi"/>
                  <w:szCs w:val="24"/>
                  <w:rPrChange w:id="453" w:author="Microsoft Office User" w:date="2022-02-17T12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16BD9">
              <w:rPr>
                <w:rFonts w:asciiTheme="majorBidi" w:eastAsia="Times New Roman" w:hAnsiTheme="majorBidi" w:cstheme="majorBidi"/>
                <w:szCs w:val="24"/>
                <w:rPrChange w:id="4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5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:</w:t>
            </w:r>
          </w:p>
          <w:p w14:paraId="78B5ACBA" w14:textId="77777777" w:rsidR="00125355" w:rsidRPr="00E16BD9" w:rsidRDefault="00125355" w:rsidP="000D36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58" w:author="Microsoft Office User" w:date="2022-02-17T12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</w:p>
          <w:p w14:paraId="6CB0528E" w14:textId="77777777" w:rsidR="00125355" w:rsidRPr="00E16BD9" w:rsidRDefault="00125355" w:rsidP="000D36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61" w:author="Microsoft Office User" w:date="2022-02-17T12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6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</w:p>
          <w:p w14:paraId="435BFC82" w14:textId="77777777" w:rsidR="00125355" w:rsidRPr="00E16BD9" w:rsidRDefault="00125355" w:rsidP="000D36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64" w:author="Microsoft Office User" w:date="2022-02-17T12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</w:p>
          <w:p w14:paraId="3AF2E8DC" w14:textId="77777777" w:rsidR="00125355" w:rsidRPr="00E16BD9" w:rsidRDefault="00125355" w:rsidP="000D36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67" w:author="Microsoft Office User" w:date="2022-02-17T12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</w:p>
          <w:p w14:paraId="13DC0D67" w14:textId="77777777" w:rsidR="00125355" w:rsidRPr="00E16BD9" w:rsidRDefault="00125355" w:rsidP="000D36A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70" w:author="Microsoft Office User" w:date="2022-02-17T12:4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</w:p>
          <w:p w14:paraId="7BFAD4D9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4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73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4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dasarnya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7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8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sebenarnya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9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9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jadi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9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9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9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9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kesatuan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9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pada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9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49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49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0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0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0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0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0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0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memiliki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0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0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0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0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1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1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1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1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2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timbul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3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3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0C47E05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5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40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5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mucul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4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pemikiran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5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tadi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5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5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5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6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/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6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pengaplikasian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Pada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6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6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7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7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7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8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bagaimana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9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9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9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9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D2362F3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59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95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59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9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59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59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0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0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0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0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0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0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0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0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0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0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1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1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1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1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1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1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1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1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1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orang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1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2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2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2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2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2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2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2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2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2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2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3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orang. Hal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3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3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3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dilakukan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3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3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3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3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3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3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pandangan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4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4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4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4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4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ide-ide 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4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4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4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4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4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muncul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5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197FC04" w14:textId="77777777" w:rsidR="00125355" w:rsidRPr="00E16BD9" w:rsidRDefault="00125355" w:rsidP="00A359C1">
            <w:pPr>
              <w:spacing w:before="100" w:beforeAutospacing="1" w:after="100" w:afterAutospacing="1" w:line="240" w:lineRule="auto"/>
              <w:ind w:firstLine="593"/>
              <w:contextualSpacing w:val="0"/>
              <w:jc w:val="both"/>
              <w:rPr>
                <w:rFonts w:asciiTheme="majorBidi" w:eastAsia="Times New Roman" w:hAnsiTheme="majorBidi" w:cstheme="majorBidi"/>
                <w:szCs w:val="24"/>
                <w:rPrChange w:id="65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52" w:author="Microsoft Office User" w:date="2022-02-17T12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16BD9">
              <w:rPr>
                <w:rFonts w:asciiTheme="majorBidi" w:eastAsia="Times New Roman" w:hAnsiTheme="majorBidi" w:cstheme="majorBidi"/>
                <w:szCs w:val="24"/>
                <w:rPrChange w:id="65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5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5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5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5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5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5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6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6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6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6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6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6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6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6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6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6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7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7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7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7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7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7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7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7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7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7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80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81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82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83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84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85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86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87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6BD9">
              <w:rPr>
                <w:rFonts w:asciiTheme="majorBidi" w:eastAsia="Times New Roman" w:hAnsiTheme="majorBidi" w:cstheme="majorBidi"/>
                <w:szCs w:val="24"/>
                <w:rPrChange w:id="688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6BD9">
              <w:rPr>
                <w:rFonts w:asciiTheme="majorBidi" w:eastAsia="Times New Roman" w:hAnsiTheme="majorBidi" w:cstheme="majorBidi"/>
                <w:szCs w:val="24"/>
                <w:rPrChange w:id="689" w:author="Microsoft Office User" w:date="2022-02-17T12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14:paraId="6334E28B" w14:textId="65D94F3E" w:rsidR="00924DF5" w:rsidRDefault="00924DF5"/>
    <w:p w14:paraId="5CC1E5AC" w14:textId="1594E3C2" w:rsidR="00A359C1" w:rsidRDefault="00A359C1"/>
    <w:p w14:paraId="1C5C3C1B" w14:textId="14D5D6A3" w:rsidR="00A359C1" w:rsidRDefault="00A359C1" w:rsidP="00A359C1">
      <w:pPr>
        <w:jc w:val="both"/>
      </w:pPr>
    </w:p>
    <w:sectPr w:rsidR="00A359C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5A80"/>
    <w:multiLevelType w:val="multilevel"/>
    <w:tmpl w:val="6F5A6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D7F3C"/>
    <w:multiLevelType w:val="multilevel"/>
    <w:tmpl w:val="0F5A6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D36A8"/>
    <w:rsid w:val="0012251A"/>
    <w:rsid w:val="00125355"/>
    <w:rsid w:val="001D038C"/>
    <w:rsid w:val="00240407"/>
    <w:rsid w:val="003D3FAA"/>
    <w:rsid w:val="0042167F"/>
    <w:rsid w:val="00924DF5"/>
    <w:rsid w:val="00A359C1"/>
    <w:rsid w:val="00A8117F"/>
    <w:rsid w:val="00E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D00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35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9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677E1FC-9339-C249-A080-5ED05C49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7</cp:revision>
  <dcterms:created xsi:type="dcterms:W3CDTF">2020-08-26T22:03:00Z</dcterms:created>
  <dcterms:modified xsi:type="dcterms:W3CDTF">2022-02-17T05:48:00Z</dcterms:modified>
</cp:coreProperties>
</file>