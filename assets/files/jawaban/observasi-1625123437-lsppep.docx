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081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21DA9A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0242F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7CCFA24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20C7031" w14:textId="77777777" w:rsidTr="00D810B0">
        <w:tc>
          <w:tcPr>
            <w:tcW w:w="9350" w:type="dxa"/>
          </w:tcPr>
          <w:p w14:paraId="449209A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98052" w14:textId="1BF9BE6A" w:rsidR="00D80F46" w:rsidRPr="00D342FA" w:rsidRDefault="00D342FA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14:paraId="030CA12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F4D6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29A3CE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EF60E" w14:textId="75E186D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</w:t>
            </w:r>
            <w:del w:id="0" w:author="Liliana Dewi" w:date="2021-07-01T14:11:00Z">
              <w:r w:rsidRPr="00A16D9B" w:rsidDel="003B172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web</w:t>
            </w:r>
            <w:del w:id="1" w:author="Liliana Dewi" w:date="2021-07-01T14:11:00Z">
              <w:r w:rsidRPr="00A16D9B" w:rsidDel="003B172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proxy  </w:t>
            </w:r>
            <w:del w:id="2" w:author="Liliana Dewi" w:date="2021-07-01T14:11:00Z">
              <w:r w:rsidRPr="00A16D9B" w:rsidDel="003B1727">
                <w:rPr>
                  <w:rFonts w:ascii="Times New Roman" w:hAnsi="Times New Roman" w:cs="Times New Roman"/>
                  <w:sz w:val="24"/>
                  <w:szCs w:val="24"/>
                </w:rPr>
                <w:delText>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38D2614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A0993" w14:textId="135CEEC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D342FA" w:rsidRPr="00D34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227E3C1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5448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13B2018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04FE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436714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7A40C7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E944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238EB6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AAD171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31906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7E7E2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BADF9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1F43A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73E55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321BD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63BE6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BEF5" w14:textId="77777777" w:rsidR="0049545D" w:rsidRDefault="0049545D" w:rsidP="00D80F46">
      <w:r>
        <w:separator/>
      </w:r>
    </w:p>
  </w:endnote>
  <w:endnote w:type="continuationSeparator" w:id="0">
    <w:p w14:paraId="26F0BF9E" w14:textId="77777777" w:rsidR="0049545D" w:rsidRDefault="0049545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E4C3" w14:textId="77777777" w:rsidR="00D80F46" w:rsidRDefault="00D80F46">
    <w:pPr>
      <w:pStyle w:val="Footer"/>
    </w:pPr>
    <w:r>
      <w:t>CLO-4</w:t>
    </w:r>
  </w:p>
  <w:p w14:paraId="59D404B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FC91" w14:textId="77777777" w:rsidR="0049545D" w:rsidRDefault="0049545D" w:rsidP="00D80F46">
      <w:r>
        <w:separator/>
      </w:r>
    </w:p>
  </w:footnote>
  <w:footnote w:type="continuationSeparator" w:id="0">
    <w:p w14:paraId="03F38D8C" w14:textId="77777777" w:rsidR="0049545D" w:rsidRDefault="0049545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liana Dewi">
    <w15:presenceInfo w15:providerId="Windows Live" w15:userId="c613752ffac474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1NDO3sDA2szC0MDZV0lEKTi0uzszPAykwrAUAn+ziGCwAAAA="/>
  </w:docVars>
  <w:rsids>
    <w:rsidRoot w:val="00D80F46"/>
    <w:rsid w:val="0012251A"/>
    <w:rsid w:val="00184E03"/>
    <w:rsid w:val="002D5B47"/>
    <w:rsid w:val="00327783"/>
    <w:rsid w:val="003B1727"/>
    <w:rsid w:val="0042167F"/>
    <w:rsid w:val="0046485C"/>
    <w:rsid w:val="0049545D"/>
    <w:rsid w:val="004F5D73"/>
    <w:rsid w:val="00771E9D"/>
    <w:rsid w:val="008D1AF7"/>
    <w:rsid w:val="00924DF5"/>
    <w:rsid w:val="00A16D9B"/>
    <w:rsid w:val="00A86167"/>
    <w:rsid w:val="00AF28E1"/>
    <w:rsid w:val="00D342FA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2DF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Liliana Dewi</cp:lastModifiedBy>
  <cp:revision>2</cp:revision>
  <dcterms:created xsi:type="dcterms:W3CDTF">2021-07-01T07:12:00Z</dcterms:created>
  <dcterms:modified xsi:type="dcterms:W3CDTF">2021-07-01T07:12:00Z</dcterms:modified>
</cp:coreProperties>
</file>