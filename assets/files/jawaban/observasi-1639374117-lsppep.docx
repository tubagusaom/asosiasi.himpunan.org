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446" w:rsidRDefault="00172446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 w:rsidR="00172446">
              <w:rPr>
                <w:rFonts w:ascii="Times New Roman" w:eastAsia="Times New Roman" w:hAnsi="Times New Roman" w:cs="Times New Roman"/>
                <w:szCs w:val="24"/>
              </w:rPr>
              <w:t xml:space="preserve"> :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72446" w:rsidRDefault="00172446" w:rsidP="0071642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0" w:author="Maimunah" w:date="2021-12-13T12:45:00Z">
              <w:r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Zaman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kita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memasuki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era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4.0.</w:t>
              </w:r>
            </w:ins>
            <w:ins w:id="1" w:author="Maimunah" w:date="2021-12-13T12:4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" w:author="Maimunah" w:date="2021-12-13T12:47:00Z">
              <w:r w:rsidR="00125355" w:rsidRPr="00EC6F38" w:rsidDel="00172446">
                <w:rPr>
                  <w:rFonts w:ascii="Times New Roman" w:eastAsia="Times New Roman" w:hAnsi="Times New Roman" w:cs="Times New Roman"/>
                  <w:szCs w:val="24"/>
                </w:rPr>
                <w:delText xml:space="preserve">Pada zaman ini kita berada pada zona industri yang sangat extream.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ins w:id="3" w:author="Maimunah" w:date="2021-12-13T12:46:00Z">
              <w:r>
                <w:rPr>
                  <w:rFonts w:ascii="Times New Roman" w:eastAsia="Times New Roman" w:hAnsi="Times New Roman" w:cs="Times New Roman"/>
                  <w:szCs w:val="24"/>
                </w:rPr>
                <w:t>se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ins w:id="4" w:author="Maimunah" w:date="2021-12-13T12:46:00Z">
              <w:r>
                <w:rPr>
                  <w:rFonts w:ascii="Times New Roman" w:eastAsia="Times New Roman" w:hAnsi="Times New Roman" w:cs="Times New Roman"/>
                  <w:szCs w:val="24"/>
                </w:rPr>
                <w:t>nya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5" w:author="Maimunah" w:date="2021-12-13T12:46:00Z">
              <w:r w:rsidR="00125355" w:rsidRPr="00EC6F38" w:rsidDel="00172446">
                <w:rPr>
                  <w:rFonts w:ascii="Times New Roman" w:eastAsia="Times New Roman" w:hAnsi="Times New Roman" w:cs="Times New Roman"/>
                  <w:szCs w:val="24"/>
                </w:rPr>
                <w:delText xml:space="preserve"> dia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6" w:author="Maimunah" w:date="2021-12-13T12:4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era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del w:id="7" w:author="Maimunah" w:date="2021-12-13T12:47:00Z">
              <w:r w:rsidR="00125355" w:rsidRPr="00EC6F38" w:rsidDel="00172446">
                <w:rPr>
                  <w:rFonts w:ascii="Times New Roman" w:eastAsia="Times New Roman" w:hAnsi="Times New Roman" w:cs="Times New Roman"/>
                  <w:szCs w:val="24"/>
                </w:rPr>
                <w:delText xml:space="preserve">sering </w:delText>
              </w:r>
            </w:del>
            <w:proofErr w:type="spellStart"/>
            <w:ins w:id="8" w:author="Maimunah" w:date="2021-12-13T12:46:00Z">
              <w:r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del w:id="9" w:author="Maimunah" w:date="2021-12-13T12:46:00Z">
              <w:r w:rsidR="00125355" w:rsidRPr="00EC6F38" w:rsidDel="00172446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10" w:author="Maimunah" w:date="2021-12-13T12:4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gramStart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era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proofErr w:type="gram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ins w:id="11" w:author="Maimunah" w:date="2021-12-13T12:4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belum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familiar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istilah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tersebut.</w:t>
              </w:r>
            </w:ins>
            <w:del w:id="12" w:author="Maimunah" w:date="2021-12-13T12:46:00Z">
              <w:r w:rsidR="00125355" w:rsidRPr="00EC6F38" w:rsidDel="00172446">
                <w:rPr>
                  <w:rFonts w:ascii="Times New Roman" w:eastAsia="Times New Roman" w:hAnsi="Times New Roman" w:cs="Times New Roman"/>
                  <w:szCs w:val="24"/>
                </w:rPr>
                <w:delText xml:space="preserve"> awam.</w:delText>
              </w:r>
            </w:del>
            <w:proofErr w:type="spellEnd"/>
          </w:p>
          <w:p w:rsidR="00125355" w:rsidRDefault="00172446" w:rsidP="0071642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16422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16422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usia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dini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716422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="00716422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16422">
              <w:rPr>
                <w:rFonts w:ascii="Times New Roman" w:eastAsia="Times New Roman" w:hAnsi="Times New Roman" w:cs="Times New Roman"/>
                <w:szCs w:val="24"/>
              </w:rPr>
              <w:t>siap</w:t>
            </w:r>
            <w:proofErr w:type="spellEnd"/>
            <w:r w:rsid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16422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16422">
              <w:rPr>
                <w:rFonts w:ascii="Times New Roman" w:eastAsia="Times New Roman" w:hAnsi="Times New Roman" w:cs="Times New Roman"/>
                <w:szCs w:val="24"/>
              </w:rPr>
              <w:t>menciptakan</w:t>
            </w:r>
            <w:proofErr w:type="spellEnd"/>
            <w:r w:rsid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16422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716422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716422">
              <w:rPr>
                <w:rFonts w:ascii="Times New Roman" w:eastAsia="Times New Roman" w:hAnsi="Times New Roman" w:cs="Times New Roman"/>
                <w:szCs w:val="24"/>
              </w:rPr>
              <w:t>mampu</w:t>
            </w:r>
            <w:proofErr w:type="spellEnd"/>
            <w:r w:rsid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16422">
              <w:rPr>
                <w:rFonts w:ascii="Times New Roman" w:eastAsia="Times New Roman" w:hAnsi="Times New Roman" w:cs="Times New Roman"/>
                <w:szCs w:val="24"/>
              </w:rPr>
              <w:t>menciptakan</w:t>
            </w:r>
            <w:proofErr w:type="spellEnd"/>
            <w:r w:rsid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16422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16422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716422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716422">
              <w:rPr>
                <w:rFonts w:ascii="Times New Roman" w:eastAsia="Times New Roman" w:hAnsi="Times New Roman" w:cs="Times New Roman"/>
                <w:szCs w:val="24"/>
              </w:rPr>
              <w:t>unggul</w:t>
            </w:r>
            <w:proofErr w:type="spellEnd"/>
            <w:r w:rsidR="00716422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716422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716422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juga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dipersiapkan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i</w:t>
            </w:r>
            <w:r w:rsidR="00716422">
              <w:rPr>
                <w:rFonts w:ascii="Times New Roman" w:eastAsia="Times New Roman" w:hAnsi="Times New Roman" w:cs="Times New Roman"/>
                <w:szCs w:val="24"/>
              </w:rPr>
              <w:t xml:space="preserve">de-ide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716422" w:rsidRPr="00EC6F38" w:rsidRDefault="00716422" w:rsidP="0071642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tentu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didukung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usia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71642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72446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="00172446">
              <w:rPr>
                <w:rFonts w:ascii="Times New Roman" w:eastAsia="Times New Roman" w:hAnsi="Times New Roman" w:cs="Times New Roman"/>
                <w:szCs w:val="24"/>
              </w:rPr>
              <w:t>Revoulusi</w:t>
            </w:r>
            <w:proofErr w:type="spellEnd"/>
            <w:r w:rsidR="0017244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716422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="00716422">
              <w:rPr>
                <w:rFonts w:ascii="Times New Roman" w:eastAsia="Times New Roman" w:hAnsi="Times New Roman" w:cs="Times New Roman"/>
                <w:szCs w:val="24"/>
              </w:rPr>
              <w:t>merupakan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</w:t>
            </w:r>
            <w:r w:rsidR="0017244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72446">
              <w:rPr>
                <w:rFonts w:ascii="Times New Roman" w:eastAsia="Times New Roman" w:hAnsi="Times New Roman" w:cs="Times New Roman"/>
                <w:szCs w:val="24"/>
              </w:rPr>
              <w:t>unggul</w:t>
            </w:r>
            <w:proofErr w:type="spellEnd"/>
            <w:r w:rsidR="00172446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72446">
              <w:rPr>
                <w:rFonts w:ascii="Times New Roman" w:eastAsia="Times New Roman" w:hAnsi="Times New Roman" w:cs="Times New Roman"/>
                <w:szCs w:val="24"/>
              </w:rPr>
              <w:t xml:space="preserve"> di</w:t>
            </w:r>
            <w:proofErr w:type="gramEnd"/>
            <w:r w:rsidR="00172446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="00172446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72446">
              <w:rPr>
                <w:rFonts w:ascii="Times New Roman" w:eastAsia="Times New Roman" w:hAnsi="Times New Roman" w:cs="Times New Roman"/>
                <w:szCs w:val="24"/>
              </w:rPr>
              <w:t xml:space="preserve"> industry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r w:rsidR="00172446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="0017244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72446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16422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16422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16422">
              <w:rPr>
                <w:rFonts w:ascii="Times New Roman" w:eastAsia="Times New Roman" w:hAnsi="Times New Roman" w:cs="Times New Roman"/>
                <w:szCs w:val="24"/>
              </w:rPr>
              <w:t>perkembangan</w:t>
            </w:r>
            <w:proofErr w:type="spellEnd"/>
            <w:r w:rsid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16422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="00716422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71642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="00172446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716422">
              <w:rPr>
                <w:rFonts w:ascii="Times New Roman" w:eastAsia="Times New Roman" w:hAnsi="Times New Roman" w:cs="Times New Roman"/>
                <w:szCs w:val="24"/>
              </w:rPr>
              <w:t>di E</w:t>
            </w:r>
            <w:r w:rsidR="00172446">
              <w:rPr>
                <w:rFonts w:ascii="Times New Roman" w:eastAsia="Times New Roman" w:hAnsi="Times New Roman" w:cs="Times New Roman"/>
                <w:szCs w:val="24"/>
              </w:rPr>
              <w:t xml:space="preserve">ra </w:t>
            </w:r>
            <w:proofErr w:type="spellStart"/>
            <w:r w:rsidR="00172446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7244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716422">
              <w:rPr>
                <w:rFonts w:ascii="Times New Roman" w:eastAsia="Times New Roman" w:hAnsi="Times New Roman" w:cs="Times New Roman"/>
                <w:szCs w:val="24"/>
              </w:rPr>
              <w:t xml:space="preserve">industry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="00172446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7244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72446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="0017244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72446">
              <w:rPr>
                <w:rFonts w:ascii="Times New Roman" w:eastAsia="Times New Roman" w:hAnsi="Times New Roman" w:cs="Times New Roman"/>
                <w:szCs w:val="24"/>
              </w:rPr>
              <w:t>empat</w:t>
            </w:r>
            <w:proofErr w:type="spellEnd"/>
            <w:r w:rsidR="0017244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72446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="00172446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72446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72446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="0017244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</w:t>
            </w:r>
            <w:r w:rsidR="00172446">
              <w:rPr>
                <w:rFonts w:ascii="Times New Roman" w:eastAsia="Times New Roman" w:hAnsi="Times New Roman" w:cs="Times New Roman"/>
                <w:szCs w:val="24"/>
              </w:rPr>
              <w:t>f</w:t>
            </w:r>
            <w:proofErr w:type="spellEnd"/>
            <w:r w:rsidR="00172446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72446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="00172446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72446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="0017244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72446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7244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172446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7244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172446">
              <w:rPr>
                <w:rFonts w:ascii="Times New Roman" w:eastAsia="Times New Roman" w:hAnsi="Times New Roman" w:cs="Times New Roman"/>
                <w:szCs w:val="24"/>
              </w:rPr>
              <w:t xml:space="preserve">? </w:t>
            </w:r>
            <w:proofErr w:type="spellStart"/>
            <w:proofErr w:type="gramStart"/>
            <w:r w:rsidR="00172446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7244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proofErr w:type="gramEnd"/>
            <w:r w:rsidR="00172446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72446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7244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72446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="0017244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72446">
              <w:rPr>
                <w:rFonts w:ascii="Times New Roman" w:eastAsia="Times New Roman" w:hAnsi="Times New Roman" w:cs="Times New Roman"/>
                <w:szCs w:val="24"/>
              </w:rPr>
              <w:t>ramai</w:t>
            </w:r>
            <w:proofErr w:type="spellEnd"/>
            <w:r w:rsidR="0017244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716422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="00716422">
              <w:rPr>
                <w:rFonts w:ascii="Times New Roman" w:eastAsia="Times New Roman" w:hAnsi="Times New Roman" w:cs="Times New Roman"/>
                <w:szCs w:val="24"/>
              </w:rPr>
              <w:t>bicarakan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</w:t>
            </w:r>
            <w:r w:rsidR="00716422">
              <w:rPr>
                <w:rFonts w:ascii="Times New Roman" w:eastAsia="Times New Roman" w:hAnsi="Times New Roman" w:cs="Times New Roman"/>
                <w:szCs w:val="24"/>
              </w:rPr>
              <w:t>ta</w:t>
            </w:r>
            <w:proofErr w:type="spellEnd"/>
            <w:r w:rsid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16422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16422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716422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4.0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berikut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716422" w:rsidRDefault="00125355" w:rsidP="00716422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313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716422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716422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716422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716422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716422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716422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716422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716422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716422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716422">
              <w:rPr>
                <w:rFonts w:ascii="Times New Roman" w:eastAsia="Times New Roman" w:hAnsi="Times New Roman" w:cs="Times New Roman"/>
                <w:szCs w:val="24"/>
              </w:rPr>
              <w:t>siswa.</w:t>
            </w:r>
            <w:proofErr w:type="spellEnd"/>
          </w:p>
          <w:p w:rsidR="00716422" w:rsidRDefault="00125355" w:rsidP="00716422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313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716422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="00716422" w:rsidRPr="00716422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="00716422"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16422" w:rsidRPr="00716422">
              <w:rPr>
                <w:rFonts w:ascii="Times New Roman" w:eastAsia="Times New Roman" w:hAnsi="Times New Roman" w:cs="Times New Roman"/>
                <w:szCs w:val="24"/>
              </w:rPr>
              <w:t>tahap</w:t>
            </w:r>
            <w:proofErr w:type="spellEnd"/>
            <w:r w:rsidR="00716422"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716422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716422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716422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716422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716422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716422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716422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716422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716422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716422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716422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716422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716422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716422">
              <w:rPr>
                <w:rFonts w:ascii="Times New Roman" w:eastAsia="Times New Roman" w:hAnsi="Times New Roman" w:cs="Times New Roman"/>
                <w:szCs w:val="24"/>
              </w:rPr>
              <w:t>siswa.</w:t>
            </w:r>
            <w:proofErr w:type="spellEnd"/>
          </w:p>
          <w:p w:rsidR="00716422" w:rsidRDefault="00125355" w:rsidP="00716422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313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716422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716422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716422">
              <w:rPr>
                <w:rFonts w:ascii="Times New Roman" w:eastAsia="Times New Roman" w:hAnsi="Times New Roman" w:cs="Times New Roman"/>
                <w:szCs w:val="24"/>
              </w:rPr>
              <w:t>formatif.</w:t>
            </w:r>
            <w:proofErr w:type="spellEnd"/>
          </w:p>
          <w:p w:rsidR="00716422" w:rsidRDefault="00716422" w:rsidP="00716422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313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</w:t>
            </w:r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 xml:space="preserve">uru di </w:t>
            </w:r>
            <w:proofErr w:type="spellStart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>siswa.</w:t>
            </w:r>
            <w:proofErr w:type="spellEnd"/>
          </w:p>
          <w:p w:rsidR="00716422" w:rsidRDefault="00716422" w:rsidP="00716422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313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mentor/ motivator</w:t>
            </w:r>
          </w:p>
          <w:p w:rsidR="00716422" w:rsidRDefault="00716422" w:rsidP="00716422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313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>siswa.</w:t>
            </w:r>
            <w:proofErr w:type="spellEnd"/>
          </w:p>
          <w:p w:rsidR="00125355" w:rsidRDefault="00716422" w:rsidP="00716422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313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</w:t>
            </w:r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industry </w:t>
            </w:r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 xml:space="preserve"> strata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saja</w:t>
            </w:r>
            <w:proofErr w:type="spellEnd"/>
            <w:r w:rsidR="00125355" w:rsidRPr="00716422">
              <w:rPr>
                <w:rFonts w:ascii="Times New Roman" w:eastAsia="Times New Roman" w:hAnsi="Times New Roman" w:cs="Times New Roman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dirii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 agar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perkembangan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716422" w:rsidRDefault="00716422" w:rsidP="00716422">
            <w:pPr>
              <w:pStyle w:val="ListParagraph"/>
              <w:spacing w:before="100" w:beforeAutospacing="1" w:after="100" w:afterAutospacing="1" w:line="240" w:lineRule="auto"/>
              <w:ind w:left="313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</w:p>
          <w:p w:rsidR="00716422" w:rsidRPr="00716422" w:rsidRDefault="00716422" w:rsidP="00716422">
            <w:pPr>
              <w:pStyle w:val="ListParagraph"/>
              <w:spacing w:before="100" w:beforeAutospacing="1" w:after="100" w:afterAutospacing="1" w:line="240" w:lineRule="auto"/>
              <w:ind w:left="313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716422">
              <w:rPr>
                <w:rFonts w:ascii="Times New Roman" w:eastAsia="Times New Roman" w:hAnsi="Times New Roman" w:cs="Times New Roman"/>
                <w:szCs w:val="24"/>
              </w:rPr>
              <w:t xml:space="preserve"> era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716422" w:rsidRPr="000038FB" w:rsidRDefault="00125355" w:rsidP="000038FB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716422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716422" w:rsidRDefault="00125355" w:rsidP="00716422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716422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716422" w:rsidRDefault="000038FB" w:rsidP="00716422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Meneliti</w:t>
            </w:r>
            <w:proofErr w:type="spellEnd"/>
          </w:p>
          <w:p w:rsidR="000038FB" w:rsidRDefault="000038FB" w:rsidP="00716422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Mendisuksikan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  <w:p w:rsidR="00125355" w:rsidRPr="00716422" w:rsidRDefault="000038FB" w:rsidP="00716422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Mempresentasikan</w:t>
            </w:r>
            <w:proofErr w:type="spellEnd"/>
          </w:p>
          <w:p w:rsidR="00125355" w:rsidRPr="00EC6F38" w:rsidRDefault="00125355" w:rsidP="000038F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me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men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usia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dini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mereka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pelajari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melihat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mendengar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merasakan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benda-benda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disekitarnya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. 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nantinya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terbentuk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menjadi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pengetahuan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0038F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usia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dini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gramStart"/>
            <w:r w:rsidR="000038FB">
              <w:rPr>
                <w:rFonts w:ascii="Times New Roman" w:eastAsia="Times New Roman" w:hAnsi="Times New Roman" w:cs="Times New Roman"/>
                <w:szCs w:val="24"/>
              </w:rPr>
              <w:t>di  era</w:t>
            </w:r>
            <w:proofErr w:type="gram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industry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langsung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tujuannya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terbiasa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0038F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meneliti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Meneliti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asimilasi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pengetahuan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lama yang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dimiliki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</w:t>
            </w:r>
            <w:r w:rsidR="000038FB">
              <w:rPr>
                <w:rFonts w:ascii="Times New Roman" w:eastAsia="Times New Roman" w:hAnsi="Times New Roman" w:cs="Times New Roman"/>
                <w:szCs w:val="24"/>
              </w:rPr>
              <w:t>api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memperesentasikan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0038F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</w:t>
            </w:r>
            <w:r w:rsidR="000038FB">
              <w:rPr>
                <w:rFonts w:ascii="Times New Roman" w:eastAsia="Times New Roman" w:hAnsi="Times New Roman" w:cs="Times New Roman"/>
                <w:szCs w:val="24"/>
              </w:rPr>
              <w:t>ahir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mempersentasikan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terbiasa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038FB">
              <w:rPr>
                <w:rFonts w:ascii="Times New Roman" w:eastAsia="Times New Roman" w:hAnsi="Times New Roman" w:cs="Times New Roman"/>
                <w:szCs w:val="24"/>
              </w:rPr>
              <w:t>berkomunikasi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0038FB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0038F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bookmarkStart w:id="13" w:name="_GoBack"/>
            <w:bookmarkEnd w:id="1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4E150B"/>
    <w:multiLevelType w:val="hybridMultilevel"/>
    <w:tmpl w:val="1B9ED5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3FE0150"/>
    <w:multiLevelType w:val="hybridMultilevel"/>
    <w:tmpl w:val="1E5E70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imunah">
    <w15:presenceInfo w15:providerId="None" w15:userId="Maimun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0038FB"/>
    <w:rsid w:val="0012251A"/>
    <w:rsid w:val="00125355"/>
    <w:rsid w:val="00172446"/>
    <w:rsid w:val="001D038C"/>
    <w:rsid w:val="00240407"/>
    <w:rsid w:val="0042167F"/>
    <w:rsid w:val="00716422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Maimunah</cp:lastModifiedBy>
  <cp:revision>4</cp:revision>
  <dcterms:created xsi:type="dcterms:W3CDTF">2020-08-26T22:03:00Z</dcterms:created>
  <dcterms:modified xsi:type="dcterms:W3CDTF">2021-12-13T05:12:00Z</dcterms:modified>
</cp:coreProperties>
</file>