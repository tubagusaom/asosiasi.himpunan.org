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F31352" w:rsidDel="00F31352" w:rsidRDefault="00D80F46" w:rsidP="008D1AF7">
            <w:pPr>
              <w:spacing w:line="312" w:lineRule="auto"/>
              <w:jc w:val="both"/>
              <w:rPr>
                <w:del w:id="0" w:author="Iffi Fitriah" w:date="2020-09-23T15:54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</w:t>
            </w:r>
            <w:del w:id="1" w:author="Iffi Fitriah" w:date="2020-09-23T16:24:00Z">
              <w:r w:rsidRPr="00A16D9B" w:rsidDel="00A128F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segala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bimbingan-Nya  kepada </w:t>
            </w:r>
            <w:ins w:id="2" w:author="Iffi Fitriah" w:date="2020-09-23T16:23:00Z">
              <w:r w:rsidR="00A128F2" w:rsidRPr="00A128F2">
                <w:rPr>
                  <w:rFonts w:ascii="Times New Roman" w:hAnsi="Times New Roman" w:cs="Times New Roman"/>
                  <w:sz w:val="24"/>
                  <w:szCs w:val="24"/>
                  <w:rPrChange w:id="3" w:author="Iffi Fitriah" w:date="2020-09-23T16:23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P</w:t>
              </w:r>
            </w:ins>
            <w:del w:id="4" w:author="Iffi Fitriah" w:date="2020-09-23T16:23:00Z">
              <w:r w:rsidRPr="00A16D9B" w:rsidDel="00A128F2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enulis untuk menyelesaikan buku </w:t>
            </w:r>
            <w:ins w:id="5" w:author="Iffi Fitriah" w:date="2020-09-23T16:24:00Z">
              <w:r w:rsidR="00A128F2" w:rsidRPr="00A128F2">
                <w:rPr>
                  <w:rFonts w:ascii="Times New Roman" w:hAnsi="Times New Roman" w:cs="Times New Roman"/>
                  <w:sz w:val="24"/>
                  <w:szCs w:val="24"/>
                </w:rPr>
                <w:t>P</w:t>
              </w:r>
              <w:r w:rsidR="00A128F2" w:rsidRPr="00A128F2">
                <w:rPr>
                  <w:rFonts w:ascii="Times New Roman" w:hAnsi="Times New Roman" w:cs="Times New Roman"/>
                  <w:sz w:val="24"/>
                  <w:szCs w:val="24"/>
                  <w:rPrChange w:id="6" w:author="Iffi Fitriah" w:date="2020-09-23T16:24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anduan </w:t>
              </w:r>
            </w:ins>
            <w:ins w:id="7" w:author="Iffi Fitriah" w:date="2020-09-23T16:26:00Z">
              <w:r w:rsidR="00A128F2" w:rsidRPr="00A128F2">
                <w:rPr>
                  <w:rFonts w:ascii="Times New Roman" w:hAnsi="Times New Roman" w:cs="Times New Roman"/>
                  <w:sz w:val="24"/>
                  <w:szCs w:val="24"/>
                  <w:rPrChange w:id="8" w:author="Iffi Fitriah" w:date="2020-09-23T16:26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P</w:t>
              </w:r>
            </w:ins>
            <w:del w:id="9" w:author="Iffi Fitriah" w:date="2020-09-23T16:26:00Z">
              <w:r w:rsidRPr="00A16D9B" w:rsidDel="00A128F2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raktikum</w:t>
            </w:r>
            <w:ins w:id="10" w:author="Iffi Fitriah" w:date="2020-09-23T16:24:00Z">
              <w:r w:rsidR="00A128F2" w:rsidRPr="00A128F2">
                <w:rPr>
                  <w:rFonts w:ascii="Times New Roman" w:hAnsi="Times New Roman" w:cs="Times New Roman"/>
                  <w:sz w:val="24"/>
                  <w:szCs w:val="24"/>
                  <w:rPrChange w:id="11" w:author="Iffi Fitriah" w:date="2020-09-23T16:24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matakuliah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Jaringan Komputer ini. </w:t>
            </w:r>
          </w:p>
          <w:p w:rsidR="00D80F46" w:rsidRPr="00A16D9B" w:rsidDel="00F31352" w:rsidRDefault="00D80F46" w:rsidP="008D1AF7">
            <w:pPr>
              <w:spacing w:line="312" w:lineRule="auto"/>
              <w:jc w:val="both"/>
              <w:rPr>
                <w:del w:id="12" w:author="Iffi Fitriah" w:date="2020-09-23T15:54:00Z"/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Del="00F31352" w:rsidRDefault="00D80F46" w:rsidP="008D1AF7">
            <w:pPr>
              <w:spacing w:line="312" w:lineRule="auto"/>
              <w:jc w:val="both"/>
              <w:rPr>
                <w:del w:id="13" w:author="Iffi Fitriah" w:date="2020-09-23T15:59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</w:t>
            </w:r>
            <w:del w:id="14" w:author="Iffi Fitriah" w:date="2020-09-23T15:52:00Z">
              <w:r w:rsidRPr="00A16D9B" w:rsidDel="00F3135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sebagai </w:delText>
              </w:r>
            </w:del>
            <w:proofErr w:type="spellStart"/>
            <w:ins w:id="15" w:author="Iffi Fitriah" w:date="2020-09-23T16:01:00Z">
              <w:r w:rsidR="00F3135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sebagai</w:t>
              </w:r>
            </w:ins>
            <w:del w:id="16" w:author="Iffi Fitriah" w:date="2020-09-23T15:52:00Z">
              <w:r w:rsidRPr="00A16D9B" w:rsidDel="00F3135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17" w:author="Iffi Fitriah" w:date="2020-09-23T16:24:00Z">
              <w:r w:rsidRPr="00A16D9B" w:rsidDel="00A128F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modul  ajar </w:delText>
              </w:r>
            </w:del>
            <w:ins w:id="18" w:author="Iffi Fitriah" w:date="2020-09-23T16:24:00Z">
              <w:r w:rsidR="00A128F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panduan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praktikum</w:t>
            </w:r>
            <w:del w:id="19" w:author="Iffi Fitriah" w:date="2020-09-23T16:01:00Z">
              <w:r w:rsidRPr="00A16D9B" w:rsidDel="00F3135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proofErr w:type="spellStart"/>
            <w:ins w:id="20" w:author="Iffi Fitriah" w:date="2020-09-23T15:55:00Z">
              <w:r w:rsidR="00F3135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matakuliah</w:t>
              </w:r>
              <w:proofErr w:type="spellEnd"/>
              <w:r w:rsidR="00F3135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  Komputer</w:t>
            </w:r>
            <w:del w:id="21" w:author="Iffi Fitriah" w:date="2020-09-23T15:55:00Z">
              <w:r w:rsidRPr="00A16D9B" w:rsidDel="00F3135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ins w:id="22" w:author="Iffi Fitriah" w:date="2020-09-23T16:25:00Z">
              <w:r w:rsidR="00A128F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studi</w:t>
              </w:r>
              <w:proofErr w:type="spellEnd"/>
              <w:r w:rsidR="00A128F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……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D3/D4 </w:t>
            </w:r>
            <w:del w:id="23" w:author="Iffi Fitriah" w:date="2020-09-23T16:01:00Z">
              <w:r w:rsidRPr="00A16D9B" w:rsidDel="00F3135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di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Politeknik Elektronika Negeri Surabaya. </w:t>
            </w:r>
            <w:del w:id="24" w:author="Iffi Fitriah" w:date="2020-09-23T16:02:00Z">
              <w:r w:rsidRPr="00A16D9B" w:rsidDel="0050469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Sasaran </w:delText>
              </w:r>
            </w:del>
            <w:proofErr w:type="spellStart"/>
            <w:ins w:id="25" w:author="Iffi Fitriah" w:date="2020-09-23T16:02:00Z">
              <w:r w:rsidR="0050469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Tujuan</w:t>
              </w:r>
            </w:ins>
            <w:proofErr w:type="spellEnd"/>
            <w:ins w:id="26" w:author="Iffi Fitriah" w:date="2020-09-23T16:26:00Z">
              <w:r w:rsidR="00A128F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A128F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pembuatan</w:t>
              </w:r>
            </w:ins>
            <w:proofErr w:type="spellEnd"/>
            <w:ins w:id="27" w:author="Iffi Fitriah" w:date="2020-09-23T16:02:00Z">
              <w:r w:rsidR="0050469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ins w:id="28" w:author="Iffi Fitriah" w:date="2020-09-23T16:25:00Z">
              <w:r w:rsidR="00A128F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panduan</w:t>
              </w:r>
              <w:proofErr w:type="spellEnd"/>
              <w:r w:rsidR="00A128F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29" w:author="Iffi Fitriah" w:date="2020-09-23T16:02:00Z">
              <w:r w:rsidRPr="00A16D9B" w:rsidDel="00504691">
                <w:rPr>
                  <w:rFonts w:ascii="Times New Roman" w:hAnsi="Times New Roman" w:cs="Times New Roman"/>
                  <w:sz w:val="24"/>
                  <w:szCs w:val="24"/>
                </w:rPr>
                <w:delText>dari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praktikum Jaringan Komputer ini</w:t>
            </w:r>
            <w:del w:id="30" w:author="Iffi Fitriah" w:date="2020-09-23T16:26:00Z">
              <w:r w:rsidRPr="00A16D9B" w:rsidDel="00A128F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adalah  memberikan  </w:t>
            </w:r>
            <w:del w:id="31" w:author="Iffi Fitriah" w:date="2020-09-23T16:02:00Z">
              <w:r w:rsidRPr="00A16D9B" w:rsidDel="0050469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pengetahuan  </w:delText>
              </w:r>
            </w:del>
            <w:proofErr w:type="spellStart"/>
            <w:ins w:id="32" w:author="Iffi Fitriah" w:date="2020-09-23T16:02:00Z">
              <w:r w:rsidR="0050469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petunjuk</w:t>
              </w:r>
              <w:proofErr w:type="spellEnd"/>
              <w:r w:rsidR="0050469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="00504691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kepada  mahasiswa  tentang  teknik  membangun  sistem  </w:t>
            </w:r>
            <w:ins w:id="33" w:author="Iffi Fitriah" w:date="2020-09-23T15:56:00Z">
              <w:r w:rsidR="00F3135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del w:id="34" w:author="Iffi Fitriah" w:date="2020-09-23T15:56:00Z">
              <w:r w:rsidRPr="00A16D9B" w:rsidDel="00F31352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ins w:id="35" w:author="Iffi Fitriah" w:date="2020-09-23T15:56:00Z">
              <w:r w:rsidR="00F3135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</w:ins>
            <w:del w:id="36" w:author="Iffi Fitriah" w:date="2020-09-23T15:56:00Z">
              <w:r w:rsidRPr="00A16D9B" w:rsidDel="00F31352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  berbasis  Linux</w:t>
            </w:r>
            <w:ins w:id="37" w:author="Iffi Fitriah" w:date="2020-09-23T15:56:00Z">
              <w:r w:rsidR="00F3135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proofErr w:type="spellStart"/>
              <w:r w:rsidR="00F3135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Praktikum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ins w:id="38" w:author="Iffi Fitriah" w:date="2020-09-23T15:57:00Z">
              <w:r w:rsidR="00F3135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di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mulai  dari  instalasi  sistem  operasi,  perintah-perintah  dasar  Linux</w:t>
            </w:r>
            <w:ins w:id="39" w:author="Iffi Fitriah" w:date="2020-09-23T15:57:00Z">
              <w:r w:rsidR="00F3135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</w:t>
            </w:r>
            <w:r w:rsidRPr="00F31352">
              <w:rPr>
                <w:rFonts w:ascii="Times New Roman" w:hAnsi="Times New Roman" w:cs="Times New Roman"/>
                <w:i/>
                <w:sz w:val="24"/>
                <w:szCs w:val="24"/>
                <w:rPrChange w:id="40" w:author="Iffi Fitriah" w:date="2020-09-23T15:5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internet</w:t>
            </w:r>
            <w:del w:id="41" w:author="Iffi Fitriah" w:date="2020-09-23T15:58:00Z">
              <w:r w:rsidRPr="00F31352" w:rsidDel="00F31352">
                <w:rPr>
                  <w:rFonts w:ascii="Times New Roman" w:hAnsi="Times New Roman" w:cs="Times New Roman"/>
                  <w:i/>
                  <w:sz w:val="24"/>
                  <w:szCs w:val="24"/>
                  <w:rPrChange w:id="42" w:author="Iffi Fitriah" w:date="2020-09-23T15:58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</w:delText>
              </w:r>
            </w:del>
            <w:ins w:id="43" w:author="Iffi Fitriah" w:date="2020-09-23T15:58:00Z">
              <w:r w:rsidR="00F31352" w:rsidRPr="00F31352">
                <w:rPr>
                  <w:rFonts w:ascii="Times New Roman" w:hAnsi="Times New Roman" w:cs="Times New Roman"/>
                  <w:i/>
                  <w:sz w:val="24"/>
                  <w:szCs w:val="24"/>
                  <w:rPrChange w:id="44" w:author="Iffi Fitriah" w:date="2020-09-23T15:58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server</w:t>
              </w:r>
              <w:r w:rsidR="00F31352" w:rsidRPr="00A16D9B" w:rsidDel="00F31352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45" w:author="Iffi Fitriah" w:date="2020-09-23T15:58:00Z">
              <w:r w:rsidRPr="00A16D9B" w:rsidDel="00F31352">
                <w:rPr>
                  <w:rFonts w:ascii="Times New Roman" w:hAnsi="Times New Roman" w:cs="Times New Roman"/>
                  <w:sz w:val="24"/>
                  <w:szCs w:val="24"/>
                </w:rPr>
                <w:delText>server</w:delText>
              </w:r>
            </w:del>
            <w:ins w:id="46" w:author="Iffi Fitriah" w:date="2020-09-23T15:57:00Z">
              <w:r w:rsidR="00F3135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Pembangunan </w:t>
              </w:r>
              <w:r w:rsidR="00F31352" w:rsidRPr="00A128F2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7" w:author="Iffi Fitriah" w:date="2020-09-23T16:2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server internet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48" w:author="Iffi Fitriah" w:date="2020-09-23T15:58:00Z">
              <w:r w:rsidRPr="00A16D9B" w:rsidDel="00F31352">
                <w:rPr>
                  <w:rFonts w:ascii="Times New Roman" w:hAnsi="Times New Roman" w:cs="Times New Roman"/>
                  <w:sz w:val="24"/>
                  <w:szCs w:val="24"/>
                </w:rPr>
                <w:delText>yang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meliputi </w:t>
            </w:r>
            <w:r w:rsidRPr="00F31352">
              <w:rPr>
                <w:rFonts w:ascii="Times New Roman" w:hAnsi="Times New Roman" w:cs="Times New Roman"/>
                <w:i/>
                <w:sz w:val="24"/>
                <w:szCs w:val="24"/>
                <w:rPrChange w:id="49" w:author="Iffi Fitriah" w:date="2020-09-23T15:5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31352">
              <w:rPr>
                <w:rFonts w:ascii="Times New Roman" w:hAnsi="Times New Roman" w:cs="Times New Roman"/>
                <w:i/>
                <w:sz w:val="24"/>
                <w:szCs w:val="24"/>
                <w:rPrChange w:id="50" w:author="Iffi Fitriah" w:date="2020-09-23T15:5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DNS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31352">
              <w:rPr>
                <w:rFonts w:ascii="Times New Roman" w:hAnsi="Times New Roman" w:cs="Times New Roman"/>
                <w:i/>
                <w:sz w:val="24"/>
                <w:szCs w:val="24"/>
                <w:rPrChange w:id="51" w:author="Iffi Fitriah" w:date="2020-09-23T15:5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web server,  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</w:t>
            </w:r>
            <w:del w:id="52" w:author="Iffi Fitriah" w:date="2020-09-23T15:59:00Z">
              <w:r w:rsidRPr="00A16D9B" w:rsidDel="00F3135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Selain  itu  buku  praktikum  Jaringan  Komputer  ini  dapat digunakan sebagai panduan bagi mahasiswa saat melaksanakan praktikum tersebut. </w:delText>
              </w:r>
            </w:del>
          </w:p>
          <w:p w:rsidR="00D80F46" w:rsidRPr="00A16D9B" w:rsidDel="00F31352" w:rsidRDefault="00D80F46" w:rsidP="008D1AF7">
            <w:pPr>
              <w:spacing w:line="312" w:lineRule="auto"/>
              <w:jc w:val="both"/>
              <w:rPr>
                <w:del w:id="53" w:author="Iffi Fitriah" w:date="2020-09-23T16:00:00Z"/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Del="00A128F2" w:rsidRDefault="00D80F46" w:rsidP="008D1AF7">
            <w:pPr>
              <w:spacing w:line="312" w:lineRule="auto"/>
              <w:jc w:val="both"/>
              <w:rPr>
                <w:del w:id="54" w:author="Iffi Fitriah" w:date="2020-09-23T16:27:00Z"/>
                <w:rFonts w:ascii="Times New Roman" w:hAnsi="Times New Roman" w:cs="Times New Roman"/>
                <w:sz w:val="24"/>
                <w:szCs w:val="24"/>
              </w:rPr>
            </w:pPr>
            <w:del w:id="55" w:author="Iffi Fitriah" w:date="2020-09-23T15:59:00Z">
              <w:r w:rsidRPr="00A16D9B" w:rsidDel="00F31352">
                <w:rPr>
                  <w:rFonts w:ascii="Times New Roman" w:hAnsi="Times New Roman" w:cs="Times New Roman"/>
                  <w:sz w:val="24"/>
                  <w:szCs w:val="24"/>
                </w:rPr>
                <w:delText>Penulis  menyadari  bahwa  buku  ini  jauh  dari  sempurna,  oleh  karena  itu  penulis  akan  memperbaikinya  secara  berkala</w:delText>
              </w:r>
            </w:del>
            <w:ins w:id="56" w:author="Iffi Fitriah" w:date="2020-09-23T15:59:00Z">
              <w:r w:rsidR="00F3135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del w:id="57" w:author="Iffi Fitriah" w:date="2020-09-23T16:00:00Z">
              <w:r w:rsidRPr="00A16D9B" w:rsidDel="00F31352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:rsidR="00D80F46" w:rsidRPr="00A16D9B" w:rsidDel="00A128F2" w:rsidRDefault="00D80F46" w:rsidP="008D1AF7">
            <w:pPr>
              <w:spacing w:line="312" w:lineRule="auto"/>
              <w:jc w:val="both"/>
              <w:rPr>
                <w:del w:id="58" w:author="Iffi Fitriah" w:date="2020-09-23T16:27:00Z"/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</w:t>
            </w:r>
            <w:del w:id="59" w:author="Iffi Fitriah" w:date="2020-09-23T16:27:00Z">
              <w:r w:rsidRPr="00A16D9B" w:rsidDel="00A128F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buku  </w:delText>
              </w:r>
            </w:del>
            <w:proofErr w:type="spellStart"/>
            <w:ins w:id="60" w:author="Iffi Fitriah" w:date="2020-09-23T16:27:00Z">
              <w:r w:rsidR="00A128F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pa</w:t>
              </w:r>
            </w:ins>
            <w:ins w:id="61" w:author="Iffi Fitriah" w:date="2020-09-23T16:28:00Z">
              <w:r w:rsidR="00A128F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nduan</w:t>
              </w:r>
              <w:proofErr w:type="spellEnd"/>
              <w:r w:rsidR="00A128F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A128F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praktikum</w:t>
              </w:r>
            </w:ins>
            <w:proofErr w:type="spellEnd"/>
            <w:ins w:id="62" w:author="Iffi Fitriah" w:date="2020-09-23T16:27:00Z">
              <w:r w:rsidR="00A128F2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ini  bermanfaat  bagi  mahasiswa  dalam  mempelajari  mata</w:t>
            </w:r>
            <w:bookmarkStart w:id="63" w:name="_GoBack"/>
            <w:bookmarkEnd w:id="63"/>
            <w:del w:id="64" w:author="Iffi Fitriah" w:date="2020-09-23T16:28:00Z">
              <w:r w:rsidRPr="00A16D9B" w:rsidDel="00A128F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Surabaya, 24 Januari 2007</w:t>
            </w:r>
            <w:ins w:id="65" w:author="Iffi Fitriah" w:date="2020-09-23T16:00:00Z">
              <w:r w:rsidR="00F3135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del w:id="66" w:author="Iffi Fitriah" w:date="2020-09-23T16:00:00Z">
              <w:r w:rsidRPr="00A16D9B" w:rsidDel="00F31352">
                <w:rPr>
                  <w:rFonts w:ascii="Times New Roman" w:hAnsi="Times New Roman" w:cs="Times New Roman"/>
                  <w:sz w:val="24"/>
                  <w:szCs w:val="24"/>
                </w:rPr>
                <w:delText>Hormat kami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AF4" w:rsidRDefault="00840AF4" w:rsidP="00D80F46">
      <w:r>
        <w:separator/>
      </w:r>
    </w:p>
  </w:endnote>
  <w:endnote w:type="continuationSeparator" w:id="0">
    <w:p w:rsidR="00840AF4" w:rsidRDefault="00840AF4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AF4" w:rsidRDefault="00840AF4" w:rsidP="00D80F46">
      <w:r>
        <w:separator/>
      </w:r>
    </w:p>
  </w:footnote>
  <w:footnote w:type="continuationSeparator" w:id="0">
    <w:p w:rsidR="00840AF4" w:rsidRDefault="00840AF4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ffi Fitriah">
    <w15:presenceInfo w15:providerId="None" w15:userId="Iffi Fitri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504691"/>
    <w:rsid w:val="00771E9D"/>
    <w:rsid w:val="00840AF4"/>
    <w:rsid w:val="008D1AF7"/>
    <w:rsid w:val="00924DF5"/>
    <w:rsid w:val="00A128F2"/>
    <w:rsid w:val="00A16D9B"/>
    <w:rsid w:val="00A86167"/>
    <w:rsid w:val="00AF28E1"/>
    <w:rsid w:val="00D80F46"/>
    <w:rsid w:val="00F3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4E41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F313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3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Iffi Fitriah</cp:lastModifiedBy>
  <cp:revision>8</cp:revision>
  <dcterms:created xsi:type="dcterms:W3CDTF">2019-10-18T19:52:00Z</dcterms:created>
  <dcterms:modified xsi:type="dcterms:W3CDTF">2020-09-23T08:28:00Z</dcterms:modified>
</cp:coreProperties>
</file>