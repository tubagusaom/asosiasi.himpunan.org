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0" w:author="Prototype" w:date="2021-11-16T09:25:00Z"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" w:author="Prototype" w:date="2021-11-16T09:26:00Z">
              <w:r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2" w:author="Prototype" w:date="2021-11-16T09:26:00Z"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ins w:id="3" w:author="Prototype" w:date="2021-11-16T09:29:00Z"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4" w:author="Prototype" w:date="2021-11-16T09:29:00Z">
              <w:r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 xml:space="preserve">. Industri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ins w:id="5" w:author="Prototype" w:date="2021-11-16T09:28:00Z"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Prototype" w:date="2021-11-16T09:28:00Z">
              <w:r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ins w:id="7" w:author="Prototype" w:date="2021-11-16T09:29:00Z"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proofErr w:type="spellStart"/>
            <w:ins w:id="8" w:author="Prototype" w:date="2021-11-16T09:30:00Z"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Fenomena</w:t>
              </w:r>
              <w:proofErr w:type="spellEnd"/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del w:id="9" w:author="Prototype" w:date="2021-11-16T09:29:00Z">
              <w:r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del w:id="10" w:author="Prototype" w:date="2021-11-16T09:30:00Z">
              <w:r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 xml:space="preserve">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Prototype" w:date="2021-11-16T09:30:00Z">
              <w:r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ins w:id="12" w:author="Prototype" w:date="2021-11-16T09:30:00Z"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" w:author="Prototype" w:date="2021-11-16T09:30:00Z"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istilah</w:t>
              </w:r>
              <w:proofErr w:type="spellEnd"/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4" w:author="Prototype" w:date="2021-11-16T09:30:00Z">
              <w:r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" w:author="Prototype" w:date="2021-11-16T09:30:00Z"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6" w:author="Prototype" w:date="2021-11-16T09:30:00Z">
              <w:r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</w:t>
            </w:r>
            <w:ins w:id="17" w:author="Prototype" w:date="2021-11-16T09:30:00Z"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8" w:author="Prototype" w:date="2021-11-16T09:30:00Z">
              <w:r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Prototype" w:date="2021-11-16T09:30:00Z">
              <w:r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ins w:id="20" w:author="Prototype" w:date="2021-11-16T09:30:00Z"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 w:rsidR="00325BC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" w:author="Prototype" w:date="2021-11-16T09:31:00Z">
              <w:r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ins w:id="22" w:author="Prototype" w:date="2021-11-16T09:31:00Z"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del w:id="23" w:author="Prototype" w:date="2021-11-16T09:31:00Z">
              <w:r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 xml:space="preserve"> banyak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4" w:author="Prototype" w:date="2021-11-16T09:31:00Z">
              <w:r w:rsidR="00325BC5" w:rsidRPr="00EC6F38">
                <w:rPr>
                  <w:rFonts w:ascii="Times New Roman" w:eastAsia="Times New Roman" w:hAnsi="Times New Roman" w:cs="Times New Roman"/>
                  <w:szCs w:val="24"/>
                </w:rPr>
                <w:t>banyak</w:t>
              </w:r>
              <w:proofErr w:type="spellEnd"/>
              <w:r w:rsidR="00325BC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masyarakat</w:t>
              </w:r>
              <w:proofErr w:type="spellEnd"/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ins w:id="25" w:author="Prototype" w:date="2021-11-16T09:31:00Z"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tentang</w:t>
              </w:r>
              <w:proofErr w:type="spellEnd"/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325BC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26" w:author="Prototype" w:date="2021-11-16T09:32:00Z">
              <w:r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27" w:author="Prototype" w:date="2021-11-16T09:32:00Z">
              <w:r w:rsidR="00125355"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>Bagi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8" w:author="Prototype" w:date="2021-11-16T09:32:00Z">
              <w:r>
                <w:rPr>
                  <w:rFonts w:ascii="Times New Roman" w:eastAsia="Times New Roman" w:hAnsi="Times New Roman" w:cs="Times New Roman"/>
                  <w:szCs w:val="24"/>
                </w:rPr>
                <w:t>sedang</w:t>
              </w:r>
            </w:ins>
            <w:proofErr w:type="spellEnd"/>
            <w:del w:id="29" w:author="Prototype" w:date="2021-11-16T09:32:00Z">
              <w:r w:rsidR="00125355"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>hari ini kita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0" w:author="Prototype" w:date="2021-11-16T09:32:00Z">
              <w:r w:rsidR="00125355"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1" w:author="Prototype" w:date="2021-11-16T09:32:00Z">
              <w:r w:rsidR="00125355"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32" w:author="Prototype" w:date="2021-11-16T09:32:00Z">
              <w:r w:rsidR="00125355"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33" w:author="Prototype" w:date="2021-11-16T09:3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artinya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4" w:author="Prototype" w:date="2021-11-16T09:33:00Z">
              <w:r w:rsidR="00125355"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 xml:space="preserve">tetapi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5" w:author="Prototype" w:date="2021-11-16T09:33:00Z">
              <w:r w:rsidR="00125355"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6" w:author="Prototype" w:date="2021-11-16T09:33:00Z">
              <w:r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7" w:author="Prototype" w:date="2021-11-16T09:34:00Z"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8" w:author="Prototype" w:date="2021-11-16T09:34:00Z">
              <w:r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9" w:author="Prototype" w:date="2021-11-16T09:34:00Z"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40" w:author="Prototype" w:date="2021-11-16T09:34:00Z">
              <w:r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>ad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41" w:author="Prototype" w:date="2021-11-16T09:34:00Z"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2" w:author="Prototype" w:date="2021-11-16T09:34:00Z"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serta</w:t>
              </w:r>
            </w:ins>
            <w:proofErr w:type="spellEnd"/>
            <w:del w:id="43" w:author="Prototype" w:date="2021-11-16T09:34:00Z">
              <w:r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>dan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44" w:author="Prototype" w:date="2021-11-16T09:35:00Z"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5" w:author="Prototype" w:date="2021-11-16T09:35:00Z">
              <w:r w:rsidR="00325BC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6" w:author="Prototype" w:date="2021-11-16T09:35:00Z">
              <w:r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7" w:author="Prototype" w:date="2021-11-16T09:43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4 (</w:t>
              </w:r>
              <w:proofErr w:type="spellStart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)</w:t>
              </w:r>
            </w:ins>
            <w:del w:id="48" w:author="Prototype" w:date="2021-11-16T09:35:00Z">
              <w:r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9" w:author="Prototype" w:date="2021-11-16T09:35:00Z">
              <w:r w:rsidRPr="00EC6F38" w:rsidDel="00325B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50" w:author="Prototype" w:date="2021-11-16T09:35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del w:id="51" w:author="Prototype" w:date="2021-11-16T09:35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52" w:author="Prototype" w:date="2021-11-16T09:35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3" w:author="Prototype" w:date="2021-11-16T09:35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 xml:space="preserve">Hal </w:t>
              </w:r>
              <w:proofErr w:type="spellStart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dikarenakan</w:t>
              </w:r>
              <w:proofErr w:type="spellEnd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4" w:author="Prototype" w:date="2021-11-16T09:35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ins w:id="55" w:author="Prototype" w:date="2021-11-16T09:36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56" w:author="Prototype" w:date="2021-11-16T09:36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7" w:author="Prototype" w:date="2021-11-16T09:36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58" w:author="Prototype" w:date="2021-11-16T09:36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publikasi</w:t>
              </w:r>
            </w:ins>
            <w:proofErr w:type="spellEnd"/>
            <w:del w:id="59" w:author="Prototype" w:date="2021-11-16T09:36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60" w:author="Prototype" w:date="2021-11-16T09:36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proofErr w:type="spellStart"/>
            <w:ins w:id="61" w:author="Prototype" w:date="2021-11-16T09:36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  <w:proofErr w:type="spellEnd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sebab</w:t>
              </w:r>
              <w:proofErr w:type="spellEnd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  <w:proofErr w:type="spellEnd"/>
              <w:r w:rsidR="004F26B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2" w:author="Prototype" w:date="2021-11-16T09:36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 xml:space="preserve">di era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3" w:author="Prototype" w:date="2021-11-16T09:37:00Z">
              <w:r w:rsidR="004F26B6" w:rsidRPr="00EC6F38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4F26B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F26B6" w:rsidRPr="00EC6F38">
                <w:rPr>
                  <w:rFonts w:ascii="Times New Roman" w:eastAsia="Times New Roman" w:hAnsi="Times New Roman" w:cs="Times New Roman"/>
                  <w:szCs w:val="24"/>
                </w:rPr>
                <w:t>generasi</w:t>
              </w:r>
              <w:proofErr w:type="spellEnd"/>
              <w:r w:rsidR="004F26B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F26B6" w:rsidRPr="00EC6F38">
                <w:rPr>
                  <w:rFonts w:ascii="Times New Roman" w:eastAsia="Times New Roman" w:hAnsi="Times New Roman" w:cs="Times New Roman"/>
                  <w:szCs w:val="24"/>
                </w:rPr>
                <w:t>muda</w:t>
              </w:r>
              <w:proofErr w:type="spellEnd"/>
              <w:r w:rsidR="004F26B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4" w:author="Prototype" w:date="2021-11-16T09:37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 xml:space="preserve">atau generasi muda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4F26B6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4F26B6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4F26B6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4F26B6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5" w:author="Prototype" w:date="2021-11-16T09:37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66" w:author="Prototype" w:date="2021-11-16T09:37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67" w:author="Prototype" w:date="2021-11-16T09:37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antara</w:t>
              </w:r>
              <w:proofErr w:type="spellEnd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lain</w:t>
              </w:r>
              <w:proofErr w:type="spellEnd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:rsidR="00125355" w:rsidRPr="00EC6F38" w:rsidRDefault="00125355" w:rsidP="004F26B6">
            <w:pPr>
              <w:numPr>
                <w:ilvl w:val="0"/>
                <w:numId w:val="1"/>
              </w:numPr>
              <w:spacing w:before="120"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8" w:author="Prototype" w:date="2021-11-16T09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F26B6">
            <w:pPr>
              <w:spacing w:before="120" w:after="120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9" w:author="Prototype" w:date="2021-11-16T09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70" w:author="Prototype" w:date="2021-11-16T09:37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71" w:author="Prototype" w:date="2021-11-16T09:37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72" w:author="Prototype" w:date="2021-11-16T09:38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3" w:author="Prototype" w:date="2021-11-16T09:37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74" w:author="Prototype" w:date="2021-11-16T09:37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F26B6">
            <w:pPr>
              <w:numPr>
                <w:ilvl w:val="0"/>
                <w:numId w:val="1"/>
              </w:numPr>
              <w:spacing w:after="12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75" w:author="Prototype" w:date="2021-11-16T09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4F26B6" w:rsidP="004F26B6">
            <w:pPr>
              <w:spacing w:after="120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76" w:author="Prototype" w:date="2021-11-16T09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77" w:author="Prototype" w:date="2021-11-16T09:39:00Z">
              <w:r>
                <w:rPr>
                  <w:rFonts w:ascii="Times New Roman" w:eastAsia="Times New Roman" w:hAnsi="Times New Roman" w:cs="Times New Roman"/>
                  <w:szCs w:val="24"/>
                </w:rPr>
                <w:t>Maksudnya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ialah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8" w:author="Prototype" w:date="2021-11-16T09:39:00Z">
              <w:r w:rsidR="00125355"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del w:id="79" w:author="Prototype" w:date="2021-11-16T09:39:00Z">
              <w:r w:rsidR="00125355"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0" w:author="Prototype" w:date="2021-11-16T09:39:00Z">
              <w:r w:rsidR="00125355"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81" w:author="Prototype" w:date="2021-11-16T09:39:00Z">
              <w:r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dalam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F26B6">
            <w:pPr>
              <w:numPr>
                <w:ilvl w:val="0"/>
                <w:numId w:val="1"/>
              </w:numPr>
              <w:spacing w:after="12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2" w:author="Prototype" w:date="2021-11-16T09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4F26B6">
            <w:pPr>
              <w:spacing w:after="120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3" w:author="Prototype" w:date="2021-11-16T09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84" w:author="Prototype" w:date="2021-11-16T09:40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85" w:author="Prototype" w:date="2021-11-16T09:40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6" w:author="Prototype" w:date="2021-11-16T09:40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F26B6">
            <w:pPr>
              <w:numPr>
                <w:ilvl w:val="0"/>
                <w:numId w:val="1"/>
              </w:numPr>
              <w:spacing w:after="12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7" w:author="Prototype" w:date="2021-11-16T09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4F26B6" w:rsidP="004F26B6">
            <w:pPr>
              <w:spacing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8" w:author="Prototype" w:date="2021-11-16T09:4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89" w:author="Prototype" w:date="2021-11-16T09:42:00Z">
              <w:r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</w:ins>
            <w:del w:id="90" w:author="Prototype" w:date="2021-11-16T09:41:00Z">
              <w:r w:rsidR="00125355"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del w:id="91" w:author="Prototype" w:date="2021-11-16T09:42:00Z">
              <w:r w:rsidR="00125355"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>guru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92" w:author="Prototype" w:date="2021-11-16T09:42:00Z">
              <w:r w:rsidR="00125355"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proofErr w:type="spellStart"/>
            <w:ins w:id="93" w:author="Prototype" w:date="2021-11-16T09:42:00Z">
              <w:r>
                <w:rPr>
                  <w:rFonts w:ascii="Times New Roman" w:eastAsia="Times New Roman" w:hAnsi="Times New Roman" w:cs="Times New Roman"/>
                  <w:szCs w:val="24"/>
                </w:rPr>
                <w:t>diper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ins w:id="94" w:author="Prototype" w:date="2021-11-16T09:42:00Z">
              <w:r>
                <w:rPr>
                  <w:rFonts w:ascii="Times New Roman" w:eastAsia="Times New Roman" w:hAnsi="Times New Roman" w:cs="Times New Roman"/>
                  <w:szCs w:val="24"/>
                </w:rPr>
                <w:t>kan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ins w:id="95" w:author="Prototype" w:date="2021-11-16T09:42:00Z">
              <w:r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7B3619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4F26B6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4F26B6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4F26B6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4F26B6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6" w:author="Prototype" w:date="2021-11-16T09:43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5</w:t>
              </w:r>
            </w:ins>
            <w:del w:id="97" w:author="Prototype" w:date="2021-11-16T09:43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8" w:author="Prototype" w:date="2021-11-16T09:43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 xml:space="preserve">(lima)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9" w:author="Prototype" w:date="2021-11-16T09:42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4F26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00" w:author="Prototype" w:date="2021-11-16T09:4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4F26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01" w:author="Prototype" w:date="2021-11-16T09:4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4F26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02" w:author="Prototype" w:date="2021-11-16T09:4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4F26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03" w:author="Prototype" w:date="2021-11-16T09:4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Mendiskusikan</w:t>
            </w:r>
            <w:proofErr w:type="spellEnd"/>
          </w:p>
          <w:p w:rsidR="00125355" w:rsidRPr="00EC6F38" w:rsidRDefault="004F26B6" w:rsidP="004F26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04" w:author="Prototype" w:date="2021-11-16T09:4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05" w:author="Prototype" w:date="2021-11-16T09:44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06" w:author="Prototype" w:date="2021-11-16T09:44:00Z">
              <w:r w:rsidR="00125355"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</w:t>
            </w:r>
            <w:proofErr w:type="spellEnd"/>
            <w:del w:id="107" w:author="Prototype" w:date="2021-11-16T09:44:00Z">
              <w:r w:rsidR="00125355"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108" w:author="Prototype" w:date="2021-11-16T09:44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09" w:author="Prototype" w:date="2021-11-16T09:44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del w:id="110" w:author="Prototype" w:date="2021-11-16T09:44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 xml:space="preserve"> bisa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1" w:author="Prototype" w:date="2021-11-16T09:44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ins w:id="112" w:author="Prototype" w:date="2021-11-16T09:44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113" w:author="Prototype" w:date="2021-11-16T09:44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del w:id="114" w:author="Prototype" w:date="2021-11-16T09:44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>mengamati dan memahami</w:delText>
              </w:r>
            </w:del>
            <w:proofErr w:type="spellStart"/>
            <w:ins w:id="115" w:author="Prototype" w:date="2021-11-16T09:44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6" w:author="Prototype" w:date="2021-11-16T09:44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proofErr w:type="spellStart"/>
            <w:ins w:id="117" w:author="Prototype" w:date="2021-11-16T09:44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4F26B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8" w:author="Prototype" w:date="2021-11-16T09:44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</w:delText>
              </w:r>
            </w:del>
            <w:proofErr w:type="spellStart"/>
            <w:ins w:id="119" w:author="Prototype" w:date="2021-11-16T09:44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pemikiran</w:t>
              </w:r>
              <w:proofErr w:type="spellEnd"/>
              <w:r w:rsidR="004F26B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ins w:id="120" w:author="Prototype" w:date="2021-11-16T09:44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Pem</w:t>
              </w:r>
            </w:ins>
            <w:del w:id="121" w:author="Prototype" w:date="2021-11-16T09:44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2" w:author="Prototype" w:date="2021-11-16T09:45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123" w:author="Prototype" w:date="2021-11-16T09:45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ins w:id="124" w:author="Prototype" w:date="2021-11-16T09:45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</w:ins>
            <w:proofErr w:type="spellEnd"/>
            <w:del w:id="125" w:author="Prototype" w:date="2021-11-16T09:45:00Z">
              <w:r w:rsidRPr="00EC6F38" w:rsidDel="004F26B6">
                <w:rPr>
                  <w:rFonts w:ascii="Times New Roman" w:eastAsia="Times New Roman" w:hAnsi="Times New Roman" w:cs="Times New Roman"/>
                  <w:szCs w:val="24"/>
                </w:rPr>
                <w:delText xml:space="preserve"> dari pemikiran kritis tadi</w:delText>
              </w:r>
            </w:del>
            <w:ins w:id="126" w:author="Prototype" w:date="2021-11-16T09:45:00Z">
              <w:r w:rsidR="004F26B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ins w:id="127" w:author="Prototype" w:date="2021-11-16T09:45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28" w:author="Prototype" w:date="2021-11-16T09:45:00Z">
              <w:r w:rsidRPr="00EC6F38" w:rsidDel="007B361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ins w:id="129" w:author="Prototype" w:date="2021-11-16T09:45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0" w:author="Prototype" w:date="2021-11-16T09:45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31" w:author="Prototype" w:date="2021-11-16T09:45:00Z">
              <w:r w:rsidRPr="00EC6F38" w:rsidDel="007B3619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ins w:id="132" w:author="Prototype" w:date="2021-11-16T09:45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33" w:author="Prototype" w:date="2021-11-16T09:45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34" w:author="Prototype" w:date="2021-11-16T09:46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  <w:proofErr w:type="spellEnd"/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ins w:id="135" w:author="Prototype" w:date="2021-11-16T09:46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6" w:author="Prototype" w:date="2021-11-16T09:45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banyak</w:t>
              </w:r>
              <w:proofErr w:type="spellEnd"/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7" w:author="Prototype" w:date="2021-11-16T09:46:00Z">
              <w:r w:rsidRPr="00EC6F38" w:rsidDel="007B3619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proofErr w:type="spellStart"/>
            <w:ins w:id="138" w:author="Prototype" w:date="2021-11-16T09:46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39" w:author="Prototype" w:date="2021-11-16T09:46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0" w:author="Prototype" w:date="2021-11-16T09:46:00Z">
              <w:r w:rsidR="007B3619" w:rsidRPr="00EC6F38">
                <w:rPr>
                  <w:rFonts w:ascii="Times New Roman" w:eastAsia="Times New Roman" w:hAnsi="Times New Roman" w:cs="Times New Roman"/>
                  <w:szCs w:val="24"/>
                </w:rPr>
                <w:t>selanjutnya</w:t>
              </w:r>
              <w:proofErr w:type="spellEnd"/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ialah</w:t>
              </w:r>
              <w:proofErr w:type="spellEnd"/>
              <w:r w:rsidR="007B361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del w:id="141" w:author="Prototype" w:date="2021-11-16T09:46:00Z">
              <w:r w:rsidRPr="00EC6F38" w:rsidDel="007B3619">
                <w:rPr>
                  <w:rFonts w:ascii="Times New Roman" w:eastAsia="Times New Roman" w:hAnsi="Times New Roman" w:cs="Times New Roman"/>
                  <w:szCs w:val="24"/>
                </w:rPr>
                <w:delText>selanjutnya yaitu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2" w:author="Prototype" w:date="2021-11-16T09:46:00Z">
              <w:r w:rsidRPr="00EC6F38" w:rsidDel="007B3619">
                <w:rPr>
                  <w:rFonts w:ascii="Times New Roman" w:eastAsia="Times New Roman" w:hAnsi="Times New Roman" w:cs="Times New Roman"/>
                  <w:szCs w:val="24"/>
                </w:rPr>
                <w:delText>di sini</w:delText>
              </w:r>
            </w:del>
            <w:ins w:id="143" w:author="Prototype" w:date="2021-11-16T09:46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dimaksudkan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144" w:author="Prototype" w:date="2021-11-16T09:47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terlibat</w:t>
              </w:r>
              <w:proofErr w:type="spellEnd"/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melainkan</w:t>
              </w:r>
            </w:ins>
            <w:proofErr w:type="spellEnd"/>
            <w:del w:id="145" w:author="Prototype" w:date="2021-11-16T09:47:00Z">
              <w:r w:rsidRPr="00EC6F38" w:rsidDel="007B3619">
                <w:rPr>
                  <w:rFonts w:ascii="Times New Roman" w:eastAsia="Times New Roman" w:hAnsi="Times New Roman" w:cs="Times New Roman"/>
                  <w:szCs w:val="24"/>
                </w:rPr>
                <w:delText xml:space="preserve"> tapi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ins w:id="146" w:author="Prototype" w:date="2021-11-16T09:47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del w:id="147" w:author="Prototype" w:date="2021-11-16T09:47:00Z">
              <w:r w:rsidRPr="00EC6F38" w:rsidDel="007B361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</w:t>
            </w:r>
            <w:del w:id="148" w:author="Prototype" w:date="2021-11-16T09:47:00Z">
              <w:r w:rsidRPr="00EC6F38" w:rsidDel="007B3619">
                <w:rPr>
                  <w:rFonts w:ascii="Times New Roman" w:eastAsia="Times New Roman" w:hAnsi="Times New Roman" w:cs="Times New Roman"/>
                  <w:szCs w:val="24"/>
                </w:rPr>
                <w:delText xml:space="preserve">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49" w:author="Prototype" w:date="2021-11-16T09:47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7B3619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50" w:author="Prototype" w:date="2021-11-16T09:47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51" w:author="Prototype" w:date="2021-11-16T09:47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52" w:author="Prototype" w:date="2021-11-16T09:47:00Z">
              <w:r w:rsidRPr="00EC6F38" w:rsidDel="007B361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3" w:author="Prototype" w:date="2021-11-16T09:47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154" w:author="Prototype" w:date="2021-11-16T09:47:00Z">
              <w:r w:rsidRPr="00EC6F38" w:rsidDel="007B3619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5" w:author="Prototype" w:date="2021-11-16T09:47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56" w:author="Prototype" w:date="2021-11-16T09:48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7" w:author="Prototype" w:date="2021-11-16T09:48:00Z">
              <w:r w:rsidRPr="00EC6F38" w:rsidDel="007B3619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proofErr w:type="spellStart"/>
            <w:ins w:id="158" w:author="Prototype" w:date="2021-11-16T09:48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7B361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bookmarkStart w:id="159" w:name="_GoBack"/>
            <w:bookmarkEnd w:id="159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0" w:author="Prototype" w:date="2021-11-16T09:48:00Z">
              <w:r w:rsidR="007B3619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</w:ins>
            <w:proofErr w:type="spellEnd"/>
            <w:del w:id="161" w:author="Prototype" w:date="2021-11-16T09:48:00Z">
              <w:r w:rsidRPr="00EC6F38" w:rsidDel="007B3619">
                <w:rPr>
                  <w:rFonts w:ascii="Times New Roman" w:eastAsia="Times New Roman" w:hAnsi="Times New Roman" w:cs="Times New Roman"/>
                  <w:szCs w:val="24"/>
                </w:rPr>
                <w:delText>ki</w:delText>
              </w:r>
            </w:del>
            <w:del w:id="162" w:author="Prototype" w:date="2021-11-16T09:47:00Z">
              <w:r w:rsidRPr="00EC6F38" w:rsidDel="007B3619">
                <w:rPr>
                  <w:rFonts w:ascii="Times New Roman" w:eastAsia="Times New Roman" w:hAnsi="Times New Roman" w:cs="Times New Roman"/>
                  <w:szCs w:val="24"/>
                </w:rPr>
                <w:delText>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4E729B"/>
    <w:multiLevelType w:val="multilevel"/>
    <w:tmpl w:val="C992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ototype">
    <w15:presenceInfo w15:providerId="None" w15:userId="Prototyp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325BC5"/>
    <w:rsid w:val="0042167F"/>
    <w:rsid w:val="004F26B6"/>
    <w:rsid w:val="007B3619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3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Prototype</cp:lastModifiedBy>
  <cp:revision>2</cp:revision>
  <cp:lastPrinted>2021-11-16T02:48:00Z</cp:lastPrinted>
  <dcterms:created xsi:type="dcterms:W3CDTF">2021-11-16T02:49:00Z</dcterms:created>
  <dcterms:modified xsi:type="dcterms:W3CDTF">2021-11-16T02:49:00Z</dcterms:modified>
</cp:coreProperties>
</file>