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4F042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USER" w:date="2020-09-16T09:56:00Z">
              <w:r w:rsidRPr="00EC6F38" w:rsidDel="0059152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USER" w:date="2020-09-16T09:56:00Z">
              <w:r w:rsidR="00591525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  <w:r w:rsidR="0059152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" w:author="USER" w:date="2020-09-16T09:59:00Z">
              <w:r w:rsidRPr="00EC6F38" w:rsidDel="004F042A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ins w:id="3" w:author="USER" w:date="2020-09-16T09:59:00Z">
              <w:r w:rsidR="004F042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setiap</w:t>
              </w:r>
              <w:r w:rsidR="004F04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USER" w:date="2020-09-16T09:59:00Z">
              <w:r w:rsidRPr="00EC6F38" w:rsidDel="004F042A">
                <w:rPr>
                  <w:rFonts w:ascii="Times New Roman" w:eastAsia="Times New Roman" w:hAnsi="Times New Roman" w:cs="Times New Roman"/>
                  <w:szCs w:val="24"/>
                </w:rPr>
                <w:delText xml:space="preserve">bahkan </w:delText>
              </w:r>
            </w:del>
            <w:ins w:id="5" w:author="USER" w:date="2020-09-16T09:59:00Z">
              <w:r w:rsidR="004F042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del w:id="6" w:author="USER" w:date="2020-09-16T10:00:00Z">
              <w:r w:rsidRPr="00EC6F38" w:rsidDel="004F042A">
                <w:rPr>
                  <w:rFonts w:ascii="Times New Roman" w:eastAsia="Times New Roman" w:hAnsi="Times New Roman" w:cs="Times New Roman"/>
                  <w:szCs w:val="24"/>
                </w:rPr>
                <w:delText xml:space="preserve">detik </w:delText>
              </w:r>
            </w:del>
            <w:proofErr w:type="gramStart"/>
            <w:ins w:id="7" w:author="USER" w:date="2020-09-16T10:00:00Z">
              <w:r w:rsidR="004F042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detiknya</w:t>
              </w:r>
              <w:r w:rsidR="004F04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4F042A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USER" w:date="2020-09-16T10:01:00Z">
              <w:r w:rsidRPr="00EC6F38" w:rsidDel="004F042A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9" w:author="USER" w:date="2020-09-16T10:01:00Z">
              <w:r w:rsidR="004F042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industri</w:t>
              </w:r>
              <w:r w:rsidR="004F04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2173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USER" w:date="2020-09-16T10:02:00Z">
              <w:r w:rsidRPr="00EC6F38" w:rsidDel="00B21731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1" w:author="USER" w:date="2020-09-16T10:02:00Z"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USER" w:date="2020-09-16T10:01:00Z">
              <w:r w:rsidRPr="00EC6F38" w:rsidDel="00B21731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3" w:author="USER" w:date="2020-09-16T10:02:00Z"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14" w:author="USER" w:date="2020-09-16T10:01:00Z"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USER" w:date="2020-09-16T10:02:00Z">
              <w:r w:rsidRPr="00EC6F38" w:rsidDel="00B21731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6" w:author="USER" w:date="2020-09-16T10:02:00Z"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proofErr w:type="gramStart"/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A35E9" w:rsidRDefault="00125355" w:rsidP="00EA35E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" w:author="USER" w:date="2020-09-16T10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8" w:author="USER" w:date="2020-09-16T10:03:00Z">
              <w:r w:rsidRPr="00EC6F38" w:rsidDel="00B21731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9" w:author="USER" w:date="2020-09-16T10:03:00Z"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del w:id="20" w:author="USER" w:date="2020-09-16T10:15:00Z">
              <w:r w:rsidRPr="00EC6F38" w:rsidDel="00EA35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1" w:author="USER" w:date="2020-09-16T10:10:00Z">
              <w:r w:rsidRPr="00EC6F38" w:rsidDel="00140A5E">
                <w:rPr>
                  <w:rFonts w:ascii="Times New Roman" w:eastAsia="Times New Roman" w:hAnsi="Times New Roman" w:cs="Times New Roman"/>
                  <w:szCs w:val="24"/>
                </w:rPr>
                <w:delText xml:space="preserve">Tujuan </w:delText>
              </w:r>
            </w:del>
            <w:ins w:id="22" w:author="USER" w:date="2020-09-16T10:15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ins w:id="23" w:author="USER" w:date="2020-09-16T10:10:00Z">
              <w:r w:rsidR="00140A5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ujuan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USER" w:date="2020-09-16T10:10:00Z">
              <w:r w:rsidRPr="00EC6F38" w:rsidDel="00140A5E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</w:delText>
              </w:r>
            </w:del>
            <w:ins w:id="25" w:author="USER" w:date="2020-09-16T10:10:00Z">
              <w:r w:rsidR="00140A5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program</w:t>
              </w:r>
              <w:r w:rsidR="00140A5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USER" w:date="2020-09-16T10:11:00Z">
              <w:r w:rsidRPr="00EC6F38" w:rsidDel="00D50422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ins w:id="27" w:author="USER" w:date="2020-09-16T10:11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un</w:t>
              </w:r>
            </w:ins>
            <w:ins w:id="28" w:author="USER" w:date="2020-09-16T10:13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ins w:id="29" w:author="USER" w:date="2020-09-16T10:11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uk mewujudkan adanya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0" w:author="USER" w:date="2020-09-16T10:13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sistem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31" w:author="USER" w:date="2020-09-16T10:11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 Indonesia secara luas dan merata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2" w:author="USER" w:date="2020-09-16T10:11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salah satu cara yang dapat dilakukan adalah dengan </w:t>
              </w:r>
            </w:ins>
            <w:del w:id="33" w:author="USER" w:date="2020-09-16T10:13:00Z">
              <w:r w:rsidRPr="00EC6F38" w:rsidDel="00EA35E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cara </w:delText>
              </w:r>
            </w:del>
            <w:ins w:id="34" w:author="USER" w:date="2020-09-16T10:13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35" w:author="USER" w:date="2020-09-16T10:03:00Z">
              <w:r w:rsidRPr="00EC6F38" w:rsidDel="00B21731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36" w:author="USER" w:date="2020-09-16T10:12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menyediakan </w:t>
              </w:r>
            </w:ins>
            <w:ins w:id="37" w:author="USER" w:date="2020-09-16T10:13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akses pendidikan </w:t>
              </w:r>
            </w:ins>
            <w:ins w:id="38" w:author="USER" w:date="2020-09-16T10:12:00Z">
              <w:r w:rsidR="00D5042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ins w:id="39" w:author="USER" w:date="2020-09-16T10:14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pemanfaatan teknologi</w:t>
              </w:r>
            </w:ins>
            <w:ins w:id="40" w:author="USER" w:date="2020-09-16T10:15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bagi masyarakat</w:t>
              </w:r>
            </w:ins>
            <w:ins w:id="41" w:author="USER" w:date="2020-09-16T10:14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42" w:author="USER" w:date="2020-09-16T10:13:00Z">
              <w:r w:rsidRPr="00EC6F38" w:rsidDel="00EA35E9">
                <w:rPr>
                  <w:rFonts w:ascii="Times New Roman" w:eastAsia="Times New Roman" w:hAnsi="Times New Roman" w:cs="Times New Roman"/>
                  <w:szCs w:val="24"/>
                </w:rPr>
                <w:delText xml:space="preserve">akses </w:delText>
              </w:r>
            </w:del>
            <w:ins w:id="43" w:author="USER" w:date="2020-09-16T10:13:00Z">
              <w:r w:rsidR="00EA35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="00EA35E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USER" w:date="2020-09-16T10:14:00Z">
              <w:r w:rsidRPr="00EC6F38" w:rsidDel="00EA35E9">
                <w:rPr>
                  <w:rFonts w:ascii="Times New Roman" w:eastAsia="Times New Roman" w:hAnsi="Times New Roman" w:cs="Times New Roman"/>
                  <w:szCs w:val="24"/>
                </w:rPr>
                <w:delText>dan memanfaatkan teknologi.</w:delText>
              </w:r>
            </w:del>
          </w:p>
          <w:p w:rsidR="00125355" w:rsidRPr="004B05B5" w:rsidRDefault="00125355" w:rsidP="00C86C6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5" w:author="USER" w:date="2020-09-16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ins w:id="46" w:author="USER" w:date="2020-09-16T10:15:00Z">
              <w:r w:rsidR="00C86C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USER" w:date="2020-09-16T10:04:00Z">
              <w:r w:rsidRPr="00EC6F38" w:rsidDel="00B21731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48" w:author="USER" w:date="2020-09-16T10:04:00Z">
              <w:r w:rsidR="00B2173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9" w:author="USER" w:date="2020-09-16T10:16:00Z">
              <w:r w:rsidR="00C86C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seperti k=sekarang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0" w:author="USER" w:date="2020-09-16T10:16:00Z">
              <w:r w:rsidR="00C86C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Adapun keempat aspel tersebut</w:t>
              </w:r>
            </w:ins>
            <w:del w:id="51" w:author="USER" w:date="2020-09-16T10:16:00Z">
              <w:r w:rsidRPr="00EC6F38" w:rsidDel="00C86C6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52" w:author="USER" w:date="2020-09-16T10:04:00Z">
              <w:r w:rsidRPr="00EC6F38" w:rsidDel="00AC66A9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ins w:id="53" w:author="USER" w:date="2020-09-16T10:04:00Z">
              <w:r w:rsidR="00AC66A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berpikir</w:t>
              </w:r>
              <w:r w:rsidR="00AC66A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54" w:author="USER" w:date="2020-09-16T10:05:00Z">
              <w:r w:rsidRPr="00EC6F38" w:rsidDel="00AC66A9">
                <w:rPr>
                  <w:rFonts w:ascii="Times New Roman" w:eastAsia="Times New Roman" w:hAnsi="Times New Roman" w:cs="Times New Roman"/>
                  <w:szCs w:val="24"/>
                </w:rPr>
                <w:delText>kreatif</w:delText>
              </w:r>
            </w:del>
            <w:ins w:id="55" w:author="USER" w:date="2020-09-16T10:05:00Z">
              <w:r w:rsidR="00AC66A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 kreatif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56" w:author="USER" w:date="2020-09-16T10:06:00Z">
              <w:r w:rsidRPr="00EC6F38" w:rsidDel="00AC66A9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57" w:author="USER" w:date="2020-09-16T10:06:00Z">
              <w:r w:rsidR="00AC66A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Oleh sebab itu, </w:t>
              </w:r>
            </w:ins>
            <w:del w:id="58" w:author="USER" w:date="2020-09-16T10:06:00Z">
              <w:r w:rsidRPr="004B05B5" w:rsidDel="00AC66A9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9" w:author="USER" w:date="2020-09-16T10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B05B5">
              <w:rPr>
                <w:rFonts w:ascii="Times New Roman" w:eastAsia="Times New Roman" w:hAnsi="Times New Roman" w:cs="Times New Roman"/>
                <w:szCs w:val="24"/>
                <w:lang w:val="id-ID"/>
                <w:rPrChange w:id="60" w:author="USER" w:date="2020-09-16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pendidikan 4.0 </w:t>
            </w:r>
            <w:ins w:id="61" w:author="USER" w:date="2020-09-16T10:06:00Z">
              <w:r w:rsidR="004B05B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perlu </w:t>
              </w:r>
            </w:ins>
            <w:ins w:id="62" w:author="USER" w:date="2020-09-16T10:08:00Z">
              <w:r w:rsidR="004B05B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disosialisasikan dan dipraktikan </w:t>
              </w:r>
              <w:r w:rsidR="00C86C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sec</w:t>
              </w:r>
            </w:ins>
            <w:ins w:id="63" w:author="USER" w:date="2020-09-16T10:17:00Z">
              <w:r w:rsidR="00C86C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</w:t>
              </w:r>
            </w:ins>
            <w:ins w:id="64" w:author="USER" w:date="2020-09-16T10:08:00Z">
              <w:r w:rsidR="00C86C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ra</w:t>
              </w:r>
              <w:r w:rsidR="004B05B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masif. </w:t>
              </w:r>
            </w:ins>
            <w:ins w:id="65" w:author="USER" w:date="2020-09-16T10:06:00Z">
              <w:r w:rsidR="004B05B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66" w:author="USER" w:date="2020-09-16T10:08:00Z">
              <w:r w:rsidR="00140A5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Sehingga dapat membantu generasi muda dalam mempersiapkan diri sebelum masuk kedunia kerja.</w:t>
              </w:r>
            </w:ins>
            <w:del w:id="67" w:author="USER" w:date="2020-09-16T10:17:00Z">
              <w:r w:rsidRPr="004B05B5" w:rsidDel="00C86C6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8" w:author="USER" w:date="2020-09-16T10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ini hari ini sedang gencar-gencarnya di publis</w:delText>
              </w:r>
            </w:del>
            <w:r w:rsidRPr="004B05B5"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USER" w:date="2020-09-16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</w:t>
            </w:r>
            <w:del w:id="70" w:author="USER" w:date="2020-09-16T10:17:00Z">
              <w:r w:rsidRPr="004B05B5" w:rsidDel="00C86C6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1" w:author="USER" w:date="2020-09-16T10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B05B5">
              <w:rPr>
                <w:rFonts w:ascii="Times New Roman" w:eastAsia="Times New Roman" w:hAnsi="Times New Roman" w:cs="Times New Roman"/>
                <w:szCs w:val="24"/>
                <w:lang w:val="id-ID"/>
                <w:rPrChange w:id="72" w:author="USER" w:date="2020-09-16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45AF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USER" w:date="2020-09-16T10:18:00Z">
              <w:r w:rsidRPr="00EC6F38" w:rsidDel="00B45AF0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74" w:author="USER" w:date="2020-09-16T10:18:00Z">
              <w:r w:rsidR="00B45AF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tahap</w:t>
              </w:r>
              <w:r w:rsidR="00B45AF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75" w:author="USER" w:date="2020-09-16T10:18:00Z">
              <w:r w:rsidRPr="00EC6F38" w:rsidDel="00B45AF0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76" w:author="USER" w:date="2020-09-16T10:18:00Z">
              <w:r w:rsidR="00B45AF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tuntut</w:t>
              </w:r>
              <w:r w:rsidR="00B45AF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45AF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USER" w:date="2020-09-16T10:18:00Z">
              <w:r w:rsidRPr="00EC6F38" w:rsidDel="00B45AF0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78" w:author="USER" w:date="2020-09-16T10:18:00Z">
              <w:r w:rsidR="00B45AF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9" w:author="USER" w:date="2020-09-16T10:18:00Z">
              <w:r w:rsidRPr="00EC6F38" w:rsidDel="00B45AF0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80" w:author="USER" w:date="2020-09-16T10:18:00Z">
              <w:r w:rsidR="00B45AF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Guru</w:t>
              </w:r>
              <w:r w:rsidR="00B45AF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2F397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1" w:author="USER" w:date="2020-09-16T10:19:00Z">
              <w:r w:rsidRPr="00EC6F38" w:rsidDel="00B45AF0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ins w:id="82" w:author="USER" w:date="2020-09-16T10:19:00Z">
              <w:r w:rsidR="00B45AF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 era pendidikan 4.0 guru berperan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3" w:author="USER" w:date="2020-09-16T10:20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4.0 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F397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4" w:author="USER" w:date="2020-09-16T10:20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> Di dalam</w:delText>
              </w:r>
            </w:del>
            <w:ins w:id="85" w:author="USER" w:date="2020-09-16T10:20:00Z">
              <w:r w:rsidR="002F397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86" w:author="USER" w:date="2020-09-16T10:20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87" w:author="USER" w:date="2020-09-16T10:20:00Z">
              <w:r w:rsidR="002F397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2F397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8" w:author="USER" w:date="2020-09-16T10:21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89" w:author="USER" w:date="2020-09-16T10:21:00Z">
              <w:r w:rsidR="002F397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melihat</w:t>
              </w:r>
              <w:r w:rsidR="002F397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0" w:author="USER" w:date="2020-09-16T10:21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1" w:author="USER" w:date="2020-09-16T10:21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92" w:author="USER" w:date="2020-09-16T10:21:00Z">
              <w:r w:rsidR="002F397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6289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93" w:author="USER" w:date="2020-09-16T10:21:00Z">
              <w:r w:rsidRPr="00EC6F38" w:rsidDel="002F397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4" w:author="USER" w:date="2020-09-16T10:22:00Z">
              <w:r w:rsidRPr="00EC6F38" w:rsidDel="00262896">
                <w:rPr>
                  <w:rFonts w:ascii="Times New Roman" w:eastAsia="Times New Roman" w:hAnsi="Times New Roman" w:cs="Times New Roman"/>
                  <w:szCs w:val="24"/>
                </w:rPr>
                <w:delText>pada bagaimana</w:delText>
              </w:r>
            </w:del>
            <w:ins w:id="95" w:author="USER" w:date="2020-09-16T10:22:00Z">
              <w:r w:rsidR="002628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6" w:author="USER" w:date="2020-09-16T10:22:00Z">
              <w:r w:rsidR="002628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agar mampu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97" w:name="_GoBack"/>
      <w:bookmarkEnd w:id="97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40A5E"/>
    <w:rsid w:val="001D038C"/>
    <w:rsid w:val="00240407"/>
    <w:rsid w:val="00262896"/>
    <w:rsid w:val="002F397F"/>
    <w:rsid w:val="0042167F"/>
    <w:rsid w:val="004B05B5"/>
    <w:rsid w:val="004F042A"/>
    <w:rsid w:val="00591525"/>
    <w:rsid w:val="006057A2"/>
    <w:rsid w:val="008E5E5B"/>
    <w:rsid w:val="00924DF5"/>
    <w:rsid w:val="00AC66A9"/>
    <w:rsid w:val="00B21731"/>
    <w:rsid w:val="00B45AF0"/>
    <w:rsid w:val="00C86C64"/>
    <w:rsid w:val="00D50422"/>
    <w:rsid w:val="00EA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2020-09-16T03:22:00Z</dcterms:modified>
</cp:coreProperties>
</file>