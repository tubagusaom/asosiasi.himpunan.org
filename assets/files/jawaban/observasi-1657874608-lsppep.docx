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F4B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1F63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2B86C4" w14:textId="77777777" w:rsidR="007952C3" w:rsidRDefault="007952C3"/>
    <w:p w14:paraId="01DDDE8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245470A" w14:textId="77777777" w:rsidTr="00E0626E">
        <w:tc>
          <w:tcPr>
            <w:tcW w:w="9350" w:type="dxa"/>
          </w:tcPr>
          <w:p w14:paraId="37ADB16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BEBF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18B6B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BA27F" w14:textId="4A09C79D" w:rsidR="00C677AC" w:rsidRPr="00A16D9B" w:rsidRDefault="00C677AC" w:rsidP="007D39D7">
            <w:pPr>
              <w:ind w:left="599" w:hanging="599"/>
              <w:jc w:val="both"/>
              <w:rPr>
                <w:ins w:id="0" w:author="jpt35" w:date="2022-07-15T15:33:00Z"/>
                <w:rFonts w:ascii="Times New Roman" w:hAnsi="Times New Roman" w:cs="Times New Roman"/>
                <w:sz w:val="24"/>
                <w:szCs w:val="24"/>
              </w:rPr>
              <w:pPrChange w:id="1" w:author="jpt35" w:date="2022-07-15T15:44:00Z">
                <w:pPr>
                  <w:spacing w:line="480" w:lineRule="auto"/>
                </w:pPr>
              </w:pPrChange>
            </w:pPr>
            <w:ins w:id="2" w:author="jpt35" w:date="2022-07-15T15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3" w:author="jpt35" w:date="2022-07-15T15:38:00Z">
              <w:r w:rsidR="00D209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4" w:author="jpt35" w:date="2022-07-15T15:33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CF57CE0" w14:textId="77777777" w:rsidR="00C677AC" w:rsidRPr="00A16D9B" w:rsidRDefault="00C677AC" w:rsidP="007D39D7">
            <w:pPr>
              <w:ind w:left="599" w:hanging="599"/>
              <w:jc w:val="both"/>
              <w:rPr>
                <w:ins w:id="5" w:author="jpt35" w:date="2022-07-15T15:33:00Z"/>
                <w:rFonts w:ascii="Times New Roman" w:hAnsi="Times New Roman" w:cs="Times New Roman"/>
                <w:sz w:val="24"/>
                <w:szCs w:val="24"/>
              </w:rPr>
              <w:pPrChange w:id="6" w:author="jpt35" w:date="2022-07-15T15:44:00Z">
                <w:pPr>
                  <w:spacing w:line="480" w:lineRule="auto"/>
                </w:pPr>
              </w:pPrChange>
            </w:pPr>
            <w:ins w:id="7" w:author="jpt35" w:date="2022-07-15T15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5808601" w14:textId="0A6DCE81" w:rsidR="00C677AC" w:rsidRPr="00A16D9B" w:rsidRDefault="00C677AC" w:rsidP="007D39D7">
            <w:pPr>
              <w:ind w:left="599" w:hanging="599"/>
              <w:jc w:val="both"/>
              <w:rPr>
                <w:ins w:id="8" w:author="jpt35" w:date="2022-07-15T15:33:00Z"/>
                <w:rFonts w:ascii="Times New Roman" w:hAnsi="Times New Roman" w:cs="Times New Roman"/>
                <w:sz w:val="24"/>
                <w:szCs w:val="24"/>
              </w:rPr>
              <w:pPrChange w:id="9" w:author="jpt35" w:date="2022-07-15T15:44:00Z">
                <w:pPr>
                  <w:spacing w:line="480" w:lineRule="auto"/>
                </w:pPr>
              </w:pPrChange>
            </w:pPr>
            <w:ins w:id="10" w:author="jpt35" w:date="2022-07-15T15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11" w:author="jpt35" w:date="2022-07-15T15:39:00Z">
              <w:r w:rsidR="00D209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2" w:author="jpt35" w:date="2022-07-15T15:33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9021FED" w14:textId="77777777" w:rsidR="00C677AC" w:rsidRPr="00A16D9B" w:rsidRDefault="00C677AC" w:rsidP="007D39D7">
            <w:pPr>
              <w:ind w:left="599" w:hanging="599"/>
              <w:jc w:val="both"/>
              <w:rPr>
                <w:ins w:id="13" w:author="jpt35" w:date="2022-07-15T15:34:00Z"/>
                <w:rFonts w:ascii="Times New Roman" w:hAnsi="Times New Roman" w:cs="Times New Roman"/>
                <w:sz w:val="24"/>
                <w:szCs w:val="24"/>
              </w:rPr>
              <w:pPrChange w:id="14" w:author="jpt35" w:date="2022-07-15T15:44:00Z">
                <w:pPr>
                  <w:spacing w:line="480" w:lineRule="auto"/>
                </w:pPr>
              </w:pPrChange>
            </w:pPr>
            <w:ins w:id="15" w:author="jpt35" w:date="2022-07-15T15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114A81F" w14:textId="5C6A12F8" w:rsidR="003977B2" w:rsidRPr="00A16D9B" w:rsidRDefault="003977B2" w:rsidP="007D39D7">
            <w:pPr>
              <w:ind w:left="599" w:hanging="599"/>
              <w:jc w:val="both"/>
              <w:rPr>
                <w:ins w:id="16" w:author="jpt35" w:date="2022-07-15T15:35:00Z"/>
                <w:rFonts w:ascii="Times New Roman" w:hAnsi="Times New Roman" w:cs="Times New Roman"/>
                <w:sz w:val="24"/>
                <w:szCs w:val="24"/>
              </w:rPr>
              <w:pPrChange w:id="17" w:author="jpt35" w:date="2022-07-15T15:44:00Z">
                <w:pPr>
                  <w:spacing w:line="480" w:lineRule="auto"/>
                </w:pPr>
              </w:pPrChange>
            </w:pPr>
            <w:ins w:id="18" w:author="jpt35" w:date="2022-07-15T15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9" w:author="jpt35" w:date="2022-07-15T15:41:00Z">
              <w:r w:rsidR="00E941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20" w:author="jpt35" w:date="2022-07-15T15:3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18F8B10" w14:textId="77777777" w:rsidR="00C677AC" w:rsidRPr="00A16D9B" w:rsidRDefault="00C677AC" w:rsidP="007D39D7">
            <w:pPr>
              <w:ind w:left="599" w:hanging="599"/>
              <w:jc w:val="both"/>
              <w:rPr>
                <w:ins w:id="21" w:author="jpt35" w:date="2022-07-15T15:34:00Z"/>
                <w:rFonts w:ascii="Times New Roman" w:hAnsi="Times New Roman" w:cs="Times New Roman"/>
                <w:sz w:val="24"/>
                <w:szCs w:val="24"/>
              </w:rPr>
              <w:pPrChange w:id="22" w:author="jpt35" w:date="2022-07-15T15:44:00Z">
                <w:pPr>
                  <w:spacing w:line="480" w:lineRule="auto"/>
                </w:pPr>
              </w:pPrChange>
            </w:pPr>
            <w:ins w:id="23" w:author="jpt35" w:date="2022-07-15T15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D25EBE8" w14:textId="77777777" w:rsidR="007952C3" w:rsidRPr="00A16D9B" w:rsidRDefault="007952C3" w:rsidP="007D39D7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4" w:author="jpt35" w:date="2022-07-15T15:4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2D81F49" w14:textId="6A23D9F7" w:rsidR="007952C3" w:rsidRPr="00A16D9B" w:rsidDel="00C677AC" w:rsidRDefault="007952C3" w:rsidP="00E0626E">
            <w:pPr>
              <w:spacing w:line="480" w:lineRule="auto"/>
              <w:rPr>
                <w:del w:id="25" w:author="jpt35" w:date="2022-07-15T15:34:00Z"/>
                <w:rFonts w:ascii="Times New Roman" w:hAnsi="Times New Roman" w:cs="Times New Roman"/>
                <w:sz w:val="24"/>
                <w:szCs w:val="24"/>
              </w:rPr>
            </w:pPr>
            <w:del w:id="26" w:author="jpt35" w:date="2022-07-15T15:34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835250A" w14:textId="046BF789" w:rsidR="007952C3" w:rsidRPr="00A16D9B" w:rsidDel="00C677AC" w:rsidRDefault="007952C3" w:rsidP="00E0626E">
            <w:pPr>
              <w:spacing w:line="480" w:lineRule="auto"/>
              <w:rPr>
                <w:del w:id="27" w:author="jpt35" w:date="2022-07-15T15:34:00Z"/>
                <w:rFonts w:ascii="Times New Roman" w:hAnsi="Times New Roman" w:cs="Times New Roman"/>
                <w:sz w:val="24"/>
                <w:szCs w:val="24"/>
              </w:rPr>
            </w:pPr>
            <w:del w:id="28" w:author="jpt35" w:date="2022-07-15T15:34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9DAAB3A" w14:textId="6026CA36" w:rsidR="007952C3" w:rsidRPr="00A16D9B" w:rsidDel="00C677AC" w:rsidRDefault="007952C3" w:rsidP="00E0626E">
            <w:pPr>
              <w:spacing w:line="480" w:lineRule="auto"/>
              <w:rPr>
                <w:del w:id="29" w:author="jpt35" w:date="2022-07-15T15:33:00Z"/>
                <w:rFonts w:ascii="Times New Roman" w:hAnsi="Times New Roman" w:cs="Times New Roman"/>
                <w:sz w:val="24"/>
                <w:szCs w:val="24"/>
              </w:rPr>
            </w:pPr>
            <w:del w:id="30" w:author="jpt35" w:date="2022-07-15T15:33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4E7AB8E" w14:textId="5765FC0F" w:rsidR="007952C3" w:rsidRPr="00A16D9B" w:rsidDel="00C677AC" w:rsidRDefault="007952C3" w:rsidP="00E0626E">
            <w:pPr>
              <w:spacing w:line="480" w:lineRule="auto"/>
              <w:rPr>
                <w:del w:id="31" w:author="jpt35" w:date="2022-07-15T15:34:00Z"/>
                <w:rFonts w:ascii="Times New Roman" w:hAnsi="Times New Roman" w:cs="Times New Roman"/>
                <w:sz w:val="24"/>
                <w:szCs w:val="24"/>
              </w:rPr>
            </w:pPr>
            <w:del w:id="32" w:author="jpt35" w:date="2022-07-15T15:34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6AD5E79" w14:textId="1B2234CA" w:rsidR="007952C3" w:rsidRPr="00A16D9B" w:rsidDel="00C677AC" w:rsidRDefault="007952C3" w:rsidP="00E0626E">
            <w:pPr>
              <w:spacing w:line="480" w:lineRule="auto"/>
              <w:rPr>
                <w:del w:id="33" w:author="jpt35" w:date="2022-07-15T15:33:00Z"/>
                <w:rFonts w:ascii="Times New Roman" w:hAnsi="Times New Roman" w:cs="Times New Roman"/>
                <w:sz w:val="24"/>
                <w:szCs w:val="24"/>
              </w:rPr>
            </w:pPr>
            <w:del w:id="34" w:author="jpt35" w:date="2022-07-15T15:33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40E1368" w14:textId="60FA30BF" w:rsidR="007952C3" w:rsidRPr="00A16D9B" w:rsidDel="00C677AC" w:rsidRDefault="007952C3" w:rsidP="00E0626E">
            <w:pPr>
              <w:spacing w:line="480" w:lineRule="auto"/>
              <w:rPr>
                <w:del w:id="35" w:author="jpt35" w:date="2022-07-15T15:33:00Z"/>
                <w:rFonts w:ascii="Times New Roman" w:hAnsi="Times New Roman" w:cs="Times New Roman"/>
                <w:sz w:val="24"/>
                <w:szCs w:val="24"/>
              </w:rPr>
            </w:pPr>
            <w:del w:id="36" w:author="jpt35" w:date="2022-07-15T15:33:00Z"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677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677A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0B0B799E" w14:textId="77777777" w:rsidR="007952C3" w:rsidRPr="00A16D9B" w:rsidRDefault="007952C3" w:rsidP="00C677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7" w:author="jpt35" w:date="2022-07-15T15:33:00Z">
                <w:pPr>
                  <w:spacing w:line="312" w:lineRule="auto"/>
                </w:pPr>
              </w:pPrChange>
            </w:pPr>
          </w:p>
        </w:tc>
      </w:tr>
    </w:tbl>
    <w:p w14:paraId="46C31DA7" w14:textId="77777777" w:rsidR="007952C3" w:rsidRDefault="007952C3"/>
    <w:p w14:paraId="46557366" w14:textId="77777777" w:rsidR="007952C3" w:rsidRDefault="007952C3"/>
    <w:p w14:paraId="5738E0D4" w14:textId="77777777" w:rsidR="007952C3" w:rsidRDefault="007952C3"/>
    <w:p w14:paraId="3C15F783" w14:textId="77777777" w:rsidR="007952C3" w:rsidRDefault="007952C3"/>
    <w:p w14:paraId="31C535E8" w14:textId="77777777" w:rsidR="007952C3" w:rsidRDefault="007952C3"/>
    <w:p w14:paraId="75B1CC89" w14:textId="77777777" w:rsidR="007952C3" w:rsidRDefault="007952C3"/>
    <w:p w14:paraId="41009A02" w14:textId="77777777" w:rsidR="007952C3" w:rsidRDefault="007952C3"/>
    <w:p w14:paraId="4F210A7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025621">
    <w:abstractNumId w:val="0"/>
  </w:num>
  <w:num w:numId="2" w16cid:durableId="147917959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pt35">
    <w15:presenceInfo w15:providerId="None" w15:userId="jpt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977B2"/>
    <w:rsid w:val="0042167F"/>
    <w:rsid w:val="00574FAC"/>
    <w:rsid w:val="007952C3"/>
    <w:rsid w:val="007B48C0"/>
    <w:rsid w:val="007D39D7"/>
    <w:rsid w:val="00924DF5"/>
    <w:rsid w:val="00C677AC"/>
    <w:rsid w:val="00D20987"/>
    <w:rsid w:val="00E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204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6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4ED6-E390-46C7-933C-26D197C4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jpt35</cp:lastModifiedBy>
  <cp:revision>9</cp:revision>
  <dcterms:created xsi:type="dcterms:W3CDTF">2020-07-24T23:53:00Z</dcterms:created>
  <dcterms:modified xsi:type="dcterms:W3CDTF">2022-07-15T08:44:00Z</dcterms:modified>
</cp:coreProperties>
</file>