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484C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A7A49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61C87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7C552D8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212F8EE" w14:textId="77777777" w:rsidTr="00821BA2">
        <w:tc>
          <w:tcPr>
            <w:tcW w:w="9350" w:type="dxa"/>
          </w:tcPr>
          <w:p w14:paraId="6ABFED15" w14:textId="77777777" w:rsidR="00BE098E" w:rsidRDefault="00BE098E" w:rsidP="00821BA2">
            <w:pPr>
              <w:pStyle w:val="ListParagraph"/>
              <w:ind w:left="0"/>
            </w:pPr>
          </w:p>
          <w:p w14:paraId="5FF71E2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64CFB7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256CA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untuk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6AE455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14:paraId="66A780B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0"/>
            <w:proofErr w:type="spellStart"/>
            <w:r>
              <w:t>berdasarkan</w:t>
            </w:r>
            <w:commentRangeEnd w:id="0"/>
            <w:proofErr w:type="spellEnd"/>
            <w:r w:rsidR="00D76674">
              <w:rPr>
                <w:rStyle w:val="CommentReference"/>
              </w:rPr>
              <w:commentReference w:id="0"/>
            </w:r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30198F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F56F7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14:paraId="36698D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A62A08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4B53B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untuk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7B4A8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8B1E8C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C3D15A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E749A4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A509F1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commentRangeStart w:id="1"/>
            <w:proofErr w:type="spellStart"/>
            <w:r>
              <w:t>tentang</w:t>
            </w:r>
            <w:commentRangeEnd w:id="1"/>
            <w:proofErr w:type="spellEnd"/>
            <w:r w:rsidR="00D76674">
              <w:rPr>
                <w:rStyle w:val="CommentReference"/>
              </w:rPr>
              <w:commentReference w:id="1"/>
            </w:r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1F41F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D73064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50C3CEF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2E7D4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2CBC11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DBA809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untuk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6E51D4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EA09AC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25FE09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339237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82AB4B4" w14:textId="77777777" w:rsidTr="00821BA2">
        <w:tc>
          <w:tcPr>
            <w:tcW w:w="9350" w:type="dxa"/>
          </w:tcPr>
          <w:p w14:paraId="4CE494B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9635760" w14:textId="77777777" w:rsidR="00BE098E" w:rsidRDefault="00BE098E" w:rsidP="00BE098E">
      <w:pPr>
        <w:pStyle w:val="ListParagraph"/>
        <w:ind w:left="360"/>
        <w:rPr>
          <w:ins w:id="2" w:author="Tonny Jaya" w:date="2022-05-14T13:46:00Z"/>
        </w:rPr>
      </w:pPr>
    </w:p>
    <w:p w14:paraId="131BCCA1" w14:textId="77777777" w:rsidR="00D76674" w:rsidRDefault="00D76674">
      <w:pPr>
        <w:spacing w:after="0" w:line="240" w:lineRule="auto"/>
        <w:contextualSpacing w:val="0"/>
        <w:jc w:val="left"/>
        <w:rPr>
          <w:ins w:id="3" w:author="Tonny Jaya" w:date="2022-05-14T13:46:00Z"/>
        </w:rPr>
      </w:pPr>
      <w:ins w:id="4" w:author="Tonny Jaya" w:date="2022-05-14T13:46:00Z">
        <w:r>
          <w:br w:type="page"/>
        </w:r>
      </w:ins>
    </w:p>
    <w:p w14:paraId="2C85EC4B" w14:textId="77777777" w:rsidR="00D76674" w:rsidRDefault="00D76674" w:rsidP="00BE098E">
      <w:pPr>
        <w:pStyle w:val="ListParagraph"/>
        <w:ind w:left="360"/>
      </w:pPr>
      <w:bookmarkStart w:id="5" w:name="_GoBack"/>
      <w:bookmarkEnd w:id="5"/>
    </w:p>
    <w:sectPr w:rsidR="00D7667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nny Jaya" w:date="2022-05-14T13:51:00Z" w:initials="TJ">
    <w:p w14:paraId="0DACA0F7" w14:textId="77777777" w:rsidR="00D76674" w:rsidRDefault="00D76674">
      <w:pPr>
        <w:pStyle w:val="CommentText"/>
      </w:pPr>
      <w:r>
        <w:rPr>
          <w:rStyle w:val="CommentReference"/>
        </w:rPr>
        <w:annotationRef/>
      </w:r>
      <w:proofErr w:type="spellStart"/>
      <w:r>
        <w:t>Landasan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</w:p>
  </w:comment>
  <w:comment w:id="1" w:author="Tonny Jaya" w:date="2022-05-14T13:52:00Z" w:initials="TJ">
    <w:p w14:paraId="32A7D81B" w14:textId="77777777" w:rsidR="00D76674" w:rsidRDefault="00D76674">
      <w:pPr>
        <w:pStyle w:val="CommentText"/>
      </w:pPr>
      <w:r>
        <w:rPr>
          <w:rStyle w:val="CommentReference"/>
        </w:rPr>
        <w:annotationRef/>
      </w:r>
      <w:r>
        <w:t xml:space="preserve">Cara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ACA0F7" w15:done="0"/>
  <w15:commentEx w15:paraId="32A7D8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nny Jaya">
    <w15:presenceInfo w15:providerId="None" w15:userId="Tonny Ja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D7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E97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6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67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67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7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7667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Tonny Jaya</cp:lastModifiedBy>
  <cp:revision>2</cp:revision>
  <dcterms:created xsi:type="dcterms:W3CDTF">2020-08-26T21:29:00Z</dcterms:created>
  <dcterms:modified xsi:type="dcterms:W3CDTF">2022-05-14T06:52:00Z</dcterms:modified>
</cp:coreProperties>
</file>