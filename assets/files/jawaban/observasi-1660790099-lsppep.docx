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99FB8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08B12AE4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0FC72687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661DB746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0A4374A9" w14:textId="77777777" w:rsidTr="00821BA2">
        <w:tc>
          <w:tcPr>
            <w:tcW w:w="9350" w:type="dxa"/>
          </w:tcPr>
          <w:p w14:paraId="1D0CD50B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1055CDF5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46CAE401" w14:textId="3755F5EC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sangat </w:t>
            </w:r>
            <w:proofErr w:type="spellStart"/>
            <w:r w:rsidRPr="00D85076">
              <w:rPr>
                <w:rFonts w:ascii="Times New Roman" w:eastAsia="Times New Roman" w:hAnsi="Times New Roman" w:cs="Times New Roman"/>
                <w:i/>
                <w:iCs/>
                <w:szCs w:val="24"/>
                <w:rPrChange w:id="0" w:author="Mohamad Mahfudz" w:date="2022-08-18T09:1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" w:author="Mohamad Mahfudz" w:date="2022-08-18T09:19:00Z">
              <w:r w:rsidRPr="00EC6F38" w:rsidDel="00D85076">
                <w:rPr>
                  <w:rFonts w:ascii="Times New Roman" w:eastAsia="Times New Roman" w:hAnsi="Times New Roman" w:cs="Times New Roman"/>
                  <w:szCs w:val="24"/>
                </w:rPr>
                <w:delText xml:space="preserve">industry </w:delText>
              </w:r>
            </w:del>
            <w:proofErr w:type="spellStart"/>
            <w:ins w:id="2" w:author="Mohamad Mahfudz" w:date="2022-08-18T09:19:00Z">
              <w:r w:rsidR="00D85076">
                <w:rPr>
                  <w:rFonts w:ascii="Times New Roman" w:eastAsia="Times New Roman" w:hAnsi="Times New Roman" w:cs="Times New Roman"/>
                  <w:szCs w:val="24"/>
                </w:rPr>
                <w:t>industri</w:t>
              </w:r>
              <w:proofErr w:type="spellEnd"/>
              <w:r w:rsidR="00D85076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3" w:author="Mohamad Mahfudz" w:date="2022-08-18T09:21:00Z">
              <w:r w:rsidRPr="00EC6F38" w:rsidDel="00D85076">
                <w:rPr>
                  <w:rFonts w:ascii="Times New Roman" w:eastAsia="Times New Roman" w:hAnsi="Times New Roman" w:cs="Times New Roman"/>
                  <w:szCs w:val="24"/>
                </w:rPr>
                <w:delText>4.0.</w:delText>
              </w:r>
            </w:del>
            <w:ins w:id="4" w:author="Mohamad Mahfudz" w:date="2022-08-18T09:21:00Z">
              <w:r w:rsidR="00D85076">
                <w:rPr>
                  <w:rFonts w:ascii="Times New Roman" w:eastAsia="Times New Roman" w:hAnsi="Times New Roman" w:cs="Times New Roman"/>
                  <w:szCs w:val="24"/>
                </w:rPr>
                <w:t>4.0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099D673" w14:textId="0298AF19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5" w:author="Mohamad Mahfudz" w:date="2022-08-18T09:20:00Z">
              <w:r w:rsidRPr="00EC6F38" w:rsidDel="00D85076">
                <w:rPr>
                  <w:rFonts w:ascii="Times New Roman" w:eastAsia="Times New Roman" w:hAnsi="Times New Roman" w:cs="Times New Roman"/>
                  <w:szCs w:val="24"/>
                </w:rPr>
                <w:delText>di siapkan</w:delText>
              </w:r>
            </w:del>
            <w:proofErr w:type="spellStart"/>
            <w:ins w:id="6" w:author="Mohamad Mahfudz" w:date="2022-08-18T09:20:00Z">
              <w:r w:rsidR="00D85076">
                <w:rPr>
                  <w:rFonts w:ascii="Times New Roman" w:eastAsia="Times New Roman" w:hAnsi="Times New Roman" w:cs="Times New Roman"/>
                  <w:szCs w:val="24"/>
                </w:rPr>
                <w:t>disiapkan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u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7" w:author="Mohamad Mahfudz" w:date="2022-08-18T09:21:00Z">
              <w:r w:rsidRPr="00EC6F38" w:rsidDel="00D85076">
                <w:rPr>
                  <w:rFonts w:ascii="Times New Roman" w:eastAsia="Times New Roman" w:hAnsi="Times New Roman" w:cs="Times New Roman"/>
                  <w:szCs w:val="24"/>
                </w:rPr>
                <w:delText>di siapkan</w:delText>
              </w:r>
            </w:del>
            <w:proofErr w:type="spellStart"/>
            <w:ins w:id="8" w:author="Mohamad Mahfudz" w:date="2022-08-18T09:21:00Z">
              <w:r w:rsidR="00D85076">
                <w:rPr>
                  <w:rFonts w:ascii="Times New Roman" w:eastAsia="Times New Roman" w:hAnsi="Times New Roman" w:cs="Times New Roman"/>
                  <w:szCs w:val="24"/>
                </w:rPr>
                <w:t>disiapkan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8C4DCAE" w14:textId="055B170D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del w:id="9" w:author="Mohamad Mahfudz" w:date="2022-08-18T09:21:00Z">
              <w:r w:rsidRPr="00EC6F38" w:rsidDel="00B24D6C">
                <w:rPr>
                  <w:rFonts w:ascii="Times New Roman" w:eastAsia="Times New Roman" w:hAnsi="Times New Roman" w:cs="Times New Roman"/>
                  <w:szCs w:val="24"/>
                </w:rPr>
                <w:delText>di buat</w:delText>
              </w:r>
            </w:del>
            <w:proofErr w:type="spellStart"/>
            <w:ins w:id="10" w:author="Mohamad Mahfudz" w:date="2022-08-18T09:21:00Z">
              <w:r w:rsidR="00B24D6C">
                <w:rPr>
                  <w:rFonts w:ascii="Times New Roman" w:eastAsia="Times New Roman" w:hAnsi="Times New Roman" w:cs="Times New Roman"/>
                  <w:szCs w:val="24"/>
                </w:rPr>
                <w:t>dibuat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1" w:author="Mohamad Mahfudz" w:date="2022-08-18T09:22:00Z">
              <w:r w:rsidRPr="00EC6F38" w:rsidDel="00B24D6C">
                <w:rPr>
                  <w:rFonts w:ascii="Times New Roman" w:eastAsia="Times New Roman" w:hAnsi="Times New Roman" w:cs="Times New Roman"/>
                  <w:szCs w:val="24"/>
                </w:rPr>
                <w:delText xml:space="preserve">memerluas </w:delText>
              </w:r>
            </w:del>
            <w:proofErr w:type="spellStart"/>
            <w:ins w:id="12" w:author="Mohamad Mahfudz" w:date="2022-08-18T09:22:00Z">
              <w:r w:rsidR="00B24D6C">
                <w:rPr>
                  <w:rFonts w:ascii="Times New Roman" w:eastAsia="Times New Roman" w:hAnsi="Times New Roman" w:cs="Times New Roman"/>
                  <w:szCs w:val="24"/>
                </w:rPr>
                <w:t>memperluas</w:t>
              </w:r>
              <w:proofErr w:type="spellEnd"/>
              <w:r w:rsidR="00B24D6C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352F66D" w14:textId="5654B328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3" w:author="Mohamad Mahfudz" w:date="2022-08-18T09:23:00Z">
              <w:r w:rsidRPr="00EC6F38" w:rsidDel="00B24D6C">
                <w:rPr>
                  <w:rFonts w:ascii="Times New Roman" w:eastAsia="Times New Roman" w:hAnsi="Times New Roman" w:cs="Times New Roman"/>
                  <w:szCs w:val="24"/>
                </w:rPr>
                <w:delText xml:space="preserve">4 </w:delText>
              </w:r>
            </w:del>
            <w:proofErr w:type="spellStart"/>
            <w:ins w:id="14" w:author="Mohamad Mahfudz" w:date="2022-08-18T09:23:00Z">
              <w:r w:rsidR="00B24D6C">
                <w:rPr>
                  <w:rFonts w:ascii="Times New Roman" w:eastAsia="Times New Roman" w:hAnsi="Times New Roman" w:cs="Times New Roman"/>
                  <w:szCs w:val="24"/>
                </w:rPr>
                <w:t>empat</w:t>
              </w:r>
              <w:proofErr w:type="spellEnd"/>
              <w:r w:rsidR="00B24D6C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sangat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5" w:author="Mohamad Mahfudz" w:date="2022-08-18T09:27:00Z">
              <w:r w:rsidR="00A63A4C">
                <w:rPr>
                  <w:rFonts w:ascii="Times New Roman" w:eastAsia="Times New Roman" w:hAnsi="Times New Roman" w:cs="Times New Roman"/>
                  <w:szCs w:val="24"/>
                </w:rPr>
                <w:t>karena</w:t>
              </w:r>
              <w:proofErr w:type="spellEnd"/>
              <w:r w:rsidR="00A63A4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del w:id="16" w:author="Mohamad Mahfudz" w:date="2022-08-18T09:27:00Z">
              <w:r w:rsidRPr="00EC6F38" w:rsidDel="00A63A4C">
                <w:rPr>
                  <w:rFonts w:ascii="Times New Roman" w:eastAsia="Times New Roman" w:hAnsi="Times New Roman" w:cs="Times New Roman"/>
                  <w:szCs w:val="24"/>
                </w:rPr>
                <w:delText xml:space="preserve">ini </w:delText>
              </w:r>
            </w:del>
            <w:del w:id="17" w:author="Mohamad Mahfudz" w:date="2022-08-18T09:24:00Z">
              <w:r w:rsidRPr="00EC6F38" w:rsidDel="00B24D6C">
                <w:rPr>
                  <w:rFonts w:ascii="Times New Roman" w:eastAsia="Times New Roman" w:hAnsi="Times New Roman" w:cs="Times New Roman"/>
                  <w:szCs w:val="24"/>
                </w:rPr>
                <w:delText xml:space="preserve">hari ini </w:delText>
              </w:r>
            </w:del>
            <w:proofErr w:type="spellStart"/>
            <w:ins w:id="18" w:author="Mohamad Mahfudz" w:date="2022-08-18T09:26:00Z">
              <w:r w:rsidR="00A63A4C">
                <w:rPr>
                  <w:rFonts w:ascii="Times New Roman" w:eastAsia="Times New Roman" w:hAnsi="Times New Roman" w:cs="Times New Roman"/>
                  <w:szCs w:val="24"/>
                </w:rPr>
                <w:t>hari</w:t>
              </w:r>
              <w:proofErr w:type="spellEnd"/>
              <w:r w:rsidR="00A63A4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A63A4C"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  <w:proofErr w:type="spellEnd"/>
              <w:r w:rsidR="00A63A4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9" w:author="Mohamad Mahfudz" w:date="2022-08-18T09:24:00Z">
              <w:r w:rsidRPr="00EC6F38" w:rsidDel="00B24D6C">
                <w:rPr>
                  <w:rFonts w:ascii="Times New Roman" w:eastAsia="Times New Roman" w:hAnsi="Times New Roman" w:cs="Times New Roman"/>
                  <w:szCs w:val="24"/>
                </w:rPr>
                <w:delText>di publis</w:delText>
              </w:r>
            </w:del>
            <w:proofErr w:type="spellStart"/>
            <w:ins w:id="20" w:author="Mohamad Mahfudz" w:date="2022-08-18T09:24:00Z">
              <w:r w:rsidR="00B24D6C">
                <w:rPr>
                  <w:rFonts w:ascii="Times New Roman" w:eastAsia="Times New Roman" w:hAnsi="Times New Roman" w:cs="Times New Roman"/>
                  <w:szCs w:val="24"/>
                </w:rPr>
                <w:t>dipublis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del w:id="21" w:author="Mohamad Mahfudz" w:date="2022-08-18T09:27:00Z">
              <w:r w:rsidRPr="00EC6F38" w:rsidDel="00A63A4C">
                <w:rPr>
                  <w:rFonts w:ascii="Times New Roman" w:eastAsia="Times New Roman" w:hAnsi="Times New Roman" w:cs="Times New Roman"/>
                  <w:szCs w:val="24"/>
                </w:rPr>
                <w:delText xml:space="preserve">karena </w:delText>
              </w:r>
            </w:del>
            <w:del w:id="22" w:author="Mohamad Mahfudz" w:date="2022-08-18T09:24:00Z">
              <w:r w:rsidRPr="00EC6F38" w:rsidDel="00B24D6C">
                <w:rPr>
                  <w:rFonts w:ascii="Times New Roman" w:eastAsia="Times New Roman" w:hAnsi="Times New Roman" w:cs="Times New Roman"/>
                  <w:szCs w:val="24"/>
                </w:rPr>
                <w:delText>di era</w:delText>
              </w:r>
            </w:del>
            <w:proofErr w:type="spellStart"/>
            <w:ins w:id="23" w:author="Mohamad Mahfudz" w:date="2022-08-18T09:24:00Z">
              <w:r w:rsidR="00B24D6C">
                <w:rPr>
                  <w:rFonts w:ascii="Times New Roman" w:eastAsia="Times New Roman" w:hAnsi="Times New Roman" w:cs="Times New Roman"/>
                  <w:szCs w:val="24"/>
                </w:rPr>
                <w:t>diera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ins w:id="24" w:author="Mohamad Mahfudz" w:date="2022-08-18T09:28:00Z">
              <w:r w:rsidR="00A63A4C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5" w:author="Mohamad Mahfudz" w:date="2022-08-18T09:25:00Z">
              <w:r w:rsidRPr="00EC6F38" w:rsidDel="00B24D6C">
                <w:rPr>
                  <w:rFonts w:ascii="Times New Roman" w:eastAsia="Times New Roman" w:hAnsi="Times New Roman" w:cs="Times New Roman"/>
                  <w:szCs w:val="24"/>
                </w:rPr>
                <w:delText xml:space="preserve">atau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6" w:author="Mohamad Mahfudz" w:date="2022-08-18T09:25:00Z">
              <w:r w:rsidRPr="00EC6F38" w:rsidDel="00B24D6C">
                <w:rPr>
                  <w:rFonts w:ascii="Times New Roman" w:eastAsia="Times New Roman" w:hAnsi="Times New Roman" w:cs="Times New Roman"/>
                  <w:szCs w:val="24"/>
                </w:rPr>
                <w:delText xml:space="preserve">untuk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70C466B2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39A4B639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del w:id="27" w:author="Mohamad Mahfudz" w:date="2022-08-18T09:31:00Z">
              <w:r w:rsidRPr="00EC6F38" w:rsidDel="00A63A4C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14:paraId="7EEF7069" w14:textId="5A7A3D2B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del w:id="28" w:author="Mohamad Mahfudz" w:date="2022-08-18T09:29:00Z">
              <w:r w:rsidRPr="00EC6F38" w:rsidDel="00A63A4C">
                <w:rPr>
                  <w:rFonts w:ascii="Times New Roman" w:eastAsia="Times New Roman" w:hAnsi="Times New Roman" w:cs="Times New Roman"/>
                  <w:szCs w:val="24"/>
                </w:rPr>
                <w:delText>di tutut</w:delText>
              </w:r>
            </w:del>
            <w:proofErr w:type="spellStart"/>
            <w:ins w:id="29" w:author="Mohamad Mahfudz" w:date="2022-08-18T09:29:00Z">
              <w:r w:rsidR="00A63A4C">
                <w:rPr>
                  <w:rFonts w:ascii="Times New Roman" w:eastAsia="Times New Roman" w:hAnsi="Times New Roman" w:cs="Times New Roman"/>
                  <w:szCs w:val="24"/>
                </w:rPr>
                <w:t>dituntut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del w:id="30" w:author="Mohamad Mahfudz" w:date="2022-08-18T09:31:00Z">
              <w:r w:rsidRPr="00EC6F38" w:rsidDel="00A63A4C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14:paraId="42B865D4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del w:id="31" w:author="Mohamad Mahfudz" w:date="2022-08-18T09:31:00Z">
              <w:r w:rsidRPr="00EC6F38" w:rsidDel="00A63A4C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14:paraId="37274F42" w14:textId="48FC3E82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del w:id="32" w:author="Mohamad Mahfudz" w:date="2022-08-18T09:30:00Z">
              <w:r w:rsidRPr="00EC6F38" w:rsidDel="00A63A4C">
                <w:rPr>
                  <w:rFonts w:ascii="Times New Roman" w:eastAsia="Times New Roman" w:hAnsi="Times New Roman" w:cs="Times New Roman"/>
                  <w:szCs w:val="24"/>
                </w:rPr>
                <w:delText>di sini di tuntut</w:delText>
              </w:r>
            </w:del>
            <w:proofErr w:type="spellStart"/>
            <w:ins w:id="33" w:author="Mohamad Mahfudz" w:date="2022-08-18T09:30:00Z">
              <w:r w:rsidR="00A63A4C">
                <w:rPr>
                  <w:rFonts w:ascii="Times New Roman" w:eastAsia="Times New Roman" w:hAnsi="Times New Roman" w:cs="Times New Roman"/>
                  <w:szCs w:val="24"/>
                </w:rPr>
                <w:t>ditun</w:t>
              </w:r>
            </w:ins>
            <w:ins w:id="34" w:author="Mohamad Mahfudz" w:date="2022-08-18T09:31:00Z">
              <w:r w:rsidR="00A63A4C">
                <w:rPr>
                  <w:rFonts w:ascii="Times New Roman" w:eastAsia="Times New Roman" w:hAnsi="Times New Roman" w:cs="Times New Roman"/>
                  <w:szCs w:val="24"/>
                </w:rPr>
                <w:t>tut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del w:id="35" w:author="Mohamad Mahfudz" w:date="2022-08-18T09:31:00Z">
              <w:r w:rsidRPr="00EC6F38" w:rsidDel="00A63A4C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14:paraId="7A185743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</w:t>
            </w:r>
            <w:del w:id="36" w:author="Mohamad Mahfudz" w:date="2022-08-18T09:31:00Z">
              <w:r w:rsidRPr="00EC6F38" w:rsidDel="00A63A4C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14:paraId="12D89FB3" w14:textId="71194572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37" w:author="Mohamad Mahfudz" w:date="2022-08-18T09:31:00Z">
              <w:r w:rsidRPr="00EC6F38" w:rsidDel="00A63A4C">
                <w:rPr>
                  <w:rFonts w:ascii="Times New Roman" w:eastAsia="Times New Roman" w:hAnsi="Times New Roman" w:cs="Times New Roman"/>
                  <w:szCs w:val="24"/>
                </w:rPr>
                <w:delText xml:space="preserve">Guri </w:delText>
              </w:r>
            </w:del>
            <w:ins w:id="38" w:author="Mohamad Mahfudz" w:date="2022-08-18T09:31:00Z">
              <w:r w:rsidR="00A63A4C">
                <w:rPr>
                  <w:rFonts w:ascii="Times New Roman" w:eastAsia="Times New Roman" w:hAnsi="Times New Roman" w:cs="Times New Roman"/>
                  <w:szCs w:val="24"/>
                </w:rPr>
                <w:t>Guru</w:t>
              </w:r>
              <w:r w:rsidR="00A63A4C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del w:id="39" w:author="Mohamad Mahfudz" w:date="2022-08-18T09:31:00Z">
              <w:r w:rsidRPr="00EC6F38" w:rsidDel="00FD3A83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14:paraId="1B736155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</w:t>
            </w:r>
            <w:del w:id="40" w:author="Mohamad Mahfudz" w:date="2022-08-18T09:31:00Z">
              <w:r w:rsidRPr="00EC6F38" w:rsidDel="00FD3A83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14:paraId="3469C269" w14:textId="00CD692C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Dimana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1" w:author="Mohamad Mahfudz" w:date="2022-08-18T09:31:00Z">
              <w:r w:rsidRPr="00EC6F38" w:rsidDel="00FD3A83">
                <w:rPr>
                  <w:rFonts w:ascii="Times New Roman" w:eastAsia="Times New Roman" w:hAnsi="Times New Roman" w:cs="Times New Roman"/>
                  <w:szCs w:val="24"/>
                </w:rPr>
                <w:delText>di era</w:delText>
              </w:r>
            </w:del>
            <w:proofErr w:type="spellStart"/>
            <w:ins w:id="42" w:author="Mohamad Mahfudz" w:date="2022-08-18T09:31:00Z">
              <w:r w:rsidR="00FD3A83">
                <w:rPr>
                  <w:rFonts w:ascii="Times New Roman" w:eastAsia="Times New Roman" w:hAnsi="Times New Roman" w:cs="Times New Roman"/>
                  <w:szCs w:val="24"/>
                </w:rPr>
                <w:t>diera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del w:id="43" w:author="Mohamad Mahfudz" w:date="2022-08-18T09:32:00Z">
              <w:r w:rsidRPr="00EC6F38" w:rsidDel="00FD3A83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14:paraId="58540964" w14:textId="138A5830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ins w:id="44" w:author="Mohamad Mahfudz" w:date="2022-08-18T09:32:00Z">
              <w:r w:rsidR="00FD3A83">
                <w:rPr>
                  <w:rFonts w:ascii="Times New Roman" w:eastAsia="Times New Roman" w:hAnsi="Times New Roman" w:cs="Times New Roman"/>
                  <w:szCs w:val="24"/>
                </w:rPr>
                <w:t xml:space="preserve">(lima)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2AF9139A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3071BF5B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16C6D9AE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6599B6F5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550CD189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Penelitian</w:t>
            </w:r>
            <w:proofErr w:type="spellEnd"/>
          </w:p>
          <w:p w14:paraId="67CF4A43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sangat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660CFD9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del w:id="45" w:author="Mohamad Mahfudz" w:date="2022-08-18T09:33:00Z">
              <w:r w:rsidRPr="00EC6F38" w:rsidDel="00FD3A83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B1273B4" w14:textId="49593A2C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6" w:author="Mohamad Mahfudz" w:date="2022-08-18T09:33:00Z">
              <w:r w:rsidRPr="00EC6F38" w:rsidDel="00FD3A83">
                <w:rPr>
                  <w:rFonts w:ascii="Times New Roman" w:eastAsia="Times New Roman" w:hAnsi="Times New Roman" w:cs="Times New Roman"/>
                  <w:szCs w:val="24"/>
                </w:rPr>
                <w:delText>di sini</w:delText>
              </w:r>
            </w:del>
            <w:proofErr w:type="spellStart"/>
            <w:ins w:id="47" w:author="Mohamad Mahfudz" w:date="2022-08-18T09:33:00Z">
              <w:r w:rsidR="00FD3A83">
                <w:rPr>
                  <w:rFonts w:ascii="Times New Roman" w:eastAsia="Times New Roman" w:hAnsi="Times New Roman" w:cs="Times New Roman"/>
                  <w:szCs w:val="24"/>
                </w:rPr>
                <w:t>disini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DED78E3" w14:textId="39EA8B49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del w:id="48" w:author="Mohamad Mahfudz" w:date="2022-08-18T09:34:00Z">
              <w:r w:rsidRPr="00EC6F38" w:rsidDel="00FD3A83">
                <w:rPr>
                  <w:rFonts w:ascii="Times New Roman" w:eastAsia="Times New Roman" w:hAnsi="Times New Roman" w:cs="Times New Roman"/>
                  <w:szCs w:val="24"/>
                </w:rPr>
                <w:delText xml:space="preserve">terahir </w:delText>
              </w:r>
            </w:del>
            <w:ins w:id="49" w:author="Mohamad Mahfudz" w:date="2022-08-18T09:34:00Z">
              <w:r w:rsidR="00FD3A83">
                <w:rPr>
                  <w:rFonts w:ascii="Times New Roman" w:eastAsia="Times New Roman" w:hAnsi="Times New Roman" w:cs="Times New Roman"/>
                  <w:szCs w:val="24"/>
                </w:rPr>
                <w:t>terakhir</w:t>
              </w:r>
              <w:r w:rsidR="00FD3A83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58DF22DA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ohamad Mahfudz">
    <w15:presenceInfo w15:providerId="Windows Live" w15:userId="caafb853913379b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924DF5"/>
    <w:rsid w:val="00A63A4C"/>
    <w:rsid w:val="00B24D6C"/>
    <w:rsid w:val="00D85076"/>
    <w:rsid w:val="00FD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696AA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Mohamad Mahfudz</cp:lastModifiedBy>
  <cp:revision>4</cp:revision>
  <dcterms:created xsi:type="dcterms:W3CDTF">2020-08-26T22:03:00Z</dcterms:created>
  <dcterms:modified xsi:type="dcterms:W3CDTF">2022-08-18T02:34:00Z</dcterms:modified>
</cp:coreProperties>
</file>