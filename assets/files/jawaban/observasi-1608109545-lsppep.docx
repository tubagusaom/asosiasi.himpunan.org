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del w:id="0" w:author="Microsoft account" w:date="2020-12-16T16:36:00Z">
        <w:r w:rsidRPr="00C50A1E" w:rsidDel="00361C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ins w:id="1" w:author="Microsoft account" w:date="2020-12-16T16:35:00Z">
        <w:r w:rsidR="00361C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ap</w:t>
        </w:r>
      </w:ins>
      <w:proofErr w:type="spellEnd"/>
      <w:del w:id="2" w:author="Microsoft account" w:date="2020-12-16T16:35:00Z">
        <w:r w:rsidRPr="00C50A1E" w:rsidDel="00361C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ep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" w:author="Microsoft account" w:date="2020-12-16T16:36:00Z">
        <w:r w:rsidRPr="00C50A1E" w:rsidDel="00361C5F">
          <w:rPr>
            <w:rFonts w:ascii="Times New Roman" w:eastAsia="Times New Roman" w:hAnsi="Times New Roman" w:cs="Times New Roman"/>
            <w:sz w:val="24"/>
            <w:szCs w:val="24"/>
          </w:rPr>
          <w:delText>itu atau</w:delText>
        </w:r>
      </w:del>
      <w:proofErr w:type="spellStart"/>
      <w:ins w:id="4" w:author="Microsoft account" w:date="2020-12-16T16:36:00Z">
        <w:r w:rsidR="00361C5F">
          <w:rPr>
            <w:rFonts w:ascii="Times New Roman" w:eastAsia="Times New Roman" w:hAnsi="Times New Roman" w:cs="Times New Roman"/>
            <w:sz w:val="24"/>
            <w:szCs w:val="24"/>
          </w:rPr>
          <w:t>dan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Microsoft account" w:date="2020-12-16T16:37:00Z">
        <w:r w:rsidDel="00361C5F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proofErr w:type="spellStart"/>
      <w:ins w:id="6" w:author="Microsoft account" w:date="2020-12-16T16:37:00Z">
        <w:r w:rsidR="00361C5F">
          <w:rPr>
            <w:rFonts w:ascii="Times New Roman" w:eastAsia="Times New Roman" w:hAnsi="Times New Roman" w:cs="Times New Roman"/>
            <w:sz w:val="24"/>
            <w:szCs w:val="24"/>
          </w:rPr>
          <w:t>b</w:t>
        </w:r>
        <w:r w:rsidR="00361C5F">
          <w:rPr>
            <w:rFonts w:ascii="Times New Roman" w:eastAsia="Times New Roman" w:hAnsi="Times New Roman" w:cs="Times New Roman"/>
            <w:sz w:val="24"/>
            <w:szCs w:val="24"/>
          </w:rPr>
          <w:t>ulan</w:t>
        </w:r>
        <w:proofErr w:type="spellEnd"/>
        <w:r w:rsidR="00361C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7" w:author="Microsoft account" w:date="2020-12-16T16:37:00Z">
        <w:r w:rsidRPr="00C50A1E" w:rsidDel="00361C5F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ins w:id="8" w:author="Microsoft account" w:date="2020-12-16T16:37:00Z">
        <w:r w:rsidR="00361C5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9" w:author="Microsoft account" w:date="2020-12-16T16:38:00Z">
        <w:r w:rsidRPr="00C50A1E" w:rsidDel="00361C5F">
          <w:rPr>
            <w:rFonts w:ascii="Times New Roman" w:eastAsia="Times New Roman" w:hAnsi="Times New Roman" w:cs="Times New Roman"/>
            <w:sz w:val="24"/>
            <w:szCs w:val="24"/>
          </w:rPr>
          <w:delText>. 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" w:author="Microsoft account" w:date="2020-12-16T16:39:00Z">
        <w:r w:rsidRPr="00C50A1E" w:rsidDel="00361C5F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" w:author="Microsoft account" w:date="2020-12-16T16:40:00Z">
        <w:r w:rsidRPr="00C50A1E" w:rsidDel="00361C5F">
          <w:rPr>
            <w:rFonts w:ascii="Times New Roman" w:eastAsia="Times New Roman" w:hAnsi="Times New Roman" w:cs="Times New Roman"/>
            <w:sz w:val="24"/>
            <w:szCs w:val="24"/>
          </w:rPr>
          <w:delText xml:space="preserve">yang dalam kemasan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ins w:id="12" w:author="Microsoft account" w:date="2020-12-16T16:43:00Z">
        <w:r w:rsidR="00361C5F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3" w:author="Microsoft account" w:date="2020-12-16T16:43:00Z">
        <w:r w:rsidRPr="00C50A1E" w:rsidDel="00361C5F">
          <w:rPr>
            <w:rFonts w:ascii="Times New Roman" w:eastAsia="Times New Roman" w:hAnsi="Times New Roman" w:cs="Times New Roman"/>
            <w:sz w:val="24"/>
            <w:szCs w:val="24"/>
          </w:rPr>
          <w:delText>. Apalagi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14" w:author="Microsoft account" w:date="2020-12-16T16:43:00Z">
        <w:r w:rsidR="00361C5F">
          <w:rPr>
            <w:rFonts w:ascii="Times New Roman" w:eastAsia="Times New Roman" w:hAnsi="Times New Roman" w:cs="Times New Roman"/>
            <w:sz w:val="24"/>
            <w:szCs w:val="24"/>
          </w:rPr>
          <w:t>nya</w:t>
        </w:r>
      </w:ins>
      <w:proofErr w:type="spellEnd"/>
      <w:del w:id="15" w:author="Microsoft account" w:date="2020-12-16T16:43:00Z">
        <w:r w:rsidRPr="00C50A1E" w:rsidDel="00361C5F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" w:author="Microsoft account" w:date="2020-12-16T16:42:00Z">
        <w:r w:rsidRPr="00C50A1E" w:rsidDel="00361C5F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del w:id="17" w:author="Microsoft account" w:date="2020-12-16T16:42:00Z">
        <w:r w:rsidRPr="00C50A1E" w:rsidDel="00361C5F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ins w:id="18" w:author="Microsoft account" w:date="2020-12-16T16:44:00Z">
        <w:r w:rsidR="00DB7F9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19" w:author="Microsoft account" w:date="2020-12-16T16:44:00Z">
        <w:r w:rsidRPr="00C50A1E" w:rsidDel="00DB7F97">
          <w:rPr>
            <w:rFonts w:ascii="Times New Roman" w:eastAsia="Times New Roman" w:hAnsi="Times New Roman" w:cs="Times New Roman"/>
            <w:sz w:val="24"/>
            <w:szCs w:val="24"/>
          </w:rPr>
          <w:delText>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del w:id="20" w:author="Microsoft account" w:date="2020-12-16T16:45:00Z">
        <w:r w:rsidRPr="00C50A1E" w:rsidDel="00DB7F97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  <w:ins w:id="21" w:author="Microsoft account" w:date="2020-12-16T16:45:00Z">
        <w:r w:rsidR="00DB7F97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22" w:author="Microsoft account" w:date="2020-12-16T16:46:00Z">
        <w:r w:rsidR="00DB7F9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del w:id="23" w:author="Microsoft account" w:date="2020-12-16T16:47:00Z">
        <w:r w:rsidRPr="00C50A1E" w:rsidDel="00DB7F97">
          <w:rPr>
            <w:rFonts w:ascii="Times New Roman" w:eastAsia="Times New Roman" w:hAnsi="Times New Roman" w:cs="Times New Roman"/>
            <w:sz w:val="24"/>
            <w:szCs w:val="24"/>
          </w:rPr>
          <w:delText>Akan merepotkan.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del w:id="24" w:author="Microsoft account" w:date="2020-12-16T16:47:00Z">
        <w:r w:rsidRPr="00C50A1E" w:rsidDel="00DB7F97">
          <w:rPr>
            <w:rFonts w:ascii="Times New Roman" w:eastAsia="Times New Roman" w:hAnsi="Times New Roman" w:cs="Times New Roman"/>
            <w:sz w:val="24"/>
            <w:szCs w:val="24"/>
          </w:rPr>
          <w:delText>-hangat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del w:id="25" w:author="Microsoft account" w:date="2020-12-16T16:48:00Z">
        <w:r w:rsidRPr="00C50A1E" w:rsidDel="00DB7F97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</w:t>
      </w:r>
      <w:del w:id="26" w:author="Microsoft account" w:date="2020-12-16T16:49:00Z">
        <w:r w:rsidRPr="00C50A1E" w:rsidDel="00DB7F97">
          <w:rPr>
            <w:rFonts w:ascii="Times New Roman" w:eastAsia="Times New Roman" w:hAnsi="Times New Roman" w:cs="Times New Roman"/>
            <w:sz w:val="24"/>
            <w:szCs w:val="24"/>
          </w:rPr>
          <w:delText>-lema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bookmarkStart w:id="27" w:name="_GoBack"/>
      <w:bookmarkEnd w:id="27"/>
      <w:proofErr w:type="spellEnd"/>
      <w:del w:id="28" w:author="Microsoft account" w:date="2020-12-16T16:49:00Z">
        <w:r w:rsidRPr="00C50A1E" w:rsidDel="00DB7F97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F4F" w:rsidRDefault="00613F4F">
      <w:r>
        <w:separator/>
      </w:r>
    </w:p>
  </w:endnote>
  <w:endnote w:type="continuationSeparator" w:id="0">
    <w:p w:rsidR="00613F4F" w:rsidRDefault="00613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panose1 w:val="02000000000000000000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613F4F">
    <w:pPr>
      <w:pStyle w:val="Footer"/>
    </w:pPr>
  </w:p>
  <w:p w:rsidR="00941E77" w:rsidRDefault="00613F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F4F" w:rsidRDefault="00613F4F">
      <w:r>
        <w:separator/>
      </w:r>
    </w:p>
  </w:footnote>
  <w:footnote w:type="continuationSeparator" w:id="0">
    <w:p w:rsidR="00613F4F" w:rsidRDefault="00613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48f2069cd9e401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361C5F"/>
    <w:rsid w:val="0042167F"/>
    <w:rsid w:val="00613F4F"/>
    <w:rsid w:val="00924DF5"/>
    <w:rsid w:val="00927764"/>
    <w:rsid w:val="00DB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2</cp:revision>
  <dcterms:created xsi:type="dcterms:W3CDTF">2020-12-16T08:50:00Z</dcterms:created>
  <dcterms:modified xsi:type="dcterms:W3CDTF">2020-12-16T08:50:00Z</dcterms:modified>
</cp:coreProperties>
</file>