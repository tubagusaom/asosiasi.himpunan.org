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4A29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856D066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585BA29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643A052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5B6A3311" w14:textId="77777777" w:rsidR="00927764" w:rsidRPr="0094076B" w:rsidRDefault="00927764" w:rsidP="00927764">
      <w:pPr>
        <w:rPr>
          <w:rFonts w:ascii="Cambria" w:hAnsi="Cambria"/>
        </w:rPr>
      </w:pPr>
    </w:p>
    <w:p w14:paraId="143605BE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77871972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4E818F0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A103837" wp14:editId="3B496CF9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5FAB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08FEA9A" w14:textId="06B58C6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</w:t>
      </w:r>
      <w:ins w:id="0" w:author="Fuad Rizla" w:date="2022-08-16T09:32:00Z">
        <w:r w:rsidR="008D0E5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ap</w:t>
        </w:r>
      </w:ins>
      <w:proofErr w:type="spellEnd"/>
      <w:ins w:id="1" w:author="Fuad Rizla" w:date="2022-08-16T09:33:00Z">
        <w:r w:rsidR="008D0E5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8D0E5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teman</w:t>
        </w:r>
        <w:proofErr w:type="spellEnd"/>
        <w:r w:rsidR="008D0E5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8D0E5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saja</w:t>
        </w:r>
        <w:proofErr w:type="spellEnd"/>
        <w:r w:rsidR="008D0E5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.</w:t>
        </w:r>
      </w:ins>
      <w:del w:id="2" w:author="Fuad Rizla" w:date="2022-08-16T09:32:00Z">
        <w:r w:rsidRPr="00C50A1E" w:rsidDel="008D0E5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ep temenan aja. Huft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C27FABA" w14:textId="3DA1D77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3" w:author="Fuad Rizla" w:date="2022-08-16T09:43:00Z">
        <w:r w:rsidRPr="00C50A1E" w:rsidDel="008708A5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ins w:id="4" w:author="Fuad Rizla" w:date="2022-08-16T09:33:00Z">
        <w:r w:rsidR="008D0E56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5" w:author="Fuad Rizla" w:date="2022-08-16T09:33:00Z">
        <w:r w:rsidRPr="00C50A1E" w:rsidDel="008D0E56">
          <w:rPr>
            <w:rFonts w:ascii="Times New Roman" w:eastAsia="Times New Roman" w:hAnsi="Times New Roman" w:cs="Times New Roman"/>
            <w:sz w:val="24"/>
            <w:szCs w:val="24"/>
          </w:rPr>
          <w:delText xml:space="preserve"> 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4CA70CF" w14:textId="5486E960" w:rsidR="00927764" w:rsidRPr="00C50A1E" w:rsidRDefault="00927764" w:rsidP="008708A5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6" w:author="Fuad Rizla" w:date="2022-08-16T09:4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7" w:author="Fuad Rizla" w:date="2022-08-16T09:33:00Z">
        <w:r w:rsidR="008D0E56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8D0E56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8" w:author="Fuad Rizla" w:date="2022-08-16T09:33:00Z">
        <w:r w:rsidRPr="00C50A1E" w:rsidDel="008D0E56">
          <w:rPr>
            <w:rFonts w:ascii="Times New Roman" w:eastAsia="Times New Roman" w:hAnsi="Times New Roman" w:cs="Times New Roman"/>
            <w:sz w:val="24"/>
            <w:szCs w:val="24"/>
          </w:rPr>
          <w:delText>. 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ins w:id="9" w:author="Fuad Rizla" w:date="2022-08-16T09:35:00Z">
        <w:r w:rsidR="008D0E5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0" w:author="Fuad Rizla" w:date="2022-08-16T09:35:00Z">
        <w:r w:rsidRPr="00C50A1E" w:rsidDel="008D0E56">
          <w:rPr>
            <w:rFonts w:ascii="Times New Roman" w:eastAsia="Times New Roman" w:hAnsi="Times New Roman" w:cs="Times New Roman"/>
            <w:sz w:val="24"/>
            <w:szCs w:val="24"/>
          </w:rPr>
          <w:delText xml:space="preserve"> awal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1" w:author="Fuad Rizla" w:date="2022-08-16T09:35:00Z">
        <w:r w:rsidR="008D0E56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12" w:author="Fuad Rizla" w:date="2022-08-16T09:35:00Z">
        <w:r w:rsidDel="008D0E56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ins w:id="13" w:author="Fuad Rizla" w:date="2022-08-16T09:34:00Z">
        <w:r w:rsidR="008D0E56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4" w:author="Fuad Rizla" w:date="2022-08-16T09:34:00Z">
        <w:r w:rsidRPr="00C50A1E" w:rsidDel="008D0E56">
          <w:rPr>
            <w:rFonts w:ascii="Times New Roman" w:eastAsia="Times New Roman" w:hAnsi="Times New Roman" w:cs="Times New Roman"/>
            <w:sz w:val="24"/>
            <w:szCs w:val="24"/>
          </w:rPr>
          <w:delText xml:space="preserve"> kita.</w:delText>
        </w:r>
      </w:del>
    </w:p>
    <w:p w14:paraId="15569ABB" w14:textId="64DBF8B7" w:rsidR="00927764" w:rsidRPr="00C50A1E" w:rsidRDefault="00927764" w:rsidP="008708A5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15" w:author="Fuad Rizla" w:date="2022-08-16T09:4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ins w:id="16" w:author="Fuad Rizla" w:date="2022-08-16T09:44:00Z">
        <w:r w:rsidR="008708A5">
          <w:rPr>
            <w:rFonts w:ascii="Times New Roman" w:eastAsia="Times New Roman" w:hAnsi="Times New Roman" w:cs="Times New Roman"/>
            <w:sz w:val="24"/>
            <w:szCs w:val="24"/>
          </w:rPr>
          <w:t>idak</w:t>
        </w:r>
      </w:ins>
      <w:proofErr w:type="spellEnd"/>
      <w:del w:id="17" w:author="Fuad Rizla" w:date="2022-08-16T09:44:00Z">
        <w:r w:rsidRPr="00C50A1E" w:rsidDel="008708A5">
          <w:rPr>
            <w:rFonts w:ascii="Times New Roman" w:eastAsia="Times New Roman" w:hAnsi="Times New Roman" w:cs="Times New Roman"/>
            <w:sz w:val="24"/>
            <w:szCs w:val="24"/>
          </w:rPr>
          <w:delText>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D0E56">
        <w:rPr>
          <w:rFonts w:ascii="Times New Roman" w:eastAsia="Times New Roman" w:hAnsi="Times New Roman" w:cs="Times New Roman"/>
          <w:i/>
          <w:iCs/>
          <w:sz w:val="24"/>
          <w:szCs w:val="24"/>
          <w:rPrChange w:id="18" w:author="Fuad Rizla" w:date="2022-08-16T09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19" w:author="Fuad Rizla" w:date="2022-08-16T09:44:00Z">
        <w:r w:rsidR="008708A5">
          <w:rPr>
            <w:rFonts w:ascii="Times New Roman" w:eastAsia="Times New Roman" w:hAnsi="Times New Roman" w:cs="Times New Roman"/>
            <w:sz w:val="24"/>
            <w:szCs w:val="24"/>
          </w:rPr>
          <w:t>bahkan</w:t>
        </w:r>
        <w:proofErr w:type="spellEnd"/>
        <w:r w:rsidR="008708A5">
          <w:rPr>
            <w:rFonts w:ascii="Times New Roman" w:eastAsia="Times New Roman" w:hAnsi="Times New Roman" w:cs="Times New Roman"/>
            <w:sz w:val="24"/>
            <w:szCs w:val="24"/>
          </w:rPr>
          <w:t xml:space="preserve"> juga</w:t>
        </w:r>
      </w:ins>
      <w:del w:id="20" w:author="Fuad Rizla" w:date="2022-08-16T09:44:00Z">
        <w:r w:rsidRPr="00C50A1E" w:rsidDel="008708A5">
          <w:rPr>
            <w:rFonts w:ascii="Times New Roman" w:eastAsia="Times New Roman" w:hAnsi="Times New Roman" w:cs="Times New Roman"/>
            <w:sz w:val="24"/>
            <w:szCs w:val="24"/>
          </w:rPr>
          <w:delText>pun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21" w:author="Fuad Rizla" w:date="2022-08-16T09:44:00Z">
        <w:r w:rsidR="008708A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22" w:author="Fuad Rizla" w:date="2022-08-16T09:44:00Z">
        <w:r w:rsidRPr="00C50A1E" w:rsidDel="008708A5">
          <w:rPr>
            <w:rFonts w:ascii="Times New Roman" w:eastAsia="Times New Roman" w:hAnsi="Times New Roman" w:cs="Times New Roman"/>
            <w:sz w:val="24"/>
            <w:szCs w:val="24"/>
          </w:rPr>
          <w:delText>. Ya,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3" w:author="Fuad Rizla" w:date="2022-08-16T09:44:00Z">
        <w:r w:rsidR="008708A5">
          <w:rPr>
            <w:rFonts w:ascii="Times New Roman" w:eastAsia="Times New Roman" w:hAnsi="Times New Roman" w:cs="Times New Roman"/>
            <w:sz w:val="24"/>
            <w:szCs w:val="24"/>
          </w:rPr>
          <w:t>memang</w:t>
        </w:r>
      </w:ins>
      <w:proofErr w:type="spellEnd"/>
      <w:del w:id="24" w:author="Fuad Rizla" w:date="2022-08-16T09:44:00Z">
        <w:r w:rsidRPr="00C50A1E" w:rsidDel="008708A5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67AB035" w14:textId="632B16D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25" w:author="Fuad Rizla" w:date="2022-08-16T09:35:00Z">
        <w:r w:rsidR="008D0E56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26" w:author="Fuad Rizla" w:date="2022-08-16T09:35:00Z">
        <w:r w:rsidDel="008D0E56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BC6A48B" w14:textId="207195F1" w:rsidR="00927764" w:rsidRPr="00C50A1E" w:rsidRDefault="00927764" w:rsidP="008708A5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27" w:author="Fuad Rizla" w:date="2022-08-16T09:4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</w:t>
      </w:r>
      <w:ins w:id="28" w:author="Fuad Rizla" w:date="2022-08-16T09:36:00Z">
        <w:r w:rsidR="00756044">
          <w:rPr>
            <w:rFonts w:ascii="Times New Roman" w:eastAsia="Times New Roman" w:hAnsi="Times New Roman" w:cs="Times New Roman"/>
            <w:sz w:val="24"/>
            <w:szCs w:val="24"/>
          </w:rPr>
          <w:t>e</w:t>
        </w:r>
      </w:ins>
      <w:del w:id="29" w:author="Fuad Rizla" w:date="2022-08-16T09:36:00Z">
        <w:r w:rsidRPr="00C50A1E" w:rsidDel="00756044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A32052" w14:textId="77777777" w:rsidR="00927764" w:rsidRPr="00C50A1E" w:rsidRDefault="00927764" w:rsidP="008708A5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30" w:author="Fuad Rizla" w:date="2022-08-16T09:4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1" w:author="Fuad Rizla" w:date="2022-08-16T09:36:00Z">
        <w:r w:rsidRPr="00C50A1E" w:rsidDel="00756044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2" w:author="Fuad Rizla" w:date="2022-08-16T09:36:00Z">
        <w:r w:rsidRPr="00C50A1E" w:rsidDel="00756044">
          <w:rPr>
            <w:rFonts w:ascii="Times New Roman" w:eastAsia="Times New Roman" w:hAnsi="Times New Roman" w:cs="Times New Roman"/>
            <w:sz w:val="24"/>
            <w:szCs w:val="24"/>
          </w:rPr>
          <w:delText xml:space="preserve">4 porsi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431BA9A1" w14:textId="5B3ACEC0" w:rsidR="00927764" w:rsidRPr="00C50A1E" w:rsidRDefault="00927764" w:rsidP="008708A5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33" w:author="Fuad Rizla" w:date="2022-08-16T09:4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ins w:id="34" w:author="Fuad Rizla" w:date="2022-08-16T09:37:00Z">
        <w:r w:rsidR="00756044">
          <w:rPr>
            <w:rFonts w:ascii="Times New Roman" w:eastAsia="Times New Roman" w:hAnsi="Times New Roman" w:cs="Times New Roman"/>
            <w:strike/>
            <w:sz w:val="24"/>
            <w:szCs w:val="24"/>
          </w:rPr>
          <w:t>-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747560A" w14:textId="77777777" w:rsidR="00927764" w:rsidRPr="00C50A1E" w:rsidRDefault="00927764" w:rsidP="008708A5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35" w:author="Fuad Rizla" w:date="2022-08-16T09:4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6BC7B3A" w14:textId="7150F0E6" w:rsidR="00927764" w:rsidRPr="00C50A1E" w:rsidRDefault="00927764" w:rsidP="008708A5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36" w:author="Fuad Rizla" w:date="2022-08-16T09:4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37" w:author="Fuad Rizla" w:date="2022-08-16T09:37:00Z">
        <w:r w:rsidRPr="00C50A1E" w:rsidDel="00756044">
          <w:rPr>
            <w:rFonts w:ascii="Times New Roman" w:eastAsia="Times New Roman" w:hAnsi="Times New Roman" w:cs="Times New Roman"/>
            <w:sz w:val="24"/>
            <w:szCs w:val="24"/>
          </w:rPr>
          <w:delText>mu,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ins w:id="38" w:author="Fuad Rizla" w:date="2022-08-16T09:37:00Z">
        <w:r w:rsidR="00756044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39" w:author="Fuad Rizla" w:date="2022-08-16T09:37:00Z">
        <w:r w:rsidRPr="00C50A1E" w:rsidDel="00756044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</w:p>
    <w:p w14:paraId="27D01F63" w14:textId="662C05B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del w:id="40" w:author="Fuad Rizla" w:date="2022-08-16T09:39:00Z">
        <w:r w:rsidRPr="00C50A1E" w:rsidDel="00756044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41" w:author="Fuad Rizla" w:date="2022-08-16T09:38:00Z">
        <w:r w:rsidR="0075604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56044">
          <w:rPr>
            <w:rFonts w:ascii="Times New Roman" w:eastAsia="Times New Roman" w:hAnsi="Times New Roman" w:cs="Times New Roman"/>
            <w:sz w:val="24"/>
            <w:szCs w:val="24"/>
          </w:rPr>
          <w:t>turun</w:t>
        </w:r>
      </w:ins>
      <w:proofErr w:type="spellEnd"/>
      <w:del w:id="42" w:author="Fuad Rizla" w:date="2022-08-16T09:38:00Z">
        <w:r w:rsidRPr="00C50A1E" w:rsidDel="00756044">
          <w:rPr>
            <w:rFonts w:ascii="Times New Roman" w:eastAsia="Times New Roman" w:hAnsi="Times New Roman" w:cs="Times New Roman"/>
            <w:sz w:val="24"/>
            <w:szCs w:val="24"/>
          </w:rPr>
          <w:delText xml:space="preserve"> datang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43" w:author="Fuad Rizla" w:date="2022-08-16T09:38:00Z">
        <w:r w:rsidR="00756044">
          <w:rPr>
            <w:rFonts w:ascii="Times New Roman" w:eastAsia="Times New Roman" w:hAnsi="Times New Roman" w:cs="Times New Roman"/>
            <w:sz w:val="24"/>
            <w:szCs w:val="24"/>
          </w:rPr>
          <w:t>I</w:t>
        </w:r>
      </w:ins>
      <w:del w:id="44" w:author="Fuad Rizla" w:date="2022-08-16T09:38:00Z">
        <w:r w:rsidRPr="00C50A1E" w:rsidDel="00756044">
          <w:rPr>
            <w:rFonts w:ascii="Times New Roman" w:eastAsia="Times New Roman" w:hAnsi="Times New Roman" w:cs="Times New Roman"/>
            <w:sz w:val="24"/>
            <w:szCs w:val="24"/>
          </w:rPr>
          <w:delText>Ya, 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45" w:author="Fuad Rizla" w:date="2022-08-16T09:38:00Z">
        <w:r w:rsidRPr="00C50A1E" w:rsidDel="00756044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46" w:author="Fuad Rizla" w:date="2022-08-16T09:38:00Z">
        <w:r w:rsidRPr="00C50A1E" w:rsidDel="00756044">
          <w:rPr>
            <w:rFonts w:ascii="Times New Roman" w:eastAsia="Times New Roman" w:hAnsi="Times New Roman" w:cs="Times New Roman"/>
            <w:sz w:val="24"/>
            <w:szCs w:val="24"/>
          </w:rPr>
          <w:delText xml:space="preserve"> Ehem.</w:delText>
        </w:r>
      </w:del>
    </w:p>
    <w:p w14:paraId="7650DF18" w14:textId="77777777" w:rsidR="00927764" w:rsidRPr="00C50A1E" w:rsidRDefault="00927764" w:rsidP="008708A5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47" w:author="Fuad Rizla" w:date="2022-08-16T09:4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48" w:author="Fuad Rizla" w:date="2022-08-16T09:39:00Z">
        <w:r w:rsidRPr="00C50A1E" w:rsidDel="00756044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78B9C86" w14:textId="40A78477" w:rsidR="00927764" w:rsidRPr="00C50A1E" w:rsidRDefault="00927764" w:rsidP="008708A5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49" w:author="Fuad Rizla" w:date="2022-08-16T09:4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50" w:author="Fuad Rizla" w:date="2022-08-16T09:46:00Z">
        <w:r w:rsidR="00CE1BC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del w:id="51" w:author="Fuad Rizla" w:date="2022-08-16T09:46:00Z">
        <w:r w:rsidRPr="00C50A1E" w:rsidDel="00CE1BCE">
          <w:rPr>
            <w:rFonts w:ascii="Times New Roman" w:eastAsia="Times New Roman" w:hAnsi="Times New Roman" w:cs="Times New Roman"/>
            <w:sz w:val="24"/>
            <w:szCs w:val="24"/>
          </w:rPr>
          <w:delText xml:space="preserve"> mau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ins w:id="52" w:author="Fuad Rizla" w:date="2022-08-16T09:47:00Z">
        <w:r w:rsidR="00CE1BC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CE1BCE">
          <w:rPr>
            <w:rFonts w:ascii="Times New Roman" w:eastAsia="Times New Roman" w:hAnsi="Times New Roman" w:cs="Times New Roman"/>
            <w:sz w:val="24"/>
            <w:szCs w:val="24"/>
          </w:rPr>
          <w:t>sebab</w:t>
        </w:r>
      </w:ins>
      <w:proofErr w:type="spellEnd"/>
      <w:ins w:id="53" w:author="Fuad Rizla" w:date="2022-08-16T09:39:00Z">
        <w:r w:rsidR="0075604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56044">
          <w:rPr>
            <w:rFonts w:ascii="Times New Roman" w:eastAsia="Times New Roman" w:hAnsi="Times New Roman" w:cs="Times New Roman"/>
            <w:sz w:val="24"/>
            <w:szCs w:val="24"/>
          </w:rPr>
          <w:t>merepotkan</w:t>
        </w:r>
        <w:proofErr w:type="spellEnd"/>
        <w:r w:rsidR="00756044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4" w:author="Fuad Rizla" w:date="2022-08-16T09:39:00Z">
        <w:r w:rsidRPr="00C50A1E" w:rsidDel="00756044">
          <w:rPr>
            <w:rFonts w:ascii="Times New Roman" w:eastAsia="Times New Roman" w:hAnsi="Times New Roman" w:cs="Times New Roman"/>
            <w:sz w:val="24"/>
            <w:szCs w:val="24"/>
          </w:rPr>
          <w:delText>. Akan merepotkan.</w:delText>
        </w:r>
      </w:del>
    </w:p>
    <w:p w14:paraId="62007D72" w14:textId="44024E33" w:rsidR="00927764" w:rsidRPr="00C50A1E" w:rsidRDefault="00927764" w:rsidP="008708A5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55" w:author="Fuad Rizla" w:date="2022-08-16T09:4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56" w:author="Fuad Rizla" w:date="2022-08-16T09:40:00Z">
        <w:r w:rsidR="00756044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7" w:author="Fuad Rizla" w:date="2022-08-16T09:40:00Z">
        <w:r w:rsidRPr="00C50A1E" w:rsidDel="00756044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47D9642B" w14:textId="108BB4FB" w:rsidR="00927764" w:rsidRPr="00C50A1E" w:rsidRDefault="00927764" w:rsidP="008708A5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58" w:author="Fuad Rizla" w:date="2022-08-16T09:4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ins w:id="59" w:author="Fuad Rizla" w:date="2022-08-16T09:40:00Z">
        <w:r w:rsidR="0075604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56044">
          <w:rPr>
            <w:rFonts w:ascii="Times New Roman" w:eastAsia="Times New Roman" w:hAnsi="Times New Roman" w:cs="Times New Roman"/>
            <w:sz w:val="24"/>
            <w:szCs w:val="24"/>
          </w:rPr>
          <w:t>mulai</w:t>
        </w:r>
      </w:ins>
      <w:proofErr w:type="spellEnd"/>
      <w:del w:id="60" w:author="Fuad Rizla" w:date="2022-08-16T09:40:00Z">
        <w:r w:rsidRPr="00C50A1E" w:rsidDel="00756044">
          <w:rPr>
            <w:rFonts w:ascii="Times New Roman" w:eastAsia="Times New Roman" w:hAnsi="Times New Roman" w:cs="Times New Roman"/>
            <w:sz w:val="24"/>
            <w:szCs w:val="24"/>
          </w:rPr>
          <w:delText xml:space="preserve"> deh, mulai aja dulu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ins w:id="61" w:author="Fuad Rizla" w:date="2022-08-16T09:47:00Z">
        <w:r w:rsidR="00CE1BC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62" w:author="Fuad Rizla" w:date="2022-08-16T09:47:00Z">
        <w:r w:rsidRPr="00C50A1E" w:rsidDel="00CE1BCE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3" w:author="Fuad Rizla" w:date="2022-08-16T09:47:00Z">
        <w:r w:rsidR="00CE1BCE"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del w:id="64" w:author="Fuad Rizla" w:date="2022-08-16T09:47:00Z">
        <w:r w:rsidRPr="00C50A1E" w:rsidDel="00CE1BCE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akar</w:t>
      </w:r>
      <w:ins w:id="65" w:author="Fuad Rizla" w:date="2022-08-16T09:47:00Z">
        <w:r w:rsidR="00CE1BCE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6" w:author="Fuad Rizla" w:date="2022-08-16T09:48:00Z">
        <w:r w:rsidR="00CE1BCE">
          <w:rPr>
            <w:rFonts w:ascii="Times New Roman" w:eastAsia="Times New Roman" w:hAnsi="Times New Roman" w:cs="Times New Roman"/>
            <w:sz w:val="24"/>
            <w:szCs w:val="24"/>
          </w:rPr>
          <w:t>sampai</w:t>
        </w:r>
        <w:proofErr w:type="spellEnd"/>
        <w:r w:rsidR="00CE1BC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E1BCE">
          <w:rPr>
            <w:rFonts w:ascii="Times New Roman" w:eastAsia="Times New Roman" w:hAnsi="Times New Roman" w:cs="Times New Roman"/>
            <w:sz w:val="24"/>
            <w:szCs w:val="24"/>
          </w:rPr>
          <w:t>ber</w:t>
        </w:r>
      </w:ins>
      <w:del w:id="67" w:author="Fuad Rizla" w:date="2022-08-16T09:48:00Z">
        <w:r w:rsidRPr="00C50A1E" w:rsidDel="00CE1BCE">
          <w:rPr>
            <w:rFonts w:ascii="Times New Roman" w:eastAsia="Times New Roman" w:hAnsi="Times New Roman" w:cs="Times New Roman"/>
            <w:sz w:val="24"/>
            <w:szCs w:val="24"/>
          </w:rPr>
          <w:delText>ke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del w:id="68" w:author="Fuad Rizla" w:date="2022-08-16T09:48:00Z">
        <w:r w:rsidRPr="00C50A1E" w:rsidDel="00CE1BCE">
          <w:rPr>
            <w:rFonts w:ascii="Times New Roman" w:eastAsia="Times New Roman" w:hAnsi="Times New Roman" w:cs="Times New Roman"/>
            <w:sz w:val="24"/>
            <w:szCs w:val="24"/>
          </w:rPr>
          <w:delText>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ins w:id="69" w:author="Fuad Rizla" w:date="2022-08-16T09:48:00Z">
        <w:r w:rsidR="00CE1BC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70" w:author="Fuad Rizla" w:date="2022-08-16T09:48:00Z">
        <w:r w:rsidRPr="00C50A1E" w:rsidDel="00CE1BCE">
          <w:rPr>
            <w:rFonts w:ascii="Times New Roman" w:eastAsia="Times New Roman" w:hAnsi="Times New Roman" w:cs="Times New Roman"/>
            <w:sz w:val="24"/>
            <w:szCs w:val="24"/>
          </w:rPr>
          <w:delText>, kata dia </w:delText>
        </w:r>
      </w:del>
      <w:del w:id="71" w:author="Fuad Rizla" w:date="2022-08-16T09:41:00Z">
        <w:r w:rsidRPr="00C50A1E" w:rsidDel="0075604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</w:delText>
        </w:r>
      </w:del>
      <w:del w:id="72" w:author="Fuad Rizla" w:date="2022-08-16T09:40:00Z">
        <w:r w:rsidRPr="00C50A1E" w:rsidDel="0075604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 khan.</w:delText>
        </w:r>
      </w:del>
    </w:p>
    <w:p w14:paraId="79E492B8" w14:textId="19DF40B2" w:rsidR="00927764" w:rsidRPr="00C50A1E" w:rsidRDefault="00927764" w:rsidP="008708A5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73" w:author="Fuad Rizla" w:date="2022-08-16T09:46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del w:id="74" w:author="Fuad Rizla" w:date="2022-08-16T09:48:00Z">
        <w:r w:rsidRPr="00C50A1E" w:rsidDel="00CE1BCE">
          <w:rPr>
            <w:rFonts w:ascii="Times New Roman" w:eastAsia="Times New Roman" w:hAnsi="Times New Roman" w:cs="Times New Roman"/>
            <w:sz w:val="24"/>
            <w:szCs w:val="24"/>
          </w:rPr>
          <w:delText>bisa jadi biang</w:delText>
        </w:r>
      </w:del>
      <w:proofErr w:type="spellStart"/>
      <w:ins w:id="75" w:author="Fuad Rizla" w:date="2022-08-16T09:48:00Z">
        <w:r w:rsidR="00CE1BCE">
          <w:rPr>
            <w:rFonts w:ascii="Times New Roman" w:eastAsia="Times New Roman" w:hAnsi="Times New Roman" w:cs="Times New Roman"/>
            <w:sz w:val="24"/>
            <w:szCs w:val="24"/>
          </w:rPr>
          <w:t>kerap</w:t>
        </w:r>
        <w:proofErr w:type="spellEnd"/>
        <w:r w:rsidR="00CE1BC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E1BCE">
          <w:rPr>
            <w:rFonts w:ascii="Times New Roman" w:eastAsia="Times New Roman" w:hAnsi="Times New Roman" w:cs="Times New Roman"/>
            <w:sz w:val="24"/>
            <w:szCs w:val="24"/>
          </w:rPr>
          <w:t>melatari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del w:id="76" w:author="Fuad Rizla" w:date="2022-08-16T09:49:00Z">
        <w:r w:rsidRPr="00C50A1E" w:rsidDel="00CE1BCE">
          <w:rPr>
            <w:rFonts w:ascii="Times New Roman" w:eastAsia="Times New Roman" w:hAnsi="Times New Roman" w:cs="Times New Roman"/>
            <w:sz w:val="24"/>
            <w:szCs w:val="24"/>
          </w:rPr>
          <w:delText xml:space="preserve">lebih suka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del w:id="77" w:author="Fuad Rizla" w:date="2022-08-16T09:49:00Z">
        <w:r w:rsidRPr="00C50A1E" w:rsidDel="00CE1BCE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del w:id="78" w:author="Fuad Rizla" w:date="2022-08-16T09:49:00Z">
        <w:r w:rsidRPr="00C50A1E" w:rsidDel="00CE1BCE">
          <w:rPr>
            <w:rFonts w:ascii="Times New Roman" w:eastAsia="Times New Roman" w:hAnsi="Times New Roman" w:cs="Times New Roman"/>
            <w:sz w:val="24"/>
            <w:szCs w:val="24"/>
          </w:rPr>
          <w:delText xml:space="preserve"> munculnya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708A5">
        <w:rPr>
          <w:rFonts w:ascii="Times New Roman" w:eastAsia="Times New Roman" w:hAnsi="Times New Roman" w:cs="Times New Roman"/>
          <w:i/>
          <w:iCs/>
          <w:sz w:val="24"/>
          <w:szCs w:val="24"/>
          <w:rPrChange w:id="79" w:author="Fuad Rizla" w:date="2022-08-16T09:4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0DD9986" w14:textId="57F664F9" w:rsidR="00927764" w:rsidRPr="00C50A1E" w:rsidRDefault="00927764" w:rsidP="008708A5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80" w:author="Fuad Rizla" w:date="2022-08-16T09:4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81" w:author="Fuad Rizla" w:date="2022-08-16T09:50:00Z">
        <w:r w:rsidR="00CE1BCE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Pr="008708A5">
        <w:rPr>
          <w:rFonts w:ascii="Times New Roman" w:eastAsia="Times New Roman" w:hAnsi="Times New Roman" w:cs="Times New Roman"/>
          <w:i/>
          <w:iCs/>
          <w:sz w:val="24"/>
          <w:szCs w:val="24"/>
          <w:rPrChange w:id="82" w:author="Fuad Rizla" w:date="2022-08-16T09:4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ins w:id="83" w:author="Fuad Rizla" w:date="2022-08-16T09:49:00Z">
        <w:r w:rsidR="00CE1BC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”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del w:id="84" w:author="Fuad Rizla" w:date="2022-08-16T09:50:00Z">
        <w:r w:rsidDel="00CE1BCE">
          <w:rPr>
            <w:rFonts w:ascii="Times New Roman" w:eastAsia="Times New Roman" w:hAnsi="Times New Roman" w:cs="Times New Roman"/>
            <w:sz w:val="24"/>
            <w:szCs w:val="24"/>
          </w:rPr>
          <w:delText xml:space="preserve">simpanan </w:delText>
        </w:r>
      </w:del>
      <w:proofErr w:type="spellStart"/>
      <w:ins w:id="85" w:author="Fuad Rizla" w:date="2022-08-16T09:50:00Z">
        <w:r w:rsidR="00CE1BCE">
          <w:rPr>
            <w:rFonts w:ascii="Times New Roman" w:eastAsia="Times New Roman" w:hAnsi="Times New Roman" w:cs="Times New Roman"/>
            <w:sz w:val="24"/>
            <w:szCs w:val="24"/>
          </w:rPr>
          <w:t>bertumpuk</w:t>
        </w:r>
        <w:proofErr w:type="spellEnd"/>
        <w:r w:rsidR="00CE1BC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E1BCE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CE1BC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del w:id="86" w:author="Fuad Rizla" w:date="2022-08-16T09:50:00Z">
        <w:r w:rsidRPr="00C50A1E" w:rsidDel="00CE1BCE">
          <w:rPr>
            <w:rFonts w:ascii="Times New Roman" w:eastAsia="Times New Roman" w:hAnsi="Times New Roman" w:cs="Times New Roman"/>
            <w:sz w:val="24"/>
            <w:szCs w:val="24"/>
          </w:rPr>
          <w:delText>mu,</w:delText>
        </w:r>
      </w:del>
      <w:ins w:id="87" w:author="Fuad Rizla" w:date="2022-08-16T09:50:00Z">
        <w:r w:rsidR="00CE1BC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88" w:author="Fuad Rizla" w:date="2022-08-16T09:50:00Z">
        <w:r w:rsidRPr="00C50A1E" w:rsidDel="00CE1BCE">
          <w:rPr>
            <w:rFonts w:ascii="Times New Roman" w:eastAsia="Times New Roman" w:hAnsi="Times New Roman" w:cs="Times New Roman"/>
            <w:sz w:val="24"/>
            <w:szCs w:val="24"/>
          </w:rPr>
          <w:delText xml:space="preserve"> dimana-mana.</w:delText>
        </w:r>
      </w:del>
    </w:p>
    <w:p w14:paraId="60578D1C" w14:textId="7B96350A" w:rsidR="00927764" w:rsidRPr="00C50A1E" w:rsidRDefault="00927764" w:rsidP="008708A5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89" w:author="Fuad Rizla" w:date="2022-08-16T09:46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ins w:id="90" w:author="Fuad Rizla" w:date="2022-08-16T09:50:00Z">
        <w:r w:rsidR="00CE1BC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="00CE1BCE">
          <w:rPr>
            <w:rFonts w:ascii="Times New Roman" w:eastAsia="Times New Roman" w:hAnsi="Times New Roman" w:cs="Times New Roman"/>
            <w:sz w:val="24"/>
            <w:szCs w:val="24"/>
          </w:rPr>
          <w:t>kesalahan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1" w:author="Fuad Rizla" w:date="2022-08-16T09:50:00Z">
        <w:r w:rsidRPr="00C50A1E" w:rsidDel="00CE1BCE">
          <w:rPr>
            <w:rFonts w:ascii="Times New Roman" w:eastAsia="Times New Roman" w:hAnsi="Times New Roman" w:cs="Times New Roman"/>
            <w:sz w:val="24"/>
            <w:szCs w:val="24"/>
          </w:rPr>
          <w:delText xml:space="preserve">salahnya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ins w:id="92" w:author="Fuad Rizla" w:date="2022-08-16T09:51:00Z">
        <w:r w:rsidR="00CA3D8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A3D84">
          <w:rPr>
            <w:rFonts w:ascii="Times New Roman" w:eastAsia="Times New Roman" w:hAnsi="Times New Roman" w:cs="Times New Roman"/>
            <w:sz w:val="24"/>
            <w:szCs w:val="24"/>
          </w:rPr>
          <w:t>justru</w:t>
        </w:r>
      </w:ins>
      <w:proofErr w:type="spellEnd"/>
      <w:del w:id="93" w:author="Fuad Rizla" w:date="2022-08-16T09:51:00Z">
        <w:r w:rsidDel="00CA3D84">
          <w:rPr>
            <w:rFonts w:ascii="Times New Roman" w:eastAsia="Times New Roman" w:hAnsi="Times New Roman" w:cs="Times New Roman"/>
            <w:sz w:val="24"/>
            <w:szCs w:val="24"/>
          </w:rPr>
          <w:delText xml:space="preserve"> ikut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4" w:author="Fuad Rizla" w:date="2022-08-16T09:51:00Z">
        <w:r w:rsidDel="00CE1BCE">
          <w:rPr>
            <w:rFonts w:ascii="Times New Roman" w:eastAsia="Times New Roman" w:hAnsi="Times New Roman" w:cs="Times New Roman"/>
            <w:sz w:val="24"/>
            <w:szCs w:val="24"/>
          </w:rPr>
          <w:delText>tergelincir makin ke</w:delText>
        </w:r>
        <w:r w:rsidRPr="00C50A1E" w:rsidDel="00CE1BCE">
          <w:rPr>
            <w:rFonts w:ascii="Times New Roman" w:eastAsia="Times New Roman" w:hAnsi="Times New Roman" w:cs="Times New Roman"/>
            <w:sz w:val="24"/>
            <w:szCs w:val="24"/>
          </w:rPr>
          <w:delText>kanan</w:delText>
        </w:r>
      </w:del>
      <w:ins w:id="95" w:author="Fuad Rizla" w:date="2022-08-16T09:51:00Z">
        <w:r w:rsidR="00CE1BCE">
          <w:rPr>
            <w:rFonts w:ascii="Times New Roman" w:eastAsia="Times New Roman" w:hAnsi="Times New Roman" w:cs="Times New Roman"/>
            <w:sz w:val="24"/>
            <w:szCs w:val="24"/>
          </w:rPr>
          <w:t>naik</w:t>
        </w:r>
      </w:ins>
      <w:del w:id="96" w:author="Fuad Rizla" w:date="2022-08-16T09:51:00Z">
        <w:r w:rsidRPr="00C50A1E" w:rsidDel="00CA3D84">
          <w:rPr>
            <w:rFonts w:ascii="Times New Roman" w:eastAsia="Times New Roman" w:hAnsi="Times New Roman" w:cs="Times New Roman"/>
            <w:sz w:val="24"/>
            <w:szCs w:val="24"/>
          </w:rPr>
          <w:delText xml:space="preserve"> 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9CD4670" w14:textId="7D902422" w:rsidR="00927764" w:rsidRPr="00C50A1E" w:rsidRDefault="00927764" w:rsidP="008708A5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97" w:author="Fuad Rizla" w:date="2022-08-16T09:46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del w:id="98" w:author="Fuad Rizla" w:date="2022-08-16T09:42:00Z">
        <w:r w:rsidRPr="00C50A1E" w:rsidDel="008708A5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del w:id="99" w:author="Fuad Rizla" w:date="2022-08-16T09:43:00Z">
        <w:r w:rsidRPr="00C50A1E" w:rsidDel="008708A5">
          <w:rPr>
            <w:rFonts w:ascii="Times New Roman" w:eastAsia="Times New Roman" w:hAnsi="Times New Roman" w:cs="Times New Roman"/>
            <w:sz w:val="24"/>
            <w:szCs w:val="24"/>
          </w:rPr>
          <w:delText xml:space="preserve"> susu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ins w:id="100" w:author="Fuad Rizla" w:date="2022-08-16T09:51:00Z">
        <w:r w:rsidR="00CA3D84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ins w:id="101" w:author="Fuad Rizla" w:date="2022-08-16T09:52:00Z">
        <w:r w:rsidR="00CA3D8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102" w:author="Fuad Rizla" w:date="2022-08-16T09:43:00Z">
        <w:r w:rsidR="008708A5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8708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708A5">
          <w:rPr>
            <w:rFonts w:ascii="Times New Roman" w:eastAsia="Times New Roman" w:hAnsi="Times New Roman" w:cs="Times New Roman"/>
            <w:sz w:val="24"/>
            <w:szCs w:val="24"/>
          </w:rPr>
          <w:t>bisa</w:t>
        </w:r>
      </w:ins>
      <w:proofErr w:type="spellEnd"/>
      <w:del w:id="103" w:author="Fuad Rizla" w:date="2022-08-16T09:43:00Z">
        <w:r w:rsidRPr="00C50A1E" w:rsidDel="008708A5">
          <w:rPr>
            <w:rFonts w:ascii="Times New Roman" w:eastAsia="Times New Roman" w:hAnsi="Times New Roman" w:cs="Times New Roman"/>
            <w:sz w:val="24"/>
            <w:szCs w:val="24"/>
          </w:rPr>
          <w:delText>. Ya bisalah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104" w:author="Fuad Rizla" w:date="2022-08-16T09:43:00Z">
        <w:r w:rsidRPr="00C50A1E" w:rsidDel="008708A5">
          <w:rPr>
            <w:rFonts w:ascii="Times New Roman" w:eastAsia="Times New Roman" w:hAnsi="Times New Roman" w:cs="Times New Roman"/>
            <w:sz w:val="24"/>
            <w:szCs w:val="24"/>
          </w:rPr>
          <w:delText xml:space="preserve"> HAHA. </w:delText>
        </w:r>
      </w:del>
    </w:p>
    <w:p w14:paraId="7313F34D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F69CF26" w14:textId="77777777" w:rsidR="00927764" w:rsidRPr="00C50A1E" w:rsidRDefault="00927764" w:rsidP="00927764"/>
    <w:p w14:paraId="793CE082" w14:textId="77777777" w:rsidR="00927764" w:rsidRPr="005A045A" w:rsidRDefault="00927764" w:rsidP="00927764">
      <w:pPr>
        <w:rPr>
          <w:i/>
        </w:rPr>
      </w:pPr>
    </w:p>
    <w:p w14:paraId="2F7DD729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9B40428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7174F" w14:textId="77777777" w:rsidR="003022F6" w:rsidRDefault="003022F6">
      <w:r>
        <w:separator/>
      </w:r>
    </w:p>
  </w:endnote>
  <w:endnote w:type="continuationSeparator" w:id="0">
    <w:p w14:paraId="4EC8EFDC" w14:textId="77777777" w:rsidR="003022F6" w:rsidRDefault="00302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44426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3F747BD" w14:textId="77777777" w:rsidR="00941E77" w:rsidRDefault="00000000">
    <w:pPr>
      <w:pStyle w:val="Footer"/>
    </w:pPr>
  </w:p>
  <w:p w14:paraId="1087E0A6" w14:textId="77777777" w:rsidR="00941E7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15DD3" w14:textId="77777777" w:rsidR="003022F6" w:rsidRDefault="003022F6">
      <w:r>
        <w:separator/>
      </w:r>
    </w:p>
  </w:footnote>
  <w:footnote w:type="continuationSeparator" w:id="0">
    <w:p w14:paraId="7B27FFB4" w14:textId="77777777" w:rsidR="003022F6" w:rsidRDefault="00302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812791">
    <w:abstractNumId w:val="0"/>
  </w:num>
  <w:num w:numId="2" w16cid:durableId="120626157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uad Rizla">
    <w15:presenceInfo w15:providerId="AD" w15:userId="S::fuadrz@idnoffice.com::32ffbba0-d3b6-4e88-88d1-9812c3c066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3022F6"/>
    <w:rsid w:val="0042167F"/>
    <w:rsid w:val="00756044"/>
    <w:rsid w:val="008708A5"/>
    <w:rsid w:val="008D0E56"/>
    <w:rsid w:val="00924DF5"/>
    <w:rsid w:val="00927764"/>
    <w:rsid w:val="00CA3D84"/>
    <w:rsid w:val="00CE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946BB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8D0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Fuad Rizla</cp:lastModifiedBy>
  <cp:revision>2</cp:revision>
  <dcterms:created xsi:type="dcterms:W3CDTF">2020-07-24T23:46:00Z</dcterms:created>
  <dcterms:modified xsi:type="dcterms:W3CDTF">2022-08-16T02:52:00Z</dcterms:modified>
</cp:coreProperties>
</file>