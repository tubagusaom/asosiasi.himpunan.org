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F119F0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547D12C2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5D457F01" w14:textId="77777777"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14:paraId="4E264418" w14:textId="77777777"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pada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Anda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017"/>
      </w:tblGrid>
      <w:tr w:rsidR="00125355" w14:paraId="7289A76D" w14:textId="77777777" w:rsidTr="00821BA2">
        <w:tc>
          <w:tcPr>
            <w:tcW w:w="9350" w:type="dxa"/>
          </w:tcPr>
          <w:p w14:paraId="2D0F3ACA" w14:textId="77777777" w:rsidR="00125355" w:rsidRDefault="00125355" w:rsidP="00821BA2">
            <w:pPr>
              <w:pStyle w:val="Heading3"/>
              <w:rPr>
                <w:rFonts w:ascii="Times New Roman" w:hAnsi="Times New Roman"/>
                <w:sz w:val="48"/>
              </w:rPr>
            </w:pPr>
            <w:proofErr w:type="spellStart"/>
            <w:r>
              <w:lastRenderedPageBreak/>
              <w:t>Pembelajaran</w:t>
            </w:r>
            <w:proofErr w:type="spellEnd"/>
            <w:r>
              <w:t xml:space="preserve"> di Era "</w:t>
            </w:r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4.0" </w:t>
            </w:r>
            <w:proofErr w:type="spellStart"/>
            <w:r>
              <w:t>bagi</w:t>
            </w:r>
            <w:proofErr w:type="spellEnd"/>
            <w:r>
              <w:t xml:space="preserve"> Anak </w:t>
            </w:r>
            <w:proofErr w:type="spellStart"/>
            <w:r>
              <w:t>Usia</w:t>
            </w:r>
            <w:proofErr w:type="spellEnd"/>
            <w:r>
              <w:t xml:space="preserve"> Dini </w:t>
            </w:r>
          </w:p>
          <w:p w14:paraId="3C4F2AB4" w14:textId="4CDFE5F5"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 xml:space="preserve">Oleh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14:paraId="442614A1" w14:textId="59C394A4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zaman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zona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</w:t>
            </w:r>
            <w:ins w:id="0" w:author="User" w:date="2020-09-30T11:28:00Z">
              <w:r w:rsidR="00000D1A">
                <w:rPr>
                  <w:rFonts w:ascii="Times New Roman" w:eastAsia="Times New Roman" w:hAnsi="Times New Roman" w:cs="Times New Roman"/>
                  <w:szCs w:val="24"/>
                </w:rPr>
                <w:t>ks</w:t>
              </w:r>
            </w:ins>
            <w:del w:id="1" w:author="User" w:date="2020-09-30T11:28:00Z">
              <w:r w:rsidRPr="00EC6F38" w:rsidDel="00000D1A">
                <w:rPr>
                  <w:rFonts w:ascii="Times New Roman" w:eastAsia="Times New Roman" w:hAnsi="Times New Roman" w:cs="Times New Roman"/>
                  <w:szCs w:val="24"/>
                </w:rPr>
                <w:delText>x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tre</w:t>
            </w:r>
            <w:del w:id="2" w:author="User" w:date="2020-09-30T11:28:00Z">
              <w:r w:rsidRPr="00EC6F38" w:rsidDel="00000D1A">
                <w:rPr>
                  <w:rFonts w:ascii="Times New Roman" w:eastAsia="Times New Roman" w:hAnsi="Times New Roman" w:cs="Times New Roman"/>
                  <w:szCs w:val="24"/>
                </w:rPr>
                <w:delText>a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</w:t>
            </w:r>
            <w:ins w:id="3" w:author="User" w:date="2020-09-30T11:22:00Z">
              <w:r w:rsidR="00107A11">
                <w:rPr>
                  <w:rFonts w:ascii="Times New Roman" w:eastAsia="Times New Roman" w:hAnsi="Times New Roman" w:cs="Times New Roman"/>
                  <w:szCs w:val="24"/>
                </w:rPr>
                <w:t>i</w:t>
              </w:r>
            </w:ins>
            <w:proofErr w:type="spellEnd"/>
            <w:del w:id="4" w:author="User" w:date="2020-09-30T11:22:00Z">
              <w:r w:rsidRPr="00EC6F38" w:rsidDel="00107A11">
                <w:rPr>
                  <w:rFonts w:ascii="Times New Roman" w:eastAsia="Times New Roman" w:hAnsi="Times New Roman" w:cs="Times New Roman"/>
                  <w:szCs w:val="24"/>
                </w:rPr>
                <w:delText>y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03F24B25" w14:textId="156AFF13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5" w:author="User" w:date="2020-09-30T11:22:00Z">
              <w:r w:rsidRPr="00EC6F38" w:rsidDel="00107A11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dunia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namun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perkerja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01397814" w14:textId="18D4BA9C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Pendidikan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memerluas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14C03C22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6" w:author="User" w:date="2020-09-30T11:24:00Z">
              <w:r w:rsidRPr="00EC6F38" w:rsidDel="00107A11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berfikir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Mengapa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demikian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gencar-gencarnya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7" w:author="User" w:date="2020-09-30T11:24:00Z">
              <w:r w:rsidRPr="00EC6F38" w:rsidDel="00107A11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publis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dunia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14:paraId="2DCFA5EB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</w:p>
          <w:p w14:paraId="121CE4E1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798545EB" w14:textId="3407A52D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</w:t>
            </w:r>
            <w:ins w:id="8" w:author="User" w:date="2020-09-30T11:25:00Z">
              <w:r w:rsidR="00107A11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proofErr w:type="spellEnd"/>
            <w:del w:id="9" w:author="User" w:date="2020-09-30T11:25:00Z">
              <w:r w:rsidRPr="00EC6F38" w:rsidDel="00107A11">
                <w:rPr>
                  <w:rFonts w:ascii="Times New Roman" w:eastAsia="Times New Roman" w:hAnsi="Times New Roman" w:cs="Times New Roman"/>
                  <w:szCs w:val="24"/>
                </w:rPr>
                <w:delText>b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10" w:author="User" w:date="2020-09-30T11:25:00Z">
              <w:r w:rsidRPr="00EC6F38" w:rsidDel="00107A11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tutut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08D83715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69C5CF4F" w14:textId="24587329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</w:t>
            </w:r>
            <w:ins w:id="11" w:author="User" w:date="2020-09-30T11:25:00Z">
              <w:r w:rsidR="00107A11">
                <w:rPr>
                  <w:rFonts w:ascii="Times New Roman" w:eastAsia="Times New Roman" w:hAnsi="Times New Roman" w:cs="Times New Roman"/>
                  <w:szCs w:val="24"/>
                </w:rPr>
                <w:t>i</w:t>
              </w:r>
            </w:ins>
            <w:del w:id="12" w:author="User" w:date="2020-09-30T11:25:00Z">
              <w:r w:rsidRPr="00EC6F38" w:rsidDel="00107A11">
                <w:rPr>
                  <w:rFonts w:ascii="Times New Roman" w:eastAsia="Times New Roman" w:hAnsi="Times New Roman" w:cs="Times New Roman"/>
                  <w:szCs w:val="24"/>
                </w:rPr>
                <w:delText xml:space="preserve">i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membantu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64AEE9C1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</w:p>
          <w:p w14:paraId="254A8C13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Guri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dilatih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37EC6B27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guru.</w:t>
            </w:r>
          </w:p>
          <w:p w14:paraId="03D77E21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Dimana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boleh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menetap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strata,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berkembang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eranya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7D0E6BFC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 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5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13" w:author="User" w:date="2020-09-30T11:25:00Z">
              <w:r w:rsidRPr="00EC6F38" w:rsidDel="00107A11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14:paraId="2D51A500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</w:p>
          <w:p w14:paraId="3033AD9E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</w:p>
          <w:p w14:paraId="49985E37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</w:p>
          <w:p w14:paraId="75633952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</w:p>
          <w:p w14:paraId="7A9AFAB8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</w:p>
          <w:p w14:paraId="26914F78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sebenarnya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pada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14" w:author="User" w:date="2020-09-30T11:26:00Z">
              <w:r w:rsidRPr="00EC6F38" w:rsidDel="00107A11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2FA2745A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Dari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del w:id="15" w:author="User" w:date="2020-09-30T11:26:00Z">
              <w:r w:rsidRPr="00EC6F38" w:rsidDel="00107A11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pengaplikasian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praktek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bagaimana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06567EA9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Setelah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ide-ide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3F45C454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terahir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</w:tbl>
    <w:p w14:paraId="25E8E36E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User">
    <w15:presenceInfo w15:providerId="None" w15:userId="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5355"/>
    <w:rsid w:val="00000D1A"/>
    <w:rsid w:val="00107A11"/>
    <w:rsid w:val="0012251A"/>
    <w:rsid w:val="00125355"/>
    <w:rsid w:val="001D038C"/>
    <w:rsid w:val="00240407"/>
    <w:rsid w:val="0042167F"/>
    <w:rsid w:val="0092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1418F"/>
  <w15:chartTrackingRefBased/>
  <w15:docId w15:val="{7CD09305-629F-4329-9BEF-00B661B0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474</Words>
  <Characters>2704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User</cp:lastModifiedBy>
  <cp:revision>2</cp:revision>
  <dcterms:created xsi:type="dcterms:W3CDTF">2020-09-30T04:33:00Z</dcterms:created>
  <dcterms:modified xsi:type="dcterms:W3CDTF">2020-09-30T04:33:00Z</dcterms:modified>
</cp:coreProperties>
</file>