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bookmarkStart w:id="0" w:name="_GoBack"/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bookmarkEnd w:id="0"/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794CA7">
              <w:rPr>
                <w:rFonts w:ascii="Times New Roman" w:eastAsia="Times New Roman" w:hAnsi="Times New Roman" w:cs="Times New Roman"/>
                <w:color w:val="FF0000"/>
                <w:szCs w:val="24"/>
                <w:rPrChange w:id="1" w:author="Pa Hendi" w:date="2021-01-19T10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extre</w:t>
            </w:r>
            <w:del w:id="2" w:author="Pa Hendi" w:date="2021-01-19T10:12:00Z">
              <w:r w:rsidRPr="00794CA7" w:rsidDel="00794CA7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3" w:author="Pa Hendi" w:date="2021-01-19T10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a</w:delText>
              </w:r>
            </w:del>
            <w:r w:rsidRPr="00794CA7">
              <w:rPr>
                <w:rFonts w:ascii="Times New Roman" w:eastAsia="Times New Roman" w:hAnsi="Times New Roman" w:cs="Times New Roman"/>
                <w:color w:val="FF0000"/>
                <w:szCs w:val="24"/>
                <w:rPrChange w:id="4" w:author="Pa Hendi" w:date="2021-01-19T10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5" w:author="Pa Hendi" w:date="2021-01-19T10:12:00Z">
              <w:r w:rsidR="00794CA7" w:rsidRPr="00794CA7">
                <w:rPr>
                  <w:rFonts w:ascii="Times New Roman" w:eastAsia="Times New Roman" w:hAnsi="Times New Roman" w:cs="Times New Roman"/>
                  <w:color w:val="FF0000"/>
                  <w:szCs w:val="24"/>
                  <w:lang w:val="id-ID"/>
                  <w:rPrChange w:id="6" w:author="Pa Hendi" w:date="2021-01-19T10:13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ins w:id="7" w:author="Pa Hendi" w:date="2021-01-19T10:14:00Z">
              <w:r w:rsidR="00794CA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del w:id="8" w:author="Pa Hendi" w:date="2021-01-19T10:13:00Z">
              <w:r w:rsidRPr="00EC6F38" w:rsidDel="00794CA7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del w:id="9" w:author="Pa Hendi" w:date="2021-01-19T10:14:00Z">
              <w:r w:rsidRPr="00EC6F38" w:rsidDel="00794CA7">
                <w:rPr>
                  <w:rFonts w:ascii="Times New Roman" w:eastAsia="Times New Roman" w:hAnsi="Times New Roman" w:cs="Times New Roman"/>
                  <w:szCs w:val="24"/>
                </w:rPr>
                <w:delText xml:space="preserve"> tetapi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" w:author="Pa Hendi" w:date="2021-01-19T10:14:00Z">
              <w:r w:rsidRPr="00EC6F38" w:rsidDel="00794CA7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ins w:id="11" w:author="Pa Hendi" w:date="2021-01-19T10:14:00Z">
              <w:r w:rsidR="00794CA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</w:t>
            </w:r>
            <w:proofErr w:type="spellEnd"/>
            <w:ins w:id="12" w:author="Pa Hendi" w:date="2021-01-19T10:14:00Z">
              <w:r w:rsidR="00794CA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a</w:t>
              </w:r>
            </w:ins>
            <w:del w:id="13" w:author="Pa Hendi" w:date="2021-01-19T10:14:00Z">
              <w:r w:rsidRPr="00EC6F38" w:rsidDel="00794CA7">
                <w:rPr>
                  <w:rFonts w:ascii="Times New Roman" w:eastAsia="Times New Roman" w:hAnsi="Times New Roman" w:cs="Times New Roman"/>
                  <w:szCs w:val="24"/>
                </w:rPr>
                <w:delText>a,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ins w:id="14" w:author="Pa Hendi" w:date="2021-01-19T10:14:00Z">
              <w:r w:rsidR="00794CA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del w:id="15" w:author="Pa Hendi" w:date="2021-01-19T10:14:00Z">
              <w:r w:rsidRPr="00EC6F38" w:rsidDel="00794CA7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794CA7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ins w:id="16" w:author="Pa Hendi" w:date="2021-01-19T10:15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17" w:author="Pa Hendi" w:date="2021-01-19T10:15:00Z">
              <w:r w:rsidR="00794CA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18" w:author="Pa Hendi" w:date="2021-01-19T10:15:00Z">
              <w:r w:rsidR="00794CA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:rsidR="00125355" w:rsidRPr="00EC6F38" w:rsidRDefault="00794CA7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9" w:author="Pa Hendi" w:date="2021-01-19T10:15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20" w:author="Pa Hendi" w:date="2021-01-19T10:15:00Z">
              <w:r w:rsidR="00125355" w:rsidRPr="00EC6F38" w:rsidDel="00794CA7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1" w:author="Pa Hendi" w:date="2021-01-19T10:16:00Z">
              <w:r w:rsidR="00125355" w:rsidRPr="00EC6F38" w:rsidDel="00794CA7">
                <w:rPr>
                  <w:rFonts w:ascii="Times New Roman" w:eastAsia="Times New Roman" w:hAnsi="Times New Roman" w:cs="Times New Roman"/>
                  <w:szCs w:val="24"/>
                </w:rPr>
                <w:delText xml:space="preserve">atau generasi muda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2" w:author="Pa Hendi" w:date="2021-01-19T10:16:00Z">
              <w:r w:rsidRPr="00EC6F38" w:rsidDel="00794CA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proofErr w:type="spellEnd"/>
            <w:ins w:id="23" w:author="Pa Hendi" w:date="2021-01-19T10:16:00Z">
              <w:r w:rsidR="00794CA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tut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4" w:author="Pa Hendi" w:date="2021-01-19T10:16:00Z">
              <w:r w:rsidRPr="00EC6F38" w:rsidDel="00794CA7">
                <w:rPr>
                  <w:rFonts w:ascii="Times New Roman" w:eastAsia="Times New Roman" w:hAnsi="Times New Roman" w:cs="Times New Roman"/>
                  <w:szCs w:val="24"/>
                </w:rPr>
                <w:delText>Yaitu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5" w:author="Pa Hendi" w:date="2021-01-19T10:17:00Z">
              <w:r w:rsidR="00794CA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</w:t>
              </w:r>
            </w:ins>
            <w:del w:id="26" w:author="Pa Hendi" w:date="2021-01-19T10:17:00Z">
              <w:r w:rsidRPr="00EC6F38" w:rsidDel="00794CA7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7" w:author="Pa Hendi" w:date="2021-01-19T10:17:00Z">
              <w:r w:rsidRPr="00EC6F38" w:rsidDel="00794CA7">
                <w:rPr>
                  <w:rFonts w:ascii="Times New Roman" w:eastAsia="Times New Roman" w:hAnsi="Times New Roman" w:cs="Times New Roman"/>
                  <w:szCs w:val="24"/>
                </w:rPr>
                <w:delText>d</w:delText>
              </w:r>
            </w:del>
            <w:del w:id="28" w:author="Pa Hendi" w:date="2021-01-19T10:16:00Z">
              <w:r w:rsidRPr="00EC6F38" w:rsidDel="00794CA7">
                <w:rPr>
                  <w:rFonts w:ascii="Times New Roman" w:eastAsia="Times New Roman" w:hAnsi="Times New Roman" w:cs="Times New Roman"/>
                  <w:szCs w:val="24"/>
                </w:rPr>
                <w:delText>i sini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9" w:author="Pa Hendi" w:date="2021-01-19T10:17:00Z">
              <w:r w:rsidRPr="00EC6F38" w:rsidDel="00794CA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proofErr w:type="spellEnd"/>
            <w:ins w:id="30" w:author="Pa Hendi" w:date="2021-01-19T10:17:00Z">
              <w:r w:rsidR="00794CA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u</w:t>
              </w:r>
            </w:ins>
            <w:del w:id="31" w:author="Pa Hendi" w:date="2021-01-19T10:17:00Z">
              <w:r w:rsidRPr="00EC6F38" w:rsidDel="00794CA7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2" w:author="Pa Hendi" w:date="2021-01-19T10:17:00Z">
              <w:r w:rsidRPr="00EC6F38" w:rsidDel="00794CA7">
                <w:rPr>
                  <w:rFonts w:ascii="Times New Roman" w:eastAsia="Times New Roman" w:hAnsi="Times New Roman" w:cs="Times New Roman"/>
                  <w:szCs w:val="24"/>
                </w:rPr>
                <w:delText>Dimana</w:delText>
              </w:r>
            </w:del>
            <w:ins w:id="33" w:author="Pa Hendi" w:date="2021-01-19T10:17:00Z">
              <w:r w:rsidR="00794CA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</w:t>
              </w:r>
            </w:ins>
            <w:del w:id="34" w:author="Pa Hendi" w:date="2021-01-19T10:17:00Z">
              <w:r w:rsidRPr="00EC6F38" w:rsidDel="00794CA7">
                <w:rPr>
                  <w:rFonts w:ascii="Times New Roman" w:eastAsia="Times New Roman" w:hAnsi="Times New Roman" w:cs="Times New Roman"/>
                  <w:szCs w:val="24"/>
                </w:rPr>
                <w:delText xml:space="preserve"> g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</w:t>
            </w:r>
            <w:ins w:id="35" w:author="Pa Hendi" w:date="2021-01-19T10:17:00Z">
              <w:r w:rsidR="00794CA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. Tetapi, </w:t>
              </w:r>
            </w:ins>
            <w:del w:id="36" w:author="Pa Hendi" w:date="2021-01-19T10:17:00Z">
              <w:r w:rsidRPr="00EC6F38" w:rsidDel="00794CA7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7" w:author="Pa Hendi" w:date="2021-01-19T10:18:00Z">
              <w:r w:rsidRPr="00EC6F38" w:rsidDel="00794CA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38" w:author="Pa Hendi" w:date="2021-01-19T10:18:00Z">
              <w:r w:rsidR="00794CA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del w:id="39" w:author="Pa Hendi" w:date="2021-01-19T10:18:00Z">
              <w:r w:rsidRPr="00EC6F38" w:rsidDel="00794CA7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0" w:author="Pa Hendi" w:date="2021-01-19T10:18:00Z">
              <w:r w:rsidR="00794CA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41" w:author="Pa Hendi" w:date="2021-01-19T10:18:00Z">
              <w:r w:rsidRPr="00EC6F38" w:rsidDel="00794CA7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2" w:author="Pa Hendi" w:date="2021-01-19T10:19:00Z">
              <w:r w:rsidR="00794CA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agar dapat</w:t>
              </w:r>
            </w:ins>
            <w:del w:id="43" w:author="Pa Hendi" w:date="2021-01-19T10:19:00Z">
              <w:r w:rsidRPr="00EC6F38" w:rsidDel="00794CA7">
                <w:rPr>
                  <w:rFonts w:ascii="Times New Roman" w:eastAsia="Times New Roman" w:hAnsi="Times New Roman" w:cs="Times New Roman"/>
                  <w:szCs w:val="24"/>
                </w:rPr>
                <w:delText>pada bagaimana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44" w:author="Pa Hendi" w:date="2021-01-19T10:20:00Z">
              <w:r w:rsidR="00794CA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794CA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5" w:author="Pa Hendi" w:date="2021-01-19T10:2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proofErr w:type="spellEnd"/>
            <w:ins w:id="46" w:author="Pa Hendi" w:date="2021-01-19T10:20:00Z">
              <w:r w:rsidR="00794CA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47" w:author="Pa Hendi" w:date="2021-01-19T10:20:00Z">
              <w:r w:rsidR="00794CA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. </w:t>
              </w:r>
            </w:ins>
            <w:del w:id="48" w:author="Pa Hendi" w:date="2021-01-19T10:20:00Z">
              <w:r w:rsidRPr="00EC6F38" w:rsidDel="00794CA7">
                <w:rPr>
                  <w:rFonts w:ascii="Times New Roman" w:eastAsia="Times New Roman" w:hAnsi="Times New Roman" w:cs="Times New Roman"/>
                  <w:szCs w:val="24"/>
                </w:rPr>
                <w:delText>, t</w:delText>
              </w:r>
            </w:del>
            <w:ins w:id="49" w:author="Pa Hendi" w:date="2021-01-19T10:20:00Z">
              <w:r w:rsidR="00794CA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50" w:author="Pa Hendi" w:date="2021-01-19T10:20:00Z">
              <w:r w:rsidR="00794CA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 Hendi">
    <w15:presenceInfo w15:providerId="None" w15:userId="Pa Hen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B6391"/>
    <w:rsid w:val="0012251A"/>
    <w:rsid w:val="00125355"/>
    <w:rsid w:val="001D038C"/>
    <w:rsid w:val="00240407"/>
    <w:rsid w:val="0042167F"/>
    <w:rsid w:val="00794CA7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Pa Hendi</cp:lastModifiedBy>
  <cp:revision>2</cp:revision>
  <dcterms:created xsi:type="dcterms:W3CDTF">2021-01-19T03:22:00Z</dcterms:created>
  <dcterms:modified xsi:type="dcterms:W3CDTF">2021-01-19T03:22:00Z</dcterms:modified>
</cp:coreProperties>
</file>