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ins w:id="0" w:author="WK III" w:date="2020-10-02T15:23:00Z">
              <w:r w:rsidR="003B2FB1">
                <w:rPr>
                  <w:color w:val="FF0000"/>
                </w:rPr>
                <w:t>strategi</w:t>
              </w:r>
              <w:proofErr w:type="spellEnd"/>
              <w:r w:rsidR="003B2FB1">
                <w:rPr>
                  <w:color w:val="FF0000"/>
                </w:rPr>
                <w:t xml:space="preserve"> </w:t>
              </w:r>
            </w:ins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ins w:id="1" w:author="WK III" w:date="2020-10-02T15:24:00Z">
              <w:r w:rsidR="003B2FB1">
                <w:rPr>
                  <w:color w:val="FF0000"/>
                </w:rPr>
                <w:t>cara</w:t>
              </w:r>
              <w:proofErr w:type="spellEnd"/>
              <w:r w:rsidR="003B2FB1">
                <w:rPr>
                  <w:color w:val="FF0000"/>
                </w:rPr>
                <w:t xml:space="preserve"> </w:t>
              </w:r>
            </w:ins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Del="003B2FB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WK III" w:date="2020-10-02T15:24:00Z"/>
              </w:rPr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 w:rsidRPr="003B2FB1">
              <w:rPr>
                <w:strike/>
                <w:color w:val="FF0000"/>
                <w:rPrChange w:id="3" w:author="WK III" w:date="2020-10-02T15:23:00Z">
                  <w:rPr/>
                </w:rPrChange>
              </w:rPr>
              <w:t>mata</w:t>
            </w:r>
            <w:proofErr w:type="spellEnd"/>
            <w:r w:rsidRPr="003B2FB1">
              <w:rPr>
                <w:strike/>
                <w:color w:val="FF0000"/>
                <w:rPrChange w:id="4" w:author="WK III" w:date="2020-10-02T15:23:00Z">
                  <w:rPr/>
                </w:rPrChange>
              </w:rPr>
              <w:t xml:space="preserve"> </w:t>
            </w:r>
            <w:proofErr w:type="spellStart"/>
            <w:r w:rsidRPr="003B2FB1">
              <w:rPr>
                <w:strike/>
                <w:color w:val="FF0000"/>
                <w:rPrChange w:id="5" w:author="WK III" w:date="2020-10-02T15:23:00Z">
                  <w:rPr/>
                </w:rPrChange>
              </w:rPr>
              <w:t>pelajaran</w:t>
            </w:r>
            <w:proofErr w:type="spellEnd"/>
            <w:ins w:id="6" w:author="WK III" w:date="2020-10-02T15:23:00Z">
              <w:r w:rsidR="003B2FB1" w:rsidRPr="003B2FB1">
                <w:rPr>
                  <w:color w:val="FF0000"/>
                  <w:rPrChange w:id="7" w:author="WK III" w:date="2020-10-02T15:23:00Z">
                    <w:rPr>
                      <w:color w:val="FF0000"/>
                    </w:rPr>
                  </w:rPrChange>
                </w:rPr>
                <w:t xml:space="preserve"> </w:t>
              </w:r>
              <w:proofErr w:type="spellStart"/>
              <w:r w:rsidR="003B2FB1">
                <w:rPr>
                  <w:color w:val="FF0000"/>
                </w:rPr>
                <w:t>pembelajaran</w:t>
              </w:r>
              <w:proofErr w:type="spellEnd"/>
              <w:r w:rsidR="003B2FB1">
                <w:rPr>
                  <w:color w:val="FF0000"/>
                </w:rPr>
                <w:t xml:space="preserve"> </w:t>
              </w:r>
            </w:ins>
            <w:r>
              <w:t xml:space="preserve"> </w:t>
            </w:r>
            <w:r w:rsidRPr="003B2FB1">
              <w:rPr>
                <w:strike/>
                <w:color w:val="FF0000"/>
                <w:rPrChange w:id="8" w:author="WK III" w:date="2020-10-02T15:24:00Z">
                  <w:rPr/>
                </w:rPrChange>
              </w:rPr>
              <w:t xml:space="preserve">yang </w:t>
            </w:r>
            <w:proofErr w:type="spellStart"/>
            <w:r w:rsidRPr="003B2FB1">
              <w:rPr>
                <w:strike/>
                <w:color w:val="FF0000"/>
                <w:rPrChange w:id="9" w:author="WK III" w:date="2020-10-02T15:24:00Z">
                  <w:rPr/>
                </w:rPrChange>
              </w:rPr>
              <w:t>diajarkan</w:t>
            </w:r>
            <w:proofErr w:type="spellEnd"/>
            <w:r w:rsidRPr="003B2FB1">
              <w:rPr>
                <w:color w:val="FF0000"/>
                <w:rPrChange w:id="10" w:author="WK III" w:date="2020-10-02T15:24:00Z">
                  <w:rPr/>
                </w:rPrChange>
              </w:rP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del w:id="11" w:author="WK III" w:date="2020-10-02T15:24:00Z">
              <w:r w:rsidDel="003B2FB1">
                <w:delText xml:space="preserve"> 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bookmarkStart w:id="12" w:name="_GoBack"/>
            <w:bookmarkEnd w:id="12"/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K III">
    <w15:presenceInfo w15:providerId="None" w15:userId="WK II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B2FB1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WK III</cp:lastModifiedBy>
  <cp:revision>2</cp:revision>
  <dcterms:created xsi:type="dcterms:W3CDTF">2020-10-02T08:25:00Z</dcterms:created>
  <dcterms:modified xsi:type="dcterms:W3CDTF">2020-10-02T08:25:00Z</dcterms:modified>
</cp:coreProperties>
</file>