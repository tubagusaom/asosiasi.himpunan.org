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EDFF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CB01E5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B87B24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FCE8DF5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5228ACC5" w14:textId="77777777" w:rsidR="00927764" w:rsidRPr="0094076B" w:rsidRDefault="00927764" w:rsidP="00927764">
      <w:pPr>
        <w:rPr>
          <w:rFonts w:ascii="Cambria" w:hAnsi="Cambria"/>
        </w:rPr>
      </w:pPr>
    </w:p>
    <w:p w14:paraId="7D78E75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224F01E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Januari 2020   20:48 Diperbarui: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C085E3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A847A5C" wp14:editId="775706D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74B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1D72742B" w14:textId="3EAA34D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hubungan sama dia </w:t>
      </w:r>
      <w:del w:id="0" w:author="yesifranita@gmail.com" w:date="2021-12-16T09:21:00Z">
        <w:r w:rsidRPr="00C50A1E" w:rsidDel="007752C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ins w:id="1" w:author="yesifranita@gmail.com" w:date="2021-12-16T09:21:00Z">
        <w:r w:rsidR="007752C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tetap </w:t>
        </w:r>
      </w:ins>
      <w:del w:id="2" w:author="yesifranita@gmail.com" w:date="2021-12-16T09:21:00Z">
        <w:r w:rsidRPr="00C50A1E" w:rsidDel="007752C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ins w:id="3" w:author="yesifranita@gmail.com" w:date="2021-12-16T09:21:00Z">
        <w:r w:rsidR="007752C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temanan</w:t>
        </w:r>
      </w:ins>
      <w:ins w:id="4" w:author="yesifranita@gmail.com" w:date="2021-12-16T09:22:00Z">
        <w:r w:rsidR="007752C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5" w:author="yesifranita@gmail.com" w:date="2021-12-16T09:22:00Z">
        <w:r w:rsidRPr="00C50A1E" w:rsidDel="007752C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aja</w:delText>
        </w:r>
      </w:del>
      <w:ins w:id="6" w:author="yesifranita@gmail.com" w:date="2021-12-16T09:22:00Z">
        <w:r w:rsidR="007752C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saja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4ADF52B0" w14:textId="3131D2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aduhai menggoda indera penciuman </w:t>
      </w:r>
      <w:del w:id="7" w:author="yesifranita@gmail.com" w:date="2021-12-16T09:22:00Z">
        <w:r w:rsidRPr="00C50A1E" w:rsidDel="00765A8A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 di kala hujan?</w:t>
      </w:r>
    </w:p>
    <w:p w14:paraId="74740533" w14:textId="1434038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del w:id="8" w:author="yesifranita@gmail.com" w:date="2021-12-16T09:18:00Z">
        <w:r w:rsidDel="007752C0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ins w:id="9" w:author="yesifranita@gmail.com" w:date="2021-12-16T09:18:00Z">
        <w:r w:rsidR="007752C0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r w:rsidR="007752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</w:t>
      </w:r>
      <w:ins w:id="10" w:author="yesifranita@gmail.com" w:date="2021-12-16T09:36:00Z">
        <w:r w:rsidR="00AE7BF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apalagi sejak awal tahun baru</w:t>
      </w:r>
      <w:del w:id="11" w:author="yesifranita@gmail.com" w:date="2021-12-16T09:23:00Z">
        <w:r w:rsidRPr="00C50A1E" w:rsidDel="00765A8A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F85883" w14:textId="4830E8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</w:t>
      </w:r>
      <w:del w:id="12" w:author="yesifranita@gmail.com" w:date="2021-12-16T09:23:00Z">
        <w:r w:rsidRPr="00C50A1E" w:rsidDel="00765A8A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ins w:id="13" w:author="yesifranita@gmail.com" w:date="2021-12-16T09:24:00Z">
        <w:r w:rsidR="00765A8A">
          <w:rPr>
            <w:rFonts w:ascii="Times New Roman" w:eastAsia="Times New Roman" w:hAnsi="Times New Roman" w:cs="Times New Roman"/>
            <w:sz w:val="24"/>
            <w:szCs w:val="24"/>
          </w:rPr>
          <w:t xml:space="preserve">tidak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hanya pandai membuat perasaan hatimu yang ambyar, pun perilaku kita yang lain. Soal makan</w:t>
      </w:r>
      <w:del w:id="14" w:author="yesifranita@gmail.com" w:date="2021-12-16T09:24:00Z">
        <w:r w:rsidRPr="00C50A1E" w:rsidDel="00765A8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5" w:author="yesifranita@gmail.com" w:date="2021-12-16T09:24:00Z">
        <w:r w:rsidR="00765A8A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Ya, hujan </w:t>
      </w:r>
      <w:del w:id="16" w:author="yesifranita@gmail.com" w:date="2021-12-16T09:24:00Z">
        <w:r w:rsidRPr="00C50A1E" w:rsidDel="00765A8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 kita jadi sering lapar. Kok bisa</w:t>
      </w:r>
      <w:ins w:id="17" w:author="yesifranita@gmail.com" w:date="2021-12-16T09:24:00Z">
        <w:r w:rsidR="00765A8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ya?</w:t>
      </w:r>
    </w:p>
    <w:p w14:paraId="4F684B1E" w14:textId="112AF4B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ins w:id="18" w:author="yesifranita@gmail.com" w:date="2021-12-16T09:25:00Z">
        <w:r w:rsidR="00765A8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del w:id="19" w:author="yesifranita@gmail.com" w:date="2021-12-16T09:18:00Z">
        <w:r w:rsidDel="007752C0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7752C0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ins w:id="20" w:author="yesifranita@gmail.com" w:date="2021-12-16T09:18:00Z">
        <w:r w:rsidR="007752C0">
          <w:rPr>
            <w:rFonts w:ascii="Times New Roman" w:eastAsia="Times New Roman" w:hAnsi="Times New Roman" w:cs="Times New Roman"/>
            <w:sz w:val="24"/>
            <w:szCs w:val="24"/>
          </w:rPr>
          <w:t xml:space="preserve">nafsu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 ikut meningkat?</w:t>
      </w:r>
    </w:p>
    <w:p w14:paraId="6F169A35" w14:textId="712F6C5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di saat hujan turun adalah makan. Sering disebut </w:t>
      </w:r>
      <w:del w:id="21" w:author="yesifranita@gmail.com" w:date="2021-12-16T09:25:00Z">
        <w:r w:rsidRPr="00C50A1E" w:rsidDel="00765A8A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ins w:id="22" w:author="yesifranita@gmail.com" w:date="2021-12-16T09:25:00Z">
        <w:r w:rsidR="00765A8A">
          <w:rPr>
            <w:rFonts w:ascii="Times New Roman" w:eastAsia="Times New Roman" w:hAnsi="Times New Roman" w:cs="Times New Roman"/>
            <w:sz w:val="24"/>
            <w:szCs w:val="24"/>
          </w:rPr>
          <w:t xml:space="preserve">hanya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camilan, </w:t>
      </w:r>
      <w:del w:id="23" w:author="yesifranita@gmail.com" w:date="2021-12-16T09:25:00Z">
        <w:r w:rsidRPr="00C50A1E" w:rsidDel="00765A8A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ins w:id="24" w:author="yesifranita@gmail.com" w:date="2021-12-16T09:25:00Z">
        <w:r w:rsidR="00765A8A">
          <w:rPr>
            <w:rFonts w:ascii="Times New Roman" w:eastAsia="Times New Roman" w:hAnsi="Times New Roman" w:cs="Times New Roman"/>
            <w:sz w:val="24"/>
            <w:szCs w:val="24"/>
          </w:rPr>
          <w:t xml:space="preserve">tetapi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jumlah kalorinya nyaris melebihi makan berat.</w:t>
      </w:r>
    </w:p>
    <w:p w14:paraId="5126DB10" w14:textId="1D733A3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 keripik yang dalam kemasan bisa dikonsumsi 4 porsi</w:t>
      </w:r>
      <w:ins w:id="25" w:author="yesifranita@gmail.com" w:date="2021-12-16T09:27:00Z">
        <w:r w:rsidR="00765A8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habis sekali duduk. Belum cukup, </w:t>
      </w:r>
      <w:ins w:id="26" w:author="yesifranita@gmail.com" w:date="2021-12-16T09:27:00Z">
        <w:r w:rsidR="00765A8A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 lagi gorengannya, satu-dua biji</w:t>
      </w:r>
      <w:ins w:id="27" w:author="yesifranita@gmail.com" w:date="2021-12-16T09:27:00Z">
        <w:r w:rsidR="00765A8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4F2D">
        <w:rPr>
          <w:rFonts w:ascii="Times New Roman" w:eastAsia="Times New Roman" w:hAnsi="Times New Roman" w:cs="Times New Roman"/>
          <w:i/>
          <w:iCs/>
          <w:sz w:val="24"/>
          <w:szCs w:val="24"/>
          <w:rPrChange w:id="28" w:author="yesifranita@gmail.com" w:date="2021-12-16T09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ins w:id="29" w:author="yesifranita@gmail.com" w:date="2021-12-16T09:27:00Z">
        <w:r w:rsidR="00765A8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kok jadi lima?</w:t>
      </w:r>
    </w:p>
    <w:p w14:paraId="5AAEDFBC" w14:textId="06E13A4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</w:t>
      </w:r>
      <w:del w:id="30" w:author="yesifranita@gmail.com" w:date="2021-12-16T09:27:00Z">
        <w:r w:rsidRPr="00C50A1E" w:rsidDel="00E613FB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31" w:author="yesifranita@gmail.com" w:date="2021-12-16T09:27:00Z">
        <w:r w:rsidR="00E613FB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ins w:id="32" w:author="yesifranita@gmail.com" w:date="2021-12-16T09:28:00Z">
        <w:r w:rsidR="00E613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 satu pencetus mengapa kita jadi suka makan</w:t>
      </w:r>
      <w:del w:id="33" w:author="yesifranita@gmail.com" w:date="2021-12-16T09:28:00Z">
        <w:r w:rsidRPr="00C50A1E" w:rsidDel="00E613F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34" w:author="yesifranita@gmail.com" w:date="2021-12-16T09:28:00Z">
        <w:r w:rsidR="00E613F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commentRangeStart w:id="35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CA10DC" w14:textId="7C17689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36" w:author="yesifranita@gmail.com" w:date="2021-12-16T09:29:00Z">
        <w:r w:rsidRPr="00C50A1E" w:rsidDel="00E613FB">
          <w:rPr>
            <w:rFonts w:ascii="Times New Roman" w:eastAsia="Times New Roman" w:hAnsi="Times New Roman" w:cs="Times New Roman"/>
            <w:sz w:val="24"/>
            <w:szCs w:val="24"/>
          </w:rPr>
          <w:delText>Terutama</w:delText>
        </w:r>
      </w:del>
      <w:commentRangeEnd w:id="35"/>
      <w:ins w:id="37" w:author="yesifranita@gmail.com" w:date="2021-12-16T09:29:00Z">
        <w:r w:rsidR="00E613FB">
          <w:rPr>
            <w:rFonts w:ascii="Times New Roman" w:eastAsia="Times New Roman" w:hAnsi="Times New Roman" w:cs="Times New Roman"/>
            <w:sz w:val="24"/>
            <w:szCs w:val="24"/>
          </w:rPr>
          <w:t>t</w:t>
        </w:r>
        <w:r w:rsidR="00E613FB" w:rsidRPr="00C50A1E">
          <w:rPr>
            <w:rFonts w:ascii="Times New Roman" w:eastAsia="Times New Roman" w:hAnsi="Times New Roman" w:cs="Times New Roman"/>
            <w:sz w:val="24"/>
            <w:szCs w:val="24"/>
          </w:rPr>
          <w:t>erutama</w:t>
        </w:r>
      </w:ins>
      <w:r w:rsidR="00E613FB">
        <w:rPr>
          <w:rStyle w:val="CommentReference"/>
        </w:rPr>
        <w:commentReference w:id="3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makanan yang seperti tahu bulat</w:t>
      </w:r>
      <w:ins w:id="38" w:author="yesifranita@gmail.com" w:date="2021-12-16T09:29:00Z">
        <w:r w:rsidR="00E613F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digoreng dadakan</w:t>
      </w:r>
      <w:ins w:id="39" w:author="yesifranita@gmail.com" w:date="2021-12-16T09:38:00Z">
        <w:r w:rsidR="00654F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masih hangat. Apalagi dengan makan, tubuh akan mendapat "panas" akibat terjadinya peningkatan metabolisme dalam tubuh. </w:t>
      </w:r>
    </w:p>
    <w:p w14:paraId="3FF56811" w14:textId="79D3493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kalori tambahan dari makananmu, </w:t>
      </w:r>
      <w:r w:rsidRPr="00E613FB">
        <w:rPr>
          <w:rFonts w:ascii="Times New Roman" w:eastAsia="Times New Roman" w:hAnsi="Times New Roman" w:cs="Times New Roman"/>
          <w:i/>
          <w:iCs/>
          <w:sz w:val="24"/>
          <w:szCs w:val="24"/>
          <w:rPrChange w:id="40" w:author="yesifranita@gmail.com" w:date="2021-12-16T09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Dingin yang kita kira</w:t>
      </w:r>
      <w:ins w:id="41" w:author="yesifranita@gmail.com" w:date="2021-12-16T09:38:00Z">
        <w:r w:rsidR="00654F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tidak sedingin kenyataannya, </w:t>
      </w:r>
      <w:r w:rsidRPr="00654F2D">
        <w:rPr>
          <w:rFonts w:ascii="Times New Roman" w:eastAsia="Times New Roman" w:hAnsi="Times New Roman" w:cs="Times New Roman"/>
          <w:i/>
          <w:iCs/>
          <w:sz w:val="24"/>
          <w:szCs w:val="24"/>
          <w:rPrChange w:id="42" w:author="yesifranita@gmail.com" w:date="2021-12-16T09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4A62B18" w14:textId="4A6D5B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makin dekat saja. Ya, ini soal akses makanan yang </w:t>
      </w:r>
      <w:del w:id="43" w:author="yesifranita@gmail.com" w:date="2021-12-16T09:39:00Z">
        <w:r w:rsidRPr="00C50A1E" w:rsidDel="00654F2D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del w:id="44" w:author="yesifranita@gmail.com" w:date="2021-12-16T09:40:00Z">
        <w:r w:rsidRPr="00C50A1E" w:rsidDel="00654F2D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ins w:id="45" w:author="yesifranita@gmail.com" w:date="2021-12-16T09:40:00Z">
        <w:r w:rsidR="00654F2D">
          <w:rPr>
            <w:rFonts w:ascii="Times New Roman" w:eastAsia="Times New Roman" w:hAnsi="Times New Roman" w:cs="Times New Roman"/>
            <w:sz w:val="24"/>
            <w:szCs w:val="24"/>
          </w:rPr>
          <w:t xml:space="preserve">tidak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lagi berjarak. </w:t>
      </w:r>
      <w:r w:rsidRPr="00E613FB">
        <w:rPr>
          <w:rFonts w:ascii="Times New Roman" w:eastAsia="Times New Roman" w:hAnsi="Times New Roman" w:cs="Times New Roman"/>
          <w:i/>
          <w:iCs/>
          <w:sz w:val="24"/>
          <w:szCs w:val="24"/>
          <w:rPrChange w:id="46" w:author="yesifranita@gmail.com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D01D2C" w14:textId="34BE350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del w:id="47" w:author="yesifranita@gmail.com" w:date="2021-12-16T09:19:00Z">
        <w:r w:rsidDel="007752C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0BFBF894" w14:textId="3DB0AB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del w:id="48" w:author="yesifranita@gmail.com" w:date="2021-12-16T09:32:00Z">
        <w:r w:rsidRPr="00C50A1E" w:rsidDel="00E613F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yesifranita@gmail.com" w:date="2021-12-16T09:32:00Z">
        <w:r w:rsidRPr="00C50A1E" w:rsidDel="00E613FB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50" w:author="yesifranita@gmail.com" w:date="2021-12-16T09:32:00Z">
        <w:r w:rsidR="00E613F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 bahan persediaan</w:t>
      </w:r>
      <w:ins w:id="51" w:author="yesifranita@gmail.com" w:date="2021-12-16T09:32:00Z">
        <w:r w:rsidR="00E613F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karena mau keluar di waktu hujan itu membuat kita berpikir berkali-kali</w:t>
      </w:r>
      <w:ins w:id="52" w:author="yesifranita@gmail.com" w:date="2021-12-16T09:40:00Z">
        <w:r w:rsidR="00654F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3" w:author="yesifranita@gmail.com" w:date="2021-12-16T09:40:00Z">
        <w:r w:rsidRPr="00C50A1E" w:rsidDel="00654F2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4" w:author="yesifranita@gmail.com" w:date="2021-12-16T09:40:00Z">
        <w:r w:rsidR="00654F2D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55" w:author="yesifranita@gmail.com" w:date="2021-12-16T09:40:00Z">
        <w:r w:rsidRPr="00C50A1E" w:rsidDel="00654F2D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 merepotkan.</w:t>
      </w:r>
    </w:p>
    <w:p w14:paraId="5C7C0634" w14:textId="755EF2B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</w:t>
      </w:r>
      <w:ins w:id="56" w:author="yesifranita@gmail.com" w:date="2021-12-16T09:41:00Z">
        <w:r w:rsidR="00654F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tahu diri. Yang penting enak, kalori belakangan?</w:t>
      </w:r>
    </w:p>
    <w:p w14:paraId="1D06DAD3" w14:textId="5B39144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r w:rsidRPr="00AE7BF1">
        <w:rPr>
          <w:rFonts w:ascii="Times New Roman" w:eastAsia="Times New Roman" w:hAnsi="Times New Roman" w:cs="Times New Roman"/>
          <w:i/>
          <w:iCs/>
          <w:sz w:val="24"/>
          <w:szCs w:val="24"/>
          <w:rPrChange w:id="57" w:author="yesifranita@gmail.com" w:date="2021-12-16T09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mulai </w:t>
      </w:r>
      <w:del w:id="58" w:author="yesifranita@gmail.com" w:date="2021-12-16T09:41:00Z">
        <w:r w:rsidRPr="00C50A1E" w:rsidDel="00654F2D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ins w:id="59" w:author="yesifranita@gmail.com" w:date="2021-12-16T09:41:00Z">
        <w:r w:rsidR="00654F2D">
          <w:rPr>
            <w:rFonts w:ascii="Times New Roman" w:eastAsia="Times New Roman" w:hAnsi="Times New Roman" w:cs="Times New Roman"/>
            <w:sz w:val="24"/>
            <w:szCs w:val="24"/>
          </w:rPr>
          <w:t xml:space="preserve">saja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dulu dengan memperhatikan label informasi gizi ketika kamu memakan makanan kemasan</w:t>
      </w:r>
      <w:del w:id="60" w:author="yesifranita@gmail.com" w:date="2021-12-16T09:33:00Z">
        <w:r w:rsidRPr="00C50A1E" w:rsidDel="00AE7BF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1" w:author="yesifranita@gmail.com" w:date="2021-12-16T09:33:00Z">
        <w:r w:rsidR="00AE7BF1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62" w:author="yesifranita@gmail.com" w:date="2021-12-16T09:33:00Z">
        <w:r w:rsidRPr="00C50A1E" w:rsidDel="00AE7BF1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 jika ingin minum yang hangat-hangat, takar gulanya jangan kelebihan.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2B0593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 yang lebih suka naiknya. Apalagi munculnya kaum-kaum rebahan yang kerjaannya tiduran dan hanya buka tutup media sosial atau pura-pura sibuk padahal tidak ada yang nge-</w:t>
      </w:r>
      <w:r w:rsidRPr="00AE7BF1">
        <w:rPr>
          <w:rFonts w:ascii="Times New Roman" w:eastAsia="Times New Roman" w:hAnsi="Times New Roman" w:cs="Times New Roman"/>
          <w:i/>
          <w:iCs/>
          <w:sz w:val="24"/>
          <w:szCs w:val="24"/>
          <w:rPrChange w:id="63" w:author="yesifranita@gmail.com" w:date="2021-12-16T09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FFDBCE5" w14:textId="38807FA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AE7BF1">
        <w:rPr>
          <w:rFonts w:ascii="Times New Roman" w:eastAsia="Times New Roman" w:hAnsi="Times New Roman" w:cs="Times New Roman"/>
          <w:i/>
          <w:iCs/>
          <w:sz w:val="24"/>
          <w:szCs w:val="24"/>
          <w:rPrChange w:id="64" w:author="yesifranita@gmail.com" w:date="2021-12-16T09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saja. Jadi</w:t>
      </w:r>
      <w:ins w:id="65" w:author="yesifranita@gmail.com" w:date="2021-12-16T09:34:00Z">
        <w:r w:rsidR="00AE7BF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simpanan di</w:t>
      </w:r>
      <w:ins w:id="66" w:author="yesifranita@gmail.com" w:date="2021-12-16T09:34:00Z">
        <w:r w:rsidR="00AE7B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67" w:author="yesifranita@gmail.com" w:date="2021-12-16T09:34:00Z">
        <w:r w:rsidRPr="00C50A1E" w:rsidDel="00AE7BF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dimana-mana.</w:t>
      </w:r>
    </w:p>
    <w:p w14:paraId="14444727" w14:textId="10DD051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</w:t>
      </w:r>
      <w:del w:id="68" w:author="yesifranita@gmail.com" w:date="2021-12-16T09:35:00Z">
        <w:r w:rsidRPr="00C50A1E" w:rsidDel="00AE7BF1">
          <w:rPr>
            <w:rFonts w:ascii="Times New Roman" w:eastAsia="Times New Roman" w:hAnsi="Times New Roman" w:cs="Times New Roman"/>
            <w:sz w:val="24"/>
            <w:szCs w:val="24"/>
          </w:rPr>
          <w:delText>adi, 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angan salahkan hujannya. Soal nafsu makan ini lebih banyak salahnya di kamu. Kamu yang tidak bisa mengendalikan diri</w:t>
      </w:r>
      <w:del w:id="69" w:author="yesifranita@gmail.com" w:date="2021-12-16T09:35:00Z">
        <w:r w:rsidRPr="00C50A1E" w:rsidDel="00AE7BF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0" w:author="yesifranita@gmail.com" w:date="2021-12-16T09:35:00Z">
        <w:r w:rsidR="00AE7BF1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71" w:author="yesifranita@gmail.com" w:date="2021-12-16T09:35:00Z">
        <w:r w:rsidRPr="00C50A1E" w:rsidDel="00AE7BF1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ins w:id="72" w:author="yesifranita@gmail.com" w:date="2021-12-16T09:35:00Z">
        <w:r w:rsidR="00AE7B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1A6A7238" w14:textId="4127824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</w:t>
      </w:r>
      <w:ins w:id="73" w:author="yesifranita@gmail.com" w:date="2021-12-16T09:35:00Z">
        <w:r w:rsidR="00AE7BF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bisalah lebih dari 500 kalori. </w:t>
      </w:r>
      <w:del w:id="74" w:author="yesifranita@gmail.com" w:date="2021-12-16T09:36:00Z">
        <w:r w:rsidRPr="00C50A1E" w:rsidDel="00AE7BF1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75" w:author="yesifranita@gmail.com" w:date="2021-12-16T09:36:00Z">
        <w:r w:rsidR="00AE7BF1" w:rsidRPr="00AE7BF1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76" w:author="yesifranita@gmail.com" w:date="2021-12-16T09:3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Haha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0AC9A0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789D9D2F" w14:textId="77777777" w:rsidR="00927764" w:rsidRPr="00C50A1E" w:rsidRDefault="00927764" w:rsidP="00927764"/>
    <w:p w14:paraId="51A41F71" w14:textId="77777777" w:rsidR="00927764" w:rsidRPr="005A045A" w:rsidRDefault="00927764" w:rsidP="00927764">
      <w:pPr>
        <w:rPr>
          <w:i/>
        </w:rPr>
      </w:pPr>
    </w:p>
    <w:p w14:paraId="205711B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750316A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5" w:author="yesifranita@gmail.com" w:date="2021-12-16T09:28:00Z" w:initials="y">
    <w:p w14:paraId="45DC0A9C" w14:textId="2DF6C7DF" w:rsidR="00E613FB" w:rsidRDefault="00E613FB">
      <w:pPr>
        <w:pStyle w:val="CommentText"/>
      </w:pPr>
      <w:r>
        <w:rPr>
          <w:rStyle w:val="CommentReference"/>
        </w:rPr>
        <w:annotationRef/>
      </w:r>
      <w:r>
        <w:t>digabung menjadi 1 paragraf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DC0A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58548" w16cex:dateUtc="2021-12-16T0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DC0A9C" w16cid:durableId="256585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40DAD" w14:textId="77777777" w:rsidR="00BB1DEB" w:rsidRDefault="00BB1DEB">
      <w:r>
        <w:separator/>
      </w:r>
    </w:p>
  </w:endnote>
  <w:endnote w:type="continuationSeparator" w:id="0">
    <w:p w14:paraId="78249D16" w14:textId="77777777" w:rsidR="00BB1DEB" w:rsidRDefault="00BB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A1668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BCA5977" w14:textId="77777777" w:rsidR="00941E77" w:rsidRDefault="00BB1DEB">
    <w:pPr>
      <w:pStyle w:val="Footer"/>
    </w:pPr>
  </w:p>
  <w:p w14:paraId="5CD70139" w14:textId="77777777" w:rsidR="00941E77" w:rsidRDefault="00BB1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4AB03" w14:textId="77777777" w:rsidR="00BB1DEB" w:rsidRDefault="00BB1DEB">
      <w:r>
        <w:separator/>
      </w:r>
    </w:p>
  </w:footnote>
  <w:footnote w:type="continuationSeparator" w:id="0">
    <w:p w14:paraId="7EAD6666" w14:textId="77777777" w:rsidR="00BB1DEB" w:rsidRDefault="00BB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esifranita@gmail.com">
    <w15:presenceInfo w15:providerId="Windows Live" w15:userId="6245f6ffe2a246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654F2D"/>
    <w:rsid w:val="00765A8A"/>
    <w:rsid w:val="007752C0"/>
    <w:rsid w:val="00924DF5"/>
    <w:rsid w:val="00927764"/>
    <w:rsid w:val="00AE7BF1"/>
    <w:rsid w:val="00BB1DEB"/>
    <w:rsid w:val="00E6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E78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7752C0"/>
  </w:style>
  <w:style w:type="character" w:styleId="CommentReference">
    <w:name w:val="annotation reference"/>
    <w:basedOn w:val="DefaultParagraphFont"/>
    <w:uiPriority w:val="99"/>
    <w:semiHidden/>
    <w:unhideWhenUsed/>
    <w:rsid w:val="00E61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3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yesifranita@gmail.com</cp:lastModifiedBy>
  <cp:revision>2</cp:revision>
  <dcterms:created xsi:type="dcterms:W3CDTF">2021-12-16T02:42:00Z</dcterms:created>
  <dcterms:modified xsi:type="dcterms:W3CDTF">2021-12-16T02:42:00Z</dcterms:modified>
</cp:coreProperties>
</file>