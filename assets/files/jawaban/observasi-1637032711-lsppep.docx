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B690B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859840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D2A701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019CACA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8856AF7" w14:textId="77777777" w:rsidR="00927764" w:rsidRPr="0094076B" w:rsidRDefault="00927764" w:rsidP="00927764">
      <w:pPr>
        <w:rPr>
          <w:rFonts w:ascii="Cambria" w:hAnsi="Cambria"/>
        </w:rPr>
      </w:pPr>
    </w:p>
    <w:p w14:paraId="61657FC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0DE43E1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82F3D7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F1670CB" wp14:editId="3AF1DDD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E0A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AF4D38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D6508F1" w14:textId="77777777" w:rsidR="00927764" w:rsidRPr="00C50A1E" w:rsidRDefault="000B0560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0" w:author="esther sri astuti soeryaningrum agustin" w:date="2021-11-16T10:07:00Z">
        <w:r>
          <w:rPr>
            <w:rFonts w:ascii="Times New Roman" w:eastAsia="Times New Roman" w:hAnsi="Times New Roman" w:cs="Times New Roman"/>
            <w:sz w:val="24"/>
            <w:szCs w:val="24"/>
          </w:rPr>
          <w:t>Menurut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anda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1" w:author="esther sri astuti soeryaningrum agustin" w:date="2021-11-16T10:07:00Z">
        <w:r w:rsidR="00927764" w:rsidRPr="00C50A1E" w:rsidDel="000B0560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" w:author="esther sri astuti soeryaningrum agustin" w:date="2021-11-16T10:06:00Z">
        <w:r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esther sri astuti soeryaningrum agustin" w:date="2021-11-16T10:07:00Z">
        <w:r w:rsidR="00927764" w:rsidRPr="00C50A1E" w:rsidDel="000B0560">
          <w:rPr>
            <w:rFonts w:ascii="Times New Roman" w:eastAsia="Times New Roman" w:hAnsi="Times New Roman" w:cs="Times New Roman"/>
            <w:sz w:val="24"/>
            <w:szCs w:val="24"/>
          </w:rPr>
          <w:delText>di kala</w:delText>
        </w:r>
      </w:del>
      <w:proofErr w:type="spellStart"/>
      <w:ins w:id="4" w:author="esther sri astuti soeryaningrum agustin" w:date="2021-11-16T10:07:00Z">
        <w:r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saat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14:paraId="4814BFEB" w14:textId="77777777" w:rsidR="00927764" w:rsidRPr="00C50A1E" w:rsidRDefault="000B0560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" w:author="esther sri astuti soeryaningrum agustin" w:date="2021-11-16T10:08:00Z">
        <w:r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6" w:author="esther sri astuti soeryaningrum agustin" w:date="2021-11-16T10:08:00Z">
        <w:r>
          <w:rPr>
            <w:rFonts w:ascii="Times New Roman" w:eastAsia="Times New Roman" w:hAnsi="Times New Roman" w:cs="Times New Roman"/>
            <w:sz w:val="24"/>
            <w:szCs w:val="24"/>
          </w:rPr>
          <w:t>selalu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dipenuhi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ins w:id="7" w:author="esther sri astuti soeryaningrum agustin" w:date="2021-11-16T10:0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cuaca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ins w:id="8" w:author="esther sri astuti soeryaningrum agustin" w:date="2021-11-16T10:09:00Z">
        <w:r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9" w:author="esther sri astuti soeryaningrum agustin" w:date="2021-11-16T10:09:00Z">
        <w:r w:rsidR="00927764" w:rsidRPr="00C50A1E" w:rsidDel="000B0560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5F13875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0" w:author="esther sri astuti soeryaningrum agustin" w:date="2021-11-16T10:09:00Z">
        <w:r w:rsidR="000B0560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0B05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1" w:author="esther sri astuti soeryaningrum agustin" w:date="2021-11-16T10:10:00Z">
        <w:r w:rsidR="000B0560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="000B05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B0560">
          <w:rPr>
            <w:rFonts w:ascii="Times New Roman" w:eastAsia="Times New Roman" w:hAnsi="Times New Roman" w:cs="Times New Roman"/>
            <w:sz w:val="24"/>
            <w:szCs w:val="24"/>
          </w:rPr>
          <w:t>mempengaruhi</w:t>
        </w:r>
        <w:proofErr w:type="spellEnd"/>
        <w:r w:rsidR="000B05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" w:author="esther sri astuti soeryaningrum agustin" w:date="2021-11-16T10:10:00Z">
        <w:r w:rsidRPr="00C50A1E" w:rsidDel="000B0560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B3B0C5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3" w:author="esther sri astuti soeryaningrum agustin" w:date="2021-11-16T10:10:00Z">
        <w:r w:rsidR="000B0560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4" w:author="esther sri astuti soeryaningrum agustin" w:date="2021-11-16T10:10:00Z">
        <w:r w:rsidDel="000B0560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" w:author="esther sri astuti soeryaningrum agustin" w:date="2021-11-16T10:11:00Z">
        <w:r w:rsidR="000B0560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="000B05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354236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DE945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" w:author="esther sri astuti soeryaningrum agustin" w:date="2021-11-16T10:12:00Z">
        <w:r w:rsidR="000B0560">
          <w:rPr>
            <w:rFonts w:ascii="Times New Roman" w:eastAsia="Times New Roman" w:hAnsi="Times New Roman" w:cs="Times New Roman"/>
            <w:sz w:val="24"/>
            <w:szCs w:val="24"/>
          </w:rPr>
          <w:t>sekali</w:t>
        </w:r>
        <w:proofErr w:type="spellEnd"/>
        <w:r w:rsidR="000B05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esther sri astuti soeryaningrum agustin" w:date="2021-11-16T10:13:00Z">
        <w:r w:rsidRPr="00C50A1E" w:rsidDel="000B0560">
          <w:rPr>
            <w:rFonts w:ascii="Times New Roman" w:eastAsia="Times New Roman" w:hAnsi="Times New Roman" w:cs="Times New Roman"/>
            <w:sz w:val="24"/>
            <w:szCs w:val="24"/>
          </w:rPr>
          <w:delText>sekali duduk</w:delText>
        </w:r>
      </w:del>
      <w:proofErr w:type="spellStart"/>
      <w:ins w:id="18" w:author="esther sri astuti soeryaningrum agustin" w:date="2021-11-16T10:13:00Z">
        <w:r w:rsidR="000B0560">
          <w:rPr>
            <w:rFonts w:ascii="Times New Roman" w:eastAsia="Times New Roman" w:hAnsi="Times New Roman" w:cs="Times New Roman"/>
            <w:sz w:val="24"/>
            <w:szCs w:val="24"/>
          </w:rPr>
          <w:t>sambil</w:t>
        </w:r>
        <w:proofErr w:type="spellEnd"/>
        <w:r w:rsidR="000B05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B0560">
          <w:rPr>
            <w:rFonts w:ascii="Times New Roman" w:eastAsia="Times New Roman" w:hAnsi="Times New Roman" w:cs="Times New Roman"/>
            <w:sz w:val="24"/>
            <w:szCs w:val="24"/>
          </w:rPr>
          <w:t>duduk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EEE6FF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19" w:author="esther sri astuti soeryaningrum agustin" w:date="2021-11-16T10:13:00Z">
        <w:r w:rsidRPr="00C50A1E" w:rsidDel="000B0560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0B0560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0" w:author="esther sri astuti soeryaningrum agustin" w:date="2021-11-16T10:13:00Z">
        <w:r w:rsidR="000B0560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1" w:author="esther sri astuti soeryaningrum agustin" w:date="2021-11-16T10:13:00Z">
        <w:r w:rsidRPr="00C50A1E" w:rsidDel="000B0560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</w:delText>
        </w:r>
      </w:del>
      <w:proofErr w:type="spellStart"/>
      <w:ins w:id="22" w:author="esther sri astuti soeryaningrum agustin" w:date="2021-11-16T10:13:00Z">
        <w:r w:rsidR="000B0560">
          <w:rPr>
            <w:rFonts w:ascii="Times New Roman" w:eastAsia="Times New Roman" w:hAnsi="Times New Roman" w:cs="Times New Roman"/>
            <w:sz w:val="24"/>
            <w:szCs w:val="24"/>
          </w:rPr>
          <w:t>pendorong</w:t>
        </w:r>
        <w:proofErr w:type="spellEnd"/>
        <w:r w:rsidR="000B056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3" w:author="esther sri astuti soeryaningrum agustin" w:date="2021-11-16T10:14:00Z">
        <w:r w:rsidR="000B0560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="000B05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C49B81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4" w:author="esther sri astuti soeryaningrum agustin" w:date="2021-11-16T10:14:00Z">
        <w:r w:rsidR="000B0560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ins w:id="25" w:author="esther sri astuti soeryaningrum agustin" w:date="2021-11-16T10:14:00Z">
        <w:r w:rsidR="000B0560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del w:id="26" w:author="esther sri astuti soeryaningrum agustin" w:date="2021-11-16T10:14:00Z">
        <w:r w:rsidRPr="00C50A1E" w:rsidDel="000B056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7" w:author="esther sri astuti soeryaningrum agustin" w:date="2021-11-16T10:14:00Z">
        <w:r w:rsidR="000B0560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0B05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del w:id="28" w:author="esther sri astuti soeryaningrum agustin" w:date="2021-11-16T10:14:00Z">
        <w:r w:rsidRPr="00C50A1E" w:rsidDel="0094551A">
          <w:rPr>
            <w:rFonts w:ascii="Times New Roman" w:eastAsia="Times New Roman" w:hAnsi="Times New Roman" w:cs="Times New Roman"/>
            <w:sz w:val="24"/>
            <w:szCs w:val="24"/>
          </w:rPr>
          <w:delText xml:space="preserve">dengan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29" w:author="esther sri astuti soeryaningrum agustin" w:date="2021-11-16T10:14:00Z"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>maka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327F2A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1E95597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30" w:author="esther sri astuti soeryaningrum agustin" w:date="2021-11-16T10:15:00Z">
        <w:r w:rsidR="0094551A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>kita</w:t>
        </w:r>
      </w:ins>
      <w:proofErr w:type="spellEnd"/>
      <w:ins w:id="31" w:author="esther sri astuti soeryaningrum agustin" w:date="2021-11-16T10:16:00Z"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>mudah</w:t>
        </w:r>
      </w:ins>
      <w:proofErr w:type="spellEnd"/>
      <w:ins w:id="32" w:author="esther sri astuti soeryaningrum agustin" w:date="2021-11-16T10:15:00Z"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33" w:author="esther sri astuti soeryaningrum agustin" w:date="2021-11-16T10:16:00Z">
        <w:r w:rsidR="0094551A">
          <w:rPr>
            <w:rFonts w:ascii="Times New Roman" w:eastAsia="Times New Roman" w:hAnsi="Times New Roman" w:cs="Times New Roman"/>
            <w:sz w:val="24"/>
            <w:szCs w:val="24"/>
          </w:rPr>
          <w:t>meng</w:t>
        </w:r>
      </w:ins>
      <w:ins w:id="34" w:author="esther sri astuti soeryaningrum agustin" w:date="2021-11-16T10:15:00Z">
        <w:r w:rsidR="0094551A">
          <w:rPr>
            <w:rFonts w:ascii="Times New Roman" w:eastAsia="Times New Roman" w:hAnsi="Times New Roman" w:cs="Times New Roman"/>
            <w:sz w:val="24"/>
            <w:szCs w:val="24"/>
          </w:rPr>
          <w:t>akses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5" w:author="esther sri astuti soeryaningrum agustin" w:date="2021-11-16T10:16:00Z">
        <w:r w:rsidRPr="00C50A1E" w:rsidDel="0094551A">
          <w:rPr>
            <w:rFonts w:ascii="Times New Roman" w:eastAsia="Times New Roman" w:hAnsi="Times New Roman" w:cs="Times New Roman"/>
            <w:sz w:val="24"/>
            <w:szCs w:val="24"/>
          </w:rPr>
          <w:delText>ini soal akses makanan yang jadi tak lagi berjarak. Ehem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629638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7F4BE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ins w:id="36" w:author="esther sri astuti soeryaningrum agustin" w:date="2021-11-16T10:16:00Z"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>sekali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43368305" w14:textId="77777777" w:rsidR="00927764" w:rsidRPr="00C50A1E" w:rsidRDefault="0094551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37" w:author="esther sri astuti soeryaningrum agustin" w:date="2021-11-16T10:16:00Z">
        <w:r>
          <w:rPr>
            <w:rFonts w:ascii="Times New Roman" w:eastAsia="Times New Roman" w:hAnsi="Times New Roman" w:cs="Times New Roman"/>
            <w:sz w:val="24"/>
            <w:szCs w:val="24"/>
          </w:rPr>
          <w:t>Memang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38" w:author="esther sri astuti soeryaningrum agustin" w:date="2021-11-16T10:16:00Z">
        <w:r w:rsidR="00927764" w:rsidRPr="00C50A1E" w:rsidDel="0094551A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39" w:author="esther sri astuti soeryaningrum agustin" w:date="2021-11-16T10:1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esther sri astuti soeryaningrum agustin" w:date="2021-11-16T10:17:00Z">
        <w:r w:rsidR="00927764" w:rsidRPr="00C50A1E" w:rsidDel="0094551A">
          <w:rPr>
            <w:rFonts w:ascii="Times New Roman" w:eastAsia="Times New Roman" w:hAnsi="Times New Roman" w:cs="Times New Roman"/>
            <w:sz w:val="24"/>
            <w:szCs w:val="24"/>
          </w:rPr>
          <w:delText xml:space="preserve">membuatnya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D4D1CE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esther sri astuti soeryaningrum agustin" w:date="2021-11-16T10:17:00Z">
        <w:r w:rsidRPr="00C50A1E" w:rsidDel="0094551A">
          <w:rPr>
            <w:rFonts w:ascii="Times New Roman" w:eastAsia="Times New Roman" w:hAnsi="Times New Roman" w:cs="Times New Roman"/>
            <w:sz w:val="24"/>
            <w:szCs w:val="24"/>
          </w:rPr>
          <w:delText xml:space="preserve">sudah </w:delText>
        </w:r>
      </w:del>
      <w:proofErr w:type="spellStart"/>
      <w:ins w:id="42" w:author="esther sri astuti soeryaningrum agustin" w:date="2021-11-16T10:17:00Z">
        <w:r w:rsidR="0094551A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94551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43" w:author="esther sri astuti soeryaningrum agustin" w:date="2021-11-16T10:18:00Z">
        <w:r w:rsidRPr="00C50A1E" w:rsidDel="0094551A">
          <w:rPr>
            <w:rFonts w:ascii="Times New Roman" w:eastAsia="Times New Roman" w:hAnsi="Times New Roman" w:cs="Times New Roman"/>
            <w:sz w:val="24"/>
            <w:szCs w:val="24"/>
          </w:rPr>
          <w:delText>kata dia </w:delText>
        </w:r>
        <w:r w:rsidRPr="00C50A1E" w:rsidDel="0094551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proofErr w:type="spellStart"/>
      <w:ins w:id="44" w:author="esther sri astuti soeryaningrum agustin" w:date="2021-11-16T10:18:00Z">
        <w:r w:rsidR="0094551A">
          <w:rPr>
            <w:rFonts w:ascii="Times New Roman" w:eastAsia="Times New Roman" w:hAnsi="Times New Roman" w:cs="Times New Roman"/>
            <w:sz w:val="24"/>
            <w:szCs w:val="24"/>
          </w:rPr>
          <w:t>maka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>tentu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>meningkatkan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>badan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25990D9" w14:textId="77777777" w:rsidR="00927764" w:rsidRPr="00C50A1E" w:rsidRDefault="0094551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45" w:author="esther sri astuti soeryaningrum agustin" w:date="2021-11-16T10:18:00Z">
        <w:r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proofErr w:type="spellEnd"/>
      <w:del w:id="46" w:author="esther sri astuti soeryaningrum agustin" w:date="2021-11-16T10:18:00Z">
        <w:r w:rsidR="00927764" w:rsidRPr="00C50A1E" w:rsidDel="0094551A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7" w:author="esther sri astuti soeryaningrum agustin" w:date="2021-11-16T10:18:00Z">
        <w:r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ins w:id="48" w:author="esther sri astuti soeryaningrum agustin" w:date="2021-11-16T10:1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rasa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malas</w:t>
        </w:r>
      </w:ins>
      <w:proofErr w:type="spellEnd"/>
      <w:ins w:id="49" w:author="esther sri astuti soeryaningrum agustin" w:date="2021-11-16T10:19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bergerak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mager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  <w:ins w:id="50" w:author="esther sri astuti soeryaningrum agustin" w:date="2021-11-16T10:1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1" w:author="esther sri astuti soeryaningrum agustin" w:date="2021-11-16T10:18:00Z">
        <w:r w:rsidR="00927764" w:rsidRPr="00C50A1E" w:rsidDel="0094551A">
          <w:rPr>
            <w:rFonts w:ascii="Times New Roman" w:eastAsia="Times New Roman" w:hAnsi="Times New Roman" w:cs="Times New Roman"/>
            <w:sz w:val="24"/>
            <w:szCs w:val="24"/>
          </w:rPr>
          <w:delText xml:space="preserve">nya kaum-kaum rebahan yang </w:delText>
        </w:r>
      </w:del>
      <w:del w:id="52" w:author="esther sri astuti soeryaningrum agustin" w:date="2021-11-16T10:19:00Z">
        <w:r w:rsidR="00927764" w:rsidRPr="00C50A1E" w:rsidDel="0094551A">
          <w:rPr>
            <w:rFonts w:ascii="Times New Roman" w:eastAsia="Times New Roman" w:hAnsi="Times New Roman" w:cs="Times New Roman"/>
            <w:sz w:val="24"/>
            <w:szCs w:val="24"/>
          </w:rPr>
          <w:delText>kerjaannya</w:delText>
        </w:r>
      </w:del>
      <w:proofErr w:type="spellStart"/>
      <w:ins w:id="53" w:author="esther sri astuti soeryaningrum agustin" w:date="2021-11-16T10:19:00Z">
        <w:r>
          <w:rPr>
            <w:rFonts w:ascii="Times New Roman" w:eastAsia="Times New Roman" w:hAnsi="Times New Roman" w:cs="Times New Roman"/>
            <w:sz w:val="24"/>
            <w:szCs w:val="24"/>
          </w:rPr>
          <w:t>tidur-</w:t>
        </w:r>
      </w:ins>
      <w:del w:id="54" w:author="esther sri astuti soeryaningrum agustin" w:date="2021-11-16T10:19:00Z">
        <w:r w:rsidR="00927764" w:rsidRPr="00C50A1E" w:rsidDel="0094551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11695A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5" w:author="esther sri astuti soeryaningrum agustin" w:date="2021-11-16T10:19:00Z">
        <w:r w:rsidR="0094551A">
          <w:rPr>
            <w:rFonts w:ascii="Times New Roman" w:eastAsia="Times New Roman" w:hAnsi="Times New Roman" w:cs="Times New Roman"/>
            <w:sz w:val="24"/>
            <w:szCs w:val="24"/>
          </w:rPr>
          <w:t>terus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>tertimbun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>padahal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56" w:author="esther sri astuti soeryaningrum agustin" w:date="2021-11-16T10:20:00Z">
        <w:r w:rsidR="0094551A">
          <w:rPr>
            <w:rFonts w:ascii="Times New Roman" w:eastAsia="Times New Roman" w:hAnsi="Times New Roman" w:cs="Times New Roman"/>
            <w:sz w:val="24"/>
            <w:szCs w:val="24"/>
          </w:rPr>
          <w:t>lemak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7" w:author="esther sri astuti soeryaningrum agustin" w:date="2021-11-16T10:19:00Z">
        <w:r w:rsidRPr="00C50A1E" w:rsidDel="0094551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del w:id="58" w:author="esther sri astuti soeryaningrum agustin" w:date="2021-11-16T10:20:00Z">
        <w:r w:rsidRPr="00C50A1E" w:rsidDel="0094551A">
          <w:rPr>
            <w:rFonts w:ascii="Times New Roman" w:eastAsia="Times New Roman" w:hAnsi="Times New Roman" w:cs="Times New Roman"/>
            <w:sz w:val="24"/>
            <w:szCs w:val="24"/>
          </w:rPr>
          <w:delText xml:space="preserve"> jadi memilih ikut</w:delText>
        </w:r>
        <w:r w:rsidDel="0094551A">
          <w:rPr>
            <w:rFonts w:ascii="Times New Roman" w:eastAsia="Times New Roman" w:hAnsi="Times New Roman" w:cs="Times New Roman"/>
            <w:sz w:val="24"/>
            <w:szCs w:val="24"/>
          </w:rPr>
          <w:delText>an mager 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ins w:id="59" w:author="esther sri astuti soeryaningrum agustin" w:date="2021-11-16T10:20:00Z">
        <w:r w:rsidR="0094551A">
          <w:rPr>
            <w:rFonts w:ascii="Times New Roman" w:eastAsia="Times New Roman" w:hAnsi="Times New Roman" w:cs="Times New Roman"/>
            <w:sz w:val="24"/>
            <w:szCs w:val="24"/>
          </w:rPr>
          <w:t>Akibatnya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60" w:author="esther sri astuti soeryaningrum agustin" w:date="2021-11-16T10:20:00Z">
        <w:r w:rsidDel="0094551A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61" w:author="esther sri astuti soeryaningrum agustin" w:date="2021-11-16T10:20:00Z">
        <w:r w:rsidR="0094551A">
          <w:rPr>
            <w:rFonts w:ascii="Times New Roman" w:eastAsia="Times New Roman" w:hAnsi="Times New Roman" w:cs="Times New Roman"/>
            <w:sz w:val="24"/>
            <w:szCs w:val="24"/>
          </w:rPr>
          <w:t>lemak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>j</w:t>
        </w:r>
        <w:r w:rsidR="0094551A">
          <w:rPr>
            <w:rFonts w:ascii="Times New Roman" w:eastAsia="Times New Roman" w:hAnsi="Times New Roman" w:cs="Times New Roman"/>
            <w:sz w:val="24"/>
            <w:szCs w:val="24"/>
          </w:rPr>
          <w:t>adi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4A77B95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62" w:author="esther sri astuti soeryaningrum agustin" w:date="2021-11-16T10:20:00Z">
        <w:r w:rsidRPr="00C50A1E" w:rsidDel="0094551A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ins w:id="63" w:author="esther sri astuti soeryaningrum agustin" w:date="2021-11-16T10:21:00Z">
        <w:r w:rsidR="0094551A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>mengendalikan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4" w:author="esther sri astuti soeryaningrum agustin" w:date="2021-11-16T10:21:00Z">
        <w:r w:rsidRPr="00C50A1E" w:rsidDel="0094551A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5" w:author="esther sri astuti soeryaningrum agustin" w:date="2021-11-16T10:21:00Z">
        <w:r w:rsidR="0094551A">
          <w:rPr>
            <w:rFonts w:ascii="Times New Roman" w:eastAsia="Times New Roman" w:hAnsi="Times New Roman" w:cs="Times New Roman"/>
            <w:sz w:val="24"/>
            <w:szCs w:val="24"/>
          </w:rPr>
          <w:t>merupakan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>kesalahanmu</w:t>
        </w:r>
      </w:ins>
      <w:proofErr w:type="spellEnd"/>
      <w:del w:id="66" w:author="esther sri astuti soeryaningrum agustin" w:date="2021-11-16T10:21:00Z">
        <w:r w:rsidRPr="00C50A1E" w:rsidDel="0094551A">
          <w:rPr>
            <w:rFonts w:ascii="Times New Roman" w:eastAsia="Times New Roman" w:hAnsi="Times New Roman" w:cs="Times New Roman"/>
            <w:sz w:val="24"/>
            <w:szCs w:val="24"/>
          </w:rPr>
          <w:delText>lebih banyak salahnya di 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7" w:author="esther sri astuti soeryaningrum agustin" w:date="2021-11-16T10:21:00Z">
        <w:r w:rsidR="0094551A">
          <w:rPr>
            <w:rFonts w:ascii="Times New Roman" w:eastAsia="Times New Roman" w:hAnsi="Times New Roman" w:cs="Times New Roman"/>
            <w:sz w:val="24"/>
            <w:szCs w:val="24"/>
          </w:rPr>
          <w:t>membengkak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8" w:author="esther sri astuti soeryaningrum agustin" w:date="2021-11-16T10:21:00Z">
        <w:r w:rsidDel="0094551A">
          <w:rPr>
            <w:rFonts w:ascii="Times New Roman" w:eastAsia="Times New Roman" w:hAnsi="Times New Roman" w:cs="Times New Roman"/>
            <w:sz w:val="24"/>
            <w:szCs w:val="24"/>
          </w:rPr>
          <w:delText>ikut tergelincir makin ke</w:delText>
        </w:r>
        <w:r w:rsidRPr="00C50A1E" w:rsidDel="0094551A">
          <w:rPr>
            <w:rFonts w:ascii="Times New Roman" w:eastAsia="Times New Roman" w:hAnsi="Times New Roman" w:cs="Times New Roman"/>
            <w:sz w:val="24"/>
            <w:szCs w:val="24"/>
          </w:rPr>
          <w:delText>kanan di</w:delText>
        </w:r>
      </w:del>
      <w:proofErr w:type="spellStart"/>
      <w:ins w:id="69" w:author="esther sri astuti soeryaningrum agustin" w:date="2021-11-16T10:21:00Z">
        <w:r w:rsidR="0094551A"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del w:id="70" w:author="esther sri astuti soeryaningrum agustin" w:date="2021-11-16T10:22:00Z">
        <w:r w:rsidRPr="00C50A1E" w:rsidDel="0094551A">
          <w:rPr>
            <w:rFonts w:ascii="Times New Roman" w:eastAsia="Times New Roman" w:hAnsi="Times New Roman" w:cs="Times New Roman"/>
            <w:sz w:val="24"/>
            <w:szCs w:val="24"/>
          </w:rPr>
          <w:delText xml:space="preserve">Coba </w:delText>
        </w:r>
      </w:del>
      <w:proofErr w:type="spellStart"/>
      <w:ins w:id="71" w:author="esther sri astuti soeryaningrum agustin" w:date="2021-11-16T10:22:00Z">
        <w:r w:rsidR="0094551A">
          <w:rPr>
            <w:rFonts w:ascii="Times New Roman" w:eastAsia="Times New Roman" w:hAnsi="Times New Roman" w:cs="Times New Roman"/>
            <w:sz w:val="24"/>
            <w:szCs w:val="24"/>
          </w:rPr>
          <w:t>Tolong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>c</w:t>
        </w:r>
        <w:r w:rsidR="0094551A" w:rsidRPr="00C50A1E">
          <w:rPr>
            <w:rFonts w:ascii="Times New Roman" w:eastAsia="Times New Roman" w:hAnsi="Times New Roman" w:cs="Times New Roman"/>
            <w:sz w:val="24"/>
            <w:szCs w:val="24"/>
          </w:rPr>
          <w:t>oba</w:t>
        </w:r>
        <w:proofErr w:type="spellEnd"/>
        <w:r w:rsidR="0094551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2" w:author="esther sri astuti soeryaningrum agustin" w:date="2021-11-16T10:22:00Z">
        <w:r w:rsidRPr="00C50A1E" w:rsidDel="0094551A">
          <w:rPr>
            <w:rFonts w:ascii="Times New Roman" w:eastAsia="Times New Roman" w:hAnsi="Times New Roman" w:cs="Times New Roman"/>
            <w:sz w:val="24"/>
            <w:szCs w:val="24"/>
          </w:rPr>
          <w:delText>ingat-ingat</w:delText>
        </w:r>
      </w:del>
      <w:proofErr w:type="spellStart"/>
      <w:ins w:id="73" w:author="esther sri astuti soeryaningrum agustin" w:date="2021-11-16T10:22:00Z">
        <w:r w:rsidR="0094551A">
          <w:rPr>
            <w:rFonts w:ascii="Times New Roman" w:eastAsia="Times New Roman" w:hAnsi="Times New Roman" w:cs="Times New Roman"/>
            <w:sz w:val="24"/>
            <w:szCs w:val="24"/>
          </w:rPr>
          <w:t>diingat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74" w:author="esther sri astuti soeryaningrum agustin" w:date="2021-11-16T10:22:00Z">
        <w:r w:rsidR="0094551A">
          <w:rPr>
            <w:rFonts w:ascii="Times New Roman" w:eastAsia="Times New Roman" w:hAnsi="Times New Roman" w:cs="Times New Roman"/>
            <w:sz w:val="24"/>
            <w:szCs w:val="24"/>
          </w:rPr>
          <w:t>sudah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5" w:author="esther sri astuti soeryaningrum agustin" w:date="2021-11-16T10:22:00Z">
        <w:r w:rsidR="0094551A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="009455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E0E867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bookmarkStart w:id="76" w:name="_GoBack"/>
      <w:bookmarkEnd w:id="76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E48613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9C72006" w14:textId="77777777" w:rsidR="00927764" w:rsidRPr="00C50A1E" w:rsidRDefault="00927764" w:rsidP="00927764"/>
    <w:p w14:paraId="67246F3A" w14:textId="77777777" w:rsidR="00927764" w:rsidRPr="005A045A" w:rsidRDefault="00927764" w:rsidP="00927764">
      <w:pPr>
        <w:rPr>
          <w:i/>
        </w:rPr>
      </w:pPr>
    </w:p>
    <w:p w14:paraId="7BCBF76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ADE5958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099F87" w14:textId="77777777" w:rsidR="000B0560" w:rsidRDefault="000B0560">
      <w:r>
        <w:separator/>
      </w:r>
    </w:p>
  </w:endnote>
  <w:endnote w:type="continuationSeparator" w:id="0">
    <w:p w14:paraId="392C5C08" w14:textId="77777777" w:rsidR="000B0560" w:rsidRDefault="000B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CD64E" w14:textId="77777777" w:rsidR="000B0560" w:rsidRDefault="000B0560" w:rsidP="000B0560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066580F" w14:textId="77777777" w:rsidR="000B0560" w:rsidRDefault="000B0560">
    <w:pPr>
      <w:pStyle w:val="Footer"/>
    </w:pPr>
  </w:p>
  <w:p w14:paraId="314D1C9B" w14:textId="77777777" w:rsidR="000B0560" w:rsidRDefault="000B056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81628" w14:textId="77777777" w:rsidR="000B0560" w:rsidRDefault="000B0560">
      <w:r>
        <w:separator/>
      </w:r>
    </w:p>
  </w:footnote>
  <w:footnote w:type="continuationSeparator" w:id="0">
    <w:p w14:paraId="61E6E740" w14:textId="77777777" w:rsidR="000B0560" w:rsidRDefault="000B0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B0560"/>
    <w:rsid w:val="0012251A"/>
    <w:rsid w:val="0042167F"/>
    <w:rsid w:val="00924DF5"/>
    <w:rsid w:val="00927764"/>
    <w:rsid w:val="0094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533A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0B05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5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0B05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5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652</Words>
  <Characters>3723</Characters>
  <Application>Microsoft Macintosh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esther sri astuti soeryaningrum agustin</cp:lastModifiedBy>
  <cp:revision>2</cp:revision>
  <dcterms:created xsi:type="dcterms:W3CDTF">2020-07-24T23:46:00Z</dcterms:created>
  <dcterms:modified xsi:type="dcterms:W3CDTF">2021-11-16T03:22:00Z</dcterms:modified>
</cp:coreProperties>
</file>