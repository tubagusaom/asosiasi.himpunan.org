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656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51C82F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1D95589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9B342C3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7F384BB" w14:textId="77777777" w:rsidTr="00821BA2">
        <w:tc>
          <w:tcPr>
            <w:tcW w:w="9350" w:type="dxa"/>
          </w:tcPr>
          <w:p w14:paraId="0D14EC17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6B1D923" w14:textId="65B914F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0" w:author="jalu aji prakoso" w:date="2021-12-01T10:24:00Z">
              <w:r w:rsidR="00153226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FE4090E" w14:textId="153C1D0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" w:author="jalu aji prakoso" w:date="2021-12-01T10:22:00Z">
              <w:r w:rsidR="0015322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" w:author="jalu aji prakoso" w:date="2021-12-01T10:22:00Z">
              <w:r w:rsidRPr="00EC6F38" w:rsidDel="0015322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</w:t>
            </w:r>
            <w:ins w:id="3" w:author="jalu aji prakoso" w:date="2021-12-01T10:23:00Z">
              <w:r w:rsidR="00153226">
                <w:rPr>
                  <w:rFonts w:ascii="Times New Roman" w:eastAsia="Times New Roman" w:hAnsi="Times New Roman" w:cs="Times New Roman"/>
                  <w:szCs w:val="24"/>
                </w:rPr>
                <w:t>em</w:t>
              </w:r>
            </w:ins>
            <w:proofErr w:type="spellEnd"/>
            <w:del w:id="4" w:author="jalu aji prakoso" w:date="2021-12-01T10:23:00Z">
              <w:r w:rsidRPr="00EC6F38" w:rsidDel="00153226">
                <w:rPr>
                  <w:rFonts w:ascii="Times New Roman" w:eastAsia="Times New Roman" w:hAnsi="Times New Roman" w:cs="Times New Roman"/>
                  <w:szCs w:val="24"/>
                </w:rPr>
                <w:delText>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jalu aji prakoso" w:date="2021-12-01T10:25:00Z">
              <w:r w:rsidRPr="00EC6F38" w:rsidDel="00B32C6A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6" w:author="jalu aji prakoso" w:date="2021-12-01T10:25:00Z">
              <w:r w:rsidR="00B32C6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32C6A">
                <w:rPr>
                  <w:rFonts w:ascii="Times New Roman" w:eastAsia="Times New Roman" w:hAnsi="Times New Roman" w:cs="Times New Roman"/>
                  <w:szCs w:val="24"/>
                </w:rPr>
                <w:t>istilah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7" w:author="jalu aji prakoso" w:date="2021-12-01T10:24:00Z">
              <w:r w:rsidR="0015322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8" w:author="jalu aji prakoso" w:date="2021-12-01T10:24:00Z">
              <w:r w:rsidRPr="00EC6F38" w:rsidDel="00153226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3C22F3" w14:textId="3E3265D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9" w:author="jalu aji prakoso" w:date="2021-12-01T10:26:00Z">
              <w:r w:rsidR="00B32C6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1574FB" w14:textId="2E7AC4B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jalu aji prakoso" w:date="2021-12-01T10:26:00Z">
              <w:r w:rsidRPr="00EC6F38" w:rsidDel="00B32C6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1" w:author="jalu aji prakoso" w:date="2021-12-01T10:26:00Z">
              <w:r w:rsidR="00B32C6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359D93" w14:textId="7CC3D84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12" w:author="jalu aji prakoso" w:date="2021-12-01T10:27:00Z">
              <w:r w:rsidR="00B32C6A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13" w:author="jalu aji prakoso" w:date="2021-12-01T10:27:00Z">
              <w:r w:rsidR="00B32C6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" w:author="jalu aji prakoso" w:date="2021-12-01T10:27:00Z">
              <w:r w:rsidRPr="00EC6F38" w:rsidDel="00B32C6A">
                <w:rPr>
                  <w:rFonts w:ascii="Times New Roman" w:eastAsia="Times New Roman" w:hAnsi="Times New Roman" w:cs="Times New Roman"/>
                  <w:szCs w:val="24"/>
                </w:rPr>
                <w:delText xml:space="preserve">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15" w:author="jalu aji prakoso" w:date="2021-12-01T10:27:00Z">
              <w:r w:rsidR="00B32C6A">
                <w:rPr>
                  <w:rFonts w:ascii="Times New Roman" w:eastAsia="Times New Roman" w:hAnsi="Times New Roman" w:cs="Times New Roman"/>
                  <w:szCs w:val="24"/>
                </w:rPr>
                <w:t>kasi</w:t>
              </w:r>
            </w:ins>
            <w:proofErr w:type="spellEnd"/>
            <w:del w:id="16" w:author="jalu aji prakoso" w:date="2021-12-01T10:27:00Z">
              <w:r w:rsidRPr="00EC6F38" w:rsidDel="00B32C6A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DEAC275" w14:textId="46B6D17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17" w:author="jalu aji prakoso" w:date="2021-12-01T10:29:00Z">
              <w:r w:rsidR="00B32C6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32C6A">
                <w:rPr>
                  <w:rFonts w:ascii="Times New Roman" w:eastAsia="Times New Roman" w:hAnsi="Times New Roman" w:cs="Times New Roman"/>
                  <w:szCs w:val="24"/>
                </w:rPr>
                <w:t>terdiri</w:t>
              </w:r>
              <w:proofErr w:type="spellEnd"/>
              <w:r w:rsidR="00B32C6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32C6A"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  <w:proofErr w:type="spellEnd"/>
              <w:r w:rsidR="00B32C6A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2232C2D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06A999D" w14:textId="7DF189CD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8" w:author="jalu aji prakoso" w:date="2021-12-01T10:28:00Z">
              <w:r w:rsidR="00B32C6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9" w:author="jalu aji prakoso" w:date="2021-12-01T10:28:00Z">
              <w:r w:rsidRPr="00EC6F38" w:rsidDel="00B32C6A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20" w:author="jalu aji prakoso" w:date="2021-12-01T10:28:00Z">
              <w:r w:rsidR="00B32C6A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93E32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87DC46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E3911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441B64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FAD85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D49BEC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28648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5A49A1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6B7DCB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69B1E1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7DE286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0BFEAC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D9EB074" w14:textId="6E8FAB1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21" w:author="jalu aji prakoso" w:date="2021-12-01T10:29:00Z">
              <w:r w:rsidR="00B32C6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E43C03" w14:textId="096F30B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22" w:author="jalu aji prakoso" w:date="2021-12-01T10:30:00Z">
              <w:r w:rsidRPr="00EC6F38" w:rsidDel="00F5139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3" w:author="jalu aji prakoso" w:date="2021-12-01T10:30:00Z">
              <w:r w:rsidR="00F51396">
                <w:rPr>
                  <w:rFonts w:ascii="Times New Roman" w:eastAsia="Times New Roman" w:hAnsi="Times New Roman" w:cs="Times New Roman"/>
                  <w:szCs w:val="24"/>
                </w:rPr>
                <w:t xml:space="preserve">industry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24" w:author="jalu aji prakoso" w:date="2021-12-01T10:30:00Z">
              <w:r w:rsidR="00F5139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25" w:author="jalu aji prakoso" w:date="2021-12-01T10:30:00Z">
              <w:r w:rsidRPr="00EC6F38" w:rsidDel="00F51396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DF324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697C87E" w14:textId="52FD901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ins w:id="26" w:author="jalu aji prakoso" w:date="2021-12-01T10:30:00Z">
              <w:r w:rsidR="00F5139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7" w:author="jalu aji prakoso" w:date="2021-12-01T10:31:00Z">
              <w:r w:rsidR="00F51396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F51396">
                <w:rPr>
                  <w:rFonts w:ascii="Times New Roman" w:eastAsia="Times New Roman" w:hAnsi="Times New Roman" w:cs="Times New Roman"/>
                  <w:szCs w:val="24"/>
                </w:rPr>
                <w:t xml:space="preserve"> industri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437D69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lu aji prakoso">
    <w15:presenceInfo w15:providerId="Windows Live" w15:userId="907192efd165d2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53226"/>
    <w:rsid w:val="001D038C"/>
    <w:rsid w:val="00240407"/>
    <w:rsid w:val="0042167F"/>
    <w:rsid w:val="00924DF5"/>
    <w:rsid w:val="00B32C6A"/>
    <w:rsid w:val="00F5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B92E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jalu aji prakoso</cp:lastModifiedBy>
  <cp:revision>2</cp:revision>
  <dcterms:created xsi:type="dcterms:W3CDTF">2021-12-01T03:31:00Z</dcterms:created>
  <dcterms:modified xsi:type="dcterms:W3CDTF">2021-12-01T03:31:00Z</dcterms:modified>
</cp:coreProperties>
</file>