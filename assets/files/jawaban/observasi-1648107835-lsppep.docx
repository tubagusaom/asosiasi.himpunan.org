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3A0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141289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BBF9FE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165E90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5EE893B" w14:textId="77777777" w:rsidTr="00821BA2">
        <w:tc>
          <w:tcPr>
            <w:tcW w:w="9350" w:type="dxa"/>
          </w:tcPr>
          <w:p w14:paraId="7DA8EEB4" w14:textId="796C383D" w:rsidR="00125355" w:rsidRDefault="00125355" w:rsidP="00C92504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54DA6EB1" w14:textId="77777777" w:rsidR="00125355" w:rsidRDefault="00125355" w:rsidP="00C92504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0" w:author="PRASETYO WIDYO ISWARA" w:date="2022-03-24T14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AD56D84" w14:textId="35D81C0C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PRASETYO WIDYO ISWARA" w:date="2022-03-24T14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PRASETYO WIDYO ISWARA" w:date="2022-03-24T14:39:00Z">
              <w:r w:rsidR="004F5906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3" w:author="PRASETYO WIDYO ISWARA" w:date="2022-03-24T14:39:00Z">
              <w:r w:rsidRPr="00EC6F38" w:rsidDel="004F5906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4" w:author="PRASETYO WIDYO ISWARA" w:date="2022-03-24T14:39:00Z">
              <w:r w:rsidRPr="00EC6F38" w:rsidDel="004F5906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C92504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5" w:author="PRASETYO WIDYO ISWARA" w:date="2022-03-24T14:38:00Z">
              <w:r w:rsidR="00C9250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6" w:author="PRASETYO WIDYO ISWARA" w:date="2022-03-24T14:38:00Z">
              <w:r w:rsidRPr="00C92504" w:rsidDel="00C92504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D74C66" w14:textId="256B502A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" w:author="PRASETYO WIDYO ISWARA" w:date="2022-03-24T14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PRASETYO WIDYO ISWARA" w:date="2022-03-24T14:39:00Z">
              <w:r w:rsidRPr="00EC6F38" w:rsidDel="004F59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PRASETYO WIDYO ISWARA" w:date="2022-03-24T14:42:00Z">
              <w:r w:rsidR="009A3FF0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del w:id="10" w:author="PRASETYO WIDYO ISWARA" w:date="2022-03-24T14:42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PRASETYO WIDYO ISWARA" w:date="2022-03-24T14:40:00Z">
              <w:r w:rsidRPr="00EC6F38" w:rsidDel="004F59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9AD108" w14:textId="77777777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PRASETYO WIDYO ISWARA" w:date="2022-03-24T14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PRASETYO WIDYO ISWARA" w:date="2022-03-24T14:40:00Z">
              <w:r w:rsidRPr="00EC6F38" w:rsidDel="004F59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51C990" w14:textId="77777777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PRASETYO WIDYO ISWARA" w:date="2022-03-24T14:3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PRASETYO WIDYO ISWARA" w:date="2022-03-24T14:40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PRASETYO WIDYO ISWARA" w:date="2022-03-24T14:40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8AE9937" w14:textId="708D6F3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7" w:author="PRASETYO WIDYO ISWARA" w:date="2022-03-24T14:40:00Z">
              <w:r w:rsidR="009A3FF0">
                <w:rPr>
                  <w:rFonts w:ascii="Times New Roman" w:eastAsia="Times New Roman" w:hAnsi="Times New Roman" w:cs="Times New Roman"/>
                  <w:szCs w:val="24"/>
                </w:rPr>
                <w:t xml:space="preserve"> :</w:t>
              </w:r>
            </w:ins>
          </w:p>
          <w:p w14:paraId="0D38AF38" w14:textId="77777777" w:rsidR="00125355" w:rsidRPr="00EC6F38" w:rsidRDefault="00125355" w:rsidP="00C925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PRASETYO WIDYO ISWARA" w:date="2022-03-24T14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A6C1D2" w14:textId="61981622" w:rsidR="00125355" w:rsidRPr="00EC6F38" w:rsidRDefault="00125355" w:rsidP="00C925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PRASETYO WIDYO ISWARA" w:date="2022-03-24T14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0" w:author="PRASETYO WIDYO ISWARA" w:date="2022-03-24T14:40:00Z">
              <w:r w:rsidR="009A3FF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1" w:author="PRASETYO WIDYO ISWARA" w:date="2022-03-24T14:40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PRASETYO WIDYO ISWARA" w:date="2022-03-24T14:41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3" w:author="PRASETYO WIDYO ISWARA" w:date="2022-03-24T14:41:00Z">
              <w:r w:rsidR="009A3FF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668442" w14:textId="77777777" w:rsidR="00125355" w:rsidRPr="00EC6F38" w:rsidRDefault="00125355" w:rsidP="00C925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PRASETYO WIDYO ISWARA" w:date="2022-03-24T14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ECB232" w14:textId="35BE9780" w:rsidR="00125355" w:rsidRPr="00EC6F38" w:rsidRDefault="00125355" w:rsidP="00C925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" w:author="PRASETYO WIDYO ISWARA" w:date="2022-03-24T14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" w:author="PRASETYO WIDYO ISWARA" w:date="2022-03-24T14:41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7" w:author="PRASETYO WIDYO ISWARA" w:date="2022-03-24T14:41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28" w:author="PRASETYO WIDYO ISWARA" w:date="2022-03-24T14:41:00Z">
              <w:r w:rsidR="009A3FF0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7CCFF4" w14:textId="77777777" w:rsidR="00125355" w:rsidRPr="00EC6F38" w:rsidRDefault="00125355" w:rsidP="00C925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PRASETYO WIDYO ISWARA" w:date="2022-03-24T14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F42886E" w14:textId="3B21EB60" w:rsidR="00125355" w:rsidRPr="00EC6F38" w:rsidRDefault="00125355" w:rsidP="00C925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PRASETYO WIDYO ISWARA" w:date="2022-03-24T14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31" w:author="PRASETYO WIDYO ISWARA" w:date="2022-03-24T14:41:00Z">
              <w:r w:rsidR="009A3FF0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32" w:author="PRASETYO WIDYO ISWARA" w:date="2022-03-24T14:41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788DB3" w14:textId="77777777" w:rsidR="00125355" w:rsidRPr="00EC6F38" w:rsidRDefault="00125355" w:rsidP="00C925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PRASETYO WIDYO ISWARA" w:date="2022-03-24T14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9E0C62C" w14:textId="77777777" w:rsidR="00125355" w:rsidRPr="00EC6F38" w:rsidRDefault="00125355" w:rsidP="00C925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PRASETYO WIDYO ISWARA" w:date="2022-03-24T14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1F5E07" w14:textId="77777777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PRASETYO WIDYO ISWARA" w:date="2022-03-24T14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PRASETYO WIDYO ISWARA" w:date="2022-03-24T14:42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166F66E" w14:textId="77777777" w:rsidR="00125355" w:rsidRPr="00EC6F38" w:rsidRDefault="00125355" w:rsidP="00C925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7" w:author="PRASETYO WIDYO ISWARA" w:date="2022-03-24T14:3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608A32B" w14:textId="77777777" w:rsidR="00125355" w:rsidRPr="00EC6F38" w:rsidRDefault="00125355" w:rsidP="00C925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8" w:author="PRASETYO WIDYO ISWARA" w:date="2022-03-24T14:3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4686DDC" w14:textId="77777777" w:rsidR="00125355" w:rsidRPr="00EC6F38" w:rsidRDefault="00125355" w:rsidP="00C925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9" w:author="PRASETYO WIDYO ISWARA" w:date="2022-03-24T14:3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54B3E1B" w14:textId="77777777" w:rsidR="00125355" w:rsidRPr="00EC6F38" w:rsidRDefault="00125355" w:rsidP="00C925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0" w:author="PRASETYO WIDYO ISWARA" w:date="2022-03-24T14:3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29A5998" w14:textId="77777777" w:rsidR="00125355" w:rsidRPr="00EC6F38" w:rsidRDefault="00125355" w:rsidP="00C925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1" w:author="PRASETYO WIDYO ISWARA" w:date="2022-03-24T14:36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66BD026" w14:textId="77777777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PRASETYO WIDYO ISWARA" w:date="2022-03-24T14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PRASETYO WIDYO ISWARA" w:date="2022-03-24T14:42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1CF08F" w14:textId="77777777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4" w:author="PRASETYO WIDYO ISWARA" w:date="2022-03-24T14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4584FB" w14:textId="77777777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5" w:author="PRASETYO WIDYO ISWARA" w:date="2022-03-24T14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6" w:author="PRASETYO WIDYO ISWARA" w:date="2022-03-24T14:42:00Z">
              <w:r w:rsidRPr="00EC6F38" w:rsidDel="009A3FF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0B3B4C" w14:textId="77777777" w:rsidR="00125355" w:rsidRPr="00EC6F38" w:rsidRDefault="00125355" w:rsidP="00C9250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PRASETYO WIDYO ISWARA" w:date="2022-03-24T14:3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B13863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B7E49"/>
    <w:multiLevelType w:val="multilevel"/>
    <w:tmpl w:val="3B52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F4EFD"/>
    <w:multiLevelType w:val="multilevel"/>
    <w:tmpl w:val="ED1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SETYO WIDYO ISWARA">
    <w15:presenceInfo w15:providerId="AD" w15:userId="S::prasetyo@dsn.nsc.ac.id::1cf41a7f-81fe-4b95-94ed-e72456b4e0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F5906"/>
    <w:rsid w:val="00924DF5"/>
    <w:rsid w:val="009A3FF0"/>
    <w:rsid w:val="00C9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328D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9250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PRASETYO WIDYO ISWARA</cp:lastModifiedBy>
  <cp:revision>5</cp:revision>
  <dcterms:created xsi:type="dcterms:W3CDTF">2020-08-26T22:03:00Z</dcterms:created>
  <dcterms:modified xsi:type="dcterms:W3CDTF">2022-03-24T07:43:00Z</dcterms:modified>
</cp:coreProperties>
</file>