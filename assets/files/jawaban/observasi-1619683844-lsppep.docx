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764" w:rsidRPr="0094076B" w:rsidRDefault="00927764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:rsidR="00927764" w:rsidRPr="00927764" w:rsidRDefault="00927764" w:rsidP="00927764">
      <w:pPr>
        <w:pStyle w:val="ListParagraph"/>
        <w:numPr>
          <w:ilvl w:val="0"/>
          <w:numId w:val="2"/>
        </w:numPr>
        <w:ind w:left="567" w:hanging="567"/>
        <w:rPr>
          <w:rFonts w:ascii="Cambria" w:hAnsi="Cambria"/>
        </w:rPr>
      </w:pPr>
      <w:proofErr w:type="spellStart"/>
      <w:r w:rsidRPr="00927764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artikel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berikut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ini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dengan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menggunakan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tanda-tanda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koreksi</w:t>
      </w:r>
      <w:proofErr w:type="spellEnd"/>
      <w:r w:rsidRPr="00927764">
        <w:rPr>
          <w:rFonts w:ascii="Cambria" w:hAnsi="Cambria" w:cs="Times New Roman"/>
          <w:sz w:val="24"/>
          <w:szCs w:val="24"/>
        </w:rPr>
        <w:t>.</w:t>
      </w:r>
    </w:p>
    <w:p w:rsidR="00927764" w:rsidRPr="0094076B" w:rsidRDefault="00927764" w:rsidP="00927764">
      <w:pPr>
        <w:rPr>
          <w:rFonts w:ascii="Cambria" w:hAnsi="Cambria"/>
        </w:rPr>
      </w:pPr>
    </w:p>
    <w:p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Naik</w:t>
      </w:r>
      <w:proofErr w:type="spellEnd"/>
    </w:p>
    <w:p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05:43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  <w:lang w:val="id-ID" w:eastAsia="id-ID"/>
        </w:rPr>
        <w:drawing>
          <wp:inline distT="0" distB="0" distL="0" distR="0" wp14:anchorId="7A1E6BCE" wp14:editId="7C1AA53C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:rsidR="00927764" w:rsidRPr="00764A14" w:rsidRDefault="00764A1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  <w:lang w:val="id-ID"/>
          <w:rPrChange w:id="0" w:author="Dr. Safrina" w:date="2021-04-29T14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</w:pPr>
      <w:ins w:id="1" w:author="Dr. Safrina" w:date="2021-04-29T14:53:00Z">
        <w:r>
          <w:rPr>
            <w:rFonts w:ascii="Times New Roman" w:eastAsia="Times New Roman" w:hAnsi="Times New Roman" w:cs="Times New Roman"/>
            <w:i/>
            <w:iCs/>
            <w:sz w:val="24"/>
            <w:szCs w:val="24"/>
            <w:lang w:val="id-ID"/>
          </w:rPr>
          <w:t>“</w:t>
        </w:r>
      </w:ins>
      <w:proofErr w:type="spellStart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badan</w:t>
      </w:r>
      <w:proofErr w:type="spellEnd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naik</w:t>
      </w:r>
      <w:proofErr w:type="spellEnd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proofErr w:type="gramStart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  <w:ins w:id="2" w:author="Dr. Safrina" w:date="2021-04-29T14:53:00Z">
        <w:r>
          <w:rPr>
            <w:rFonts w:ascii="Times New Roman" w:eastAsia="Times New Roman" w:hAnsi="Times New Roman" w:cs="Times New Roman"/>
            <w:i/>
            <w:iCs/>
            <w:sz w:val="24"/>
            <w:szCs w:val="24"/>
            <w:lang w:val="id-ID"/>
          </w:rPr>
          <w:t>”</w:t>
        </w:r>
      </w:ins>
      <w:proofErr w:type="gramEnd"/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mi</w:t>
      </w:r>
      <w:del w:id="3" w:author="Dr. Safrina" w:date="2021-04-29T14:53:00Z">
        <w:r w:rsidRPr="00C50A1E" w:rsidDel="00764A14">
          <w:rPr>
            <w:rFonts w:ascii="Times New Roman" w:eastAsia="Times New Roman" w:hAnsi="Times New Roman" w:cs="Times New Roman"/>
            <w:sz w:val="24"/>
            <w:szCs w:val="24"/>
          </w:rPr>
          <w:delText>e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4" w:author="Dr. Safrina" w:date="2021-04-29T14:54:00Z">
        <w:r w:rsidRPr="00C50A1E" w:rsidDel="00764A14">
          <w:rPr>
            <w:rFonts w:ascii="Times New Roman" w:eastAsia="Times New Roman" w:hAnsi="Times New Roman" w:cs="Times New Roman"/>
            <w:sz w:val="24"/>
            <w:szCs w:val="24"/>
          </w:rPr>
          <w:delText xml:space="preserve">indera </w:delText>
        </w:r>
      </w:del>
      <w:ins w:id="5" w:author="Dr. Safrina" w:date="2021-04-29T14:54:00Z">
        <w:r w:rsidR="00764A14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indra</w:t>
        </w:r>
        <w:r w:rsidR="00764A14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kala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6" w:author="Dr. Safrina" w:date="2021-04-29T14:54:00Z">
        <w:r w:rsidDel="00764A14">
          <w:rPr>
            <w:rFonts w:ascii="Times New Roman" w:eastAsia="Times New Roman" w:hAnsi="Times New Roman" w:cs="Times New Roman"/>
            <w:sz w:val="24"/>
            <w:szCs w:val="24"/>
          </w:rPr>
          <w:delText>B</w:delText>
        </w:r>
      </w:del>
      <w:ins w:id="7" w:author="Dr. Safrina" w:date="2021-04-29T14:54:00Z">
        <w:r w:rsidR="00764A14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b</w:t>
        </w:r>
      </w:ins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764A14">
        <w:rPr>
          <w:rFonts w:ascii="Times New Roman" w:eastAsia="Times New Roman" w:hAnsi="Times New Roman" w:cs="Times New Roman"/>
          <w:i/>
          <w:sz w:val="24"/>
          <w:szCs w:val="24"/>
          <w:rPrChange w:id="8" w:author="Dr. Safrina" w:date="2021-04-29T14:55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764A14">
        <w:rPr>
          <w:rFonts w:ascii="Times New Roman" w:eastAsia="Times New Roman" w:hAnsi="Times New Roman" w:cs="Times New Roman"/>
          <w:i/>
          <w:sz w:val="24"/>
          <w:szCs w:val="24"/>
          <w:rPrChange w:id="9" w:author="Dr. Safrina" w:date="2021-04-29T14:55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proofErr w:type="gramEnd"/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del w:id="10" w:author="Dr. Safrina" w:date="2021-04-29T14:55:00Z">
        <w:r w:rsidRPr="00C50A1E" w:rsidDel="00764A14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delText>K</w:delText>
        </w:r>
      </w:del>
      <w:ins w:id="11" w:author="Dr. Safrina" w:date="2021-04-29T14:55:00Z">
        <w:r w:rsidR="00764A14">
          <w:rPr>
            <w:rFonts w:ascii="Times New Roman" w:eastAsia="Times New Roman" w:hAnsi="Times New Roman" w:cs="Times New Roman"/>
            <w:b/>
            <w:bCs/>
            <w:sz w:val="24"/>
            <w:szCs w:val="24"/>
            <w:lang w:val="id-ID"/>
          </w:rPr>
          <w:t>k</w:t>
        </w:r>
      </w:ins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etika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proofErr w:type="gramEnd"/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del w:id="12" w:author="Dr. Safrina" w:date="2021-04-29T14:55:00Z">
        <w:r w:rsidRPr="00C50A1E" w:rsidDel="00764A14">
          <w:rPr>
            <w:rFonts w:ascii="Times New Roman" w:eastAsia="Times New Roman" w:hAnsi="Times New Roman" w:cs="Times New Roman"/>
            <w:sz w:val="24"/>
            <w:szCs w:val="24"/>
          </w:rPr>
          <w:delText xml:space="preserve">asyik </w:delText>
        </w:r>
      </w:del>
      <w:ins w:id="13" w:author="Dr. Safrina" w:date="2021-04-29T14:55:00Z">
        <w:r w:rsidR="00764A14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asik</w:t>
        </w:r>
        <w:r w:rsidR="00764A14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4" w:author="Dr. Safrina" w:date="2021-04-29T14:56:00Z">
        <w:r w:rsidRPr="00C50A1E" w:rsidDel="00764A14">
          <w:rPr>
            <w:rFonts w:ascii="Times New Roman" w:eastAsia="Times New Roman" w:hAnsi="Times New Roman" w:cs="Times New Roman"/>
            <w:sz w:val="24"/>
            <w:szCs w:val="24"/>
          </w:rPr>
          <w:delText xml:space="preserve">4 </w:delText>
        </w:r>
      </w:del>
      <w:ins w:id="15" w:author="Dr. Safrina" w:date="2021-04-29T14:56:00Z">
        <w:r w:rsidR="00764A14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empat</w:t>
        </w:r>
        <w:r w:rsidR="00764A14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6" w:author="Dr. Safrina" w:date="2021-04-29T14:56:00Z">
        <w:r w:rsidRPr="00764A14" w:rsidDel="00764A14">
          <w:rPr>
            <w:rFonts w:ascii="Times New Roman" w:eastAsia="Times New Roman" w:hAnsi="Times New Roman" w:cs="Times New Roman"/>
            <w:sz w:val="24"/>
            <w:szCs w:val="24"/>
          </w:rPr>
          <w:delText xml:space="preserve">biji </w:delText>
        </w:r>
      </w:del>
      <w:ins w:id="17" w:author="Dr. Safrina" w:date="2021-04-29T14:57:00Z">
        <w:r w:rsidR="00764A14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buah</w:t>
        </w:r>
      </w:ins>
      <w:ins w:id="18" w:author="Dr. Safrina" w:date="2021-04-29T14:56:00Z">
        <w:r w:rsidR="00764A14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764A14">
        <w:rPr>
          <w:rFonts w:ascii="Times New Roman" w:eastAsia="Times New Roman" w:hAnsi="Times New Roman" w:cs="Times New Roman"/>
          <w:i/>
          <w:sz w:val="24"/>
          <w:szCs w:val="24"/>
          <w:rPrChange w:id="19" w:author="Dr. Safrina" w:date="2021-04-29T14:5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eh </w:t>
      </w:r>
      <w:proofErr w:type="spellStart"/>
      <w:r w:rsidRPr="00764A14">
        <w:rPr>
          <w:rFonts w:ascii="Times New Roman" w:eastAsia="Times New Roman" w:hAnsi="Times New Roman" w:cs="Times New Roman"/>
          <w:i/>
          <w:sz w:val="24"/>
          <w:szCs w:val="24"/>
          <w:rPrChange w:id="20" w:author="Dr. Safrina" w:date="2021-04-29T14:5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21" w:author="Dr. Safrina" w:date="2021-04-29T14:56:00Z">
        <w:r w:rsidR="00764A14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men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lima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22" w:author="Dr. Safrina" w:date="2021-04-29T14:57:00Z">
        <w:r w:rsidR="00764A14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men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del w:id="23" w:author="Dr. Safrina" w:date="2021-04-29T14:57:00Z">
        <w:r w:rsidRPr="00C50A1E" w:rsidDel="00764A14">
          <w:rPr>
            <w:rFonts w:ascii="Times New Roman" w:eastAsia="Times New Roman" w:hAnsi="Times New Roman" w:cs="Times New Roman"/>
            <w:sz w:val="24"/>
            <w:szCs w:val="24"/>
          </w:rPr>
          <w:delText xml:space="preserve"> -</w:delText>
        </w:r>
        <w:r w:rsidRPr="00C50A1E" w:rsidDel="00764A14">
          <w:rPr>
            <w:rFonts w:ascii="Times New Roman" w:eastAsia="Times New Roman" w:hAnsi="Times New Roman" w:cs="Times New Roman"/>
            <w:strike/>
            <w:sz w:val="24"/>
            <w:szCs w:val="24"/>
          </w:rPr>
          <w:delText>seperti sikapnya padamu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24" w:author="Dr. Safrina" w:date="2021-04-29T14:57:00Z">
        <w:r w:rsidRPr="00C50A1E" w:rsidDel="00764A14">
          <w:rPr>
            <w:rFonts w:ascii="Times New Roman" w:eastAsia="Times New Roman" w:hAnsi="Times New Roman" w:cs="Times New Roman"/>
            <w:sz w:val="24"/>
            <w:szCs w:val="24"/>
          </w:rPr>
          <w:delText xml:space="preserve">bisa </w:delText>
        </w:r>
      </w:del>
      <w:ins w:id="25" w:author="Dr. Safrina" w:date="2021-04-29T14:57:00Z">
        <w:r w:rsidR="00764A14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dapat</w:t>
        </w:r>
        <w:r w:rsidR="00764A14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r w:rsidR="00764A14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men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26" w:author="Dr. Safrina" w:date="2021-04-29T14:57:00Z">
        <w:r w:rsidRPr="00C50A1E" w:rsidDel="00764A14">
          <w:rPr>
            <w:rFonts w:ascii="Times New Roman" w:eastAsia="Times New Roman" w:hAnsi="Times New Roman" w:cs="Times New Roman"/>
            <w:sz w:val="24"/>
            <w:szCs w:val="24"/>
          </w:rPr>
          <w:delText xml:space="preserve">mengapa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27" w:author="Dr. Safrina" w:date="2021-04-29T14:58:00Z">
        <w:r w:rsidR="00764A14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men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28" w:author="Dr. Safrina" w:date="2021-04-29T14:58:00Z">
        <w:r w:rsidRPr="00C50A1E" w:rsidDel="00764A14">
          <w:rPr>
            <w:rFonts w:ascii="Times New Roman" w:eastAsia="Times New Roman" w:hAnsi="Times New Roman" w:cs="Times New Roman"/>
            <w:sz w:val="24"/>
            <w:szCs w:val="24"/>
          </w:rPr>
          <w:delText xml:space="preserve">suka </w:delText>
        </w:r>
      </w:del>
      <w:ins w:id="29" w:author="Dr. Safrina" w:date="2021-04-29T14:58:00Z">
        <w:r w:rsidR="00764A14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berselera</w:t>
        </w:r>
        <w:r w:rsidR="00764A14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64A14">
        <w:rPr>
          <w:rFonts w:ascii="Times New Roman" w:eastAsia="Times New Roman" w:hAnsi="Times New Roman" w:cs="Times New Roman"/>
          <w:i/>
          <w:sz w:val="24"/>
          <w:szCs w:val="24"/>
          <w:rPrChange w:id="30" w:author="Dr. Safrina" w:date="2021-04-29T14:5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alias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31" w:author="Dr. Safrina" w:date="2021-04-29T14:58:00Z">
        <w:r w:rsidRPr="00C50A1E" w:rsidDel="00764A14">
          <w:rPr>
            <w:rFonts w:ascii="Times New Roman" w:eastAsia="Times New Roman" w:hAnsi="Times New Roman" w:cs="Times New Roman"/>
            <w:sz w:val="24"/>
            <w:szCs w:val="24"/>
          </w:rPr>
          <w:delText>Apalagi d</w:delText>
        </w:r>
      </w:del>
      <w:ins w:id="32" w:author="Dr. Safrina" w:date="2021-04-29T14:58:00Z">
        <w:r w:rsidR="00764A14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D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engan</w:t>
      </w:r>
      <w:proofErr w:type="spellEnd"/>
      <w:ins w:id="33" w:author="Dr. Safrina" w:date="2021-04-29T14:58:00Z">
        <w:r w:rsidR="00764A14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adanya asupan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ins w:id="34" w:author="Dr. Safrina" w:date="2021-04-29T14:59:00Z">
        <w:r w:rsidR="00764A14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an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del w:id="35" w:author="Dr. Safrina" w:date="2021-04-29T14:59:00Z">
        <w:r w:rsidRPr="00C50A1E" w:rsidDel="00764A14">
          <w:rPr>
            <w:rFonts w:ascii="Times New Roman" w:eastAsia="Times New Roman" w:hAnsi="Times New Roman" w:cs="Times New Roman"/>
            <w:sz w:val="24"/>
            <w:szCs w:val="24"/>
          </w:rPr>
          <w:delText>akibat terjadinya</w:delText>
        </w:r>
      </w:del>
      <w:ins w:id="36" w:author="Dr. Safrina" w:date="2021-04-29T14:59:00Z">
        <w:r w:rsidR="00764A14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karena terjadi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64A14">
        <w:rPr>
          <w:rFonts w:ascii="Times New Roman" w:eastAsia="Times New Roman" w:hAnsi="Times New Roman" w:cs="Times New Roman"/>
          <w:i/>
          <w:sz w:val="24"/>
          <w:szCs w:val="24"/>
          <w:rPrChange w:id="37" w:author="Dr. Safrina" w:date="2021-04-29T14:59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38" w:author="Dr. Safrina" w:date="2021-04-29T14:59:00Z">
        <w:r w:rsidR="00764A14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perkirakan</w:t>
        </w:r>
      </w:ins>
      <w:del w:id="39" w:author="Dr. Safrina" w:date="2021-04-29T14:59:00Z">
        <w:r w:rsidRPr="00C50A1E" w:rsidDel="00764A14">
          <w:rPr>
            <w:rFonts w:ascii="Times New Roman" w:eastAsia="Times New Roman" w:hAnsi="Times New Roman" w:cs="Times New Roman"/>
            <w:sz w:val="24"/>
            <w:szCs w:val="24"/>
          </w:rPr>
          <w:delText>kira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64A14">
        <w:rPr>
          <w:rFonts w:ascii="Times New Roman" w:eastAsia="Times New Roman" w:hAnsi="Times New Roman" w:cs="Times New Roman"/>
          <w:i/>
          <w:sz w:val="24"/>
          <w:szCs w:val="24"/>
          <w:rPrChange w:id="40" w:author="Dr. Safrina" w:date="2021-04-29T15:0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kok</w:t>
      </w:r>
      <w:proofErr w:type="spellEnd"/>
      <w:r w:rsidRPr="00764A14">
        <w:rPr>
          <w:rFonts w:ascii="Times New Roman" w:eastAsia="Times New Roman" w:hAnsi="Times New Roman" w:cs="Times New Roman"/>
          <w:i/>
          <w:sz w:val="24"/>
          <w:szCs w:val="24"/>
          <w:rPrChange w:id="41" w:author="Dr. Safrina" w:date="2021-04-29T15:0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~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ins w:id="42" w:author="Dr. Safrina" w:date="2021-04-29T15:00:00Z">
        <w:r w:rsidR="00764A14">
          <w:rPr>
            <w:rFonts w:ascii="Times New Roman" w:eastAsia="Times New Roman" w:hAnsi="Times New Roman" w:cs="Times New Roman"/>
            <w:b/>
            <w:bCs/>
            <w:sz w:val="24"/>
            <w:szCs w:val="24"/>
            <w:lang w:val="id-ID"/>
          </w:rPr>
          <w:t>Menjadi Penyebabnya</w:t>
        </w:r>
      </w:ins>
      <w:del w:id="43" w:author="Dr. Safrina" w:date="2021-04-29T15:00:00Z">
        <w:r w:rsidRPr="00C50A1E" w:rsidDel="00764A14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delText>Jadi Sebabnya...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ins w:id="44" w:author="Dr. Safrina" w:date="2021-04-29T15:00:00Z">
        <w:r w:rsidR="00764A14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men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64A14">
        <w:rPr>
          <w:rFonts w:ascii="Times New Roman" w:eastAsia="Times New Roman" w:hAnsi="Times New Roman" w:cs="Times New Roman"/>
          <w:i/>
          <w:sz w:val="24"/>
          <w:szCs w:val="24"/>
          <w:rPrChange w:id="45" w:author="Dr. Safrina" w:date="2021-04-29T15:0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Ehem</w:t>
      </w:r>
      <w:proofErr w:type="spellEnd"/>
      <w:r w:rsidRPr="00764A14">
        <w:rPr>
          <w:rFonts w:ascii="Times New Roman" w:eastAsia="Times New Roman" w:hAnsi="Times New Roman" w:cs="Times New Roman"/>
          <w:i/>
          <w:sz w:val="24"/>
          <w:szCs w:val="24"/>
          <w:rPrChange w:id="46" w:author="Dr. Safrina" w:date="2021-04-29T15:0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.</w:t>
      </w:r>
      <w:proofErr w:type="gramEnd"/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mi</w:t>
      </w:r>
      <w:del w:id="47" w:author="Dr. Safrina" w:date="2021-04-29T15:00:00Z">
        <w:r w:rsidRPr="00C50A1E" w:rsidDel="00764A14">
          <w:rPr>
            <w:rFonts w:ascii="Times New Roman" w:eastAsia="Times New Roman" w:hAnsi="Times New Roman" w:cs="Times New Roman"/>
            <w:sz w:val="24"/>
            <w:szCs w:val="24"/>
          </w:rPr>
          <w:delText>e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del w:id="48" w:author="Dr. Safrina" w:date="2021-04-29T15:00:00Z">
        <w:r w:rsidRPr="00C50A1E" w:rsidDel="00764A14">
          <w:rPr>
            <w:rFonts w:ascii="Times New Roman" w:eastAsia="Times New Roman" w:hAnsi="Times New Roman" w:cs="Times New Roman"/>
            <w:sz w:val="24"/>
            <w:szCs w:val="24"/>
          </w:rPr>
          <w:delText>biskuit-biskuit</w:delText>
        </w:r>
      </w:del>
      <w:ins w:id="49" w:author="Dr. Safrina" w:date="2021-04-29T15:00:00Z">
        <w:r w:rsidR="00764A14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kue-kue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</w:t>
      </w:r>
      <w:del w:id="50" w:author="Dr. Safrina" w:date="2021-04-29T15:00:00Z">
        <w:r w:rsidDel="00764A14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tata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del w:id="51" w:author="Dr. Safrina" w:date="2021-04-29T15:01:00Z">
        <w:r w:rsidDel="00764A14">
          <w:rPr>
            <w:rFonts w:ascii="Times New Roman" w:eastAsia="Times New Roman" w:hAnsi="Times New Roman" w:cs="Times New Roman"/>
            <w:sz w:val="24"/>
            <w:szCs w:val="24"/>
          </w:rPr>
          <w:delText>almari</w:delText>
        </w:r>
        <w:r w:rsidRPr="00C50A1E" w:rsidDel="00764A14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ins w:id="52" w:author="Dr. Safrina" w:date="2021-04-29T15:01:00Z">
        <w:r w:rsidR="00764A14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lemari</w:t>
        </w:r>
        <w:r w:rsidR="00764A14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ins w:id="53" w:author="Dr. Safrina" w:date="2021-04-29T15:01:00Z">
        <w:r w:rsidR="00764A14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del w:id="54" w:author="Dr. Safrina" w:date="2021-04-29T15:01:00Z">
        <w:r w:rsidRPr="00C50A1E" w:rsidDel="00764A14">
          <w:rPr>
            <w:rFonts w:ascii="Times New Roman" w:eastAsia="Times New Roman" w:hAnsi="Times New Roman" w:cs="Times New Roman"/>
            <w:sz w:val="24"/>
            <w:szCs w:val="24"/>
          </w:rPr>
          <w:delText>. S</w:delText>
        </w:r>
      </w:del>
      <w:ins w:id="55" w:author="Dr. Safrina" w:date="2021-04-29T15:01:00Z">
        <w:r w:rsidR="00764A14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s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ins w:id="56" w:author="Dr. Safrina" w:date="2021-04-29T15:01:00Z">
        <w:r w:rsidR="00764A14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.</w:t>
        </w:r>
        <w:proofErr w:type="gramEnd"/>
        <w:r w:rsidR="00764A14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Hal ini dikarenakan ketika </w:t>
        </w:r>
      </w:ins>
      <w:del w:id="57" w:author="Dr. Safrina" w:date="2021-04-29T15:01:00Z">
        <w:r w:rsidRPr="00C50A1E" w:rsidDel="00764A14">
          <w:rPr>
            <w:rFonts w:ascii="Times New Roman" w:eastAsia="Times New Roman" w:hAnsi="Times New Roman" w:cs="Times New Roman"/>
            <w:sz w:val="24"/>
            <w:szCs w:val="24"/>
          </w:rPr>
          <w:delText xml:space="preserve"> karena mau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58" w:author="Dr. Safrina" w:date="2021-04-29T15:02:00Z">
        <w:r w:rsidRPr="00C50A1E" w:rsidDel="00764A14">
          <w:rPr>
            <w:rFonts w:ascii="Times New Roman" w:eastAsia="Times New Roman" w:hAnsi="Times New Roman" w:cs="Times New Roman"/>
            <w:sz w:val="24"/>
            <w:szCs w:val="24"/>
          </w:rPr>
          <w:delText xml:space="preserve">itu </w:delText>
        </w:r>
      </w:del>
      <w:ins w:id="59" w:author="Dr. Safrina" w:date="2021-04-29T15:02:00Z">
        <w:r w:rsidR="00764A14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akan</w:t>
        </w:r>
        <w:r w:rsidR="00764A14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</w:t>
      </w:r>
      <w:del w:id="60" w:author="Dr. Safrina" w:date="2021-04-29T15:02:00Z">
        <w:r w:rsidRPr="00C50A1E" w:rsidDel="00764A14">
          <w:rPr>
            <w:rFonts w:ascii="Times New Roman" w:eastAsia="Times New Roman" w:hAnsi="Times New Roman" w:cs="Times New Roman"/>
            <w:sz w:val="24"/>
            <w:szCs w:val="24"/>
          </w:rPr>
          <w:delText xml:space="preserve">Akan </w:delText>
        </w:r>
      </w:del>
      <w:ins w:id="61" w:author="Dr. Safrina" w:date="2021-04-29T15:02:00Z">
        <w:r w:rsidR="00764A14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Sungguh</w:t>
        </w:r>
        <w:r w:rsidR="00764A14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62" w:author="Dr. Safrina" w:date="2021-04-29T15:02:00Z">
        <w:r w:rsidRPr="00C50A1E" w:rsidDel="00764A14">
          <w:rPr>
            <w:rFonts w:ascii="Times New Roman" w:eastAsia="Times New Roman" w:hAnsi="Times New Roman" w:cs="Times New Roman"/>
            <w:sz w:val="24"/>
            <w:szCs w:val="24"/>
          </w:rPr>
          <w:delText>tahu diri</w:delText>
        </w:r>
      </w:del>
      <w:ins w:id="63" w:author="Dr. Safrina" w:date="2021-04-29T15:02:00Z">
        <w:r w:rsidR="00764A14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terkendali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5861">
        <w:rPr>
          <w:rFonts w:ascii="Times New Roman" w:eastAsia="Times New Roman" w:hAnsi="Times New Roman" w:cs="Times New Roman"/>
          <w:i/>
          <w:sz w:val="24"/>
          <w:szCs w:val="24"/>
          <w:rPrChange w:id="64" w:author="Dr. Safrina" w:date="2021-04-29T15:0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65" w:author="Dr. Safrina" w:date="2021-04-29T15:03:00Z">
        <w:r w:rsidR="00B75861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s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commentRangeStart w:id="66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commentRangeEnd w:id="66"/>
      <w:proofErr w:type="spellEnd"/>
      <w:r w:rsidR="00B75861">
        <w:rPr>
          <w:rStyle w:val="CommentReference"/>
        </w:rPr>
        <w:commentReference w:id="66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malas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-chat.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lemak-lemak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bookmarkStart w:id="67" w:name="_GoBack"/>
      <w:proofErr w:type="spellStart"/>
      <w:r w:rsidRPr="00B75861">
        <w:rPr>
          <w:rFonts w:ascii="Times New Roman" w:eastAsia="Times New Roman" w:hAnsi="Times New Roman" w:cs="Times New Roman"/>
          <w:i/>
          <w:sz w:val="24"/>
          <w:szCs w:val="24"/>
          <w:rPrChange w:id="68" w:author="Dr. Safrina" w:date="2021-04-29T15:04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mager</w:t>
      </w:r>
      <w:bookmarkEnd w:id="67"/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-mana.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</w:t>
      </w:r>
      <w:proofErr w:type="spellEnd"/>
      <w:del w:id="69" w:author="Dr. Safrina" w:date="2021-04-29T15:04:00Z">
        <w:r w:rsidRPr="00C50A1E" w:rsidDel="00B75861">
          <w:rPr>
            <w:rFonts w:ascii="Times New Roman" w:eastAsia="Times New Roman" w:hAnsi="Times New Roman" w:cs="Times New Roman"/>
            <w:sz w:val="24"/>
            <w:szCs w:val="24"/>
          </w:rPr>
          <w:delText>e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susu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:rsidR="00927764" w:rsidRPr="00C50A1E" w:rsidRDefault="00927764" w:rsidP="00927764"/>
    <w:p w:rsidR="00927764" w:rsidRPr="005A045A" w:rsidRDefault="00927764" w:rsidP="00927764">
      <w:pPr>
        <w:rPr>
          <w:i/>
        </w:rPr>
      </w:pPr>
    </w:p>
    <w:p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11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:rsidR="00924DF5" w:rsidRDefault="00924DF5"/>
    <w:sectPr w:rsidR="00924DF5" w:rsidSect="00927764">
      <w:footerReference w:type="default" r:id="rId12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66" w:author="Dr. Safrina" w:date="2021-04-29T15:03:00Z" w:initials="DS">
    <w:p w:rsidR="00B75861" w:rsidRPr="00B75861" w:rsidRDefault="00B75861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Perlu dipertimbangkan subjek lain untuk memulai kalimat baru.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13C5" w:rsidRDefault="004813C5">
      <w:r>
        <w:separator/>
      </w:r>
    </w:p>
  </w:endnote>
  <w:endnote w:type="continuationSeparator" w:id="0">
    <w:p w:rsidR="004813C5" w:rsidRDefault="004813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:rsidR="00941E77" w:rsidRDefault="004813C5">
    <w:pPr>
      <w:pStyle w:val="Footer"/>
    </w:pPr>
  </w:p>
  <w:p w:rsidR="00941E77" w:rsidRDefault="004813C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13C5" w:rsidRDefault="004813C5">
      <w:r>
        <w:separator/>
      </w:r>
    </w:p>
  </w:footnote>
  <w:footnote w:type="continuationSeparator" w:id="0">
    <w:p w:rsidR="004813C5" w:rsidRDefault="004813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764"/>
    <w:rsid w:val="0012251A"/>
    <w:rsid w:val="0042167F"/>
    <w:rsid w:val="004813C5"/>
    <w:rsid w:val="00764A14"/>
    <w:rsid w:val="00924DF5"/>
    <w:rsid w:val="00927764"/>
    <w:rsid w:val="00B75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BalloonText">
    <w:name w:val="Balloon Text"/>
    <w:basedOn w:val="Normal"/>
    <w:link w:val="BalloonTextChar"/>
    <w:uiPriority w:val="99"/>
    <w:semiHidden/>
    <w:unhideWhenUsed/>
    <w:rsid w:val="00764A1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4A14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7586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7586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7586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586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5861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BalloonText">
    <w:name w:val="Balloon Text"/>
    <w:basedOn w:val="Normal"/>
    <w:link w:val="BalloonTextChar"/>
    <w:uiPriority w:val="99"/>
    <w:semiHidden/>
    <w:unhideWhenUsed/>
    <w:rsid w:val="00764A1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4A14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7586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7586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7586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586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586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sets-a2.kompasiana.com/items/album/2020/01/05/photo-1561497268-131821f92985-5e11e63d097f362701721a02.jpeg?t=o&amp;v=760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www.kompasiana.com/listhiahr/5e11e59a097f367b4a413222/hujan-turun-berat-badan-naik?page=all" TargetMode="External"/><Relationship Id="rId5" Type="http://schemas.openxmlformats.org/officeDocument/2006/relationships/webSettings" Target="webSettings.xml"/><Relationship Id="rId10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610</Words>
  <Characters>3477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Dr. Safrina</cp:lastModifiedBy>
  <cp:revision>2</cp:revision>
  <dcterms:created xsi:type="dcterms:W3CDTF">2021-04-29T08:04:00Z</dcterms:created>
  <dcterms:modified xsi:type="dcterms:W3CDTF">2021-04-29T08:04:00Z</dcterms:modified>
</cp:coreProperties>
</file>