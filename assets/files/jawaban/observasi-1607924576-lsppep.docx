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0" w:author="PC-6" w:date="2020-12-14T12:55:00Z">
        <w:r w:rsidRPr="00C50A1E" w:rsidDel="008906A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  <w:ins w:id="1" w:author="PC-6" w:date="2020-12-14T12:55:00Z">
        <w:r w:rsidR="008906A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-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" w:author="PC-6" w:date="2020-12-14T12:53:00Z">
        <w:r w:rsidRPr="00C50A1E" w:rsidDel="008906A6">
          <w:rPr>
            <w:rFonts w:ascii="Times New Roman" w:eastAsia="Times New Roman" w:hAnsi="Times New Roman" w:cs="Times New Roman"/>
            <w:sz w:val="24"/>
            <w:szCs w:val="24"/>
          </w:rPr>
          <w:delText xml:space="preserve">Apa </w:delText>
        </w:r>
      </w:del>
      <w:proofErr w:type="spellStart"/>
      <w:ins w:id="3" w:author="PC-6" w:date="2020-12-14T12:54:00Z">
        <w:r w:rsidR="008906A6">
          <w:rPr>
            <w:rFonts w:ascii="Times New Roman" w:eastAsia="Times New Roman" w:hAnsi="Times New Roman" w:cs="Times New Roman"/>
            <w:sz w:val="24"/>
            <w:szCs w:val="24"/>
          </w:rPr>
          <w:t>Apakah</w:t>
        </w:r>
        <w:proofErr w:type="spellEnd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" w:author="PC-6" w:date="2020-12-14T12:55:00Z">
        <w:r w:rsidRPr="00C50A1E" w:rsidDel="008906A6">
          <w:rPr>
            <w:rFonts w:ascii="Times New Roman" w:eastAsia="Times New Roman" w:hAnsi="Times New Roman" w:cs="Times New Roman"/>
            <w:sz w:val="24"/>
            <w:szCs w:val="24"/>
          </w:rPr>
          <w:delText>Januari,</w:delText>
        </w:r>
      </w:del>
      <w:proofErr w:type="spellStart"/>
      <w:ins w:id="5" w:author="PC-6" w:date="2020-12-14T12:55:00Z">
        <w:r w:rsidR="008906A6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  <w:proofErr w:type="spellEnd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6" w:author="PC-6" w:date="2020-12-14T12:56:00Z">
        <w:r w:rsidRPr="00C50A1E" w:rsidDel="008906A6">
          <w:rPr>
            <w:rFonts w:ascii="Times New Roman" w:eastAsia="Times New Roman" w:hAnsi="Times New Roman" w:cs="Times New Roman"/>
            <w:sz w:val="24"/>
            <w:szCs w:val="24"/>
          </w:rPr>
          <w:delText>hujan sehari-hari</w:delText>
        </w:r>
      </w:del>
      <w:proofErr w:type="spellStart"/>
      <w:ins w:id="7" w:author="PC-6" w:date="2020-12-14T12:56:00Z">
        <w:r w:rsidR="008906A6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906A6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PC-6" w:date="2020-12-14T12:57:00Z">
        <w:r w:rsidRPr="00C50A1E" w:rsidDel="008906A6">
          <w:rPr>
            <w:rFonts w:ascii="Times New Roman" w:eastAsia="Times New Roman" w:hAnsi="Times New Roman" w:cs="Times New Roman"/>
            <w:sz w:val="24"/>
            <w:szCs w:val="24"/>
          </w:rPr>
          <w:delText xml:space="preserve">datang </w:delText>
        </w:r>
      </w:del>
      <w:proofErr w:type="spellStart"/>
      <w:ins w:id="9" w:author="PC-6" w:date="2020-12-14T12:57:00Z">
        <w:r w:rsidR="008906A6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 w:rsidR="008906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0" w:author="PC-6" w:date="2020-12-14T12:57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1" w:author="PC-6" w:date="2020-12-14T12:58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ins w:id="12" w:author="PC-6" w:date="2020-12-14T12:58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merubah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13" w:author="PC-6" w:date="2020-12-14T12:58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" w:author="PC-6" w:date="2020-12-14T12:58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15" w:author="PC-6" w:date="2020-12-14T12:59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 xml:space="preserve"> Soal</w:delText>
        </w:r>
      </w:del>
      <w:proofErr w:type="spellStart"/>
      <w:ins w:id="16" w:author="PC-6" w:date="2020-12-14T12:59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7" w:author="PC-6" w:date="2020-12-14T12:59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>Ya, hujan</w:delText>
        </w:r>
      </w:del>
      <w:proofErr w:type="spellStart"/>
      <w:ins w:id="18" w:author="PC-6" w:date="2020-12-14T12:59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19" w:author="PC-6" w:date="2020-12-14T13:00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 xml:space="preserve">Siapa </w:delText>
        </w:r>
      </w:del>
      <w:ins w:id="20" w:author="PC-6" w:date="2020-12-14T13:00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Ayo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siapa</w:t>
        </w:r>
        <w:proofErr w:type="spellEnd"/>
        <w:r w:rsidR="00417BE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PC-6" w:date="2020-12-14T13:00:00Z">
        <w:r w:rsidDel="00417BE1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proofErr w:type="spellStart"/>
      <w:ins w:id="22" w:author="PC-6" w:date="2020-12-14T13:00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bersamaan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3" w:author="PC-6" w:date="2020-12-14T13:00:00Z">
        <w:r w:rsidDel="00417BE1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4" w:author="PC-6" w:date="2020-12-14T13:00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417BE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ins w:id="25" w:author="PC-6" w:date="2020-12-14T13:01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entah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kemana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PC-6" w:date="2020-12-14T13:01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>makan</w:delText>
        </w:r>
      </w:del>
      <w:proofErr w:type="spellStart"/>
      <w:ins w:id="27" w:author="PC-6" w:date="2020-12-14T13:01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8" w:author="PC-6" w:date="2020-12-14T13:01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ins w:id="29" w:author="PC-6" w:date="2020-12-14T13:01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sesungguhnya</w:t>
        </w:r>
        <w:proofErr w:type="spellEnd"/>
        <w:r w:rsidR="00417BE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del w:id="30" w:author="PC-6" w:date="2020-12-14T13:02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 xml:space="preserve">porsi </w:delText>
        </w:r>
      </w:del>
      <w:proofErr w:type="spellStart"/>
      <w:ins w:id="31" w:author="PC-6" w:date="2020-12-14T13:02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bungkus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2" w:author="PC-6" w:date="2020-12-14T13:02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>satu-</w:delText>
        </w:r>
      </w:del>
      <w:proofErr w:type="spellStart"/>
      <w:ins w:id="33" w:author="PC-6" w:date="2020-12-14T13:02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Rencana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417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4" w:author="PC-6" w:date="2020-12-14T13:03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proofErr w:type="spellStart"/>
      <w:ins w:id="35" w:author="PC-6" w:date="2020-12-14T13:03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 w:rsidR="00417BE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6" w:author="PC-6" w:date="2020-12-14T13:03:00Z">
        <w:r w:rsidRPr="00C50A1E" w:rsidDel="00417BE1">
          <w:rPr>
            <w:rFonts w:ascii="Times New Roman" w:eastAsia="Times New Roman" w:hAnsi="Times New Roman" w:cs="Times New Roman"/>
            <w:sz w:val="24"/>
            <w:szCs w:val="24"/>
          </w:rPr>
          <w:delText xml:space="preserve">tubuh </w:delText>
        </w:r>
      </w:del>
      <w:ins w:id="37" w:author="PC-6" w:date="2020-12-14T13:03:00Z">
        <w:r w:rsidR="00417BE1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bookmarkStart w:id="38" w:name="_GoBack"/>
        <w:bookmarkEnd w:id="38"/>
        <w:r w:rsidR="00417BE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8DF" w:rsidRDefault="007A08DF">
      <w:r>
        <w:separator/>
      </w:r>
    </w:p>
  </w:endnote>
  <w:endnote w:type="continuationSeparator" w:id="0">
    <w:p w:rsidR="007A08DF" w:rsidRDefault="007A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A08DF">
    <w:pPr>
      <w:pStyle w:val="Footer"/>
    </w:pPr>
  </w:p>
  <w:p w:rsidR="00941E77" w:rsidRDefault="007A08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8DF" w:rsidRDefault="007A08DF">
      <w:r>
        <w:separator/>
      </w:r>
    </w:p>
  </w:footnote>
  <w:footnote w:type="continuationSeparator" w:id="0">
    <w:p w:rsidR="007A08DF" w:rsidRDefault="007A0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-6">
    <w15:presenceInfo w15:providerId="None" w15:userId="PC-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17BE1"/>
    <w:rsid w:val="0042167F"/>
    <w:rsid w:val="007A08DF"/>
    <w:rsid w:val="008906A6"/>
    <w:rsid w:val="00924DF5"/>
    <w:rsid w:val="00927764"/>
    <w:rsid w:val="00C20908"/>
    <w:rsid w:val="00CC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PC-6</cp:lastModifiedBy>
  <cp:revision>2</cp:revision>
  <dcterms:created xsi:type="dcterms:W3CDTF">2020-12-14T05:05:00Z</dcterms:created>
  <dcterms:modified xsi:type="dcterms:W3CDTF">2020-12-14T05:05:00Z</dcterms:modified>
</cp:coreProperties>
</file>