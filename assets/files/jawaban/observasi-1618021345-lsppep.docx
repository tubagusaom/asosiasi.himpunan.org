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del w:id="0" w:author="Windows User" w:date="2021-04-10T09:20:00Z">
              <w:r w:rsidDel="00FA4D0F">
                <w:delText>.</w:delText>
              </w:r>
            </w:del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del w:id="1" w:author="Windows User" w:date="2021-04-10T09:20:00Z">
              <w:r w:rsidDel="00FA4D0F">
                <w:delText>.</w:delText>
              </w:r>
            </w:del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del w:id="2" w:author="Windows User" w:date="2021-04-10T09:22:00Z">
              <w:r w:rsidDel="00F66ACA">
                <w:delText xml:space="preserve">pada </w:delText>
              </w:r>
            </w:del>
            <w:ins w:id="3" w:author="Windows User" w:date="2021-04-10T09:22:00Z">
              <w:r w:rsidR="00F66ACA">
                <w:t>di</w:t>
              </w:r>
              <w:r w:rsidR="00F66ACA">
                <w:t xml:space="preserve"> </w:t>
              </w:r>
            </w:ins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del w:id="4" w:author="Windows User" w:date="2021-04-10T09:20:00Z">
              <w:r w:rsidDel="00BD3DED">
                <w:delText>.</w:delText>
              </w:r>
            </w:del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del w:id="5" w:author="Windows User" w:date="2021-04-10T09:22:00Z">
              <w:r w:rsidDel="00F66ACA">
                <w:delText xml:space="preserve">, </w:delText>
              </w:r>
            </w:del>
            <w:ins w:id="6" w:author="Windows User" w:date="2021-04-10T09:22:00Z">
              <w:r w:rsidR="00F66ACA">
                <w:t>;</w:t>
              </w:r>
              <w:r w:rsidR="00F66ACA">
                <w:t xml:space="preserve"> </w:t>
              </w:r>
            </w:ins>
            <w:proofErr w:type="spellStart"/>
            <w:r>
              <w:t>penerapan</w:t>
            </w:r>
            <w:proofErr w:type="spellEnd"/>
            <w:del w:id="7" w:author="Windows User" w:date="2021-04-10T09:20:00Z">
              <w:r w:rsidDel="00BD3DED">
                <w:delText>.</w:delText>
              </w:r>
            </w:del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del w:id="8" w:author="Windows User" w:date="2021-04-10T09:20:00Z">
              <w:r w:rsidDel="00BD3DED">
                <w:delText>.</w:delText>
              </w:r>
            </w:del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del w:id="9" w:author="Windows User" w:date="2021-04-10T09:20:00Z">
              <w:r w:rsidDel="00BD3DED">
                <w:delText>.</w:delText>
              </w:r>
            </w:del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gramStart"/>
            <w:r>
              <w:t>program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ins w:id="10" w:author="Windows User" w:date="2021-04-10T09:20:00Z">
              <w:r w:rsidR="00BD3DED">
                <w:t>.</w:t>
              </w:r>
            </w:ins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del w:id="11" w:author="Windows User" w:date="2021-04-10T09:21:00Z">
              <w:r w:rsidDel="00BD3DED">
                <w:delText>.</w:delText>
              </w:r>
            </w:del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del w:id="12" w:author="Windows User" w:date="2021-04-10T09:21:00Z">
              <w:r w:rsidDel="00BD3DED">
                <w:delText>.</w:delText>
              </w:r>
            </w:del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del w:id="13" w:author="Windows User" w:date="2021-04-10T09:21:00Z">
              <w:r w:rsidDel="00BD3DED">
                <w:delText>.</w:delText>
              </w:r>
            </w:del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del w:id="14" w:author="Windows User" w:date="2021-04-10T09:22:00Z">
              <w:r w:rsidDel="00F66ACA">
                <w:delText xml:space="preserve">, </w:delText>
              </w:r>
            </w:del>
            <w:ins w:id="15" w:author="Windows User" w:date="2021-04-10T09:22:00Z">
              <w:r w:rsidR="00F66ACA">
                <w:t>,</w:t>
              </w:r>
              <w:r w:rsidR="00F66ACA">
                <w:t xml:space="preserve"> </w:t>
              </w:r>
            </w:ins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del w:id="16" w:author="Windows User" w:date="2021-04-10T09:21:00Z">
              <w:r w:rsidDel="00BD3DED">
                <w:delText>.</w:delText>
              </w:r>
            </w:del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del w:id="17" w:author="Windows User" w:date="2021-04-10T09:21:00Z">
              <w:r w:rsidDel="00BD3DED">
                <w:delText>.</w:delText>
              </w:r>
            </w:del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del w:id="18" w:author="Windows User" w:date="2021-04-10T09:21:00Z">
              <w:r w:rsidDel="00F66ACA">
                <w:delText>.</w:delText>
              </w:r>
            </w:del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bookmarkStart w:id="19" w:name="_GoBack"/>
            <w:bookmarkEnd w:id="19"/>
            <w:proofErr w:type="spellEnd"/>
            <w:del w:id="20" w:author="Windows User" w:date="2021-04-10T09:23:00Z">
              <w:r w:rsidDel="005C084C">
                <w:delText>.</w:delText>
              </w:r>
            </w:del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12251A"/>
    <w:rsid w:val="0042167F"/>
    <w:rsid w:val="004E215C"/>
    <w:rsid w:val="005C084C"/>
    <w:rsid w:val="00924DF5"/>
    <w:rsid w:val="00BD3DED"/>
    <w:rsid w:val="00BE098E"/>
    <w:rsid w:val="00F66ACA"/>
    <w:rsid w:val="00FA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Windows User</cp:lastModifiedBy>
  <cp:revision>3</cp:revision>
  <dcterms:created xsi:type="dcterms:W3CDTF">2021-04-10T02:19:00Z</dcterms:created>
  <dcterms:modified xsi:type="dcterms:W3CDTF">2021-04-10T02:23:00Z</dcterms:modified>
</cp:coreProperties>
</file>