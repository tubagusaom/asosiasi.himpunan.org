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936BB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645786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227EFEA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612BB335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E3149AC" w14:textId="77777777" w:rsidTr="00821BA2">
        <w:tc>
          <w:tcPr>
            <w:tcW w:w="9350" w:type="dxa"/>
          </w:tcPr>
          <w:p w14:paraId="6486D1DE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232E14C8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39DFFC0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B417AB">
              <w:rPr>
                <w:rFonts w:ascii="Times New Roman" w:eastAsia="Times New Roman" w:hAnsi="Times New Roman" w:cs="Times New Roman"/>
                <w:strike/>
                <w:szCs w:val="24"/>
                <w:rPrChange w:id="0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Pada zaman </w:t>
            </w:r>
            <w:proofErr w:type="spellStart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rPrChange w:id="1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rPrChange w:id="2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rPrChange w:id="3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rPrChange w:id="4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rPrChange w:id="5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berada</w:t>
            </w:r>
            <w:proofErr w:type="spellEnd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rPrChange w:id="6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pada zona </w:t>
            </w:r>
            <w:proofErr w:type="spellStart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rPrChange w:id="7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industri</w:t>
            </w:r>
            <w:proofErr w:type="spellEnd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rPrChange w:id="8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sangat </w:t>
            </w:r>
            <w:proofErr w:type="spellStart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rPrChange w:id="9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extream</w:t>
            </w:r>
            <w:proofErr w:type="spellEnd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rPrChange w:id="10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</w:t>
            </w:r>
            <w:proofErr w:type="spellStart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rPrChange w:id="11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Industri</w:t>
            </w:r>
            <w:proofErr w:type="spellEnd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rPrChange w:id="12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rPrChange w:id="13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tiap</w:t>
            </w:r>
            <w:proofErr w:type="spellEnd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rPrChange w:id="14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rPrChange w:id="15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menit</w:t>
            </w:r>
            <w:proofErr w:type="spellEnd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rPrChange w:id="16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rPrChange w:id="17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bahkan</w:t>
            </w:r>
            <w:proofErr w:type="spellEnd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rPrChange w:id="18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rPrChange w:id="19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detik</w:t>
            </w:r>
            <w:proofErr w:type="spellEnd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rPrChange w:id="20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rPrChange w:id="21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dia</w:t>
            </w:r>
            <w:proofErr w:type="spellEnd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rPrChange w:id="22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rPrChange w:id="23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akan</w:t>
            </w:r>
            <w:proofErr w:type="spellEnd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rPrChange w:id="24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rPrChange w:id="25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berubah</w:t>
            </w:r>
            <w:proofErr w:type="spellEnd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rPrChange w:id="26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rPrChange w:id="27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semakin</w:t>
            </w:r>
            <w:proofErr w:type="spellEnd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rPrChange w:id="28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rPrChange w:id="29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maju</w:t>
            </w:r>
            <w:proofErr w:type="spellEnd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rPrChange w:id="30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yang </w:t>
            </w:r>
            <w:proofErr w:type="spellStart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rPrChange w:id="31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sering</w:t>
            </w:r>
            <w:proofErr w:type="spellEnd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rPrChange w:id="32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rPrChange w:id="33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rPrChange w:id="34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rPrChange w:id="35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sebut</w:t>
            </w:r>
            <w:proofErr w:type="spellEnd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rPrChange w:id="36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rPrChange w:id="37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rPrChange w:id="38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rPrChange w:id="39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revolusi</w:t>
            </w:r>
            <w:proofErr w:type="spellEnd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rPrChange w:id="40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industry 4.0. </w:t>
            </w:r>
            <w:proofErr w:type="spellStart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u w:val="single"/>
                <w:rPrChange w:id="41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Istilah</w:t>
            </w:r>
            <w:proofErr w:type="spellEnd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u w:val="single"/>
                <w:rPrChange w:id="42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u w:val="single"/>
                <w:rPrChange w:id="43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masih</w:t>
            </w:r>
            <w:proofErr w:type="spellEnd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u w:val="single"/>
                <w:rPrChange w:id="44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u w:val="single"/>
                <w:rPrChange w:id="45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jarang</w:t>
            </w:r>
            <w:proofErr w:type="spellEnd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u w:val="single"/>
                <w:rPrChange w:id="46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u w:val="single"/>
                <w:rPrChange w:id="47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u w:val="single"/>
                <w:rPrChange w:id="48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u w:val="single"/>
                <w:rPrChange w:id="49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dengar</w:t>
            </w:r>
            <w:proofErr w:type="spellEnd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u w:val="single"/>
                <w:rPrChange w:id="50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u w:val="single"/>
                <w:rPrChange w:id="51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bahkan</w:t>
            </w:r>
            <w:proofErr w:type="spellEnd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u w:val="single"/>
                <w:rPrChange w:id="52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u w:val="single"/>
                <w:rPrChange w:id="53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banyak</w:t>
            </w:r>
            <w:proofErr w:type="spellEnd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u w:val="single"/>
                <w:rPrChange w:id="54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u w:val="single"/>
                <w:rPrChange w:id="55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masih</w:t>
            </w:r>
            <w:proofErr w:type="spellEnd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u w:val="single"/>
                <w:rPrChange w:id="56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B417AB">
              <w:rPr>
                <w:rFonts w:ascii="Times New Roman" w:eastAsia="Times New Roman" w:hAnsi="Times New Roman" w:cs="Times New Roman"/>
                <w:strike/>
                <w:szCs w:val="24"/>
                <w:u w:val="single"/>
                <w:rPrChange w:id="57" w:author="Axel Giovanni" w:date="2021-12-01T10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0D5257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58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Bagi</w:t>
            </w:r>
            <w:proofErr w:type="spellEnd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59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60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</w:t>
            </w:r>
            <w:proofErr w:type="spellEnd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61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62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maupun</w:t>
            </w:r>
            <w:proofErr w:type="spellEnd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63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64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peserta</w:t>
            </w:r>
            <w:proofErr w:type="spellEnd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65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66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didik</w:t>
            </w:r>
            <w:proofErr w:type="spellEnd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67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68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hari</w:t>
            </w:r>
            <w:proofErr w:type="spellEnd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69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70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71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72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73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74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</w:t>
            </w:r>
            <w:proofErr w:type="spellEnd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75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76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77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78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memasuki</w:t>
            </w:r>
            <w:proofErr w:type="spellEnd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79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dunia </w:t>
            </w:r>
            <w:proofErr w:type="spellStart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80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kerja</w:t>
            </w:r>
            <w:proofErr w:type="spellEnd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81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82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namun</w:t>
            </w:r>
            <w:proofErr w:type="spellEnd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83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84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bukan</w:t>
            </w:r>
            <w:proofErr w:type="spellEnd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85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86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lagi</w:t>
            </w:r>
            <w:proofErr w:type="spellEnd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87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88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perkerja</w:t>
            </w:r>
            <w:proofErr w:type="spellEnd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89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</w:t>
            </w:r>
            <w:proofErr w:type="spellStart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90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tetapi</w:t>
            </w:r>
            <w:proofErr w:type="spellEnd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91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92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93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94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</w:t>
            </w:r>
            <w:proofErr w:type="spellEnd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95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96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97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98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membuat</w:t>
            </w:r>
            <w:proofErr w:type="spellEnd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99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100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lapangan</w:t>
            </w:r>
            <w:proofErr w:type="spellEnd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101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102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kerja</w:t>
            </w:r>
            <w:proofErr w:type="spellEnd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103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104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baru</w:t>
            </w:r>
            <w:proofErr w:type="spellEnd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105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106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belum</w:t>
            </w:r>
            <w:proofErr w:type="spellEnd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107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108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tercipta</w:t>
            </w:r>
            <w:proofErr w:type="spellEnd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109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</w:t>
            </w:r>
            <w:proofErr w:type="spellStart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110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111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112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menggunakan</w:t>
            </w:r>
            <w:proofErr w:type="spellEnd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113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114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115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116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teknologi</w:t>
            </w:r>
            <w:proofErr w:type="spellEnd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117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ide </w:t>
            </w:r>
            <w:proofErr w:type="spellStart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118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kreatif</w:t>
            </w:r>
            <w:proofErr w:type="spellEnd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119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C72CC">
              <w:rPr>
                <w:rFonts w:ascii="Times New Roman" w:eastAsia="Times New Roman" w:hAnsi="Times New Roman" w:cs="Times New Roman"/>
                <w:strike/>
                <w:szCs w:val="24"/>
                <w:rPrChange w:id="120" w:author="Axel Giovanni" w:date="2021-12-01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C0AF62F" w14:textId="7FA7E9C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121" w:author="Axel Giovanni" w:date="2021-12-01T10:02:00Z">
              <w:r w:rsidRPr="00EC6F38" w:rsidDel="00FC72CC">
                <w:rPr>
                  <w:rFonts w:ascii="Times New Roman" w:eastAsia="Times New Roman" w:hAnsi="Times New Roman" w:cs="Times New Roman"/>
                  <w:szCs w:val="24"/>
                </w:rPr>
                <w:delText>dengan cara memerluas akses dan memanfaatkan teknologi</w:delText>
              </w:r>
            </w:del>
            <w:proofErr w:type="spellStart"/>
            <w:ins w:id="122" w:author="Axel Giovanni" w:date="2021-12-01T10:02:00Z">
              <w:r w:rsidR="00FC72CC">
                <w:rPr>
                  <w:rFonts w:ascii="Times New Roman" w:eastAsia="Times New Roman" w:hAnsi="Times New Roman" w:cs="Times New Roman"/>
                  <w:szCs w:val="24"/>
                </w:rPr>
                <w:t>melalui</w:t>
              </w:r>
              <w:proofErr w:type="spellEnd"/>
              <w:r w:rsidR="00FC72C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72CC">
                <w:rPr>
                  <w:rFonts w:ascii="Times New Roman" w:eastAsia="Times New Roman" w:hAnsi="Times New Roman" w:cs="Times New Roman"/>
                  <w:szCs w:val="24"/>
                </w:rPr>
                <w:t>perluasan</w:t>
              </w:r>
              <w:proofErr w:type="spellEnd"/>
              <w:r w:rsidR="00FC72C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72CC">
                <w:rPr>
                  <w:rFonts w:ascii="Times New Roman" w:eastAsia="Times New Roman" w:hAnsi="Times New Roman" w:cs="Times New Roman"/>
                  <w:szCs w:val="24"/>
                </w:rPr>
                <w:t>akses</w:t>
              </w:r>
              <w:proofErr w:type="spellEnd"/>
              <w:r w:rsidR="00FC72C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72CC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FC72C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72CC">
                <w:rPr>
                  <w:rFonts w:ascii="Times New Roman" w:eastAsia="Times New Roman" w:hAnsi="Times New Roman" w:cs="Times New Roman"/>
                  <w:szCs w:val="24"/>
                </w:rPr>
                <w:t>alat</w:t>
              </w:r>
              <w:proofErr w:type="spellEnd"/>
              <w:r w:rsidR="00FC72C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72CC">
                <w:rPr>
                  <w:rFonts w:ascii="Times New Roman" w:eastAsia="Times New Roman" w:hAnsi="Times New Roman" w:cs="Times New Roman"/>
                  <w:szCs w:val="24"/>
                </w:rPr>
                <w:t>bantu</w:t>
              </w:r>
              <w:proofErr w:type="spellEnd"/>
              <w:r w:rsidR="00FC72C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72CC">
                <w:rPr>
                  <w:rFonts w:ascii="Times New Roman" w:eastAsia="Times New Roman" w:hAnsi="Times New Roman" w:cs="Times New Roman"/>
                  <w:szCs w:val="24"/>
                </w:rPr>
                <w:t>teknologi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B934C80" w14:textId="5DFFB07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23" w:author="Axel Giovanni" w:date="2021-12-01T10:03:00Z">
              <w:r w:rsidRPr="00EC6F38" w:rsidDel="00FC72CC">
                <w:rPr>
                  <w:rFonts w:ascii="Times New Roman" w:eastAsia="Times New Roman" w:hAnsi="Times New Roman" w:cs="Times New Roman"/>
                  <w:szCs w:val="24"/>
                </w:rPr>
                <w:delText xml:space="preserve">Tidak hanya itu </w:delText>
              </w:r>
            </w:del>
            <w:ins w:id="124" w:author="Axel Giovanni" w:date="2021-12-01T10:03:00Z">
              <w:r w:rsidR="00FC72CC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25" w:author="Axel Giovanni" w:date="2021-12-01T10:03:00Z">
              <w:r w:rsidRPr="00EC6F38" w:rsidDel="00FC72CC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4.0 </w:t>
            </w:r>
            <w:ins w:id="126" w:author="Axel Giovanni" w:date="2021-12-01T10:03:00Z">
              <w:r w:rsidR="00FC72CC">
                <w:rPr>
                  <w:rFonts w:ascii="Times New Roman" w:eastAsia="Times New Roman" w:hAnsi="Times New Roman" w:cs="Times New Roman"/>
                  <w:szCs w:val="24"/>
                </w:rPr>
                <w:t xml:space="preserve">juga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</w:t>
            </w:r>
            <w:ins w:id="127" w:author="Axel Giovanni" w:date="2021-12-01T10:03:00Z">
              <w:r w:rsidR="00FC72C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72CC">
                <w:rPr>
                  <w:rFonts w:ascii="Times New Roman" w:eastAsia="Times New Roman" w:hAnsi="Times New Roman" w:cs="Times New Roman"/>
                  <w:szCs w:val="24"/>
                </w:rPr>
                <w:t>kritis</w:t>
              </w:r>
              <w:proofErr w:type="spellEnd"/>
              <w:r w:rsidR="00FC72C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gramStart"/>
              <w:r w:rsidR="00FC72CC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</w:t>
            </w:r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5CEACC33" w14:textId="1072F32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128" w:author="Axel Giovanni" w:date="2021-12-01T10:03:00Z">
              <w:r w:rsidR="00FC72C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72CC">
                <w:rPr>
                  <w:rFonts w:ascii="Times New Roman" w:eastAsia="Times New Roman" w:hAnsi="Times New Roman" w:cs="Times New Roman"/>
                  <w:szCs w:val="24"/>
                </w:rPr>
                <w:t>secara</w:t>
              </w:r>
              <w:proofErr w:type="spellEnd"/>
              <w:r w:rsidR="00FC72C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72CC">
                <w:rPr>
                  <w:rFonts w:ascii="Times New Roman" w:eastAsia="Times New Roman" w:hAnsi="Times New Roman" w:cs="Times New Roman"/>
                  <w:szCs w:val="24"/>
                </w:rPr>
                <w:t>umum</w:t>
              </w:r>
              <w:proofErr w:type="spellEnd"/>
              <w:r w:rsidR="00FC72C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72CC">
                <w:rPr>
                  <w:rFonts w:ascii="Times New Roman" w:eastAsia="Times New Roman" w:hAnsi="Times New Roman" w:cs="Times New Roman"/>
                  <w:szCs w:val="24"/>
                </w:rPr>
                <w:t>direpresentasikan</w:t>
              </w:r>
              <w:proofErr w:type="spellEnd"/>
              <w:r w:rsidR="00FC72CC">
                <w:rPr>
                  <w:rFonts w:ascii="Times New Roman" w:eastAsia="Times New Roman" w:hAnsi="Times New Roman" w:cs="Times New Roman"/>
                  <w:szCs w:val="24"/>
                </w:rPr>
                <w:t xml:space="preserve"> oleh </w:t>
              </w:r>
              <w:proofErr w:type="spellStart"/>
              <w:r w:rsidR="00FC72CC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ins w:id="129" w:author="Axel Giovanni" w:date="2021-12-01T10:04:00Z">
              <w:r w:rsidR="00FC72CC">
                <w:rPr>
                  <w:rFonts w:ascii="Times New Roman" w:eastAsia="Times New Roman" w:hAnsi="Times New Roman" w:cs="Times New Roman"/>
                  <w:szCs w:val="24"/>
                </w:rPr>
                <w:t>oin-poin</w:t>
              </w:r>
              <w:proofErr w:type="spellEnd"/>
              <w:r w:rsidR="00FC72C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72CC">
                <w:rPr>
                  <w:rFonts w:ascii="Times New Roman" w:eastAsia="Times New Roman" w:hAnsi="Times New Roman" w:cs="Times New Roman"/>
                  <w:szCs w:val="24"/>
                </w:rPr>
                <w:t>berikut</w:t>
              </w:r>
              <w:proofErr w:type="spellEnd"/>
              <w:r w:rsidR="00FC72C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72CC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FC72CC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14:paraId="36A8AA8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FA3BDE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7B87F1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BEF5B5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88EBF0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1742C3B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75AED1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764577B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20FBAD1" w14:textId="03A7B4C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30" w:author="Axel Giovanni" w:date="2021-12-01T10:04:00Z">
              <w:r w:rsidRPr="00EC6F38" w:rsidDel="00FC72CC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del w:id="131" w:author="Axel Giovanni" w:date="2021-12-01T10:05:00Z">
              <w:r w:rsidRPr="00EC6F38" w:rsidDel="00FC72CC">
                <w:rPr>
                  <w:rFonts w:ascii="Times New Roman" w:eastAsia="Times New Roman" w:hAnsi="Times New Roman" w:cs="Times New Roman"/>
                  <w:szCs w:val="24"/>
                </w:rPr>
                <w:delText>Di</w:delText>
              </w:r>
            </w:del>
            <w:del w:id="132" w:author="Axel Giovanni" w:date="2021-12-01T10:04:00Z">
              <w:r w:rsidRPr="00EC6F38" w:rsidDel="00FC72CC">
                <w:rPr>
                  <w:rFonts w:ascii="Times New Roman" w:eastAsia="Times New Roman" w:hAnsi="Times New Roman" w:cs="Times New Roman"/>
                  <w:szCs w:val="24"/>
                </w:rPr>
                <w:delText xml:space="preserve"> dalam pendidikan revolusi indus</w:delText>
              </w:r>
            </w:del>
            <w:ins w:id="133" w:author="Axel Giovanni" w:date="2021-12-01T10:05:00Z">
              <w:r w:rsidR="00FC72CC">
                <w:rPr>
                  <w:rFonts w:ascii="Times New Roman" w:eastAsia="Times New Roman" w:hAnsi="Times New Roman" w:cs="Times New Roman"/>
                  <w:szCs w:val="24"/>
                </w:rPr>
                <w:t xml:space="preserve">Lima </w:t>
              </w:r>
            </w:ins>
            <w:del w:id="134" w:author="Axel Giovanni" w:date="2021-12-01T10:04:00Z">
              <w:r w:rsidRPr="00EC6F38" w:rsidDel="00FC72CC">
                <w:rPr>
                  <w:rFonts w:ascii="Times New Roman" w:eastAsia="Times New Roman" w:hAnsi="Times New Roman" w:cs="Times New Roman"/>
                  <w:szCs w:val="24"/>
                </w:rPr>
                <w:delText xml:space="preserve">tri </w:delText>
              </w:r>
            </w:del>
            <w:del w:id="135" w:author="Axel Giovanni" w:date="2021-12-01T10:05:00Z">
              <w:r w:rsidRPr="00EC6F38" w:rsidDel="00FC72CC">
                <w:rPr>
                  <w:rFonts w:ascii="Times New Roman" w:eastAsia="Times New Roman" w:hAnsi="Times New Roman" w:cs="Times New Roman"/>
                  <w:szCs w:val="24"/>
                </w:rPr>
                <w:delText xml:space="preserve">ini ada 5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ins w:id="136" w:author="Axel Giovanni" w:date="2021-12-01T10:04:00Z">
              <w:r w:rsidR="00FC72CC">
                <w:t xml:space="preserve"> </w:t>
              </w:r>
              <w:proofErr w:type="spellStart"/>
              <w:r w:rsidR="00FC72CC" w:rsidRPr="00FC72CC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  <w:proofErr w:type="spellEnd"/>
              <w:r w:rsidR="00FC72CC" w:rsidRPr="00FC72C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72CC" w:rsidRPr="00FC72CC">
                <w:rPr>
                  <w:rFonts w:ascii="Times New Roman" w:eastAsia="Times New Roman" w:hAnsi="Times New Roman" w:cs="Times New Roman"/>
                  <w:szCs w:val="24"/>
                </w:rPr>
                <w:t>pendidikan</w:t>
              </w:r>
              <w:proofErr w:type="spellEnd"/>
              <w:r w:rsidR="00FC72CC" w:rsidRPr="00FC72C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72CC" w:rsidRPr="00FC72CC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FC72CC" w:rsidRPr="00FC72C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72CC" w:rsidRPr="00FC72CC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107EDB7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6DB526A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59990C7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5F8020C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51771DB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61BB7C4C" w14:textId="14D82CDC" w:rsidR="00125355" w:rsidDel="00137909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137" w:author="Axel Giovanni" w:date="2021-12-01T10:06:00Z"/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43DA54D" w14:textId="77777777" w:rsidR="00137909" w:rsidRPr="00EC6F38" w:rsidRDefault="00137909" w:rsidP="00821BA2">
            <w:pPr>
              <w:spacing w:before="100" w:beforeAutospacing="1" w:after="100" w:afterAutospacing="1" w:line="240" w:lineRule="auto"/>
              <w:contextualSpacing w:val="0"/>
              <w:rPr>
                <w:ins w:id="138" w:author="Axel Giovanni" w:date="2021-12-01T10:06:00Z"/>
                <w:rFonts w:ascii="Times New Roman" w:eastAsia="Times New Roman" w:hAnsi="Times New Roman" w:cs="Times New Roman"/>
                <w:szCs w:val="24"/>
              </w:rPr>
            </w:pPr>
          </w:p>
          <w:p w14:paraId="709C5DC0" w14:textId="6110967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39" w:author="Axel Giovanni" w:date="2021-12-01T10:06:00Z">
              <w:r w:rsidRPr="00EC6F38" w:rsidDel="00137909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proofErr w:type="spellStart"/>
            <w:ins w:id="140" w:author="Axel Giovanni" w:date="2021-12-01T10:06:00Z">
              <w:r w:rsidR="00137909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141" w:author="Axel Giovanni" w:date="2021-12-01T10:06:00Z">
              <w:r w:rsidRPr="00EC6F38" w:rsidDel="00137909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2" w:author="Axel Giovanni" w:date="2021-12-01T10:06:00Z">
              <w:r w:rsidRPr="00EC6F38" w:rsidDel="00137909">
                <w:rPr>
                  <w:rFonts w:ascii="Times New Roman" w:eastAsia="Times New Roman" w:hAnsi="Times New Roman" w:cs="Times New Roman"/>
                  <w:szCs w:val="24"/>
                </w:rPr>
                <w:delText>maka proses selanjutnya yaitu mencoba/ pengaplikasian.</w:delText>
              </w:r>
            </w:del>
            <w:proofErr w:type="spellStart"/>
            <w:ins w:id="143" w:author="Axel Giovanni" w:date="2021-12-01T10:06:00Z">
              <w:r w:rsidR="00137909">
                <w:rPr>
                  <w:rFonts w:ascii="Times New Roman" w:eastAsia="Times New Roman" w:hAnsi="Times New Roman" w:cs="Times New Roman"/>
                  <w:szCs w:val="24"/>
                </w:rPr>
                <w:t>selanutnya</w:t>
              </w:r>
              <w:proofErr w:type="spellEnd"/>
              <w:r w:rsidR="0013790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proofErr w:type="gramStart"/>
              <w:r w:rsidR="00137909">
                <w:rPr>
                  <w:rFonts w:ascii="Times New Roman" w:eastAsia="Times New Roman" w:hAnsi="Times New Roman" w:cs="Times New Roman"/>
                  <w:szCs w:val="24"/>
                </w:rPr>
                <w:t>diaplikasikan</w:t>
              </w:r>
              <w:proofErr w:type="spellEnd"/>
              <w:r w:rsidR="0013790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</w:t>
            </w:r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9C58F67" w14:textId="77777777" w:rsidR="00125355" w:rsidRPr="00EC6F38" w:rsidRDefault="00125355" w:rsidP="00B417A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44" w:author="Axel Giovanni" w:date="2021-12-01T10:2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B1B379C" w14:textId="77777777" w:rsidR="00125355" w:rsidRPr="00EC6F38" w:rsidRDefault="00125355" w:rsidP="001271B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45" w:author="Axel Giovanni" w:date="2021-12-01T10:2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13E3F17A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xel Giovanni">
    <w15:presenceInfo w15:providerId="Windows Live" w15:userId="b1f2562c1f734b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271BE"/>
    <w:rsid w:val="00137909"/>
    <w:rsid w:val="001D038C"/>
    <w:rsid w:val="00240407"/>
    <w:rsid w:val="0042167F"/>
    <w:rsid w:val="00924DF5"/>
    <w:rsid w:val="00B417AB"/>
    <w:rsid w:val="00DE27C2"/>
    <w:rsid w:val="00FC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AE5B4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Axel Giovanni</cp:lastModifiedBy>
  <cp:revision>7</cp:revision>
  <dcterms:created xsi:type="dcterms:W3CDTF">2020-08-26T22:03:00Z</dcterms:created>
  <dcterms:modified xsi:type="dcterms:W3CDTF">2021-12-01T03:24:00Z</dcterms:modified>
</cp:coreProperties>
</file>