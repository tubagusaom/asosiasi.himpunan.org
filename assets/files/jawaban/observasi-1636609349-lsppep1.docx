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D27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2FA4D7C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77B615D" w14:textId="77777777"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14:paraId="03532C6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8FDD5A1" w14:textId="77777777" w:rsidTr="00821BA2">
        <w:tc>
          <w:tcPr>
            <w:tcW w:w="9350" w:type="dxa"/>
          </w:tcPr>
          <w:p w14:paraId="28DAB89E" w14:textId="77777777" w:rsidR="00BE098E" w:rsidRDefault="00BE098E" w:rsidP="00821BA2">
            <w:pPr>
              <w:pStyle w:val="ListParagraph"/>
              <w:ind w:left="0"/>
            </w:pPr>
          </w:p>
          <w:p w14:paraId="69E95965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381759EC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2E19197" w14:textId="091D92CB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0" w:author="Reviewer" w:date="2021-11-11T12:05:00Z">
              <w:r w:rsidDel="009A38C3">
                <w:delText xml:space="preserve">manajemen </w:delText>
              </w:r>
            </w:del>
            <w:ins w:id="1" w:author="Reviewer" w:date="2021-11-11T12:05:00Z">
              <w:r w:rsidR="009A38C3">
                <w:t>M</w:t>
              </w:r>
              <w:r w:rsidR="009A38C3">
                <w:t xml:space="preserve">anajemen </w:t>
              </w:r>
            </w:ins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14:paraId="529B4C6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14:paraId="2ACF2A0B" w14:textId="22403CD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" w:author="Reviewer" w:date="2021-11-11T12:05:00Z">
              <w:r w:rsidDel="009A38C3">
                <w:delText xml:space="preserve">filosofis </w:delText>
              </w:r>
            </w:del>
            <w:ins w:id="3" w:author="Reviewer" w:date="2021-11-11T12:05:00Z">
              <w:r w:rsidR="009A38C3">
                <w:t>F</w:t>
              </w:r>
              <w:r w:rsidR="009A38C3">
                <w:t xml:space="preserve">ilosofis </w:t>
              </w:r>
            </w:ins>
            <w:r>
              <w:tab/>
              <w:t xml:space="preserve">: </w:t>
            </w:r>
            <w:r>
              <w:tab/>
              <w:t>berdasarkan filsafat.</w:t>
            </w:r>
          </w:p>
          <w:p w14:paraId="688CAFED" w14:textId="69D7F18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4" w:author="Reviewer" w:date="2021-11-11T12:05:00Z">
              <w:r w:rsidDel="009A38C3">
                <w:delText xml:space="preserve">kurikulum </w:delText>
              </w:r>
            </w:del>
            <w:ins w:id="5" w:author="Reviewer" w:date="2021-11-11T12:05:00Z">
              <w:r w:rsidR="009A38C3">
                <w:t>K</w:t>
              </w:r>
              <w:r w:rsidR="009A38C3">
                <w:t xml:space="preserve">urikulum </w:t>
              </w:r>
            </w:ins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14:paraId="7845FF5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14:paraId="3060E008" w14:textId="37984619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6" w:author="Reviewer" w:date="2021-11-11T12:05:00Z">
              <w:r w:rsidDel="009A38C3">
                <w:delText xml:space="preserve">implementasi </w:delText>
              </w:r>
            </w:del>
            <w:ins w:id="7" w:author="Reviewer" w:date="2021-11-11T12:05:00Z">
              <w:r w:rsidR="009A38C3">
                <w:t>I</w:t>
              </w:r>
              <w:r w:rsidR="009A38C3">
                <w:t xml:space="preserve">mplementasi </w:t>
              </w:r>
            </w:ins>
            <w:r>
              <w:tab/>
              <w:t>:</w:t>
            </w:r>
            <w:r>
              <w:tab/>
              <w:t>pelaksanaan, penerapan.</w:t>
            </w:r>
          </w:p>
          <w:p w14:paraId="0F7F5479" w14:textId="0DB6FCAF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8" w:author="Reviewer" w:date="2021-11-11T12:05:00Z">
              <w:r w:rsidDel="009A38C3">
                <w:delText xml:space="preserve">optimal </w:delText>
              </w:r>
            </w:del>
            <w:ins w:id="9" w:author="Reviewer" w:date="2021-11-11T12:05:00Z">
              <w:r w:rsidR="009A38C3">
                <w:t>O</w:t>
              </w:r>
              <w:r w:rsidR="009A38C3">
                <w:t xml:space="preserve">ptimal </w:t>
              </w:r>
            </w:ins>
            <w:r>
              <w:tab/>
              <w:t xml:space="preserve">: </w:t>
            </w:r>
            <w:r>
              <w:tab/>
              <w:t>tertinggi; paling menguntungkan.</w:t>
            </w:r>
          </w:p>
          <w:p w14:paraId="22D856F6" w14:textId="71976B65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0" w:author="Reviewer" w:date="2021-11-11T12:05:00Z">
              <w:r w:rsidDel="009A38C3">
                <w:delText xml:space="preserve">integral </w:delText>
              </w:r>
            </w:del>
            <w:ins w:id="11" w:author="Reviewer" w:date="2021-11-11T12:05:00Z">
              <w:r w:rsidR="009A38C3">
                <w:t>I</w:t>
              </w:r>
              <w:r w:rsidR="009A38C3">
                <w:t xml:space="preserve">ntegral </w:t>
              </w:r>
            </w:ins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14:paraId="608CED4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14:paraId="197711A3" w14:textId="29E80546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2" w:author="Reviewer" w:date="2021-11-11T12:05:00Z">
              <w:r w:rsidDel="009A38C3">
                <w:delText>k</w:delText>
              </w:r>
            </w:del>
            <w:ins w:id="13" w:author="Reviewer" w:date="2021-11-11T12:05:00Z">
              <w:r w:rsidR="009A38C3">
                <w:t>K</w:t>
              </w:r>
            </w:ins>
            <w:r>
              <w:t xml:space="preserve">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14:paraId="07EC5C15" w14:textId="4350EFBD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del w:id="14" w:author="Reviewer" w:date="2021-11-11T12:05:00Z">
              <w:r w:rsidDel="009A38C3">
                <w:delText xml:space="preserve">program </w:delText>
              </w:r>
            </w:del>
            <w:ins w:id="15" w:author="Reviewer" w:date="2021-11-11T12:05:00Z">
              <w:r w:rsidR="009A38C3">
                <w:t>P</w:t>
              </w:r>
              <w:r w:rsidR="009A38C3">
                <w:t xml:space="preserve">rogram </w:t>
              </w:r>
            </w:ins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14:paraId="11953825" w14:textId="12140BBD" w:rsidR="00BE098E" w:rsidRDefault="009A38C3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16" w:author="Reviewer" w:date="2021-11-11T12:06:00Z">
              <w:r>
                <w:t>K</w:t>
              </w:r>
            </w:ins>
            <w:del w:id="17" w:author="Reviewer" w:date="2021-11-11T12:06:00Z">
              <w:r w:rsidR="00BE098E" w:rsidDel="009A38C3">
                <w:delText>k</w:delText>
              </w:r>
            </w:del>
            <w:r w:rsidR="00BE098E">
              <w:t xml:space="preserve">riteria </w:t>
            </w:r>
            <w:r w:rsidR="00BE098E">
              <w:tab/>
              <w:t xml:space="preserve">: </w:t>
            </w:r>
            <w:r w:rsidR="00BE098E">
              <w:tab/>
              <w:t>ukuran yang menjadi dasar penilaian atau penetapan sesuatu.</w:t>
            </w:r>
          </w:p>
          <w:p w14:paraId="2497A4DB" w14:textId="5DA76BEB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18" w:author="Reviewer" w:date="2021-11-11T12:06:00Z">
              <w:r w:rsidDel="009A38C3">
                <w:delText>m</w:delText>
              </w:r>
            </w:del>
            <w:ins w:id="19" w:author="Reviewer" w:date="2021-11-11T12:06:00Z">
              <w:r w:rsidR="009A38C3">
                <w:t>M</w:t>
              </w:r>
            </w:ins>
            <w:r>
              <w:t xml:space="preserve">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14:paraId="689C2EFC" w14:textId="0250677C" w:rsidR="00BE098E" w:rsidRDefault="009A38C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0" w:author="Reviewer" w:date="2021-11-11T12:06:00Z">
              <w:r>
                <w:t>N</w:t>
              </w:r>
            </w:ins>
            <w:del w:id="21" w:author="Reviewer" w:date="2021-11-11T12:06:00Z">
              <w:r w:rsidR="00BE098E" w:rsidDel="009A38C3">
                <w:delText>n</w:delText>
              </w:r>
            </w:del>
            <w:r w:rsidR="00BE098E">
              <w:t xml:space="preserve">orma </w:t>
            </w:r>
            <w:r w:rsidR="00BE098E">
              <w:tab/>
              <w:t xml:space="preserve">: </w:t>
            </w:r>
            <w:r w:rsidR="00BE098E">
              <w:tab/>
              <w:t xml:space="preserve">aturan atau ketentuan yang mengikat warga kelompok </w:t>
            </w:r>
          </w:p>
          <w:p w14:paraId="4AC37A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14:paraId="482E0BE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14:paraId="319BAF68" w14:textId="77777777" w:rsidR="009A38C3" w:rsidRDefault="009A38C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Reviewer" w:date="2021-11-11T12:08:00Z"/>
              </w:rPr>
            </w:pPr>
            <w:ins w:id="23" w:author="Reviewer" w:date="2021-11-11T12:06:00Z">
              <w:r>
                <w:t>O</w:t>
              </w:r>
            </w:ins>
            <w:del w:id="24" w:author="Reviewer" w:date="2021-11-11T12:06:00Z">
              <w:r w:rsidR="00BE098E" w:rsidDel="009A38C3">
                <w:delText>o</w:delText>
              </w:r>
            </w:del>
            <w:r w:rsidR="00BE098E">
              <w:t xml:space="preserve">rientasi </w:t>
            </w:r>
            <w:r w:rsidR="00BE098E">
              <w:tab/>
              <w:t xml:space="preserve">: </w:t>
            </w:r>
            <w:r w:rsidR="00BE098E">
              <w:tab/>
              <w:t xml:space="preserve">pandangan yang mendasari pikiran, perhatian, atau </w:t>
            </w:r>
          </w:p>
          <w:p w14:paraId="298B8C30" w14:textId="488F75CF" w:rsidR="00BE098E" w:rsidDel="009A38C3" w:rsidRDefault="009A38C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5" w:author="Reviewer" w:date="2021-11-11T12:08:00Z"/>
              </w:rPr>
            </w:pPr>
            <w:ins w:id="26" w:author="Reviewer" w:date="2021-11-11T12:08:00Z">
              <w:r>
                <w:t xml:space="preserve">                                   </w:t>
              </w:r>
            </w:ins>
            <w:r w:rsidR="00BE098E">
              <w:t>kecen</w:t>
            </w:r>
            <w:del w:id="27" w:author="Reviewer" w:date="2021-11-11T12:08:00Z">
              <w:r w:rsidR="00BE098E" w:rsidDel="009A38C3">
                <w:delText>-</w:delText>
              </w:r>
            </w:del>
          </w:p>
          <w:p w14:paraId="698DDD29" w14:textId="44C1D9FD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28" w:author="Reviewer" w:date="2021-11-11T12:08:00Z">
              <w:r w:rsidDel="009A38C3">
                <w:tab/>
              </w:r>
              <w:r w:rsidDel="009A38C3">
                <w:tab/>
              </w:r>
            </w:del>
            <w:r>
              <w:t>derungan.</w:t>
            </w:r>
          </w:p>
          <w:p w14:paraId="026A51EE" w14:textId="636D5667" w:rsidR="00BE098E" w:rsidRDefault="009A38C3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29" w:author="Reviewer" w:date="2021-11-11T12:06:00Z">
              <w:r>
                <w:t>P</w:t>
              </w:r>
            </w:ins>
            <w:del w:id="30" w:author="Reviewer" w:date="2021-11-11T12:06:00Z">
              <w:r w:rsidR="00BE098E" w:rsidDel="009A38C3">
                <w:delText>p</w:delText>
              </w:r>
            </w:del>
            <w:r w:rsidR="00BE098E">
              <w:t xml:space="preserve">rosedur </w:t>
            </w:r>
            <w:r w:rsidR="00BE098E">
              <w:tab/>
              <w:t xml:space="preserve">: </w:t>
            </w:r>
            <w:r w:rsidR="00BE098E">
              <w:tab/>
              <w:t xml:space="preserve">tahap kegiatan untuk menyelesaikan suatu aktivitas; metode </w:t>
            </w:r>
          </w:p>
          <w:p w14:paraId="43D5B76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14:paraId="78E8EC9D" w14:textId="6C2EEF3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del w:id="31" w:author="Reviewer" w:date="2021-11-11T12:06:00Z">
              <w:r w:rsidDel="009A38C3">
                <w:delText>i</w:delText>
              </w:r>
            </w:del>
            <w:ins w:id="32" w:author="Reviewer" w:date="2021-11-11T12:06:00Z">
              <w:r w:rsidR="009A38C3">
                <w:t>I</w:t>
              </w:r>
            </w:ins>
            <w:r>
              <w:t xml:space="preserve">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14:paraId="1ACA34D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14:paraId="5A5A65BC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94D87DB" w14:textId="77777777" w:rsidTr="00821BA2">
        <w:tc>
          <w:tcPr>
            <w:tcW w:w="9350" w:type="dxa"/>
          </w:tcPr>
          <w:p w14:paraId="1CF976C1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E61A9D0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9A38C3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A935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A38C3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2</cp:revision>
  <dcterms:created xsi:type="dcterms:W3CDTF">2020-08-26T21:29:00Z</dcterms:created>
  <dcterms:modified xsi:type="dcterms:W3CDTF">2021-11-11T05:09:00Z</dcterms:modified>
</cp:coreProperties>
</file>