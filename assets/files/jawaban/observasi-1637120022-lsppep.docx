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AE1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2F96F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BFEC1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DD1A83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F30239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64D26C9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9CA5A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9652079" wp14:editId="079B6F4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9B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1F83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1B059E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AE854C" w14:textId="163773B6" w:rsidR="00927764" w:rsidRPr="00C50A1E" w:rsidRDefault="00927764" w:rsidP="00E428E8">
      <w:pPr>
        <w:shd w:val="clear" w:color="auto" w:fill="F5F5F5"/>
        <w:tabs>
          <w:tab w:val="left" w:pos="7655"/>
        </w:tabs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0" w:author=" " w:date="2021-11-17T10:2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 " w:date="2021-11-17T10:21:00Z">
        <w:r w:rsidR="00E428E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" w:author=" " w:date="2021-11-17T10:20:00Z">
        <w:r w:rsidDel="00E428E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C8B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D2C7B8" w14:textId="3E9127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E428E8">
        <w:rPr>
          <w:rFonts w:ascii="Times New Roman" w:eastAsia="Times New Roman" w:hAnsi="Times New Roman" w:cs="Times New Roman"/>
          <w:sz w:val="24"/>
          <w:szCs w:val="24"/>
        </w:rPr>
        <w:t>f</w:t>
      </w:r>
      <w:del w:id="3" w:author=" " w:date="2021-11-17T10:21:00Z">
        <w:r w:rsidDel="00E428E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44A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88527" w14:textId="0C541D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 " w:date="2021-11-17T10:22:00Z">
        <w:r w:rsidR="00E428E8" w:rsidDel="00E428E8">
          <w:rPr>
            <w:rFonts w:ascii="Times New Roman" w:eastAsia="Times New Roman" w:hAnsi="Times New Roman" w:cs="Times New Roman"/>
            <w:sz w:val="24"/>
            <w:szCs w:val="24"/>
          </w:rPr>
          <w:delText>emp</w:delText>
        </w:r>
      </w:del>
      <w:del w:id="5" w:author=" " w:date="2021-11-17T10:23:00Z">
        <w:r w:rsidR="00E428E8" w:rsidDel="00E428E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6" w:author=" " w:date="2021-11-17T10:23:00Z">
        <w:r w:rsidR="00E428E8">
          <w:rPr>
            <w:rFonts w:ascii="Times New Roman" w:eastAsia="Times New Roman" w:hAnsi="Times New Roman" w:cs="Times New Roman"/>
            <w:sz w:val="24"/>
            <w:szCs w:val="24"/>
          </w:rPr>
          <w:t>empa</w:t>
        </w:r>
      </w:ins>
      <w:r w:rsidR="00E428E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391C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03A9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8C9C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1580F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2C3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22AF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0D1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9957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2C67D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428E8">
        <w:rPr>
          <w:rFonts w:ascii="Times New Roman" w:eastAsia="Times New Roman" w:hAnsi="Times New Roman" w:cs="Times New Roman"/>
          <w:i/>
          <w:iCs/>
          <w:sz w:val="24"/>
          <w:szCs w:val="24"/>
          <w:rPrChange w:id="7" w:author=" " w:date="2021-11-17T10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CA04BA" w14:textId="1054C1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" w:author=" " w:date="2021-11-17T10:24:00Z">
        <w:r w:rsidR="00E428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82409E5" w14:textId="0253C8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" w:author=" " w:date="2021-11-17T10:24:00Z">
        <w:r w:rsidR="00E428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9C641E" w14:textId="1FD9BA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10" w:author=" " w:date="2021-11-17T10:24:00Z">
        <w:r w:rsidR="00E428E8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11" w:author=" " w:date="2021-11-17T10:24:00Z">
        <w:r w:rsidRPr="00C50A1E" w:rsidDel="00E428E8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B9A92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9AA68A" w14:textId="77777777" w:rsidR="00927764" w:rsidRPr="00C50A1E" w:rsidRDefault="00927764" w:rsidP="00927764"/>
    <w:p w14:paraId="57F3DB84" w14:textId="77777777" w:rsidR="00927764" w:rsidRPr="005A045A" w:rsidRDefault="00927764" w:rsidP="00927764">
      <w:pPr>
        <w:rPr>
          <w:i/>
        </w:rPr>
      </w:pPr>
    </w:p>
    <w:p w14:paraId="4139398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B61FE4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4857" w14:textId="77777777" w:rsidR="00B36893" w:rsidRDefault="00B36893">
      <w:r>
        <w:separator/>
      </w:r>
    </w:p>
  </w:endnote>
  <w:endnote w:type="continuationSeparator" w:id="0">
    <w:p w14:paraId="585ED8A3" w14:textId="77777777" w:rsidR="00B36893" w:rsidRDefault="00B3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D53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69BC86" w14:textId="77777777" w:rsidR="00941E77" w:rsidRDefault="00B36893">
    <w:pPr>
      <w:pStyle w:val="Footer"/>
    </w:pPr>
  </w:p>
  <w:p w14:paraId="027246F6" w14:textId="77777777" w:rsidR="00941E77" w:rsidRDefault="00B36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8A10" w14:textId="77777777" w:rsidR="00B36893" w:rsidRDefault="00B36893">
      <w:r>
        <w:separator/>
      </w:r>
    </w:p>
  </w:footnote>
  <w:footnote w:type="continuationSeparator" w:id="0">
    <w:p w14:paraId="16C3E068" w14:textId="77777777" w:rsidR="00B36893" w:rsidRDefault="00B3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845f419ffa98da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8367D"/>
    <w:rsid w:val="00696DEF"/>
    <w:rsid w:val="006B24AA"/>
    <w:rsid w:val="00924DF5"/>
    <w:rsid w:val="00927764"/>
    <w:rsid w:val="00B36893"/>
    <w:rsid w:val="00C20908"/>
    <w:rsid w:val="00E4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B7D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96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D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5</cp:revision>
  <dcterms:created xsi:type="dcterms:W3CDTF">2020-08-26T21:16:00Z</dcterms:created>
  <dcterms:modified xsi:type="dcterms:W3CDTF">2021-11-17T03:25:00Z</dcterms:modified>
</cp:coreProperties>
</file>