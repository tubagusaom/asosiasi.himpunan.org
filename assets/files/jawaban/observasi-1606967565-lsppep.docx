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A47801" w:rsidP="00A47801">
      <w:pPr>
        <w:rPr>
          <w:ins w:id="0" w:author="Me" w:date="2020-12-03T10:44:00Z"/>
        </w:rPr>
      </w:pPr>
      <w:ins w:id="1" w:author="Me" w:date="2020-12-03T10:44:00Z">
        <w:r>
          <w:t>Mengatasi Kecemasan di Era Pandemi Covid-19</w:t>
        </w:r>
      </w:ins>
    </w:p>
    <w:p w:rsidR="00A47801" w:rsidRDefault="00A47801" w:rsidP="00A47801">
      <w:pPr>
        <w:rPr>
          <w:ins w:id="2" w:author="Me" w:date="2020-12-03T10:50:00Z"/>
        </w:rPr>
      </w:pPr>
      <w:ins w:id="3" w:author="Me" w:date="2020-12-03T10:45:00Z">
        <w:r>
          <w:t xml:space="preserve">Pandemi Covid-19 yang menimpa hampir seluruh negara di dunia ini telah menciptakan suatu dunia yang sangat baru bagi kita semua. Banyak </w:t>
        </w:r>
      </w:ins>
      <w:ins w:id="4" w:author="Me" w:date="2020-12-03T10:46:00Z">
        <w:r>
          <w:t xml:space="preserve">hal yang mengalami perubahan dan sama sekali tidak pernah terpikirkan oleh kita. Kita yang tidak pernah mempersiapkan diri sebelumnya harus dihadapkan dengan berbagai hal yang menimbulkan kecemasan. </w:t>
        </w:r>
      </w:ins>
      <w:ins w:id="5" w:author="Me" w:date="2020-12-03T10:50:00Z">
        <w:r>
          <w:t xml:space="preserve">Berbagai pertanyaan muncul di benak kita. </w:t>
        </w:r>
      </w:ins>
      <w:ins w:id="6" w:author="Me" w:date="2020-12-03T10:46:00Z">
        <w:r>
          <w:t xml:space="preserve">Apakah </w:t>
        </w:r>
      </w:ins>
      <w:ins w:id="7" w:author="Me" w:date="2020-12-03T10:47:00Z">
        <w:r>
          <w:t>semua akan kembali membaik?</w:t>
        </w:r>
      </w:ins>
      <w:ins w:id="8" w:author="Me" w:date="2020-12-03T10:50:00Z">
        <w:r>
          <w:t xml:space="preserve"> Apakah saya dan orang-orang yang saya sayangi akan baik-baik saja.</w:t>
        </w:r>
      </w:ins>
      <w:ins w:id="9" w:author="Me" w:date="2020-12-03T10:47:00Z">
        <w:r>
          <w:t xml:space="preserve"> Buku ini ditujukan untuk pem</w:t>
        </w:r>
      </w:ins>
      <w:ins w:id="10" w:author="Me" w:date="2020-12-03T10:48:00Z">
        <w:r>
          <w:t xml:space="preserve">baca usia 15-25 tahun yang sedang mengalami berbagai kecemasan. Buku </w:t>
        </w:r>
      </w:ins>
      <w:ins w:id="11" w:author="Me" w:date="2020-12-03T10:49:00Z">
        <w:r>
          <w:t>ini akan membantu kamu untuk berpikir lebih positif dan mengatur pikiran ke arah yang lebih baik.</w:t>
        </w:r>
      </w:ins>
    </w:p>
    <w:p w:rsidR="00A47801" w:rsidRDefault="00A47801" w:rsidP="00A47801">
      <w:pPr>
        <w:rPr>
          <w:ins w:id="12" w:author="Me" w:date="2020-12-03T10:50:00Z"/>
        </w:rPr>
      </w:pPr>
    </w:p>
    <w:p w:rsidR="00A47801" w:rsidRDefault="00A47801" w:rsidP="00A47801">
      <w:pPr>
        <w:rPr>
          <w:ins w:id="13" w:author="Me" w:date="2020-12-03T10:49:00Z"/>
        </w:rPr>
      </w:pPr>
      <w:ins w:id="14" w:author="Me" w:date="2020-12-03T10:51:00Z">
        <w:r>
          <w:t>Di dalam buku ini kamu akan mendapatkan berbagaihal positif dan membuka pandangan kamu bahwa yang perlu kamu kontrol adalah pikiranmu sendiri. Selamat membaca.</w:t>
        </w:r>
      </w:ins>
      <w:bookmarkStart w:id="15" w:name="_GoBack"/>
      <w:bookmarkEnd w:id="15"/>
    </w:p>
    <w:p w:rsidR="00A47801" w:rsidRDefault="00A47801" w:rsidP="00A47801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663720DC"/>
    <w:multiLevelType w:val="hybridMultilevel"/>
    <w:tmpl w:val="D660BD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924DF5"/>
    <w:rsid w:val="00A47801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8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801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8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8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801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Me</cp:lastModifiedBy>
  <cp:revision>3</cp:revision>
  <dcterms:created xsi:type="dcterms:W3CDTF">2020-08-26T22:08:00Z</dcterms:created>
  <dcterms:modified xsi:type="dcterms:W3CDTF">2020-12-03T03:51:00Z</dcterms:modified>
</cp:coreProperties>
</file>