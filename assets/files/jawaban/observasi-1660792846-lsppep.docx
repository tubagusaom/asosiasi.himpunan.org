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32F45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6F1949D2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383202BD" w14:textId="77777777"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14:paraId="719FD377" w14:textId="77777777"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pada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Anda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14:paraId="0406D96C" w14:textId="77777777" w:rsidTr="00821BA2">
        <w:tc>
          <w:tcPr>
            <w:tcW w:w="9350" w:type="dxa"/>
          </w:tcPr>
          <w:p w14:paraId="1B806F06" w14:textId="349A2E5F"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</w:t>
            </w:r>
            <w:del w:id="0" w:author="Langgeng Prima Anggradinata" w:date="2022-08-18T09:56:00Z">
              <w:r w:rsidDel="00220C8A">
                <w:delText>"</w:delText>
              </w:r>
            </w:del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</w:t>
            </w:r>
            <w:del w:id="1" w:author="Langgeng Prima Anggradinata" w:date="2022-08-18T09:56:00Z">
              <w:r w:rsidDel="00220C8A">
                <w:delText>"</w:delText>
              </w:r>
            </w:del>
            <w:r>
              <w:t xml:space="preserve"> </w:t>
            </w:r>
            <w:proofErr w:type="spellStart"/>
            <w:r>
              <w:t>bagi</w:t>
            </w:r>
            <w:proofErr w:type="spellEnd"/>
            <w:r>
              <w:t xml:space="preserve"> Anak </w:t>
            </w:r>
            <w:proofErr w:type="spellStart"/>
            <w:r>
              <w:t>Usia</w:t>
            </w:r>
            <w:proofErr w:type="spellEnd"/>
            <w:r>
              <w:t xml:space="preserve"> Dini </w:t>
            </w:r>
          </w:p>
          <w:p w14:paraId="292FF726" w14:textId="77777777"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 xml:space="preserve">Oleh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14:paraId="30292899" w14:textId="5CCFB3B6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zaman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ins w:id="2" w:author="Langgeng Prima Anggradinata" w:date="2022-08-18T09:56:00Z">
              <w:r w:rsidR="00220C8A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zona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sangat </w:t>
            </w:r>
            <w:del w:id="3" w:author="Langgeng Prima Anggradinata" w:date="2022-08-18T09:56:00Z">
              <w:r w:rsidRPr="00EC6F38" w:rsidDel="00220C8A">
                <w:rPr>
                  <w:rFonts w:ascii="Times New Roman" w:eastAsia="Times New Roman" w:hAnsi="Times New Roman" w:cs="Times New Roman"/>
                  <w:szCs w:val="24"/>
                </w:rPr>
                <w:delText>extream</w:delText>
              </w:r>
            </w:del>
            <w:proofErr w:type="spellStart"/>
            <w:ins w:id="4" w:author="Langgeng Prima Anggradinata" w:date="2022-08-18T09:56:00Z">
              <w:r w:rsidR="00220C8A">
                <w:rPr>
                  <w:rFonts w:ascii="Times New Roman" w:eastAsia="Times New Roman" w:hAnsi="Times New Roman" w:cs="Times New Roman"/>
                  <w:szCs w:val="24"/>
                </w:rPr>
                <w:t>ekstrem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5" w:author="Langgeng Prima Anggradinata" w:date="2022-08-18T10:16:00Z">
              <w:r w:rsidRPr="00EC6F38" w:rsidDel="009F3937">
                <w:rPr>
                  <w:rFonts w:ascii="Times New Roman" w:eastAsia="Times New Roman" w:hAnsi="Times New Roman" w:cs="Times New Roman"/>
                  <w:szCs w:val="24"/>
                </w:rPr>
                <w:delText xml:space="preserve">yang tiap menit bahkan detik dia akan </w:delText>
              </w:r>
            </w:del>
            <w:proofErr w:type="spellStart"/>
            <w:ins w:id="6" w:author="Langgeng Prima Anggradinata" w:date="2022-08-18T10:16:00Z">
              <w:r w:rsidR="009F3937">
                <w:rPr>
                  <w:rFonts w:ascii="Times New Roman" w:eastAsia="Times New Roman" w:hAnsi="Times New Roman" w:cs="Times New Roman"/>
                  <w:szCs w:val="24"/>
                </w:rPr>
                <w:t>terus</w:t>
              </w:r>
              <w:proofErr w:type="spellEnd"/>
              <w:r w:rsidR="009F3937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del w:id="7" w:author="Langgeng Prima Anggradinata" w:date="2022-08-18T10:16:00Z">
              <w:r w:rsidRPr="00EC6F38" w:rsidDel="009F3937">
                <w:rPr>
                  <w:rFonts w:ascii="Times New Roman" w:eastAsia="Times New Roman" w:hAnsi="Times New Roman" w:cs="Times New Roman"/>
                  <w:szCs w:val="24"/>
                </w:rPr>
                <w:delText xml:space="preserve">, </w:delText>
              </w:r>
            </w:del>
            <w:ins w:id="8" w:author="Langgeng Prima Anggradinata" w:date="2022-08-18T10:16:00Z">
              <w:r w:rsidR="009F3937">
                <w:rPr>
                  <w:rFonts w:ascii="Times New Roman" w:eastAsia="Times New Roman" w:hAnsi="Times New Roman" w:cs="Times New Roman"/>
                  <w:szCs w:val="24"/>
                </w:rPr>
                <w:t>.</w:t>
              </w:r>
              <w:r w:rsidR="009F3937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9" w:author="Langgeng Prima Anggradinata" w:date="2022-08-18T10:17:00Z">
              <w:r w:rsidRPr="00EC6F38" w:rsidDel="00290FB6">
                <w:rPr>
                  <w:rFonts w:ascii="Times New Roman" w:eastAsia="Times New Roman" w:hAnsi="Times New Roman" w:cs="Times New Roman"/>
                  <w:szCs w:val="24"/>
                </w:rPr>
                <w:delText xml:space="preserve">yang sering kita </w:delText>
              </w:r>
            </w:del>
            <w:ins w:id="10" w:author="Langgeng Prima Anggradinata" w:date="2022-08-18T10:17:00Z">
              <w:r w:rsidR="00290FB6">
                <w:rPr>
                  <w:rFonts w:ascii="Times New Roman" w:eastAsia="Times New Roman" w:hAnsi="Times New Roman" w:cs="Times New Roman"/>
                  <w:szCs w:val="24"/>
                </w:rPr>
                <w:t xml:space="preserve">Era </w:t>
              </w:r>
              <w:proofErr w:type="spellStart"/>
              <w:r w:rsidR="00290FB6">
                <w:rPr>
                  <w:rFonts w:ascii="Times New Roman" w:eastAsia="Times New Roman" w:hAnsi="Times New Roman" w:cs="Times New Roman"/>
                  <w:szCs w:val="24"/>
                </w:rPr>
                <w:t>ini</w:t>
              </w:r>
              <w:proofErr w:type="spellEnd"/>
              <w:r w:rsidR="00290FB6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290FB6">
                <w:rPr>
                  <w:rFonts w:ascii="Times New Roman" w:eastAsia="Times New Roman" w:hAnsi="Times New Roman" w:cs="Times New Roman"/>
                  <w:szCs w:val="24"/>
                </w:rPr>
                <w:t>dapat</w:t>
              </w:r>
              <w:proofErr w:type="spellEnd"/>
              <w:r w:rsidR="00290FB6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290FB6">
                <w:rPr>
                  <w:rFonts w:ascii="Times New Roman" w:eastAsia="Times New Roman" w:hAnsi="Times New Roman" w:cs="Times New Roman"/>
                  <w:szCs w:val="24"/>
                </w:rPr>
                <w:t>di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1" w:author="Langgeng Prima Anggradinata" w:date="2022-08-18T09:57:00Z">
              <w:r w:rsidRPr="00EC6F38" w:rsidDel="00220C8A">
                <w:rPr>
                  <w:rFonts w:ascii="Times New Roman" w:eastAsia="Times New Roman" w:hAnsi="Times New Roman" w:cs="Times New Roman"/>
                  <w:szCs w:val="24"/>
                </w:rPr>
                <w:delText xml:space="preserve">industry </w:delText>
              </w:r>
            </w:del>
            <w:proofErr w:type="spellStart"/>
            <w:ins w:id="12" w:author="Langgeng Prima Anggradinata" w:date="2022-08-18T09:57:00Z">
              <w:r w:rsidR="00220C8A" w:rsidRPr="00EC6F38">
                <w:rPr>
                  <w:rFonts w:ascii="Times New Roman" w:eastAsia="Times New Roman" w:hAnsi="Times New Roman" w:cs="Times New Roman"/>
                  <w:szCs w:val="24"/>
                </w:rPr>
                <w:t>industr</w:t>
              </w:r>
              <w:r w:rsidR="00220C8A">
                <w:rPr>
                  <w:rFonts w:ascii="Times New Roman" w:eastAsia="Times New Roman" w:hAnsi="Times New Roman" w:cs="Times New Roman"/>
                  <w:szCs w:val="24"/>
                </w:rPr>
                <w:t>i</w:t>
              </w:r>
              <w:proofErr w:type="spellEnd"/>
              <w:r w:rsidR="00220C8A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3" w:author="Langgeng Prima Anggradinata" w:date="2022-08-18T09:57:00Z">
              <w:r w:rsidRPr="00EC6F38" w:rsidDel="00220C8A">
                <w:rPr>
                  <w:rFonts w:ascii="Times New Roman" w:eastAsia="Times New Roman" w:hAnsi="Times New Roman" w:cs="Times New Roman"/>
                  <w:szCs w:val="24"/>
                </w:rPr>
                <w:delText xml:space="preserve">yang </w:delText>
              </w:r>
            </w:del>
            <w:proofErr w:type="spellStart"/>
            <w:ins w:id="14" w:author="Langgeng Prima Anggradinata" w:date="2022-08-18T09:57:00Z">
              <w:r w:rsidR="00220C8A">
                <w:rPr>
                  <w:rFonts w:ascii="Times New Roman" w:eastAsia="Times New Roman" w:hAnsi="Times New Roman" w:cs="Times New Roman"/>
                  <w:szCs w:val="24"/>
                </w:rPr>
                <w:t>ini</w:t>
              </w:r>
              <w:proofErr w:type="spellEnd"/>
              <w:r w:rsidR="00220C8A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5" w:author="Langgeng Prima Anggradinata" w:date="2022-08-18T09:57:00Z">
              <w:r w:rsidRPr="00EC6F38" w:rsidDel="00220C8A">
                <w:rPr>
                  <w:rFonts w:ascii="Times New Roman" w:eastAsia="Times New Roman" w:hAnsi="Times New Roman" w:cs="Times New Roman"/>
                  <w:szCs w:val="24"/>
                </w:rPr>
                <w:delText xml:space="preserve">kita </w:delText>
              </w:r>
            </w:del>
            <w:proofErr w:type="spellStart"/>
            <w:ins w:id="16" w:author="Langgeng Prima Anggradinata" w:date="2022-08-18T09:57:00Z">
              <w:r w:rsidR="00220C8A">
                <w:rPr>
                  <w:rFonts w:ascii="Times New Roman" w:eastAsia="Times New Roman" w:hAnsi="Times New Roman" w:cs="Times New Roman"/>
                  <w:szCs w:val="24"/>
                </w:rPr>
                <w:t>di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ins w:id="17" w:author="Langgeng Prima Anggradinata" w:date="2022-08-18T10:17:00Z">
              <w:r w:rsidR="00290FB6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8" w:author="Langgeng Prima Anggradinata" w:date="2022-08-18T10:17:00Z">
              <w:r w:rsidRPr="00EC6F38" w:rsidDel="00290FB6">
                <w:rPr>
                  <w:rFonts w:ascii="Times New Roman" w:eastAsia="Times New Roman" w:hAnsi="Times New Roman" w:cs="Times New Roman"/>
                  <w:szCs w:val="24"/>
                </w:rPr>
                <w:delText xml:space="preserve">banyak </w:delText>
              </w:r>
            </w:del>
            <w:proofErr w:type="spellStart"/>
            <w:ins w:id="19" w:author="Langgeng Prima Anggradinata" w:date="2022-08-18T09:57:00Z">
              <w:r w:rsidR="00220C8A">
                <w:rPr>
                  <w:rFonts w:ascii="Times New Roman" w:eastAsia="Times New Roman" w:hAnsi="Times New Roman" w:cs="Times New Roman"/>
                  <w:szCs w:val="24"/>
                </w:rPr>
                <w:t>masyarakat</w:t>
              </w:r>
              <w:proofErr w:type="spellEnd"/>
              <w:r w:rsidR="00220C8A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ins w:id="20" w:author="Langgeng Prima Anggradinata" w:date="2022-08-18T10:17:00Z">
              <w:r w:rsidR="00290FB6">
                <w:rPr>
                  <w:rFonts w:ascii="Times New Roman" w:eastAsia="Times New Roman" w:hAnsi="Times New Roman" w:cs="Times New Roman"/>
                  <w:szCs w:val="24"/>
                </w:rPr>
                <w:t>umum</w:t>
              </w:r>
              <w:proofErr w:type="spellEnd"/>
              <w:r w:rsidR="00290FB6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21" w:author="Langgeng Prima Anggradinata" w:date="2022-08-18T10:17:00Z">
              <w:r w:rsidRPr="00EC6F38" w:rsidDel="00290FB6">
                <w:rPr>
                  <w:rFonts w:ascii="Times New Roman" w:eastAsia="Times New Roman" w:hAnsi="Times New Roman" w:cs="Times New Roman"/>
                  <w:szCs w:val="24"/>
                </w:rPr>
                <w:delText xml:space="preserve">yang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6074D79" w14:textId="0D2BAF2A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22" w:author="Langgeng Prima Anggradinata" w:date="2022-08-18T10:17:00Z">
              <w:r w:rsidRPr="00EC6F38" w:rsidDel="00C95206">
                <w:rPr>
                  <w:rFonts w:ascii="Times New Roman" w:eastAsia="Times New Roman" w:hAnsi="Times New Roman" w:cs="Times New Roman"/>
                  <w:szCs w:val="24"/>
                </w:rPr>
                <w:delText xml:space="preserve">Bagi </w:delText>
              </w:r>
            </w:del>
            <w:del w:id="23" w:author="Langgeng Prima Anggradinata" w:date="2022-08-18T10:18:00Z">
              <w:r w:rsidRPr="00EC6F38" w:rsidDel="00C95206">
                <w:rPr>
                  <w:rFonts w:ascii="Times New Roman" w:eastAsia="Times New Roman" w:hAnsi="Times New Roman" w:cs="Times New Roman"/>
                  <w:szCs w:val="24"/>
                </w:rPr>
                <w:delText>p</w:delText>
              </w:r>
            </w:del>
            <w:proofErr w:type="spellStart"/>
            <w:ins w:id="24" w:author="Langgeng Prima Anggradinata" w:date="2022-08-18T10:18:00Z">
              <w:r w:rsidR="00C95206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del w:id="25" w:author="Langgeng Prima Anggradinata" w:date="2022-08-18T10:18:00Z">
              <w:r w:rsidRPr="00EC6F38" w:rsidDel="00C95206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del w:id="26" w:author="Langgeng Prima Anggradinata" w:date="2022-08-18T09:58:00Z">
              <w:r w:rsidRPr="00EC6F38" w:rsidDel="00220C8A">
                <w:rPr>
                  <w:rFonts w:ascii="Times New Roman" w:eastAsia="Times New Roman" w:hAnsi="Times New Roman" w:cs="Times New Roman"/>
                  <w:szCs w:val="24"/>
                </w:rPr>
                <w:delText>hari ini</w:delText>
              </w:r>
            </w:del>
            <w:del w:id="27" w:author="Langgeng Prima Anggradinata" w:date="2022-08-18T10:18:00Z">
              <w:r w:rsidRPr="00EC6F38" w:rsidDel="00C95206">
                <w:rPr>
                  <w:rFonts w:ascii="Times New Roman" w:eastAsia="Times New Roman" w:hAnsi="Times New Roman" w:cs="Times New Roman"/>
                  <w:szCs w:val="24"/>
                </w:rPr>
                <w:delText xml:space="preserve"> kita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28" w:author="Langgeng Prima Anggradinata" w:date="2022-08-18T09:58:00Z">
              <w:r w:rsidRPr="00EC6F38" w:rsidDel="00220C8A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ins w:id="29" w:author="Langgeng Prima Anggradinata" w:date="2022-08-18T09:58:00Z">
              <w:r w:rsidR="00220C8A">
                <w:rPr>
                  <w:rFonts w:ascii="Times New Roman" w:eastAsia="Times New Roman" w:hAnsi="Times New Roman" w:cs="Times New Roman"/>
                  <w:szCs w:val="24"/>
                </w:rPr>
                <w:t>.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30" w:author="Langgeng Prima Anggradinata" w:date="2022-08-18T09:58:00Z">
              <w:r w:rsidRPr="00EC6F38" w:rsidDel="00220C8A">
                <w:rPr>
                  <w:rFonts w:ascii="Times New Roman" w:eastAsia="Times New Roman" w:hAnsi="Times New Roman" w:cs="Times New Roman"/>
                  <w:szCs w:val="24"/>
                </w:rPr>
                <w:delText xml:space="preserve">namun </w:delText>
              </w:r>
            </w:del>
            <w:proofErr w:type="spellStart"/>
            <w:ins w:id="31" w:author="Langgeng Prima Anggradinata" w:date="2022-08-18T09:58:00Z">
              <w:r w:rsidR="00220C8A">
                <w:rPr>
                  <w:rFonts w:ascii="Times New Roman" w:eastAsia="Times New Roman" w:hAnsi="Times New Roman" w:cs="Times New Roman"/>
                  <w:szCs w:val="24"/>
                </w:rPr>
                <w:t>Namun</w:t>
              </w:r>
              <w:proofErr w:type="spellEnd"/>
              <w:r w:rsidR="00220C8A"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</w:ins>
            <w:proofErr w:type="spellStart"/>
            <w:ins w:id="32" w:author="Langgeng Prima Anggradinata" w:date="2022-08-18T10:18:00Z">
              <w:r w:rsidR="00C95206">
                <w:rPr>
                  <w:rFonts w:ascii="Times New Roman" w:eastAsia="Times New Roman" w:hAnsi="Times New Roman" w:cs="Times New Roman"/>
                  <w:szCs w:val="24"/>
                </w:rPr>
                <w:t>mereka</w:t>
              </w:r>
            </w:ins>
            <w:proofErr w:type="spellEnd"/>
            <w:ins w:id="33" w:author="Langgeng Prima Anggradinata" w:date="2022-08-18T09:58:00Z">
              <w:r w:rsidR="00220C8A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34" w:author="Langgeng Prima Anggradinata" w:date="2022-08-18T09:58:00Z">
              <w:r w:rsidR="00220C8A">
                <w:rPr>
                  <w:rFonts w:ascii="Times New Roman" w:eastAsia="Times New Roman" w:hAnsi="Times New Roman" w:cs="Times New Roman"/>
                  <w:szCs w:val="24"/>
                </w:rPr>
                <w:t>menjadi</w:t>
              </w:r>
              <w:proofErr w:type="spellEnd"/>
              <w:r w:rsidR="00220C8A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</w:t>
            </w:r>
            <w:del w:id="35" w:author="Langgeng Prima Anggradinata" w:date="2022-08-18T09:58:00Z">
              <w:r w:rsidRPr="00EC6F38" w:rsidDel="00220C8A">
                <w:rPr>
                  <w:rFonts w:ascii="Times New Roman" w:eastAsia="Times New Roman" w:hAnsi="Times New Roman" w:cs="Times New Roman"/>
                  <w:szCs w:val="24"/>
                </w:rPr>
                <w:delText>r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del w:id="36" w:author="Langgeng Prima Anggradinata" w:date="2022-08-18T09:59:00Z">
              <w:r w:rsidRPr="00EC6F38" w:rsidDel="00220C8A">
                <w:rPr>
                  <w:rFonts w:ascii="Times New Roman" w:eastAsia="Times New Roman" w:hAnsi="Times New Roman" w:cs="Times New Roman"/>
                  <w:szCs w:val="24"/>
                </w:rPr>
                <w:delText xml:space="preserve">tetapi </w:delText>
              </w:r>
            </w:del>
            <w:proofErr w:type="spellStart"/>
            <w:ins w:id="37" w:author="Langgeng Prima Anggradinata" w:date="2022-08-18T09:59:00Z">
              <w:r w:rsidR="00220C8A">
                <w:rPr>
                  <w:rFonts w:ascii="Times New Roman" w:eastAsia="Times New Roman" w:hAnsi="Times New Roman" w:cs="Times New Roman"/>
                  <w:szCs w:val="24"/>
                </w:rPr>
                <w:t>melainkan</w:t>
              </w:r>
              <w:proofErr w:type="spellEnd"/>
              <w:r w:rsidR="00220C8A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38" w:author="Langgeng Prima Anggradinata" w:date="2022-08-18T09:59:00Z">
              <w:r w:rsidRPr="00EC6F38" w:rsidDel="00220C8A">
                <w:rPr>
                  <w:rFonts w:ascii="Times New Roman" w:eastAsia="Times New Roman" w:hAnsi="Times New Roman" w:cs="Times New Roman"/>
                  <w:szCs w:val="24"/>
                </w:rPr>
                <w:delText xml:space="preserve">kita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39" w:author="Langgeng Prima Anggradinata" w:date="2022-08-18T09:59:00Z">
              <w:r w:rsidRPr="00EC6F38" w:rsidDel="00220C8A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del w:id="40" w:author="Langgeng Prima Anggradinata" w:date="2022-08-18T09:59:00Z">
              <w:r w:rsidRPr="00EC6F38" w:rsidDel="00220C8A">
                <w:rPr>
                  <w:rFonts w:ascii="Times New Roman" w:eastAsia="Times New Roman" w:hAnsi="Times New Roman" w:cs="Times New Roman"/>
                  <w:szCs w:val="24"/>
                </w:rPr>
                <w:delText xml:space="preserve"> yang belum tercipta,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41" w:author="Langgeng Prima Anggradinata" w:date="2022-08-18T09:59:00Z">
              <w:r w:rsidRPr="00EC6F38" w:rsidDel="00220C8A">
                <w:rPr>
                  <w:rFonts w:ascii="Times New Roman" w:eastAsia="Times New Roman" w:hAnsi="Times New Roman" w:cs="Times New Roman"/>
                  <w:szCs w:val="24"/>
                </w:rPr>
                <w:delText xml:space="preserve">kemampuan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del w:id="42" w:author="Langgeng Prima Anggradinata" w:date="2022-08-18T09:59:00Z">
              <w:r w:rsidRPr="00EC6F38" w:rsidDel="00220C8A">
                <w:rPr>
                  <w:rFonts w:ascii="Times New Roman" w:eastAsia="Times New Roman" w:hAnsi="Times New Roman" w:cs="Times New Roman"/>
                  <w:szCs w:val="24"/>
                </w:rPr>
                <w:delText xml:space="preserve"> kita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133F745" w14:textId="3D881B51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Pendidikan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43" w:author="Langgeng Prima Anggradinata" w:date="2022-08-18T09:59:00Z">
              <w:r w:rsidRPr="00EC6F38" w:rsidDel="00220C8A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del w:id="44" w:author="Langgeng Prima Anggradinata" w:date="2022-08-18T10:00:00Z">
              <w:r w:rsidRPr="00EC6F38" w:rsidDel="00220C8A">
                <w:rPr>
                  <w:rFonts w:ascii="Times New Roman" w:eastAsia="Times New Roman" w:hAnsi="Times New Roman" w:cs="Times New Roman"/>
                  <w:szCs w:val="24"/>
                </w:rPr>
                <w:delText>,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</w:t>
            </w:r>
            <w:ins w:id="45" w:author="Langgeng Prima Anggradinata" w:date="2022-08-18T10:00:00Z">
              <w:r w:rsidR="00220C8A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1A1E383" w14:textId="6F395176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ins w:id="46" w:author="Langgeng Prima Anggradinata" w:date="2022-08-18T10:00:00Z">
              <w:r w:rsidR="00220C8A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47" w:author="Langgeng Prima Anggradinata" w:date="2022-08-18T10:00:00Z">
              <w:r w:rsidRPr="00EC6F38" w:rsidDel="00220C8A">
                <w:rPr>
                  <w:rFonts w:ascii="Times New Roman" w:eastAsia="Times New Roman" w:hAnsi="Times New Roman" w:cs="Times New Roman"/>
                  <w:szCs w:val="24"/>
                </w:rPr>
                <w:delText xml:space="preserve">4 </w:delText>
              </w:r>
            </w:del>
            <w:proofErr w:type="spellStart"/>
            <w:ins w:id="48" w:author="Langgeng Prima Anggradinata" w:date="2022-08-18T10:00:00Z">
              <w:r w:rsidR="00220C8A">
                <w:rPr>
                  <w:rFonts w:ascii="Times New Roman" w:eastAsia="Times New Roman" w:hAnsi="Times New Roman" w:cs="Times New Roman"/>
                  <w:szCs w:val="24"/>
                </w:rPr>
                <w:t>empat</w:t>
              </w:r>
              <w:proofErr w:type="spellEnd"/>
              <w:r w:rsidR="00220C8A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del w:id="49" w:author="Langgeng Prima Anggradinata" w:date="2022-08-18T10:00:00Z">
              <w:r w:rsidRPr="00EC6F38" w:rsidDel="00220C8A">
                <w:rPr>
                  <w:rFonts w:ascii="Times New Roman" w:eastAsia="Times New Roman" w:hAnsi="Times New Roman" w:cs="Times New Roman"/>
                  <w:szCs w:val="24"/>
                </w:rPr>
                <w:delText xml:space="preserve">sangat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50" w:author="Langgeng Prima Anggradinata" w:date="2022-08-18T10:00:00Z">
              <w:r w:rsidRPr="00EC6F38" w:rsidDel="00220C8A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del w:id="51" w:author="Langgeng Prima Anggradinata" w:date="2022-08-18T10:18:00Z">
              <w:r w:rsidRPr="00EC6F38" w:rsidDel="00C95206">
                <w:rPr>
                  <w:rFonts w:ascii="Times New Roman" w:eastAsia="Times New Roman" w:hAnsi="Times New Roman" w:cs="Times New Roman"/>
                  <w:szCs w:val="24"/>
                </w:rPr>
                <w:delText>milenial</w:delText>
              </w:r>
            </w:del>
            <w:ins w:id="52" w:author="Langgeng Prima Anggradinata" w:date="2022-08-18T10:18:00Z">
              <w:r w:rsidR="00C95206">
                <w:rPr>
                  <w:rFonts w:ascii="Times New Roman" w:eastAsia="Times New Roman" w:hAnsi="Times New Roman" w:cs="Times New Roman"/>
                  <w:szCs w:val="24"/>
                </w:rPr>
                <w:t>industry 4.0</w:t>
              </w:r>
            </w:ins>
            <w:ins w:id="53" w:author="Langgeng Prima Anggradinata" w:date="2022-08-18T10:01:00Z">
              <w:r w:rsidR="00220C8A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54" w:author="Langgeng Prima Anggradinata" w:date="2022-08-18T10:01:00Z">
              <w:r w:rsidRPr="00EC6F38" w:rsidDel="00220C8A">
                <w:rPr>
                  <w:rFonts w:ascii="Times New Roman" w:eastAsia="Times New Roman" w:hAnsi="Times New Roman" w:cs="Times New Roman"/>
                  <w:szCs w:val="24"/>
                </w:rPr>
                <w:delText xml:space="preserve">ini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del w:id="55" w:author="Langgeng Prima Anggradinata" w:date="2022-08-18T10:01:00Z">
              <w:r w:rsidRPr="00EC6F38" w:rsidDel="00220C8A">
                <w:rPr>
                  <w:rFonts w:ascii="Times New Roman" w:eastAsia="Times New Roman" w:hAnsi="Times New Roman" w:cs="Times New Roman"/>
                  <w:szCs w:val="24"/>
                </w:rPr>
                <w:delText xml:space="preserve">berfikir </w:delText>
              </w:r>
            </w:del>
            <w:proofErr w:type="spellStart"/>
            <w:ins w:id="56" w:author="Langgeng Prima Anggradinata" w:date="2022-08-18T10:01:00Z">
              <w:r w:rsidR="00220C8A" w:rsidRPr="00EC6F38">
                <w:rPr>
                  <w:rFonts w:ascii="Times New Roman" w:eastAsia="Times New Roman" w:hAnsi="Times New Roman" w:cs="Times New Roman"/>
                  <w:szCs w:val="24"/>
                </w:rPr>
                <w:t>ber</w:t>
              </w:r>
              <w:r w:rsidR="00220C8A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  <w:r w:rsidR="00220C8A" w:rsidRPr="00EC6F38">
                <w:rPr>
                  <w:rFonts w:ascii="Times New Roman" w:eastAsia="Times New Roman" w:hAnsi="Times New Roman" w:cs="Times New Roman"/>
                  <w:szCs w:val="24"/>
                </w:rPr>
                <w:t>ikir</w:t>
              </w:r>
              <w:proofErr w:type="spellEnd"/>
              <w:r w:rsidR="00220C8A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ins w:id="57" w:author="Langgeng Prima Anggradinata" w:date="2022-08-18T10:01:00Z">
              <w:r w:rsidR="00220C8A">
                <w:rPr>
                  <w:rFonts w:ascii="Times New Roman" w:eastAsia="Times New Roman" w:hAnsi="Times New Roman" w:cs="Times New Roman"/>
                  <w:szCs w:val="24"/>
                </w:rPr>
                <w:t xml:space="preserve">dan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ins w:id="58" w:author="Langgeng Prima Anggradinata" w:date="2022-08-18T10:01:00Z">
              <w:r w:rsidR="00414FC7">
                <w:rPr>
                  <w:rFonts w:ascii="Times New Roman" w:eastAsia="Times New Roman" w:hAnsi="Times New Roman" w:cs="Times New Roman"/>
                  <w:szCs w:val="24"/>
                </w:rPr>
                <w:t>?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59" w:author="Langgeng Prima Anggradinata" w:date="2022-08-18T10:01:00Z">
              <w:r w:rsidRPr="00EC6F38" w:rsidDel="00414FC7">
                <w:rPr>
                  <w:rFonts w:ascii="Times New Roman" w:eastAsia="Times New Roman" w:hAnsi="Times New Roman" w:cs="Times New Roman"/>
                  <w:szCs w:val="24"/>
                </w:rPr>
                <w:delText xml:space="preserve">pendidikan </w:delText>
              </w:r>
            </w:del>
            <w:ins w:id="60" w:author="Langgeng Prima Anggradinata" w:date="2022-08-18T10:01:00Z">
              <w:r w:rsidR="00414FC7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  <w:r w:rsidR="00414FC7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endidikan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4.0 </w:t>
            </w:r>
            <w:del w:id="61" w:author="Langgeng Prima Anggradinata" w:date="2022-08-18T10:01:00Z">
              <w:r w:rsidRPr="00EC6F38" w:rsidDel="00414FC7">
                <w:rPr>
                  <w:rFonts w:ascii="Times New Roman" w:eastAsia="Times New Roman" w:hAnsi="Times New Roman" w:cs="Times New Roman"/>
                  <w:szCs w:val="24"/>
                </w:rPr>
                <w:delText xml:space="preserve">ini hari ini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62" w:author="Langgeng Prima Anggradinata" w:date="2022-08-18T10:19:00Z">
              <w:r w:rsidRPr="00EC6F38" w:rsidDel="00C95206">
                <w:rPr>
                  <w:rFonts w:ascii="Times New Roman" w:eastAsia="Times New Roman" w:hAnsi="Times New Roman" w:cs="Times New Roman"/>
                  <w:szCs w:val="24"/>
                </w:rPr>
                <w:delText>gencar-gencarnya di</w:delText>
              </w:r>
            </w:del>
            <w:del w:id="63" w:author="Langgeng Prima Anggradinata" w:date="2022-08-18T10:01:00Z">
              <w:r w:rsidRPr="00EC6F38" w:rsidDel="00414FC7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del w:id="64" w:author="Langgeng Prima Anggradinata" w:date="2022-08-18T10:19:00Z">
              <w:r w:rsidRPr="00EC6F38" w:rsidDel="00C95206">
                <w:rPr>
                  <w:rFonts w:ascii="Times New Roman" w:eastAsia="Times New Roman" w:hAnsi="Times New Roman" w:cs="Times New Roman"/>
                  <w:szCs w:val="24"/>
                </w:rPr>
                <w:delText>publis</w:delText>
              </w:r>
            </w:del>
            <w:del w:id="65" w:author="Langgeng Prima Anggradinata" w:date="2022-08-18T10:02:00Z">
              <w:r w:rsidRPr="00EC6F38" w:rsidDel="00414FC7">
                <w:rPr>
                  <w:rFonts w:ascii="Times New Roman" w:eastAsia="Times New Roman" w:hAnsi="Times New Roman" w:cs="Times New Roman"/>
                  <w:szCs w:val="24"/>
                </w:rPr>
                <w:delText>,</w:delText>
              </w:r>
            </w:del>
            <w:proofErr w:type="spellStart"/>
            <w:ins w:id="66" w:author="Langgeng Prima Anggradinata" w:date="2022-08-18T10:19:00Z">
              <w:r w:rsidR="00C95206">
                <w:rPr>
                  <w:rFonts w:ascii="Times New Roman" w:eastAsia="Times New Roman" w:hAnsi="Times New Roman" w:cs="Times New Roman"/>
                  <w:szCs w:val="24"/>
                </w:rPr>
                <w:t>digembar-gemborkan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ka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rena</w:t>
            </w:r>
            <w:proofErr w:type="spellEnd"/>
            <w:ins w:id="67" w:author="Langgeng Prima Anggradinata" w:date="2022-08-18T10:02:00Z">
              <w:r w:rsidR="00414FC7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ins w:id="68" w:author="Langgeng Prima Anggradinata" w:date="2022-08-18T10:02:00Z">
              <w:r w:rsidR="00414FC7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69" w:author="Langgeng Prima Anggradinata" w:date="2022-08-18T10:19:00Z">
              <w:r w:rsidRPr="00EC6F38" w:rsidDel="00C95206">
                <w:rPr>
                  <w:rFonts w:ascii="Times New Roman" w:eastAsia="Times New Roman" w:hAnsi="Times New Roman" w:cs="Times New Roman"/>
                  <w:szCs w:val="24"/>
                </w:rPr>
                <w:delText xml:space="preserve">kita harus mempersiapkan diri atau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70" w:author="Langgeng Prima Anggradinata" w:date="2022-08-18T10:19:00Z">
              <w:r w:rsidR="00C95206">
                <w:rPr>
                  <w:rFonts w:ascii="Times New Roman" w:eastAsia="Times New Roman" w:hAnsi="Times New Roman" w:cs="Times New Roman"/>
                  <w:szCs w:val="24"/>
                </w:rPr>
                <w:t>harus</w:t>
              </w:r>
              <w:proofErr w:type="spellEnd"/>
              <w:r w:rsidR="00C95206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C95206">
                <w:rPr>
                  <w:rFonts w:ascii="Times New Roman" w:eastAsia="Times New Roman" w:hAnsi="Times New Roman" w:cs="Times New Roman"/>
                  <w:szCs w:val="24"/>
                </w:rPr>
                <w:t>menyiapkan</w:t>
              </w:r>
              <w:proofErr w:type="spellEnd"/>
              <w:r w:rsidR="00C95206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C95206">
                <w:rPr>
                  <w:rFonts w:ascii="Times New Roman" w:eastAsia="Times New Roman" w:hAnsi="Times New Roman" w:cs="Times New Roman"/>
                  <w:szCs w:val="24"/>
                </w:rPr>
                <w:t>diri</w:t>
              </w:r>
              <w:proofErr w:type="spellEnd"/>
              <w:r w:rsidR="00C95206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14:paraId="4AA20370" w14:textId="3ED59F6F" w:rsidR="00125355" w:rsidRPr="00EC6F38" w:rsidRDefault="00414FC7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ins w:id="71" w:author="Langgeng Prima Anggradinata" w:date="2022-08-18T10:03:00Z">
              <w:r>
                <w:rPr>
                  <w:rFonts w:ascii="Times New Roman" w:eastAsia="Times New Roman" w:hAnsi="Times New Roman" w:cs="Times New Roman"/>
                  <w:szCs w:val="24"/>
                </w:rPr>
                <w:t>Berikut</w:t>
              </w:r>
              <w:proofErr w:type="spellEnd"/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>
                <w:rPr>
                  <w:rFonts w:ascii="Times New Roman" w:eastAsia="Times New Roman" w:hAnsi="Times New Roman" w:cs="Times New Roman"/>
                  <w:szCs w:val="24"/>
                </w:rPr>
                <w:t>ini</w:t>
              </w:r>
              <w:proofErr w:type="spellEnd"/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>
                <w:rPr>
                  <w:rFonts w:ascii="Times New Roman" w:eastAsia="Times New Roman" w:hAnsi="Times New Roman" w:cs="Times New Roman"/>
                  <w:szCs w:val="24"/>
                </w:rPr>
                <w:t>adalah</w:t>
              </w:r>
              <w:proofErr w:type="spellEnd"/>
              <w:r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72" w:author="Langgeng Prima Anggradinata" w:date="2022-08-18T10:03:00Z">
              <w:r w:rsidR="00125355" w:rsidRPr="00EC6F38" w:rsidDel="00414FC7">
                <w:rPr>
                  <w:rFonts w:ascii="Times New Roman" w:eastAsia="Times New Roman" w:hAnsi="Times New Roman" w:cs="Times New Roman"/>
                  <w:szCs w:val="24"/>
                </w:rPr>
                <w:delText xml:space="preserve">Karakteristik </w:delText>
              </w:r>
            </w:del>
            <w:proofErr w:type="spellStart"/>
            <w:ins w:id="73" w:author="Langgeng Prima Anggradinata" w:date="2022-08-18T10:03:00Z">
              <w:r>
                <w:rPr>
                  <w:rFonts w:ascii="Times New Roman" w:eastAsia="Times New Roman" w:hAnsi="Times New Roman" w:cs="Times New Roman"/>
                  <w:szCs w:val="24"/>
                </w:rPr>
                <w:t>k</w:t>
              </w:r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>arakteristik</w:t>
              </w:r>
              <w:proofErr w:type="spellEnd"/>
              <w:r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  <w:ins w:id="74" w:author="Langgeng Prima Anggradinata" w:date="2022-08-18T10:03:00Z">
              <w:r>
                <w:rPr>
                  <w:rFonts w:ascii="Times New Roman" w:eastAsia="Times New Roman" w:hAnsi="Times New Roman" w:cs="Times New Roman"/>
                  <w:szCs w:val="24"/>
                </w:rPr>
                <w:t>.</w:t>
              </w:r>
            </w:ins>
          </w:p>
          <w:p w14:paraId="446ABA47" w14:textId="1764160C" w:rsidR="00125355" w:rsidRPr="00414FC7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b/>
                <w:bCs/>
                <w:szCs w:val="24"/>
                <w:rPrChange w:id="75" w:author="Langgeng Prima Anggradinata" w:date="2022-08-18T10:04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</w:pPr>
            <w:proofErr w:type="spellStart"/>
            <w:r w:rsidRPr="00414FC7">
              <w:rPr>
                <w:rFonts w:ascii="Times New Roman" w:eastAsia="Times New Roman" w:hAnsi="Times New Roman" w:cs="Times New Roman"/>
                <w:b/>
                <w:bCs/>
                <w:szCs w:val="24"/>
                <w:rPrChange w:id="76" w:author="Langgeng Prima Anggradinata" w:date="2022-08-18T10:04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Tahapan</w:t>
            </w:r>
            <w:proofErr w:type="spellEnd"/>
            <w:r w:rsidRPr="00414FC7">
              <w:rPr>
                <w:rFonts w:ascii="Times New Roman" w:eastAsia="Times New Roman" w:hAnsi="Times New Roman" w:cs="Times New Roman"/>
                <w:b/>
                <w:bCs/>
                <w:szCs w:val="24"/>
                <w:rPrChange w:id="77" w:author="Langgeng Prima Anggradinata" w:date="2022-08-18T10:04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414FC7">
              <w:rPr>
                <w:rFonts w:ascii="Times New Roman" w:eastAsia="Times New Roman" w:hAnsi="Times New Roman" w:cs="Times New Roman"/>
                <w:b/>
                <w:bCs/>
                <w:szCs w:val="24"/>
                <w:rPrChange w:id="78" w:author="Langgeng Prima Anggradinata" w:date="2022-08-18T10:04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belajar</w:t>
            </w:r>
            <w:proofErr w:type="spellEnd"/>
            <w:r w:rsidRPr="00414FC7">
              <w:rPr>
                <w:rFonts w:ascii="Times New Roman" w:eastAsia="Times New Roman" w:hAnsi="Times New Roman" w:cs="Times New Roman"/>
                <w:b/>
                <w:bCs/>
                <w:szCs w:val="24"/>
                <w:rPrChange w:id="79" w:author="Langgeng Prima Anggradinata" w:date="2022-08-18T10:04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414FC7">
              <w:rPr>
                <w:rFonts w:ascii="Times New Roman" w:eastAsia="Times New Roman" w:hAnsi="Times New Roman" w:cs="Times New Roman"/>
                <w:b/>
                <w:bCs/>
                <w:szCs w:val="24"/>
                <w:rPrChange w:id="80" w:author="Langgeng Prima Anggradinata" w:date="2022-08-18T10:04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sesuai</w:t>
            </w:r>
            <w:proofErr w:type="spellEnd"/>
            <w:r w:rsidRPr="00414FC7">
              <w:rPr>
                <w:rFonts w:ascii="Times New Roman" w:eastAsia="Times New Roman" w:hAnsi="Times New Roman" w:cs="Times New Roman"/>
                <w:b/>
                <w:bCs/>
                <w:szCs w:val="24"/>
                <w:rPrChange w:id="81" w:author="Langgeng Prima Anggradinata" w:date="2022-08-18T10:04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414FC7">
              <w:rPr>
                <w:rFonts w:ascii="Times New Roman" w:eastAsia="Times New Roman" w:hAnsi="Times New Roman" w:cs="Times New Roman"/>
                <w:b/>
                <w:bCs/>
                <w:szCs w:val="24"/>
                <w:rPrChange w:id="82" w:author="Langgeng Prima Anggradinata" w:date="2022-08-18T10:04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dengan</w:t>
            </w:r>
            <w:proofErr w:type="spellEnd"/>
            <w:r w:rsidRPr="00414FC7">
              <w:rPr>
                <w:rFonts w:ascii="Times New Roman" w:eastAsia="Times New Roman" w:hAnsi="Times New Roman" w:cs="Times New Roman"/>
                <w:b/>
                <w:bCs/>
                <w:szCs w:val="24"/>
                <w:rPrChange w:id="83" w:author="Langgeng Prima Anggradinata" w:date="2022-08-18T10:04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414FC7">
              <w:rPr>
                <w:rFonts w:ascii="Times New Roman" w:eastAsia="Times New Roman" w:hAnsi="Times New Roman" w:cs="Times New Roman"/>
                <w:b/>
                <w:bCs/>
                <w:szCs w:val="24"/>
                <w:rPrChange w:id="84" w:author="Langgeng Prima Anggradinata" w:date="2022-08-18T10:04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kemampuan</w:t>
            </w:r>
            <w:proofErr w:type="spellEnd"/>
            <w:r w:rsidRPr="00414FC7">
              <w:rPr>
                <w:rFonts w:ascii="Times New Roman" w:eastAsia="Times New Roman" w:hAnsi="Times New Roman" w:cs="Times New Roman"/>
                <w:b/>
                <w:bCs/>
                <w:szCs w:val="24"/>
                <w:rPrChange w:id="85" w:author="Langgeng Prima Anggradinata" w:date="2022-08-18T10:04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dan </w:t>
            </w:r>
            <w:proofErr w:type="spellStart"/>
            <w:r w:rsidRPr="00414FC7">
              <w:rPr>
                <w:rFonts w:ascii="Times New Roman" w:eastAsia="Times New Roman" w:hAnsi="Times New Roman" w:cs="Times New Roman"/>
                <w:b/>
                <w:bCs/>
                <w:szCs w:val="24"/>
                <w:rPrChange w:id="86" w:author="Langgeng Prima Anggradinata" w:date="2022-08-18T10:04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minat</w:t>
            </w:r>
            <w:proofErr w:type="spellEnd"/>
            <w:r w:rsidRPr="00414FC7">
              <w:rPr>
                <w:rFonts w:ascii="Times New Roman" w:eastAsia="Times New Roman" w:hAnsi="Times New Roman" w:cs="Times New Roman"/>
                <w:b/>
                <w:bCs/>
                <w:szCs w:val="24"/>
                <w:rPrChange w:id="87" w:author="Langgeng Prima Anggradinata" w:date="2022-08-18T10:04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/</w:t>
            </w:r>
            <w:proofErr w:type="spellStart"/>
            <w:r w:rsidRPr="00414FC7">
              <w:rPr>
                <w:rFonts w:ascii="Times New Roman" w:eastAsia="Times New Roman" w:hAnsi="Times New Roman" w:cs="Times New Roman"/>
                <w:b/>
                <w:bCs/>
                <w:szCs w:val="24"/>
                <w:rPrChange w:id="88" w:author="Langgeng Prima Anggradinata" w:date="2022-08-18T10:04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kebutuhan</w:t>
            </w:r>
            <w:proofErr w:type="spellEnd"/>
            <w:r w:rsidRPr="00414FC7">
              <w:rPr>
                <w:rFonts w:ascii="Times New Roman" w:eastAsia="Times New Roman" w:hAnsi="Times New Roman" w:cs="Times New Roman"/>
                <w:b/>
                <w:bCs/>
                <w:szCs w:val="24"/>
                <w:rPrChange w:id="89" w:author="Langgeng Prima Anggradinata" w:date="2022-08-18T10:04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414FC7">
              <w:rPr>
                <w:rFonts w:ascii="Times New Roman" w:eastAsia="Times New Roman" w:hAnsi="Times New Roman" w:cs="Times New Roman"/>
                <w:b/>
                <w:bCs/>
                <w:szCs w:val="24"/>
                <w:rPrChange w:id="90" w:author="Langgeng Prima Anggradinata" w:date="2022-08-18T10:04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siswa</w:t>
            </w:r>
            <w:proofErr w:type="spellEnd"/>
            <w:del w:id="91" w:author="Langgeng Prima Anggradinata" w:date="2022-08-18T10:04:00Z">
              <w:r w:rsidRPr="00414FC7" w:rsidDel="00414FC7">
                <w:rPr>
                  <w:rFonts w:ascii="Times New Roman" w:eastAsia="Times New Roman" w:hAnsi="Times New Roman" w:cs="Times New Roman"/>
                  <w:b/>
                  <w:bCs/>
                  <w:szCs w:val="24"/>
                  <w:rPrChange w:id="92" w:author="Langgeng Prima Anggradinata" w:date="2022-08-18T10:04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.</w:delText>
              </w:r>
            </w:del>
          </w:p>
          <w:p w14:paraId="4D79006C" w14:textId="3966A47C" w:rsidR="00125355" w:rsidRPr="00EC6F38" w:rsidRDefault="00125355" w:rsidP="00414FC7">
            <w:pPr>
              <w:spacing w:before="100" w:beforeAutospacing="1" w:after="100" w:afterAutospacing="1" w:line="240" w:lineRule="auto"/>
              <w:ind w:left="720"/>
              <w:contextualSpacing w:val="0"/>
              <w:rPr>
                <w:rFonts w:ascii="Times New Roman" w:eastAsia="Times New Roman" w:hAnsi="Times New Roman" w:cs="Times New Roman"/>
                <w:szCs w:val="24"/>
              </w:rPr>
              <w:pPrChange w:id="93" w:author="Langgeng Prima Anggradinata" w:date="2022-08-18T10:03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P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ada </w:t>
            </w:r>
            <w:proofErr w:type="spellEnd"/>
            <w:del w:id="94" w:author="Langgeng Prima Anggradinata" w:date="2022-08-18T10:02:00Z">
              <w:r w:rsidRPr="00EC6F38" w:rsidDel="00414FC7">
                <w:rPr>
                  <w:rFonts w:ascii="Times New Roman" w:eastAsia="Times New Roman" w:hAnsi="Times New Roman" w:cs="Times New Roman"/>
                  <w:szCs w:val="24"/>
                </w:rPr>
                <w:delText xml:space="preserve">tahab </w:delText>
              </w:r>
            </w:del>
            <w:proofErr w:type="spellStart"/>
            <w:ins w:id="95" w:author="Langgeng Prima Anggradinata" w:date="2022-08-18T10:02:00Z">
              <w:r w:rsidR="00414FC7" w:rsidRPr="00EC6F38">
                <w:rPr>
                  <w:rFonts w:ascii="Times New Roman" w:eastAsia="Times New Roman" w:hAnsi="Times New Roman" w:cs="Times New Roman"/>
                  <w:szCs w:val="24"/>
                </w:rPr>
                <w:t>taha</w:t>
              </w:r>
              <w:r w:rsidR="00414FC7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  <w:proofErr w:type="spellEnd"/>
              <w:r w:rsidR="00414FC7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ins w:id="96" w:author="Langgeng Prima Anggradinata" w:date="2022-08-18T10:02:00Z">
              <w:r w:rsidR="00414FC7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97" w:author="Langgeng Prima Anggradinata" w:date="2022-08-18T10:02:00Z">
              <w:r w:rsidRPr="00EC6F38" w:rsidDel="00414FC7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tutut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61205C7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414FC7">
              <w:rPr>
                <w:rFonts w:ascii="Times New Roman" w:eastAsia="Times New Roman" w:hAnsi="Times New Roman" w:cs="Times New Roman"/>
                <w:b/>
                <w:bCs/>
                <w:szCs w:val="24"/>
                <w:rPrChange w:id="98" w:author="Langgeng Prima Anggradinata" w:date="2022-08-18T10:04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Menggunakan</w:t>
            </w:r>
            <w:proofErr w:type="spellEnd"/>
            <w:r w:rsidRPr="00414FC7">
              <w:rPr>
                <w:rFonts w:ascii="Times New Roman" w:eastAsia="Times New Roman" w:hAnsi="Times New Roman" w:cs="Times New Roman"/>
                <w:b/>
                <w:bCs/>
                <w:szCs w:val="24"/>
                <w:rPrChange w:id="99" w:author="Langgeng Prima Anggradinata" w:date="2022-08-18T10:04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414FC7">
              <w:rPr>
                <w:rFonts w:ascii="Times New Roman" w:eastAsia="Times New Roman" w:hAnsi="Times New Roman" w:cs="Times New Roman"/>
                <w:b/>
                <w:bCs/>
                <w:szCs w:val="24"/>
                <w:rPrChange w:id="100" w:author="Langgeng Prima Anggradinata" w:date="2022-08-18T10:04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penilaian</w:t>
            </w:r>
            <w:proofErr w:type="spellEnd"/>
            <w:r w:rsidRPr="00414FC7">
              <w:rPr>
                <w:rFonts w:ascii="Times New Roman" w:eastAsia="Times New Roman" w:hAnsi="Times New Roman" w:cs="Times New Roman"/>
                <w:b/>
                <w:bCs/>
                <w:szCs w:val="24"/>
                <w:rPrChange w:id="101" w:author="Langgeng Prima Anggradinata" w:date="2022-08-18T10:04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414FC7">
              <w:rPr>
                <w:rFonts w:ascii="Times New Roman" w:eastAsia="Times New Roman" w:hAnsi="Times New Roman" w:cs="Times New Roman"/>
                <w:b/>
                <w:bCs/>
                <w:szCs w:val="24"/>
                <w:rPrChange w:id="102" w:author="Langgeng Prima Anggradinata" w:date="2022-08-18T10:04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formatif</w:t>
            </w:r>
            <w:proofErr w:type="spellEnd"/>
            <w:del w:id="103" w:author="Langgeng Prima Anggradinata" w:date="2022-08-18T10:04:00Z">
              <w:r w:rsidRPr="00EC6F38" w:rsidDel="00414FC7">
                <w:rPr>
                  <w:rFonts w:ascii="Times New Roman" w:eastAsia="Times New Roman" w:hAnsi="Times New Roman" w:cs="Times New Roman"/>
                  <w:szCs w:val="24"/>
                </w:rPr>
                <w:delText>.</w:delText>
              </w:r>
            </w:del>
          </w:p>
          <w:p w14:paraId="6C747543" w14:textId="11571CA9" w:rsidR="00125355" w:rsidRPr="00EC6F38" w:rsidRDefault="00125355" w:rsidP="00414FC7">
            <w:pPr>
              <w:spacing w:before="100" w:beforeAutospacing="1" w:after="100" w:afterAutospacing="1" w:line="240" w:lineRule="auto"/>
              <w:ind w:left="720"/>
              <w:contextualSpacing w:val="0"/>
              <w:rPr>
                <w:rFonts w:ascii="Times New Roman" w:eastAsia="Times New Roman" w:hAnsi="Times New Roman" w:cs="Times New Roman"/>
                <w:szCs w:val="24"/>
              </w:rPr>
              <w:pPrChange w:id="104" w:author="Langgeng Prima Anggradinata" w:date="2022-08-18T10:04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del w:id="105" w:author="Langgeng Prima Anggradinata" w:date="2022-08-18T10:04:00Z">
              <w:r w:rsidRPr="00EC6F38" w:rsidDel="00414FC7">
                <w:rPr>
                  <w:rFonts w:ascii="Times New Roman" w:eastAsia="Times New Roman" w:hAnsi="Times New Roman" w:cs="Times New Roman"/>
                  <w:szCs w:val="24"/>
                </w:rPr>
                <w:delText>Yaitu g</w:delText>
              </w:r>
            </w:del>
            <w:ins w:id="106" w:author="Langgeng Prima Anggradinata" w:date="2022-08-18T10:04:00Z">
              <w:r w:rsidR="00414FC7">
                <w:rPr>
                  <w:rFonts w:ascii="Times New Roman" w:eastAsia="Times New Roman" w:hAnsi="Times New Roman" w:cs="Times New Roman"/>
                  <w:szCs w:val="24"/>
                </w:rPr>
                <w:t>G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uru </w:t>
            </w:r>
            <w:del w:id="107" w:author="Langgeng Prima Anggradinata" w:date="2022-08-18T10:04:00Z">
              <w:r w:rsidRPr="00EC6F38" w:rsidDel="00414FC7">
                <w:rPr>
                  <w:rFonts w:ascii="Times New Roman" w:eastAsia="Times New Roman" w:hAnsi="Times New Roman" w:cs="Times New Roman"/>
                  <w:szCs w:val="24"/>
                </w:rPr>
                <w:delText xml:space="preserve">di sini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08" w:author="Langgeng Prima Anggradinata" w:date="2022-08-18T10:04:00Z">
              <w:r w:rsidRPr="00EC6F38" w:rsidDel="00414FC7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AC3809A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414FC7">
              <w:rPr>
                <w:rFonts w:ascii="Times New Roman" w:eastAsia="Times New Roman" w:hAnsi="Times New Roman" w:cs="Times New Roman"/>
                <w:b/>
                <w:bCs/>
                <w:szCs w:val="24"/>
                <w:rPrChange w:id="109" w:author="Langgeng Prima Anggradinata" w:date="2022-08-18T10:04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Menempatkan</w:t>
            </w:r>
            <w:proofErr w:type="spellEnd"/>
            <w:r w:rsidRPr="00414FC7">
              <w:rPr>
                <w:rFonts w:ascii="Times New Roman" w:eastAsia="Times New Roman" w:hAnsi="Times New Roman" w:cs="Times New Roman"/>
                <w:b/>
                <w:bCs/>
                <w:szCs w:val="24"/>
                <w:rPrChange w:id="110" w:author="Langgeng Prima Anggradinata" w:date="2022-08-18T10:04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guru </w:t>
            </w:r>
            <w:proofErr w:type="spellStart"/>
            <w:r w:rsidRPr="00414FC7">
              <w:rPr>
                <w:rFonts w:ascii="Times New Roman" w:eastAsia="Times New Roman" w:hAnsi="Times New Roman" w:cs="Times New Roman"/>
                <w:b/>
                <w:bCs/>
                <w:szCs w:val="24"/>
                <w:rPrChange w:id="111" w:author="Langgeng Prima Anggradinata" w:date="2022-08-18T10:04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sebagai</w:t>
            </w:r>
            <w:proofErr w:type="spellEnd"/>
            <w:r w:rsidRPr="00414FC7">
              <w:rPr>
                <w:rFonts w:ascii="Times New Roman" w:eastAsia="Times New Roman" w:hAnsi="Times New Roman" w:cs="Times New Roman"/>
                <w:b/>
                <w:bCs/>
                <w:szCs w:val="24"/>
                <w:rPrChange w:id="112" w:author="Langgeng Prima Anggradinata" w:date="2022-08-18T10:04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mentor</w:t>
            </w:r>
            <w:del w:id="113" w:author="Langgeng Prima Anggradinata" w:date="2022-08-18T10:04:00Z">
              <w:r w:rsidRPr="00EC6F38" w:rsidDel="00414FC7">
                <w:rPr>
                  <w:rFonts w:ascii="Times New Roman" w:eastAsia="Times New Roman" w:hAnsi="Times New Roman" w:cs="Times New Roman"/>
                  <w:szCs w:val="24"/>
                </w:rPr>
                <w:delText>.</w:delText>
              </w:r>
            </w:del>
          </w:p>
          <w:p w14:paraId="49297820" w14:textId="74238B19" w:rsidR="00125355" w:rsidRPr="00EC6F38" w:rsidRDefault="00125355" w:rsidP="00414FC7">
            <w:pPr>
              <w:spacing w:before="100" w:beforeAutospacing="1" w:after="100" w:afterAutospacing="1" w:line="240" w:lineRule="auto"/>
              <w:ind w:left="720"/>
              <w:contextualSpacing w:val="0"/>
              <w:rPr>
                <w:rFonts w:ascii="Times New Roman" w:eastAsia="Times New Roman" w:hAnsi="Times New Roman" w:cs="Times New Roman"/>
                <w:szCs w:val="24"/>
              </w:rPr>
              <w:pPrChange w:id="114" w:author="Langgeng Prima Anggradinata" w:date="2022-08-18T10:04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Gur</w:t>
            </w:r>
            <w:ins w:id="115" w:author="Langgeng Prima Anggradinata" w:date="2022-08-18T10:04:00Z">
              <w:r w:rsidR="00414FC7">
                <w:rPr>
                  <w:rFonts w:ascii="Times New Roman" w:eastAsia="Times New Roman" w:hAnsi="Times New Roman" w:cs="Times New Roman"/>
                  <w:szCs w:val="24"/>
                </w:rPr>
                <w:t>u</w:t>
              </w:r>
            </w:ins>
            <w:del w:id="116" w:author="Langgeng Prima Anggradinata" w:date="2022-08-18T10:04:00Z">
              <w:r w:rsidRPr="00EC6F38" w:rsidDel="00414FC7">
                <w:rPr>
                  <w:rFonts w:ascii="Times New Roman" w:eastAsia="Times New Roman" w:hAnsi="Times New Roman" w:cs="Times New Roman"/>
                  <w:szCs w:val="24"/>
                </w:rPr>
                <w:delText>i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ins w:id="117" w:author="Langgeng Prima Anggradinata" w:date="2022-08-18T10:05:00Z">
              <w:r w:rsidR="00414FC7">
                <w:rPr>
                  <w:rFonts w:ascii="Times New Roman" w:eastAsia="Times New Roman" w:hAnsi="Times New Roman" w:cs="Times New Roman"/>
                  <w:szCs w:val="24"/>
                </w:rPr>
                <w:t>-</w:t>
              </w:r>
            </w:ins>
            <w:del w:id="118" w:author="Langgeng Prima Anggradinata" w:date="2022-08-18T10:05:00Z">
              <w:r w:rsidRPr="00EC6F38" w:rsidDel="00414FC7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6F237D8" w14:textId="77777777" w:rsidR="00125355" w:rsidRPr="00414FC7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b/>
                <w:bCs/>
                <w:szCs w:val="24"/>
                <w:rPrChange w:id="119" w:author="Langgeng Prima Anggradinata" w:date="2022-08-18T10:0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</w:pPr>
            <w:proofErr w:type="spellStart"/>
            <w:r w:rsidRPr="00414FC7">
              <w:rPr>
                <w:rFonts w:ascii="Times New Roman" w:eastAsia="Times New Roman" w:hAnsi="Times New Roman" w:cs="Times New Roman"/>
                <w:b/>
                <w:bCs/>
                <w:szCs w:val="24"/>
                <w:rPrChange w:id="120" w:author="Langgeng Prima Anggradinata" w:date="2022-08-18T10:0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Pengembangan</w:t>
            </w:r>
            <w:proofErr w:type="spellEnd"/>
            <w:r w:rsidRPr="00414FC7">
              <w:rPr>
                <w:rFonts w:ascii="Times New Roman" w:eastAsia="Times New Roman" w:hAnsi="Times New Roman" w:cs="Times New Roman"/>
                <w:b/>
                <w:bCs/>
                <w:szCs w:val="24"/>
                <w:rPrChange w:id="121" w:author="Langgeng Prima Anggradinata" w:date="2022-08-18T10:0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</w:t>
            </w:r>
            <w:proofErr w:type="spellStart"/>
            <w:r w:rsidRPr="00414FC7">
              <w:rPr>
                <w:rFonts w:ascii="Times New Roman" w:eastAsia="Times New Roman" w:hAnsi="Times New Roman" w:cs="Times New Roman"/>
                <w:b/>
                <w:bCs/>
                <w:szCs w:val="24"/>
                <w:rPrChange w:id="122" w:author="Langgeng Prima Anggradinata" w:date="2022-08-18T10:0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profesi</w:t>
            </w:r>
            <w:proofErr w:type="spellEnd"/>
            <w:r w:rsidRPr="00414FC7">
              <w:rPr>
                <w:rFonts w:ascii="Times New Roman" w:eastAsia="Times New Roman" w:hAnsi="Times New Roman" w:cs="Times New Roman"/>
                <w:b/>
                <w:bCs/>
                <w:szCs w:val="24"/>
                <w:rPrChange w:id="123" w:author="Langgeng Prima Anggradinata" w:date="2022-08-18T10:0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 xml:space="preserve"> guru</w:t>
            </w:r>
            <w:del w:id="124" w:author="Langgeng Prima Anggradinata" w:date="2022-08-18T10:05:00Z">
              <w:r w:rsidRPr="00414FC7" w:rsidDel="00414FC7">
                <w:rPr>
                  <w:rFonts w:ascii="Times New Roman" w:eastAsia="Times New Roman" w:hAnsi="Times New Roman" w:cs="Times New Roman"/>
                  <w:b/>
                  <w:bCs/>
                  <w:szCs w:val="24"/>
                  <w:rPrChange w:id="125" w:author="Langgeng Prima Anggradinata" w:date="2022-08-18T10:05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.</w:delText>
              </w:r>
            </w:del>
          </w:p>
          <w:p w14:paraId="2555399B" w14:textId="48D13286" w:rsidR="00125355" w:rsidRPr="00EC6F38" w:rsidRDefault="00125355" w:rsidP="00414FC7">
            <w:pPr>
              <w:spacing w:before="100" w:beforeAutospacing="1" w:after="100" w:afterAutospacing="1" w:line="240" w:lineRule="auto"/>
              <w:ind w:left="720"/>
              <w:contextualSpacing w:val="0"/>
              <w:rPr>
                <w:rFonts w:ascii="Times New Roman" w:eastAsia="Times New Roman" w:hAnsi="Times New Roman" w:cs="Times New Roman"/>
                <w:szCs w:val="24"/>
              </w:rPr>
              <w:pPrChange w:id="126" w:author="Langgeng Prima Anggradinata" w:date="2022-08-18T10:05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del w:id="127" w:author="Langgeng Prima Anggradinata" w:date="2022-08-18T10:05:00Z">
              <w:r w:rsidRPr="00EC6F38" w:rsidDel="00414FC7">
                <w:rPr>
                  <w:rFonts w:ascii="Times New Roman" w:eastAsia="Times New Roman" w:hAnsi="Times New Roman" w:cs="Times New Roman"/>
                  <w:szCs w:val="24"/>
                </w:rPr>
                <w:delText xml:space="preserve">Dimana </w:delText>
              </w:r>
            </w:del>
            <w:ins w:id="128" w:author="Langgeng Prima Anggradinata" w:date="2022-08-18T10:05:00Z">
              <w:r w:rsidR="00414FC7">
                <w:rPr>
                  <w:rFonts w:ascii="Times New Roman" w:eastAsia="Times New Roman" w:hAnsi="Times New Roman" w:cs="Times New Roman"/>
                  <w:szCs w:val="24"/>
                </w:rPr>
                <w:t>G</w:t>
              </w:r>
            </w:ins>
            <w:del w:id="129" w:author="Langgeng Prima Anggradinata" w:date="2022-08-18T10:05:00Z">
              <w:r w:rsidRPr="00EC6F38" w:rsidDel="00414FC7">
                <w:rPr>
                  <w:rFonts w:ascii="Times New Roman" w:eastAsia="Times New Roman" w:hAnsi="Times New Roman" w:cs="Times New Roman"/>
                  <w:szCs w:val="24"/>
                </w:rPr>
                <w:delText>g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uru </w:t>
            </w:r>
            <w:del w:id="130" w:author="Langgeng Prima Anggradinata" w:date="2022-08-18T10:05:00Z">
              <w:r w:rsidRPr="00EC6F38" w:rsidDel="00414FC7">
                <w:rPr>
                  <w:rFonts w:ascii="Times New Roman" w:eastAsia="Times New Roman" w:hAnsi="Times New Roman" w:cs="Times New Roman"/>
                  <w:szCs w:val="24"/>
                </w:rPr>
                <w:delText xml:space="preserve">sebagai </w:delText>
              </w:r>
            </w:del>
            <w:proofErr w:type="spellStart"/>
            <w:ins w:id="131" w:author="Langgeng Prima Anggradinata" w:date="2022-08-18T10:05:00Z">
              <w:r w:rsidR="00414FC7">
                <w:rPr>
                  <w:rFonts w:ascii="Times New Roman" w:eastAsia="Times New Roman" w:hAnsi="Times New Roman" w:cs="Times New Roman"/>
                  <w:szCs w:val="24"/>
                </w:rPr>
                <w:t>adalah</w:t>
              </w:r>
              <w:proofErr w:type="spellEnd"/>
              <w:r w:rsidR="00414FC7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</w:t>
            </w:r>
            <w:ins w:id="132" w:author="Langgeng Prima Anggradinata" w:date="2022-08-18T10:05:00Z">
              <w:r w:rsidR="00414FC7">
                <w:rPr>
                  <w:rFonts w:ascii="Times New Roman" w:eastAsia="Times New Roman" w:hAnsi="Times New Roman" w:cs="Times New Roman"/>
                  <w:szCs w:val="24"/>
                </w:rPr>
                <w:t>.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33" w:author="Langgeng Prima Anggradinata" w:date="2022-08-18T10:05:00Z">
              <w:r w:rsidRPr="00EC6F38" w:rsidDel="00414FC7">
                <w:rPr>
                  <w:rFonts w:ascii="Times New Roman" w:eastAsia="Times New Roman" w:hAnsi="Times New Roman" w:cs="Times New Roman"/>
                  <w:szCs w:val="24"/>
                </w:rPr>
                <w:delText xml:space="preserve">maka </w:delText>
              </w:r>
            </w:del>
            <w:proofErr w:type="spellStart"/>
            <w:ins w:id="134" w:author="Langgeng Prima Anggradinata" w:date="2022-08-18T10:05:00Z">
              <w:r w:rsidR="00414FC7">
                <w:rPr>
                  <w:rFonts w:ascii="Times New Roman" w:eastAsia="Times New Roman" w:hAnsi="Times New Roman" w:cs="Times New Roman"/>
                  <w:szCs w:val="24"/>
                </w:rPr>
                <w:t>Dengan</w:t>
              </w:r>
              <w:proofErr w:type="spellEnd"/>
              <w:r w:rsidR="00414FC7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414FC7">
                <w:rPr>
                  <w:rFonts w:ascii="Times New Roman" w:eastAsia="Times New Roman" w:hAnsi="Times New Roman" w:cs="Times New Roman"/>
                  <w:szCs w:val="24"/>
                </w:rPr>
                <w:t>demikian</w:t>
              </w:r>
              <w:proofErr w:type="spellEnd"/>
              <w:r w:rsidR="00414FC7"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</w:t>
            </w:r>
            <w:ins w:id="135" w:author="Langgeng Prima Anggradinata" w:date="2022-08-18T10:05:00Z">
              <w:r w:rsidR="00414FC7">
                <w:rPr>
                  <w:rFonts w:ascii="Times New Roman" w:eastAsia="Times New Roman" w:hAnsi="Times New Roman" w:cs="Times New Roman"/>
                  <w:szCs w:val="24"/>
                </w:rPr>
                <w:t>. Gurus</w:t>
              </w:r>
            </w:ins>
            <w:del w:id="136" w:author="Langgeng Prima Anggradinata" w:date="2022-08-18T10:05:00Z">
              <w:r w:rsidRPr="00EC6F38" w:rsidDel="00414FC7">
                <w:rPr>
                  <w:rFonts w:ascii="Times New Roman" w:eastAsia="Times New Roman" w:hAnsi="Times New Roman" w:cs="Times New Roman"/>
                  <w:szCs w:val="24"/>
                </w:rPr>
                <w:delText>,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18FA482" w14:textId="0875A5F5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137" w:author="Langgeng Prima Anggradinata" w:date="2022-08-18T10:20:00Z">
              <w:r w:rsidRPr="00EC6F38" w:rsidDel="00C95206">
                <w:rPr>
                  <w:rFonts w:ascii="Times New Roman" w:eastAsia="Times New Roman" w:hAnsi="Times New Roman" w:cs="Times New Roman"/>
                  <w:szCs w:val="24"/>
                </w:rPr>
                <w:delText> 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38" w:author="Langgeng Prima Anggradinata" w:date="2022-08-18T10:20:00Z">
              <w:r w:rsidRPr="00EC6F38" w:rsidDel="00C95206">
                <w:rPr>
                  <w:rFonts w:ascii="Times New Roman" w:eastAsia="Times New Roman" w:hAnsi="Times New Roman" w:cs="Times New Roman"/>
                  <w:szCs w:val="24"/>
                </w:rPr>
                <w:delText>revolusi industri</w:delText>
              </w:r>
            </w:del>
            <w:ins w:id="139" w:author="Langgeng Prima Anggradinata" w:date="2022-08-18T10:20:00Z">
              <w:r w:rsidR="00C95206">
                <w:rPr>
                  <w:rFonts w:ascii="Times New Roman" w:eastAsia="Times New Roman" w:hAnsi="Times New Roman" w:cs="Times New Roman"/>
                  <w:szCs w:val="24"/>
                </w:rPr>
                <w:t>4.0</w:t>
              </w:r>
            </w:ins>
            <w:del w:id="140" w:author="Langgeng Prima Anggradinata" w:date="2022-08-18T10:20:00Z">
              <w:r w:rsidRPr="00EC6F38" w:rsidDel="00C95206">
                <w:rPr>
                  <w:rFonts w:ascii="Times New Roman" w:eastAsia="Times New Roman" w:hAnsi="Times New Roman" w:cs="Times New Roman"/>
                  <w:szCs w:val="24"/>
                </w:rPr>
                <w:delText xml:space="preserve"> ini</w:delText>
              </w:r>
            </w:del>
            <w:ins w:id="141" w:author="Langgeng Prima Anggradinata" w:date="2022-08-18T10:06:00Z">
              <w:r w:rsidR="00414FC7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42" w:author="Langgeng Prima Anggradinata" w:date="2022-08-18T10:20:00Z">
              <w:r w:rsidRPr="00EC6F38" w:rsidDel="00C95206">
                <w:rPr>
                  <w:rFonts w:ascii="Times New Roman" w:eastAsia="Times New Roman" w:hAnsi="Times New Roman" w:cs="Times New Roman"/>
                  <w:szCs w:val="24"/>
                </w:rPr>
                <w:delText xml:space="preserve">ada </w:delText>
              </w:r>
            </w:del>
            <w:ins w:id="143" w:author="Langgeng Prima Anggradinata" w:date="2022-08-18T10:20:00Z">
              <w:r w:rsidR="00C95206">
                <w:rPr>
                  <w:rFonts w:ascii="Times New Roman" w:eastAsia="Times New Roman" w:hAnsi="Times New Roman" w:cs="Times New Roman"/>
                  <w:szCs w:val="24"/>
                </w:rPr>
                <w:t>terdapat</w:t>
              </w:r>
              <w:r w:rsidR="00C95206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144" w:author="Langgeng Prima Anggradinata" w:date="2022-08-18T10:06:00Z">
              <w:r w:rsidRPr="00EC6F38" w:rsidDel="00414FC7">
                <w:rPr>
                  <w:rFonts w:ascii="Times New Roman" w:eastAsia="Times New Roman" w:hAnsi="Times New Roman" w:cs="Times New Roman"/>
                  <w:szCs w:val="24"/>
                </w:rPr>
                <w:delText xml:space="preserve">5 </w:delText>
              </w:r>
            </w:del>
            <w:ins w:id="145" w:author="Langgeng Prima Anggradinata" w:date="2022-08-18T10:06:00Z">
              <w:r w:rsidR="00414FC7">
                <w:rPr>
                  <w:rFonts w:ascii="Times New Roman" w:eastAsia="Times New Roman" w:hAnsi="Times New Roman" w:cs="Times New Roman"/>
                  <w:szCs w:val="24"/>
                </w:rPr>
                <w:t>lima</w:t>
              </w:r>
              <w:r w:rsidR="00414FC7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46" w:author="Langgeng Prima Anggradinata" w:date="2022-08-18T10:06:00Z">
              <w:r w:rsidRPr="00EC6F38" w:rsidDel="00414FC7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ins w:id="147" w:author="Langgeng Prima Anggradinata" w:date="2022-08-18T10:06:00Z">
              <w:r w:rsidR="00414FC7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ins w:id="148" w:author="Langgeng Prima Anggradinata" w:date="2022-08-18T10:06:00Z">
              <w:r w:rsidR="00414FC7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414FC7">
                <w:rPr>
                  <w:rFonts w:ascii="Times New Roman" w:eastAsia="Times New Roman" w:hAnsi="Times New Roman" w:cs="Times New Roman"/>
                  <w:szCs w:val="24"/>
                </w:rPr>
                <w:t>mengamati</w:t>
              </w:r>
              <w:proofErr w:type="spellEnd"/>
              <w:r w:rsidR="00414FC7"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  <w:proofErr w:type="spellStart"/>
              <w:r w:rsidR="00414FC7">
                <w:rPr>
                  <w:rFonts w:ascii="Times New Roman" w:eastAsia="Times New Roman" w:hAnsi="Times New Roman" w:cs="Times New Roman"/>
                  <w:szCs w:val="24"/>
                </w:rPr>
                <w:t>memahami</w:t>
              </w:r>
              <w:proofErr w:type="spellEnd"/>
              <w:r w:rsidR="00414FC7"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  <w:proofErr w:type="spellStart"/>
              <w:r w:rsidR="00414FC7">
                <w:rPr>
                  <w:rFonts w:ascii="Times New Roman" w:eastAsia="Times New Roman" w:hAnsi="Times New Roman" w:cs="Times New Roman"/>
                  <w:szCs w:val="24"/>
                </w:rPr>
                <w:t>mencoba</w:t>
              </w:r>
              <w:proofErr w:type="spellEnd"/>
              <w:r w:rsidR="00414FC7"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  <w:proofErr w:type="spellStart"/>
              <w:r w:rsidR="00414FC7">
                <w:rPr>
                  <w:rFonts w:ascii="Times New Roman" w:eastAsia="Times New Roman" w:hAnsi="Times New Roman" w:cs="Times New Roman"/>
                  <w:szCs w:val="24"/>
                </w:rPr>
                <w:t>mendiskusikan</w:t>
              </w:r>
              <w:proofErr w:type="spellEnd"/>
              <w:r w:rsidR="00414FC7">
                <w:rPr>
                  <w:rFonts w:ascii="Times New Roman" w:eastAsia="Times New Roman" w:hAnsi="Times New Roman" w:cs="Times New Roman"/>
                  <w:szCs w:val="24"/>
                </w:rPr>
                <w:t xml:space="preserve">, dan </w:t>
              </w:r>
              <w:proofErr w:type="spellStart"/>
              <w:r w:rsidR="00414FC7">
                <w:rPr>
                  <w:rFonts w:ascii="Times New Roman" w:eastAsia="Times New Roman" w:hAnsi="Times New Roman" w:cs="Times New Roman"/>
                  <w:szCs w:val="24"/>
                </w:rPr>
                <w:t>meneliti</w:t>
              </w:r>
              <w:proofErr w:type="spellEnd"/>
              <w:r w:rsidR="00414FC7">
                <w:rPr>
                  <w:rFonts w:ascii="Times New Roman" w:eastAsia="Times New Roman" w:hAnsi="Times New Roman" w:cs="Times New Roman"/>
                  <w:szCs w:val="24"/>
                </w:rPr>
                <w:t>.</w:t>
              </w:r>
            </w:ins>
            <w:del w:id="149" w:author="Langgeng Prima Anggradinata" w:date="2022-08-18T10:06:00Z">
              <w:r w:rsidRPr="00EC6F38" w:rsidDel="00414FC7">
                <w:rPr>
                  <w:rFonts w:ascii="Times New Roman" w:eastAsia="Times New Roman" w:hAnsi="Times New Roman" w:cs="Times New Roman"/>
                  <w:szCs w:val="24"/>
                </w:rPr>
                <w:delText>:</w:delText>
              </w:r>
            </w:del>
          </w:p>
          <w:p w14:paraId="0EA6E7B8" w14:textId="19A6F84E" w:rsidR="00125355" w:rsidRPr="00EC6F38" w:rsidDel="00414FC7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del w:id="150" w:author="Langgeng Prima Anggradinata" w:date="2022-08-18T10:06:00Z"/>
                <w:rFonts w:ascii="Times New Roman" w:eastAsia="Times New Roman" w:hAnsi="Times New Roman" w:cs="Times New Roman"/>
                <w:szCs w:val="24"/>
              </w:rPr>
            </w:pPr>
            <w:del w:id="151" w:author="Langgeng Prima Anggradinata" w:date="2022-08-18T10:06:00Z">
              <w:r w:rsidRPr="00EC6F38" w:rsidDel="00414FC7">
                <w:rPr>
                  <w:rFonts w:ascii="Times New Roman" w:eastAsia="Times New Roman" w:hAnsi="Times New Roman" w:cs="Times New Roman"/>
                  <w:szCs w:val="24"/>
                </w:rPr>
                <w:delText>Mengamati</w:delText>
              </w:r>
            </w:del>
          </w:p>
          <w:p w14:paraId="3414452D" w14:textId="073A7A94" w:rsidR="00125355" w:rsidRPr="00EC6F38" w:rsidDel="00414FC7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del w:id="152" w:author="Langgeng Prima Anggradinata" w:date="2022-08-18T10:06:00Z"/>
                <w:rFonts w:ascii="Times New Roman" w:eastAsia="Times New Roman" w:hAnsi="Times New Roman" w:cs="Times New Roman"/>
                <w:szCs w:val="24"/>
              </w:rPr>
            </w:pPr>
            <w:del w:id="153" w:author="Langgeng Prima Anggradinata" w:date="2022-08-18T10:06:00Z">
              <w:r w:rsidRPr="00EC6F38" w:rsidDel="00414FC7">
                <w:rPr>
                  <w:rFonts w:ascii="Times New Roman" w:eastAsia="Times New Roman" w:hAnsi="Times New Roman" w:cs="Times New Roman"/>
                  <w:szCs w:val="24"/>
                </w:rPr>
                <w:delText>Memahami</w:delText>
              </w:r>
            </w:del>
          </w:p>
          <w:p w14:paraId="08AEA631" w14:textId="01A27487" w:rsidR="00125355" w:rsidRPr="00EC6F38" w:rsidDel="00414FC7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del w:id="154" w:author="Langgeng Prima Anggradinata" w:date="2022-08-18T10:06:00Z"/>
                <w:rFonts w:ascii="Times New Roman" w:eastAsia="Times New Roman" w:hAnsi="Times New Roman" w:cs="Times New Roman"/>
                <w:szCs w:val="24"/>
              </w:rPr>
            </w:pPr>
            <w:del w:id="155" w:author="Langgeng Prima Anggradinata" w:date="2022-08-18T10:06:00Z">
              <w:r w:rsidRPr="00EC6F38" w:rsidDel="00414FC7">
                <w:rPr>
                  <w:rFonts w:ascii="Times New Roman" w:eastAsia="Times New Roman" w:hAnsi="Times New Roman" w:cs="Times New Roman"/>
                  <w:szCs w:val="24"/>
                </w:rPr>
                <w:delText>Mencoba</w:delText>
              </w:r>
            </w:del>
          </w:p>
          <w:p w14:paraId="2F2A6D49" w14:textId="1FCFB0A5" w:rsidR="00125355" w:rsidRPr="00EC6F38" w:rsidDel="00414FC7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del w:id="156" w:author="Langgeng Prima Anggradinata" w:date="2022-08-18T10:06:00Z"/>
                <w:rFonts w:ascii="Times New Roman" w:eastAsia="Times New Roman" w:hAnsi="Times New Roman" w:cs="Times New Roman"/>
                <w:szCs w:val="24"/>
              </w:rPr>
            </w:pPr>
            <w:del w:id="157" w:author="Langgeng Prima Anggradinata" w:date="2022-08-18T10:06:00Z">
              <w:r w:rsidRPr="00EC6F38" w:rsidDel="00414FC7">
                <w:rPr>
                  <w:rFonts w:ascii="Times New Roman" w:eastAsia="Times New Roman" w:hAnsi="Times New Roman" w:cs="Times New Roman"/>
                  <w:szCs w:val="24"/>
                </w:rPr>
                <w:delText>Mendiskusikan</w:delText>
              </w:r>
            </w:del>
          </w:p>
          <w:p w14:paraId="09AF47F0" w14:textId="263AB428" w:rsidR="00125355" w:rsidRPr="00EC6F38" w:rsidDel="00414FC7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del w:id="158" w:author="Langgeng Prima Anggradinata" w:date="2022-08-18T10:06:00Z"/>
                <w:rFonts w:ascii="Times New Roman" w:eastAsia="Times New Roman" w:hAnsi="Times New Roman" w:cs="Times New Roman"/>
                <w:szCs w:val="24"/>
              </w:rPr>
            </w:pPr>
            <w:del w:id="159" w:author="Langgeng Prima Anggradinata" w:date="2022-08-18T10:06:00Z">
              <w:r w:rsidRPr="00EC6F38" w:rsidDel="00414FC7">
                <w:rPr>
                  <w:rFonts w:ascii="Times New Roman" w:eastAsia="Times New Roman" w:hAnsi="Times New Roman" w:cs="Times New Roman"/>
                  <w:szCs w:val="24"/>
                </w:rPr>
                <w:delText>Penelitian</w:delText>
              </w:r>
            </w:del>
          </w:p>
          <w:p w14:paraId="2467816E" w14:textId="4C2DBDE0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ins w:id="160" w:author="Langgeng Prima Anggradinata" w:date="2022-08-18T10:06:00Z">
              <w:r w:rsidR="00414FC7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61" w:author="Langgeng Prima Anggradinata" w:date="2022-08-18T10:06:00Z">
              <w:r w:rsidRPr="00EC6F38" w:rsidDel="00414FC7">
                <w:rPr>
                  <w:rFonts w:ascii="Times New Roman" w:eastAsia="Times New Roman" w:hAnsi="Times New Roman" w:cs="Times New Roman"/>
                  <w:szCs w:val="24"/>
                </w:rPr>
                <w:delText xml:space="preserve">bisa </w:delText>
              </w:r>
            </w:del>
            <w:proofErr w:type="spellStart"/>
            <w:ins w:id="162" w:author="Langgeng Prima Anggradinata" w:date="2022-08-18T10:06:00Z">
              <w:r w:rsidR="00414FC7">
                <w:rPr>
                  <w:rFonts w:ascii="Times New Roman" w:eastAsia="Times New Roman" w:hAnsi="Times New Roman" w:cs="Times New Roman"/>
                  <w:szCs w:val="24"/>
                </w:rPr>
                <w:t>dapat</w:t>
              </w:r>
              <w:proofErr w:type="spellEnd"/>
              <w:r w:rsidR="00414FC7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414FC7">
                <w:rPr>
                  <w:rFonts w:ascii="Times New Roman" w:eastAsia="Times New Roman" w:hAnsi="Times New Roman" w:cs="Times New Roman"/>
                  <w:szCs w:val="24"/>
                </w:rPr>
                <w:t>me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63" w:author="Langgeng Prima Anggradinata" w:date="2022-08-18T10:07:00Z">
              <w:r w:rsidRPr="00EC6F38" w:rsidDel="00464B90">
                <w:rPr>
                  <w:rFonts w:ascii="Times New Roman" w:eastAsia="Times New Roman" w:hAnsi="Times New Roman" w:cs="Times New Roman"/>
                  <w:szCs w:val="24"/>
                </w:rPr>
                <w:delText xml:space="preserve">ini sebenarnya jadi </w:delText>
              </w:r>
            </w:del>
            <w:proofErr w:type="spellStart"/>
            <w:ins w:id="164" w:author="Langgeng Prima Anggradinata" w:date="2022-08-18T10:07:00Z">
              <w:r w:rsidR="00464B90">
                <w:rPr>
                  <w:rFonts w:ascii="Times New Roman" w:eastAsia="Times New Roman" w:hAnsi="Times New Roman" w:cs="Times New Roman"/>
                  <w:szCs w:val="24"/>
                </w:rPr>
                <w:t>menjadi</w:t>
              </w:r>
              <w:proofErr w:type="spellEnd"/>
              <w:r w:rsidR="00464B90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del w:id="165" w:author="Langgeng Prima Anggradinata" w:date="2022-08-18T10:07:00Z">
              <w:r w:rsidRPr="00EC6F38" w:rsidDel="00464B90">
                <w:rPr>
                  <w:rFonts w:ascii="Times New Roman" w:eastAsia="Times New Roman" w:hAnsi="Times New Roman" w:cs="Times New Roman"/>
                  <w:szCs w:val="24"/>
                </w:rPr>
                <w:delText xml:space="preserve">, </w:delText>
              </w:r>
            </w:del>
            <w:ins w:id="166" w:author="Langgeng Prima Anggradinata" w:date="2022-08-18T10:07:00Z">
              <w:r w:rsidR="00464B90">
                <w:rPr>
                  <w:rFonts w:ascii="Times New Roman" w:eastAsia="Times New Roman" w:hAnsi="Times New Roman" w:cs="Times New Roman"/>
                  <w:szCs w:val="24"/>
                </w:rPr>
                <w:t>.</w:t>
              </w:r>
              <w:r w:rsidR="00464B90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167" w:author="Langgeng Prima Anggradinata" w:date="2022-08-18T10:07:00Z">
              <w:r w:rsidRPr="00EC6F38" w:rsidDel="00464B90">
                <w:rPr>
                  <w:rFonts w:ascii="Times New Roman" w:eastAsia="Times New Roman" w:hAnsi="Times New Roman" w:cs="Times New Roman"/>
                  <w:szCs w:val="24"/>
                </w:rPr>
                <w:delText xml:space="preserve">pada </w:delText>
              </w:r>
            </w:del>
            <w:ins w:id="168" w:author="Langgeng Prima Anggradinata" w:date="2022-08-18T10:07:00Z">
              <w:r w:rsidR="00464B90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  <w:r w:rsidR="00464B90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ada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ins w:id="169" w:author="Langgeng Prima Anggradinata" w:date="2022-08-18T10:07:00Z">
              <w:r w:rsidR="00464B90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70" w:author="Langgeng Prima Anggradinata" w:date="2022-08-18T10:07:00Z">
              <w:r w:rsidRPr="00EC6F38" w:rsidDel="00464B90">
                <w:rPr>
                  <w:rFonts w:ascii="Times New Roman" w:eastAsia="Times New Roman" w:hAnsi="Times New Roman" w:cs="Times New Roman"/>
                  <w:szCs w:val="24"/>
                </w:rPr>
                <w:delText xml:space="preserve">bisa </w:delText>
              </w:r>
            </w:del>
            <w:proofErr w:type="spellStart"/>
            <w:ins w:id="171" w:author="Langgeng Prima Anggradinata" w:date="2022-08-18T10:07:00Z">
              <w:r w:rsidR="00464B90">
                <w:rPr>
                  <w:rFonts w:ascii="Times New Roman" w:eastAsia="Times New Roman" w:hAnsi="Times New Roman" w:cs="Times New Roman"/>
                  <w:szCs w:val="24"/>
                </w:rPr>
                <w:t>dapat</w:t>
              </w:r>
            </w:ins>
            <w:proofErr w:type="spellEnd"/>
            <w:ins w:id="172" w:author="Langgeng Prima Anggradinata" w:date="2022-08-18T10:08:00Z">
              <w:r w:rsidR="00464B90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sangat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del w:id="173" w:author="Langgeng Prima Anggradinata" w:date="2022-08-18T10:08:00Z">
              <w:r w:rsidRPr="00EC6F38" w:rsidDel="00464B90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74" w:author="Langgeng Prima Anggradinata" w:date="2022-08-18T10:08:00Z">
              <w:r w:rsidRPr="00EC6F38" w:rsidDel="00464B90">
                <w:rPr>
                  <w:rFonts w:ascii="Times New Roman" w:eastAsia="Times New Roman" w:hAnsi="Times New Roman" w:cs="Times New Roman"/>
                  <w:szCs w:val="24"/>
                </w:rPr>
                <w:delText xml:space="preserve">dengan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75" w:author="Langgeng Prima Anggradinata" w:date="2022-08-18T10:08:00Z">
              <w:r w:rsidRPr="00EC6F38" w:rsidDel="00464B90">
                <w:rPr>
                  <w:rFonts w:ascii="Times New Roman" w:eastAsia="Times New Roman" w:hAnsi="Times New Roman" w:cs="Times New Roman"/>
                  <w:szCs w:val="24"/>
                </w:rPr>
                <w:delText xml:space="preserve">maka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176" w:author="Langgeng Prima Anggradinata" w:date="2022-08-18T10:08:00Z">
              <w:r w:rsidR="00464B90">
                <w:rPr>
                  <w:rFonts w:ascii="Times New Roman" w:eastAsia="Times New Roman" w:hAnsi="Times New Roman" w:cs="Times New Roman"/>
                  <w:szCs w:val="24"/>
                </w:rPr>
                <w:t>men</w:t>
              </w:r>
            </w:ins>
            <w:del w:id="177" w:author="Langgeng Prima Anggradinata" w:date="2022-08-18T10:08:00Z">
              <w:r w:rsidRPr="00EC6F38" w:rsidDel="00464B90">
                <w:rPr>
                  <w:rFonts w:ascii="Times New Roman" w:eastAsia="Times New Roman" w:hAnsi="Times New Roman" w:cs="Times New Roman"/>
                  <w:szCs w:val="24"/>
                </w:rPr>
                <w:delText>t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imbul</w:t>
            </w:r>
            <w:ins w:id="178" w:author="Langgeng Prima Anggradinata" w:date="2022-08-18T10:08:00Z">
              <w:r w:rsidR="00464B90">
                <w:rPr>
                  <w:rFonts w:ascii="Times New Roman" w:eastAsia="Times New Roman" w:hAnsi="Times New Roman" w:cs="Times New Roman"/>
                  <w:szCs w:val="24"/>
                </w:rPr>
                <w:t>kan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1DD1820" w14:textId="25CD1384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179" w:author="Langgeng Prima Anggradinata" w:date="2022-08-18T10:09:00Z">
              <w:r w:rsidRPr="00EC6F38" w:rsidDel="00464B90">
                <w:rPr>
                  <w:rFonts w:ascii="Times New Roman" w:eastAsia="Times New Roman" w:hAnsi="Times New Roman" w:cs="Times New Roman"/>
                  <w:szCs w:val="24"/>
                </w:rPr>
                <w:delText xml:space="preserve">Dari </w:delText>
              </w:r>
            </w:del>
            <w:proofErr w:type="spellStart"/>
            <w:ins w:id="180" w:author="Langgeng Prima Anggradinata" w:date="2022-08-18T10:09:00Z">
              <w:r w:rsidR="00464B90">
                <w:rPr>
                  <w:rFonts w:ascii="Times New Roman" w:eastAsia="Times New Roman" w:hAnsi="Times New Roman" w:cs="Times New Roman"/>
                  <w:szCs w:val="24"/>
                </w:rPr>
                <w:t>Setelah</w:t>
              </w:r>
              <w:proofErr w:type="spellEnd"/>
              <w:r w:rsidR="00464B90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464B90">
                <w:rPr>
                  <w:rFonts w:ascii="Times New Roman" w:eastAsia="Times New Roman" w:hAnsi="Times New Roman" w:cs="Times New Roman"/>
                  <w:szCs w:val="24"/>
                </w:rPr>
                <w:t>memiliki</w:t>
              </w:r>
              <w:proofErr w:type="spellEnd"/>
              <w:r w:rsidR="00464B90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del w:id="181" w:author="Langgeng Prima Anggradinata" w:date="2022-08-18T10:09:00Z">
              <w:r w:rsidRPr="00EC6F38" w:rsidDel="00464B90">
                <w:rPr>
                  <w:rFonts w:ascii="Times New Roman" w:eastAsia="Times New Roman" w:hAnsi="Times New Roman" w:cs="Times New Roman"/>
                  <w:szCs w:val="24"/>
                </w:rPr>
                <w:delText xml:space="preserve"> yang mucul dari pemikiran kritis</w:delText>
              </w:r>
            </w:del>
            <w:ins w:id="182" w:author="Langgeng Prima Anggradinata" w:date="2022-08-18T10:08:00Z">
              <w:r w:rsidR="00464B90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83" w:author="Langgeng Prima Anggradinata" w:date="2022-08-18T10:09:00Z">
              <w:r w:rsidRPr="00EC6F38" w:rsidDel="00464B90">
                <w:rPr>
                  <w:rFonts w:ascii="Times New Roman" w:eastAsia="Times New Roman" w:hAnsi="Times New Roman" w:cs="Times New Roman"/>
                  <w:szCs w:val="24"/>
                </w:rPr>
                <w:delText xml:space="preserve">tadi maka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84" w:author="Langgeng Prima Anggradinata" w:date="2022-08-18T10:09:00Z">
              <w:r w:rsidRPr="00EC6F38" w:rsidDel="00464B90">
                <w:rPr>
                  <w:rFonts w:ascii="Times New Roman" w:eastAsia="Times New Roman" w:hAnsi="Times New Roman" w:cs="Times New Roman"/>
                  <w:szCs w:val="24"/>
                </w:rPr>
                <w:delText xml:space="preserve">yaitu </w:delText>
              </w:r>
            </w:del>
            <w:proofErr w:type="spellStart"/>
            <w:ins w:id="185" w:author="Langgeng Prima Anggradinata" w:date="2022-08-18T10:09:00Z">
              <w:r w:rsidR="00464B90">
                <w:rPr>
                  <w:rFonts w:ascii="Times New Roman" w:eastAsia="Times New Roman" w:hAnsi="Times New Roman" w:cs="Times New Roman"/>
                  <w:szCs w:val="24"/>
                </w:rPr>
                <w:t>adalah</w:t>
              </w:r>
              <w:proofErr w:type="spellEnd"/>
              <w:r w:rsidR="00464B90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ins w:id="186" w:author="Langgeng Prima Anggradinata" w:date="2022-08-18T10:09:00Z">
              <w:r w:rsidR="00464B90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464B90">
                <w:rPr>
                  <w:rFonts w:ascii="Times New Roman" w:eastAsia="Times New Roman" w:hAnsi="Times New Roman" w:cs="Times New Roman"/>
                  <w:szCs w:val="24"/>
                </w:rPr>
                <w:t>atau</w:t>
              </w:r>
              <w:proofErr w:type="spellEnd"/>
              <w:r w:rsidR="00464B90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187" w:author="Langgeng Prima Anggradinata" w:date="2022-08-18T10:09:00Z">
              <w:r w:rsidRPr="00EC6F38" w:rsidDel="00464B90">
                <w:rPr>
                  <w:rFonts w:ascii="Times New Roman" w:eastAsia="Times New Roman" w:hAnsi="Times New Roman" w:cs="Times New Roman"/>
                  <w:szCs w:val="24"/>
                </w:rPr>
                <w:delText xml:space="preserve">/ </w:delText>
              </w:r>
            </w:del>
            <w:del w:id="188" w:author="Langgeng Prima Anggradinata" w:date="2022-08-18T10:10:00Z">
              <w:r w:rsidRPr="00EC6F38" w:rsidDel="00464B90">
                <w:rPr>
                  <w:rFonts w:ascii="Times New Roman" w:eastAsia="Times New Roman" w:hAnsi="Times New Roman" w:cs="Times New Roman"/>
                  <w:szCs w:val="24"/>
                </w:rPr>
                <w:delText>pengaplikasian</w:delText>
              </w:r>
            </w:del>
            <w:proofErr w:type="spellStart"/>
            <w:ins w:id="189" w:author="Langgeng Prima Anggradinata" w:date="2022-08-18T10:10:00Z">
              <w:r w:rsidR="00464B90">
                <w:rPr>
                  <w:rFonts w:ascii="Times New Roman" w:eastAsia="Times New Roman" w:hAnsi="Times New Roman" w:cs="Times New Roman"/>
                  <w:szCs w:val="24"/>
                </w:rPr>
                <w:t>mengaplikasikan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190" w:author="Langgeng Prima Anggradinata" w:date="2022-08-18T10:10:00Z">
              <w:r w:rsidR="00464B90">
                <w:rPr>
                  <w:rFonts w:ascii="Times New Roman" w:eastAsia="Times New Roman" w:hAnsi="Times New Roman" w:cs="Times New Roman"/>
                  <w:szCs w:val="24"/>
                </w:rPr>
                <w:t>industri</w:t>
              </w:r>
              <w:proofErr w:type="spellEnd"/>
              <w:r w:rsidR="00464B90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ins w:id="191" w:author="Langgeng Prima Anggradinata" w:date="2022-08-18T10:10:00Z">
              <w:r w:rsidR="00464B90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92" w:author="Langgeng Prima Anggradinata" w:date="2022-08-18T10:10:00Z">
              <w:r w:rsidRPr="00EC6F38" w:rsidDel="00464B90">
                <w:rPr>
                  <w:rFonts w:ascii="Times New Roman" w:eastAsia="Times New Roman" w:hAnsi="Times New Roman" w:cs="Times New Roman"/>
                  <w:szCs w:val="24"/>
                </w:rPr>
                <w:delText xml:space="preserve">lebih banyak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</w:t>
            </w:r>
            <w:ins w:id="193" w:author="Langgeng Prima Anggradinata" w:date="2022-08-18T10:10:00Z">
              <w:r w:rsidR="00464B90">
                <w:rPr>
                  <w:rFonts w:ascii="Times New Roman" w:eastAsia="Times New Roman" w:hAnsi="Times New Roman" w:cs="Times New Roman"/>
                  <w:szCs w:val="24"/>
                </w:rPr>
                <w:t>i</w:t>
              </w:r>
            </w:ins>
            <w:del w:id="194" w:author="Langgeng Prima Anggradinata" w:date="2022-08-18T10:10:00Z">
              <w:r w:rsidRPr="00EC6F38" w:rsidDel="00464B90">
                <w:rPr>
                  <w:rFonts w:ascii="Times New Roman" w:eastAsia="Times New Roman" w:hAnsi="Times New Roman" w:cs="Times New Roman"/>
                  <w:szCs w:val="24"/>
                </w:rPr>
                <w:delText>e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ins w:id="195" w:author="Langgeng Prima Anggradinata" w:date="2022-08-18T10:10:00Z">
              <w:r w:rsidR="00464B90">
                <w:rPr>
                  <w:rFonts w:ascii="Times New Roman" w:eastAsia="Times New Roman" w:hAnsi="Times New Roman" w:cs="Times New Roman"/>
                  <w:szCs w:val="24"/>
                </w:rPr>
                <w:t>lebih</w:t>
              </w:r>
              <w:proofErr w:type="spellEnd"/>
              <w:r w:rsidR="00464B90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464B90">
                <w:rPr>
                  <w:rFonts w:ascii="Times New Roman" w:eastAsia="Times New Roman" w:hAnsi="Times New Roman" w:cs="Times New Roman"/>
                  <w:szCs w:val="24"/>
                </w:rPr>
                <w:t>banyak</w:t>
              </w:r>
              <w:proofErr w:type="spellEnd"/>
              <w:r w:rsidR="00464B90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464B90">
                <w:rPr>
                  <w:rFonts w:ascii="Times New Roman" w:eastAsia="Times New Roman" w:hAnsi="Times New Roman" w:cs="Times New Roman"/>
                  <w:szCs w:val="24"/>
                </w:rPr>
                <w:t>dilakukan</w:t>
              </w:r>
            </w:ins>
            <w:proofErr w:type="spellEnd"/>
            <w:ins w:id="196" w:author="Langgeng Prima Anggradinata" w:date="2022-08-18T10:11:00Z">
              <w:r w:rsidR="00464B90">
                <w:rPr>
                  <w:rFonts w:ascii="Times New Roman" w:eastAsia="Times New Roman" w:hAnsi="Times New Roman" w:cs="Times New Roman"/>
                  <w:szCs w:val="24"/>
                </w:rPr>
                <w:t xml:space="preserve">. </w:t>
              </w:r>
              <w:proofErr w:type="spellStart"/>
              <w:r w:rsidR="00464B90">
                <w:rPr>
                  <w:rFonts w:ascii="Times New Roman" w:eastAsia="Times New Roman" w:hAnsi="Times New Roman" w:cs="Times New Roman"/>
                  <w:szCs w:val="24"/>
                </w:rPr>
                <w:t>Praktik</w:t>
              </w:r>
              <w:proofErr w:type="spellEnd"/>
              <w:r w:rsidR="00464B90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464B90">
                <w:rPr>
                  <w:rFonts w:ascii="Times New Roman" w:eastAsia="Times New Roman" w:hAnsi="Times New Roman" w:cs="Times New Roman"/>
                  <w:szCs w:val="24"/>
                </w:rPr>
                <w:t>dilakukan</w:t>
              </w:r>
            </w:ins>
            <w:proofErr w:type="spellEnd"/>
            <w:del w:id="197" w:author="Langgeng Prima Anggradinata" w:date="2022-08-18T10:10:00Z">
              <w:r w:rsidRPr="00EC6F38" w:rsidDel="00464B90">
                <w:rPr>
                  <w:rFonts w:ascii="Times New Roman" w:eastAsia="Times New Roman" w:hAnsi="Times New Roman" w:cs="Times New Roman"/>
                  <w:szCs w:val="24"/>
                </w:rPr>
                <w:delText>karena lebih</w:delText>
              </w:r>
            </w:del>
            <w:del w:id="198" w:author="Langgeng Prima Anggradinata" w:date="2022-08-18T10:11:00Z">
              <w:r w:rsidRPr="00EC6F38" w:rsidDel="00464B90">
                <w:rPr>
                  <w:rFonts w:ascii="Times New Roman" w:eastAsia="Times New Roman" w:hAnsi="Times New Roman" w:cs="Times New Roman"/>
                  <w:szCs w:val="24"/>
                </w:rPr>
                <w:delText xml:space="preserve"> menyiapkan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199" w:author="Langgeng Prima Anggradinata" w:date="2022-08-18T10:11:00Z">
              <w:r w:rsidR="00464B90">
                <w:rPr>
                  <w:rFonts w:ascii="Times New Roman" w:eastAsia="Times New Roman" w:hAnsi="Times New Roman" w:cs="Times New Roman"/>
                  <w:szCs w:val="24"/>
                </w:rPr>
                <w:t xml:space="preserve">agar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200" w:author="Langgeng Prima Anggradinata" w:date="2022-08-18T10:11:00Z">
              <w:r w:rsidRPr="00EC6F38" w:rsidDel="00464B90">
                <w:rPr>
                  <w:rFonts w:ascii="Times New Roman" w:eastAsia="Times New Roman" w:hAnsi="Times New Roman" w:cs="Times New Roman"/>
                  <w:szCs w:val="24"/>
                </w:rPr>
                <w:delText xml:space="preserve">pada bagaimana kita </w:delText>
              </w:r>
            </w:del>
            <w:proofErr w:type="spellStart"/>
            <w:ins w:id="201" w:author="Langgeng Prima Anggradinata" w:date="2022-08-18T10:11:00Z">
              <w:r w:rsidR="00464B90">
                <w:rPr>
                  <w:rFonts w:ascii="Times New Roman" w:eastAsia="Times New Roman" w:hAnsi="Times New Roman" w:cs="Times New Roman"/>
                  <w:szCs w:val="24"/>
                </w:rPr>
                <w:t>mampu</w:t>
              </w:r>
              <w:proofErr w:type="spellEnd"/>
              <w:r w:rsidR="00464B90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ins w:id="202" w:author="Langgeng Prima Anggradinata" w:date="2022-08-18T10:11:00Z">
              <w:r w:rsidR="00464B90">
                <w:rPr>
                  <w:rFonts w:ascii="Times New Roman" w:eastAsia="Times New Roman" w:hAnsi="Times New Roman" w:cs="Times New Roman"/>
                  <w:szCs w:val="24"/>
                </w:rPr>
                <w:t>atau</w:t>
              </w:r>
              <w:proofErr w:type="spellEnd"/>
              <w:r w:rsidR="00464B90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203" w:author="Langgeng Prima Anggradinata" w:date="2022-08-18T10:11:00Z">
              <w:r w:rsidRPr="00EC6F38" w:rsidDel="00464B90">
                <w:rPr>
                  <w:rFonts w:ascii="Times New Roman" w:eastAsia="Times New Roman" w:hAnsi="Times New Roman" w:cs="Times New Roman"/>
                  <w:szCs w:val="24"/>
                </w:rPr>
                <w:delText xml:space="preserve">baru atau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ins w:id="204" w:author="Langgeng Prima Anggradinata" w:date="2022-08-18T10:11:00Z">
              <w:r w:rsidR="00464B90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464B90">
                <w:rPr>
                  <w:rFonts w:ascii="Times New Roman" w:eastAsia="Times New Roman" w:hAnsi="Times New Roman" w:cs="Times New Roman"/>
                  <w:szCs w:val="24"/>
                </w:rPr>
                <w:t>baru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09F36230" w14:textId="043ACC69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ins w:id="205" w:author="Langgeng Prima Anggradinata" w:date="2022-08-18T10:12:00Z">
              <w:r w:rsidR="00AF693D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206" w:author="Langgeng Prima Anggradinata" w:date="2022-08-18T10:12:00Z">
              <w:r w:rsidRPr="00EC6F38" w:rsidDel="00AF693D">
                <w:rPr>
                  <w:rFonts w:ascii="Times New Roman" w:eastAsia="Times New Roman" w:hAnsi="Times New Roman" w:cs="Times New Roman"/>
                  <w:szCs w:val="24"/>
                </w:rPr>
                <w:delText xml:space="preserve">yaitu </w:delText>
              </w:r>
            </w:del>
            <w:proofErr w:type="spellStart"/>
            <w:ins w:id="207" w:author="Langgeng Prima Anggradinata" w:date="2022-08-18T10:12:00Z">
              <w:r w:rsidR="00AF693D">
                <w:rPr>
                  <w:rFonts w:ascii="Times New Roman" w:eastAsia="Times New Roman" w:hAnsi="Times New Roman" w:cs="Times New Roman"/>
                  <w:szCs w:val="24"/>
                </w:rPr>
                <w:t>adalah</w:t>
              </w:r>
              <w:proofErr w:type="spellEnd"/>
              <w:r w:rsidR="00AF693D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ins w:id="208" w:author="Langgeng Prima Anggradinata" w:date="2022-08-18T10:12:00Z">
              <w:r w:rsidR="00AF693D">
                <w:rPr>
                  <w:rFonts w:ascii="Times New Roman" w:eastAsia="Times New Roman" w:hAnsi="Times New Roman" w:cs="Times New Roman"/>
                  <w:szCs w:val="24"/>
                </w:rPr>
                <w:t xml:space="preserve">Pada proses </w:t>
              </w:r>
              <w:proofErr w:type="spellStart"/>
              <w:r w:rsidR="00AF693D">
                <w:rPr>
                  <w:rFonts w:ascii="Times New Roman" w:eastAsia="Times New Roman" w:hAnsi="Times New Roman" w:cs="Times New Roman"/>
                  <w:szCs w:val="24"/>
                </w:rPr>
                <w:t>ini</w:t>
              </w:r>
              <w:proofErr w:type="spellEnd"/>
              <w:r w:rsidR="00AF693D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209" w:author="Langgeng Prima Anggradinata" w:date="2022-08-18T10:13:00Z">
              <w:r w:rsidRPr="00EC6F38" w:rsidDel="00AF693D">
                <w:rPr>
                  <w:rFonts w:ascii="Times New Roman" w:eastAsia="Times New Roman" w:hAnsi="Times New Roman" w:cs="Times New Roman"/>
                  <w:szCs w:val="24"/>
                </w:rPr>
                <w:delText xml:space="preserve">Mendiskusikan di sini bukan hanya </w:delText>
              </w:r>
            </w:del>
            <w:ins w:id="210" w:author="Langgeng Prima Anggradinata" w:date="2022-08-18T10:13:00Z">
              <w:r w:rsidR="00AF693D">
                <w:rPr>
                  <w:rFonts w:ascii="Times New Roman" w:eastAsia="Times New Roman" w:hAnsi="Times New Roman" w:cs="Times New Roman"/>
                  <w:szCs w:val="24"/>
                </w:rPr>
                <w:t xml:space="preserve">guru </w:t>
              </w:r>
              <w:proofErr w:type="spellStart"/>
              <w:r w:rsidR="00AF693D">
                <w:rPr>
                  <w:rFonts w:ascii="Times New Roman" w:eastAsia="Times New Roman" w:hAnsi="Times New Roman" w:cs="Times New Roman"/>
                  <w:szCs w:val="24"/>
                </w:rPr>
                <w:t>tidak</w:t>
              </w:r>
              <w:proofErr w:type="spellEnd"/>
              <w:r w:rsidR="00AF693D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AF693D">
                <w:rPr>
                  <w:rFonts w:ascii="Times New Roman" w:eastAsia="Times New Roman" w:hAnsi="Times New Roman" w:cs="Times New Roman"/>
                  <w:szCs w:val="24"/>
                </w:rPr>
                <w:t>hanya</w:t>
              </w:r>
              <w:proofErr w:type="spellEnd"/>
              <w:r w:rsidR="00AF693D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AF693D">
                <w:rPr>
                  <w:rFonts w:ascii="Times New Roman" w:eastAsia="Times New Roman" w:hAnsi="Times New Roman" w:cs="Times New Roman"/>
                  <w:szCs w:val="24"/>
                </w:rPr>
                <w:t>melibatkan</w:t>
              </w:r>
              <w:proofErr w:type="spellEnd"/>
              <w:r w:rsidR="00AF693D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</w:t>
            </w:r>
            <w:ins w:id="211" w:author="Langgeng Prima Anggradinata" w:date="2022-08-18T10:13:00Z">
              <w:r w:rsidR="00AF693D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212" w:author="Langgeng Prima Anggradinata" w:date="2022-08-18T10:13:00Z">
              <w:r w:rsidRPr="00EC6F38" w:rsidDel="00AF693D">
                <w:rPr>
                  <w:rFonts w:ascii="Times New Roman" w:eastAsia="Times New Roman" w:hAnsi="Times New Roman" w:cs="Times New Roman"/>
                  <w:szCs w:val="24"/>
                </w:rPr>
                <w:delText xml:space="preserve">tapi </w:delText>
              </w:r>
            </w:del>
            <w:proofErr w:type="spellStart"/>
            <w:ins w:id="213" w:author="Langgeng Prima Anggradinata" w:date="2022-08-18T10:13:00Z">
              <w:r w:rsidR="00AF693D">
                <w:rPr>
                  <w:rFonts w:ascii="Times New Roman" w:eastAsia="Times New Roman" w:hAnsi="Times New Roman" w:cs="Times New Roman"/>
                  <w:szCs w:val="24"/>
                </w:rPr>
                <w:t>melainkan</w:t>
              </w:r>
              <w:proofErr w:type="spellEnd"/>
              <w:r w:rsidR="00AF693D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AF693D">
                <w:rPr>
                  <w:rFonts w:ascii="Times New Roman" w:eastAsia="Times New Roman" w:hAnsi="Times New Roman" w:cs="Times New Roman"/>
                  <w:szCs w:val="24"/>
                </w:rPr>
                <w:t>dapat</w:t>
              </w:r>
              <w:proofErr w:type="spellEnd"/>
              <w:r w:rsidR="00AF693D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AF693D">
                <w:rPr>
                  <w:rFonts w:ascii="Times New Roman" w:eastAsia="Times New Roman" w:hAnsi="Times New Roman" w:cs="Times New Roman"/>
                  <w:szCs w:val="24"/>
                </w:rPr>
                <w:t>melibatkan</w:t>
              </w:r>
              <w:proofErr w:type="spellEnd"/>
              <w:r w:rsidR="00AF693D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AF693D">
                <w:rPr>
                  <w:rFonts w:ascii="Times New Roman" w:eastAsia="Times New Roman" w:hAnsi="Times New Roman" w:cs="Times New Roman"/>
                  <w:szCs w:val="24"/>
                </w:rPr>
                <w:t>banyak</w:t>
              </w:r>
              <w:proofErr w:type="spellEnd"/>
              <w:r w:rsidR="00AF693D">
                <w:rPr>
                  <w:rFonts w:ascii="Times New Roman" w:eastAsia="Times New Roman" w:hAnsi="Times New Roman" w:cs="Times New Roman"/>
                  <w:szCs w:val="24"/>
                </w:rPr>
                <w:t xml:space="preserve"> orang </w:t>
              </w:r>
              <w:proofErr w:type="spellStart"/>
              <w:r w:rsidR="00AF693D">
                <w:rPr>
                  <w:rFonts w:ascii="Times New Roman" w:eastAsia="Times New Roman" w:hAnsi="Times New Roman" w:cs="Times New Roman"/>
                  <w:szCs w:val="24"/>
                </w:rPr>
                <w:t>untuk</w:t>
              </w:r>
              <w:proofErr w:type="spellEnd"/>
              <w:r w:rsidR="00AF693D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AF693D">
                <w:rPr>
                  <w:rFonts w:ascii="Times New Roman" w:eastAsia="Times New Roman" w:hAnsi="Times New Roman" w:cs="Times New Roman"/>
                  <w:szCs w:val="24"/>
                </w:rPr>
                <w:t>be</w:t>
              </w:r>
            </w:ins>
            <w:ins w:id="214" w:author="Langgeng Prima Anggradinata" w:date="2022-08-18T10:14:00Z">
              <w:r w:rsidR="00AF693D">
                <w:rPr>
                  <w:rFonts w:ascii="Times New Roman" w:eastAsia="Times New Roman" w:hAnsi="Times New Roman" w:cs="Times New Roman"/>
                  <w:szCs w:val="24"/>
                </w:rPr>
                <w:t>rkolaborasi</w:t>
              </w:r>
            </w:ins>
            <w:proofErr w:type="spellEnd"/>
            <w:del w:id="215" w:author="Langgeng Prima Anggradinata" w:date="2022-08-18T10:13:00Z">
              <w:r w:rsidRPr="00EC6F38" w:rsidDel="00AF693D">
                <w:rPr>
                  <w:rFonts w:ascii="Times New Roman" w:eastAsia="Times New Roman" w:hAnsi="Times New Roman" w:cs="Times New Roman"/>
                  <w:szCs w:val="24"/>
                </w:rPr>
                <w:delText>banyak kolaborasi komunikasi dengan banyak orang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216" w:author="Langgeng Prima Anggradinata" w:date="2022-08-18T10:14:00Z">
              <w:r w:rsidRPr="00EC6F38" w:rsidDel="00AF693D">
                <w:rPr>
                  <w:rFonts w:ascii="Times New Roman" w:eastAsia="Times New Roman" w:hAnsi="Times New Roman" w:cs="Times New Roman"/>
                  <w:szCs w:val="24"/>
                </w:rPr>
                <w:delText xml:space="preserve">karena </w:delText>
              </w:r>
            </w:del>
            <w:proofErr w:type="spellStart"/>
            <w:ins w:id="217" w:author="Langgeng Prima Anggradinata" w:date="2022-08-18T10:14:00Z">
              <w:r w:rsidR="00AF693D">
                <w:rPr>
                  <w:rFonts w:ascii="Times New Roman" w:eastAsia="Times New Roman" w:hAnsi="Times New Roman" w:cs="Times New Roman"/>
                  <w:szCs w:val="24"/>
                </w:rPr>
                <w:t>untuk</w:t>
              </w:r>
              <w:proofErr w:type="spellEnd"/>
              <w:r w:rsidR="00AF693D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AF693D">
                <w:rPr>
                  <w:rFonts w:ascii="Times New Roman" w:eastAsia="Times New Roman" w:hAnsi="Times New Roman" w:cs="Times New Roman"/>
                  <w:szCs w:val="24"/>
                </w:rPr>
                <w:t>memunculkan</w:t>
              </w:r>
              <w:proofErr w:type="spellEnd"/>
              <w:r w:rsidR="00AF693D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218" w:author="Langgeng Prima Anggradinata" w:date="2022-08-18T10:14:00Z">
              <w:r w:rsidRPr="00EC6F38" w:rsidDel="00AF693D">
                <w:rPr>
                  <w:rFonts w:ascii="Times New Roman" w:eastAsia="Times New Roman" w:hAnsi="Times New Roman" w:cs="Times New Roman"/>
                  <w:szCs w:val="24"/>
                </w:rPr>
                <w:delText xml:space="preserve">atau </w:delText>
              </w:r>
            </w:del>
            <w:ins w:id="219" w:author="Langgeng Prima Anggradinata" w:date="2022-08-18T10:14:00Z">
              <w:r w:rsidR="00AF693D">
                <w:rPr>
                  <w:rFonts w:ascii="Times New Roman" w:eastAsia="Times New Roman" w:hAnsi="Times New Roman" w:cs="Times New Roman"/>
                  <w:szCs w:val="24"/>
                </w:rPr>
                <w:t>dan</w:t>
              </w:r>
              <w:r w:rsidR="00AF693D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del w:id="220" w:author="Langgeng Prima Anggradinata" w:date="2022-08-18T10:14:00Z">
              <w:r w:rsidRPr="00EC6F38" w:rsidDel="00AF693D">
                <w:rPr>
                  <w:rFonts w:ascii="Times New Roman" w:eastAsia="Times New Roman" w:hAnsi="Times New Roman" w:cs="Times New Roman"/>
                  <w:szCs w:val="24"/>
                </w:rPr>
                <w:delText xml:space="preserve"> akan muncul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90A87C1" w14:textId="1EF3F5ED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221" w:author="Langgeng Prima Anggradinata" w:date="2022-08-18T10:14:00Z">
              <w:r w:rsidRPr="00EC6F38" w:rsidDel="00AF693D">
                <w:rPr>
                  <w:rFonts w:ascii="Times New Roman" w:eastAsia="Times New Roman" w:hAnsi="Times New Roman" w:cs="Times New Roman"/>
                  <w:szCs w:val="24"/>
                </w:rPr>
                <w:delText xml:space="preserve">Yang </w:delText>
              </w:r>
            </w:del>
            <w:proofErr w:type="spellStart"/>
            <w:ins w:id="222" w:author="Langgeng Prima Anggradinata" w:date="2022-08-18T10:14:00Z">
              <w:r w:rsidR="00AF693D">
                <w:rPr>
                  <w:rFonts w:ascii="Times New Roman" w:eastAsia="Times New Roman" w:hAnsi="Times New Roman" w:cs="Times New Roman"/>
                  <w:szCs w:val="24"/>
                </w:rPr>
                <w:t>Tahapan</w:t>
              </w:r>
              <w:proofErr w:type="spellEnd"/>
              <w:r w:rsidR="00AF693D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223" w:author="Langgeng Prima Anggradinata" w:date="2022-08-18T10:14:00Z">
              <w:r w:rsidRPr="00EC6F38" w:rsidDel="00AF693D">
                <w:rPr>
                  <w:rFonts w:ascii="Times New Roman" w:eastAsia="Times New Roman" w:hAnsi="Times New Roman" w:cs="Times New Roman"/>
                  <w:szCs w:val="24"/>
                </w:rPr>
                <w:delText xml:space="preserve">terahir </w:delText>
              </w:r>
            </w:del>
            <w:proofErr w:type="spellStart"/>
            <w:ins w:id="224" w:author="Langgeng Prima Anggradinata" w:date="2022-08-18T10:14:00Z">
              <w:r w:rsidR="00AF693D">
                <w:rPr>
                  <w:rFonts w:ascii="Times New Roman" w:eastAsia="Times New Roman" w:hAnsi="Times New Roman" w:cs="Times New Roman"/>
                  <w:szCs w:val="24"/>
                </w:rPr>
                <w:t>terakhir</w:t>
              </w:r>
              <w:proofErr w:type="spellEnd"/>
              <w:r w:rsidR="00AF693D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ins w:id="225" w:author="Langgeng Prima Anggradinata" w:date="2022-08-18T10:15:00Z">
              <w:r w:rsidR="00AF693D">
                <w:rPr>
                  <w:rFonts w:ascii="Times New Roman" w:eastAsia="Times New Roman" w:hAnsi="Times New Roman" w:cs="Times New Roman"/>
                  <w:szCs w:val="24"/>
                </w:rPr>
                <w:t>.</w:t>
              </w:r>
            </w:ins>
            <w:del w:id="226" w:author="Langgeng Prima Anggradinata" w:date="2022-08-18T10:15:00Z">
              <w:r w:rsidRPr="00EC6F38" w:rsidDel="00AF693D">
                <w:rPr>
                  <w:rFonts w:ascii="Times New Roman" w:eastAsia="Times New Roman" w:hAnsi="Times New Roman" w:cs="Times New Roman"/>
                  <w:szCs w:val="24"/>
                </w:rPr>
                <w:delText>,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227" w:author="Langgeng Prima Anggradinata" w:date="2022-08-18T10:15:00Z">
              <w:r w:rsidRPr="00EC6F38" w:rsidDel="00AF693D">
                <w:rPr>
                  <w:rFonts w:ascii="Times New Roman" w:eastAsia="Times New Roman" w:hAnsi="Times New Roman" w:cs="Times New Roman"/>
                  <w:szCs w:val="24"/>
                </w:rPr>
                <w:delText xml:space="preserve">tuntutan </w:delText>
              </w:r>
            </w:del>
            <w:proofErr w:type="spellStart"/>
            <w:ins w:id="228" w:author="Langgeng Prima Anggradinata" w:date="2022-08-18T10:15:00Z">
              <w:r w:rsidR="00AF693D">
                <w:rPr>
                  <w:rFonts w:ascii="Times New Roman" w:eastAsia="Times New Roman" w:hAnsi="Times New Roman" w:cs="Times New Roman"/>
                  <w:szCs w:val="24"/>
                </w:rPr>
                <w:t>Dalam</w:t>
              </w:r>
              <w:proofErr w:type="spellEnd"/>
              <w:r w:rsidR="00AF693D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AF693D">
                <w:rPr>
                  <w:rFonts w:ascii="Times New Roman" w:eastAsia="Times New Roman" w:hAnsi="Times New Roman" w:cs="Times New Roman"/>
                  <w:szCs w:val="24"/>
                </w:rPr>
                <w:t>pendidikan</w:t>
              </w:r>
              <w:proofErr w:type="spellEnd"/>
              <w:r w:rsidR="00AF693D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4.0</w:t>
            </w:r>
            <w:ins w:id="229" w:author="Langgeng Prima Anggradinata" w:date="2022-08-18T10:15:00Z">
              <w:r w:rsidR="00AF693D"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  <w:proofErr w:type="spellStart"/>
              <w:r w:rsidR="00AF693D">
                <w:rPr>
                  <w:rFonts w:ascii="Times New Roman" w:eastAsia="Times New Roman" w:hAnsi="Times New Roman" w:cs="Times New Roman"/>
                  <w:szCs w:val="24"/>
                </w:rPr>
                <w:t>siswa</w:t>
              </w:r>
              <w:proofErr w:type="spellEnd"/>
              <w:r w:rsidR="00AF693D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AF693D">
                <w:rPr>
                  <w:rFonts w:ascii="Times New Roman" w:eastAsia="Times New Roman" w:hAnsi="Times New Roman" w:cs="Times New Roman"/>
                  <w:szCs w:val="24"/>
                </w:rPr>
                <w:t>dituntut</w:t>
              </w:r>
              <w:proofErr w:type="spellEnd"/>
              <w:r w:rsidR="00AF693D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AF693D">
                <w:rPr>
                  <w:rFonts w:ascii="Times New Roman" w:eastAsia="Times New Roman" w:hAnsi="Times New Roman" w:cs="Times New Roman"/>
                  <w:szCs w:val="24"/>
                </w:rPr>
                <w:t>untuk</w:t>
              </w:r>
            </w:ins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230" w:author="Langgeng Prima Anggradinata" w:date="2022-08-18T10:15:00Z">
              <w:r w:rsidRPr="00EC6F38" w:rsidDel="00AF693D">
                <w:rPr>
                  <w:rFonts w:ascii="Times New Roman" w:eastAsia="Times New Roman" w:hAnsi="Times New Roman" w:cs="Times New Roman"/>
                  <w:szCs w:val="24"/>
                </w:rPr>
                <w:delText xml:space="preserve">ini adalah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ins w:id="231" w:author="Langgeng Prima Anggradinata" w:date="2022-08-18T10:15:00Z">
              <w:r w:rsidR="00AF693D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232" w:author="Langgeng Prima Anggradinata" w:date="2022-08-18T10:15:00Z">
              <w:r w:rsidRPr="00EC6F38" w:rsidDel="00AF693D">
                <w:rPr>
                  <w:rFonts w:ascii="Times New Roman" w:eastAsia="Times New Roman" w:hAnsi="Times New Roman" w:cs="Times New Roman"/>
                  <w:szCs w:val="24"/>
                </w:rPr>
                <w:delText>bisa l</w:delText>
              </w:r>
            </w:del>
            <w:proofErr w:type="spellStart"/>
            <w:ins w:id="233" w:author="Langgeng Prima Anggradinata" w:date="2022-08-18T10:15:00Z">
              <w:r w:rsidR="00AF693D">
                <w:rPr>
                  <w:rFonts w:ascii="Times New Roman" w:eastAsia="Times New Roman" w:hAnsi="Times New Roman" w:cs="Times New Roman"/>
                  <w:szCs w:val="24"/>
                </w:rPr>
                <w:t>dapat</w:t>
              </w:r>
              <w:proofErr w:type="spellEnd"/>
              <w:r w:rsidR="00AF693D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  <w:proofErr w:type="spellStart"/>
              <w:r w:rsidR="00AF693D">
                <w:rPr>
                  <w:rFonts w:ascii="Times New Roman" w:eastAsia="Times New Roman" w:hAnsi="Times New Roman" w:cs="Times New Roman"/>
                  <w:szCs w:val="24"/>
                </w:rPr>
                <w:t>mel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del w:id="234" w:author="Langgeng Prima Anggradinata" w:date="2022-08-18T10:16:00Z">
              <w:r w:rsidRPr="00EC6F38" w:rsidDel="00AF693D">
                <w:rPr>
                  <w:rFonts w:ascii="Times New Roman" w:eastAsia="Times New Roman" w:hAnsi="Times New Roman" w:cs="Times New Roman"/>
                  <w:szCs w:val="24"/>
                </w:rPr>
                <w:delText xml:space="preserve"> kita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14:paraId="15CFC3B4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ion Pro">
    <w:altName w:val="Cambria"/>
    <w:panose1 w:val="020B0604020202020204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28595">
    <w:abstractNumId w:val="1"/>
  </w:num>
  <w:num w:numId="2" w16cid:durableId="1264916228">
    <w:abstractNumId w:val="0"/>
  </w:num>
  <w:num w:numId="3" w16cid:durableId="52031887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anggeng Prima Anggradinata">
    <w15:presenceInfo w15:providerId="Windows Live" w15:userId="9d25f24d7ba6206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1"/>
  <w:doNotDisplayPageBoundaries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355"/>
    <w:rsid w:val="0012251A"/>
    <w:rsid w:val="00125355"/>
    <w:rsid w:val="001D038C"/>
    <w:rsid w:val="00220C8A"/>
    <w:rsid w:val="00240407"/>
    <w:rsid w:val="00290FB6"/>
    <w:rsid w:val="00414FC7"/>
    <w:rsid w:val="0042167F"/>
    <w:rsid w:val="00464B90"/>
    <w:rsid w:val="00924DF5"/>
    <w:rsid w:val="009F3937"/>
    <w:rsid w:val="00AF693D"/>
    <w:rsid w:val="00C95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95747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paragraph" w:styleId="Revision">
    <w:name w:val="Revision"/>
    <w:hidden/>
    <w:uiPriority w:val="99"/>
    <w:semiHidden/>
    <w:rsid w:val="00220C8A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578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Langgeng Prima Anggradinata</cp:lastModifiedBy>
  <cp:revision>6</cp:revision>
  <dcterms:created xsi:type="dcterms:W3CDTF">2020-08-26T22:03:00Z</dcterms:created>
  <dcterms:modified xsi:type="dcterms:W3CDTF">2022-08-18T03:20:00Z</dcterms:modified>
</cp:coreProperties>
</file>