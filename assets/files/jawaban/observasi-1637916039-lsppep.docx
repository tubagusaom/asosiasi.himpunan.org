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296B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55AC2F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5F761F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E7521F5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EA491D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A7AC24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27C4FA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4C2363A" wp14:editId="29A7049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5BB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0105A5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E6693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0" w:author="Albama Maiza" w:date="2021-11-26T15:28:00Z">
        <w:r w:rsidRPr="00C50A1E" w:rsidDel="00E15D44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040CAEE" w14:textId="1B01B1C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" w:author="Albama Maiza" w:date="2021-11-26T15:31:00Z">
        <w:r w:rsidR="00261092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2" w:author="Albama Maiza" w:date="2021-11-26T15:31:00Z">
        <w:r w:rsidRPr="00C50A1E" w:rsidDel="0026109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" w:author="Albama Maiza" w:date="2021-11-26T15:29:00Z">
        <w:r w:rsidR="00E15D44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4" w:author="Albama Maiza" w:date="2021-11-26T15:29:00Z">
        <w:r w:rsidDel="00E15D44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5" w:author="Albama Maiza" w:date="2021-11-26T15:29:00Z">
        <w:r w:rsidR="00E15D44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6" w:author="Albama Maiza" w:date="2021-11-26T15:29:00Z">
        <w:r w:rsidDel="00E15D44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Albama Maiza" w:date="2021-11-26T15:30:00Z">
        <w:r w:rsidRPr="00C50A1E" w:rsidDel="00E15D44">
          <w:rPr>
            <w:rFonts w:ascii="Times New Roman" w:eastAsia="Times New Roman" w:hAnsi="Times New Roman" w:cs="Times New Roman"/>
            <w:sz w:val="24"/>
            <w:szCs w:val="24"/>
          </w:rPr>
          <w:delText>2019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8" w:author="Albama Maiza" w:date="2021-11-26T15:31:00Z">
        <w:r w:rsidR="00261092">
          <w:rPr>
            <w:rFonts w:ascii="Times New Roman" w:eastAsia="Times New Roman" w:hAnsi="Times New Roman" w:cs="Times New Roman"/>
            <w:sz w:val="24"/>
            <w:szCs w:val="24"/>
          </w:rPr>
          <w:t>Keadaan</w:t>
        </w:r>
        <w:proofErr w:type="spellEnd"/>
        <w:r w:rsidR="0026109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61092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26109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6109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9" w:author="Albama Maiza" w:date="2021-11-26T15:31:00Z">
        <w:r w:rsidRPr="00C50A1E" w:rsidDel="0026109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0" w:author="Albama Maiza" w:date="2021-11-26T15:32:00Z">
        <w:r w:rsidRPr="00C50A1E" w:rsidDel="00261092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B5F3CA" w14:textId="2B0DF33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Albama Maiza" w:date="2021-11-26T15:32:00Z">
        <w:r w:rsidRPr="00C50A1E" w:rsidDel="0026109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2" w:author="Albama Maiza" w:date="2021-11-26T15:32:00Z">
        <w:r w:rsidR="00261092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13" w:author="Albama Maiza" w:date="2021-11-26T15:32:00Z">
        <w:r w:rsidRPr="00C50A1E" w:rsidDel="0026109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F56525E" w14:textId="5138493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4" w:author="Albama Maiza" w:date="2021-11-26T15:33:00Z">
        <w:r w:rsidR="00261092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5" w:author="Albama Maiza" w:date="2021-11-26T15:33:00Z">
        <w:r w:rsidDel="00261092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DA2AC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C6479B" w14:textId="028EE94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16" w:author="Albama Maiza" w:date="2021-11-26T15:33:00Z">
        <w:r w:rsidR="0026109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7" w:author="Albama Maiza" w:date="2021-11-26T15:33:00Z">
        <w:r w:rsidRPr="00C50A1E" w:rsidDel="00261092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18" w:author="Albama Maiza" w:date="2021-11-26T15:33:00Z">
        <w:r w:rsidR="0026109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5B5BC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1FC17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54D3192" w14:textId="47420C9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19" w:author="Albama Maiza" w:date="2021-11-26T15:34:00Z">
        <w:r w:rsidRPr="00C50A1E" w:rsidDel="00261092">
          <w:rPr>
            <w:rFonts w:ascii="Times New Roman" w:eastAsia="Times New Roman" w:hAnsi="Times New Roman" w:cs="Times New Roman"/>
            <w:sz w:val="24"/>
            <w:szCs w:val="24"/>
          </w:rPr>
          <w:delText>, lho.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20" w:author="Albama Maiza" w:date="2021-11-26T15:34:00Z">
        <w:r w:rsidR="0026109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1" w:author="Albama Maiza" w:date="2021-11-26T15:34:00Z">
        <w:r w:rsidRPr="00C50A1E" w:rsidDel="00261092">
          <w:rPr>
            <w:rFonts w:ascii="Times New Roman" w:eastAsia="Times New Roman" w:hAnsi="Times New Roman" w:cs="Times New Roman"/>
            <w:sz w:val="24"/>
            <w:szCs w:val="24"/>
          </w:rPr>
          <w:delText>, kok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D736A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22" w:author="Albama Maiza" w:date="2021-11-26T15:34:00Z">
        <w:r w:rsidRPr="00C50A1E" w:rsidDel="00261092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14:paraId="6FD8267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23" w:author="Albama Maiza" w:date="2021-11-26T15:35:00Z">
        <w:r w:rsidRPr="00C50A1E" w:rsidDel="00261092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4" w:author="Albama Maiza" w:date="2021-11-26T15:35:00Z">
        <w:r w:rsidDel="0026109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del w:id="25" w:author="Albama Maiza" w:date="2021-11-26T15:35:00Z">
        <w:r w:rsidRPr="00C50A1E" w:rsidDel="0026109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24845D9" w14:textId="35C287E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26" w:author="Albama Maiza" w:date="2021-11-26T15:35:00Z">
        <w:r w:rsidR="00CE483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E4839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27" w:author="Albama Maiza" w:date="2021-11-26T15:35:00Z">
        <w:r w:rsidRPr="00C50A1E" w:rsidDel="00CE483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Del="00CE4839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28" w:author="Albama Maiza" w:date="2021-11-26T15:35:00Z">
        <w:r w:rsidRPr="00C50A1E" w:rsidDel="00CE483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9" w:author="Albama Maiza" w:date="2021-11-26T15:35:00Z">
        <w:r w:rsidR="00CE483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0" w:author="Albama Maiza" w:date="2021-11-26T15:35:00Z">
        <w:r w:rsidRPr="00C50A1E" w:rsidDel="00CE4839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AC6CAD" w14:textId="69BAEE7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1" w:author="Albama Maiza" w:date="2021-11-26T15:36:00Z">
        <w:r w:rsidR="00CE4839">
          <w:rPr>
            <w:rFonts w:ascii="Times New Roman" w:eastAsia="Times New Roman" w:hAnsi="Times New Roman" w:cs="Times New Roman"/>
            <w:sz w:val="24"/>
            <w:szCs w:val="24"/>
          </w:rPr>
          <w:t>tepat</w:t>
        </w:r>
      </w:ins>
      <w:proofErr w:type="spellEnd"/>
      <w:del w:id="32" w:author="Albama Maiza" w:date="2021-11-26T15:36:00Z">
        <w:r w:rsidRPr="00C50A1E" w:rsidDel="00CE4839">
          <w:rPr>
            <w:rFonts w:ascii="Times New Roman" w:eastAsia="Times New Roman" w:hAnsi="Times New Roman" w:cs="Times New Roman"/>
            <w:sz w:val="24"/>
            <w:szCs w:val="24"/>
          </w:rPr>
          <w:delText>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D1F0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EFDAB4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4A141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968075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EF32F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183AA0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31E2554" w14:textId="77777777" w:rsidR="00927764" w:rsidRPr="00C50A1E" w:rsidRDefault="00927764" w:rsidP="00927764"/>
    <w:p w14:paraId="668B0B76" w14:textId="77777777" w:rsidR="00927764" w:rsidRPr="005A045A" w:rsidRDefault="00927764" w:rsidP="00927764">
      <w:pPr>
        <w:rPr>
          <w:i/>
        </w:rPr>
      </w:pPr>
    </w:p>
    <w:p w14:paraId="7F43A91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1BC02BF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4801C" w14:textId="77777777" w:rsidR="004E3AD9" w:rsidRDefault="004E3AD9">
      <w:r>
        <w:separator/>
      </w:r>
    </w:p>
  </w:endnote>
  <w:endnote w:type="continuationSeparator" w:id="0">
    <w:p w14:paraId="099625E2" w14:textId="77777777" w:rsidR="004E3AD9" w:rsidRDefault="004E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0440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31E5D3E" w14:textId="77777777" w:rsidR="00941E77" w:rsidRDefault="004E3AD9">
    <w:pPr>
      <w:pStyle w:val="Footer"/>
    </w:pPr>
  </w:p>
  <w:p w14:paraId="2EEBDCCE" w14:textId="77777777" w:rsidR="00941E77" w:rsidRDefault="004E3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304EC" w14:textId="77777777" w:rsidR="004E3AD9" w:rsidRDefault="004E3AD9">
      <w:r>
        <w:separator/>
      </w:r>
    </w:p>
  </w:footnote>
  <w:footnote w:type="continuationSeparator" w:id="0">
    <w:p w14:paraId="2C685665" w14:textId="77777777" w:rsidR="004E3AD9" w:rsidRDefault="004E3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bama Maiza">
    <w15:presenceInfo w15:providerId="Windows Live" w15:userId="017e3f72d983da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61092"/>
    <w:rsid w:val="0042167F"/>
    <w:rsid w:val="004E3AD9"/>
    <w:rsid w:val="00924DF5"/>
    <w:rsid w:val="00927764"/>
    <w:rsid w:val="00C20908"/>
    <w:rsid w:val="00CE4839"/>
    <w:rsid w:val="00E1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961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Albama Maiza</cp:lastModifiedBy>
  <cp:revision>2</cp:revision>
  <dcterms:created xsi:type="dcterms:W3CDTF">2021-11-26T08:37:00Z</dcterms:created>
  <dcterms:modified xsi:type="dcterms:W3CDTF">2021-11-26T08:37:00Z</dcterms:modified>
</cp:coreProperties>
</file>