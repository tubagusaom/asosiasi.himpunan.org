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E9D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C6872D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0A492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BA4DC4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EE9588E" w14:textId="77777777" w:rsidTr="00821BA2">
        <w:tc>
          <w:tcPr>
            <w:tcW w:w="9350" w:type="dxa"/>
          </w:tcPr>
          <w:p w14:paraId="4EA31603" w14:textId="77777777" w:rsidR="00BE098E" w:rsidRDefault="00BE098E" w:rsidP="00821BA2">
            <w:pPr>
              <w:pStyle w:val="ListParagraph"/>
              <w:ind w:left="0"/>
            </w:pPr>
          </w:p>
          <w:p w14:paraId="61904DD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D00ECF">
              <w:rPr>
                <w:rStyle w:val="CommentReference"/>
              </w:rPr>
              <w:commentReference w:id="0"/>
            </w:r>
          </w:p>
          <w:p w14:paraId="7807791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1BD397A" w14:textId="53CF0368" w:rsidR="00BE098E" w:rsidRDefault="0040057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" w:author="Dosen Unisma" w:date="2022-05-14T10:48:00Z">
              <w:r>
                <w:t>M</w:t>
              </w:r>
            </w:ins>
            <w:del w:id="2" w:author="Dosen Unisma" w:date="2022-05-14T10:48:00Z">
              <w:r w:rsidR="00BE098E" w:rsidDel="00400572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del w:id="3" w:author="Dosen Unisma" w:date="2022-05-14T10:49:00Z">
              <w:r w:rsidR="00BE098E" w:rsidDel="00400572">
                <w:delText>p</w:delText>
              </w:r>
            </w:del>
            <w:proofErr w:type="spellStart"/>
            <w:ins w:id="4" w:author="Dosen Unisma" w:date="2022-05-14T10:49:00Z">
              <w:r>
                <w:t>P</w:t>
              </w:r>
            </w:ins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352DA2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C880C64" w14:textId="0DAD6830" w:rsidR="00BE098E" w:rsidRDefault="0040057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" w:author="Dosen Unisma" w:date="2022-05-14T10:49:00Z">
              <w:r>
                <w:t>F</w:t>
              </w:r>
            </w:ins>
            <w:r w:rsidR="00BE098E">
              <w:t>filosofis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6" w:author="Dosen Unisma" w:date="2022-05-14T10:50:00Z">
              <w:r w:rsidR="00BE098E" w:rsidDel="00400572">
                <w:delText>b</w:delText>
              </w:r>
            </w:del>
            <w:proofErr w:type="spellStart"/>
            <w:ins w:id="7" w:author="Dosen Unisma" w:date="2022-05-14T10:50:00Z">
              <w:r>
                <w:t>B</w:t>
              </w:r>
            </w:ins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0A504CB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8"/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59AFF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  <w:commentRangeEnd w:id="8"/>
            <w:r w:rsidR="00D00ECF">
              <w:rPr>
                <w:rStyle w:val="CommentReference"/>
              </w:rPr>
              <w:commentReference w:id="8"/>
            </w:r>
          </w:p>
          <w:p w14:paraId="664BFCC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C2E20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</w:t>
            </w:r>
            <w:r w:rsidRPr="00D00ECF">
              <w:rPr>
                <w:strike/>
              </w:rPr>
              <w:t xml:space="preserve">paling </w:t>
            </w:r>
            <w:proofErr w:type="spellStart"/>
            <w:r w:rsidRPr="00D00ECF">
              <w:rPr>
                <w:strike/>
              </w:rPr>
              <w:t>menguntungkan</w:t>
            </w:r>
            <w:proofErr w:type="spellEnd"/>
            <w:r>
              <w:t>.</w:t>
            </w:r>
          </w:p>
          <w:p w14:paraId="6092B1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6B557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5D9D80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9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commentRangeEnd w:id="9"/>
            <w:proofErr w:type="spellEnd"/>
            <w:r w:rsidR="00D00ECF">
              <w:rPr>
                <w:rStyle w:val="CommentReference"/>
              </w:rPr>
              <w:commentReference w:id="9"/>
            </w:r>
            <w:r>
              <w:t>.</w:t>
            </w:r>
          </w:p>
          <w:p w14:paraId="31416ED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6470AD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E7701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0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commentRangeEnd w:id="10"/>
            <w:proofErr w:type="spellEnd"/>
            <w:r w:rsidR="0000221E">
              <w:rPr>
                <w:rStyle w:val="CommentReference"/>
              </w:rPr>
              <w:commentReference w:id="10"/>
            </w:r>
            <w:r>
              <w:t>.</w:t>
            </w:r>
          </w:p>
          <w:p w14:paraId="168B902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324DFE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8ADCD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EA401C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4E5DB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123C3F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 w:rsidRPr="0000221E">
              <w:rPr>
                <w:strike/>
              </w:rPr>
              <w:t>metode</w:t>
            </w:r>
            <w:proofErr w:type="spellEnd"/>
            <w:r>
              <w:t xml:space="preserve"> </w:t>
            </w:r>
          </w:p>
          <w:p w14:paraId="44212F7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827FC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10A7FB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AD16A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DB9382F" w14:textId="77777777" w:rsidTr="00821BA2">
        <w:tc>
          <w:tcPr>
            <w:tcW w:w="9350" w:type="dxa"/>
          </w:tcPr>
          <w:p w14:paraId="38F72E5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5AD63F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sen Unisma" w:date="2022-05-14T10:53:00Z" w:initials="DU">
    <w:p w14:paraId="4DAD9681" w14:textId="77777777" w:rsidR="00D00ECF" w:rsidRDefault="00D00ECF" w:rsidP="00E42A58">
      <w:pPr>
        <w:jc w:val="left"/>
      </w:pPr>
      <w:r>
        <w:rPr>
          <w:rStyle w:val="CommentReference"/>
        </w:rPr>
        <w:annotationRef/>
      </w:r>
    </w:p>
    <w:p w14:paraId="1773A67C" w14:textId="77777777" w:rsidR="00D00ECF" w:rsidRDefault="00D00ECF" w:rsidP="00E42A58">
      <w:pPr>
        <w:jc w:val="left"/>
      </w:pPr>
      <w:r>
        <w:rPr>
          <w:sz w:val="20"/>
          <w:szCs w:val="20"/>
        </w:rPr>
        <w:t>1. Awal kata yang didefinikan menggunakan Huruf kapital</w:t>
      </w:r>
    </w:p>
    <w:p w14:paraId="4AC6B1CC" w14:textId="77777777" w:rsidR="00D00ECF" w:rsidRDefault="00D00ECF" w:rsidP="00E42A58">
      <w:pPr>
        <w:jc w:val="left"/>
      </w:pPr>
      <w:r>
        <w:rPr>
          <w:sz w:val="20"/>
          <w:szCs w:val="20"/>
        </w:rPr>
        <w:t>2. Awal kalimat defini kata menggunakan huruf kapital</w:t>
      </w:r>
    </w:p>
  </w:comment>
  <w:comment w:id="8" w:author="Dosen Unisma" w:date="2022-05-14T10:54:00Z" w:initials="DU">
    <w:p w14:paraId="37F10AF1" w14:textId="77777777" w:rsidR="00D00ECF" w:rsidRDefault="00D00ECF" w:rsidP="00A6263D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Perangkat pembelajaran</w:t>
      </w:r>
    </w:p>
  </w:comment>
  <w:comment w:id="9" w:author="Dosen Unisma" w:date="2022-05-14T10:55:00Z" w:initials="DU">
    <w:p w14:paraId="127CB9D4" w14:textId="77777777" w:rsidR="00D00ECF" w:rsidRDefault="00D00ECF" w:rsidP="00892DD5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Secara konseptual</w:t>
      </w:r>
    </w:p>
  </w:comment>
  <w:comment w:id="10" w:author="Dosen Unisma" w:date="2022-05-14T10:57:00Z" w:initials="DU">
    <w:p w14:paraId="688548F2" w14:textId="77777777" w:rsidR="0000221E" w:rsidRDefault="0000221E" w:rsidP="00DF2BAC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cara atau perosedur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C6B1CC" w15:done="0"/>
  <w15:commentEx w15:paraId="37F10AF1" w15:done="0"/>
  <w15:commentEx w15:paraId="127CB9D4" w15:done="0"/>
  <w15:commentEx w15:paraId="688548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8B2" w16cex:dateUtc="2022-05-14T03:53:00Z"/>
  <w16cex:commentExtensible w16cex:durableId="262A08EA" w16cex:dateUtc="2022-05-14T03:54:00Z"/>
  <w16cex:commentExtensible w16cex:durableId="262A093C" w16cex:dateUtc="2022-05-14T03:55:00Z"/>
  <w16cex:commentExtensible w16cex:durableId="262A09AF" w16cex:dateUtc="2022-05-14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C6B1CC" w16cid:durableId="262A08B2"/>
  <w16cid:commentId w16cid:paraId="37F10AF1" w16cid:durableId="262A08EA"/>
  <w16cid:commentId w16cid:paraId="127CB9D4" w16cid:durableId="262A093C"/>
  <w16cid:commentId w16cid:paraId="688548F2" w16cid:durableId="262A09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9487">
    <w:abstractNumId w:val="0"/>
  </w:num>
  <w:num w:numId="2" w16cid:durableId="55897906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sen Unisma">
    <w15:presenceInfo w15:providerId="AD" w15:userId="S::dosenunisma@lisensiunisma.onmicrosoft.com::c51dbf42-4ba3-4cdc-b580-96a99694b9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0221E"/>
    <w:rsid w:val="0012251A"/>
    <w:rsid w:val="00400572"/>
    <w:rsid w:val="0042167F"/>
    <w:rsid w:val="00672C9B"/>
    <w:rsid w:val="00924DF5"/>
    <w:rsid w:val="00BE098E"/>
    <w:rsid w:val="00D0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A3A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2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9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9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Dosen Unisma</cp:lastModifiedBy>
  <cp:revision>2</cp:revision>
  <dcterms:created xsi:type="dcterms:W3CDTF">2022-05-14T03:58:00Z</dcterms:created>
  <dcterms:modified xsi:type="dcterms:W3CDTF">2022-05-14T03:58:00Z</dcterms:modified>
</cp:coreProperties>
</file>