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756F3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46F87AA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5B44101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F2E7857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02A6823" w14:textId="77777777" w:rsidTr="00821BA2">
        <w:tc>
          <w:tcPr>
            <w:tcW w:w="9350" w:type="dxa"/>
          </w:tcPr>
          <w:p w14:paraId="74CB6530" w14:textId="77777777" w:rsidR="00BE098E" w:rsidRDefault="00BE098E" w:rsidP="00821BA2">
            <w:pPr>
              <w:pStyle w:val="ListParagraph"/>
              <w:ind w:left="0"/>
            </w:pPr>
          </w:p>
          <w:p w14:paraId="39F5DC7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818C9EE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A078879" w14:textId="6C9ECFDA" w:rsidR="00BE098E" w:rsidRDefault="00D517A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0" w:author="adit warman" w:date="2021-12-18T11:30:00Z">
              <w:r>
                <w:t>M</w:t>
              </w:r>
            </w:ins>
            <w:del w:id="1" w:author="adit warman" w:date="2021-12-18T11:30:00Z">
              <w:r w:rsidR="00BE098E" w:rsidDel="00D517A1">
                <w:delText>m</w:delText>
              </w:r>
            </w:del>
            <w:ins w:id="2" w:author="adit warman" w:date="2021-12-18T11:30:00Z">
              <w:r>
                <w:t>e</w:t>
              </w:r>
            </w:ins>
            <w:del w:id="3" w:author="adit warman" w:date="2021-12-18T11:30:00Z">
              <w:r w:rsidR="00BE098E" w:rsidDel="00D517A1">
                <w:delText>a</w:delText>
              </w:r>
            </w:del>
            <w:r w:rsidR="00BE098E">
              <w:t>n</w:t>
            </w:r>
            <w:ins w:id="4" w:author="adit warman" w:date="2021-12-18T11:30:00Z">
              <w:r>
                <w:t>e</w:t>
              </w:r>
            </w:ins>
            <w:del w:id="5" w:author="adit warman" w:date="2021-12-18T11:30:00Z">
              <w:r w:rsidR="00BE098E" w:rsidDel="00D517A1">
                <w:delText>a</w:delText>
              </w:r>
            </w:del>
            <w:r w:rsidR="00BE098E">
              <w:t>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ins w:id="6" w:author="adit warman" w:date="2021-12-18T11:33:00Z">
              <w:r>
                <w:t>P</w:t>
              </w:r>
            </w:ins>
            <w:del w:id="7" w:author="adit warman" w:date="2021-12-18T11:33:00Z">
              <w:r w:rsidR="00BE098E" w:rsidDel="00D517A1">
                <w:delText>p</w:delText>
              </w:r>
            </w:del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6E0B821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4A89A689" w14:textId="74834FF1" w:rsidR="00BE098E" w:rsidRDefault="00D517A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8" w:author="adit warman" w:date="2021-12-18T11:31:00Z">
              <w:r>
                <w:t>F</w:t>
              </w:r>
            </w:ins>
            <w:del w:id="9" w:author="adit warman" w:date="2021-12-18T11:31:00Z">
              <w:r w:rsidR="00BE098E" w:rsidDel="00D517A1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0" w:author="adit warman" w:date="2021-12-18T11:33:00Z">
              <w:r>
                <w:t>B</w:t>
              </w:r>
            </w:ins>
            <w:del w:id="11" w:author="adit warman" w:date="2021-12-18T11:33:00Z">
              <w:r w:rsidR="00BE098E" w:rsidDel="00D517A1">
                <w:delText>b</w:delText>
              </w:r>
            </w:del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1DC6A007" w14:textId="7D9FBF85" w:rsidR="00BE098E" w:rsidRDefault="00D517A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2" w:author="adit warman" w:date="2021-12-18T11:31:00Z">
              <w:r>
                <w:t>K</w:t>
              </w:r>
            </w:ins>
            <w:del w:id="13" w:author="adit warman" w:date="2021-12-18T11:31:00Z">
              <w:r w:rsidR="00BE098E" w:rsidDel="00D517A1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4" w:author="adit warman" w:date="2021-12-18T11:33:00Z">
              <w:r>
                <w:t>P</w:t>
              </w:r>
            </w:ins>
            <w:del w:id="15" w:author="adit warman" w:date="2021-12-18T11:33:00Z">
              <w:r w:rsidR="00BE098E" w:rsidDel="00D517A1">
                <w:delText>p</w:delText>
              </w:r>
            </w:del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67F5E03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EA89119" w14:textId="5506B6CD" w:rsidR="00BE098E" w:rsidRDefault="00D517A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6" w:author="adit warman" w:date="2021-12-18T11:31:00Z">
              <w:r>
                <w:t>I</w:t>
              </w:r>
            </w:ins>
            <w:del w:id="17" w:author="adit warman" w:date="2021-12-18T11:31:00Z">
              <w:r w:rsidR="00BE098E" w:rsidDel="00D517A1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ins w:id="18" w:author="adit warman" w:date="2021-12-18T11:33:00Z">
              <w:r>
                <w:t>P</w:t>
              </w:r>
            </w:ins>
            <w:del w:id="19" w:author="adit warman" w:date="2021-12-18T11:33:00Z">
              <w:r w:rsidR="00BE098E" w:rsidDel="00D517A1">
                <w:delText>p</w:delText>
              </w:r>
            </w:del>
            <w:r w:rsidR="00BE098E">
              <w:t>elaksanaan</w:t>
            </w:r>
            <w:proofErr w:type="spellEnd"/>
            <w:ins w:id="20" w:author="adit warman" w:date="2021-12-18T11:32:00Z">
              <w:r>
                <w:t>;</w:t>
              </w:r>
            </w:ins>
            <w:del w:id="21" w:author="adit warman" w:date="2021-12-18T11:32:00Z">
              <w:r w:rsidR="00BE098E" w:rsidDel="00D517A1">
                <w:delText>,</w:delText>
              </w:r>
            </w:del>
            <w:r w:rsidR="00BE098E">
              <w:t xml:space="preserve">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03D35F7A" w14:textId="013478B0" w:rsidR="00BE098E" w:rsidRDefault="00D517A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2" w:author="adit warman" w:date="2021-12-18T11:31:00Z">
              <w:r>
                <w:t>O</w:t>
              </w:r>
            </w:ins>
            <w:del w:id="23" w:author="adit warman" w:date="2021-12-18T11:31:00Z">
              <w:r w:rsidR="00BE098E" w:rsidDel="00D517A1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4" w:author="adit warman" w:date="2021-12-18T11:33:00Z">
              <w:r>
                <w:t>T</w:t>
              </w:r>
            </w:ins>
            <w:del w:id="25" w:author="adit warman" w:date="2021-12-18T11:33:00Z">
              <w:r w:rsidR="00BE098E" w:rsidDel="00D517A1">
                <w:delText>t</w:delText>
              </w:r>
            </w:del>
            <w:r w:rsidR="00BE098E">
              <w:t>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5F02744E" w14:textId="75A6205D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6" w:author="adit warman" w:date="2021-12-18T11:32:00Z">
              <w:r w:rsidDel="00D517A1">
                <w:delText>i</w:delText>
              </w:r>
            </w:del>
            <w:ins w:id="27" w:author="adit warman" w:date="2021-12-18T11:32:00Z">
              <w:r w:rsidR="00D517A1">
                <w:t>I</w:t>
              </w:r>
            </w:ins>
            <w:r>
              <w:t xml:space="preserve">ntegral </w:t>
            </w:r>
            <w:r>
              <w:tab/>
              <w:t xml:space="preserve">: </w:t>
            </w:r>
            <w:r>
              <w:tab/>
            </w:r>
            <w:proofErr w:type="spellStart"/>
            <w:ins w:id="28" w:author="adit warman" w:date="2021-12-18T11:32:00Z">
              <w:r w:rsidR="00D517A1">
                <w:t>M</w:t>
              </w:r>
            </w:ins>
            <w:del w:id="29" w:author="adit warman" w:date="2021-12-18T11:32:00Z">
              <w:r w:rsidDel="00D517A1">
                <w:delText>m</w:delText>
              </w:r>
            </w:del>
            <w:r>
              <w:t>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7C34BBE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0E18CE5B" w14:textId="0921EDA2" w:rsidR="00BE098E" w:rsidRDefault="00D517A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0" w:author="adit warman" w:date="2021-12-18T11:32:00Z">
              <w:r>
                <w:t>K</w:t>
              </w:r>
            </w:ins>
            <w:del w:id="31" w:author="adit warman" w:date="2021-12-18T11:32:00Z">
              <w:r w:rsidR="00BE098E" w:rsidDel="00D517A1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2" w:author="adit warman" w:date="2021-12-18T11:32:00Z">
              <w:r>
                <w:t>B</w:t>
              </w:r>
            </w:ins>
            <w:del w:id="33" w:author="adit warman" w:date="2021-12-18T11:32:00Z">
              <w:r w:rsidR="00BE098E" w:rsidDel="00D517A1">
                <w:delText>b</w:delText>
              </w:r>
            </w:del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68B13945" w14:textId="6A269EB2" w:rsidR="00BE098E" w:rsidRDefault="00D517A1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34" w:author="adit warman" w:date="2021-12-18T11:33:00Z">
              <w:r>
                <w:t>P</w:t>
              </w:r>
            </w:ins>
            <w:del w:id="35" w:author="adit warman" w:date="2021-12-18T11:33:00Z">
              <w:r w:rsidR="00BE098E" w:rsidDel="00D517A1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6" w:author="adit warman" w:date="2021-12-18T11:33:00Z">
              <w:r>
                <w:t>R</w:t>
              </w:r>
            </w:ins>
            <w:del w:id="37" w:author="adit warman" w:date="2021-12-18T11:33:00Z">
              <w:r w:rsidR="00BE098E" w:rsidDel="00D517A1">
                <w:delText>r</w:delText>
              </w:r>
            </w:del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ins w:id="38" w:author="adit warman" w:date="2021-12-18T11:33:00Z">
              <w:r>
                <w:t>.</w:t>
              </w:r>
            </w:ins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71EEFF74" w14:textId="1700F861" w:rsidR="00BE098E" w:rsidRDefault="00D517A1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39" w:author="adit warman" w:date="2021-12-18T11:34:00Z">
              <w:r>
                <w:t>K</w:t>
              </w:r>
            </w:ins>
            <w:del w:id="40" w:author="adit warman" w:date="2021-12-18T11:34:00Z">
              <w:r w:rsidR="00BE098E" w:rsidDel="00D517A1">
                <w:delText>k</w:delText>
              </w:r>
            </w:del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1" w:author="adit warman" w:date="2021-12-18T11:33:00Z">
              <w:r>
                <w:t>U</w:t>
              </w:r>
            </w:ins>
            <w:del w:id="42" w:author="adit warman" w:date="2021-12-18T11:33:00Z">
              <w:r w:rsidR="00BE098E" w:rsidDel="00D517A1">
                <w:delText>u</w:delText>
              </w:r>
            </w:del>
            <w:r w:rsidR="00BE098E">
              <w:t>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78CAFADA" w14:textId="4DA1C439" w:rsidR="00BE098E" w:rsidRDefault="00D517A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3" w:author="adit warman" w:date="2021-12-18T11:34:00Z">
              <w:r>
                <w:t>M</w:t>
              </w:r>
            </w:ins>
            <w:del w:id="44" w:author="adit warman" w:date="2021-12-18T11:34:00Z">
              <w:r w:rsidR="00BE098E" w:rsidDel="00D517A1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5" w:author="adit warman" w:date="2021-12-18T11:34:00Z">
              <w:r>
                <w:t>I</w:t>
              </w:r>
            </w:ins>
            <w:del w:id="46" w:author="adit warman" w:date="2021-12-18T11:34:00Z">
              <w:r w:rsidR="00BE098E" w:rsidDel="00D517A1">
                <w:delText>i</w:delText>
              </w:r>
            </w:del>
            <w:r w:rsidR="00BE098E">
              <w:t>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1E0664D3" w14:textId="3AC6D7EE" w:rsidR="00BE098E" w:rsidRDefault="00D517A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7" w:author="adit warman" w:date="2021-12-18T11:34:00Z">
              <w:r>
                <w:t>N</w:t>
              </w:r>
            </w:ins>
            <w:del w:id="48" w:author="adit warman" w:date="2021-12-18T11:34:00Z">
              <w:r w:rsidR="00BE098E" w:rsidDel="00D517A1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9" w:author="adit warman" w:date="2021-12-18T11:34:00Z">
              <w:r>
                <w:t>A</w:t>
              </w:r>
            </w:ins>
            <w:del w:id="50" w:author="adit warman" w:date="2021-12-18T11:34:00Z">
              <w:r w:rsidR="00BE098E" w:rsidDel="00D517A1">
                <w:delText>a</w:delText>
              </w:r>
            </w:del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7656AE3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>,</w:t>
            </w:r>
            <w:bookmarkStart w:id="51" w:name="_GoBack"/>
            <w:bookmarkEnd w:id="51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766683B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5D70620" w14:textId="0BBF97EC" w:rsidR="00BE098E" w:rsidRDefault="00D517A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2" w:author="adit warman" w:date="2021-12-18T11:35:00Z">
              <w:r>
                <w:t>O</w:t>
              </w:r>
            </w:ins>
            <w:del w:id="53" w:author="adit warman" w:date="2021-12-18T11:35:00Z">
              <w:r w:rsidR="00BE098E" w:rsidDel="00D517A1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4" w:author="adit warman" w:date="2021-12-18T11:35:00Z">
              <w:r>
                <w:t>P</w:t>
              </w:r>
            </w:ins>
            <w:del w:id="55" w:author="adit warman" w:date="2021-12-18T11:35:00Z">
              <w:r w:rsidR="00BE098E" w:rsidDel="00D517A1">
                <w:delText>p</w:delText>
              </w:r>
            </w:del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3512D7F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2EF3C625" w14:textId="59CA329F" w:rsidR="00BE098E" w:rsidDel="002976E9" w:rsidRDefault="00BE098E" w:rsidP="002976E9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rPr>
                <w:del w:id="56" w:author="adit warman" w:date="2021-12-18T11:40:00Z"/>
              </w:rPr>
              <w:pPrChange w:id="57" w:author="adit warman" w:date="2021-12-18T11:4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8" w:author="adit warman" w:date="2021-12-18T11:35:00Z">
              <w:r w:rsidDel="00D517A1">
                <w:delText>p</w:delText>
              </w:r>
            </w:del>
            <w:proofErr w:type="spellStart"/>
            <w:ins w:id="59" w:author="adit warman" w:date="2021-12-18T11:35:00Z">
              <w:r w:rsidR="00D517A1">
                <w:t>P</w:t>
              </w:r>
            </w:ins>
            <w:r>
              <w:t>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60" w:author="adit warman" w:date="2021-12-18T11:37:00Z">
              <w:r w:rsidR="00D517A1">
                <w:t>T</w:t>
              </w:r>
            </w:ins>
            <w:del w:id="61" w:author="adit warman" w:date="2021-12-18T11:35:00Z">
              <w:r w:rsidDel="00D517A1">
                <w:delText>t</w:delText>
              </w:r>
            </w:del>
            <w:r>
              <w:t>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del w:id="62" w:author="adit warman" w:date="2021-12-18T11:39:00Z">
              <w:r w:rsidDel="00D517A1">
                <w:delText xml:space="preserve">metode </w:delText>
              </w:r>
            </w:del>
            <w:proofErr w:type="spellStart"/>
            <w:ins w:id="63" w:author="adit warman" w:date="2021-12-18T11:41:00Z">
              <w:r w:rsidR="002976E9">
                <w:t>langkah</w:t>
              </w:r>
              <w:proofErr w:type="spellEnd"/>
              <w:r w:rsidR="002976E9">
                <w:t xml:space="preserve"> demi </w:t>
              </w:r>
              <w:proofErr w:type="spellStart"/>
              <w:r w:rsidR="002976E9">
                <w:t>langkah</w:t>
              </w:r>
              <w:proofErr w:type="spellEnd"/>
              <w:r w:rsidR="002976E9">
                <w:t xml:space="preserve"> </w:t>
              </w:r>
              <w:proofErr w:type="spellStart"/>
              <w:r w:rsidR="002976E9">
                <w:t>secara</w:t>
              </w:r>
              <w:proofErr w:type="spellEnd"/>
              <w:r w:rsidR="002976E9">
                <w:t xml:space="preserve"> </w:t>
              </w:r>
              <w:proofErr w:type="spellStart"/>
              <w:r w:rsidR="002976E9">
                <w:t>pasti</w:t>
              </w:r>
              <w:proofErr w:type="spellEnd"/>
              <w:r w:rsidR="002976E9">
                <w:t xml:space="preserve"> </w:t>
              </w:r>
              <w:proofErr w:type="spellStart"/>
              <w:r w:rsidR="002976E9">
                <w:t>dalam</w:t>
              </w:r>
              <w:proofErr w:type="spellEnd"/>
              <w:r w:rsidR="002976E9">
                <w:t xml:space="preserve"> </w:t>
              </w:r>
              <w:proofErr w:type="spellStart"/>
              <w:r w:rsidR="002976E9">
                <w:t>memecahkan</w:t>
              </w:r>
              <w:proofErr w:type="spellEnd"/>
              <w:r w:rsidR="002976E9">
                <w:t xml:space="preserve"> </w:t>
              </w:r>
              <w:proofErr w:type="spellStart"/>
              <w:r w:rsidR="002976E9">
                <w:t>suatu</w:t>
              </w:r>
              <w:proofErr w:type="spellEnd"/>
              <w:r w:rsidR="002976E9">
                <w:t xml:space="preserve"> </w:t>
              </w:r>
              <w:proofErr w:type="spellStart"/>
              <w:r w:rsidR="002976E9">
                <w:t>masalah</w:t>
              </w:r>
              <w:proofErr w:type="spellEnd"/>
              <w:r w:rsidR="002976E9">
                <w:t>.</w:t>
              </w:r>
            </w:ins>
          </w:p>
          <w:p w14:paraId="590541BF" w14:textId="3A65430E" w:rsidR="00BE098E" w:rsidRDefault="00BE098E" w:rsidP="002976E9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pPrChange w:id="64" w:author="adit warman" w:date="2021-12-18T11:4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ab/>
            </w:r>
            <w:r>
              <w:tab/>
            </w:r>
            <w:del w:id="65" w:author="adit warman" w:date="2021-12-18T11:41:00Z">
              <w:r w:rsidDel="002976E9">
                <w:delText>langkah demi langkah secara pasti dalam memecahkan suatu masalah.</w:delText>
              </w:r>
            </w:del>
          </w:p>
          <w:p w14:paraId="39B82117" w14:textId="1333BD69" w:rsidR="00BE098E" w:rsidRDefault="00D517A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66" w:author="adit warman" w:date="2021-12-18T11:35:00Z">
              <w:r>
                <w:t>I</w:t>
              </w:r>
            </w:ins>
            <w:del w:id="67" w:author="adit warman" w:date="2021-12-18T11:35:00Z">
              <w:r w:rsidR="00BE098E" w:rsidDel="00D517A1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del w:id="68" w:author="adit warman" w:date="2021-12-18T11:35:00Z">
              <w:r w:rsidR="00BE098E" w:rsidDel="00D517A1">
                <w:delText>p</w:delText>
              </w:r>
            </w:del>
            <w:proofErr w:type="spellStart"/>
            <w:ins w:id="69" w:author="adit warman" w:date="2021-12-18T11:35:00Z">
              <w:r>
                <w:t>P</w:t>
              </w:r>
            </w:ins>
            <w:r w:rsidR="00BE098E">
              <w:t>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67DA4DF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3CEECC8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4730622" w14:textId="77777777" w:rsidTr="00821BA2">
        <w:tc>
          <w:tcPr>
            <w:tcW w:w="9350" w:type="dxa"/>
          </w:tcPr>
          <w:p w14:paraId="65E9C68D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BBF2A4E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it warman">
    <w15:presenceInfo w15:providerId="Windows Live" w15:userId="a75f00285ac6e6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976E9"/>
    <w:rsid w:val="0042167F"/>
    <w:rsid w:val="00924DF5"/>
    <w:rsid w:val="00BE098E"/>
    <w:rsid w:val="00D5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D79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7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6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adit warman</cp:lastModifiedBy>
  <cp:revision>2</cp:revision>
  <dcterms:created xsi:type="dcterms:W3CDTF">2020-08-26T21:29:00Z</dcterms:created>
  <dcterms:modified xsi:type="dcterms:W3CDTF">2021-12-18T04:42:00Z</dcterms:modified>
</cp:coreProperties>
</file>