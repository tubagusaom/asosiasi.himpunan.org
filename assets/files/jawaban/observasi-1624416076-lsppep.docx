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D757C"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37B0FE46" w14:textId="77777777" w:rsidR="00D80F46" w:rsidRPr="00A16D9B" w:rsidRDefault="00D80F46" w:rsidP="008D1AF7">
      <w:pPr>
        <w:pStyle w:val="ListParagraph"/>
        <w:spacing w:line="312" w:lineRule="auto"/>
        <w:rPr>
          <w:rFonts w:ascii="Times New Roman" w:hAnsi="Times New Roman" w:cs="Times New Roman"/>
          <w:sz w:val="24"/>
          <w:szCs w:val="24"/>
        </w:rPr>
      </w:pPr>
    </w:p>
    <w:p w14:paraId="1C17904F"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4F07E81C"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764ED4A5" w14:textId="77777777" w:rsidTr="0062003E">
        <w:tc>
          <w:tcPr>
            <w:tcW w:w="9350" w:type="dxa"/>
          </w:tcPr>
          <w:p w14:paraId="7D6069F6" w14:textId="77777777" w:rsidR="008C2877" w:rsidRPr="00A16D9B" w:rsidRDefault="008C2877" w:rsidP="0062003E">
            <w:pPr>
              <w:spacing w:line="312" w:lineRule="auto"/>
              <w:jc w:val="both"/>
              <w:rPr>
                <w:rFonts w:ascii="Times New Roman" w:hAnsi="Times New Roman" w:cs="Times New Roman"/>
                <w:sz w:val="24"/>
                <w:szCs w:val="24"/>
              </w:rPr>
            </w:pPr>
          </w:p>
          <w:p w14:paraId="76CE02DE"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5850EC44" w14:textId="77777777" w:rsidR="008C2877" w:rsidRPr="00A16D9B" w:rsidRDefault="008C2877" w:rsidP="0062003E">
            <w:pPr>
              <w:spacing w:line="312" w:lineRule="auto"/>
              <w:jc w:val="both"/>
              <w:rPr>
                <w:rFonts w:ascii="Times New Roman" w:hAnsi="Times New Roman" w:cs="Times New Roman"/>
                <w:sz w:val="24"/>
                <w:szCs w:val="24"/>
              </w:rPr>
            </w:pPr>
          </w:p>
          <w:p w14:paraId="6A023718" w14:textId="52CF8F10" w:rsidR="002C0817" w:rsidRDefault="002C0817" w:rsidP="00731653">
            <w:pPr>
              <w:spacing w:line="312" w:lineRule="auto"/>
              <w:jc w:val="both"/>
              <w:rPr>
                <w:ins w:id="0" w:author="Microsoft Office User" w:date="2021-06-23T09:32:00Z"/>
                <w:rFonts w:ascii="Times New Roman" w:hAnsi="Times New Roman" w:cs="Times New Roman"/>
                <w:sz w:val="24"/>
                <w:szCs w:val="24"/>
              </w:rPr>
            </w:pPr>
            <w:ins w:id="1" w:author="Microsoft Office User" w:date="2021-06-23T09:32:00Z">
              <w:r w:rsidRPr="00A16D9B">
                <w:rPr>
                  <w:rFonts w:ascii="Times New Roman" w:hAnsi="Times New Roman" w:cs="Times New Roman"/>
                  <w:sz w:val="24"/>
                  <w:szCs w:val="24"/>
                </w:rPr>
                <w:t>Jika seseorang terlatih untuk berpikir kritis, ia pun akan siap menghadapi persoalan-persoalan yang lebih kompleks untuk menemukan solusi. Contohnya, terhadap permasalahan lingkungan, seperti pemanasan global, pemusnahan hutan (</w:t>
              </w:r>
              <w:proofErr w:type="spellStart"/>
              <w:r w:rsidRPr="00A16D9B">
                <w:rPr>
                  <w:rFonts w:ascii="Times New Roman" w:hAnsi="Times New Roman" w:cs="Times New Roman"/>
                  <w:sz w:val="24"/>
                  <w:szCs w:val="24"/>
                </w:rPr>
                <w:t>deforatasi</w:t>
              </w:r>
              <w:proofErr w:type="spellEnd"/>
              <w:r w:rsidRPr="00A16D9B">
                <w:rPr>
                  <w:rFonts w:ascii="Times New Roman" w:hAnsi="Times New Roman" w:cs="Times New Roman"/>
                  <w:sz w:val="24"/>
                  <w:szCs w:val="24"/>
                </w:rPr>
                <w:t xml:space="preserve">), krisis air bersih, penggunaan plastik, dan penggunaan energi alternatif. </w:t>
              </w:r>
              <w:r w:rsidRPr="00A16D9B">
                <w:rPr>
                  <w:rFonts w:ascii="Times New Roman" w:hAnsi="Times New Roman" w:cs="Times New Roman"/>
                  <w:b/>
                  <w:sz w:val="24"/>
                  <w:szCs w:val="24"/>
                  <w:vertAlign w:val="superscript"/>
                </w:rPr>
                <w:t>4</w:t>
              </w:r>
            </w:ins>
          </w:p>
          <w:p w14:paraId="10AA8C40" w14:textId="72087E1D" w:rsidR="002C0817" w:rsidRDefault="002C0817" w:rsidP="00731653">
            <w:pPr>
              <w:spacing w:line="312" w:lineRule="auto"/>
              <w:ind w:firstLine="520"/>
              <w:jc w:val="both"/>
              <w:rPr>
                <w:ins w:id="2" w:author="Microsoft Office User" w:date="2021-06-23T09:30:00Z"/>
                <w:rFonts w:ascii="Times New Roman" w:hAnsi="Times New Roman" w:cs="Times New Roman"/>
                <w:sz w:val="24"/>
                <w:szCs w:val="24"/>
              </w:rPr>
            </w:pPr>
            <w:ins w:id="3" w:author="Microsoft Office User" w:date="2021-06-23T09:30:00Z">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ins>
          </w:p>
          <w:p w14:paraId="3384E304" w14:textId="5FD833D0" w:rsidR="008C2877" w:rsidRPr="00A16D9B" w:rsidDel="002C0817" w:rsidRDefault="008C2877" w:rsidP="00731653">
            <w:pPr>
              <w:spacing w:line="312" w:lineRule="auto"/>
              <w:ind w:firstLine="520"/>
              <w:jc w:val="both"/>
              <w:rPr>
                <w:del w:id="4" w:author="Microsoft Office User" w:date="2021-06-23T09:32:00Z"/>
                <w:rFonts w:ascii="Times New Roman" w:hAnsi="Times New Roman" w:cs="Times New Roman"/>
                <w:sz w:val="24"/>
                <w:szCs w:val="24"/>
              </w:rPr>
              <w:pPrChange w:id="5" w:author="Microsoft Office User" w:date="2021-06-23T09:41:00Z">
                <w:pPr>
                  <w:spacing w:line="312" w:lineRule="auto"/>
                  <w:jc w:val="both"/>
                </w:pPr>
              </w:pPrChange>
            </w:pPr>
            <w:del w:id="6" w:author="Microsoft Office User" w:date="2021-06-23T09:32:00Z">
              <w:r w:rsidRPr="00A16D9B" w:rsidDel="002C0817">
                <w:rPr>
                  <w:rFonts w:ascii="Times New Roman" w:hAnsi="Times New Roman" w:cs="Times New Roman"/>
                  <w:sz w:val="24"/>
                  <w:szCs w:val="24"/>
                </w:rPr>
                <w:delText xml:space="preserve">Di dalam dunia tulis-menulis, kemampuan berpikir kritis sangat membantu dalam pengembangan gagasan yang berbasis masalah. Kemampuan ini terutama diperlukan untuk menghasilkan karya tulis ilmiah yang berbasis pada riset masalah seperti di pendidikan tinggi. </w:delText>
              </w:r>
              <w:r w:rsidRPr="00A16D9B" w:rsidDel="002C0817">
                <w:rPr>
                  <w:rFonts w:ascii="Times New Roman" w:hAnsi="Times New Roman" w:cs="Times New Roman"/>
                  <w:b/>
                  <w:sz w:val="24"/>
                  <w:szCs w:val="24"/>
                  <w:vertAlign w:val="superscript"/>
                </w:rPr>
                <w:delText>1</w:delText>
              </w:r>
            </w:del>
          </w:p>
          <w:p w14:paraId="0C05E307" w14:textId="77777777" w:rsidR="008C2877" w:rsidRPr="00A16D9B" w:rsidDel="00731653" w:rsidRDefault="008C2877" w:rsidP="00731653">
            <w:pPr>
              <w:spacing w:line="312" w:lineRule="auto"/>
              <w:ind w:firstLine="520"/>
              <w:jc w:val="both"/>
              <w:rPr>
                <w:del w:id="7" w:author="Microsoft Office User" w:date="2021-06-23T09:40:00Z"/>
                <w:rFonts w:ascii="Times New Roman" w:hAnsi="Times New Roman" w:cs="Times New Roman"/>
                <w:sz w:val="24"/>
                <w:szCs w:val="24"/>
              </w:rPr>
              <w:pPrChange w:id="8" w:author="Microsoft Office User" w:date="2021-06-23T09:41:00Z">
                <w:pPr>
                  <w:spacing w:line="312" w:lineRule="auto"/>
                  <w:jc w:val="both"/>
                </w:pPr>
              </w:pPrChange>
            </w:pPr>
          </w:p>
          <w:p w14:paraId="5B1DC4DC" w14:textId="27D67D2F" w:rsidR="002C0817" w:rsidRDefault="002C0817" w:rsidP="00731653">
            <w:pPr>
              <w:spacing w:line="312" w:lineRule="auto"/>
              <w:ind w:firstLine="520"/>
              <w:jc w:val="both"/>
              <w:rPr>
                <w:ins w:id="9" w:author="Microsoft Office User" w:date="2021-06-23T09:33:00Z"/>
                <w:rFonts w:ascii="Times New Roman" w:hAnsi="Times New Roman" w:cs="Times New Roman"/>
                <w:sz w:val="24"/>
                <w:szCs w:val="24"/>
              </w:rPr>
            </w:pPr>
            <w:ins w:id="10" w:author="Microsoft Office User" w:date="2021-06-23T09:33:00Z">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ins>
          </w:p>
          <w:p w14:paraId="58E33D76" w14:textId="6EF60D48" w:rsidR="008C2877" w:rsidRPr="00A16D9B" w:rsidRDefault="008C2877" w:rsidP="00731653">
            <w:pPr>
              <w:spacing w:line="312" w:lineRule="auto"/>
              <w:ind w:firstLine="520"/>
              <w:jc w:val="both"/>
              <w:rPr>
                <w:rFonts w:ascii="Times New Roman" w:hAnsi="Times New Roman" w:cs="Times New Roman"/>
                <w:sz w:val="24"/>
                <w:szCs w:val="24"/>
              </w:rPr>
            </w:pPr>
            <w:r w:rsidRPr="00A16D9B">
              <w:rPr>
                <w:rFonts w:ascii="Times New Roman" w:hAnsi="Times New Roman" w:cs="Times New Roman"/>
                <w:sz w:val="24"/>
                <w:szCs w:val="24"/>
              </w:rPr>
              <w:t>Berpikir kritis dapat didefinisikan sebagai kapasitas (kemampuan) seseorang untuk merespons pemikiran atau informasi yang diterimanya, lalu mengevaluasinya secara sistematis</w:t>
            </w:r>
            <w:ins w:id="11" w:author="Microsoft Office User" w:date="2021-06-23T09:25:00Z">
              <w:r w:rsidR="002C0817">
                <w:rPr>
                  <w:rFonts w:ascii="Times New Roman" w:hAnsi="Times New Roman" w:cs="Times New Roman"/>
                  <w:sz w:val="24"/>
                  <w:szCs w:val="24"/>
                  <w:lang w:val="en-US"/>
                </w:rPr>
                <w:t>.</w:t>
              </w:r>
            </w:ins>
            <w:ins w:id="12" w:author="Microsoft Office User" w:date="2021-06-23T09:26:00Z">
              <w:r w:rsidR="002C0817">
                <w:rPr>
                  <w:rFonts w:ascii="Times New Roman" w:hAnsi="Times New Roman" w:cs="Times New Roman"/>
                  <w:sz w:val="24"/>
                  <w:szCs w:val="24"/>
                  <w:lang w:val="en-US"/>
                </w:rPr>
                <w:t xml:space="preserve"> </w:t>
              </w:r>
            </w:ins>
            <w:del w:id="13" w:author="Microsoft Office User" w:date="2021-06-23T09:25:00Z">
              <w:r w:rsidRPr="00A16D9B" w:rsidDel="002C0817">
                <w:rPr>
                  <w:rFonts w:ascii="Times New Roman" w:hAnsi="Times New Roman" w:cs="Times New Roman"/>
                  <w:sz w:val="24"/>
                  <w:szCs w:val="24"/>
                </w:rPr>
                <w:delText>. Ada beberapa definisi yang diungkapkan oleh para ahli</w:delText>
              </w:r>
            </w:del>
            <w:proofErr w:type="spellStart"/>
            <w:ins w:id="14" w:author="Microsoft Office User" w:date="2021-06-23T09:27:00Z">
              <w:r w:rsidR="002C0817">
                <w:rPr>
                  <w:rFonts w:ascii="Times New Roman" w:hAnsi="Times New Roman" w:cs="Times New Roman"/>
                  <w:sz w:val="24"/>
                  <w:szCs w:val="24"/>
                  <w:lang w:val="en-US"/>
                </w:rPr>
                <w:t>S</w:t>
              </w:r>
            </w:ins>
            <w:ins w:id="15" w:author="Microsoft Office User" w:date="2021-06-23T09:24:00Z">
              <w:r w:rsidR="002C0817">
                <w:rPr>
                  <w:rFonts w:ascii="Times New Roman" w:hAnsi="Times New Roman" w:cs="Times New Roman"/>
                  <w:sz w:val="24"/>
                  <w:szCs w:val="24"/>
                  <w:lang w:val="en-US"/>
                </w:rPr>
                <w:t>eperti</w:t>
              </w:r>
            </w:ins>
            <w:proofErr w:type="spellEnd"/>
            <w:del w:id="16" w:author="Microsoft Office User" w:date="2021-06-23T09:24:00Z">
              <w:r w:rsidRPr="00A16D9B" w:rsidDel="002C0817">
                <w:rPr>
                  <w:rFonts w:ascii="Times New Roman" w:hAnsi="Times New Roman" w:cs="Times New Roman"/>
                  <w:sz w:val="24"/>
                  <w:szCs w:val="24"/>
                </w:rPr>
                <w:delText>.</w:delText>
              </w:r>
            </w:del>
            <w:ins w:id="17" w:author="Microsoft Office User" w:date="2021-06-23T09:34:00Z">
              <w:r w:rsidR="00662808">
                <w:rPr>
                  <w:rFonts w:ascii="Times New Roman" w:hAnsi="Times New Roman" w:cs="Times New Roman"/>
                  <w:sz w:val="24"/>
                  <w:szCs w:val="24"/>
                  <w:lang w:val="en-US"/>
                </w:rPr>
                <w:t xml:space="preserve"> </w:t>
              </w:r>
            </w:ins>
            <w:del w:id="18" w:author="Microsoft Office User" w:date="2021-06-23T09:24:00Z">
              <w:r w:rsidRPr="00A16D9B" w:rsidDel="002C0817">
                <w:rPr>
                  <w:rFonts w:ascii="Times New Roman" w:hAnsi="Times New Roman" w:cs="Times New Roman"/>
                  <w:sz w:val="24"/>
                  <w:szCs w:val="24"/>
                </w:rPr>
                <w:delText xml:space="preserve"> Michael </w:delText>
              </w:r>
            </w:del>
            <w:proofErr w:type="spellStart"/>
            <w:r w:rsidRPr="00A16D9B">
              <w:rPr>
                <w:rFonts w:ascii="Times New Roman" w:hAnsi="Times New Roman" w:cs="Times New Roman"/>
                <w:sz w:val="24"/>
                <w:szCs w:val="24"/>
              </w:rPr>
              <w:t>Scriven</w:t>
            </w:r>
            <w:proofErr w:type="spellEnd"/>
            <w:ins w:id="19" w:author="Microsoft Office User" w:date="2021-06-23T09:25:00Z">
              <w:r w:rsidR="002C0817">
                <w:rPr>
                  <w:rFonts w:ascii="Times New Roman" w:hAnsi="Times New Roman" w:cs="Times New Roman"/>
                  <w:sz w:val="24"/>
                  <w:szCs w:val="24"/>
                  <w:lang w:val="en-US"/>
                </w:rPr>
                <w:t xml:space="preserve"> &amp; </w:t>
              </w:r>
            </w:ins>
            <w:del w:id="20" w:author="Microsoft Office User" w:date="2021-06-23T09:25:00Z">
              <w:r w:rsidRPr="00A16D9B" w:rsidDel="002C0817">
                <w:rPr>
                  <w:rFonts w:ascii="Times New Roman" w:hAnsi="Times New Roman" w:cs="Times New Roman"/>
                  <w:sz w:val="24"/>
                  <w:szCs w:val="24"/>
                </w:rPr>
                <w:delText xml:space="preserve"> dan Richard </w:delText>
              </w:r>
            </w:del>
            <w:r w:rsidRPr="00A16D9B">
              <w:rPr>
                <w:rFonts w:ascii="Times New Roman" w:hAnsi="Times New Roman" w:cs="Times New Roman"/>
                <w:sz w:val="24"/>
                <w:szCs w:val="24"/>
              </w:rPr>
              <w:t xml:space="preserve">Paul (1987) </w:t>
            </w:r>
            <w:ins w:id="21" w:author="Microsoft Office User" w:date="2021-06-23T09:25:00Z">
              <w:r w:rsidR="002C0817">
                <w:rPr>
                  <w:rFonts w:ascii="Times New Roman" w:hAnsi="Times New Roman" w:cs="Times New Roman"/>
                  <w:sz w:val="24"/>
                  <w:szCs w:val="24"/>
                  <w:lang w:val="en-US"/>
                </w:rPr>
                <w:t xml:space="preserve">yang </w:t>
              </w:r>
            </w:ins>
            <w:r w:rsidRPr="00A16D9B">
              <w:rPr>
                <w:rFonts w:ascii="Times New Roman" w:hAnsi="Times New Roman" w:cs="Times New Roman"/>
                <w:sz w:val="24"/>
                <w:szCs w:val="24"/>
              </w:rPr>
              <w:t xml:space="preserve">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4839DA0B" w14:textId="3A1A2251" w:rsidR="002C0817" w:rsidRPr="00662808" w:rsidDel="002C0817" w:rsidRDefault="00662808" w:rsidP="00731653">
            <w:pPr>
              <w:spacing w:line="312" w:lineRule="auto"/>
              <w:ind w:firstLine="520"/>
              <w:jc w:val="both"/>
              <w:rPr>
                <w:del w:id="22" w:author="Microsoft Office User" w:date="2021-06-23T09:33:00Z"/>
                <w:rFonts w:ascii="Times New Roman" w:hAnsi="Times New Roman" w:cs="Times New Roman"/>
                <w:sz w:val="24"/>
                <w:szCs w:val="24"/>
                <w:lang w:val="en-US"/>
                <w:rPrChange w:id="23" w:author="Microsoft Office User" w:date="2021-06-23T09:34:00Z">
                  <w:rPr>
                    <w:del w:id="24" w:author="Microsoft Office User" w:date="2021-06-23T09:33:00Z"/>
                    <w:rFonts w:ascii="Times New Roman" w:hAnsi="Times New Roman" w:cs="Times New Roman"/>
                    <w:sz w:val="24"/>
                    <w:szCs w:val="24"/>
                  </w:rPr>
                </w:rPrChange>
              </w:rPr>
              <w:pPrChange w:id="25" w:author="Microsoft Office User" w:date="2021-06-23T09:41:00Z">
                <w:pPr>
                  <w:spacing w:line="312" w:lineRule="auto"/>
                  <w:jc w:val="both"/>
                </w:pPr>
              </w:pPrChange>
            </w:pPr>
            <w:proofErr w:type="spellStart"/>
            <w:ins w:id="26" w:author="Microsoft Office User" w:date="2021-06-23T09:34:00Z">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ins>
          </w:p>
          <w:p w14:paraId="113C0366" w14:textId="78698C41" w:rsidR="008C2877" w:rsidRPr="00A16D9B" w:rsidDel="00662808" w:rsidRDefault="002C0817" w:rsidP="00731653">
            <w:pPr>
              <w:spacing w:line="312" w:lineRule="auto"/>
              <w:ind w:firstLine="520"/>
              <w:jc w:val="both"/>
              <w:rPr>
                <w:del w:id="27" w:author="Microsoft Office User" w:date="2021-06-23T09:35:00Z"/>
                <w:rFonts w:ascii="Times New Roman" w:hAnsi="Times New Roman" w:cs="Times New Roman"/>
                <w:sz w:val="24"/>
                <w:szCs w:val="24"/>
              </w:rPr>
              <w:pPrChange w:id="28" w:author="Microsoft Office User" w:date="2021-06-23T09:41:00Z">
                <w:pPr>
                  <w:spacing w:line="312" w:lineRule="auto"/>
                  <w:jc w:val="both"/>
                </w:pPr>
              </w:pPrChange>
            </w:pPr>
            <w:ins w:id="29" w:author="Microsoft Office User" w:date="2021-06-23T09:32:00Z">
              <w:r w:rsidRPr="00A16D9B">
                <w:rPr>
                  <w:rFonts w:ascii="Times New Roman" w:hAnsi="Times New Roman" w:cs="Times New Roman"/>
                  <w:sz w:val="24"/>
                  <w:szCs w:val="24"/>
                </w:rPr>
                <w:t xml:space="preserve">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ins>
            <w:del w:id="30" w:author="Microsoft Office User" w:date="2021-06-23T09:30:00Z">
              <w:r w:rsidR="008C2877" w:rsidRPr="00A16D9B" w:rsidDel="002C0817">
                <w:rPr>
                  <w:rFonts w:ascii="Times New Roman" w:hAnsi="Times New Roman" w:cs="Times New Roman"/>
                  <w:sz w:val="24"/>
                  <w:szCs w:val="24"/>
                </w:rPr>
                <w:delTex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delText>
              </w:r>
              <w:r w:rsidR="008C2877" w:rsidRPr="00A16D9B" w:rsidDel="002C0817">
                <w:rPr>
                  <w:rFonts w:ascii="Times New Roman" w:hAnsi="Times New Roman" w:cs="Times New Roman"/>
                  <w:b/>
                  <w:sz w:val="24"/>
                  <w:szCs w:val="24"/>
                  <w:vertAlign w:val="superscript"/>
                </w:rPr>
                <w:delText>3</w:delText>
              </w:r>
            </w:del>
          </w:p>
          <w:p w14:paraId="465B2823" w14:textId="77777777" w:rsidR="008C2877" w:rsidRPr="00A16D9B" w:rsidRDefault="008C2877" w:rsidP="00731653">
            <w:pPr>
              <w:spacing w:line="312" w:lineRule="auto"/>
              <w:ind w:firstLine="520"/>
              <w:jc w:val="both"/>
              <w:rPr>
                <w:rFonts w:ascii="Times New Roman" w:hAnsi="Times New Roman" w:cs="Times New Roman"/>
                <w:sz w:val="24"/>
                <w:szCs w:val="24"/>
              </w:rPr>
            </w:pPr>
          </w:p>
          <w:p w14:paraId="321F9684" w14:textId="31CFDD0E" w:rsidR="008C2877" w:rsidRPr="00A16D9B" w:rsidDel="00662808" w:rsidRDefault="008C2877" w:rsidP="0062003E">
            <w:pPr>
              <w:spacing w:line="312" w:lineRule="auto"/>
              <w:jc w:val="both"/>
              <w:rPr>
                <w:del w:id="31" w:author="Microsoft Office User" w:date="2021-06-23T09:35:00Z"/>
                <w:rFonts w:ascii="Times New Roman" w:hAnsi="Times New Roman" w:cs="Times New Roman"/>
                <w:sz w:val="24"/>
                <w:szCs w:val="24"/>
              </w:rPr>
            </w:pPr>
            <w:del w:id="32" w:author="Microsoft Office User" w:date="2021-06-23T09:28:00Z">
              <w:r w:rsidRPr="00A16D9B" w:rsidDel="002C0817">
                <w:rPr>
                  <w:rFonts w:ascii="Times New Roman" w:hAnsi="Times New Roman" w:cs="Times New Roman"/>
                  <w:sz w:val="24"/>
                  <w:szCs w:val="24"/>
                </w:rPr>
                <w:delTex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delText>
              </w:r>
              <w:r w:rsidRPr="00A16D9B" w:rsidDel="002C0817">
                <w:rPr>
                  <w:rFonts w:ascii="Times New Roman" w:hAnsi="Times New Roman" w:cs="Times New Roman"/>
                  <w:b/>
                  <w:sz w:val="24"/>
                  <w:szCs w:val="24"/>
                  <w:vertAlign w:val="superscript"/>
                </w:rPr>
                <w:delText>4</w:delText>
              </w:r>
            </w:del>
          </w:p>
          <w:p w14:paraId="00DE0A97" w14:textId="77777777" w:rsidR="008C2877" w:rsidRPr="00A16D9B" w:rsidDel="00731653" w:rsidRDefault="008C2877" w:rsidP="0062003E">
            <w:pPr>
              <w:spacing w:line="312" w:lineRule="auto"/>
              <w:jc w:val="both"/>
              <w:rPr>
                <w:del w:id="33" w:author="Microsoft Office User" w:date="2021-06-23T09:41:00Z"/>
                <w:rFonts w:ascii="Times New Roman" w:hAnsi="Times New Roman" w:cs="Times New Roman"/>
                <w:sz w:val="24"/>
                <w:szCs w:val="24"/>
              </w:rPr>
            </w:pPr>
          </w:p>
          <w:p w14:paraId="61490504" w14:textId="0F66F360" w:rsidR="008C2877" w:rsidRPr="00A16D9B" w:rsidDel="00662808" w:rsidRDefault="008C2877" w:rsidP="0062003E">
            <w:pPr>
              <w:spacing w:line="312" w:lineRule="auto"/>
              <w:jc w:val="both"/>
              <w:rPr>
                <w:del w:id="34" w:author="Microsoft Office User" w:date="2021-06-23T09:35:00Z"/>
                <w:rFonts w:ascii="Times New Roman" w:hAnsi="Times New Roman" w:cs="Times New Roman"/>
                <w:sz w:val="24"/>
                <w:szCs w:val="24"/>
              </w:rPr>
            </w:pPr>
            <w:del w:id="35" w:author="Microsoft Office User" w:date="2021-06-23T09:28:00Z">
              <w:r w:rsidRPr="00A16D9B" w:rsidDel="002C0817">
                <w:rPr>
                  <w:rFonts w:ascii="Times New Roman" w:hAnsi="Times New Roman" w:cs="Times New Roman"/>
                  <w:sz w:val="24"/>
                  <w:szCs w:val="24"/>
                </w:rPr>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r w:rsidRPr="00A16D9B" w:rsidDel="002C0817">
                <w:rPr>
                  <w:rFonts w:ascii="Times New Roman" w:hAnsi="Times New Roman" w:cs="Times New Roman"/>
                  <w:b/>
                  <w:sz w:val="24"/>
                  <w:szCs w:val="24"/>
                  <w:vertAlign w:val="superscript"/>
                </w:rPr>
                <w:delText>5</w:delText>
              </w:r>
            </w:del>
          </w:p>
          <w:p w14:paraId="49525334" w14:textId="77777777" w:rsidR="008C2877" w:rsidRPr="00A16D9B" w:rsidRDefault="008C2877" w:rsidP="0062003E">
            <w:pPr>
              <w:spacing w:line="312" w:lineRule="auto"/>
              <w:jc w:val="both"/>
              <w:rPr>
                <w:rFonts w:ascii="Times New Roman" w:hAnsi="Times New Roman" w:cs="Times New Roman"/>
                <w:sz w:val="24"/>
                <w:szCs w:val="24"/>
              </w:rPr>
            </w:pPr>
          </w:p>
        </w:tc>
      </w:tr>
    </w:tbl>
    <w:p w14:paraId="4940A737" w14:textId="77777777" w:rsidR="008C2877" w:rsidRDefault="008C2877" w:rsidP="008C2877">
      <w:pPr>
        <w:spacing w:line="312" w:lineRule="auto"/>
        <w:rPr>
          <w:rFonts w:ascii="Times New Roman" w:hAnsi="Times New Roman" w:cs="Times New Roman"/>
          <w:sz w:val="24"/>
          <w:szCs w:val="24"/>
        </w:rPr>
      </w:pPr>
    </w:p>
    <w:p w14:paraId="505BCAC3" w14:textId="77777777" w:rsidR="008C2877" w:rsidRPr="00A16D9B" w:rsidRDefault="008C2877" w:rsidP="008C2877">
      <w:pPr>
        <w:spacing w:line="312" w:lineRule="auto"/>
        <w:rPr>
          <w:rFonts w:ascii="Times New Roman" w:hAnsi="Times New Roman" w:cs="Times New Roman"/>
          <w:sz w:val="24"/>
          <w:szCs w:val="24"/>
        </w:rPr>
      </w:pPr>
    </w:p>
    <w:p w14:paraId="6C7E7640" w14:textId="77777777" w:rsidR="008D1AF7" w:rsidRDefault="008D1AF7" w:rsidP="008D1AF7">
      <w:pPr>
        <w:pStyle w:val="ListParagraph"/>
        <w:spacing w:line="312" w:lineRule="auto"/>
        <w:rPr>
          <w:rFonts w:ascii="Times New Roman" w:hAnsi="Times New Roman" w:cs="Times New Roman"/>
          <w:sz w:val="24"/>
          <w:szCs w:val="24"/>
        </w:rPr>
      </w:pPr>
    </w:p>
    <w:p w14:paraId="4A8B662B" w14:textId="77777777" w:rsidR="008D1AF7" w:rsidRDefault="008D1AF7" w:rsidP="008D1AF7">
      <w:pPr>
        <w:pStyle w:val="ListParagraph"/>
        <w:spacing w:line="312" w:lineRule="auto"/>
        <w:rPr>
          <w:rFonts w:ascii="Times New Roman" w:hAnsi="Times New Roman" w:cs="Times New Roman"/>
          <w:sz w:val="24"/>
          <w:szCs w:val="24"/>
        </w:rPr>
      </w:pPr>
    </w:p>
    <w:p w14:paraId="60DB4F45" w14:textId="77777777" w:rsidR="008D1AF7" w:rsidRDefault="008D1AF7" w:rsidP="008D1AF7">
      <w:pPr>
        <w:pStyle w:val="ListParagraph"/>
        <w:spacing w:line="312" w:lineRule="auto"/>
        <w:rPr>
          <w:rFonts w:ascii="Times New Roman" w:hAnsi="Times New Roman" w:cs="Times New Roman"/>
          <w:sz w:val="24"/>
          <w:szCs w:val="24"/>
        </w:rPr>
      </w:pPr>
    </w:p>
    <w:p w14:paraId="587CE720" w14:textId="77777777" w:rsidR="008D1AF7" w:rsidRDefault="008D1AF7" w:rsidP="008D1AF7">
      <w:pPr>
        <w:pStyle w:val="ListParagraph"/>
        <w:spacing w:line="312" w:lineRule="auto"/>
        <w:rPr>
          <w:rFonts w:ascii="Times New Roman" w:hAnsi="Times New Roman" w:cs="Times New Roman"/>
          <w:sz w:val="24"/>
          <w:szCs w:val="24"/>
        </w:rPr>
      </w:pPr>
    </w:p>
    <w:p w14:paraId="4ABBA764" w14:textId="77777777" w:rsidR="008D1AF7" w:rsidRPr="00A16D9B" w:rsidRDefault="008D1AF7" w:rsidP="008D1AF7">
      <w:pPr>
        <w:pStyle w:val="ListParagraph"/>
        <w:spacing w:line="312" w:lineRule="auto"/>
        <w:rPr>
          <w:rFonts w:ascii="Times New Roman" w:hAnsi="Times New Roman" w:cs="Times New Roman"/>
          <w:sz w:val="24"/>
          <w:szCs w:val="24"/>
        </w:rPr>
      </w:pPr>
    </w:p>
    <w:p w14:paraId="1C118F55" w14:textId="77777777" w:rsidR="00D80F46" w:rsidRPr="00A16D9B" w:rsidRDefault="00D80F46" w:rsidP="008D1AF7">
      <w:pPr>
        <w:spacing w:line="312" w:lineRule="auto"/>
        <w:rPr>
          <w:rFonts w:ascii="Times New Roman" w:hAnsi="Times New Roman" w:cs="Times New Roman"/>
          <w:sz w:val="24"/>
          <w:szCs w:val="24"/>
        </w:rPr>
      </w:pPr>
    </w:p>
    <w:p w14:paraId="68B467D9"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847DF" w14:textId="77777777" w:rsidR="00A41BFC" w:rsidRDefault="00A41BFC" w:rsidP="00D80F46">
      <w:r>
        <w:separator/>
      </w:r>
    </w:p>
  </w:endnote>
  <w:endnote w:type="continuationSeparator" w:id="0">
    <w:p w14:paraId="009D5560" w14:textId="77777777" w:rsidR="00A41BFC" w:rsidRDefault="00A41BFC"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8CFC6" w14:textId="77777777" w:rsidR="00D80F46" w:rsidRDefault="00D80F46">
    <w:pPr>
      <w:pStyle w:val="Footer"/>
    </w:pPr>
    <w:r>
      <w:t>CLO-4</w:t>
    </w:r>
  </w:p>
  <w:p w14:paraId="0A27957B"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86F45" w14:textId="77777777" w:rsidR="00A41BFC" w:rsidRDefault="00A41BFC" w:rsidP="00D80F46">
      <w:r>
        <w:separator/>
      </w:r>
    </w:p>
  </w:footnote>
  <w:footnote w:type="continuationSeparator" w:id="0">
    <w:p w14:paraId="361CDD2D" w14:textId="77777777" w:rsidR="00A41BFC" w:rsidRDefault="00A41BFC"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C0817"/>
    <w:rsid w:val="002D5B47"/>
    <w:rsid w:val="0042167F"/>
    <w:rsid w:val="004F5D73"/>
    <w:rsid w:val="0052028E"/>
    <w:rsid w:val="00662808"/>
    <w:rsid w:val="00731653"/>
    <w:rsid w:val="00771E9D"/>
    <w:rsid w:val="00854F52"/>
    <w:rsid w:val="008C2877"/>
    <w:rsid w:val="008D1AF7"/>
    <w:rsid w:val="00924DF5"/>
    <w:rsid w:val="00A16D9B"/>
    <w:rsid w:val="00A41BFC"/>
    <w:rsid w:val="00A86167"/>
    <w:rsid w:val="00AF28E1"/>
    <w:rsid w:val="00D80F46"/>
    <w:rsid w:val="00EB2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2BCF"/>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Microsoft Office User</cp:lastModifiedBy>
  <cp:revision>3</cp:revision>
  <dcterms:created xsi:type="dcterms:W3CDTF">2021-06-23T02:35:00Z</dcterms:created>
  <dcterms:modified xsi:type="dcterms:W3CDTF">2021-06-23T02:41:00Z</dcterms:modified>
</cp:coreProperties>
</file>