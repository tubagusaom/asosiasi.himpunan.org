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F9DA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0CFBE3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CC1EC95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69DFE20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01BC300" w14:textId="77777777" w:rsidTr="00821BA2">
        <w:tc>
          <w:tcPr>
            <w:tcW w:w="9350" w:type="dxa"/>
          </w:tcPr>
          <w:p w14:paraId="362ADDFA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25929D2F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4A4D3FE" w14:textId="61FC53AA" w:rsidR="00125355" w:rsidRPr="00EC6F38" w:rsidRDefault="00125355" w:rsidP="00C1719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0" w:author="azzahra.ritazaharaunsyiah@gmail.com" w:date="2020-12-21T14:4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</w:t>
            </w:r>
            <w:ins w:id="1" w:author="azzahra.ritazaharaunsyiah@gmail.com" w:date="2020-12-21T14:42:00Z">
              <w:r w:rsidR="00C1719A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del w:id="2" w:author="azzahra.ritazaharaunsyiah@gmail.com" w:date="2020-12-21T14:42:00Z">
              <w:r w:rsidRPr="00EC6F38" w:rsidDel="00C1719A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Industri yang tiap menit bahkan detik dia akan berubah semakin maju, yang sering kita sebut dengan revolusi </w:t>
            </w:r>
            <w:r w:rsidRPr="00C1719A">
              <w:rPr>
                <w:rFonts w:ascii="Times New Roman" w:eastAsia="Times New Roman" w:hAnsi="Times New Roman" w:cs="Times New Roman"/>
                <w:i/>
                <w:iCs/>
                <w:szCs w:val="24"/>
                <w:rPrChange w:id="3" w:author="azzahra.ritazaharaunsyiah@gmail.com" w:date="2020-12-21T14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industry 4.0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 Istilah yang masih jarang kita dengar bahkan banyak yang masih awam.</w:t>
            </w:r>
          </w:p>
          <w:p w14:paraId="4265686D" w14:textId="77777777" w:rsidR="00125355" w:rsidRPr="00EC6F38" w:rsidRDefault="00125355" w:rsidP="00C1719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" w:author="azzahra.ritazaharaunsyiah@gmail.com" w:date="2020-12-21T14:4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 hari ini kita di</w:t>
            </w:r>
            <w:del w:id="5" w:author="azzahra.ritazaharaunsyiah@gmail.com" w:date="2020-12-21T14:43:00Z">
              <w:r w:rsidRPr="00EC6F38" w:rsidDel="00C1719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siapkan untuk memasuki dunia kerja namun bukan lagi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 tetapi kita di</w:t>
            </w:r>
            <w:del w:id="6" w:author="azzahra.ritazaharaunsyiah@gmail.com" w:date="2020-12-21T14:44:00Z">
              <w:r w:rsidRPr="00EC6F38" w:rsidDel="00C1719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membuat lapangan kerja baru yang belum tercipta</w:t>
            </w:r>
            <w:del w:id="7" w:author="azzahra.ritazaharaunsyiah@gmail.com" w:date="2020-12-21T14:44:00Z">
              <w:r w:rsidRPr="00EC6F38" w:rsidDel="00C1719A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menggunakan kemampuan teknologi dan ide kreatif kita.</w:t>
            </w:r>
          </w:p>
          <w:p w14:paraId="4763FD6E" w14:textId="77777777" w:rsidR="00125355" w:rsidRPr="00EC6F38" w:rsidRDefault="00125355" w:rsidP="00C1719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" w:author="azzahra.ritazaharaunsyiah@gmail.com" w:date="2020-12-21T14:4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adalah suatu program yang di</w:t>
            </w:r>
            <w:del w:id="9" w:author="azzahra.ritazaharaunsyiah@gmail.com" w:date="2020-12-21T14:45:00Z">
              <w:r w:rsidRPr="00EC6F38" w:rsidDel="00C1719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 untuk mewujudkan pendidikan yang cerdas dan kreatif. Tujuan dari terciptanya pendidikan 4.0 ini adalah peningkatan dan pemerataan pendidikan</w:t>
            </w:r>
            <w:del w:id="10" w:author="azzahra.ritazaharaunsyiah@gmail.com" w:date="2020-12-21T14:45:00Z">
              <w:r w:rsidRPr="00EC6F38" w:rsidDel="00C1719A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cara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akses dan memanfaatkan teknologi.</w:t>
            </w:r>
          </w:p>
          <w:p w14:paraId="61FE4B03" w14:textId="642C8A31" w:rsidR="00125355" w:rsidRPr="00EC6F38" w:rsidRDefault="00125355" w:rsidP="00C1719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" w:author="azzahra.ritazaharaunsyiah@gmail.com" w:date="2020-12-21T14:4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 pendidikan 4.0 menghasilkan 4 aspek yang sangat di</w:t>
            </w:r>
            <w:del w:id="12" w:author="azzahra.ritazaharaunsyiah@gmail.com" w:date="2020-12-21T14:46:00Z">
              <w:r w:rsidRPr="00EC6F38" w:rsidDel="00C1719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butuhkan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yaitu kolaboratif, komunikatif, berfikir kritis, </w:t>
            </w:r>
            <w:ins w:id="13" w:author="azzahra.ritazaharaunsyiah@gmail.com" w:date="2020-12-21T14:46:00Z">
              <w:r w:rsidR="00C1719A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kreatif. Mengapa demikian pendidikan 4.0 ini </w:t>
            </w:r>
            <w:del w:id="14" w:author="azzahra.ritazaharaunsyiah@gmail.com" w:date="2020-12-21T14:47:00Z">
              <w:r w:rsidRPr="00EC6F38" w:rsidDel="00C1719A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sedang gencar-gencarnya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" w:author="azzahra.ritazaharaunsyiah@gmail.com" w:date="2020-12-21T14:47:00Z">
              <w:r w:rsidRPr="00EC6F38" w:rsidDel="00C1719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 karena di era ini kita harus mempersiapkan diri atau generasi muda untuk memasuki dunia revolusi industri 4.0.</w:t>
            </w:r>
          </w:p>
          <w:p w14:paraId="73909B1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14:paraId="0D99A103" w14:textId="77777777" w:rsidR="00125355" w:rsidRPr="00EC6F38" w:rsidRDefault="00125355" w:rsidP="00C1719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6" w:author="azzahra.ritazaharaunsyiah@gmail.com" w:date="2020-12-21T14:4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14:paraId="59C2AEA7" w14:textId="74D1503D" w:rsidR="00125355" w:rsidRPr="00EC6F38" w:rsidRDefault="00125355" w:rsidP="00C1719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7" w:author="azzahra.ritazaharaunsyiah@gmail.com" w:date="2020-12-21T14:4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taha</w:t>
            </w:r>
            <w:ins w:id="18" w:author="azzahra.ritazaharaunsyiah@gmail.com" w:date="2020-12-21T14:48:00Z">
              <w:r w:rsidR="00C1719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9" w:author="azzahra.ritazaharaunsyiah@gmail.com" w:date="2020-12-21T14:48:00Z">
              <w:r w:rsidRPr="00EC6F38" w:rsidDel="00C1719A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guru di</w:t>
            </w:r>
            <w:del w:id="20" w:author="azzahra.ritazaharaunsyiah@gmail.com" w:date="2020-12-21T14:48:00Z">
              <w:r w:rsidRPr="00EC6F38" w:rsidDel="00C1719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21" w:author="azzahra.ritazaharaunsyiah@gmail.com" w:date="2020-12-21T14:48:00Z">
              <w:r w:rsidR="00C1719A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 untuk merancang pembelajaran sesuai dengan minat dan bakat/kebutuhan siswa.</w:t>
            </w:r>
          </w:p>
          <w:p w14:paraId="1CB33036" w14:textId="77777777" w:rsidR="00125355" w:rsidRPr="00EC6F38" w:rsidRDefault="00125355" w:rsidP="00C1719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2" w:author="azzahra.ritazaharaunsyiah@gmail.com" w:date="2020-12-21T14:4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14:paraId="214D3E8B" w14:textId="1D0039E9" w:rsidR="00125355" w:rsidRPr="00EC6F38" w:rsidRDefault="00125355" w:rsidP="00C1719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3" w:author="azzahra.ritazaharaunsyiah@gmail.com" w:date="2020-12-21T14:4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Yaitu guru di sini di</w:t>
            </w:r>
            <w:del w:id="24" w:author="azzahra.ritazaharaunsyiah@gmail.com" w:date="2020-12-21T14:48:00Z">
              <w:r w:rsidRPr="00EC6F38" w:rsidDel="00C1719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 untuk membantu si</w:t>
            </w:r>
            <w:ins w:id="25" w:author="azzahra.ritazaharaunsyiah@gmail.com" w:date="2020-12-21T14:49:00Z">
              <w:r w:rsidR="00C1719A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 dalam mencari kemampuan dan bakat siswa.</w:t>
            </w:r>
          </w:p>
          <w:p w14:paraId="2B651371" w14:textId="77777777" w:rsidR="00125355" w:rsidRPr="00EC6F38" w:rsidRDefault="00125355" w:rsidP="00C1719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6" w:author="azzahra.ritazaharaunsyiah@gmail.com" w:date="2020-12-21T14:4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5FA7B1B0" w14:textId="2CBA5BF7" w:rsidR="00125355" w:rsidRPr="00EC6F38" w:rsidRDefault="00125355" w:rsidP="00C1719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7" w:author="azzahra.ritazaharaunsyiah@gmail.com" w:date="2020-12-21T14:4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28" w:author="azzahra.ritazaharaunsyiah@gmail.com" w:date="2020-12-21T14:49:00Z">
              <w:r w:rsidR="00C1719A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29" w:author="azzahra.ritazaharaunsyiah@gmail.com" w:date="2020-12-21T14:49:00Z">
              <w:r w:rsidRPr="00EC6F38" w:rsidDel="00C1719A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cara belajar mengajar siswa.</w:t>
            </w:r>
          </w:p>
          <w:p w14:paraId="3F588C66" w14:textId="77777777" w:rsidR="00125355" w:rsidRPr="00EC6F38" w:rsidRDefault="00125355" w:rsidP="00C1719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0" w:author="azzahra.ritazaharaunsyiah@gmail.com" w:date="2020-12-21T14:4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430EE844" w14:textId="77777777" w:rsidR="00125355" w:rsidRPr="00EC6F38" w:rsidRDefault="00125355" w:rsidP="00C1719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1" w:author="azzahra.ritazaharaunsyiah@gmail.com" w:date="2020-12-21T14:4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sebagai pendidik di era 4.0 maka guru tidak boleh menetap dengan satu strata, harus selalu berkembang agar dapat mengajarkan pendidikan sesuai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DF14FEC" w14:textId="77777777" w:rsidR="00125355" w:rsidRPr="00EC6F38" w:rsidRDefault="00125355" w:rsidP="00C1719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2" w:author="azzahra.ritazaharaunsyiah@gmail.com" w:date="2020-12-21T14:5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Di dalam pendidikan revolusi industri ini ada 5 aspek yang di tekankan pada proses pembelajaran yaitu:</w:t>
            </w:r>
          </w:p>
          <w:p w14:paraId="1D93D4B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4B5380D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5D82793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71712D4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1DE24DF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14:paraId="0DD5C27E" w14:textId="5A91E70F" w:rsidR="00125355" w:rsidRPr="00EC6F38" w:rsidRDefault="00125355" w:rsidP="00C1719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3" w:author="azzahra.ritazaharaunsyiah@gmail.com" w:date="2020-12-21T14:5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dasarnya kita </w:t>
            </w:r>
            <w:ins w:id="34" w:author="azzahra.ritazaharaunsyiah@gmail.com" w:date="2020-12-21T14:51:00Z">
              <w:r w:rsidR="009F36E0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</w:ins>
            <w:del w:id="35" w:author="azzahra.ritazaharaunsyiah@gmail.com" w:date="2020-12-21T14:51:00Z">
              <w:r w:rsidRPr="00EC6F38" w:rsidDel="009F36E0">
                <w:rPr>
                  <w:rFonts w:ascii="Times New Roman" w:eastAsia="Times New Roman" w:hAnsi="Times New Roman" w:cs="Times New Roman"/>
                  <w:szCs w:val="24"/>
                </w:rPr>
                <w:delText>bisa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6" w:author="azzahra.ritazaharaunsyiah@gmail.com" w:date="2020-12-21T14:51:00Z">
              <w:r w:rsidR="009F36E0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 proses mengamati dan memahami ini sebenarnya jadi satu kesatuan, pada proses mengamati dan memahami kita bisa memiliki pikiran yang kritis. Pikiran kritis sangat di</w:t>
            </w:r>
            <w:del w:id="37" w:author="azzahra.ritazaharaunsyiah@gmail.com" w:date="2020-12-21T14:52:00Z">
              <w:r w:rsidRPr="00EC6F38" w:rsidDel="009F36E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butuhkan karena dengan pikiran yang kritis </w:t>
            </w:r>
            <w:del w:id="38" w:author="azzahra.ritazaharaunsyiah@gmail.com" w:date="2020-12-21T14:52:00Z">
              <w:r w:rsidRPr="00EC6F38" w:rsidDel="009F36E0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akan timbul sebuah ide atau gagasan.</w:t>
            </w:r>
          </w:p>
          <w:p w14:paraId="5C93135E" w14:textId="77777777" w:rsidR="00125355" w:rsidRPr="00EC6F38" w:rsidRDefault="00125355" w:rsidP="00C1719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9" w:author="azzahra.ritazaharaunsyiah@gmail.com" w:date="2020-12-21T14:5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gagasan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dari pemikiran kritis tadi maka proses selanjutnya yaitu mencoba/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 Pada revolusi 4.0 ini lebih banyak praktek karena lebih menyiapkan anak pada bagaimana kita menumbuhkan ide baru atau gagasan.</w:t>
            </w:r>
          </w:p>
          <w:p w14:paraId="115AF4D0" w14:textId="055D63CB" w:rsidR="00125355" w:rsidRPr="00EC6F38" w:rsidRDefault="00125355" w:rsidP="00C1719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0" w:author="azzahra.ritazaharaunsyiah@gmail.com" w:date="2020-12-21T14:5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del w:id="41" w:author="azzahra.ritazaharaunsyiah@gmail.com" w:date="2020-12-21T14:54:00Z">
              <w:r w:rsidRPr="00EC6F38" w:rsidDel="009F36E0">
                <w:rPr>
                  <w:rFonts w:ascii="Times New Roman" w:eastAsia="Times New Roman" w:hAnsi="Times New Roman" w:cs="Times New Roman"/>
                  <w:szCs w:val="24"/>
                </w:rPr>
                <w:delText xml:space="preserve"> pro</w:delText>
              </w:r>
            </w:del>
            <w:del w:id="42" w:author="azzahra.ritazaharaunsyiah@gmail.com" w:date="2020-12-21T14:53:00Z">
              <w:r w:rsidRPr="00EC6F38" w:rsidDel="009F36E0">
                <w:rPr>
                  <w:rFonts w:ascii="Times New Roman" w:eastAsia="Times New Roman" w:hAnsi="Times New Roman" w:cs="Times New Roman"/>
                  <w:szCs w:val="24"/>
                </w:rPr>
                <w:delText>ses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mencoba proses selanjutnya yaitu mendiskusikan. Mendiskusikan di sini bukan hanya satu atau dua orang </w:t>
            </w:r>
            <w:ins w:id="43" w:author="azzahra.ritazaharaunsyiah@gmail.com" w:date="2020-12-21T14:54:00Z">
              <w:r w:rsidR="009F36E0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tapi banyak kolaborasi komunikasi dengan banyak orang. Hal ini dilakukan karena banyak pandangan yang berbeda atau ide-ide yang baru akan muncul.</w:t>
            </w:r>
          </w:p>
          <w:p w14:paraId="696E861C" w14:textId="6ACA22F5" w:rsidR="00125355" w:rsidRPr="00EC6F38" w:rsidRDefault="00125355" w:rsidP="00C1719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4" w:author="azzahra.ritazaharaunsyiah@gmail.com" w:date="2020-12-21T14:5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</w:t>
            </w:r>
            <w:ins w:id="45" w:author="azzahra.ritazaharaunsyiah@gmail.com" w:date="2020-12-21T14:54:00Z">
              <w:r w:rsidR="009F36E0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 adalah melakukan penelitian, tuntutan 4.0 ini adalah kreatif dan inovatif. Dengan melakukan penelitian kita bisa lihat proses kreatif dan inovatif kita. </w:t>
            </w:r>
          </w:p>
        </w:tc>
      </w:tr>
    </w:tbl>
    <w:p w14:paraId="5414C73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zzahra.ritazaharaunsyiah@gmail.com">
    <w15:presenceInfo w15:providerId="Windows Live" w15:userId="12ec6c8ccc20ad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3382D"/>
    <w:rsid w:val="002340AF"/>
    <w:rsid w:val="00240407"/>
    <w:rsid w:val="0042167F"/>
    <w:rsid w:val="00924DF5"/>
    <w:rsid w:val="009F36E0"/>
    <w:rsid w:val="00C1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CDFE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azzahra.ritazaharaunsyiah@gmail.com</cp:lastModifiedBy>
  <cp:revision>2</cp:revision>
  <dcterms:created xsi:type="dcterms:W3CDTF">2020-12-21T08:22:00Z</dcterms:created>
  <dcterms:modified xsi:type="dcterms:W3CDTF">2020-12-21T08:22:00Z</dcterms:modified>
</cp:coreProperties>
</file>