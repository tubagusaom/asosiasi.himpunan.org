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36690"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5D27781"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63F7DDB" w14:textId="77777777" w:rsidR="00927764" w:rsidRDefault="00927764" w:rsidP="00927764">
      <w:pPr>
        <w:jc w:val="center"/>
        <w:rPr>
          <w:rFonts w:ascii="Cambria" w:hAnsi="Cambria" w:cs="Times New Roman"/>
          <w:sz w:val="24"/>
          <w:szCs w:val="24"/>
        </w:rPr>
      </w:pPr>
    </w:p>
    <w:p w14:paraId="5CCC2D46"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1FF1B3CB"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68B32AA"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52354E8"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1C553EE" wp14:editId="7A3198C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77D4E7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D388472" w14:textId="23C697C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w:t>
      </w:r>
      <w:ins w:id="0" w:author="MAJIDAH" w:date="2021-02-09T10:48:00Z">
        <w:r w:rsidR="007440E1">
          <w:rPr>
            <w:rFonts w:ascii="Times New Roman" w:eastAsia="Times New Roman" w:hAnsi="Times New Roman" w:cs="Times New Roman"/>
            <w:sz w:val="24"/>
            <w:szCs w:val="24"/>
          </w:rPr>
          <w:t xml:space="preserve">hubungan dengan dia hanya sebagai teman. </w:t>
        </w:r>
      </w:ins>
      <w:del w:id="1" w:author="MAJIDAH" w:date="2021-02-09T10:48:00Z">
        <w:r w:rsidRPr="00C50A1E" w:rsidDel="007440E1">
          <w:rPr>
            <w:rFonts w:ascii="Times New Roman" w:eastAsia="Times New Roman" w:hAnsi="Times New Roman" w:cs="Times New Roman"/>
            <w:i/>
            <w:iCs/>
            <w:sz w:val="24"/>
            <w:szCs w:val="24"/>
          </w:rPr>
          <w:delText>hubungan sama dia tetep temenan aja. Huft.</w:delText>
        </w:r>
      </w:del>
    </w:p>
    <w:p w14:paraId="0C3DF95C" w14:textId="38134D5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ins w:id="2" w:author="MAJIDAH" w:date="2021-02-09T10:49:00Z">
        <w:r w:rsidR="007440E1">
          <w:rPr>
            <w:rFonts w:ascii="Times New Roman" w:eastAsia="Times New Roman" w:hAnsi="Times New Roman" w:cs="Times New Roman"/>
            <w:sz w:val="24"/>
            <w:szCs w:val="24"/>
          </w:rPr>
          <w:t xml:space="preserve">mi </w:t>
        </w:r>
      </w:ins>
      <w:del w:id="3" w:author="MAJIDAH" w:date="2021-02-09T10:49:00Z">
        <w:r w:rsidRPr="00C50A1E" w:rsidDel="007440E1">
          <w:rPr>
            <w:rFonts w:ascii="Times New Roman" w:eastAsia="Times New Roman" w:hAnsi="Times New Roman" w:cs="Times New Roman"/>
            <w:sz w:val="24"/>
            <w:szCs w:val="24"/>
          </w:rPr>
          <w:delText xml:space="preserve">mie </w:delText>
        </w:r>
      </w:del>
      <w:r w:rsidRPr="00C50A1E">
        <w:rPr>
          <w:rFonts w:ascii="Times New Roman" w:eastAsia="Times New Roman" w:hAnsi="Times New Roman" w:cs="Times New Roman"/>
          <w:sz w:val="24"/>
          <w:szCs w:val="24"/>
        </w:rPr>
        <w:t xml:space="preserve">instan kemasan putih yang aromanya aduhai menggoda </w:t>
      </w:r>
      <w:del w:id="4" w:author="MAJIDAH" w:date="2021-02-09T10:49:00Z">
        <w:r w:rsidRPr="00C50A1E" w:rsidDel="007440E1">
          <w:rPr>
            <w:rFonts w:ascii="Times New Roman" w:eastAsia="Times New Roman" w:hAnsi="Times New Roman" w:cs="Times New Roman"/>
            <w:sz w:val="24"/>
            <w:szCs w:val="24"/>
          </w:rPr>
          <w:delText xml:space="preserve">indera </w:delText>
        </w:r>
      </w:del>
      <w:ins w:id="5" w:author="MAJIDAH" w:date="2021-02-09T10:49:00Z">
        <w:r w:rsidR="007440E1">
          <w:rPr>
            <w:rFonts w:ascii="Times New Roman" w:eastAsia="Times New Roman" w:hAnsi="Times New Roman" w:cs="Times New Roman"/>
            <w:sz w:val="24"/>
            <w:szCs w:val="24"/>
          </w:rPr>
          <w:t>indra</w:t>
        </w:r>
        <w:r w:rsidR="007440E1"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penciuman itu atau bakwan yang baru diangkat dari penggorengan di kala hujan?</w:t>
      </w:r>
    </w:p>
    <w:p w14:paraId="40940022" w14:textId="451C0C31" w:rsidR="00927764" w:rsidRPr="00C50A1E" w:rsidRDefault="007440E1" w:rsidP="00927764">
      <w:pPr>
        <w:shd w:val="clear" w:color="auto" w:fill="F5F5F5"/>
        <w:spacing w:after="375"/>
        <w:rPr>
          <w:rFonts w:ascii="Times New Roman" w:eastAsia="Times New Roman" w:hAnsi="Times New Roman" w:cs="Times New Roman"/>
          <w:sz w:val="24"/>
          <w:szCs w:val="24"/>
        </w:rPr>
      </w:pPr>
      <w:ins w:id="6" w:author="MAJIDAH" w:date="2021-02-09T10:50:00Z">
        <w:r>
          <w:rPr>
            <w:rFonts w:ascii="Times New Roman" w:eastAsia="Times New Roman" w:hAnsi="Times New Roman" w:cs="Times New Roman"/>
            <w:sz w:val="24"/>
            <w:szCs w:val="24"/>
          </w:rPr>
          <w:t xml:space="preserve">Curah hujan di </w:t>
        </w:r>
      </w:ins>
      <w:ins w:id="7" w:author="MAJIDAH" w:date="2021-02-09T10:51:00Z">
        <w:r>
          <w:rPr>
            <w:rFonts w:ascii="Times New Roman" w:eastAsia="Times New Roman" w:hAnsi="Times New Roman" w:cs="Times New Roman"/>
            <w:sz w:val="24"/>
            <w:szCs w:val="24"/>
          </w:rPr>
          <w:t>bulan Januari</w:t>
        </w:r>
      </w:ins>
      <w:ins w:id="8" w:author="MAJIDAH" w:date="2021-02-09T10:54:00Z">
        <w:r>
          <w:rPr>
            <w:rFonts w:ascii="Times New Roman" w:eastAsia="Times New Roman" w:hAnsi="Times New Roman" w:cs="Times New Roman"/>
            <w:sz w:val="24"/>
            <w:szCs w:val="24"/>
          </w:rPr>
          <w:t xml:space="preserve">, 2020 </w:t>
        </w:r>
      </w:ins>
      <w:ins w:id="9" w:author="MAJIDAH" w:date="2021-02-09T10:51:00Z">
        <w:r>
          <w:rPr>
            <w:rFonts w:ascii="Times New Roman" w:eastAsia="Times New Roman" w:hAnsi="Times New Roman" w:cs="Times New Roman"/>
            <w:sz w:val="24"/>
            <w:szCs w:val="24"/>
          </w:rPr>
          <w:t>sering terjadi.</w:t>
        </w:r>
      </w:ins>
      <w:del w:id="10" w:author="MAJIDAH" w:date="2021-02-09T10:51:00Z">
        <w:r w:rsidR="00927764" w:rsidRPr="00C50A1E" w:rsidDel="007440E1">
          <w:rPr>
            <w:rFonts w:ascii="Times New Roman" w:eastAsia="Times New Roman" w:hAnsi="Times New Roman" w:cs="Times New Roman"/>
            <w:sz w:val="24"/>
            <w:szCs w:val="24"/>
          </w:rPr>
          <w:delText>Januari, hujan sehari-hari, begitu kata orang sering mengartikannya.</w:delText>
        </w:r>
      </w:del>
      <w:ins w:id="11" w:author="MAJIDAH" w:date="2021-02-09T10:52:00Z">
        <w:r>
          <w:rPr>
            <w:rFonts w:ascii="Times New Roman" w:eastAsia="Times New Roman" w:hAnsi="Times New Roman" w:cs="Times New Roman"/>
            <w:sz w:val="24"/>
            <w:szCs w:val="24"/>
          </w:rPr>
          <w:t xml:space="preserve"> Namun demikian, musim hujan </w:t>
        </w:r>
      </w:ins>
      <w:ins w:id="12" w:author="MAJIDAH" w:date="2021-02-09T10:53:00Z">
        <w:r>
          <w:rPr>
            <w:rFonts w:ascii="Times New Roman" w:eastAsia="Times New Roman" w:hAnsi="Times New Roman" w:cs="Times New Roman"/>
            <w:sz w:val="24"/>
            <w:szCs w:val="24"/>
          </w:rPr>
          <w:t xml:space="preserve">di Indonesia terjadi sejak </w:t>
        </w:r>
      </w:ins>
      <w:del w:id="13" w:author="MAJIDAH" w:date="2021-02-09T10:54:00Z">
        <w:r w:rsidR="00927764" w:rsidRPr="00C50A1E" w:rsidDel="007440E1">
          <w:rPr>
            <w:rFonts w:ascii="Times New Roman" w:eastAsia="Times New Roman" w:hAnsi="Times New Roman" w:cs="Times New Roman"/>
            <w:sz w:val="24"/>
            <w:szCs w:val="24"/>
          </w:rPr>
          <w:delText xml:space="preserve"> Benar saja. Meski di tahun ini awal musim hujan di Indonesia </w:delText>
        </w:r>
        <w:r w:rsidR="00927764" w:rsidDel="007440E1">
          <w:rPr>
            <w:rFonts w:ascii="Times New Roman" w:eastAsia="Times New Roman" w:hAnsi="Times New Roman" w:cs="Times New Roman"/>
            <w:sz w:val="24"/>
            <w:szCs w:val="24"/>
          </w:rPr>
          <w:delText>mundur di antara</w:delText>
        </w:r>
      </w:del>
      <w:ins w:id="14" w:author="MAJIDAH" w:date="2021-02-09T10:54:00Z">
        <w:r>
          <w:rPr>
            <w:rFonts w:ascii="Times New Roman" w:eastAsia="Times New Roman" w:hAnsi="Times New Roman" w:cs="Times New Roman"/>
            <w:sz w:val="24"/>
            <w:szCs w:val="24"/>
          </w:rPr>
          <w:t>terjadi sejak bukan</w:t>
        </w:r>
      </w:ins>
      <w:del w:id="15" w:author="MAJIDAH" w:date="2021-02-09T10:54:00Z">
        <w:r w:rsidR="00927764" w:rsidDel="007440E1">
          <w:rPr>
            <w:rFonts w:ascii="Times New Roman" w:eastAsia="Times New Roman" w:hAnsi="Times New Roman" w:cs="Times New Roman"/>
            <w:sz w:val="24"/>
            <w:szCs w:val="24"/>
          </w:rPr>
          <w:delText xml:space="preserve"> Bulan</w:delText>
        </w:r>
      </w:del>
      <w:r w:rsidR="00927764">
        <w:rPr>
          <w:rFonts w:ascii="Times New Roman" w:eastAsia="Times New Roman" w:hAnsi="Times New Roman" w:cs="Times New Roman"/>
          <w:sz w:val="24"/>
          <w:szCs w:val="24"/>
        </w:rPr>
        <w:t xml:space="preserve"> November-</w:t>
      </w:r>
      <w:r w:rsidR="00927764" w:rsidRPr="00C50A1E">
        <w:rPr>
          <w:rFonts w:ascii="Times New Roman" w:eastAsia="Times New Roman" w:hAnsi="Times New Roman" w:cs="Times New Roman"/>
          <w:sz w:val="24"/>
          <w:szCs w:val="24"/>
        </w:rPr>
        <w:t>Desember 2019</w:t>
      </w:r>
      <w:ins w:id="16" w:author="MAJIDAH" w:date="2021-02-09T10:54:00Z">
        <w:r>
          <w:rPr>
            <w:rFonts w:ascii="Times New Roman" w:eastAsia="Times New Roman" w:hAnsi="Times New Roman" w:cs="Times New Roman"/>
            <w:sz w:val="24"/>
            <w:szCs w:val="24"/>
          </w:rPr>
          <w:t xml:space="preserve">. </w:t>
        </w:r>
      </w:ins>
      <w:ins w:id="17" w:author="MAJIDAH" w:date="2021-02-09T10:55:00Z">
        <w:r>
          <w:rPr>
            <w:rFonts w:ascii="Times New Roman" w:eastAsia="Times New Roman" w:hAnsi="Times New Roman" w:cs="Times New Roman"/>
            <w:sz w:val="24"/>
            <w:szCs w:val="24"/>
          </w:rPr>
          <w:t xml:space="preserve">Kondisi ini seperti </w:t>
        </w:r>
      </w:ins>
      <w:ins w:id="18" w:author="MAJIDAH" w:date="2021-02-09T10:56:00Z">
        <w:r>
          <w:rPr>
            <w:rFonts w:ascii="Times New Roman" w:eastAsia="Times New Roman" w:hAnsi="Times New Roman" w:cs="Times New Roman"/>
            <w:sz w:val="24"/>
            <w:szCs w:val="24"/>
          </w:rPr>
          <w:t>sudah</w:t>
        </w:r>
      </w:ins>
      <w:ins w:id="19" w:author="MAJIDAH" w:date="2021-02-09T10:55:00Z">
        <w:r>
          <w:rPr>
            <w:rFonts w:ascii="Times New Roman" w:eastAsia="Times New Roman" w:hAnsi="Times New Roman" w:cs="Times New Roman"/>
            <w:sz w:val="24"/>
            <w:szCs w:val="24"/>
          </w:rPr>
          <w:t xml:space="preserve"> diperkirakan.</w:t>
        </w:r>
      </w:ins>
      <w:del w:id="20" w:author="MAJIDAH" w:date="2021-02-09T10:54:00Z">
        <w:r w:rsidR="00927764" w:rsidRPr="00C50A1E" w:rsidDel="007440E1">
          <w:rPr>
            <w:rFonts w:ascii="Times New Roman" w:eastAsia="Times New Roman" w:hAnsi="Times New Roman" w:cs="Times New Roman"/>
            <w:sz w:val="24"/>
            <w:szCs w:val="24"/>
          </w:rPr>
          <w:delText>,</w:delText>
        </w:r>
      </w:del>
      <w:del w:id="21" w:author="MAJIDAH" w:date="2021-02-09T10:55:00Z">
        <w:r w:rsidR="00927764" w:rsidRPr="00C50A1E" w:rsidDel="007440E1">
          <w:rPr>
            <w:rFonts w:ascii="Times New Roman" w:eastAsia="Times New Roman" w:hAnsi="Times New Roman" w:cs="Times New Roman"/>
            <w:sz w:val="24"/>
            <w:szCs w:val="24"/>
          </w:rPr>
          <w:delText xml:space="preserve"> hujan benar-benar datang seperti perkiraan.</w:delText>
        </w:r>
      </w:del>
      <w:del w:id="22" w:author="MAJIDAH" w:date="2021-02-09T10:56:00Z">
        <w:r w:rsidR="00927764" w:rsidRPr="00C50A1E" w:rsidDel="007440E1">
          <w:rPr>
            <w:rFonts w:ascii="Times New Roman" w:eastAsia="Times New Roman" w:hAnsi="Times New Roman" w:cs="Times New Roman"/>
            <w:sz w:val="24"/>
            <w:szCs w:val="24"/>
          </w:rPr>
          <w:delText xml:space="preserve"> Sudah sangat terasa apalagi sejak awal tahun baru kita</w:delText>
        </w:r>
      </w:del>
      <w:r w:rsidR="00927764" w:rsidRPr="00C50A1E">
        <w:rPr>
          <w:rFonts w:ascii="Times New Roman" w:eastAsia="Times New Roman" w:hAnsi="Times New Roman" w:cs="Times New Roman"/>
          <w:sz w:val="24"/>
          <w:szCs w:val="24"/>
        </w:rPr>
        <w:t>.</w:t>
      </w:r>
    </w:p>
    <w:p w14:paraId="08D5FDA9" w14:textId="212490B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ins w:id="23" w:author="MAJIDAH" w:date="2021-02-09T10:56:00Z">
        <w:r w:rsidR="00AD6927">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w:t>
      </w:r>
      <w:del w:id="24" w:author="MAJIDAH" w:date="2021-02-09T10:57:00Z">
        <w:r w:rsidRPr="00C50A1E" w:rsidDel="00AD6927">
          <w:rPr>
            <w:rFonts w:ascii="Times New Roman" w:eastAsia="Times New Roman" w:hAnsi="Times New Roman" w:cs="Times New Roman"/>
            <w:sz w:val="24"/>
            <w:szCs w:val="24"/>
          </w:rPr>
          <w:delText>hanya pandai membuat perasaan hatimu yang ambyar</w:delText>
        </w:r>
      </w:del>
      <w:ins w:id="25" w:author="MAJIDAH" w:date="2021-02-09T10:57:00Z">
        <w:r w:rsidR="00AD6927">
          <w:rPr>
            <w:rFonts w:ascii="Times New Roman" w:eastAsia="Times New Roman" w:hAnsi="Times New Roman" w:cs="Times New Roman"/>
            <w:sz w:val="24"/>
            <w:szCs w:val="24"/>
          </w:rPr>
          <w:t xml:space="preserve">membuat perasaan </w:t>
        </w:r>
      </w:ins>
      <w:ins w:id="26" w:author="MAJIDAH" w:date="2021-02-09T10:58:00Z">
        <w:r w:rsidR="00AD6927">
          <w:rPr>
            <w:rFonts w:ascii="Times New Roman" w:eastAsia="Times New Roman" w:hAnsi="Times New Roman" w:cs="Times New Roman"/>
            <w:sz w:val="24"/>
            <w:szCs w:val="24"/>
          </w:rPr>
          <w:t>gundah</w:t>
        </w:r>
      </w:ins>
      <w:del w:id="27" w:author="MAJIDAH" w:date="2021-02-09T10:57:00Z">
        <w:r w:rsidRPr="00C50A1E" w:rsidDel="00AD6927">
          <w:rPr>
            <w:rFonts w:ascii="Times New Roman" w:eastAsia="Times New Roman" w:hAnsi="Times New Roman" w:cs="Times New Roman"/>
            <w:sz w:val="24"/>
            <w:szCs w:val="24"/>
          </w:rPr>
          <w:delText>, pun perilaku kita yang lain</w:delText>
        </w:r>
      </w:del>
      <w:r w:rsidRPr="00C50A1E">
        <w:rPr>
          <w:rFonts w:ascii="Times New Roman" w:eastAsia="Times New Roman" w:hAnsi="Times New Roman" w:cs="Times New Roman"/>
          <w:sz w:val="24"/>
          <w:szCs w:val="24"/>
        </w:rPr>
        <w:t xml:space="preserve">. </w:t>
      </w:r>
      <w:del w:id="28" w:author="MAJIDAH" w:date="2021-02-09T10:58:00Z">
        <w:r w:rsidRPr="00C50A1E" w:rsidDel="00AD6927">
          <w:rPr>
            <w:rFonts w:ascii="Times New Roman" w:eastAsia="Times New Roman" w:hAnsi="Times New Roman" w:cs="Times New Roman"/>
            <w:sz w:val="24"/>
            <w:szCs w:val="24"/>
          </w:rPr>
          <w:delText>Soal makan. Ya, hujan yang membuat kita jadi sering lapar. Kok bisa ya?</w:delText>
        </w:r>
      </w:del>
      <w:ins w:id="29" w:author="MAJIDAH" w:date="2021-02-09T10:58:00Z">
        <w:r w:rsidR="00AD6927">
          <w:rPr>
            <w:rFonts w:ascii="Times New Roman" w:eastAsia="Times New Roman" w:hAnsi="Times New Roman" w:cs="Times New Roman"/>
            <w:sz w:val="24"/>
            <w:szCs w:val="24"/>
          </w:rPr>
          <w:t>Di musim hujan kita menjadi sering merasa lapar</w:t>
        </w:r>
      </w:ins>
      <w:ins w:id="30" w:author="MAJIDAH" w:date="2021-02-09T10:59:00Z">
        <w:r w:rsidR="00AD6927">
          <w:rPr>
            <w:rFonts w:ascii="Times New Roman" w:eastAsia="Times New Roman" w:hAnsi="Times New Roman" w:cs="Times New Roman"/>
            <w:sz w:val="24"/>
            <w:szCs w:val="24"/>
          </w:rPr>
          <w:t>.</w:t>
        </w:r>
      </w:ins>
    </w:p>
    <w:p w14:paraId="1470DFB0" w14:textId="3C86C27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r>
      <w:del w:id="31" w:author="MAJIDAH" w:date="2021-02-09T10:59:00Z">
        <w:r w:rsidRPr="00C50A1E" w:rsidDel="00AD6927">
          <w:rPr>
            <w:rFonts w:ascii="Times New Roman" w:eastAsia="Times New Roman" w:hAnsi="Times New Roman" w:cs="Times New Roman"/>
            <w:sz w:val="24"/>
            <w:szCs w:val="24"/>
          </w:rPr>
          <w:delText>Siapa yang suka meras</w:delText>
        </w:r>
        <w:r w:rsidDel="00AD6927">
          <w:rPr>
            <w:rFonts w:ascii="Times New Roman" w:eastAsia="Times New Roman" w:hAnsi="Times New Roman" w:cs="Times New Roman"/>
            <w:sz w:val="24"/>
            <w:szCs w:val="24"/>
          </w:rPr>
          <w:delText>a bahwa hujan datang bersama nap</w:delText>
        </w:r>
        <w:r w:rsidRPr="00C50A1E" w:rsidDel="00AD6927">
          <w:rPr>
            <w:rFonts w:ascii="Times New Roman" w:eastAsia="Times New Roman" w:hAnsi="Times New Roman" w:cs="Times New Roman"/>
            <w:sz w:val="24"/>
            <w:szCs w:val="24"/>
          </w:rPr>
          <w:delText>su makan yang tiba-tiba ikut meningkat</w:delText>
        </w:r>
      </w:del>
      <w:ins w:id="32" w:author="MAJIDAH" w:date="2021-02-09T10:59:00Z">
        <w:r w:rsidR="00AD6927">
          <w:rPr>
            <w:rFonts w:ascii="Times New Roman" w:eastAsia="Times New Roman" w:hAnsi="Times New Roman" w:cs="Times New Roman"/>
            <w:sz w:val="24"/>
            <w:szCs w:val="24"/>
          </w:rPr>
          <w:t>Mengapa di musim hujan kita sering merasa lapa dan nafsu makan meningkat</w:t>
        </w:r>
      </w:ins>
      <w:r w:rsidRPr="00C50A1E">
        <w:rPr>
          <w:rFonts w:ascii="Times New Roman" w:eastAsia="Times New Roman" w:hAnsi="Times New Roman" w:cs="Times New Roman"/>
          <w:sz w:val="24"/>
          <w:szCs w:val="24"/>
        </w:rPr>
        <w:t>?</w:t>
      </w:r>
    </w:p>
    <w:p w14:paraId="49422B9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0A902D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5831772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7CB5250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Terutama makanan yang seperti tahu bulat digoreng dadakan alias yang masih hangat. Apalagi dengan makan, tubuh akan mendapat "panas" akibat terjadinya peningkatan metabolisme dalam tubuh. </w:t>
      </w:r>
    </w:p>
    <w:p w14:paraId="4C5B56A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671883C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3285840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4727B71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9A8F64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41FCEFB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1F8504D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4D1873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E1E0C1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1C342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AE84CE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1CDB4476" w14:textId="77777777" w:rsidR="00927764" w:rsidRPr="00C50A1E" w:rsidRDefault="00927764" w:rsidP="00927764"/>
    <w:p w14:paraId="22DE3717" w14:textId="77777777" w:rsidR="00927764" w:rsidRPr="005A045A" w:rsidRDefault="00927764" w:rsidP="00927764">
      <w:pPr>
        <w:rPr>
          <w:i/>
        </w:rPr>
      </w:pPr>
    </w:p>
    <w:p w14:paraId="41F42720"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4E8DD230"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927DF" w14:textId="77777777" w:rsidR="00F32614" w:rsidRDefault="00F32614">
      <w:r>
        <w:separator/>
      </w:r>
    </w:p>
  </w:endnote>
  <w:endnote w:type="continuationSeparator" w:id="0">
    <w:p w14:paraId="5D3D857A" w14:textId="77777777" w:rsidR="00F32614" w:rsidRDefault="00F3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114C6"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2726A9B4" w14:textId="77777777" w:rsidR="00941E77" w:rsidRDefault="00F32614">
    <w:pPr>
      <w:pStyle w:val="Footer"/>
    </w:pPr>
  </w:p>
  <w:p w14:paraId="11491398" w14:textId="77777777" w:rsidR="00941E77" w:rsidRDefault="00F3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F72F3" w14:textId="77777777" w:rsidR="00F32614" w:rsidRDefault="00F32614">
      <w:r>
        <w:separator/>
      </w:r>
    </w:p>
  </w:footnote>
  <w:footnote w:type="continuationSeparator" w:id="0">
    <w:p w14:paraId="0C966AB7" w14:textId="77777777" w:rsidR="00F32614" w:rsidRDefault="00F32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JIDAH">
    <w15:presenceInfo w15:providerId="AD" w15:userId="S::majidah@365.telkomuniversity.ac.id::2f8bf100-801a-41d3-8c8c-2427e81df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7440E1"/>
    <w:rsid w:val="00924DF5"/>
    <w:rsid w:val="00927764"/>
    <w:rsid w:val="00AD6927"/>
    <w:rsid w:val="00C20908"/>
    <w:rsid w:val="00F3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BED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MAJIDAH</cp:lastModifiedBy>
  <cp:revision>4</cp:revision>
  <dcterms:created xsi:type="dcterms:W3CDTF">2020-08-26T21:16:00Z</dcterms:created>
  <dcterms:modified xsi:type="dcterms:W3CDTF">2021-02-09T04:00:00Z</dcterms:modified>
</cp:coreProperties>
</file>