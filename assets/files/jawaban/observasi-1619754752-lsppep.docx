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EB4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70763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74BB68" w14:textId="77777777" w:rsidR="007952C3" w:rsidRDefault="007952C3"/>
    <w:p w14:paraId="204655E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F375FC1" w14:textId="77777777" w:rsidTr="00E0626E">
        <w:tc>
          <w:tcPr>
            <w:tcW w:w="9350" w:type="dxa"/>
          </w:tcPr>
          <w:p w14:paraId="455B5A6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93F6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6E72EC" w14:textId="77777777" w:rsidR="005B5661" w:rsidRDefault="005B5661" w:rsidP="005B5661">
            <w:pPr>
              <w:rPr>
                <w:ins w:id="0" w:author="Microsoft Office User" w:date="2021-04-30T10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Microsoft Office User" w:date="2021-04-30T10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        </w:t>
              </w:r>
            </w:ins>
          </w:p>
          <w:p w14:paraId="3753DB82" w14:textId="1FB47162" w:rsidR="005B5661" w:rsidRPr="00A16D9B" w:rsidRDefault="005B5661" w:rsidP="005B5661">
            <w:pPr>
              <w:rPr>
                <w:ins w:id="2" w:author="Microsoft Office User" w:date="2021-04-30T10:44:00Z"/>
                <w:rFonts w:ascii="Times New Roman" w:hAnsi="Times New Roman" w:cs="Times New Roman"/>
                <w:sz w:val="24"/>
                <w:szCs w:val="24"/>
              </w:rPr>
              <w:pPrChange w:id="3" w:author="Microsoft Office User" w:date="2021-04-30T10:44:00Z">
                <w:pPr>
                  <w:spacing w:line="480" w:lineRule="auto"/>
                </w:pPr>
              </w:pPrChange>
            </w:pPr>
            <w:ins w:id="4" w:author="Microsoft Office User" w:date="2021-04-30T10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422B279" w14:textId="77777777" w:rsidR="005B5661" w:rsidRDefault="005B5661" w:rsidP="005B5661">
            <w:pPr>
              <w:rPr>
                <w:ins w:id="5" w:author="Microsoft Office User" w:date="2021-04-30T10:4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" w:author="Microsoft Office User" w:date="2021-04-30T10:42:00Z">
                <w:pPr>
                  <w:spacing w:line="480" w:lineRule="auto"/>
                </w:pPr>
              </w:pPrChange>
            </w:pPr>
            <w:ins w:id="7" w:author="Microsoft Office User" w:date="2021-04-30T10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</w:t>
              </w:r>
            </w:ins>
            <w:ins w:id="8" w:author="Microsoft Office User" w:date="2021-04-30T10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                  </w:t>
              </w:r>
            </w:ins>
          </w:p>
          <w:p w14:paraId="67B7BFFA" w14:textId="7ADCAB21" w:rsidR="005B5661" w:rsidRDefault="005B5661" w:rsidP="005B5661">
            <w:pPr>
              <w:rPr>
                <w:ins w:id="9" w:author="Microsoft Office User" w:date="2021-04-30T10:42:00Z"/>
                <w:rFonts w:ascii="Times New Roman" w:hAnsi="Times New Roman" w:cs="Times New Roman"/>
                <w:sz w:val="24"/>
                <w:szCs w:val="24"/>
              </w:rPr>
            </w:pPr>
            <w:ins w:id="10" w:author="Microsoft Office User" w:date="2021-04-30T10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</w:t>
              </w:r>
            </w:ins>
            <w:ins w:id="11" w:author="Microsoft Office User" w:date="2021-04-30T10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</w:t>
              </w:r>
            </w:ins>
            <w:proofErr w:type="spellStart"/>
            <w:ins w:id="12" w:author="Microsoft Office User" w:date="2021-04-30T10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2634D94" w14:textId="77777777" w:rsidR="005B5661" w:rsidRDefault="005B5661" w:rsidP="005B5661">
            <w:pPr>
              <w:rPr>
                <w:ins w:id="13" w:author="Microsoft Office User" w:date="2021-04-30T10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4" w:author="Microsoft Office User" w:date="2021-04-30T10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Dengan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           </w:t>
              </w:r>
            </w:ins>
          </w:p>
          <w:p w14:paraId="12CC821E" w14:textId="3EA9086C" w:rsidR="005B5661" w:rsidRDefault="005B5661" w:rsidP="005B5661">
            <w:pPr>
              <w:rPr>
                <w:ins w:id="15" w:author="Microsoft Office User" w:date="2021-04-30T10:44:00Z"/>
                <w:rFonts w:ascii="Times New Roman" w:hAnsi="Times New Roman" w:cs="Times New Roman"/>
                <w:sz w:val="24"/>
                <w:szCs w:val="24"/>
              </w:rPr>
            </w:pPr>
            <w:ins w:id="16" w:author="Microsoft Office User" w:date="2021-04-30T10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254DC17" w14:textId="77777777" w:rsidR="005B5661" w:rsidRDefault="005B5661" w:rsidP="005B5661">
            <w:pPr>
              <w:rPr>
                <w:ins w:id="17" w:author="Microsoft Office User" w:date="2021-04-30T10:4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8" w:author="Microsoft Office User" w:date="2021-04-30T10:45:00Z">
                <w:pPr>
                  <w:spacing w:line="480" w:lineRule="auto"/>
                </w:pPr>
              </w:pPrChange>
            </w:pPr>
            <w:ins w:id="19" w:author="Microsoft Office User" w:date="2021-04-30T10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Untuk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</w:t>
              </w:r>
            </w:ins>
            <w:ins w:id="20" w:author="Microsoft Office User" w:date="2021-04-30T10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                     </w:t>
              </w:r>
            </w:ins>
          </w:p>
          <w:p w14:paraId="39F8B2EB" w14:textId="1E2A16B2" w:rsidR="005B5661" w:rsidRDefault="005B5661" w:rsidP="005B5661">
            <w:pPr>
              <w:rPr>
                <w:ins w:id="21" w:author="Microsoft Office User" w:date="2021-04-30T10:45:00Z"/>
                <w:rFonts w:ascii="Times New Roman" w:hAnsi="Times New Roman" w:cs="Times New Roman"/>
                <w:sz w:val="24"/>
                <w:szCs w:val="24"/>
              </w:rPr>
            </w:pPr>
            <w:ins w:id="22" w:author="Microsoft Office User" w:date="2021-04-30T10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3" w:author="Microsoft Office User" w:date="2021-04-30T10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</w:t>
              </w:r>
            </w:ins>
            <w:ins w:id="24" w:author="Microsoft Office User" w:date="2021-04-30T10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2FD5450" w14:textId="77777777" w:rsidR="005B5661" w:rsidRDefault="005B5661" w:rsidP="005B5661">
            <w:pPr>
              <w:rPr>
                <w:ins w:id="25" w:author="Microsoft Office User" w:date="2021-04-30T10:46:00Z"/>
                <w:rFonts w:ascii="Times New Roman" w:hAnsi="Times New Roman" w:cs="Times New Roman"/>
                <w:sz w:val="24"/>
                <w:szCs w:val="24"/>
              </w:rPr>
              <w:pPrChange w:id="26" w:author="Microsoft Office User" w:date="2021-04-30T10:46:00Z">
                <w:pPr>
                  <w:spacing w:line="480" w:lineRule="auto"/>
                </w:pPr>
              </w:pPrChange>
            </w:pPr>
            <w:proofErr w:type="spellStart"/>
            <w:ins w:id="27" w:author="Microsoft Office User" w:date="2021-04-30T10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</w:p>
          <w:p w14:paraId="6B83D10E" w14:textId="1BE31DDC" w:rsidR="005B5661" w:rsidRPr="00A16D9B" w:rsidRDefault="005B5661" w:rsidP="005B5661">
            <w:pPr>
              <w:rPr>
                <w:ins w:id="28" w:author="Microsoft Office User" w:date="2021-04-30T10:45:00Z"/>
                <w:rFonts w:ascii="Times New Roman" w:hAnsi="Times New Roman" w:cs="Times New Roman"/>
                <w:sz w:val="24"/>
                <w:szCs w:val="24"/>
              </w:rPr>
              <w:pPrChange w:id="29" w:author="Microsoft Office User" w:date="2021-04-30T10:46:00Z">
                <w:pPr>
                  <w:spacing w:line="480" w:lineRule="auto"/>
                </w:pPr>
              </w:pPrChange>
            </w:pPr>
            <w:ins w:id="30" w:author="Microsoft Office User" w:date="2021-04-30T10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Jony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  <w:p w14:paraId="620EC40B" w14:textId="77777777" w:rsidR="005B5661" w:rsidRPr="00A16D9B" w:rsidRDefault="005B5661" w:rsidP="005B5661">
            <w:pPr>
              <w:spacing w:line="480" w:lineRule="auto"/>
              <w:rPr>
                <w:ins w:id="31" w:author="Microsoft Office User" w:date="2021-04-30T10:45:00Z"/>
                <w:rFonts w:ascii="Times New Roman" w:hAnsi="Times New Roman" w:cs="Times New Roman"/>
                <w:sz w:val="24"/>
                <w:szCs w:val="24"/>
              </w:rPr>
            </w:pPr>
          </w:p>
          <w:p w14:paraId="4FB56C9A" w14:textId="77777777" w:rsidR="005B5661" w:rsidRPr="00A16D9B" w:rsidRDefault="005B5661" w:rsidP="005B5661">
            <w:pPr>
              <w:rPr>
                <w:ins w:id="32" w:author="Microsoft Office User" w:date="2021-04-30T10:44:00Z"/>
                <w:rFonts w:ascii="Times New Roman" w:hAnsi="Times New Roman" w:cs="Times New Roman"/>
                <w:sz w:val="24"/>
                <w:szCs w:val="24"/>
              </w:rPr>
              <w:pPrChange w:id="33" w:author="Microsoft Office User" w:date="2021-04-30T10:45:00Z">
                <w:pPr>
                  <w:spacing w:line="480" w:lineRule="auto"/>
                </w:pPr>
              </w:pPrChange>
            </w:pPr>
          </w:p>
          <w:p w14:paraId="75B4F3C5" w14:textId="77777777" w:rsidR="005B5661" w:rsidRPr="00A16D9B" w:rsidRDefault="005B5661" w:rsidP="005B5661">
            <w:pPr>
              <w:rPr>
                <w:ins w:id="34" w:author="Microsoft Office User" w:date="2021-04-30T10:43:00Z"/>
                <w:rFonts w:ascii="Times New Roman" w:hAnsi="Times New Roman" w:cs="Times New Roman"/>
                <w:sz w:val="24"/>
                <w:szCs w:val="24"/>
              </w:rPr>
              <w:pPrChange w:id="35" w:author="Microsoft Office User" w:date="2021-04-30T10:45:00Z">
                <w:pPr>
                  <w:spacing w:line="480" w:lineRule="auto"/>
                </w:pPr>
              </w:pPrChange>
            </w:pPr>
          </w:p>
          <w:p w14:paraId="7E9E1D07" w14:textId="77777777" w:rsidR="005B5661" w:rsidRPr="00A16D9B" w:rsidRDefault="005B5661" w:rsidP="005B5661">
            <w:pPr>
              <w:rPr>
                <w:ins w:id="36" w:author="Microsoft Office User" w:date="2021-04-30T10:41:00Z"/>
                <w:rFonts w:ascii="Times New Roman" w:hAnsi="Times New Roman" w:cs="Times New Roman"/>
                <w:sz w:val="24"/>
                <w:szCs w:val="24"/>
              </w:rPr>
              <w:pPrChange w:id="37" w:author="Microsoft Office User" w:date="2021-04-30T10:42:00Z">
                <w:pPr>
                  <w:spacing w:line="480" w:lineRule="auto"/>
                </w:pPr>
              </w:pPrChange>
            </w:pPr>
          </w:p>
          <w:p w14:paraId="420227A5" w14:textId="77777777" w:rsidR="005B5661" w:rsidRPr="00A16D9B" w:rsidRDefault="005B5661" w:rsidP="005B566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  <w:pPrChange w:id="38" w:author="Microsoft Office User" w:date="2021-04-30T10:41:00Z">
                <w:pPr>
                  <w:spacing w:line="312" w:lineRule="auto"/>
                  <w:jc w:val="center"/>
                </w:pPr>
              </w:pPrChange>
            </w:pPr>
          </w:p>
          <w:p w14:paraId="5457F0B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CBA010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C763D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4EA65E" w14:textId="0A3A5507" w:rsidR="007952C3" w:rsidRPr="00A16D9B" w:rsidDel="005B5661" w:rsidRDefault="007952C3" w:rsidP="00E0626E">
            <w:pPr>
              <w:spacing w:line="480" w:lineRule="auto"/>
              <w:rPr>
                <w:del w:id="39" w:author="Microsoft Office User" w:date="2021-04-30T10:42:00Z"/>
                <w:rFonts w:ascii="Times New Roman" w:hAnsi="Times New Roman" w:cs="Times New Roman"/>
                <w:sz w:val="24"/>
                <w:szCs w:val="24"/>
              </w:rPr>
            </w:pPr>
            <w:del w:id="40" w:author="Microsoft Office User" w:date="2021-04-30T10:42:00Z">
              <w:r w:rsidRPr="00A16D9B" w:rsidDel="005B566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5B566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5B566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6514DE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25493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9779235" w14:textId="51BD4117" w:rsidR="007952C3" w:rsidRPr="00A16D9B" w:rsidDel="005B5661" w:rsidRDefault="007952C3" w:rsidP="00E0626E">
            <w:pPr>
              <w:spacing w:line="480" w:lineRule="auto"/>
              <w:rPr>
                <w:del w:id="41" w:author="Microsoft Office User" w:date="2021-04-30T10:41:00Z"/>
                <w:rFonts w:ascii="Times New Roman" w:hAnsi="Times New Roman" w:cs="Times New Roman"/>
                <w:sz w:val="24"/>
                <w:szCs w:val="24"/>
              </w:rPr>
            </w:pPr>
            <w:del w:id="42" w:author="Microsoft Office User" w:date="2021-04-30T10:41:00Z">
              <w:r w:rsidRPr="00A16D9B" w:rsidDel="005B566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5B566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5B5661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7B30EE6A" w14:textId="77777777" w:rsidR="007952C3" w:rsidRPr="00A16D9B" w:rsidRDefault="007952C3" w:rsidP="005B566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43" w:author="Microsoft Office User" w:date="2021-04-30T10:41:00Z">
                <w:pPr>
                  <w:spacing w:line="312" w:lineRule="auto"/>
                </w:pPr>
              </w:pPrChange>
            </w:pPr>
          </w:p>
        </w:tc>
      </w:tr>
      <w:tr w:rsidR="005B5661" w:rsidRPr="00A16D9B" w14:paraId="492ED368" w14:textId="77777777" w:rsidTr="00E0626E">
        <w:trPr>
          <w:ins w:id="44" w:author="Microsoft Office User" w:date="2021-04-30T10:42:00Z"/>
        </w:trPr>
        <w:tc>
          <w:tcPr>
            <w:tcW w:w="9350" w:type="dxa"/>
          </w:tcPr>
          <w:p w14:paraId="030DF2F8" w14:textId="77777777" w:rsidR="005B5661" w:rsidRPr="00A16D9B" w:rsidRDefault="005B5661" w:rsidP="00E0626E">
            <w:pPr>
              <w:spacing w:line="312" w:lineRule="auto"/>
              <w:rPr>
                <w:ins w:id="45" w:author="Microsoft Office User" w:date="2021-04-30T10:4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661" w:rsidRPr="00A16D9B" w14:paraId="531768A3" w14:textId="77777777" w:rsidTr="00E0626E">
        <w:trPr>
          <w:ins w:id="46" w:author="Microsoft Office User" w:date="2021-04-30T10:42:00Z"/>
        </w:trPr>
        <w:tc>
          <w:tcPr>
            <w:tcW w:w="9350" w:type="dxa"/>
          </w:tcPr>
          <w:p w14:paraId="72C6E3A0" w14:textId="5D9F011E" w:rsidR="005B5661" w:rsidRPr="005B5661" w:rsidRDefault="005B5661" w:rsidP="00E0626E">
            <w:pPr>
              <w:spacing w:line="312" w:lineRule="auto"/>
              <w:rPr>
                <w:ins w:id="47" w:author="Microsoft Office User" w:date="2021-04-30T10:42:00Z"/>
                <w:rFonts w:ascii="Times New Roman" w:hAnsi="Times New Roman" w:cs="Times New Roman"/>
                <w:sz w:val="24"/>
                <w:szCs w:val="24"/>
                <w:lang w:val="en-US"/>
                <w:rPrChange w:id="48" w:author="Microsoft Office User" w:date="2021-04-30T10:43:00Z">
                  <w:rPr>
                    <w:ins w:id="49" w:author="Microsoft Office User" w:date="2021-04-30T10:42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50" w:author="Microsoft Office User" w:date="2021-04-30T10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</w:tc>
      </w:tr>
    </w:tbl>
    <w:p w14:paraId="2A6143B5" w14:textId="77777777" w:rsidR="007952C3" w:rsidRDefault="007952C3"/>
    <w:p w14:paraId="706F535D" w14:textId="77777777" w:rsidR="007952C3" w:rsidRDefault="007952C3"/>
    <w:p w14:paraId="79DE041A" w14:textId="77777777" w:rsidR="007952C3" w:rsidRDefault="007952C3"/>
    <w:p w14:paraId="55505A3F" w14:textId="77777777" w:rsidR="007952C3" w:rsidRDefault="007952C3"/>
    <w:p w14:paraId="06A30605" w14:textId="77777777" w:rsidR="007952C3" w:rsidRDefault="007952C3"/>
    <w:p w14:paraId="372AAD35" w14:textId="77777777" w:rsidR="007952C3" w:rsidRDefault="007952C3"/>
    <w:p w14:paraId="7B43975A" w14:textId="77777777" w:rsidR="007952C3" w:rsidRDefault="007952C3"/>
    <w:p w14:paraId="6B12546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B5661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EDA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AB8F0-4E77-FA44-86E7-052FA6B1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2020-07-24T23:53:00Z</dcterms:created>
  <dcterms:modified xsi:type="dcterms:W3CDTF">2021-04-30T03:46:00Z</dcterms:modified>
</cp:coreProperties>
</file>