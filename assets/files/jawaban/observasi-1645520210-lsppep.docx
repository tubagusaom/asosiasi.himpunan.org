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C62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5E723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50ED6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9B0ED4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9A09607" w14:textId="77777777" w:rsidTr="00821BA2">
        <w:tc>
          <w:tcPr>
            <w:tcW w:w="9350" w:type="dxa"/>
          </w:tcPr>
          <w:p w14:paraId="638A7FBF" w14:textId="77777777" w:rsidR="00BE098E" w:rsidRDefault="00BE098E" w:rsidP="00821BA2">
            <w:pPr>
              <w:pStyle w:val="ListParagraph"/>
              <w:ind w:left="0"/>
            </w:pPr>
          </w:p>
          <w:p w14:paraId="5353B7E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DC1DF0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195AA1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0"/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5AA338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commentRangeEnd w:id="0"/>
            <w:proofErr w:type="spellEnd"/>
            <w:r w:rsidR="00C856B5">
              <w:rPr>
                <w:rStyle w:val="CommentReference"/>
              </w:rPr>
              <w:commentReference w:id="0"/>
            </w:r>
            <w:r>
              <w:t>.</w:t>
            </w:r>
          </w:p>
          <w:p w14:paraId="6D889F3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commentRangeEnd w:id="1"/>
            <w:proofErr w:type="spellEnd"/>
            <w:r w:rsidR="00C856B5">
              <w:rPr>
                <w:rStyle w:val="CommentReference"/>
              </w:rPr>
              <w:commentReference w:id="1"/>
            </w:r>
            <w:r>
              <w:t>.</w:t>
            </w:r>
          </w:p>
          <w:p w14:paraId="2D509F2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8F762F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commentRangeEnd w:id="2"/>
            <w:proofErr w:type="spellEnd"/>
            <w:r w:rsidR="00C856B5">
              <w:rPr>
                <w:rStyle w:val="CommentReference"/>
              </w:rPr>
              <w:commentReference w:id="2"/>
            </w:r>
            <w:r>
              <w:t>.</w:t>
            </w:r>
          </w:p>
          <w:p w14:paraId="159D04AA" w14:textId="77777777" w:rsidR="00BE098E" w:rsidRPr="00985E8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commentRangeStart w:id="3"/>
            <w:proofErr w:type="spellStart"/>
            <w:r w:rsidRPr="00985E86">
              <w:t>pelaksanaan</w:t>
            </w:r>
            <w:proofErr w:type="spellEnd"/>
            <w:r w:rsidRPr="00985E86">
              <w:t xml:space="preserve">, </w:t>
            </w:r>
            <w:proofErr w:type="spellStart"/>
            <w:r w:rsidRPr="00985E86">
              <w:t>penerapan</w:t>
            </w:r>
            <w:proofErr w:type="spellEnd"/>
            <w:r w:rsidRPr="00985E86">
              <w:t>.</w:t>
            </w:r>
            <w:commentRangeEnd w:id="3"/>
            <w:r w:rsidR="00985E86">
              <w:rPr>
                <w:rStyle w:val="CommentReference"/>
              </w:rPr>
              <w:commentReference w:id="3"/>
            </w:r>
          </w:p>
          <w:p w14:paraId="43C89A3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</w:t>
            </w:r>
            <w:r w:rsidRPr="00C856B5">
              <w:rPr>
                <w:strike/>
                <w:rPrChange w:id="4" w:author="Hp" w:date="2022-02-22T15:31:00Z">
                  <w:rPr/>
                </w:rPrChange>
              </w:rPr>
              <w:t xml:space="preserve">paling </w:t>
            </w:r>
            <w:proofErr w:type="spellStart"/>
            <w:r w:rsidRPr="00C856B5">
              <w:rPr>
                <w:strike/>
                <w:rPrChange w:id="5" w:author="Hp" w:date="2022-02-22T15:31:00Z">
                  <w:rPr/>
                </w:rPrChange>
              </w:rPr>
              <w:t>menguntungkan</w:t>
            </w:r>
            <w:proofErr w:type="spellEnd"/>
            <w:r>
              <w:t>.</w:t>
            </w:r>
          </w:p>
          <w:p w14:paraId="01D018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6"/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74D8F4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6"/>
            <w:r w:rsidR="00C856B5">
              <w:rPr>
                <w:rStyle w:val="CommentReference"/>
              </w:rPr>
              <w:commentReference w:id="6"/>
            </w:r>
          </w:p>
          <w:p w14:paraId="657DCEB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7"/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commentRangeEnd w:id="7"/>
            <w:proofErr w:type="spellEnd"/>
            <w:r w:rsidR="00884202">
              <w:rPr>
                <w:rStyle w:val="CommentReference"/>
              </w:rPr>
              <w:commentReference w:id="7"/>
            </w:r>
            <w:r>
              <w:t>.</w:t>
            </w:r>
          </w:p>
          <w:p w14:paraId="26701700" w14:textId="532E2BFE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 w:rsidRPr="00C856B5">
              <w:rPr>
                <w:strike/>
                <w:rPrChange w:id="8" w:author="Hp" w:date="2022-02-22T15:32:00Z">
                  <w:rPr/>
                </w:rPrChange>
              </w:rPr>
              <w:t>dsb</w:t>
            </w:r>
            <w:proofErr w:type="spellEnd"/>
            <w:ins w:id="9" w:author="Hp" w:date="2022-02-22T15:32:00Z">
              <w:r w:rsidR="00C856B5">
                <w:t xml:space="preserve"> </w:t>
              </w:r>
              <w:proofErr w:type="spellStart"/>
              <w:r w:rsidR="00C856B5">
                <w:t>dsb</w:t>
              </w:r>
              <w:proofErr w:type="spellEnd"/>
              <w:r w:rsidR="00C856B5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52F30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0"/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  <w:commentRangeEnd w:id="10"/>
            <w:r w:rsidR="00C856B5">
              <w:rPr>
                <w:rStyle w:val="CommentReference"/>
              </w:rPr>
              <w:commentReference w:id="10"/>
            </w:r>
          </w:p>
          <w:p w14:paraId="6E69F504" w14:textId="7605088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Pr="00884202">
              <w:rPr>
                <w:strike/>
                <w:rPrChange w:id="11" w:author="Hp" w:date="2022-02-22T15:35:00Z">
                  <w:rPr/>
                </w:rPrChange>
              </w:rPr>
              <w:t>ilmu</w:t>
            </w:r>
            <w:proofErr w:type="spellEnd"/>
            <w:r w:rsidRPr="00884202">
              <w:rPr>
                <w:strike/>
                <w:rPrChange w:id="12" w:author="Hp" w:date="2022-02-22T15:35:00Z">
                  <w:rPr/>
                </w:rPrChange>
              </w:rPr>
              <w:t xml:space="preserve"> </w:t>
            </w:r>
            <w:proofErr w:type="spellStart"/>
            <w:r w:rsidRPr="00884202">
              <w:rPr>
                <w:strike/>
                <w:rPrChange w:id="13" w:author="Hp" w:date="2022-02-22T15:35:00Z">
                  <w:rPr/>
                </w:rPrChange>
              </w:rPr>
              <w:t>tentang</w:t>
            </w:r>
            <w:proofErr w:type="spellEnd"/>
            <w:r w:rsidRPr="00884202">
              <w:rPr>
                <w:strike/>
                <w:rPrChange w:id="14" w:author="Hp" w:date="2022-02-22T15:35:00Z">
                  <w:rPr/>
                </w:rPrChange>
              </w:rPr>
              <w:t xml:space="preserve"> </w:t>
            </w:r>
            <w:proofErr w:type="spellStart"/>
            <w:r w:rsidRPr="00884202">
              <w:rPr>
                <w:strike/>
                <w:rPrChange w:id="15" w:author="Hp" w:date="2022-02-22T15:35:00Z">
                  <w:rPr/>
                </w:rPrChange>
              </w:rPr>
              <w:t>metode</w:t>
            </w:r>
            <w:proofErr w:type="spellEnd"/>
            <w:ins w:id="16" w:author="Hp" w:date="2022-02-22T15:35:00Z">
              <w:r w:rsidR="00884202">
                <w:t xml:space="preserve"> </w:t>
              </w:r>
            </w:ins>
            <w:proofErr w:type="spellStart"/>
            <w:ins w:id="17" w:author="Hp" w:date="2022-02-22T15:36:00Z">
              <w:r w:rsidR="00884202">
                <w:t>metode</w:t>
              </w:r>
            </w:ins>
            <w:proofErr w:type="spellEnd"/>
            <w:ins w:id="18" w:author="Hp" w:date="2022-02-22T15:35:00Z">
              <w:r w:rsidR="00884202">
                <w:t xml:space="preserve"> </w:t>
              </w:r>
              <w:proofErr w:type="spellStart"/>
              <w:r w:rsidR="00884202">
                <w:t>membuat</w:t>
              </w:r>
              <w:proofErr w:type="spellEnd"/>
              <w:r w:rsidR="00884202">
                <w:t xml:space="preserve"> </w:t>
              </w:r>
              <w:proofErr w:type="spellStart"/>
              <w:r w:rsidR="00884202">
                <w:t>karya</w:t>
              </w:r>
              <w:proofErr w:type="spellEnd"/>
              <w:r w:rsidR="00884202">
                <w:t xml:space="preserve"> </w:t>
              </w:r>
              <w:proofErr w:type="spellStart"/>
              <w:r w:rsidR="00884202">
                <w:t>ilmiah</w:t>
              </w:r>
            </w:ins>
            <w:proofErr w:type="spellEnd"/>
            <w:r>
              <w:t>.</w:t>
            </w:r>
          </w:p>
          <w:p w14:paraId="71E99AC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9"/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9E4B0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554B68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  <w:commentRangeEnd w:id="19"/>
            <w:r w:rsidR="00884202">
              <w:rPr>
                <w:rStyle w:val="CommentReference"/>
              </w:rPr>
              <w:commentReference w:id="19"/>
            </w:r>
          </w:p>
          <w:p w14:paraId="5DEA6B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0"/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51992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  <w:commentRangeEnd w:id="20"/>
            <w:r w:rsidR="00884202">
              <w:rPr>
                <w:rStyle w:val="CommentReference"/>
              </w:rPr>
              <w:commentReference w:id="20"/>
            </w:r>
          </w:p>
          <w:p w14:paraId="411D2FE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1"/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7C43D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commentRangeEnd w:id="21"/>
            <w:r w:rsidR="00884202">
              <w:rPr>
                <w:rStyle w:val="CommentReference"/>
              </w:rPr>
              <w:commentReference w:id="21"/>
            </w:r>
          </w:p>
          <w:p w14:paraId="5E6E121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2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FB900C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commentRangeEnd w:id="22"/>
            <w:r w:rsidR="00C856B5">
              <w:rPr>
                <w:rStyle w:val="CommentReference"/>
              </w:rPr>
              <w:commentReference w:id="22"/>
            </w:r>
          </w:p>
          <w:p w14:paraId="375EC46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887251C" w14:textId="77777777" w:rsidTr="00821BA2">
        <w:tc>
          <w:tcPr>
            <w:tcW w:w="9350" w:type="dxa"/>
          </w:tcPr>
          <w:p w14:paraId="30A86DC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3A76C2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2-02-22T15:28:00Z" w:initials="H">
    <w:p w14:paraId="119CA058" w14:textId="4FF67A45" w:rsidR="00C856B5" w:rsidRDefault="00C856B5">
      <w:pPr>
        <w:pStyle w:val="CommentText"/>
      </w:pPr>
      <w:r>
        <w:rPr>
          <w:rStyle w:val="CommentReference"/>
        </w:rPr>
        <w:annotationRef/>
      </w:r>
      <w:r>
        <w:t>O</w:t>
      </w:r>
    </w:p>
  </w:comment>
  <w:comment w:id="1" w:author="Hp" w:date="2022-02-22T15:28:00Z" w:initials="H">
    <w:p w14:paraId="49A36144" w14:textId="2AE054CD" w:rsidR="00C856B5" w:rsidRDefault="00C856B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" w:author="Hp" w:date="2022-02-22T15:29:00Z" w:initials="H">
    <w:p w14:paraId="30862615" w14:textId="4E7D1644" w:rsidR="00C856B5" w:rsidRDefault="00C856B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" w:author="Hp" w:date="2022-02-22T15:38:00Z" w:initials="H">
    <w:p w14:paraId="5C389556" w14:textId="2432C4CF" w:rsidR="00985E86" w:rsidRDefault="00985E86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Hp" w:date="2022-02-22T15:34:00Z" w:initials="H">
    <w:p w14:paraId="78150942" w14:textId="3D1F9EA4" w:rsidR="00C856B5" w:rsidRDefault="00C856B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Hp" w:date="2022-02-22T15:37:00Z" w:initials="H">
    <w:p w14:paraId="536F3ED6" w14:textId="7D5A91DF" w:rsidR="00884202" w:rsidRDefault="0088420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Hp" w:date="2022-02-22T15:34:00Z" w:initials="H">
    <w:p w14:paraId="1D2AB694" w14:textId="7BA4E136" w:rsidR="00C856B5" w:rsidRDefault="00C856B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9" w:author="Hp" w:date="2022-02-22T15:35:00Z" w:initials="H">
    <w:p w14:paraId="1D20E557" w14:textId="04DF14EF" w:rsidR="00884202" w:rsidRDefault="0088420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0" w:author="Hp" w:date="2022-02-22T15:36:00Z" w:initials="H">
    <w:p w14:paraId="6BB806C5" w14:textId="3583D7E9" w:rsidR="00884202" w:rsidRDefault="0088420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1" w:author="Hp" w:date="2022-02-22T15:36:00Z" w:initials="H">
    <w:p w14:paraId="531A0AA2" w14:textId="286F938E" w:rsidR="00884202" w:rsidRDefault="00884202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2" w:author="Hp" w:date="2022-02-22T15:33:00Z" w:initials="H">
    <w:p w14:paraId="2E715202" w14:textId="36921D12" w:rsidR="00C856B5" w:rsidRDefault="00C856B5">
      <w:pPr>
        <w:pStyle w:val="CommentText"/>
      </w:pPr>
      <w:r>
        <w:rPr>
          <w:rStyle w:val="CommentReference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9CA058" w15:done="0"/>
  <w15:commentEx w15:paraId="49A36144" w15:done="0"/>
  <w15:commentEx w15:paraId="30862615" w15:done="0"/>
  <w15:commentEx w15:paraId="5C389556" w15:done="0"/>
  <w15:commentEx w15:paraId="78150942" w15:done="0"/>
  <w15:commentEx w15:paraId="536F3ED6" w15:done="0"/>
  <w15:commentEx w15:paraId="1D2AB694" w15:done="0"/>
  <w15:commentEx w15:paraId="1D20E557" w15:done="0"/>
  <w15:commentEx w15:paraId="6BB806C5" w15:done="0"/>
  <w15:commentEx w15:paraId="531A0AA2" w15:done="0"/>
  <w15:commentEx w15:paraId="2E7152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F7F84" w16cex:dateUtc="2022-02-22T08:28:00Z"/>
  <w16cex:commentExtensible w16cex:durableId="25BF7FB4" w16cex:dateUtc="2022-02-22T08:28:00Z"/>
  <w16cex:commentExtensible w16cex:durableId="25BF7FC8" w16cex:dateUtc="2022-02-22T08:29:00Z"/>
  <w16cex:commentExtensible w16cex:durableId="25BF8202" w16cex:dateUtc="2022-02-22T08:38:00Z"/>
  <w16cex:commentExtensible w16cex:durableId="25BF80F2" w16cex:dateUtc="2022-02-22T08:34:00Z"/>
  <w16cex:commentExtensible w16cex:durableId="25BF81B1" w16cex:dateUtc="2022-02-22T08:37:00Z"/>
  <w16cex:commentExtensible w16cex:durableId="25BF80FE" w16cex:dateUtc="2022-02-22T08:34:00Z"/>
  <w16cex:commentExtensible w16cex:durableId="25BF815E" w16cex:dateUtc="2022-02-22T08:35:00Z"/>
  <w16cex:commentExtensible w16cex:durableId="25BF816C" w16cex:dateUtc="2022-02-22T08:36:00Z"/>
  <w16cex:commentExtensible w16cex:durableId="25BF8184" w16cex:dateUtc="2022-02-22T08:36:00Z"/>
  <w16cex:commentExtensible w16cex:durableId="25BF80C7" w16cex:dateUtc="2022-02-22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9CA058" w16cid:durableId="25BF7F84"/>
  <w16cid:commentId w16cid:paraId="49A36144" w16cid:durableId="25BF7FB4"/>
  <w16cid:commentId w16cid:paraId="30862615" w16cid:durableId="25BF7FC8"/>
  <w16cid:commentId w16cid:paraId="5C389556" w16cid:durableId="25BF8202"/>
  <w16cid:commentId w16cid:paraId="78150942" w16cid:durableId="25BF80F2"/>
  <w16cid:commentId w16cid:paraId="536F3ED6" w16cid:durableId="25BF81B1"/>
  <w16cid:commentId w16cid:paraId="1D2AB694" w16cid:durableId="25BF80FE"/>
  <w16cid:commentId w16cid:paraId="1D20E557" w16cid:durableId="25BF815E"/>
  <w16cid:commentId w16cid:paraId="6BB806C5" w16cid:durableId="25BF816C"/>
  <w16cid:commentId w16cid:paraId="531A0AA2" w16cid:durableId="25BF8184"/>
  <w16cid:commentId w16cid:paraId="2E715202" w16cid:durableId="25BF8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S0NLA0MjM0NTI3tDRQ0lEKTi0uzszPAykwrAUA5VZfESwAAAA="/>
  </w:docVars>
  <w:rsids>
    <w:rsidRoot w:val="00BE098E"/>
    <w:rsid w:val="0012251A"/>
    <w:rsid w:val="002D253F"/>
    <w:rsid w:val="0042167F"/>
    <w:rsid w:val="00884202"/>
    <w:rsid w:val="00924DF5"/>
    <w:rsid w:val="00985E86"/>
    <w:rsid w:val="00BE098E"/>
    <w:rsid w:val="00C856B5"/>
    <w:rsid w:val="00D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D9D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856B5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85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6B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6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6B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2022-02-22T08:54:00Z</dcterms:created>
  <dcterms:modified xsi:type="dcterms:W3CDTF">2022-02-22T08:54:00Z</dcterms:modified>
</cp:coreProperties>
</file>