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ins w:id="1" w:author="Raihana" w:date="2021-03-13T09:49:00Z">
              <w:r w:rsidR="00F4345F">
                <w:t xml:space="preserve"> </w:t>
              </w:r>
            </w:ins>
            <w:proofErr w:type="spellStart"/>
            <w:r>
              <w:t>Anak</w:t>
            </w:r>
            <w:proofErr w:type="spellEnd"/>
            <w:ins w:id="2" w:author="Raihana" w:date="2021-03-13T09:50:00Z">
              <w:r w:rsidR="00F4345F">
                <w:t xml:space="preserve"> </w:t>
              </w:r>
            </w:ins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3" w:author="Raihana" w:date="2021-03-13T09:48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" w:author="Raihana" w:date="2021-03-13T09:48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5" w:author="Raihana" w:date="2021-03-13T09:51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ins w:id="6" w:author="Raihana" w:date="2021-03-13T09:51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proofErr w:type="spellEnd"/>
            <w:del w:id="7" w:author="Raihana" w:date="2021-03-13T09:51:00Z">
              <w:r w:rsidRPr="00EC6F38" w:rsidDel="00F4345F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8" w:author="Raihana" w:date="2021-03-13T09:52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del w:id="9" w:author="Raihana" w:date="2021-03-13T09:52:00Z">
              <w:r w:rsidRPr="00EC6F38" w:rsidDel="00F4345F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ins w:id="10" w:author="Raihana" w:date="2021-03-13T09:52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11" w:author="Raihana" w:date="2021-03-13T09:52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12" w:author="Raihana" w:date="2021-03-13T09:52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13" w:author="Raihana" w:date="2021-03-13T09:52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Raihana" w:date="2021-03-13T09:52:00Z">
              <w:r w:rsidRPr="00EC6F38" w:rsidDel="00F4345F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15" w:author="Raihana" w:date="2021-03-13T09:52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ins w:id="16" w:author="Raihana" w:date="2021-03-13T09:52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ins w:id="17" w:author="Raihana" w:date="2021-03-13T09:53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8" w:author="Raihana" w:date="2021-03-13T09:53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ins w:id="19" w:author="Raihana" w:date="2021-03-13T09:54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0" w:author="Raihana" w:date="2021-03-13T09:53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ins w:id="21" w:author="Raihana" w:date="2021-03-13T09:53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2" w:author="Raihana" w:date="2021-03-13T09:53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23" w:author="Raihana" w:date="2021-03-13T09:54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4" w:author="Raihana" w:date="2021-03-13T09:54:00Z">
              <w:r w:rsidRPr="00EC6F38" w:rsidDel="00F4345F">
                <w:rPr>
                  <w:rFonts w:ascii="Times New Roman" w:eastAsia="Times New Roman" w:hAnsi="Times New Roman" w:cs="Times New Roman"/>
                  <w:szCs w:val="24"/>
                </w:rPr>
                <w:delText>bahkanbanyak yang masih awam.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ins w:id="25" w:author="Raihana" w:date="2021-03-13T09:54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ins w:id="26" w:author="Raihana" w:date="2021-03-13T09:54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ins w:id="27" w:author="Raihana" w:date="2021-03-13T09:54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ins w:id="28" w:author="Raihana" w:date="2021-03-13T09:55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9" w:author="Raihana" w:date="2021-03-13T09:55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30" w:author="Raihana" w:date="2021-03-13T09:55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1" w:author="Raihana" w:date="2021-03-13T09:55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Raihana" w:date="2021-03-13T09:55:00Z">
              <w:r w:rsidRPr="00EC6F38" w:rsidDel="00F4345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33" w:author="Raihana" w:date="2021-03-13T09:55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34" w:author="Raihana" w:date="2021-03-13T09:55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35" w:author="Raihana" w:date="2021-03-13T09:55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36" w:author="Raihana" w:date="2021-03-13T09:56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37" w:author="Raihana" w:date="2021-03-13T09:56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ins w:id="38" w:author="Raihana" w:date="2021-03-13T09:56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39" w:author="Raihana" w:date="2021-03-13T09:56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40" w:author="Raihana" w:date="2021-03-13T09:56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41" w:author="Raihana" w:date="2021-03-13T09:56:00Z">
              <w:r w:rsidR="00F4345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2" w:author="Raihana" w:date="2021-03-13T09:56:00Z">
              <w:r w:rsidRPr="00EC6F38" w:rsidDel="00F4345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43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4" w:author="Raihana" w:date="2021-03-13T09:56:00Z">
              <w:r w:rsidRPr="00EC6F38" w:rsidDel="00F4345F">
                <w:rPr>
                  <w:rFonts w:ascii="Times New Roman" w:eastAsia="Times New Roman" w:hAnsi="Times New Roman" w:cs="Times New Roman"/>
                  <w:szCs w:val="24"/>
                </w:rPr>
                <w:delText xml:space="preserve"> tetapi</w:delText>
              </w:r>
            </w:del>
            <w:ins w:id="45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6" w:author="Raihana" w:date="2021-03-13T09:57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47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48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ins w:id="49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ins w:id="50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51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ins w:id="52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53" w:author="Raihana" w:date="2021-03-13T09:57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proofErr w:type="gramEnd"/>
            <w:ins w:id="54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55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56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ins w:id="57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58" w:author="Raihana" w:date="2021-03-13T09:5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59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ins w:id="60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61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ins w:id="62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ins w:id="63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64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ins w:id="65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66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ins w:id="67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8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69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ins w:id="70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71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ins w:id="72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73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ins w:id="74" w:author="Raihana" w:date="2021-03-13T09:58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ins w:id="75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76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77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ins w:id="78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79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80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81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2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83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ins w:id="84" w:author="Raihana" w:date="2021-03-13T09:59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85" w:author="Raihana" w:date="2021-03-13T10:00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ins w:id="86" w:author="Raihana" w:date="2021-03-13T10:00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87" w:author="Raihana" w:date="2021-03-13T10:00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?</w:t>
              </w:r>
              <w:proofErr w:type="gramEnd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8" w:author="Raihana" w:date="2021-03-13T10:00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9" w:author="Raihana" w:date="2021-03-13T10:00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>hariini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ins w:id="90" w:author="Raihana" w:date="2021-03-13T10:00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91" w:author="Raihana" w:date="2021-03-13T10:01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  <w:proofErr w:type="spellEnd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mana</w:t>
              </w:r>
              <w:proofErr w:type="spellEnd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2" w:author="Raihana" w:date="2021-03-13T10:01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>karena di era ini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93" w:author="Raihana" w:date="2021-03-13T10:01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94" w:author="Raihana" w:date="2021-03-13T10:01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ins w:id="95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96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97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ins w:id="98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ins w:id="99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00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101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102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03" w:author="Raihana" w:date="2021-03-13T10:02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ins w:id="104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05" w:author="Raihana" w:date="2021-03-13T10:03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106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07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08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09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10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11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12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13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14" w:author="Raihana" w:date="2021-03-13T10:03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5" w:author="Raihana" w:date="2021-03-13T10:03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116" w:author="Raihana" w:date="2021-03-13T10:04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7" w:author="Raihana" w:date="2021-03-13T10:04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8" w:author="Raihana" w:date="2021-03-13T10:04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119" w:author="Raihana" w:date="2021-03-13T10:04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20" w:author="Raihana" w:date="2021-03-13T10:04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ins w:id="121" w:author="Raihana" w:date="2021-03-13T10:04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22" w:author="Raihana" w:date="2021-03-13T10:04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23" w:author="Raihana" w:date="2021-03-13T10:05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24" w:author="Raihana" w:date="2021-03-13T10:05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25" w:author="Raihana" w:date="2021-03-13T10:05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26" w:author="Raihana" w:date="2021-03-13T10:05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127" w:author="Raihana" w:date="2021-03-13T10:05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8" w:author="Raihana" w:date="2021-03-13T10:05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proofErr w:type="gramEnd"/>
            <w:ins w:id="129" w:author="Raihana" w:date="2021-03-13T10:05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130" w:author="Raihana" w:date="2021-03-13T10:05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131" w:author="Raihana" w:date="2021-03-13T10:05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2" w:author="Raihana" w:date="2021-03-13T10:06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33" w:author="Raihana" w:date="2021-03-13T10:06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34" w:author="Raihana" w:date="2021-03-13T10:06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5" w:author="Raihana" w:date="2021-03-13T10:06:00Z">
              <w:r w:rsidRPr="00EC6F38" w:rsidDel="00CF265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ins w:id="136" w:author="Raihana" w:date="2021-03-13T10:06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37" w:author="Raihana" w:date="2021-03-13T10:06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ins w:id="138" w:author="Raihana" w:date="2021-03-13T10:06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139" w:author="Raihana" w:date="2021-03-13T10:06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ins w:id="140" w:author="Raihana" w:date="2021-03-13T10:06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41" w:author="Raihana" w:date="2021-03-13T10:0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ins w:id="142" w:author="Raihana" w:date="2021-03-13T10:0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43" w:author="Raihana" w:date="2021-03-13T10:0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44" w:author="Raihana" w:date="2021-03-13T10:0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145" w:author="Raihana" w:date="2021-03-13T10:07:00Z">
              <w:r w:rsidR="00CF26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46" w:author="Raihana" w:date="2021-03-13T10:0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147" w:author="Raihana" w:date="2021-03-13T10:07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148" w:author="Raihana" w:date="2021-03-13T10:0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49" w:author="Raihana" w:date="2021-03-13T10:0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ins w:id="150" w:author="Raihana" w:date="2021-03-13T10:0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ins w:id="151" w:author="Raihana" w:date="2021-03-13T10:0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52" w:author="Raihana" w:date="2021-03-13T10:08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ins w:id="153" w:author="Raihana" w:date="2021-03-13T10:08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ins w:id="154" w:author="Raihana" w:date="2021-03-13T10:08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55" w:author="Raihana" w:date="2021-03-13T10:08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ins w:id="156" w:author="Raihana" w:date="2021-03-13T10:08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ins w:id="157" w:author="Raihana" w:date="2021-03-13T10:08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58" w:author="Raihana" w:date="2021-03-13T10:08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del w:id="159" w:author="Raihana" w:date="2021-03-13T10:08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mengajar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ins w:id="160" w:author="Raihana" w:date="2021-03-13T10:08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ins w:id="161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162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ins w:id="163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64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165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ins w:id="166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ins w:id="167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68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69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70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71" w:author="Raihana" w:date="2021-03-13T10:09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72" w:author="Raihana" w:date="2021-03-13T10:10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73" w:author="Raihana" w:date="2021-03-13T10:10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ins w:id="174" w:author="Raihana" w:date="2021-03-13T10:10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5" w:author="Raihana" w:date="2021-03-13T10:10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176" w:author="Raihana" w:date="2021-03-13T10:10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Del="00C82F7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77" w:author="Raihana" w:date="2021-03-13T10:1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78" w:author="Raihana" w:date="2021-03-13T10:11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79" w:author="Raihana" w:date="2021-03-13T10:11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80" w:author="Raihana" w:date="2021-03-13T10:11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181" w:author="Raihana" w:date="2021-03-13T10:11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82" w:author="Raihana" w:date="2021-03-13T10:11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83" w:author="Raihana" w:date="2021-03-13T10:11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84" w:author="Raihana" w:date="2021-03-13T10:11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85" w:author="Raihana" w:date="2021-03-13T10:11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6" w:author="Raihana" w:date="2021-03-13T10:12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sebenarnya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ins w:id="187" w:author="Raihana" w:date="2021-03-13T10:12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188" w:author="Raihana" w:date="2021-03-13T10:12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89" w:author="Raihana" w:date="2021-03-13T10:12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90" w:author="Raihana" w:date="2021-03-13T10:12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1" w:author="Raihana" w:date="2021-03-13T10:12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92" w:author="Raihana" w:date="2021-03-13T10:12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93" w:author="Raihana" w:date="2021-03-13T10:12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94" w:author="Raihana" w:date="2021-03-13T10:12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95" w:author="Raihana" w:date="2021-03-13T10:13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96" w:author="Raihana" w:date="2021-03-13T10:13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197" w:author="Raihana" w:date="2021-03-13T10:13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ins w:id="198" w:author="Raihana" w:date="2021-03-13T10:13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ins w:id="199" w:author="Raihana" w:date="2021-03-13T10:13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00" w:author="Raihana" w:date="2021-03-13T10:13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di</w:t>
            </w:r>
            <w:del w:id="201" w:author="Raihana" w:date="2021-03-13T10:14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202" w:author="Raihana" w:date="2021-03-13T10:14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03" w:author="Raihana" w:date="2021-03-13T10:14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04" w:author="Raihana" w:date="2021-03-13T10:14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05" w:author="Raihana" w:date="2021-03-13T10:14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ins w:id="206" w:author="Raihana" w:date="2021-03-13T10:14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207" w:author="Raihana" w:date="2021-03-13T10:14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ins w:id="208" w:author="Raihana" w:date="2021-03-13T10:14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ins w:id="209" w:author="Raihana" w:date="2021-03-13T10:18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10" w:author="Raihana" w:date="2021-03-13T10:18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 xml:space="preserve"> ataugagasan.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ins w:id="211" w:author="Raihana" w:date="2021-03-13T10:16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2" w:author="Raihana" w:date="2021-03-13T10:15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daripemikirankritistad</w:delText>
              </w:r>
            </w:del>
            <w:del w:id="213" w:author="Raihana" w:date="2021-03-13T10:16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214" w:author="Raihana" w:date="2021-03-13T10:15:00Z">
              <w:r w:rsidR="00CE2BBC" w:rsidRPr="00EC6F38">
                <w:rPr>
                  <w:rFonts w:ascii="Times New Roman" w:eastAsia="Times New Roman" w:hAnsi="Times New Roman" w:cs="Times New Roman"/>
                  <w:szCs w:val="24"/>
                </w:rPr>
                <w:t>daripemikirankritistad</w:t>
              </w:r>
              <w:proofErr w:type="spellEnd"/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215" w:author="Raihana" w:date="2021-03-13T10:16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16" w:author="Raihana" w:date="2021-03-13T10:16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217" w:author="Raihana" w:date="2021-03-13T10:16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18" w:author="Raihana" w:date="2021-03-13T10:16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219" w:author="Raihana" w:date="2021-03-13T10:16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20" w:author="Raihana" w:date="2021-03-13T10:16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221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22" w:author="Raihana" w:date="2021-03-13T10:17:00Z">
              <w:r w:rsidRPr="00EC6F38" w:rsidDel="00CE2BBC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ins w:id="223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24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225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ins w:id="226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227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228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ins w:id="229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30" w:author="Raihana" w:date="2021-03-13T10:17:00Z">
              <w:r w:rsidR="00CE2B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231" w:author="Raihana" w:date="2021-03-13T10:17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>ataugagasan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232" w:author="Raihana" w:date="2021-03-13T10:18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33" w:author="Raihana" w:date="2021-03-13T10:18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ins w:id="234" w:author="Raihana" w:date="2021-03-13T10:18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5" w:author="Raihana" w:date="2021-03-13T10:18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ins w:id="236" w:author="Raihana" w:date="2021-03-13T10:19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237" w:author="Raihana" w:date="2021-03-13T10:19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238" w:author="Raihana" w:date="2021-03-13T10:19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239" w:author="Raihana" w:date="2021-03-13T10:19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240" w:author="Raihana" w:date="2021-03-13T10:19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1" w:author="Raihana" w:date="2021-03-13T10:19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ins w:id="242" w:author="Raihana" w:date="2021-03-13T10:19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3" w:author="Raihana" w:date="2021-03-13T10:19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244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ins w:id="245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46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47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ins w:id="248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49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50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ins w:id="251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2" w:author="Raihana" w:date="2021-03-13T10:20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253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254" w:author="Raihana" w:date="2021-03-13T10:20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55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ins w:id="256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57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258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59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60" w:author="Raihana" w:date="2021-03-13T10:21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1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262" w:author="Raihana" w:date="2021-03-13T10:21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63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64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</w:t>
            </w:r>
            <w:ins w:id="265" w:author="Raihana" w:date="2021-03-13T10:23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>f</w:t>
              </w:r>
            </w:ins>
            <w:proofErr w:type="spellEnd"/>
            <w:del w:id="266" w:author="Raihana" w:date="2021-03-13T10:21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ins w:id="267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68" w:author="Raihana" w:date="2021-03-13T10:21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</w:t>
            </w:r>
            <w:ins w:id="269" w:author="Raihana" w:date="2021-03-13T10:23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>f</w:t>
              </w:r>
            </w:ins>
            <w:proofErr w:type="spellEnd"/>
            <w:del w:id="270" w:author="Raihana" w:date="2021-03-13T10:22:00Z">
              <w:r w:rsidRPr="00EC6F38" w:rsidDel="00C82F74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71" w:author="Raihana" w:date="2021-03-13T10:22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272" w:author="Raihana" w:date="2021-03-13T10:22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73" w:author="Raihana" w:date="2021-03-13T10:22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74" w:author="Raihana" w:date="2021-03-13T10:22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275" w:author="Raihana" w:date="2021-03-13T10:22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276" w:author="Raihana" w:date="2021-03-13T10:22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77" w:author="Raihana" w:date="2021-03-13T10:22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278" w:author="Raihana" w:date="2021-03-13T10:22:00Z">
              <w:r w:rsidR="00C82F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924DF5"/>
    <w:rsid w:val="00AE2C5E"/>
    <w:rsid w:val="00C82F74"/>
    <w:rsid w:val="00CE2BBC"/>
    <w:rsid w:val="00CF2651"/>
    <w:rsid w:val="00F43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D0481-2C09-4D49-96A4-8C45DB69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Raihana</cp:lastModifiedBy>
  <cp:revision>2</cp:revision>
  <dcterms:created xsi:type="dcterms:W3CDTF">2021-03-13T03:24:00Z</dcterms:created>
  <dcterms:modified xsi:type="dcterms:W3CDTF">2021-03-13T03:24:00Z</dcterms:modified>
</cp:coreProperties>
</file>