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TUGAS OBSERVASI VERSI 6</w:t>
      </w:r>
    </w:p>
    <w:p w:rsidR="00125355" w:rsidRPr="00125355" w:rsidRDefault="00125355" w:rsidP="00125355">
      <w:pPr>
        <w:spacing w:after="0"/>
        <w:jc w:val="center"/>
        <w:rPr>
          <w:rFonts w:ascii="Minion Pro" w:hAnsi="Minion Pro"/>
          <w:b/>
          <w:sz w:val="36"/>
          <w:szCs w:val="36"/>
        </w:rPr>
      </w:pPr>
      <w:r w:rsidRPr="00125355">
        <w:rPr>
          <w:rFonts w:ascii="Minion Pro" w:hAnsi="Minion Pro"/>
          <w:b/>
          <w:sz w:val="36"/>
          <w:szCs w:val="36"/>
        </w:rPr>
        <w:t>SKEMA PENULISAN BUKU NONFIKSI</w:t>
      </w:r>
    </w:p>
    <w:p w:rsidR="00125355" w:rsidRPr="001D038C" w:rsidRDefault="00125355" w:rsidP="00125355">
      <w:pPr>
        <w:spacing w:after="0"/>
        <w:jc w:val="center"/>
        <w:rPr>
          <w:rFonts w:ascii="Minion Pro" w:hAnsi="Minion Pro"/>
          <w:b/>
          <w:sz w:val="36"/>
          <w:szCs w:val="36"/>
        </w:rPr>
      </w:pPr>
    </w:p>
    <w:p w:rsidR="00125355" w:rsidRPr="001D038C" w:rsidRDefault="00125355" w:rsidP="00D8537A">
      <w:pPr>
        <w:pStyle w:val="ListParagraph"/>
        <w:numPr>
          <w:ilvl w:val="0"/>
          <w:numId w:val="3"/>
        </w:numPr>
        <w:rPr>
          <w:rFonts w:ascii="Minion Pro" w:hAnsi="Minion Pro"/>
        </w:rPr>
      </w:pPr>
      <w:proofErr w:type="spellStart"/>
      <w:r w:rsidRPr="001D038C">
        <w:rPr>
          <w:rFonts w:ascii="Minion Pro" w:hAnsi="Minion Pro"/>
        </w:rPr>
        <w:t>Lakukan</w:t>
      </w:r>
      <w:proofErr w:type="spellEnd"/>
      <w:r w:rsidRPr="001D038C">
        <w:rPr>
          <w:rFonts w:ascii="Minion Pro" w:hAnsi="Minion Pro"/>
        </w:rPr>
        <w:t xml:space="preserve"> </w:t>
      </w:r>
      <w:proofErr w:type="spellStart"/>
      <w:r w:rsidRPr="001D038C">
        <w:rPr>
          <w:rFonts w:ascii="Minion Pro" w:hAnsi="Minion Pro"/>
        </w:rPr>
        <w:t>swasunting</w:t>
      </w:r>
      <w:proofErr w:type="spellEnd"/>
      <w:r w:rsidRPr="001D038C">
        <w:rPr>
          <w:rFonts w:ascii="Minion Pro" w:hAnsi="Minion Pro"/>
        </w:rPr>
        <w:t xml:space="preserve"> </w:t>
      </w:r>
      <w:proofErr w:type="spellStart"/>
      <w:r w:rsidRPr="001D038C">
        <w:rPr>
          <w:rFonts w:ascii="Minion Pro" w:hAnsi="Minion Pro"/>
        </w:rPr>
        <w:t>secara</w:t>
      </w:r>
      <w:proofErr w:type="spellEnd"/>
      <w:r w:rsidRPr="001D038C">
        <w:rPr>
          <w:rFonts w:ascii="Minion Pro" w:hAnsi="Minion Pro"/>
        </w:rPr>
        <w:t xml:space="preserve"> digital </w:t>
      </w:r>
      <w:proofErr w:type="spellStart"/>
      <w:r w:rsidRPr="001D038C">
        <w:rPr>
          <w:rFonts w:ascii="Minion Pro" w:hAnsi="Minion Pro"/>
        </w:rPr>
        <w:t>dengan</w:t>
      </w:r>
      <w:proofErr w:type="spellEnd"/>
      <w:r w:rsidRPr="001D038C">
        <w:rPr>
          <w:rFonts w:ascii="Minion Pro" w:hAnsi="Minion Pro"/>
        </w:rPr>
        <w:t xml:space="preserve"> </w:t>
      </w:r>
      <w:proofErr w:type="spellStart"/>
      <w:r w:rsidRPr="001D038C">
        <w:rPr>
          <w:rFonts w:ascii="Minion Pro" w:hAnsi="Minion Pro"/>
        </w:rPr>
        <w:t>menggunakan</w:t>
      </w:r>
      <w:proofErr w:type="spellEnd"/>
      <w:r w:rsidRPr="001D038C">
        <w:rPr>
          <w:rFonts w:ascii="Minion Pro" w:hAnsi="Minion Pro"/>
        </w:rPr>
        <w:t xml:space="preserve"> </w:t>
      </w:r>
      <w:proofErr w:type="spellStart"/>
      <w:r w:rsidRPr="001D038C">
        <w:rPr>
          <w:rFonts w:ascii="Minion Pro" w:hAnsi="Minion Pro"/>
        </w:rPr>
        <w:t>fitur</w:t>
      </w:r>
      <w:proofErr w:type="spellEnd"/>
      <w:r w:rsidRPr="001D038C">
        <w:rPr>
          <w:rFonts w:ascii="Minion Pro" w:hAnsi="Minion Pro"/>
        </w:rPr>
        <w:t xml:space="preserve"> </w:t>
      </w:r>
      <w:r w:rsidRPr="001D038C">
        <w:rPr>
          <w:rFonts w:ascii="Minion Pro" w:hAnsi="Minion Pro"/>
          <w:i/>
        </w:rPr>
        <w:t>Review</w:t>
      </w:r>
      <w:r w:rsidRPr="001D038C">
        <w:rPr>
          <w:rFonts w:ascii="Minion Pro" w:hAnsi="Minion Pro"/>
        </w:rPr>
        <w:t xml:space="preserve"> (</w:t>
      </w:r>
      <w:proofErr w:type="spellStart"/>
      <w:r w:rsidRPr="001D038C">
        <w:rPr>
          <w:rFonts w:ascii="Minion Pro" w:hAnsi="Minion Pro"/>
        </w:rPr>
        <w:t>Peninjauan</w:t>
      </w:r>
      <w:proofErr w:type="spellEnd"/>
      <w:r w:rsidRPr="001D038C">
        <w:rPr>
          <w:rFonts w:ascii="Minion Pro" w:hAnsi="Minion Pro"/>
        </w:rPr>
        <w:t xml:space="preserve">) </w:t>
      </w:r>
      <w:proofErr w:type="spellStart"/>
      <w:r w:rsidRPr="001D038C">
        <w:rPr>
          <w:rFonts w:ascii="Minion Pro" w:hAnsi="Minion Pro"/>
        </w:rPr>
        <w:t>pada</w:t>
      </w:r>
      <w:proofErr w:type="spellEnd"/>
      <w:r w:rsidRPr="001D038C">
        <w:rPr>
          <w:rFonts w:ascii="Minion Pro" w:hAnsi="Minion Pro"/>
        </w:rPr>
        <w:t xml:space="preserve"> </w:t>
      </w:r>
      <w:proofErr w:type="spellStart"/>
      <w:r w:rsidRPr="001D038C">
        <w:rPr>
          <w:rFonts w:ascii="Minion Pro" w:hAnsi="Minion Pro"/>
        </w:rPr>
        <w:t>aplikasi</w:t>
      </w:r>
      <w:proofErr w:type="spellEnd"/>
      <w:r w:rsidRPr="001D038C">
        <w:rPr>
          <w:rFonts w:ascii="Minion Pro" w:hAnsi="Minion Pro"/>
        </w:rPr>
        <w:t xml:space="preserve"> Word. </w:t>
      </w:r>
      <w:proofErr w:type="spellStart"/>
      <w:r w:rsidRPr="001D038C">
        <w:rPr>
          <w:rFonts w:ascii="Minion Pro" w:hAnsi="Minion Pro"/>
        </w:rPr>
        <w:t>Aktifkan</w:t>
      </w:r>
      <w:proofErr w:type="spellEnd"/>
      <w:r w:rsidRPr="001D038C">
        <w:rPr>
          <w:rFonts w:ascii="Minion Pro" w:hAnsi="Minion Pro"/>
        </w:rPr>
        <w:t xml:space="preserve"> </w:t>
      </w:r>
      <w:r w:rsidRPr="001D038C">
        <w:rPr>
          <w:rFonts w:ascii="Minion Pro" w:hAnsi="Minion Pro"/>
          <w:i/>
        </w:rPr>
        <w:t>Track Changes</w:t>
      </w:r>
      <w:r w:rsidRPr="001D038C">
        <w:rPr>
          <w:rFonts w:ascii="Minion Pro" w:hAnsi="Minion Pro"/>
        </w:rPr>
        <w:t xml:space="preserve"> </w:t>
      </w:r>
      <w:proofErr w:type="spellStart"/>
      <w:r w:rsidRPr="001D038C">
        <w:rPr>
          <w:rFonts w:ascii="Minion Pro" w:hAnsi="Minion Pro"/>
        </w:rPr>
        <w:t>untuk</w:t>
      </w:r>
      <w:proofErr w:type="spellEnd"/>
      <w:r w:rsidRPr="001D038C">
        <w:rPr>
          <w:rFonts w:ascii="Minion Pro" w:hAnsi="Minion Pro"/>
        </w:rPr>
        <w:t xml:space="preserve"> </w:t>
      </w:r>
      <w:proofErr w:type="spellStart"/>
      <w:r w:rsidRPr="001D038C">
        <w:rPr>
          <w:rFonts w:ascii="Minion Pro" w:hAnsi="Minion Pro"/>
        </w:rPr>
        <w:t>menandai</w:t>
      </w:r>
      <w:proofErr w:type="spellEnd"/>
      <w:r w:rsidRPr="001D038C">
        <w:rPr>
          <w:rFonts w:ascii="Minion Pro" w:hAnsi="Minion Pro"/>
        </w:rPr>
        <w:t xml:space="preserve"> </w:t>
      </w:r>
      <w:proofErr w:type="spellStart"/>
      <w:r w:rsidRPr="001D038C">
        <w:rPr>
          <w:rFonts w:ascii="Minion Pro" w:hAnsi="Minion Pro"/>
        </w:rPr>
        <w:t>perbaikan</w:t>
      </w:r>
      <w:proofErr w:type="spellEnd"/>
      <w:r w:rsidRPr="001D038C">
        <w:rPr>
          <w:rFonts w:ascii="Minion Pro" w:hAnsi="Minion Pro"/>
        </w:rPr>
        <w:t xml:space="preserve"> yang </w:t>
      </w:r>
      <w:proofErr w:type="spellStart"/>
      <w:r w:rsidRPr="001D038C">
        <w:rPr>
          <w:rFonts w:ascii="Minion Pro" w:hAnsi="Minion Pro"/>
        </w:rPr>
        <w:t>Anda</w:t>
      </w:r>
      <w:proofErr w:type="spellEnd"/>
      <w:r w:rsidRPr="001D038C">
        <w:rPr>
          <w:rFonts w:ascii="Minion Pro" w:hAnsi="Minion Pro"/>
        </w:rPr>
        <w:t xml:space="preserve"> </w:t>
      </w:r>
      <w:proofErr w:type="spellStart"/>
      <w:r w:rsidRPr="001D038C">
        <w:rPr>
          <w:rFonts w:ascii="Minion Pro" w:hAnsi="Minion Pro"/>
        </w:rPr>
        <w:t>lakukan</w:t>
      </w:r>
      <w:proofErr w:type="spellEnd"/>
      <w:r w:rsidRPr="001D038C">
        <w:rPr>
          <w:rFonts w:ascii="Minion Pro" w:hAnsi="Minion Pro"/>
        </w:rPr>
        <w:t xml:space="preserve">. </w:t>
      </w:r>
    </w:p>
    <w:tbl>
      <w:tblPr>
        <w:tblStyle w:val="TableGrid"/>
        <w:tblW w:w="0" w:type="auto"/>
        <w:tblLook w:val="0420" w:firstRow="1" w:lastRow="0" w:firstColumn="0" w:lastColumn="0" w:noHBand="0" w:noVBand="1"/>
      </w:tblPr>
      <w:tblGrid>
        <w:gridCol w:w="9243"/>
      </w:tblGrid>
      <w:tr w:rsidR="00125355" w:rsidTr="00821BA2">
        <w:tc>
          <w:tcPr>
            <w:tcW w:w="9350" w:type="dxa"/>
          </w:tcPr>
          <w:p w:rsidR="00125355" w:rsidRDefault="00125355" w:rsidP="00821BA2">
            <w:pPr>
              <w:pStyle w:val="Heading3"/>
              <w:rPr>
                <w:rFonts w:ascii="Times New Roman" w:hAnsi="Times New Roman"/>
                <w:sz w:val="48"/>
              </w:rPr>
            </w:pPr>
            <w:proofErr w:type="spellStart"/>
            <w:r>
              <w:lastRenderedPageBreak/>
              <w:t>Pembelajaran</w:t>
            </w:r>
            <w:proofErr w:type="spellEnd"/>
            <w:r>
              <w:t xml:space="preserve"> di Era "</w:t>
            </w:r>
            <w:proofErr w:type="spellStart"/>
            <w:r>
              <w:t>Revolusi</w:t>
            </w:r>
            <w:proofErr w:type="spellEnd"/>
            <w:r>
              <w:t xml:space="preserve"> </w:t>
            </w:r>
            <w:proofErr w:type="spellStart"/>
            <w:r>
              <w:t>Industri</w:t>
            </w:r>
            <w:proofErr w:type="spellEnd"/>
            <w:r>
              <w:t xml:space="preserve"> 4.0" </w:t>
            </w:r>
            <w:proofErr w:type="spellStart"/>
            <w:r>
              <w:t>bagi</w:t>
            </w:r>
            <w:proofErr w:type="spellEnd"/>
            <w:r>
              <w:t xml:space="preserve"> </w:t>
            </w:r>
            <w:proofErr w:type="spellStart"/>
            <w:r>
              <w:t>Anak</w:t>
            </w:r>
            <w:proofErr w:type="spellEnd"/>
            <w:r>
              <w:t xml:space="preserve"> </w:t>
            </w:r>
            <w:proofErr w:type="spellStart"/>
            <w:r>
              <w:t>Usia</w:t>
            </w:r>
            <w:proofErr w:type="spellEnd"/>
            <w:r>
              <w:t xml:space="preserve"> </w:t>
            </w:r>
            <w:proofErr w:type="spellStart"/>
            <w:r>
              <w:t>Dini</w:t>
            </w:r>
            <w:proofErr w:type="spellEnd"/>
            <w:r>
              <w:t xml:space="preserve"> </w:t>
            </w:r>
          </w:p>
          <w:p w:rsidR="00125355"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Pr>
                <w:rFonts w:ascii="Times New Roman" w:eastAsia="Times New Roman" w:hAnsi="Times New Roman" w:cs="Times New Roman"/>
                <w:szCs w:val="24"/>
              </w:rPr>
              <w:t>Oleh</w:t>
            </w:r>
            <w:proofErr w:type="spellEnd"/>
            <w:r>
              <w:rPr>
                <w:rFonts w:ascii="Times New Roman" w:eastAsia="Times New Roman" w:hAnsi="Times New Roman" w:cs="Times New Roman"/>
                <w:szCs w:val="24"/>
              </w:rPr>
              <w:t xml:space="preserve"> </w:t>
            </w:r>
            <w:proofErr w:type="spellStart"/>
            <w:r>
              <w:rPr>
                <w:rFonts w:ascii="Times New Roman" w:eastAsia="Times New Roman" w:hAnsi="Times New Roman" w:cs="Times New Roman"/>
                <w:szCs w:val="24"/>
              </w:rPr>
              <w:t>Kodar</w:t>
            </w:r>
            <w:proofErr w:type="spellEnd"/>
            <w:r>
              <w:rPr>
                <w:rFonts w:ascii="Times New Roman" w:eastAsia="Times New Roman" w:hAnsi="Times New Roman" w:cs="Times New Roman"/>
                <w:szCs w:val="24"/>
              </w:rPr>
              <w:t xml:space="preserve"> Akbar</w:t>
            </w:r>
          </w:p>
          <w:p w:rsidR="00125355" w:rsidRPr="009C3065" w:rsidDel="009C3065" w:rsidRDefault="00125355" w:rsidP="00821BA2">
            <w:pPr>
              <w:spacing w:before="100" w:beforeAutospacing="1" w:after="100" w:afterAutospacing="1" w:line="240" w:lineRule="auto"/>
              <w:contextualSpacing w:val="0"/>
              <w:rPr>
                <w:del w:id="0" w:author="novi" w:date="2021-04-06T15:09:00Z"/>
                <w:rFonts w:ascii="Times New Roman" w:eastAsia="Times New Roman" w:hAnsi="Times New Roman" w:cs="Times New Roman"/>
                <w:szCs w:val="24"/>
                <w:lang w:val="id-ID"/>
                <w:rPrChange w:id="1" w:author="novi" w:date="2021-04-06T15:09:00Z">
                  <w:rPr>
                    <w:del w:id="2" w:author="novi" w:date="2021-04-06T15:09:00Z"/>
                    <w:rFonts w:ascii="Times New Roman" w:eastAsia="Times New Roman" w:hAnsi="Times New Roman" w:cs="Times New Roman"/>
                    <w:szCs w:val="24"/>
                  </w:rPr>
                </w:rPrChange>
              </w:rPr>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zaman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zona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w:t>
            </w:r>
            <w:del w:id="3" w:author="novi" w:date="2021-04-06T15:13:00Z">
              <w:r w:rsidRPr="00F23E87" w:rsidDel="00F23E87">
                <w:rPr>
                  <w:rFonts w:ascii="Times New Roman" w:eastAsia="Times New Roman" w:hAnsi="Times New Roman" w:cs="Times New Roman"/>
                  <w:color w:val="FF0000"/>
                  <w:szCs w:val="24"/>
                  <w:rPrChange w:id="4" w:author="novi" w:date="2021-04-06T15:13:00Z">
                    <w:rPr>
                      <w:rFonts w:ascii="Times New Roman" w:eastAsia="Times New Roman" w:hAnsi="Times New Roman" w:cs="Times New Roman"/>
                      <w:szCs w:val="24"/>
                    </w:rPr>
                  </w:rPrChange>
                </w:rPr>
                <w:delText>extream</w:delText>
              </w:r>
            </w:del>
            <w:ins w:id="5" w:author="novi" w:date="2021-04-06T15:13:00Z">
              <w:r w:rsidR="00F23E87">
                <w:rPr>
                  <w:rFonts w:ascii="Times New Roman" w:eastAsia="Times New Roman" w:hAnsi="Times New Roman" w:cs="Times New Roman"/>
                  <w:szCs w:val="24"/>
                  <w:lang w:val="id-ID"/>
                </w:rPr>
                <w:t>extrem</w:t>
              </w:r>
            </w:ins>
            <w:r w:rsidRPr="00EC6F38">
              <w:rPr>
                <w:rFonts w:ascii="Times New Roman" w:eastAsia="Times New Roman" w:hAnsi="Times New Roman" w:cs="Times New Roman"/>
                <w:szCs w:val="24"/>
              </w:rPr>
              <w:t xml:space="preserve">. </w:t>
            </w:r>
            <w:del w:id="6" w:author="novi" w:date="2021-04-06T15:08:00Z">
              <w:r w:rsidRPr="009C3065" w:rsidDel="009C3065">
                <w:rPr>
                  <w:rFonts w:ascii="Times New Roman" w:eastAsia="Times New Roman" w:hAnsi="Times New Roman" w:cs="Times New Roman"/>
                  <w:color w:val="FF0000"/>
                  <w:szCs w:val="24"/>
                  <w:rPrChange w:id="7" w:author="novi" w:date="2021-04-06T15:08:00Z">
                    <w:rPr>
                      <w:rFonts w:ascii="Times New Roman" w:eastAsia="Times New Roman" w:hAnsi="Times New Roman" w:cs="Times New Roman"/>
                      <w:szCs w:val="24"/>
                    </w:rPr>
                  </w:rPrChange>
                </w:rPr>
                <w:delText>Industri yang tiap menit bahkan detik dia akan berubah semakin maju</w:delText>
              </w:r>
            </w:del>
            <w:ins w:id="8" w:author="novi" w:date="2021-04-06T15:08:00Z">
              <w:r w:rsidR="009C3065">
                <w:rPr>
                  <w:rFonts w:ascii="Times New Roman" w:eastAsia="Times New Roman" w:hAnsi="Times New Roman" w:cs="Times New Roman"/>
                  <w:szCs w:val="24"/>
                  <w:lang w:val="id-ID"/>
                </w:rPr>
                <w:t>industri yang selalu berubah tiap menit bahkan tiap detik</w:t>
              </w:r>
            </w:ins>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sering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industry 4.0. </w:t>
            </w:r>
            <w:proofErr w:type="spellStart"/>
            <w:r w:rsidRPr="00EC6F38">
              <w:rPr>
                <w:rFonts w:ascii="Times New Roman" w:eastAsia="Times New Roman" w:hAnsi="Times New Roman" w:cs="Times New Roman"/>
                <w:szCs w:val="24"/>
              </w:rPr>
              <w:t>Istilah</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jarang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masih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awam</w:t>
            </w:r>
            <w:proofErr w:type="spellEnd"/>
            <w:r w:rsidRPr="00EC6F38">
              <w:rPr>
                <w:rFonts w:ascii="Times New Roman" w:eastAsia="Times New Roman" w:hAnsi="Times New Roman" w:cs="Times New Roman"/>
                <w:szCs w:val="24"/>
              </w:rPr>
              <w:t>.</w:t>
            </w:r>
            <w:ins w:id="9" w:author="novi" w:date="2021-04-06T15:09:00Z">
              <w:r w:rsidR="009C3065" w:rsidRPr="009C3065" w:rsidDel="009C3065">
                <w:rPr>
                  <w:rFonts w:ascii="Times New Roman" w:eastAsia="Times New Roman" w:hAnsi="Times New Roman" w:cs="Times New Roman"/>
                  <w:szCs w:val="24"/>
                </w:rPr>
                <w:t xml:space="preserve"> </w:t>
              </w:r>
            </w:ins>
          </w:p>
          <w:p w:rsidR="00125355" w:rsidRPr="00F23E87" w:rsidRDefault="00125355"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0" w:author="novi" w:date="2021-04-06T15:10:00Z">
                  <w:rPr>
                    <w:rFonts w:ascii="Times New Roman" w:eastAsia="Times New Roman" w:hAnsi="Times New Roman" w:cs="Times New Roman"/>
                    <w:szCs w:val="24"/>
                  </w:rPr>
                </w:rPrChange>
              </w:rPr>
            </w:pPr>
            <w:del w:id="11" w:author="novi" w:date="2021-04-06T15:10:00Z">
              <w:r w:rsidRPr="00EC6F38" w:rsidDel="00F23E87">
                <w:rPr>
                  <w:rFonts w:ascii="Times New Roman" w:eastAsia="Times New Roman" w:hAnsi="Times New Roman" w:cs="Times New Roman"/>
                  <w:szCs w:val="24"/>
                </w:rPr>
                <w:delText>Bagi pendidik maupun peserta didik hari ini kita di siapkan untuk memasuki dunia kerja namun bukan lagi perkerja</w:delText>
              </w:r>
            </w:del>
            <w:ins w:id="12" w:author="novi" w:date="2021-04-06T15:10:00Z">
              <w:r w:rsidR="00F23E87">
                <w:rPr>
                  <w:rFonts w:ascii="Times New Roman" w:eastAsia="Times New Roman" w:hAnsi="Times New Roman" w:cs="Times New Roman"/>
                  <w:szCs w:val="24"/>
                  <w:lang w:val="id-ID"/>
                </w:rPr>
                <w:t xml:space="preserve"> </w:t>
              </w:r>
            </w:ins>
            <w:ins w:id="13" w:author="novi" w:date="2021-04-06T15:11:00Z">
              <w:r w:rsidR="00F23E87">
                <w:rPr>
                  <w:rFonts w:ascii="Times New Roman" w:eastAsia="Times New Roman" w:hAnsi="Times New Roman" w:cs="Times New Roman"/>
                  <w:szCs w:val="24"/>
                  <w:lang w:val="id-ID"/>
                </w:rPr>
                <w:t xml:space="preserve">saat ini, pendidik </w:t>
              </w:r>
            </w:ins>
            <w:ins w:id="14" w:author="novi" w:date="2021-04-06T15:12:00Z">
              <w:r w:rsidR="00F23E87">
                <w:rPr>
                  <w:rFonts w:ascii="Times New Roman" w:eastAsia="Times New Roman" w:hAnsi="Times New Roman" w:cs="Times New Roman"/>
                  <w:szCs w:val="24"/>
                  <w:lang w:val="id-ID"/>
                </w:rPr>
                <w:t xml:space="preserve"> dan peserta didik tidak lagi menyiapkan diri untuk memasuki dunia kerja ,</w:t>
              </w:r>
            </w:ins>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lapangan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kerja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suatu</w:t>
            </w:r>
            <w:proofErr w:type="spellEnd"/>
            <w:r w:rsidRPr="00EC6F38">
              <w:rPr>
                <w:rFonts w:ascii="Times New Roman" w:eastAsia="Times New Roman" w:hAnsi="Times New Roman" w:cs="Times New Roman"/>
                <w:szCs w:val="24"/>
              </w:rPr>
              <w:t xml:space="preserve"> program yang di </w:t>
            </w:r>
            <w:proofErr w:type="spellStart"/>
            <w:r w:rsidRPr="00EC6F38">
              <w:rPr>
                <w:rFonts w:ascii="Times New Roman" w:eastAsia="Times New Roman" w:hAnsi="Times New Roman" w:cs="Times New Roman"/>
                <w:szCs w:val="24"/>
              </w:rPr>
              <w:t>buat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mewujudkan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cerdas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Tujuan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terciptanya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adalah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peningkatan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pemerataan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memerluas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akses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memanfaatkan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teknologi</w:t>
            </w:r>
            <w:proofErr w:type="spellEnd"/>
            <w:r w:rsidRPr="00EC6F38">
              <w:rPr>
                <w:rFonts w:ascii="Times New Roman" w:eastAsia="Times New Roman" w:hAnsi="Times New Roman" w:cs="Times New Roman"/>
                <w:szCs w:val="24"/>
              </w:rPr>
              <w:t>.</w:t>
            </w: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menghasilkan</w:t>
            </w:r>
            <w:proofErr w:type="spellEnd"/>
            <w:r w:rsidRPr="00EC6F38">
              <w:rPr>
                <w:rFonts w:ascii="Times New Roman" w:eastAsia="Times New Roman" w:hAnsi="Times New Roman" w:cs="Times New Roman"/>
                <w:szCs w:val="24"/>
              </w:rPr>
              <w:t xml:space="preserve"> 4 </w:t>
            </w:r>
            <w:proofErr w:type="spellStart"/>
            <w:r w:rsidRPr="00EC6F38">
              <w:rPr>
                <w:rFonts w:ascii="Times New Roman" w:eastAsia="Times New Roman" w:hAnsi="Times New Roman" w:cs="Times New Roman"/>
                <w:szCs w:val="24"/>
              </w:rPr>
              <w:t>aspek</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milenial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berfikir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kreatif</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Mengapa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demikian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4.0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sedang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gencar-gencarnya</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publis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di era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kita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mempersiapkan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generasi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memasuki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dunia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revolusi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industri</w:t>
            </w:r>
            <w:proofErr w:type="spellEnd"/>
            <w:r w:rsidRPr="00EC6F38">
              <w:rPr>
                <w:rFonts w:ascii="Times New Roman" w:eastAsia="Times New Roman" w:hAnsi="Times New Roman" w:cs="Times New Roman"/>
                <w:szCs w:val="24"/>
              </w:rPr>
              <w:t xml:space="preserve"> 4.0.</w:t>
            </w:r>
          </w:p>
          <w:p w:rsidR="00F23E87" w:rsidRDefault="00F23E87" w:rsidP="00821BA2">
            <w:pPr>
              <w:spacing w:before="100" w:beforeAutospacing="1" w:after="100" w:afterAutospacing="1" w:line="240" w:lineRule="auto"/>
              <w:contextualSpacing w:val="0"/>
              <w:rPr>
                <w:ins w:id="15" w:author="novi" w:date="2021-04-06T15:14:00Z"/>
                <w:rFonts w:ascii="Times New Roman" w:eastAsia="Times New Roman" w:hAnsi="Times New Roman" w:cs="Times New Roman"/>
                <w:szCs w:val="24"/>
                <w:lang w:val="id-ID"/>
              </w:rPr>
            </w:pPr>
          </w:p>
          <w:p w:rsidR="00125355" w:rsidRPr="00F23E87" w:rsidDel="00F23E87" w:rsidRDefault="00F23E87" w:rsidP="00821BA2">
            <w:pPr>
              <w:spacing w:before="100" w:beforeAutospacing="1" w:after="100" w:afterAutospacing="1" w:line="240" w:lineRule="auto"/>
              <w:contextualSpacing w:val="0"/>
              <w:rPr>
                <w:del w:id="16" w:author="novi" w:date="2021-04-06T15:14:00Z"/>
                <w:rFonts w:ascii="Times New Roman" w:eastAsia="Times New Roman" w:hAnsi="Times New Roman" w:cs="Times New Roman"/>
                <w:color w:val="FF0000"/>
                <w:szCs w:val="24"/>
                <w:rPrChange w:id="17" w:author="novi" w:date="2021-04-06T15:14:00Z">
                  <w:rPr>
                    <w:del w:id="18" w:author="novi" w:date="2021-04-06T15:14:00Z"/>
                    <w:rFonts w:ascii="Times New Roman" w:eastAsia="Times New Roman" w:hAnsi="Times New Roman" w:cs="Times New Roman"/>
                    <w:szCs w:val="24"/>
                  </w:rPr>
                </w:rPrChange>
              </w:rPr>
            </w:pPr>
            <w:ins w:id="19" w:author="novi" w:date="2021-04-06T15:15:00Z">
              <w:r>
                <w:rPr>
                  <w:rFonts w:ascii="Times New Roman" w:eastAsia="Times New Roman" w:hAnsi="Times New Roman" w:cs="Times New Roman"/>
                  <w:szCs w:val="24"/>
                  <w:lang w:val="id-ID"/>
                </w:rPr>
                <w:t>P</w:t>
              </w:r>
            </w:ins>
            <w:ins w:id="20" w:author="novi" w:date="2021-04-06T15:14:00Z">
              <w:r>
                <w:rPr>
                  <w:rFonts w:ascii="Times New Roman" w:eastAsia="Times New Roman" w:hAnsi="Times New Roman" w:cs="Times New Roman"/>
                  <w:szCs w:val="24"/>
                  <w:lang w:val="id-ID"/>
                </w:rPr>
                <w:t xml:space="preserve">pendidikan revolusi 4.0 </w:t>
              </w:r>
            </w:ins>
            <w:ins w:id="21" w:author="novi" w:date="2021-04-06T15:15:00Z">
              <w:r>
                <w:rPr>
                  <w:rFonts w:ascii="Times New Roman" w:eastAsia="Times New Roman" w:hAnsi="Times New Roman" w:cs="Times New Roman"/>
                  <w:szCs w:val="24"/>
                  <w:lang w:val="id-ID"/>
                </w:rPr>
                <w:t>memiliki beberapa karakteristik yaitu:</w:t>
              </w:r>
            </w:ins>
            <w:del w:id="22" w:author="novi" w:date="2021-04-06T15:14:00Z">
              <w:r w:rsidR="00125355" w:rsidRPr="00F23E87" w:rsidDel="00F23E87">
                <w:rPr>
                  <w:rFonts w:ascii="Times New Roman" w:eastAsia="Times New Roman" w:hAnsi="Times New Roman" w:cs="Times New Roman"/>
                  <w:color w:val="FF0000"/>
                  <w:szCs w:val="24"/>
                  <w:rPrChange w:id="23" w:author="novi" w:date="2021-04-06T15:14:00Z">
                    <w:rPr>
                      <w:rFonts w:ascii="Times New Roman" w:eastAsia="Times New Roman" w:hAnsi="Times New Roman" w:cs="Times New Roman"/>
                      <w:szCs w:val="24"/>
                    </w:rPr>
                  </w:rPrChange>
                </w:rPr>
                <w:delText>Karakteristik pendidikan 4.0</w:delText>
              </w:r>
            </w:del>
          </w:p>
          <w:p w:rsidR="00F23E87" w:rsidRPr="00F23E87" w:rsidRDefault="00F23E87" w:rsidP="00125355">
            <w:pPr>
              <w:numPr>
                <w:ilvl w:val="0"/>
                <w:numId w:val="1"/>
              </w:numPr>
              <w:spacing w:before="100" w:beforeAutospacing="1" w:after="100" w:afterAutospacing="1" w:line="240" w:lineRule="auto"/>
              <w:contextualSpacing w:val="0"/>
              <w:rPr>
                <w:ins w:id="24" w:author="novi" w:date="2021-04-06T15:14:00Z"/>
                <w:rFonts w:ascii="Times New Roman" w:eastAsia="Times New Roman" w:hAnsi="Times New Roman" w:cs="Times New Roman"/>
                <w:szCs w:val="24"/>
                <w:rPrChange w:id="25" w:author="novi" w:date="2021-04-06T15:14:00Z">
                  <w:rPr>
                    <w:ins w:id="26" w:author="novi" w:date="2021-04-06T15:14:00Z"/>
                    <w:rFonts w:ascii="Times New Roman" w:eastAsia="Times New Roman" w:hAnsi="Times New Roman" w:cs="Times New Roman"/>
                    <w:szCs w:val="24"/>
                    <w:lang w:val="id-ID"/>
                  </w:rPr>
                </w:rPrChange>
              </w:rPr>
            </w:pPr>
          </w:p>
          <w:p w:rsidR="00125355" w:rsidRPr="00EC6F38" w:rsidRDefault="00125355" w:rsidP="00F23E87">
            <w:pPr>
              <w:spacing w:before="100" w:beforeAutospacing="1" w:after="100" w:afterAutospacing="1" w:line="240" w:lineRule="auto"/>
              <w:ind w:left="720"/>
              <w:contextualSpacing w:val="0"/>
              <w:rPr>
                <w:rFonts w:ascii="Times New Roman" w:eastAsia="Times New Roman" w:hAnsi="Times New Roman" w:cs="Times New Roman"/>
                <w:szCs w:val="24"/>
              </w:rPr>
              <w:pPrChange w:id="27" w:author="novi" w:date="2021-04-06T15:14:00Z">
                <w:pPr>
                  <w:numPr>
                    <w:numId w:val="1"/>
                  </w:numPr>
                  <w:tabs>
                    <w:tab w:val="num" w:pos="720"/>
                  </w:tabs>
                  <w:spacing w:before="100" w:beforeAutospacing="1" w:after="100" w:afterAutospacing="1" w:line="240" w:lineRule="auto"/>
                  <w:ind w:left="720" w:hanging="360"/>
                  <w:contextualSpacing w:val="0"/>
                </w:pPr>
              </w:pPrChange>
            </w:pPr>
            <w:proofErr w:type="spellStart"/>
            <w:r w:rsidRPr="00EC6F38">
              <w:rPr>
                <w:rFonts w:ascii="Times New Roman" w:eastAsia="Times New Roman" w:hAnsi="Times New Roman" w:cs="Times New Roman"/>
                <w:szCs w:val="24"/>
              </w:rPr>
              <w:t>Tahapan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Pada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tahab</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tutut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merancang</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pembelajaran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minat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w:t>
            </w:r>
            <w:proofErr w:type="spellStart"/>
            <w:r w:rsidRPr="00EC6F38">
              <w:rPr>
                <w:rFonts w:ascii="Times New Roman" w:eastAsia="Times New Roman" w:hAnsi="Times New Roman" w:cs="Times New Roman"/>
                <w:szCs w:val="24"/>
              </w:rPr>
              <w:t>kebutuhan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Menggunakan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penilaian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formatif</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guru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tuntut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membantu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siwa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dalam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mencari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kemampuan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bakat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Menempatkan</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mentor.</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Guri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dilatih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mengembangkan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kurikulum</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memberikan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kebebasan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untuk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menentukan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cara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belajar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siswa</w:t>
            </w:r>
            <w:proofErr w:type="spellEnd"/>
            <w:r w:rsidRPr="00EC6F38">
              <w:rPr>
                <w:rFonts w:ascii="Times New Roman" w:eastAsia="Times New Roman" w:hAnsi="Times New Roman" w:cs="Times New Roman"/>
                <w:szCs w:val="24"/>
              </w:rPr>
              <w:t>.</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Pengembangan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profesi</w:t>
            </w:r>
            <w:proofErr w:type="spellEnd"/>
            <w:r w:rsidRPr="00EC6F38">
              <w:rPr>
                <w:rFonts w:ascii="Times New Roman" w:eastAsia="Times New Roman" w:hAnsi="Times New Roman" w:cs="Times New Roman"/>
                <w:szCs w:val="24"/>
              </w:rPr>
              <w:t xml:space="preserve"> guru.</w:t>
            </w:r>
          </w:p>
          <w:p w:rsidR="00125355" w:rsidRPr="00EC6F38" w:rsidRDefault="00125355" w:rsidP="00125355">
            <w:pPr>
              <w:numPr>
                <w:ilvl w:val="0"/>
                <w:numId w:val="1"/>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Dimana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sebagai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w:t>
            </w:r>
            <w:proofErr w:type="spellEnd"/>
            <w:r w:rsidRPr="00EC6F38">
              <w:rPr>
                <w:rFonts w:ascii="Times New Roman" w:eastAsia="Times New Roman" w:hAnsi="Times New Roman" w:cs="Times New Roman"/>
                <w:szCs w:val="24"/>
              </w:rPr>
              <w:t xml:space="preserve"> di era 4.0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guru </w:t>
            </w:r>
            <w:proofErr w:type="spellStart"/>
            <w:r w:rsidRPr="00EC6F38">
              <w:rPr>
                <w:rFonts w:ascii="Times New Roman" w:eastAsia="Times New Roman" w:hAnsi="Times New Roman" w:cs="Times New Roman"/>
                <w:szCs w:val="24"/>
              </w:rPr>
              <w:t>tidak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boleh</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menetap</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strata, </w:t>
            </w:r>
            <w:proofErr w:type="spellStart"/>
            <w:r w:rsidRPr="00EC6F38">
              <w:rPr>
                <w:rFonts w:ascii="Times New Roman" w:eastAsia="Times New Roman" w:hAnsi="Times New Roman" w:cs="Times New Roman"/>
                <w:szCs w:val="24"/>
              </w:rPr>
              <w:t>harus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selalu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berkembang</w:t>
            </w:r>
            <w:proofErr w:type="spellEnd"/>
            <w:r w:rsidRPr="00EC6F38">
              <w:rPr>
                <w:rFonts w:ascii="Times New Roman" w:eastAsia="Times New Roman" w:hAnsi="Times New Roman" w:cs="Times New Roman"/>
                <w:szCs w:val="24"/>
              </w:rPr>
              <w:t xml:space="preserve"> agar </w:t>
            </w:r>
            <w:proofErr w:type="spellStart"/>
            <w:r w:rsidRPr="00EC6F38">
              <w:rPr>
                <w:rFonts w:ascii="Times New Roman" w:eastAsia="Times New Roman" w:hAnsi="Times New Roman" w:cs="Times New Roman"/>
                <w:szCs w:val="24"/>
              </w:rPr>
              <w:t>dapat</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mengajarkan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pendidikan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sesuai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eranya</w:t>
            </w:r>
            <w:proofErr w:type="spellEnd"/>
            <w:r w:rsidRPr="00EC6F38">
              <w:rPr>
                <w:rFonts w:ascii="Times New Roman" w:eastAsia="Times New Roman" w:hAnsi="Times New Roman" w:cs="Times New Roman"/>
                <w:szCs w:val="24"/>
              </w:rPr>
              <w:t>.</w:t>
            </w:r>
          </w:p>
          <w:p w:rsidR="00125355" w:rsidRDefault="00125355" w:rsidP="00821BA2">
            <w:pPr>
              <w:spacing w:before="100" w:beforeAutospacing="1" w:after="100" w:afterAutospacing="1" w:line="240" w:lineRule="auto"/>
              <w:contextualSpacing w:val="0"/>
              <w:rPr>
                <w:ins w:id="28" w:author="novi" w:date="2021-04-06T15:16:00Z"/>
                <w:rFonts w:ascii="Times New Roman" w:eastAsia="Times New Roman" w:hAnsi="Times New Roman" w:cs="Times New Roman"/>
                <w:szCs w:val="24"/>
                <w:lang w:val="id-ID"/>
              </w:rPr>
            </w:pPr>
            <w:r w:rsidRPr="00EC6F38">
              <w:rPr>
                <w:rFonts w:ascii="Times New Roman" w:eastAsia="Times New Roman" w:hAnsi="Times New Roman" w:cs="Times New Roman"/>
                <w:szCs w:val="24"/>
              </w:rPr>
              <w:t> </w:t>
            </w:r>
            <w:del w:id="29" w:author="novi" w:date="2021-04-06T15:16:00Z">
              <w:r w:rsidRPr="00F23E87" w:rsidDel="00F23E87">
                <w:rPr>
                  <w:rFonts w:ascii="Times New Roman" w:eastAsia="Times New Roman" w:hAnsi="Times New Roman" w:cs="Times New Roman"/>
                  <w:color w:val="FF0000"/>
                  <w:szCs w:val="24"/>
                  <w:rPrChange w:id="30" w:author="novi" w:date="2021-04-06T15:16:00Z">
                    <w:rPr>
                      <w:rFonts w:ascii="Times New Roman" w:eastAsia="Times New Roman" w:hAnsi="Times New Roman" w:cs="Times New Roman"/>
                      <w:szCs w:val="24"/>
                    </w:rPr>
                  </w:rPrChange>
                </w:rPr>
                <w:delText>Di dalam pendidikan revolusi industri ini ada 5 aspek yang di tekankan pada proses pembelajaran yaitu:</w:delText>
              </w:r>
            </w:del>
          </w:p>
          <w:p w:rsidR="00F23E87" w:rsidRPr="00F23E87" w:rsidRDefault="00F23E87"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31" w:author="novi" w:date="2021-04-06T15:16:00Z">
                  <w:rPr>
                    <w:rFonts w:ascii="Times New Roman" w:eastAsia="Times New Roman" w:hAnsi="Times New Roman" w:cs="Times New Roman"/>
                    <w:szCs w:val="24"/>
                  </w:rPr>
                </w:rPrChange>
              </w:rPr>
            </w:pPr>
            <w:ins w:id="32" w:author="novi" w:date="2021-04-06T15:16:00Z">
              <w:r>
                <w:rPr>
                  <w:rFonts w:ascii="Times New Roman" w:eastAsia="Times New Roman" w:hAnsi="Times New Roman" w:cs="Times New Roman"/>
                  <w:szCs w:val="24"/>
                  <w:lang w:val="id-ID"/>
                </w:rPr>
                <w:t>pendidikan revolusi 4.0 memili 5 aspek pada proses pembelajarannya yaitu:</w:t>
              </w:r>
            </w:ins>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Mengamati</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Memahami</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Mencoba</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Mendiskusikan</w:t>
            </w:r>
            <w:proofErr w:type="spellEnd"/>
          </w:p>
          <w:p w:rsidR="00125355" w:rsidRPr="00EC6F38" w:rsidRDefault="00125355" w:rsidP="00125355">
            <w:pPr>
              <w:numPr>
                <w:ilvl w:val="0"/>
                <w:numId w:val="2"/>
              </w:num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Penelitian</w:t>
            </w:r>
            <w:proofErr w:type="spellEnd"/>
          </w:p>
          <w:p w:rsidR="00F23E87" w:rsidRPr="00F23E87" w:rsidRDefault="00125355" w:rsidP="00821BA2">
            <w:pPr>
              <w:spacing w:before="100" w:beforeAutospacing="1" w:after="100" w:afterAutospacing="1" w:line="240" w:lineRule="auto"/>
              <w:contextualSpacing w:val="0"/>
              <w:rPr>
                <w:ins w:id="33" w:author="novi" w:date="2021-04-06T15:18:00Z"/>
                <w:rFonts w:ascii="Times New Roman" w:eastAsia="Times New Roman" w:hAnsi="Times New Roman" w:cs="Times New Roman"/>
                <w:szCs w:val="24"/>
                <w:lang w:val="id-ID"/>
              </w:rPr>
            </w:pPr>
            <w:del w:id="34" w:author="novi" w:date="2021-04-06T15:18:00Z">
              <w:r w:rsidRPr="00F23E87" w:rsidDel="00F23E87">
                <w:rPr>
                  <w:rFonts w:ascii="Times New Roman" w:eastAsia="Times New Roman" w:hAnsi="Times New Roman" w:cs="Times New Roman"/>
                  <w:color w:val="FF0000"/>
                  <w:szCs w:val="24"/>
                  <w:rPrChange w:id="35" w:author="novi" w:date="2021-04-06T15:18:00Z">
                    <w:rPr>
                      <w:rFonts w:ascii="Times New Roman" w:eastAsia="Times New Roman" w:hAnsi="Times New Roman" w:cs="Times New Roman"/>
                      <w:szCs w:val="24"/>
                    </w:rPr>
                  </w:rPrChange>
                </w:rPr>
                <w:delText>Pada dasarnya kita bisa lihat proses mengamati dan memahami ini sebenarnya jadi satu kesatuan, pada proses mengamati dan memahami kita bisa memiliki pikiran yang kritis.</w:delText>
              </w:r>
            </w:del>
            <w:ins w:id="36" w:author="novi" w:date="2021-04-06T15:19:00Z">
              <w:r w:rsidR="00582E7F">
                <w:rPr>
                  <w:rFonts w:ascii="Times New Roman" w:eastAsia="Times New Roman" w:hAnsi="Times New Roman" w:cs="Times New Roman"/>
                  <w:szCs w:val="24"/>
                  <w:lang w:val="id-ID"/>
                </w:rPr>
                <w:t>proses kegiatan pembelajaran aspek mengamati dan memahami merupakan satu kesatuan y</w:t>
              </w:r>
            </w:ins>
            <w:ins w:id="37" w:author="novi" w:date="2021-04-06T15:20:00Z">
              <w:r w:rsidR="00582E7F">
                <w:rPr>
                  <w:rFonts w:ascii="Times New Roman" w:eastAsia="Times New Roman" w:hAnsi="Times New Roman" w:cs="Times New Roman"/>
                  <w:szCs w:val="24"/>
                  <w:lang w:val="id-ID"/>
                </w:rPr>
                <w:t xml:space="preserve">ang tidak dapat dipisahkan. aspek mengamati dan memahami akan meningkatkan cara berpikir kritis </w:t>
              </w:r>
            </w:ins>
            <w:ins w:id="38" w:author="novi" w:date="2021-04-06T15:22:00Z">
              <w:r w:rsidR="00582E7F">
                <w:rPr>
                  <w:rFonts w:ascii="Times New Roman" w:eastAsia="Times New Roman" w:hAnsi="Times New Roman" w:cs="Times New Roman"/>
                  <w:szCs w:val="24"/>
                  <w:lang w:val="id-ID"/>
                </w:rPr>
                <w:t xml:space="preserve">tingkat tinggi </w:t>
              </w:r>
            </w:ins>
            <w:ins w:id="39" w:author="novi" w:date="2021-04-06T15:20:00Z">
              <w:r w:rsidR="00582E7F">
                <w:rPr>
                  <w:rFonts w:ascii="Times New Roman" w:eastAsia="Times New Roman" w:hAnsi="Times New Roman" w:cs="Times New Roman"/>
                  <w:szCs w:val="24"/>
                  <w:lang w:val="id-ID"/>
                </w:rPr>
                <w:t xml:space="preserve">atau dapat disebut dengan istilah High order Thingking (HOTs).  </w:t>
              </w:r>
            </w:ins>
            <w:ins w:id="40" w:author="novi" w:date="2021-04-06T15:22:00Z">
              <w:r w:rsidR="00582E7F">
                <w:rPr>
                  <w:rFonts w:ascii="Times New Roman" w:eastAsia="Times New Roman" w:hAnsi="Times New Roman" w:cs="Times New Roman"/>
                  <w:szCs w:val="24"/>
                  <w:lang w:val="id-ID"/>
                </w:rPr>
                <w:t>Berpikir kritis tingkat tinggi dapat menumbuhkan suatu ide atau gagasan</w:t>
              </w:r>
            </w:ins>
          </w:p>
          <w:p w:rsidR="00F23E87" w:rsidRDefault="00125355" w:rsidP="00821BA2">
            <w:pPr>
              <w:spacing w:before="100" w:beforeAutospacing="1" w:after="100" w:afterAutospacing="1" w:line="240" w:lineRule="auto"/>
              <w:contextualSpacing w:val="0"/>
              <w:rPr>
                <w:ins w:id="41" w:author="novi" w:date="2021-04-06T15:18:00Z"/>
                <w:rFonts w:ascii="Times New Roman" w:eastAsia="Times New Roman" w:hAnsi="Times New Roman" w:cs="Times New Roman"/>
                <w:szCs w:val="24"/>
                <w:lang w:val="id-ID"/>
              </w:rPr>
            </w:pPr>
            <w:del w:id="42" w:author="novi" w:date="2021-04-06T15:18:00Z">
              <w:r w:rsidRPr="00F23E87" w:rsidDel="00F23E87">
                <w:rPr>
                  <w:rFonts w:ascii="Times New Roman" w:eastAsia="Times New Roman" w:hAnsi="Times New Roman" w:cs="Times New Roman"/>
                  <w:color w:val="FF0000"/>
                  <w:szCs w:val="24"/>
                  <w:rPrChange w:id="43" w:author="novi" w:date="2021-04-06T15:18:00Z">
                    <w:rPr>
                      <w:rFonts w:ascii="Times New Roman" w:eastAsia="Times New Roman" w:hAnsi="Times New Roman" w:cs="Times New Roman"/>
                      <w:szCs w:val="24"/>
                    </w:rPr>
                  </w:rPrChange>
                </w:rPr>
                <w:delText xml:space="preserve"> </w:delText>
              </w:r>
            </w:del>
          </w:p>
          <w:p w:rsidR="00F23E87" w:rsidRPr="00F23E87" w:rsidRDefault="00F23E87" w:rsidP="00821BA2">
            <w:pPr>
              <w:spacing w:before="100" w:beforeAutospacing="1" w:after="100" w:afterAutospacing="1" w:line="240" w:lineRule="auto"/>
              <w:contextualSpacing w:val="0"/>
              <w:rPr>
                <w:ins w:id="44" w:author="novi" w:date="2021-04-06T15:18:00Z"/>
                <w:rFonts w:ascii="Times New Roman" w:eastAsia="Times New Roman" w:hAnsi="Times New Roman" w:cs="Times New Roman"/>
                <w:szCs w:val="24"/>
                <w:lang w:val="id-ID"/>
              </w:rPr>
            </w:pP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sangat</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butuhkan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pikiran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kritis</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maka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timbul</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sebuah</w:t>
            </w:r>
            <w:proofErr w:type="spellEnd"/>
            <w:r w:rsidRPr="00EC6F38">
              <w:rPr>
                <w:rFonts w:ascii="Times New Roman" w:eastAsia="Times New Roman" w:hAnsi="Times New Roman" w:cs="Times New Roman"/>
                <w:szCs w:val="24"/>
              </w:rPr>
              <w:t xml:space="preserve"> ide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gagasan</w:t>
            </w:r>
            <w:proofErr w:type="spellEnd"/>
            <w:r w:rsidRPr="00EC6F38">
              <w:rPr>
                <w:rFonts w:ascii="Times New Roman" w:eastAsia="Times New Roman" w:hAnsi="Times New Roman" w:cs="Times New Roman"/>
                <w:szCs w:val="24"/>
              </w:rPr>
              <w:t>.</w:t>
            </w:r>
          </w:p>
          <w:p w:rsidR="00125355" w:rsidRPr="00582E7F" w:rsidRDefault="00125355" w:rsidP="00821BA2">
            <w:pPr>
              <w:spacing w:before="100" w:beforeAutospacing="1" w:after="100" w:afterAutospacing="1" w:line="240" w:lineRule="auto"/>
              <w:contextualSpacing w:val="0"/>
              <w:rPr>
                <w:ins w:id="45" w:author="novi" w:date="2021-04-06T15:23:00Z"/>
                <w:rFonts w:ascii="Times New Roman" w:eastAsia="Times New Roman" w:hAnsi="Times New Roman" w:cs="Times New Roman"/>
                <w:szCs w:val="24"/>
                <w:lang w:val="id-ID"/>
              </w:rPr>
            </w:pPr>
            <w:r w:rsidRPr="00582E7F">
              <w:rPr>
                <w:rFonts w:ascii="Times New Roman" w:eastAsia="Times New Roman" w:hAnsi="Times New Roman" w:cs="Times New Roman"/>
                <w:color w:val="FF0000"/>
                <w:szCs w:val="24"/>
                <w:rPrChange w:id="46" w:author="novi" w:date="2021-04-06T15:23:00Z">
                  <w:rPr>
                    <w:rFonts w:ascii="Times New Roman" w:eastAsia="Times New Roman" w:hAnsi="Times New Roman" w:cs="Times New Roman"/>
                    <w:szCs w:val="24"/>
                  </w:rPr>
                </w:rPrChange>
              </w:rPr>
              <w:t xml:space="preserve">Dari </w:t>
            </w:r>
            <w:proofErr w:type="spellStart"/>
            <w:r w:rsidRPr="00582E7F">
              <w:rPr>
                <w:rFonts w:ascii="Times New Roman" w:eastAsia="Times New Roman" w:hAnsi="Times New Roman" w:cs="Times New Roman"/>
                <w:color w:val="FF0000"/>
                <w:szCs w:val="24"/>
                <w:rPrChange w:id="47" w:author="novi" w:date="2021-04-06T15:23:00Z">
                  <w:rPr>
                    <w:rFonts w:ascii="Times New Roman" w:eastAsia="Times New Roman" w:hAnsi="Times New Roman" w:cs="Times New Roman"/>
                    <w:szCs w:val="24"/>
                  </w:rPr>
                </w:rPrChange>
              </w:rPr>
              <w:t>gagasan</w:t>
            </w:r>
            <w:proofErr w:type="spellEnd"/>
            <w:r w:rsidRPr="00582E7F">
              <w:rPr>
                <w:rFonts w:ascii="Times New Roman" w:eastAsia="Times New Roman" w:hAnsi="Times New Roman" w:cs="Times New Roman"/>
                <w:color w:val="FF0000"/>
                <w:szCs w:val="24"/>
                <w:rPrChange w:id="48" w:author="novi" w:date="2021-04-06T15:23:00Z">
                  <w:rPr>
                    <w:rFonts w:ascii="Times New Roman" w:eastAsia="Times New Roman" w:hAnsi="Times New Roman" w:cs="Times New Roman"/>
                    <w:szCs w:val="24"/>
                  </w:rPr>
                </w:rPrChange>
              </w:rPr>
              <w:t xml:space="preserve"> yang </w:t>
            </w:r>
            <w:proofErr w:type="spellStart"/>
            <w:r w:rsidRPr="00582E7F">
              <w:rPr>
                <w:rFonts w:ascii="Times New Roman" w:eastAsia="Times New Roman" w:hAnsi="Times New Roman" w:cs="Times New Roman"/>
                <w:color w:val="FF0000"/>
                <w:szCs w:val="24"/>
                <w:rPrChange w:id="49" w:author="novi" w:date="2021-04-06T15:23:00Z">
                  <w:rPr>
                    <w:rFonts w:ascii="Times New Roman" w:eastAsia="Times New Roman" w:hAnsi="Times New Roman" w:cs="Times New Roman"/>
                    <w:szCs w:val="24"/>
                  </w:rPr>
                </w:rPrChange>
              </w:rPr>
              <w:t>mucul</w:t>
            </w:r>
            <w:proofErr w:type="spellEnd"/>
            <w:r w:rsidRPr="00582E7F">
              <w:rPr>
                <w:rFonts w:ascii="Times New Roman" w:eastAsia="Times New Roman" w:hAnsi="Times New Roman" w:cs="Times New Roman"/>
                <w:color w:val="FF0000"/>
                <w:szCs w:val="24"/>
                <w:rPrChange w:id="50"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51" w:author="novi" w:date="2021-04-06T15:23:00Z">
                  <w:rPr>
                    <w:rFonts w:ascii="Times New Roman" w:eastAsia="Times New Roman" w:hAnsi="Times New Roman" w:cs="Times New Roman"/>
                    <w:szCs w:val="24"/>
                  </w:rPr>
                </w:rPrChange>
              </w:rPr>
              <w:t>dari</w:t>
            </w:r>
            <w:proofErr w:type="spellEnd"/>
            <w:r w:rsidRPr="00582E7F">
              <w:rPr>
                <w:rFonts w:ascii="Times New Roman" w:eastAsia="Times New Roman" w:hAnsi="Times New Roman" w:cs="Times New Roman"/>
                <w:color w:val="FF0000"/>
                <w:szCs w:val="24"/>
                <w:rPrChange w:id="52"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53" w:author="novi" w:date="2021-04-06T15:23:00Z">
                  <w:rPr>
                    <w:rFonts w:ascii="Times New Roman" w:eastAsia="Times New Roman" w:hAnsi="Times New Roman" w:cs="Times New Roman"/>
                    <w:szCs w:val="24"/>
                  </w:rPr>
                </w:rPrChange>
              </w:rPr>
              <w:t>pemikiran</w:t>
            </w:r>
            <w:proofErr w:type="spellEnd"/>
            <w:r w:rsidRPr="00582E7F">
              <w:rPr>
                <w:rFonts w:ascii="Times New Roman" w:eastAsia="Times New Roman" w:hAnsi="Times New Roman" w:cs="Times New Roman"/>
                <w:color w:val="FF0000"/>
                <w:szCs w:val="24"/>
                <w:rPrChange w:id="54"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55" w:author="novi" w:date="2021-04-06T15:23:00Z">
                  <w:rPr>
                    <w:rFonts w:ascii="Times New Roman" w:eastAsia="Times New Roman" w:hAnsi="Times New Roman" w:cs="Times New Roman"/>
                    <w:szCs w:val="24"/>
                  </w:rPr>
                </w:rPrChange>
              </w:rPr>
              <w:t>kritis</w:t>
            </w:r>
            <w:proofErr w:type="spellEnd"/>
            <w:r w:rsidRPr="00582E7F">
              <w:rPr>
                <w:rFonts w:ascii="Times New Roman" w:eastAsia="Times New Roman" w:hAnsi="Times New Roman" w:cs="Times New Roman"/>
                <w:color w:val="FF0000"/>
                <w:szCs w:val="24"/>
                <w:rPrChange w:id="56"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57" w:author="novi" w:date="2021-04-06T15:23:00Z">
                  <w:rPr>
                    <w:rFonts w:ascii="Times New Roman" w:eastAsia="Times New Roman" w:hAnsi="Times New Roman" w:cs="Times New Roman"/>
                    <w:szCs w:val="24"/>
                  </w:rPr>
                </w:rPrChange>
              </w:rPr>
              <w:t>tadi</w:t>
            </w:r>
            <w:proofErr w:type="spellEnd"/>
            <w:r w:rsidRPr="00582E7F">
              <w:rPr>
                <w:rFonts w:ascii="Times New Roman" w:eastAsia="Times New Roman" w:hAnsi="Times New Roman" w:cs="Times New Roman"/>
                <w:color w:val="FF0000"/>
                <w:szCs w:val="24"/>
                <w:rPrChange w:id="58"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59" w:author="novi" w:date="2021-04-06T15:23:00Z">
                  <w:rPr>
                    <w:rFonts w:ascii="Times New Roman" w:eastAsia="Times New Roman" w:hAnsi="Times New Roman" w:cs="Times New Roman"/>
                    <w:szCs w:val="24"/>
                  </w:rPr>
                </w:rPrChange>
              </w:rPr>
              <w:t>maka</w:t>
            </w:r>
            <w:proofErr w:type="spellEnd"/>
            <w:r w:rsidRPr="00582E7F">
              <w:rPr>
                <w:rFonts w:ascii="Times New Roman" w:eastAsia="Times New Roman" w:hAnsi="Times New Roman" w:cs="Times New Roman"/>
                <w:color w:val="FF0000"/>
                <w:szCs w:val="24"/>
                <w:rPrChange w:id="60" w:author="novi" w:date="2021-04-06T15:23:00Z">
                  <w:rPr>
                    <w:rFonts w:ascii="Times New Roman" w:eastAsia="Times New Roman" w:hAnsi="Times New Roman" w:cs="Times New Roman"/>
                    <w:szCs w:val="24"/>
                  </w:rPr>
                </w:rPrChange>
              </w:rPr>
              <w:t xml:space="preserve"> proses </w:t>
            </w:r>
            <w:proofErr w:type="spellStart"/>
            <w:r w:rsidRPr="00582E7F">
              <w:rPr>
                <w:rFonts w:ascii="Times New Roman" w:eastAsia="Times New Roman" w:hAnsi="Times New Roman" w:cs="Times New Roman"/>
                <w:color w:val="FF0000"/>
                <w:szCs w:val="24"/>
                <w:rPrChange w:id="61" w:author="novi" w:date="2021-04-06T15:23:00Z">
                  <w:rPr>
                    <w:rFonts w:ascii="Times New Roman" w:eastAsia="Times New Roman" w:hAnsi="Times New Roman" w:cs="Times New Roman"/>
                    <w:szCs w:val="24"/>
                  </w:rPr>
                </w:rPrChange>
              </w:rPr>
              <w:t>selanjutnya</w:t>
            </w:r>
            <w:proofErr w:type="spellEnd"/>
            <w:r w:rsidRPr="00582E7F">
              <w:rPr>
                <w:rFonts w:ascii="Times New Roman" w:eastAsia="Times New Roman" w:hAnsi="Times New Roman" w:cs="Times New Roman"/>
                <w:color w:val="FF0000"/>
                <w:szCs w:val="24"/>
                <w:rPrChange w:id="62"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63" w:author="novi" w:date="2021-04-06T15:23:00Z">
                  <w:rPr>
                    <w:rFonts w:ascii="Times New Roman" w:eastAsia="Times New Roman" w:hAnsi="Times New Roman" w:cs="Times New Roman"/>
                    <w:szCs w:val="24"/>
                  </w:rPr>
                </w:rPrChange>
              </w:rPr>
              <w:t>yaitu</w:t>
            </w:r>
            <w:proofErr w:type="spellEnd"/>
            <w:r w:rsidRPr="00582E7F">
              <w:rPr>
                <w:rFonts w:ascii="Times New Roman" w:eastAsia="Times New Roman" w:hAnsi="Times New Roman" w:cs="Times New Roman"/>
                <w:color w:val="FF0000"/>
                <w:szCs w:val="24"/>
                <w:rPrChange w:id="64"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65" w:author="novi" w:date="2021-04-06T15:23:00Z">
                  <w:rPr>
                    <w:rFonts w:ascii="Times New Roman" w:eastAsia="Times New Roman" w:hAnsi="Times New Roman" w:cs="Times New Roman"/>
                    <w:szCs w:val="24"/>
                  </w:rPr>
                </w:rPrChange>
              </w:rPr>
              <w:t>mencoba</w:t>
            </w:r>
            <w:proofErr w:type="spellEnd"/>
            <w:r w:rsidRPr="00582E7F">
              <w:rPr>
                <w:rFonts w:ascii="Times New Roman" w:eastAsia="Times New Roman" w:hAnsi="Times New Roman" w:cs="Times New Roman"/>
                <w:color w:val="FF0000"/>
                <w:szCs w:val="24"/>
                <w:rPrChange w:id="66"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67" w:author="novi" w:date="2021-04-06T15:23:00Z">
                  <w:rPr>
                    <w:rFonts w:ascii="Times New Roman" w:eastAsia="Times New Roman" w:hAnsi="Times New Roman" w:cs="Times New Roman"/>
                    <w:szCs w:val="24"/>
                  </w:rPr>
                </w:rPrChange>
              </w:rPr>
              <w:t>pengaplikasian</w:t>
            </w:r>
            <w:proofErr w:type="spellEnd"/>
            <w:r w:rsidRPr="00582E7F">
              <w:rPr>
                <w:rFonts w:ascii="Times New Roman" w:eastAsia="Times New Roman" w:hAnsi="Times New Roman" w:cs="Times New Roman"/>
                <w:color w:val="FF0000"/>
                <w:szCs w:val="24"/>
                <w:rPrChange w:id="68"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69" w:author="novi" w:date="2021-04-06T15:23:00Z">
                  <w:rPr>
                    <w:rFonts w:ascii="Times New Roman" w:eastAsia="Times New Roman" w:hAnsi="Times New Roman" w:cs="Times New Roman"/>
                    <w:szCs w:val="24"/>
                  </w:rPr>
                </w:rPrChange>
              </w:rPr>
              <w:t>Pada</w:t>
            </w:r>
            <w:proofErr w:type="spellEnd"/>
            <w:r w:rsidRPr="00582E7F">
              <w:rPr>
                <w:rFonts w:ascii="Times New Roman" w:eastAsia="Times New Roman" w:hAnsi="Times New Roman" w:cs="Times New Roman"/>
                <w:color w:val="FF0000"/>
                <w:szCs w:val="24"/>
                <w:rPrChange w:id="70"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71" w:author="novi" w:date="2021-04-06T15:23:00Z">
                  <w:rPr>
                    <w:rFonts w:ascii="Times New Roman" w:eastAsia="Times New Roman" w:hAnsi="Times New Roman" w:cs="Times New Roman"/>
                    <w:szCs w:val="24"/>
                  </w:rPr>
                </w:rPrChange>
              </w:rPr>
              <w:t>revolusi</w:t>
            </w:r>
            <w:proofErr w:type="spellEnd"/>
            <w:r w:rsidRPr="00582E7F">
              <w:rPr>
                <w:rFonts w:ascii="Times New Roman" w:eastAsia="Times New Roman" w:hAnsi="Times New Roman" w:cs="Times New Roman"/>
                <w:color w:val="FF0000"/>
                <w:szCs w:val="24"/>
                <w:rPrChange w:id="72" w:author="novi" w:date="2021-04-06T15:23:00Z">
                  <w:rPr>
                    <w:rFonts w:ascii="Times New Roman" w:eastAsia="Times New Roman" w:hAnsi="Times New Roman" w:cs="Times New Roman"/>
                    <w:szCs w:val="24"/>
                  </w:rPr>
                </w:rPrChange>
              </w:rPr>
              <w:t xml:space="preserve"> 4.0 </w:t>
            </w:r>
            <w:proofErr w:type="spellStart"/>
            <w:r w:rsidRPr="00582E7F">
              <w:rPr>
                <w:rFonts w:ascii="Times New Roman" w:eastAsia="Times New Roman" w:hAnsi="Times New Roman" w:cs="Times New Roman"/>
                <w:color w:val="FF0000"/>
                <w:szCs w:val="24"/>
                <w:rPrChange w:id="73" w:author="novi" w:date="2021-04-06T15:23:00Z">
                  <w:rPr>
                    <w:rFonts w:ascii="Times New Roman" w:eastAsia="Times New Roman" w:hAnsi="Times New Roman" w:cs="Times New Roman"/>
                    <w:szCs w:val="24"/>
                  </w:rPr>
                </w:rPrChange>
              </w:rPr>
              <w:t>ini</w:t>
            </w:r>
            <w:proofErr w:type="spellEnd"/>
            <w:r w:rsidRPr="00582E7F">
              <w:rPr>
                <w:rFonts w:ascii="Times New Roman" w:eastAsia="Times New Roman" w:hAnsi="Times New Roman" w:cs="Times New Roman"/>
                <w:color w:val="FF0000"/>
                <w:szCs w:val="24"/>
                <w:rPrChange w:id="74"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75" w:author="novi" w:date="2021-04-06T15:23:00Z">
                  <w:rPr>
                    <w:rFonts w:ascii="Times New Roman" w:eastAsia="Times New Roman" w:hAnsi="Times New Roman" w:cs="Times New Roman"/>
                    <w:szCs w:val="24"/>
                  </w:rPr>
                </w:rPrChange>
              </w:rPr>
              <w:t>lebih</w:t>
            </w:r>
            <w:proofErr w:type="spellEnd"/>
            <w:r w:rsidRPr="00582E7F">
              <w:rPr>
                <w:rFonts w:ascii="Times New Roman" w:eastAsia="Times New Roman" w:hAnsi="Times New Roman" w:cs="Times New Roman"/>
                <w:color w:val="FF0000"/>
                <w:szCs w:val="24"/>
                <w:rPrChange w:id="76"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77" w:author="novi" w:date="2021-04-06T15:23:00Z">
                  <w:rPr>
                    <w:rFonts w:ascii="Times New Roman" w:eastAsia="Times New Roman" w:hAnsi="Times New Roman" w:cs="Times New Roman"/>
                    <w:szCs w:val="24"/>
                  </w:rPr>
                </w:rPrChange>
              </w:rPr>
              <w:t>banyak</w:t>
            </w:r>
            <w:proofErr w:type="spellEnd"/>
            <w:r w:rsidRPr="00582E7F">
              <w:rPr>
                <w:rFonts w:ascii="Times New Roman" w:eastAsia="Times New Roman" w:hAnsi="Times New Roman" w:cs="Times New Roman"/>
                <w:color w:val="FF0000"/>
                <w:szCs w:val="24"/>
                <w:rPrChange w:id="78"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79" w:author="novi" w:date="2021-04-06T15:23:00Z">
                  <w:rPr>
                    <w:rFonts w:ascii="Times New Roman" w:eastAsia="Times New Roman" w:hAnsi="Times New Roman" w:cs="Times New Roman"/>
                    <w:szCs w:val="24"/>
                  </w:rPr>
                </w:rPrChange>
              </w:rPr>
              <w:t>praktek</w:t>
            </w:r>
            <w:proofErr w:type="spellEnd"/>
            <w:r w:rsidRPr="00582E7F">
              <w:rPr>
                <w:rFonts w:ascii="Times New Roman" w:eastAsia="Times New Roman" w:hAnsi="Times New Roman" w:cs="Times New Roman"/>
                <w:color w:val="FF0000"/>
                <w:szCs w:val="24"/>
                <w:rPrChange w:id="80"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81" w:author="novi" w:date="2021-04-06T15:23:00Z">
                  <w:rPr>
                    <w:rFonts w:ascii="Times New Roman" w:eastAsia="Times New Roman" w:hAnsi="Times New Roman" w:cs="Times New Roman"/>
                    <w:szCs w:val="24"/>
                  </w:rPr>
                </w:rPrChange>
              </w:rPr>
              <w:t>karena</w:t>
            </w:r>
            <w:proofErr w:type="spellEnd"/>
            <w:r w:rsidRPr="00582E7F">
              <w:rPr>
                <w:rFonts w:ascii="Times New Roman" w:eastAsia="Times New Roman" w:hAnsi="Times New Roman" w:cs="Times New Roman"/>
                <w:color w:val="FF0000"/>
                <w:szCs w:val="24"/>
                <w:rPrChange w:id="82"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83" w:author="novi" w:date="2021-04-06T15:23:00Z">
                  <w:rPr>
                    <w:rFonts w:ascii="Times New Roman" w:eastAsia="Times New Roman" w:hAnsi="Times New Roman" w:cs="Times New Roman"/>
                    <w:szCs w:val="24"/>
                  </w:rPr>
                </w:rPrChange>
              </w:rPr>
              <w:t>lebih</w:t>
            </w:r>
            <w:proofErr w:type="spellEnd"/>
            <w:r w:rsidRPr="00582E7F">
              <w:rPr>
                <w:rFonts w:ascii="Times New Roman" w:eastAsia="Times New Roman" w:hAnsi="Times New Roman" w:cs="Times New Roman"/>
                <w:color w:val="FF0000"/>
                <w:szCs w:val="24"/>
                <w:rPrChange w:id="84"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85" w:author="novi" w:date="2021-04-06T15:23:00Z">
                  <w:rPr>
                    <w:rFonts w:ascii="Times New Roman" w:eastAsia="Times New Roman" w:hAnsi="Times New Roman" w:cs="Times New Roman"/>
                    <w:szCs w:val="24"/>
                  </w:rPr>
                </w:rPrChange>
              </w:rPr>
              <w:t>menyiapkan</w:t>
            </w:r>
            <w:proofErr w:type="spellEnd"/>
            <w:r w:rsidRPr="00582E7F">
              <w:rPr>
                <w:rFonts w:ascii="Times New Roman" w:eastAsia="Times New Roman" w:hAnsi="Times New Roman" w:cs="Times New Roman"/>
                <w:color w:val="FF0000"/>
                <w:szCs w:val="24"/>
                <w:rPrChange w:id="86"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87" w:author="novi" w:date="2021-04-06T15:23:00Z">
                  <w:rPr>
                    <w:rFonts w:ascii="Times New Roman" w:eastAsia="Times New Roman" w:hAnsi="Times New Roman" w:cs="Times New Roman"/>
                    <w:szCs w:val="24"/>
                  </w:rPr>
                </w:rPrChange>
              </w:rPr>
              <w:t>anak</w:t>
            </w:r>
            <w:proofErr w:type="spellEnd"/>
            <w:r w:rsidRPr="00582E7F">
              <w:rPr>
                <w:rFonts w:ascii="Times New Roman" w:eastAsia="Times New Roman" w:hAnsi="Times New Roman" w:cs="Times New Roman"/>
                <w:color w:val="FF0000"/>
                <w:szCs w:val="24"/>
                <w:rPrChange w:id="88"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89" w:author="novi" w:date="2021-04-06T15:23:00Z">
                  <w:rPr>
                    <w:rFonts w:ascii="Times New Roman" w:eastAsia="Times New Roman" w:hAnsi="Times New Roman" w:cs="Times New Roman"/>
                    <w:szCs w:val="24"/>
                  </w:rPr>
                </w:rPrChange>
              </w:rPr>
              <w:t>pada</w:t>
            </w:r>
            <w:proofErr w:type="spellEnd"/>
            <w:r w:rsidRPr="00582E7F">
              <w:rPr>
                <w:rFonts w:ascii="Times New Roman" w:eastAsia="Times New Roman" w:hAnsi="Times New Roman" w:cs="Times New Roman"/>
                <w:color w:val="FF0000"/>
                <w:szCs w:val="24"/>
                <w:rPrChange w:id="90"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91" w:author="novi" w:date="2021-04-06T15:23:00Z">
                  <w:rPr>
                    <w:rFonts w:ascii="Times New Roman" w:eastAsia="Times New Roman" w:hAnsi="Times New Roman" w:cs="Times New Roman"/>
                    <w:szCs w:val="24"/>
                  </w:rPr>
                </w:rPrChange>
              </w:rPr>
              <w:t>bagaimana</w:t>
            </w:r>
            <w:proofErr w:type="spellEnd"/>
            <w:r w:rsidRPr="00582E7F">
              <w:rPr>
                <w:rFonts w:ascii="Times New Roman" w:eastAsia="Times New Roman" w:hAnsi="Times New Roman" w:cs="Times New Roman"/>
                <w:color w:val="FF0000"/>
                <w:szCs w:val="24"/>
                <w:rPrChange w:id="92"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93" w:author="novi" w:date="2021-04-06T15:23:00Z">
                  <w:rPr>
                    <w:rFonts w:ascii="Times New Roman" w:eastAsia="Times New Roman" w:hAnsi="Times New Roman" w:cs="Times New Roman"/>
                    <w:szCs w:val="24"/>
                  </w:rPr>
                </w:rPrChange>
              </w:rPr>
              <w:t>kita</w:t>
            </w:r>
            <w:proofErr w:type="spellEnd"/>
            <w:r w:rsidRPr="00582E7F">
              <w:rPr>
                <w:rFonts w:ascii="Times New Roman" w:eastAsia="Times New Roman" w:hAnsi="Times New Roman" w:cs="Times New Roman"/>
                <w:color w:val="FF0000"/>
                <w:szCs w:val="24"/>
                <w:rPrChange w:id="94"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95" w:author="novi" w:date="2021-04-06T15:23:00Z">
                  <w:rPr>
                    <w:rFonts w:ascii="Times New Roman" w:eastAsia="Times New Roman" w:hAnsi="Times New Roman" w:cs="Times New Roman"/>
                    <w:szCs w:val="24"/>
                  </w:rPr>
                </w:rPrChange>
              </w:rPr>
              <w:t>menumbuhkan</w:t>
            </w:r>
            <w:proofErr w:type="spellEnd"/>
            <w:r w:rsidRPr="00582E7F">
              <w:rPr>
                <w:rFonts w:ascii="Times New Roman" w:eastAsia="Times New Roman" w:hAnsi="Times New Roman" w:cs="Times New Roman"/>
                <w:color w:val="FF0000"/>
                <w:szCs w:val="24"/>
                <w:rPrChange w:id="96" w:author="novi" w:date="2021-04-06T15:23:00Z">
                  <w:rPr>
                    <w:rFonts w:ascii="Times New Roman" w:eastAsia="Times New Roman" w:hAnsi="Times New Roman" w:cs="Times New Roman"/>
                    <w:szCs w:val="24"/>
                  </w:rPr>
                </w:rPrChange>
              </w:rPr>
              <w:t xml:space="preserve"> ide </w:t>
            </w:r>
            <w:proofErr w:type="spellStart"/>
            <w:r w:rsidRPr="00582E7F">
              <w:rPr>
                <w:rFonts w:ascii="Times New Roman" w:eastAsia="Times New Roman" w:hAnsi="Times New Roman" w:cs="Times New Roman"/>
                <w:color w:val="FF0000"/>
                <w:szCs w:val="24"/>
                <w:rPrChange w:id="97" w:author="novi" w:date="2021-04-06T15:23:00Z">
                  <w:rPr>
                    <w:rFonts w:ascii="Times New Roman" w:eastAsia="Times New Roman" w:hAnsi="Times New Roman" w:cs="Times New Roman"/>
                    <w:szCs w:val="24"/>
                  </w:rPr>
                </w:rPrChange>
              </w:rPr>
              <w:t>baru</w:t>
            </w:r>
            <w:proofErr w:type="spellEnd"/>
            <w:r w:rsidRPr="00582E7F">
              <w:rPr>
                <w:rFonts w:ascii="Times New Roman" w:eastAsia="Times New Roman" w:hAnsi="Times New Roman" w:cs="Times New Roman"/>
                <w:color w:val="FF0000"/>
                <w:szCs w:val="24"/>
                <w:rPrChange w:id="98"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99" w:author="novi" w:date="2021-04-06T15:23:00Z">
                  <w:rPr>
                    <w:rFonts w:ascii="Times New Roman" w:eastAsia="Times New Roman" w:hAnsi="Times New Roman" w:cs="Times New Roman"/>
                    <w:szCs w:val="24"/>
                  </w:rPr>
                </w:rPrChange>
              </w:rPr>
              <w:t>atau</w:t>
            </w:r>
            <w:proofErr w:type="spellEnd"/>
            <w:r w:rsidRPr="00582E7F">
              <w:rPr>
                <w:rFonts w:ascii="Times New Roman" w:eastAsia="Times New Roman" w:hAnsi="Times New Roman" w:cs="Times New Roman"/>
                <w:color w:val="FF0000"/>
                <w:szCs w:val="24"/>
                <w:rPrChange w:id="100" w:author="novi" w:date="2021-04-06T15:23: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01" w:author="novi" w:date="2021-04-06T15:23:00Z">
                  <w:rPr>
                    <w:rFonts w:ascii="Times New Roman" w:eastAsia="Times New Roman" w:hAnsi="Times New Roman" w:cs="Times New Roman"/>
                    <w:szCs w:val="24"/>
                  </w:rPr>
                </w:rPrChange>
              </w:rPr>
              <w:t>gagasan</w:t>
            </w:r>
            <w:proofErr w:type="spellEnd"/>
            <w:r w:rsidRPr="00582E7F">
              <w:rPr>
                <w:rFonts w:ascii="Times New Roman" w:eastAsia="Times New Roman" w:hAnsi="Times New Roman" w:cs="Times New Roman"/>
                <w:color w:val="FF0000"/>
                <w:szCs w:val="24"/>
                <w:rPrChange w:id="102" w:author="novi" w:date="2021-04-06T15:23:00Z">
                  <w:rPr>
                    <w:rFonts w:ascii="Times New Roman" w:eastAsia="Times New Roman" w:hAnsi="Times New Roman" w:cs="Times New Roman"/>
                    <w:szCs w:val="24"/>
                  </w:rPr>
                </w:rPrChange>
              </w:rPr>
              <w:t>.</w:t>
            </w:r>
            <w:ins w:id="103" w:author="novi" w:date="2021-04-06T15:24:00Z">
              <w:r w:rsidR="00582E7F">
                <w:rPr>
                  <w:rFonts w:ascii="Times New Roman" w:eastAsia="Times New Roman" w:hAnsi="Times New Roman" w:cs="Times New Roman"/>
                  <w:szCs w:val="24"/>
                  <w:lang w:val="id-ID"/>
                </w:rPr>
                <w:t>gagasan atau ide dari hasil berpikir kritis tingkat tinggi akan diaplikasikan oleh peserta didik. pembelaharan inilah termasuk dalam aspek mencoba atau pengaplikasian. pendidikan revolusi 4.0 akan menyiapkan peserta didik yang mampu menumbuhkan ide dan gagasannya</w:t>
              </w:r>
            </w:ins>
          </w:p>
          <w:p w:rsidR="00582E7F" w:rsidRPr="00582E7F" w:rsidRDefault="00582E7F" w:rsidP="00821BA2">
            <w:pPr>
              <w:spacing w:before="100" w:beforeAutospacing="1" w:after="100" w:afterAutospacing="1" w:line="240" w:lineRule="auto"/>
              <w:contextualSpacing w:val="0"/>
              <w:rPr>
                <w:rFonts w:ascii="Times New Roman" w:eastAsia="Times New Roman" w:hAnsi="Times New Roman" w:cs="Times New Roman"/>
                <w:szCs w:val="24"/>
                <w:lang w:val="id-ID"/>
                <w:rPrChange w:id="104" w:author="novi" w:date="2021-04-06T15:23:00Z">
                  <w:rPr>
                    <w:rFonts w:ascii="Times New Roman" w:eastAsia="Times New Roman" w:hAnsi="Times New Roman" w:cs="Times New Roman"/>
                    <w:szCs w:val="24"/>
                  </w:rPr>
                </w:rPrChange>
              </w:rPr>
            </w:pPr>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proofErr w:type="spellStart"/>
            <w:r w:rsidRPr="00EC6F38">
              <w:rPr>
                <w:rFonts w:ascii="Times New Roman" w:eastAsia="Times New Roman" w:hAnsi="Times New Roman" w:cs="Times New Roman"/>
                <w:szCs w:val="24"/>
              </w:rPr>
              <w:t>Setelah</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mencoba</w:t>
            </w:r>
            <w:proofErr w:type="spellEnd"/>
            <w:r w:rsidRPr="00EC6F38">
              <w:rPr>
                <w:rFonts w:ascii="Times New Roman" w:eastAsia="Times New Roman" w:hAnsi="Times New Roman" w:cs="Times New Roman"/>
                <w:szCs w:val="24"/>
              </w:rPr>
              <w:t xml:space="preserve"> proses </w:t>
            </w:r>
            <w:proofErr w:type="spellStart"/>
            <w:r w:rsidRPr="00EC6F38">
              <w:rPr>
                <w:rFonts w:ascii="Times New Roman" w:eastAsia="Times New Roman" w:hAnsi="Times New Roman" w:cs="Times New Roman"/>
                <w:szCs w:val="24"/>
              </w:rPr>
              <w:t>selanjutnya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yaitu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Mendiskusikan</w:t>
            </w:r>
            <w:proofErr w:type="spellEnd"/>
            <w:r w:rsidRPr="00EC6F38">
              <w:rPr>
                <w:rFonts w:ascii="Times New Roman" w:eastAsia="Times New Roman" w:hAnsi="Times New Roman" w:cs="Times New Roman"/>
                <w:szCs w:val="24"/>
              </w:rPr>
              <w:t xml:space="preserve"> di </w:t>
            </w:r>
            <w:proofErr w:type="spellStart"/>
            <w:r w:rsidRPr="00EC6F38">
              <w:rPr>
                <w:rFonts w:ascii="Times New Roman" w:eastAsia="Times New Roman" w:hAnsi="Times New Roman" w:cs="Times New Roman"/>
                <w:szCs w:val="24"/>
              </w:rPr>
              <w:t>sini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hanya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satu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dua</w:t>
            </w:r>
            <w:proofErr w:type="spellEnd"/>
            <w:r w:rsidRPr="00EC6F38">
              <w:rPr>
                <w:rFonts w:ascii="Times New Roman" w:eastAsia="Times New Roman" w:hAnsi="Times New Roman" w:cs="Times New Roman"/>
                <w:szCs w:val="24"/>
              </w:rPr>
              <w:t xml:space="preserve"> orang </w:t>
            </w:r>
            <w:proofErr w:type="spellStart"/>
            <w:r w:rsidRPr="00EC6F38">
              <w:rPr>
                <w:rFonts w:ascii="Times New Roman" w:eastAsia="Times New Roman" w:hAnsi="Times New Roman" w:cs="Times New Roman"/>
                <w:szCs w:val="24"/>
              </w:rPr>
              <w:t>tapi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kolaborasi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komunikasi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dengan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orang. Hal </w:t>
            </w:r>
            <w:proofErr w:type="spellStart"/>
            <w:r w:rsidRPr="00EC6F38">
              <w:rPr>
                <w:rFonts w:ascii="Times New Roman" w:eastAsia="Times New Roman" w:hAnsi="Times New Roman" w:cs="Times New Roman"/>
                <w:szCs w:val="24"/>
              </w:rPr>
              <w:t>ini</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dilakukan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karena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banyak</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pandangan</w:t>
            </w:r>
            <w:proofErr w:type="spellEnd"/>
            <w:r w:rsidRPr="00EC6F38">
              <w:rPr>
                <w:rFonts w:ascii="Times New Roman" w:eastAsia="Times New Roman" w:hAnsi="Times New Roman" w:cs="Times New Roman"/>
                <w:szCs w:val="24"/>
              </w:rPr>
              <w:t xml:space="preserve"> yang </w:t>
            </w:r>
            <w:proofErr w:type="spellStart"/>
            <w:r w:rsidRPr="00EC6F38">
              <w:rPr>
                <w:rFonts w:ascii="Times New Roman" w:eastAsia="Times New Roman" w:hAnsi="Times New Roman" w:cs="Times New Roman"/>
                <w:szCs w:val="24"/>
              </w:rPr>
              <w:t>berbeda</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atau</w:t>
            </w:r>
            <w:proofErr w:type="spellEnd"/>
            <w:r w:rsidRPr="00EC6F38">
              <w:rPr>
                <w:rFonts w:ascii="Times New Roman" w:eastAsia="Times New Roman" w:hAnsi="Times New Roman" w:cs="Times New Roman"/>
                <w:szCs w:val="24"/>
              </w:rPr>
              <w:t xml:space="preserve"> ide-ide yang </w:t>
            </w:r>
            <w:proofErr w:type="spellStart"/>
            <w:r w:rsidRPr="00EC6F38">
              <w:rPr>
                <w:rFonts w:ascii="Times New Roman" w:eastAsia="Times New Roman" w:hAnsi="Times New Roman" w:cs="Times New Roman"/>
                <w:szCs w:val="24"/>
              </w:rPr>
              <w:t>baru</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akan</w:t>
            </w:r>
            <w:proofErr w:type="spellEnd"/>
            <w:r w:rsidRPr="00EC6F38">
              <w:rPr>
                <w:rFonts w:ascii="Times New Roman" w:eastAsia="Times New Roman" w:hAnsi="Times New Roman" w:cs="Times New Roman"/>
                <w:szCs w:val="24"/>
              </w:rPr>
              <w:t xml:space="preserve"> </w:t>
            </w:r>
            <w:proofErr w:type="spellStart"/>
            <w:r w:rsidRPr="00EC6F38">
              <w:rPr>
                <w:rFonts w:ascii="Times New Roman" w:eastAsia="Times New Roman" w:hAnsi="Times New Roman" w:cs="Times New Roman"/>
                <w:szCs w:val="24"/>
              </w:rPr>
              <w:t>muncul</w:t>
            </w:r>
            <w:proofErr w:type="spellEnd"/>
            <w:r w:rsidRPr="00EC6F38">
              <w:rPr>
                <w:rFonts w:ascii="Times New Roman" w:eastAsia="Times New Roman" w:hAnsi="Times New Roman" w:cs="Times New Roman"/>
                <w:szCs w:val="24"/>
              </w:rPr>
              <w:t>.</w:t>
            </w:r>
          </w:p>
          <w:p w:rsidR="00582E7F" w:rsidRPr="00582E7F" w:rsidRDefault="00125355" w:rsidP="00821BA2">
            <w:pPr>
              <w:spacing w:before="100" w:beforeAutospacing="1" w:after="100" w:afterAutospacing="1" w:line="240" w:lineRule="auto"/>
              <w:contextualSpacing w:val="0"/>
              <w:rPr>
                <w:ins w:id="105" w:author="novi" w:date="2021-04-06T15:26:00Z"/>
                <w:rFonts w:ascii="Times New Roman" w:eastAsia="Times New Roman" w:hAnsi="Times New Roman" w:cs="Times New Roman"/>
                <w:szCs w:val="24"/>
                <w:lang w:val="id-ID"/>
              </w:rPr>
            </w:pPr>
            <w:r w:rsidRPr="00582E7F">
              <w:rPr>
                <w:rFonts w:ascii="Times New Roman" w:eastAsia="Times New Roman" w:hAnsi="Times New Roman" w:cs="Times New Roman"/>
                <w:color w:val="FF0000"/>
                <w:szCs w:val="24"/>
                <w:rPrChange w:id="106" w:author="novi" w:date="2021-04-06T15:26:00Z">
                  <w:rPr>
                    <w:rFonts w:ascii="Times New Roman" w:eastAsia="Times New Roman" w:hAnsi="Times New Roman" w:cs="Times New Roman"/>
                    <w:szCs w:val="24"/>
                  </w:rPr>
                </w:rPrChange>
              </w:rPr>
              <w:t xml:space="preserve">Yang </w:t>
            </w:r>
            <w:proofErr w:type="spellStart"/>
            <w:r w:rsidRPr="00582E7F">
              <w:rPr>
                <w:rFonts w:ascii="Times New Roman" w:eastAsia="Times New Roman" w:hAnsi="Times New Roman" w:cs="Times New Roman"/>
                <w:color w:val="FF0000"/>
                <w:szCs w:val="24"/>
                <w:rPrChange w:id="107" w:author="novi" w:date="2021-04-06T15:26:00Z">
                  <w:rPr>
                    <w:rFonts w:ascii="Times New Roman" w:eastAsia="Times New Roman" w:hAnsi="Times New Roman" w:cs="Times New Roman"/>
                    <w:szCs w:val="24"/>
                  </w:rPr>
                </w:rPrChange>
              </w:rPr>
              <w:t>terahir</w:t>
            </w:r>
            <w:proofErr w:type="spellEnd"/>
            <w:r w:rsidRPr="00582E7F">
              <w:rPr>
                <w:rFonts w:ascii="Times New Roman" w:eastAsia="Times New Roman" w:hAnsi="Times New Roman" w:cs="Times New Roman"/>
                <w:color w:val="FF0000"/>
                <w:szCs w:val="24"/>
                <w:rPrChange w:id="108"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09" w:author="novi" w:date="2021-04-06T15:26:00Z">
                  <w:rPr>
                    <w:rFonts w:ascii="Times New Roman" w:eastAsia="Times New Roman" w:hAnsi="Times New Roman" w:cs="Times New Roman"/>
                    <w:szCs w:val="24"/>
                  </w:rPr>
                </w:rPrChange>
              </w:rPr>
              <w:t>adalah</w:t>
            </w:r>
            <w:proofErr w:type="spellEnd"/>
            <w:r w:rsidRPr="00582E7F">
              <w:rPr>
                <w:rFonts w:ascii="Times New Roman" w:eastAsia="Times New Roman" w:hAnsi="Times New Roman" w:cs="Times New Roman"/>
                <w:color w:val="FF0000"/>
                <w:szCs w:val="24"/>
                <w:rPrChange w:id="110"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11" w:author="novi" w:date="2021-04-06T15:26:00Z">
                  <w:rPr>
                    <w:rFonts w:ascii="Times New Roman" w:eastAsia="Times New Roman" w:hAnsi="Times New Roman" w:cs="Times New Roman"/>
                    <w:szCs w:val="24"/>
                  </w:rPr>
                </w:rPrChange>
              </w:rPr>
              <w:t>melakukan</w:t>
            </w:r>
            <w:proofErr w:type="spellEnd"/>
            <w:r w:rsidRPr="00582E7F">
              <w:rPr>
                <w:rFonts w:ascii="Times New Roman" w:eastAsia="Times New Roman" w:hAnsi="Times New Roman" w:cs="Times New Roman"/>
                <w:color w:val="FF0000"/>
                <w:szCs w:val="24"/>
                <w:rPrChange w:id="112"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13" w:author="novi" w:date="2021-04-06T15:26:00Z">
                  <w:rPr>
                    <w:rFonts w:ascii="Times New Roman" w:eastAsia="Times New Roman" w:hAnsi="Times New Roman" w:cs="Times New Roman"/>
                    <w:szCs w:val="24"/>
                  </w:rPr>
                </w:rPrChange>
              </w:rPr>
              <w:t>penelitian</w:t>
            </w:r>
            <w:proofErr w:type="spellEnd"/>
            <w:r w:rsidRPr="00582E7F">
              <w:rPr>
                <w:rFonts w:ascii="Times New Roman" w:eastAsia="Times New Roman" w:hAnsi="Times New Roman" w:cs="Times New Roman"/>
                <w:color w:val="FF0000"/>
                <w:szCs w:val="24"/>
                <w:rPrChange w:id="114"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15" w:author="novi" w:date="2021-04-06T15:26:00Z">
                  <w:rPr>
                    <w:rFonts w:ascii="Times New Roman" w:eastAsia="Times New Roman" w:hAnsi="Times New Roman" w:cs="Times New Roman"/>
                    <w:szCs w:val="24"/>
                  </w:rPr>
                </w:rPrChange>
              </w:rPr>
              <w:t>tuntutan</w:t>
            </w:r>
            <w:proofErr w:type="spellEnd"/>
            <w:r w:rsidRPr="00582E7F">
              <w:rPr>
                <w:rFonts w:ascii="Times New Roman" w:eastAsia="Times New Roman" w:hAnsi="Times New Roman" w:cs="Times New Roman"/>
                <w:color w:val="FF0000"/>
                <w:szCs w:val="24"/>
                <w:rPrChange w:id="116" w:author="novi" w:date="2021-04-06T15:26:00Z">
                  <w:rPr>
                    <w:rFonts w:ascii="Times New Roman" w:eastAsia="Times New Roman" w:hAnsi="Times New Roman" w:cs="Times New Roman"/>
                    <w:szCs w:val="24"/>
                  </w:rPr>
                </w:rPrChange>
              </w:rPr>
              <w:t xml:space="preserve"> 4.0 </w:t>
            </w:r>
            <w:proofErr w:type="spellStart"/>
            <w:r w:rsidRPr="00582E7F">
              <w:rPr>
                <w:rFonts w:ascii="Times New Roman" w:eastAsia="Times New Roman" w:hAnsi="Times New Roman" w:cs="Times New Roman"/>
                <w:color w:val="FF0000"/>
                <w:szCs w:val="24"/>
                <w:rPrChange w:id="117" w:author="novi" w:date="2021-04-06T15:26:00Z">
                  <w:rPr>
                    <w:rFonts w:ascii="Times New Roman" w:eastAsia="Times New Roman" w:hAnsi="Times New Roman" w:cs="Times New Roman"/>
                    <w:szCs w:val="24"/>
                  </w:rPr>
                </w:rPrChange>
              </w:rPr>
              <w:t>ini</w:t>
            </w:r>
            <w:proofErr w:type="spellEnd"/>
            <w:r w:rsidRPr="00582E7F">
              <w:rPr>
                <w:rFonts w:ascii="Times New Roman" w:eastAsia="Times New Roman" w:hAnsi="Times New Roman" w:cs="Times New Roman"/>
                <w:color w:val="FF0000"/>
                <w:szCs w:val="24"/>
                <w:rPrChange w:id="118"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19" w:author="novi" w:date="2021-04-06T15:26:00Z">
                  <w:rPr>
                    <w:rFonts w:ascii="Times New Roman" w:eastAsia="Times New Roman" w:hAnsi="Times New Roman" w:cs="Times New Roman"/>
                    <w:szCs w:val="24"/>
                  </w:rPr>
                </w:rPrChange>
              </w:rPr>
              <w:t>adalah</w:t>
            </w:r>
            <w:proofErr w:type="spellEnd"/>
            <w:r w:rsidRPr="00582E7F">
              <w:rPr>
                <w:rFonts w:ascii="Times New Roman" w:eastAsia="Times New Roman" w:hAnsi="Times New Roman" w:cs="Times New Roman"/>
                <w:color w:val="FF0000"/>
                <w:szCs w:val="24"/>
                <w:rPrChange w:id="120"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21" w:author="novi" w:date="2021-04-06T15:26:00Z">
                  <w:rPr>
                    <w:rFonts w:ascii="Times New Roman" w:eastAsia="Times New Roman" w:hAnsi="Times New Roman" w:cs="Times New Roman"/>
                    <w:szCs w:val="24"/>
                  </w:rPr>
                </w:rPrChange>
              </w:rPr>
              <w:t>kreatif</w:t>
            </w:r>
            <w:proofErr w:type="spellEnd"/>
            <w:r w:rsidRPr="00582E7F">
              <w:rPr>
                <w:rFonts w:ascii="Times New Roman" w:eastAsia="Times New Roman" w:hAnsi="Times New Roman" w:cs="Times New Roman"/>
                <w:color w:val="FF0000"/>
                <w:szCs w:val="24"/>
                <w:rPrChange w:id="122"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23" w:author="novi" w:date="2021-04-06T15:26:00Z">
                  <w:rPr>
                    <w:rFonts w:ascii="Times New Roman" w:eastAsia="Times New Roman" w:hAnsi="Times New Roman" w:cs="Times New Roman"/>
                    <w:szCs w:val="24"/>
                  </w:rPr>
                </w:rPrChange>
              </w:rPr>
              <w:t>dan</w:t>
            </w:r>
            <w:proofErr w:type="spellEnd"/>
            <w:r w:rsidRPr="00582E7F">
              <w:rPr>
                <w:rFonts w:ascii="Times New Roman" w:eastAsia="Times New Roman" w:hAnsi="Times New Roman" w:cs="Times New Roman"/>
                <w:color w:val="FF0000"/>
                <w:szCs w:val="24"/>
                <w:rPrChange w:id="124"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25" w:author="novi" w:date="2021-04-06T15:26:00Z">
                  <w:rPr>
                    <w:rFonts w:ascii="Times New Roman" w:eastAsia="Times New Roman" w:hAnsi="Times New Roman" w:cs="Times New Roman"/>
                    <w:szCs w:val="24"/>
                  </w:rPr>
                </w:rPrChange>
              </w:rPr>
              <w:t>inovatif</w:t>
            </w:r>
            <w:proofErr w:type="spellEnd"/>
            <w:r w:rsidRPr="00582E7F">
              <w:rPr>
                <w:rFonts w:ascii="Times New Roman" w:eastAsia="Times New Roman" w:hAnsi="Times New Roman" w:cs="Times New Roman"/>
                <w:color w:val="FF0000"/>
                <w:szCs w:val="24"/>
                <w:rPrChange w:id="126"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27" w:author="novi" w:date="2021-04-06T15:26:00Z">
                  <w:rPr>
                    <w:rFonts w:ascii="Times New Roman" w:eastAsia="Times New Roman" w:hAnsi="Times New Roman" w:cs="Times New Roman"/>
                    <w:szCs w:val="24"/>
                  </w:rPr>
                </w:rPrChange>
              </w:rPr>
              <w:t>Dengan</w:t>
            </w:r>
            <w:proofErr w:type="spellEnd"/>
            <w:r w:rsidRPr="00582E7F">
              <w:rPr>
                <w:rFonts w:ascii="Times New Roman" w:eastAsia="Times New Roman" w:hAnsi="Times New Roman" w:cs="Times New Roman"/>
                <w:color w:val="FF0000"/>
                <w:szCs w:val="24"/>
                <w:rPrChange w:id="128"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29" w:author="novi" w:date="2021-04-06T15:26:00Z">
                  <w:rPr>
                    <w:rFonts w:ascii="Times New Roman" w:eastAsia="Times New Roman" w:hAnsi="Times New Roman" w:cs="Times New Roman"/>
                    <w:szCs w:val="24"/>
                  </w:rPr>
                </w:rPrChange>
              </w:rPr>
              <w:t>melakukan</w:t>
            </w:r>
            <w:proofErr w:type="spellEnd"/>
            <w:r w:rsidRPr="00582E7F">
              <w:rPr>
                <w:rFonts w:ascii="Times New Roman" w:eastAsia="Times New Roman" w:hAnsi="Times New Roman" w:cs="Times New Roman"/>
                <w:color w:val="FF0000"/>
                <w:szCs w:val="24"/>
                <w:rPrChange w:id="130"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31" w:author="novi" w:date="2021-04-06T15:26:00Z">
                  <w:rPr>
                    <w:rFonts w:ascii="Times New Roman" w:eastAsia="Times New Roman" w:hAnsi="Times New Roman" w:cs="Times New Roman"/>
                    <w:szCs w:val="24"/>
                  </w:rPr>
                </w:rPrChange>
              </w:rPr>
              <w:t>penelitian</w:t>
            </w:r>
            <w:proofErr w:type="spellEnd"/>
            <w:r w:rsidRPr="00582E7F">
              <w:rPr>
                <w:rFonts w:ascii="Times New Roman" w:eastAsia="Times New Roman" w:hAnsi="Times New Roman" w:cs="Times New Roman"/>
                <w:color w:val="FF0000"/>
                <w:szCs w:val="24"/>
                <w:rPrChange w:id="132"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33" w:author="novi" w:date="2021-04-06T15:26:00Z">
                  <w:rPr>
                    <w:rFonts w:ascii="Times New Roman" w:eastAsia="Times New Roman" w:hAnsi="Times New Roman" w:cs="Times New Roman"/>
                    <w:szCs w:val="24"/>
                  </w:rPr>
                </w:rPrChange>
              </w:rPr>
              <w:t>kita</w:t>
            </w:r>
            <w:proofErr w:type="spellEnd"/>
            <w:r w:rsidRPr="00582E7F">
              <w:rPr>
                <w:rFonts w:ascii="Times New Roman" w:eastAsia="Times New Roman" w:hAnsi="Times New Roman" w:cs="Times New Roman"/>
                <w:color w:val="FF0000"/>
                <w:szCs w:val="24"/>
                <w:rPrChange w:id="134"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35" w:author="novi" w:date="2021-04-06T15:26:00Z">
                  <w:rPr>
                    <w:rFonts w:ascii="Times New Roman" w:eastAsia="Times New Roman" w:hAnsi="Times New Roman" w:cs="Times New Roman"/>
                    <w:szCs w:val="24"/>
                  </w:rPr>
                </w:rPrChange>
              </w:rPr>
              <w:t>bisa</w:t>
            </w:r>
            <w:proofErr w:type="spellEnd"/>
            <w:r w:rsidRPr="00582E7F">
              <w:rPr>
                <w:rFonts w:ascii="Times New Roman" w:eastAsia="Times New Roman" w:hAnsi="Times New Roman" w:cs="Times New Roman"/>
                <w:color w:val="FF0000"/>
                <w:szCs w:val="24"/>
                <w:rPrChange w:id="136"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37" w:author="novi" w:date="2021-04-06T15:26:00Z">
                  <w:rPr>
                    <w:rFonts w:ascii="Times New Roman" w:eastAsia="Times New Roman" w:hAnsi="Times New Roman" w:cs="Times New Roman"/>
                    <w:szCs w:val="24"/>
                  </w:rPr>
                </w:rPrChange>
              </w:rPr>
              <w:t>lihat</w:t>
            </w:r>
            <w:proofErr w:type="spellEnd"/>
            <w:r w:rsidRPr="00582E7F">
              <w:rPr>
                <w:rFonts w:ascii="Times New Roman" w:eastAsia="Times New Roman" w:hAnsi="Times New Roman" w:cs="Times New Roman"/>
                <w:color w:val="FF0000"/>
                <w:szCs w:val="24"/>
                <w:rPrChange w:id="138" w:author="novi" w:date="2021-04-06T15:26:00Z">
                  <w:rPr>
                    <w:rFonts w:ascii="Times New Roman" w:eastAsia="Times New Roman" w:hAnsi="Times New Roman" w:cs="Times New Roman"/>
                    <w:szCs w:val="24"/>
                  </w:rPr>
                </w:rPrChange>
              </w:rPr>
              <w:t xml:space="preserve"> proses </w:t>
            </w:r>
            <w:proofErr w:type="spellStart"/>
            <w:r w:rsidRPr="00582E7F">
              <w:rPr>
                <w:rFonts w:ascii="Times New Roman" w:eastAsia="Times New Roman" w:hAnsi="Times New Roman" w:cs="Times New Roman"/>
                <w:color w:val="FF0000"/>
                <w:szCs w:val="24"/>
                <w:rPrChange w:id="139" w:author="novi" w:date="2021-04-06T15:26:00Z">
                  <w:rPr>
                    <w:rFonts w:ascii="Times New Roman" w:eastAsia="Times New Roman" w:hAnsi="Times New Roman" w:cs="Times New Roman"/>
                    <w:szCs w:val="24"/>
                  </w:rPr>
                </w:rPrChange>
              </w:rPr>
              <w:t>kreatif</w:t>
            </w:r>
            <w:proofErr w:type="spellEnd"/>
            <w:r w:rsidRPr="00582E7F">
              <w:rPr>
                <w:rFonts w:ascii="Times New Roman" w:eastAsia="Times New Roman" w:hAnsi="Times New Roman" w:cs="Times New Roman"/>
                <w:color w:val="FF0000"/>
                <w:szCs w:val="24"/>
                <w:rPrChange w:id="140"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41" w:author="novi" w:date="2021-04-06T15:26:00Z">
                  <w:rPr>
                    <w:rFonts w:ascii="Times New Roman" w:eastAsia="Times New Roman" w:hAnsi="Times New Roman" w:cs="Times New Roman"/>
                    <w:szCs w:val="24"/>
                  </w:rPr>
                </w:rPrChange>
              </w:rPr>
              <w:t>dan</w:t>
            </w:r>
            <w:proofErr w:type="spellEnd"/>
            <w:r w:rsidRPr="00582E7F">
              <w:rPr>
                <w:rFonts w:ascii="Times New Roman" w:eastAsia="Times New Roman" w:hAnsi="Times New Roman" w:cs="Times New Roman"/>
                <w:color w:val="FF0000"/>
                <w:szCs w:val="24"/>
                <w:rPrChange w:id="142"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43" w:author="novi" w:date="2021-04-06T15:26:00Z">
                  <w:rPr>
                    <w:rFonts w:ascii="Times New Roman" w:eastAsia="Times New Roman" w:hAnsi="Times New Roman" w:cs="Times New Roman"/>
                    <w:szCs w:val="24"/>
                  </w:rPr>
                </w:rPrChange>
              </w:rPr>
              <w:t>inovatif</w:t>
            </w:r>
            <w:proofErr w:type="spellEnd"/>
            <w:r w:rsidRPr="00582E7F">
              <w:rPr>
                <w:rFonts w:ascii="Times New Roman" w:eastAsia="Times New Roman" w:hAnsi="Times New Roman" w:cs="Times New Roman"/>
                <w:color w:val="FF0000"/>
                <w:szCs w:val="24"/>
                <w:rPrChange w:id="144" w:author="novi" w:date="2021-04-06T15:26:00Z">
                  <w:rPr>
                    <w:rFonts w:ascii="Times New Roman" w:eastAsia="Times New Roman" w:hAnsi="Times New Roman" w:cs="Times New Roman"/>
                    <w:szCs w:val="24"/>
                  </w:rPr>
                </w:rPrChange>
              </w:rPr>
              <w:t xml:space="preserve"> </w:t>
            </w:r>
            <w:proofErr w:type="spellStart"/>
            <w:r w:rsidRPr="00582E7F">
              <w:rPr>
                <w:rFonts w:ascii="Times New Roman" w:eastAsia="Times New Roman" w:hAnsi="Times New Roman" w:cs="Times New Roman"/>
                <w:color w:val="FF0000"/>
                <w:szCs w:val="24"/>
                <w:rPrChange w:id="145" w:author="novi" w:date="2021-04-06T15:26:00Z">
                  <w:rPr>
                    <w:rFonts w:ascii="Times New Roman" w:eastAsia="Times New Roman" w:hAnsi="Times New Roman" w:cs="Times New Roman"/>
                    <w:szCs w:val="24"/>
                  </w:rPr>
                </w:rPrChange>
              </w:rPr>
              <w:t>kita</w:t>
            </w:r>
            <w:proofErr w:type="spellEnd"/>
            <w:ins w:id="146" w:author="novi" w:date="2021-04-06T15:27:00Z">
              <w:r w:rsidR="00582E7F">
                <w:rPr>
                  <w:rFonts w:ascii="Times New Roman" w:eastAsia="Times New Roman" w:hAnsi="Times New Roman" w:cs="Times New Roman"/>
                  <w:szCs w:val="24"/>
                  <w:lang w:val="id-ID"/>
                </w:rPr>
                <w:t xml:space="preserve">aspek penelitian menuntut </w:t>
              </w:r>
            </w:ins>
            <w:ins w:id="147" w:author="novi" w:date="2021-04-06T15:28:00Z">
              <w:r w:rsidR="00582E7F">
                <w:rPr>
                  <w:rFonts w:ascii="Times New Roman" w:eastAsia="Times New Roman" w:hAnsi="Times New Roman" w:cs="Times New Roman"/>
                  <w:szCs w:val="24"/>
                  <w:lang w:val="id-ID"/>
                </w:rPr>
                <w:t xml:space="preserve">peserta didik untuk kreatif dan inovatid dalam </w:t>
              </w:r>
            </w:ins>
            <w:ins w:id="148" w:author="novi" w:date="2021-04-06T15:27:00Z">
              <w:r w:rsidR="00582E7F">
                <w:rPr>
                  <w:rFonts w:ascii="Times New Roman" w:eastAsia="Times New Roman" w:hAnsi="Times New Roman" w:cs="Times New Roman"/>
                  <w:szCs w:val="24"/>
                  <w:lang w:val="id-ID"/>
                </w:rPr>
                <w:t>pendidikan revolusi 4.0</w:t>
              </w:r>
              <w:bookmarkStart w:id="149" w:name="_GoBack"/>
              <w:bookmarkEnd w:id="149"/>
              <w:r w:rsidR="00582E7F">
                <w:rPr>
                  <w:rFonts w:ascii="Times New Roman" w:eastAsia="Times New Roman" w:hAnsi="Times New Roman" w:cs="Times New Roman"/>
                  <w:szCs w:val="24"/>
                  <w:lang w:val="id-ID"/>
                </w:rPr>
                <w:t xml:space="preserve"> </w:t>
              </w:r>
            </w:ins>
          </w:p>
          <w:p w:rsidR="00125355" w:rsidRPr="00EC6F38" w:rsidRDefault="00125355" w:rsidP="00821BA2">
            <w:pPr>
              <w:spacing w:before="100" w:beforeAutospacing="1" w:after="100" w:afterAutospacing="1" w:line="240" w:lineRule="auto"/>
              <w:contextualSpacing w:val="0"/>
              <w:rPr>
                <w:rFonts w:ascii="Times New Roman" w:eastAsia="Times New Roman" w:hAnsi="Times New Roman" w:cs="Times New Roman"/>
                <w:szCs w:val="24"/>
              </w:rPr>
            </w:pPr>
            <w:r w:rsidRPr="00EC6F38">
              <w:rPr>
                <w:rFonts w:ascii="Times New Roman" w:eastAsia="Times New Roman" w:hAnsi="Times New Roman" w:cs="Times New Roman"/>
                <w:szCs w:val="24"/>
              </w:rPr>
              <w:t>. </w:t>
            </w:r>
          </w:p>
        </w:tc>
      </w:tr>
      <w:tr w:rsidR="00F23E87" w:rsidTr="00821BA2">
        <w:trPr>
          <w:ins w:id="150" w:author="novi" w:date="2021-04-06T15:17:00Z"/>
        </w:trPr>
        <w:tc>
          <w:tcPr>
            <w:tcW w:w="9350" w:type="dxa"/>
          </w:tcPr>
          <w:p w:rsidR="00F23E87" w:rsidRDefault="00F23E87" w:rsidP="00821BA2">
            <w:pPr>
              <w:pStyle w:val="Heading3"/>
              <w:rPr>
                <w:ins w:id="151" w:author="novi" w:date="2021-04-06T15:17:00Z"/>
              </w:rPr>
            </w:pPr>
          </w:p>
        </w:tc>
      </w:tr>
    </w:tbl>
    <w:p w:rsidR="00924DF5" w:rsidRDefault="00924DF5"/>
    <w:sectPr w:rsidR="00924DF5" w:rsidSect="0012251A">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inion Pro">
    <w:altName w:val="Cambria Math"/>
    <w:panose1 w:val="00000000000000000000"/>
    <w:charset w:val="00"/>
    <w:family w:val="roman"/>
    <w:notTrueType/>
    <w:pitch w:val="variable"/>
    <w:sig w:usb0="00000001" w:usb1="00000001"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F13970"/>
    <w:multiLevelType w:val="multilevel"/>
    <w:tmpl w:val="8E5C0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F5A4B"/>
    <w:multiLevelType w:val="multilevel"/>
    <w:tmpl w:val="61E04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86B26AA"/>
    <w:multiLevelType w:val="hybridMultilevel"/>
    <w:tmpl w:val="A33CE7BE"/>
    <w:lvl w:ilvl="0" w:tplc="B8645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355"/>
    <w:rsid w:val="0012251A"/>
    <w:rsid w:val="00125355"/>
    <w:rsid w:val="001D038C"/>
    <w:rsid w:val="00240407"/>
    <w:rsid w:val="003441C4"/>
    <w:rsid w:val="0042167F"/>
    <w:rsid w:val="00582E7F"/>
    <w:rsid w:val="00636CE9"/>
    <w:rsid w:val="00924DF5"/>
    <w:rsid w:val="009C3065"/>
    <w:rsid w:val="00F23E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3441C4"/>
    <w:rPr>
      <w:rFonts w:ascii="Arial" w:hAnsi="Arial"/>
      <w:sz w:val="24"/>
    </w:rPr>
  </w:style>
  <w:style w:type="paragraph" w:styleId="BalloonText">
    <w:name w:val="Balloon Text"/>
    <w:basedOn w:val="Normal"/>
    <w:link w:val="BalloonTextChar"/>
    <w:uiPriority w:val="99"/>
    <w:semiHidden/>
    <w:unhideWhenUsed/>
    <w:rsid w:val="0034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1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5355"/>
    <w:pPr>
      <w:spacing w:after="160" w:line="288" w:lineRule="auto"/>
      <w:contextualSpacing/>
    </w:pPr>
    <w:rPr>
      <w:rFonts w:ascii="Arial" w:hAnsi="Arial"/>
      <w:sz w:val="24"/>
    </w:rPr>
  </w:style>
  <w:style w:type="paragraph" w:styleId="Heading3">
    <w:name w:val="heading 3"/>
    <w:basedOn w:val="Normal"/>
    <w:next w:val="Normal"/>
    <w:link w:val="Heading3Char"/>
    <w:uiPriority w:val="9"/>
    <w:unhideWhenUsed/>
    <w:qFormat/>
    <w:rsid w:val="00125355"/>
    <w:pPr>
      <w:keepNext/>
      <w:keepLines/>
      <w:tabs>
        <w:tab w:val="left" w:pos="1418"/>
        <w:tab w:val="left" w:pos="1701"/>
      </w:tabs>
      <w:spacing w:before="480"/>
      <w:outlineLvl w:val="2"/>
    </w:pPr>
    <w:rPr>
      <w:rFonts w:ascii="Bookman Old Style" w:eastAsiaTheme="majorEastAsia" w:hAnsi="Bookman Old Style"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25355"/>
    <w:rPr>
      <w:rFonts w:ascii="Bookman Old Style" w:eastAsiaTheme="majorEastAsia" w:hAnsi="Bookman Old Style" w:cstheme="majorBidi"/>
      <w:b/>
      <w:color w:val="000000" w:themeColor="text1"/>
      <w:sz w:val="24"/>
      <w:szCs w:val="24"/>
    </w:rPr>
  </w:style>
  <w:style w:type="table" w:styleId="TableGrid">
    <w:name w:val="Table Grid"/>
    <w:basedOn w:val="TableNormal"/>
    <w:uiPriority w:val="39"/>
    <w:rsid w:val="001253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25355"/>
    <w:pPr>
      <w:ind w:left="720"/>
    </w:pPr>
  </w:style>
  <w:style w:type="paragraph" w:styleId="Revision">
    <w:name w:val="Revision"/>
    <w:hidden/>
    <w:uiPriority w:val="99"/>
    <w:semiHidden/>
    <w:rsid w:val="003441C4"/>
    <w:rPr>
      <w:rFonts w:ascii="Arial" w:hAnsi="Arial"/>
      <w:sz w:val="24"/>
    </w:rPr>
  </w:style>
  <w:style w:type="paragraph" w:styleId="BalloonText">
    <w:name w:val="Balloon Text"/>
    <w:basedOn w:val="Normal"/>
    <w:link w:val="BalloonTextChar"/>
    <w:uiPriority w:val="99"/>
    <w:semiHidden/>
    <w:unhideWhenUsed/>
    <w:rsid w:val="003441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1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622</Words>
  <Characters>3546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novi</cp:lastModifiedBy>
  <cp:revision>5</cp:revision>
  <dcterms:created xsi:type="dcterms:W3CDTF">2020-08-26T22:03:00Z</dcterms:created>
  <dcterms:modified xsi:type="dcterms:W3CDTF">2021-04-06T08:28:00Z</dcterms:modified>
</cp:coreProperties>
</file>