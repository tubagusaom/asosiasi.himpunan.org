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201961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ACER" w:date="2022-01-19T09:37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1" w:author="ACER" w:date="2022-01-19T09:37:00Z">
              <w:r w:rsidDel="00201961">
                <w:delText>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2" w:author="ACER" w:date="2022-01-19T09:37:00Z">
              <w:r w:rsidDel="00201961">
                <w:delText>"</w:delText>
              </w:r>
            </w:del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201961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3" w:author="ACER" w:date="2022-01-19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20196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" w:author="ACER" w:date="2022-01-19T09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ACER" w:date="2022-01-19T09:37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6" w:author="ACER" w:date="2022-01-19T09:37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ACER" w:date="2022-01-19T09:37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ACER" w:date="2022-01-19T09:37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ins w:id="9" w:author="ACER" w:date="2022-01-19T09:37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0" w:author="ACER" w:date="2022-01-19T09:37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1" w:author="ACER" w:date="2022-01-19T09:37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ins w:id="12" w:author="ACER" w:date="2022-01-19T09:38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Sebuah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3" w:author="ACER" w:date="2022-01-19T09:38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0196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" w:author="ACER" w:date="2022-01-19T0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5" w:author="ACER" w:date="2022-01-19T09:38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ACER" w:date="2022-01-19T09:38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7" w:author="ACER" w:date="2022-01-19T09:38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ACER" w:date="2022-01-19T09:38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" w:author="ACER" w:date="2022-01-19T09:38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20" w:author="ACER" w:date="2022-01-19T09:39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1" w:author="ACER" w:date="2022-01-19T09:39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, tetapi k</w:delText>
              </w:r>
            </w:del>
            <w:ins w:id="22" w:author="ACER" w:date="2022-01-19T09:39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ACER" w:date="2022-01-19T09:38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24" w:author="ACER" w:date="2022-01-19T09:39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25" w:author="ACER" w:date="2022-01-19T09:39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0196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" w:author="ACER" w:date="2022-01-19T0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ACER" w:date="2022-01-19T09:39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28" w:author="ACER" w:date="2022-01-19T09:40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Caranya</w:t>
              </w:r>
              <w:proofErr w:type="spellEnd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del w:id="29" w:author="ACER" w:date="2022-01-19T09:40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ACER" w:date="2022-01-19T09:40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cara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31" w:author="ACER" w:date="2022-01-19T09:40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0196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2" w:author="ACER" w:date="2022-01-19T09:4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33" w:author="ACER" w:date="2022-01-19T09:50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4" w:author="ACER" w:date="2022-01-19T09:40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35" w:author="ACER" w:date="2022-01-19T09:40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ACER" w:date="2022-01-19T09:40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7" w:author="ACER" w:date="2022-01-19T09:40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38" w:author="ACER" w:date="2022-01-19T09:40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9" w:author="ACER" w:date="2022-01-19T09:40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40" w:author="ACER" w:date="2022-01-19T09:40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41" w:author="ACER" w:date="2022-01-19T09:40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proofErr w:type="spellStart"/>
            <w:ins w:id="42" w:author="ACER" w:date="2022-01-19T09:40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sebabnya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43" w:author="ACER" w:date="2022-01-19T09:40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4" w:author="ACER" w:date="2022-01-19T09:41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45" w:author="ACER" w:date="2022-01-19T09:41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46" w:author="ACER" w:date="2022-01-19T09:41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s, karena di era ini kita harus</w:delText>
              </w:r>
            </w:del>
            <w:ins w:id="47" w:author="ACER" w:date="2022-01-19T09:41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Demi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201961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8" w:author="ACER" w:date="2022-01-19T09:41:00Z">
              <w:r>
                <w:rPr>
                  <w:rFonts w:ascii="Times New Roman" w:eastAsia="Times New Roman" w:hAnsi="Times New Roman" w:cs="Times New Roman"/>
                  <w:szCs w:val="24"/>
                </w:rPr>
                <w:t>Beberapa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49" w:author="ACER" w:date="2022-01-19T09:41:00Z">
              <w:r w:rsidR="00125355"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50" w:author="ACER" w:date="2022-01-19T09:4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1" w:author="ACER" w:date="2022-01-19T09:42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Pada tahab ini g</w:delText>
              </w:r>
            </w:del>
            <w:ins w:id="52" w:author="ACER" w:date="2022-01-19T09:42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3" w:author="ACER" w:date="2022-01-19T09:42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54" w:author="ACER" w:date="2022-01-19T09:42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201961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5" w:author="ACER" w:date="2022-01-19T09:4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6" w:author="ACER" w:date="2022-01-19T09:42:00Z">
              <w:r w:rsidR="00125355"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201961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57" w:author="ACER" w:date="2022-01-19T09:42:00Z"/>
                <w:rFonts w:ascii="Times New Roman" w:eastAsia="Times New Roman" w:hAnsi="Times New Roman" w:cs="Times New Roman"/>
                <w:szCs w:val="24"/>
              </w:rPr>
            </w:pPr>
            <w:del w:id="58" w:author="ACER" w:date="2022-01-19T09:42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 untuk membantu siwa dalam mencari kemampuan dan bakat siswa.</w:delText>
              </w:r>
            </w:del>
          </w:p>
          <w:p w:rsidR="00201961" w:rsidRPr="00EC6F38" w:rsidRDefault="00125355" w:rsidP="002019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59" w:author="ACER" w:date="2022-01-19T09:42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60" w:author="ACER" w:date="2022-01-19T09:42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>membantu</w:t>
              </w:r>
              <w:proofErr w:type="spellEnd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>siwa</w:t>
              </w:r>
              <w:proofErr w:type="spellEnd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>mencari</w:t>
              </w:r>
              <w:proofErr w:type="spellEnd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Del="00201961" w:rsidRDefault="00125355" w:rsidP="008E4D8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61" w:author="ACER" w:date="2022-01-19T09:43:00Z"/>
                <w:rFonts w:ascii="Times New Roman" w:eastAsia="Times New Roman" w:hAnsi="Times New Roman" w:cs="Times New Roman"/>
                <w:szCs w:val="24"/>
              </w:rPr>
              <w:pPrChange w:id="62" w:author="ACER" w:date="2022-01-19T09:4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3" w:author="ACER" w:date="2022-01-19T09:42:00Z">
              <w:r w:rsidRPr="00201961" w:rsidDel="00201961">
                <w:rPr>
                  <w:rFonts w:ascii="Times New Roman" w:eastAsia="Times New Roman" w:hAnsi="Times New Roman" w:cs="Times New Roman"/>
                  <w:szCs w:val="24"/>
                  <w:rPrChange w:id="64" w:author="ACER" w:date="2022-01-19T09:4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201961" w:rsidRDefault="00125355" w:rsidP="008E4D8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65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6" w:author="ACER" w:date="2022-01-19T09:4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201961">
              <w:rPr>
                <w:rFonts w:ascii="Times New Roman" w:eastAsia="Times New Roman" w:hAnsi="Times New Roman" w:cs="Times New Roman"/>
                <w:szCs w:val="24"/>
                <w:rPrChange w:id="67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ins w:id="68" w:author="ACER" w:date="2022-01-19T09:43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9" w:author="ACER" w:date="2022-01-19T09:43:00Z">
              <w:r w:rsidRPr="00201961" w:rsidDel="00201961">
                <w:rPr>
                  <w:rFonts w:ascii="Times New Roman" w:eastAsia="Times New Roman" w:hAnsi="Times New Roman" w:cs="Times New Roman"/>
                  <w:szCs w:val="24"/>
                  <w:rPrChange w:id="70" w:author="ACER" w:date="2022-01-19T09:4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201961">
              <w:rPr>
                <w:rFonts w:ascii="Times New Roman" w:eastAsia="Times New Roman" w:hAnsi="Times New Roman" w:cs="Times New Roman"/>
                <w:szCs w:val="24"/>
                <w:rPrChange w:id="71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01961">
              <w:rPr>
                <w:rFonts w:ascii="Times New Roman" w:eastAsia="Times New Roman" w:hAnsi="Times New Roman" w:cs="Times New Roman"/>
                <w:szCs w:val="24"/>
                <w:rPrChange w:id="72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Pr="00201961">
              <w:rPr>
                <w:rFonts w:ascii="Times New Roman" w:eastAsia="Times New Roman" w:hAnsi="Times New Roman" w:cs="Times New Roman"/>
                <w:szCs w:val="24"/>
                <w:rPrChange w:id="73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01961">
              <w:rPr>
                <w:rFonts w:ascii="Times New Roman" w:eastAsia="Times New Roman" w:hAnsi="Times New Roman" w:cs="Times New Roman"/>
                <w:szCs w:val="24"/>
                <w:rPrChange w:id="74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201961">
              <w:rPr>
                <w:rFonts w:ascii="Times New Roman" w:eastAsia="Times New Roman" w:hAnsi="Times New Roman" w:cs="Times New Roman"/>
                <w:szCs w:val="24"/>
                <w:rPrChange w:id="75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01961">
              <w:rPr>
                <w:rFonts w:ascii="Times New Roman" w:eastAsia="Times New Roman" w:hAnsi="Times New Roman" w:cs="Times New Roman"/>
                <w:szCs w:val="24"/>
                <w:rPrChange w:id="76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201961">
              <w:rPr>
                <w:rFonts w:ascii="Times New Roman" w:eastAsia="Times New Roman" w:hAnsi="Times New Roman" w:cs="Times New Roman"/>
                <w:szCs w:val="24"/>
                <w:rPrChange w:id="77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01961">
              <w:rPr>
                <w:rFonts w:ascii="Times New Roman" w:eastAsia="Times New Roman" w:hAnsi="Times New Roman" w:cs="Times New Roman"/>
                <w:szCs w:val="24"/>
                <w:rPrChange w:id="78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201961">
              <w:rPr>
                <w:rFonts w:ascii="Times New Roman" w:eastAsia="Times New Roman" w:hAnsi="Times New Roman" w:cs="Times New Roman"/>
                <w:szCs w:val="24"/>
                <w:rPrChange w:id="79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01961">
              <w:rPr>
                <w:rFonts w:ascii="Times New Roman" w:eastAsia="Times New Roman" w:hAnsi="Times New Roman" w:cs="Times New Roman"/>
                <w:szCs w:val="24"/>
                <w:rPrChange w:id="80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201961">
              <w:rPr>
                <w:rFonts w:ascii="Times New Roman" w:eastAsia="Times New Roman" w:hAnsi="Times New Roman" w:cs="Times New Roman"/>
                <w:szCs w:val="24"/>
                <w:rPrChange w:id="81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82" w:author="ACER" w:date="2022-01-19T09:43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83" w:author="ACER" w:date="2022-01-19T09:43:00Z">
              <w:r w:rsidRPr="00201961" w:rsidDel="00201961">
                <w:rPr>
                  <w:rFonts w:ascii="Times New Roman" w:eastAsia="Times New Roman" w:hAnsi="Times New Roman" w:cs="Times New Roman"/>
                  <w:szCs w:val="24"/>
                  <w:rPrChange w:id="84" w:author="ACER" w:date="2022-01-19T09:4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mem</w:delText>
              </w:r>
            </w:del>
            <w:r w:rsidRPr="00201961">
              <w:rPr>
                <w:rFonts w:ascii="Times New Roman" w:eastAsia="Times New Roman" w:hAnsi="Times New Roman" w:cs="Times New Roman"/>
                <w:szCs w:val="24"/>
                <w:rPrChange w:id="85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berikan</w:t>
            </w:r>
            <w:proofErr w:type="spellEnd"/>
            <w:r w:rsidRPr="00201961">
              <w:rPr>
                <w:rFonts w:ascii="Times New Roman" w:eastAsia="Times New Roman" w:hAnsi="Times New Roman" w:cs="Times New Roman"/>
                <w:szCs w:val="24"/>
                <w:rPrChange w:id="86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01961">
              <w:rPr>
                <w:rFonts w:ascii="Times New Roman" w:eastAsia="Times New Roman" w:hAnsi="Times New Roman" w:cs="Times New Roman"/>
                <w:szCs w:val="24"/>
                <w:rPrChange w:id="87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Pr="00201961">
              <w:rPr>
                <w:rFonts w:ascii="Times New Roman" w:eastAsia="Times New Roman" w:hAnsi="Times New Roman" w:cs="Times New Roman"/>
                <w:szCs w:val="24"/>
                <w:rPrChange w:id="88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01961">
              <w:rPr>
                <w:rFonts w:ascii="Times New Roman" w:eastAsia="Times New Roman" w:hAnsi="Times New Roman" w:cs="Times New Roman"/>
                <w:szCs w:val="24"/>
                <w:rPrChange w:id="89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201961">
              <w:rPr>
                <w:rFonts w:ascii="Times New Roman" w:eastAsia="Times New Roman" w:hAnsi="Times New Roman" w:cs="Times New Roman"/>
                <w:szCs w:val="24"/>
                <w:rPrChange w:id="90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01961">
              <w:rPr>
                <w:rFonts w:ascii="Times New Roman" w:eastAsia="Times New Roman" w:hAnsi="Times New Roman" w:cs="Times New Roman"/>
                <w:szCs w:val="24"/>
                <w:rPrChange w:id="91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201961">
              <w:rPr>
                <w:rFonts w:ascii="Times New Roman" w:eastAsia="Times New Roman" w:hAnsi="Times New Roman" w:cs="Times New Roman"/>
                <w:szCs w:val="24"/>
                <w:rPrChange w:id="92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proofErr w:type="gramStart"/>
            <w:r w:rsidRPr="00201961">
              <w:rPr>
                <w:rFonts w:ascii="Times New Roman" w:eastAsia="Times New Roman" w:hAnsi="Times New Roman" w:cs="Times New Roman"/>
                <w:szCs w:val="24"/>
                <w:rPrChange w:id="93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proofErr w:type="gramEnd"/>
            <w:r w:rsidRPr="00201961">
              <w:rPr>
                <w:rFonts w:ascii="Times New Roman" w:eastAsia="Times New Roman" w:hAnsi="Times New Roman" w:cs="Times New Roman"/>
                <w:szCs w:val="24"/>
                <w:rPrChange w:id="94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01961">
              <w:rPr>
                <w:rFonts w:ascii="Times New Roman" w:eastAsia="Times New Roman" w:hAnsi="Times New Roman" w:cs="Times New Roman"/>
                <w:szCs w:val="24"/>
                <w:rPrChange w:id="95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201961">
              <w:rPr>
                <w:rFonts w:ascii="Times New Roman" w:eastAsia="Times New Roman" w:hAnsi="Times New Roman" w:cs="Times New Roman"/>
                <w:szCs w:val="24"/>
                <w:rPrChange w:id="96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01961">
              <w:rPr>
                <w:rFonts w:ascii="Times New Roman" w:eastAsia="Times New Roman" w:hAnsi="Times New Roman" w:cs="Times New Roman"/>
                <w:szCs w:val="24"/>
                <w:rPrChange w:id="97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Pr="00201961">
              <w:rPr>
                <w:rFonts w:ascii="Times New Roman" w:eastAsia="Times New Roman" w:hAnsi="Times New Roman" w:cs="Times New Roman"/>
                <w:szCs w:val="24"/>
                <w:rPrChange w:id="98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01961">
              <w:rPr>
                <w:rFonts w:ascii="Times New Roman" w:eastAsia="Times New Roman" w:hAnsi="Times New Roman" w:cs="Times New Roman"/>
                <w:szCs w:val="24"/>
                <w:rPrChange w:id="99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201961">
              <w:rPr>
                <w:rFonts w:ascii="Times New Roman" w:eastAsia="Times New Roman" w:hAnsi="Times New Roman" w:cs="Times New Roman"/>
                <w:szCs w:val="24"/>
                <w:rPrChange w:id="100" w:author="ACER" w:date="2022-01-19T09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201961" w:rsidRDefault="00125355" w:rsidP="002019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01" w:author="ACER" w:date="2022-01-19T09:43:00Z"/>
                <w:rFonts w:ascii="Times New Roman" w:eastAsia="Times New Roman" w:hAnsi="Times New Roman" w:cs="Times New Roman"/>
                <w:szCs w:val="24"/>
              </w:rPr>
              <w:pPrChange w:id="102" w:author="ACER" w:date="2022-01-19T09:4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03" w:author="ACER" w:date="2022-01-19T09:43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Pengembangan profesi guru.</w:delText>
              </w:r>
            </w:del>
            <w:ins w:id="104" w:author="ACER" w:date="2022-01-19T09:43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diharuskan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mengembangkan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 agar </w:t>
              </w:r>
              <w:proofErr w:type="spellStart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125355" w:rsidP="002019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05" w:author="ACER" w:date="2022-01-19T09:4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06" w:author="ACER" w:date="2022-01-19T09:43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sebagai pendidik di era 4.0 maka guru tidak boleh menetap dengan satu strata, harus selalu berkembang agar dapat </w:delText>
              </w:r>
            </w:del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201961" w:rsidP="0020196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7" w:author="ACER" w:date="2022-01-19T09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ins w:id="108" w:author="ACER" w:date="2022-01-19T09:44:00Z">
              <w:r>
                <w:rPr>
                  <w:rFonts w:ascii="Times New Roman" w:eastAsia="Times New Roman" w:hAnsi="Times New Roman" w:cs="Times New Roman"/>
                  <w:szCs w:val="24"/>
                </w:rPr>
                <w:t>Selain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09" w:author="ACER" w:date="2022-01-19T09:43:00Z">
              <w:r w:rsidR="00125355"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ins w:id="110" w:author="ACER" w:date="2022-01-19T09:44:00Z">
              <w:r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del w:id="111" w:author="ACER" w:date="2022-01-19T09:44:00Z">
              <w:r w:rsidR="00125355"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2" w:author="ACER" w:date="2022-01-19T09:44:00Z">
              <w:r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113" w:author="ACER" w:date="2022-01-19T09:44:00Z">
              <w:r w:rsidR="00125355"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4" w:author="ACER" w:date="2022-01-19T09:44:00Z">
              <w:r w:rsidR="00125355"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15" w:author="ACER" w:date="2022-01-19T09:44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20196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6" w:author="ACER" w:date="2022-01-19T09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7" w:author="ACER" w:date="2022-01-19T09:45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ins w:id="118" w:author="ACER" w:date="2022-01-19T09:45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bisa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20196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19" w:author="ACER" w:date="2022-01-19T09:45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20" w:author="ACER" w:date="2022-01-19T09:45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proofErr w:type="spellStart"/>
            <w:ins w:id="121" w:author="ACER" w:date="2022-01-19T09:45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2" w:author="ACER" w:date="2022-01-19T09:45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3" w:author="ACER" w:date="2022-01-19T09:45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pikiran yang kritis maka akan </w:delText>
              </w:r>
            </w:del>
            <w:proofErr w:type="spellStart"/>
            <w:ins w:id="124" w:author="ACER" w:date="2022-01-19T09:45:00Z"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bisa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>memunculkan</w:t>
              </w:r>
              <w:proofErr w:type="spellEnd"/>
              <w:r w:rsidR="002019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5" w:author="ACER" w:date="2022-01-19T09:45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timbul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26" w:author="ACER" w:date="2022-01-19T09:48:00Z">
              <w:r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Dari gagasan yang mucul dari pemikiran kritis tadi maka proses s</w:delText>
              </w:r>
            </w:del>
            <w:proofErr w:type="spellStart"/>
            <w:ins w:id="127" w:author="ACER" w:date="2022-01-19T09:48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elanjutnya</w:t>
            </w:r>
            <w:proofErr w:type="spellEnd"/>
            <w:del w:id="128" w:author="ACER" w:date="2022-01-19T09:46:00Z">
              <w:r w:rsidRPr="00EC6F38" w:rsidDel="00201961">
                <w:rPr>
                  <w:rFonts w:ascii="Times New Roman" w:eastAsia="Times New Roman" w:hAnsi="Times New Roman" w:cs="Times New Roman"/>
                  <w:szCs w:val="24"/>
                </w:rPr>
                <w:delText xml:space="preserve"> 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9" w:author="ACER" w:date="2022-01-19T09:48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masuk</w:t>
              </w:r>
              <w:proofErr w:type="spellEnd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ke</w:t>
              </w:r>
              <w:proofErr w:type="spellEnd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tahapan</w:t>
              </w:r>
              <w:proofErr w:type="spellEnd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30" w:author="ACER" w:date="2022-01-19T09:46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  <w:proofErr w:type="spellEnd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31" w:author="ACER" w:date="2022-01-19T09:46:00Z">
              <w:r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delText xml:space="preserve">/ pengaplikasian.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132" w:author="ACER" w:date="2022-01-19T09:46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33" w:author="ACER" w:date="2022-01-19T09:46:00Z">
              <w:r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4" w:author="ACER" w:date="2022-01-19T09:46:00Z">
              <w:r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proofErr w:type="spellStart"/>
            <w:ins w:id="135" w:author="ACER" w:date="2022-01-19T09:46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tentang</w:t>
              </w:r>
              <w:proofErr w:type="spellEnd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2B3BE4" w:rsidRDefault="002B3BE4" w:rsidP="002B3BE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ins w:id="136" w:author="ACER" w:date="2022-01-19T09:48:00Z"/>
                <w:rFonts w:ascii="Times New Roman" w:eastAsia="Times New Roman" w:hAnsi="Times New Roman" w:cs="Times New Roman"/>
                <w:szCs w:val="24"/>
              </w:rPr>
              <w:pPrChange w:id="137" w:author="ACER" w:date="2022-01-19T09:4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ins w:id="138" w:author="ACER" w:date="2022-01-19T09:47:00Z">
              <w:r>
                <w:rPr>
                  <w:rFonts w:ascii="Times New Roman" w:eastAsia="Times New Roman" w:hAnsi="Times New Roman" w:cs="Times New Roman"/>
                  <w:szCs w:val="24"/>
                </w:rPr>
                <w:t>Kemudian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masuk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ke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proses </w:t>
              </w:r>
            </w:ins>
            <w:del w:id="139" w:author="ACER" w:date="2022-01-19T09:47:00Z">
              <w:r w:rsidR="00125355"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delText xml:space="preserve">Setelah proses mencoba proses selanjutnya yaitu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140" w:author="ACER" w:date="2022-01-19T09:47:00Z">
              <w:r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proses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1" w:author="ACER" w:date="2022-01-19T09:47:00Z">
              <w:r w:rsidR="00125355"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delText xml:space="preserve">Mendiskusikan di sini bukan </w:delText>
              </w:r>
            </w:del>
            <w:proofErr w:type="spellStart"/>
            <w:ins w:id="142" w:author="ACER" w:date="2022-01-19T09:47:00Z">
              <w:r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3" w:author="ACER" w:date="2022-01-19T09:47:00Z">
              <w:r>
                <w:rPr>
                  <w:rFonts w:ascii="Times New Roman" w:eastAsia="Times New Roman" w:hAnsi="Times New Roman" w:cs="Times New Roman"/>
                  <w:szCs w:val="24"/>
                </w:rPr>
                <w:t>melibatkan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44" w:author="ACER" w:date="2022-01-19T09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melainkan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5" w:author="ACER" w:date="2022-01-19T09:47:00Z">
              <w:r w:rsidR="00125355"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delText xml:space="preserve"> tapi</w:delText>
              </w:r>
            </w:del>
            <w:proofErr w:type="spellStart"/>
            <w:ins w:id="146" w:author="ACER" w:date="2022-01-19T09:47:00Z">
              <w:r>
                <w:rPr>
                  <w:rFonts w:ascii="Times New Roman" w:eastAsia="Times New Roman" w:hAnsi="Times New Roman" w:cs="Times New Roman"/>
                  <w:szCs w:val="24"/>
                </w:rPr>
                <w:t>terjadi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7" w:author="ACER" w:date="2022-01-19T09:48:00Z">
              <w:r w:rsidR="00125355"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</w:t>
            </w:r>
            <w:proofErr w:type="spellStart"/>
            <w:ins w:id="148" w:author="ACER" w:date="2022-01-19T09:48:00Z">
              <w:r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demikian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49" w:author="ACER" w:date="2022-01-19T09:48:00Z">
              <w:r w:rsidR="00125355"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delText xml:space="preserve">Hal ini dilakukan karena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2B3BE4" w:rsidRDefault="002B3BE4" w:rsidP="002B3BE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50" w:author="ACER" w:date="2022-01-19T09:48:00Z"/>
                <w:rFonts w:ascii="Times New Roman" w:eastAsia="Times New Roman" w:hAnsi="Times New Roman" w:cs="Times New Roman"/>
                <w:szCs w:val="24"/>
              </w:rPr>
              <w:pPrChange w:id="151" w:author="ACER" w:date="2022-01-19T09:4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ins w:id="152" w:author="ACER" w:date="2022-01-19T09:48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</w:p>
          <w:p w:rsidR="00125355" w:rsidRPr="00EC6F38" w:rsidRDefault="00125355" w:rsidP="002B3BE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3" w:author="ACER" w:date="2022-01-19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54" w:author="ACER" w:date="2022-01-19T09:48:00Z">
              <w:r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5" w:author="ACER" w:date="2022-01-19T09:48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tahapan</w:t>
              </w:r>
              <w:proofErr w:type="spellEnd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56" w:author="ACER" w:date="2022-01-19T09:49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57" w:author="ACER" w:date="2022-01-19T09:49:00Z">
              <w:r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proofErr w:type="spellStart"/>
            <w:ins w:id="158" w:author="ACER" w:date="2022-01-19T09:49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9" w:author="ACER" w:date="2022-01-19T09:49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seseorang</w:t>
              </w:r>
              <w:proofErr w:type="spellEnd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160" w:author="ACER" w:date="2022-01-19T09:49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  <w:proofErr w:type="spellEnd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61" w:author="ACER" w:date="2022-01-19T09:49:00Z">
              <w:r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melakukan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2" w:author="ACER" w:date="2022-01-19T09:49:00Z">
              <w:r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3" w:author="ACER" w:date="2022-01-19T09:49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ter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164" w:author="ACER" w:date="2022-01-19T09:49:00Z"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B3BE4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</w:ins>
            <w:proofErr w:type="spellEnd"/>
            <w:del w:id="165" w:author="ACER" w:date="2022-01-19T09:49:00Z">
              <w:r w:rsidRPr="00EC6F38" w:rsidDel="002B3BE4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166" w:name="_GoBack"/>
      <w:bookmarkEnd w:id="166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01961"/>
    <w:rsid w:val="00240407"/>
    <w:rsid w:val="002B3BE4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3AD37-AEBC-46B0-B6BF-6D5D21358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4</cp:revision>
  <dcterms:created xsi:type="dcterms:W3CDTF">2020-08-26T22:03:00Z</dcterms:created>
  <dcterms:modified xsi:type="dcterms:W3CDTF">2022-01-19T02:51:00Z</dcterms:modified>
</cp:coreProperties>
</file>