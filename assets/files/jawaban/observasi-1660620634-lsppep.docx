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DB1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B313A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306173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BB60E4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60FCCB8" w14:textId="77777777" w:rsidTr="00821BA2">
        <w:tc>
          <w:tcPr>
            <w:tcW w:w="9350" w:type="dxa"/>
          </w:tcPr>
          <w:p w14:paraId="124F479D" w14:textId="77777777" w:rsidR="00125355" w:rsidRDefault="00125355" w:rsidP="007D34AD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PROOFREADER" w:date="2022-08-16T09:4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67B08F6" w14:textId="7AD7FB70" w:rsidR="00125355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" w:author="PROOFREADER" w:date="2022-08-16T09:49:00Z">
              <w:r w:rsidDel="007D34AD">
                <w:rPr>
                  <w:rFonts w:ascii="Times New Roman" w:eastAsia="Times New Roman" w:hAnsi="Times New Roman" w:cs="Times New Roman"/>
                  <w:szCs w:val="24"/>
                </w:rPr>
                <w:delText>O</w:delText>
              </w:r>
            </w:del>
            <w:ins w:id="3" w:author="PROOFREADER" w:date="2022-08-16T09:49:00Z">
              <w:r w:rsidR="007D34AD"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9137E50" w14:textId="30B50FB3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" w:author="PROOFREADER" w:date="2022-08-16T09:50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Pada zaman ini k</w:delText>
              </w:r>
            </w:del>
            <w:ins w:id="6" w:author="PROOFREADER" w:date="2022-08-16T09:50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ins w:id="7" w:author="PROOFREADER" w:date="2022-08-16T09:50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sedang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ins w:id="8" w:author="PROOFREADER" w:date="2022-08-16T09:49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9" w:author="PROOFREADER" w:date="2022-08-16T09:49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0" w:author="PROOFREADER" w:date="2022-08-16T09:51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Perubahan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PROOFREADER" w:date="2022-08-16T09:51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12" w:author="PROOFREADER" w:date="2022-08-16T09:51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PROOFREADER" w:date="2022-08-16T09:51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14" w:author="PROOFREADER" w:date="2022-08-16T09:51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dia akan berubah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15" w:author="PROOFREADER" w:date="2022-08-16T09:52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del w:id="16" w:author="PROOFREADER" w:date="2022-08-16T09:51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del w:id="17" w:author="PROOFREADER" w:date="2022-08-16T09:55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sering kita</w:delText>
              </w:r>
            </w:del>
            <w:del w:id="18" w:author="PROOFREADER" w:date="2022-08-16T09:52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sebut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PROOFREADER" w:date="2022-08-16T09:55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sering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ins w:id="20" w:author="PROOFREADER" w:date="2022-08-16T09:52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kenal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1" w:author="PROOFREADER" w:date="2022-08-16T09:51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22" w:author="PROOFREADER" w:date="2022-08-16T09:51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23" w:author="PROOFREADER" w:date="2022-08-16T09:51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del w:id="24" w:author="PROOFREADER" w:date="2022-08-16T09:52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PROOFREADER" w:date="2022-08-16T09:52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del w:id="26" w:author="PROOFREADER" w:date="2022-08-16T09:52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27" w:author="PROOFREADER" w:date="2022-08-16T09:52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telinga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E19EB3" w14:textId="73AA7344" w:rsidR="00125355" w:rsidRPr="00EC6F38" w:rsidDel="00DE0403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8" w:author="PROOFREADER" w:date="2022-08-16T09:55:00Z"/>
                <w:rFonts w:ascii="Times New Roman" w:eastAsia="Times New Roman" w:hAnsi="Times New Roman" w:cs="Times New Roman"/>
                <w:szCs w:val="24"/>
              </w:rPr>
              <w:pPrChange w:id="29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30" w:author="PROOFREADER" w:date="2022-08-16T09:53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proofErr w:type="spellStart"/>
            <w:ins w:id="31" w:author="PROOFREADER" w:date="2022-08-16T09:53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del w:id="32" w:author="PROOFREADER" w:date="2022-08-16T09:53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PROOFREADER" w:date="2022-08-16T09:53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dewasa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PROOFREADER" w:date="2022-08-16T09:53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35" w:author="PROOFREADER" w:date="2022-08-16T10:00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6" w:author="PROOFREADER" w:date="2022-08-16T09:53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37" w:author="PROOFREADER" w:date="2022-08-16T09:53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8" w:author="PROOFREADER" w:date="2022-08-16T09:53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>, tetapi kita</w:delText>
              </w:r>
            </w:del>
            <w:del w:id="39" w:author="PROOFREADER" w:date="2022-08-16T09:54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0" w:author="PROOFREADER" w:date="2022-08-16T09:54:00Z">
              <w:r w:rsidR="00C65876">
                <w:rPr>
                  <w:rFonts w:ascii="Times New Roman" w:eastAsia="Times New Roman" w:hAnsi="Times New Roman" w:cs="Times New Roman"/>
                  <w:szCs w:val="24"/>
                </w:rPr>
                <w:t xml:space="preserve">Masyarakat </w:t>
              </w:r>
            </w:ins>
            <w:proofErr w:type="spellStart"/>
            <w:ins w:id="41" w:author="PROOFREADER" w:date="2022-08-16T09:55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PROOFREADER" w:date="2022-08-16T09:55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43" w:author="PROOFREADER" w:date="2022-08-16T09:54:00Z">
              <w:r w:rsidRPr="00EC6F38" w:rsidDel="00C65876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ins w:id="44" w:author="PROOFREADER" w:date="2022-08-16T09:55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nya.</w:t>
              </w:r>
            </w:ins>
            <w:del w:id="45" w:author="PROOFREADER" w:date="2022-08-16T09:55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kita.</w:delText>
              </w:r>
            </w:del>
          </w:p>
          <w:p w14:paraId="5992187C" w14:textId="4E30990B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</w:t>
            </w:r>
            <w:del w:id="47" w:author="PROOFREADER" w:date="2022-08-16T10:00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 xml:space="preserve"> di</w:delText>
              </w:r>
            </w:del>
            <w:del w:id="48" w:author="PROOFREADER" w:date="2022-08-16T09:56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9" w:author="PROOFREADER" w:date="2022-08-16T10:00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>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0" w:author="PROOFREADER" w:date="2022-08-16T10:00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dikembangkan</w:t>
              </w:r>
              <w:proofErr w:type="spellEnd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del w:id="51" w:author="PROOFREADER" w:date="2022-08-16T09:56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terciptanya pendidikan 4.0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2" w:author="PROOFREADER" w:date="2022-08-16T09:56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program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3" w:author="PROOFREADER" w:date="2022-08-16T09:56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4" w:author="PROOFREADER" w:date="2022-08-16T09:56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>peningkatan dan pemerataan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5" w:author="PROOFREADER" w:date="2022-08-16T09:56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ins w:id="56" w:author="PROOFREADER" w:date="2022-08-16T09:57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ningkatkan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memeratakan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57" w:author="PROOFREADER" w:date="2022-08-16T09:57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C2369F" w14:textId="219E3B1E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59" w:author="PROOFREADER" w:date="2022-08-16T09:57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del w:id="60" w:author="PROOFREADER" w:date="2022-08-16T09:57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1" w:author="PROOFREADER" w:date="2022-08-16T09:57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2" w:author="PROOFREADER" w:date="2022-08-16T09:57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3" w:author="PROOFREADER" w:date="2022-08-16T09:57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64" w:author="PROOFREADER" w:date="2022-08-16T09:57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del w:id="65" w:author="PROOFREADER" w:date="2022-08-16T09:58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Mengapa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6" w:author="PROOFREADER" w:date="2022-08-16T09:58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Oleh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67" w:author="PROOFREADER" w:date="2022-08-16T09:58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ini 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68" w:author="PROOFREADER" w:date="2022-08-16T09:58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suaraka</w:t>
              </w:r>
            </w:ins>
            <w:ins w:id="69" w:author="PROOFREADER" w:date="2022-08-16T09:59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70" w:author="PROOFREADER" w:date="2022-08-16T09:59:00Z">
              <w:r w:rsidRPr="00EC6F38" w:rsidDel="00DE0403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 karena di era ini kita harus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1" w:author="PROOFREADER" w:date="2022-08-16T09:59:00Z"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upaya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DE04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del w:id="72" w:author="PROOFREADER" w:date="2022-08-16T10:01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 xml:space="preserve"> untuk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3" w:author="PROOFREADER" w:date="2022-08-16T10:01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9B648FB" w14:textId="2E92BC27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11A8925" w14:textId="26B349F7" w:rsidR="00125355" w:rsidRPr="00EC6F38" w:rsidRDefault="00125355" w:rsidP="00D87B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PROOFREADER" w:date="2022-08-16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6" w:author="PROOFREADER" w:date="2022-08-16T10:04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77" w:author="PROOFREADER" w:date="2022-08-16T10:04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8" w:author="PROOFREADER" w:date="2022-08-16T10:01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79" w:author="PROOFREADER" w:date="2022-08-16T10:04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 P</w:t>
              </w:r>
            </w:ins>
            <w:ins w:id="80" w:author="PROOFREADER" w:date="2022-08-16T10:05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  <w:proofErr w:type="spellStart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, guru </w:t>
              </w:r>
              <w:proofErr w:type="spellStart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>
                <w:rPr>
                  <w:rFonts w:ascii="Times New Roman" w:eastAsia="Times New Roman" w:hAnsi="Times New Roman" w:cs="Times New Roman"/>
                  <w:szCs w:val="24"/>
                </w:rPr>
                <w:t>merancang</w:t>
              </w:r>
              <w:proofErr w:type="spellEnd"/>
              <w:r w:rsidR="00FF5DB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ins w:id="81" w:author="PROOFREADER" w:date="2022-08-16T10:04:00Z"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mbelajaran</w:t>
              </w:r>
              <w:proofErr w:type="spellEnd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82" w:author="PROOFREADER" w:date="2022-08-16T10:05:00Z">
              <w:r w:rsidR="00FF5DB7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ins w:id="83" w:author="PROOFREADER" w:date="2022-08-16T10:04:00Z"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7B84"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ins w:id="84" w:author="PROOFREADER" w:date="2022-08-16T10:12:00Z">
              <w:r w:rsidR="009B197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120C209E" w14:textId="5EF02C15" w:rsidR="00125355" w:rsidRPr="00EC6F38" w:rsidRDefault="00125355" w:rsidP="007D34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PROOFREADER" w:date="2022-08-16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6" w:author="PROOFREADER" w:date="2022-08-16T10:02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>Pada tahab ini guru di tutut untuk</w:delText>
              </w:r>
            </w:del>
            <w:del w:id="87" w:author="PROOFREADER" w:date="2022-08-16T10:03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88" w:author="PROOFREADER" w:date="2022-08-16T10:04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>merancang pembelajaran sesuai dengan minat dan bakat/kebutuhan siswa</w:delText>
              </w:r>
            </w:del>
            <w:ins w:id="89" w:author="PROOFREADER" w:date="2022-08-16T10:02:00Z">
              <w:r w:rsidR="00D87B8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90" w:author="PROOFREADER" w:date="2022-08-16T10:02:00Z">
              <w:r w:rsidRPr="00EC6F38" w:rsidDel="00D87B8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64C0E82" w14:textId="4C4731C1" w:rsidR="00125355" w:rsidRPr="00EC6F38" w:rsidRDefault="00125355" w:rsidP="00FF5D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PROOFREADER" w:date="2022-08-16T10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2" w:author="PROOFREADER" w:date="2022-08-16T10:11:00Z">
              <w:r w:rsidRPr="00FF5DB7" w:rsidDel="009B1974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93" w:author="PROOFREADER" w:date="2022-08-16T10:12:00Z">
              <w:r w:rsidR="009B1974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FF5DB7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Pr="00FF5D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F5DB7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FF5DB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F5DB7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FF5DB7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94" w:author="PROOFREADER" w:date="2022-08-16T10:06:00Z"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G</w:t>
              </w:r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menggali</w:t>
              </w:r>
              <w:proofErr w:type="spellEnd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mengindentifikasi</w:t>
              </w:r>
              <w:proofErr w:type="spellEnd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</w:ins>
            <w:proofErr w:type="spellEnd"/>
            <w:ins w:id="95" w:author="PROOFREADER" w:date="2022-08-16T10:07:00Z"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FF5DB7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ins w:id="96" w:author="PROOFREADER" w:date="2022-08-16T10:12:00Z">
              <w:r w:rsidR="009B197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ED58B82" w14:textId="455F6CEC" w:rsidR="00125355" w:rsidRPr="00EC6F38" w:rsidDel="00FF5DB7" w:rsidRDefault="00125355" w:rsidP="007D34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97" w:author="PROOFREADER" w:date="2022-08-16T10:06:00Z"/>
                <w:rFonts w:ascii="Times New Roman" w:eastAsia="Times New Roman" w:hAnsi="Times New Roman" w:cs="Times New Roman"/>
                <w:szCs w:val="24"/>
              </w:rPr>
              <w:pPrChange w:id="98" w:author="PROOFREADER" w:date="2022-08-16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9" w:author="PROOFREADER" w:date="2022-08-16T10:06:00Z">
              <w:r w:rsidRPr="00EC6F38" w:rsidDel="00FF5DB7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14:paraId="4155E4DA" w14:textId="123D0F3E" w:rsidR="00125355" w:rsidRPr="009B1974" w:rsidRDefault="00125355" w:rsidP="009B197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PROOFREADER" w:date="2022-08-16T10:1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101" w:author="PROOFREADER" w:date="2022-08-16T10:07:00Z"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FF5DB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dilatih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kurikulum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memberikan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kebebasan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menentukan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mengajar</w:t>
              </w:r>
              <w:proofErr w:type="spellEnd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5DB7"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ins w:id="102" w:author="PROOFREADER" w:date="2022-08-16T10:12:00Z">
              <w:r w:rsidR="009B197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173944E2" w14:textId="44B674F5" w:rsidR="00125355" w:rsidRPr="00EC6F38" w:rsidDel="00FF5DB7" w:rsidRDefault="00125355" w:rsidP="007D34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03" w:author="PROOFREADER" w:date="2022-08-16T10:07:00Z"/>
                <w:rFonts w:ascii="Times New Roman" w:eastAsia="Times New Roman" w:hAnsi="Times New Roman" w:cs="Times New Roman"/>
                <w:szCs w:val="24"/>
              </w:rPr>
              <w:pPrChange w:id="104" w:author="PROOFREADER" w:date="2022-08-16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5" w:author="PROOFREADER" w:date="2022-08-16T10:07:00Z">
              <w:r w:rsidRPr="00EC6F38" w:rsidDel="00FF5DB7">
                <w:rPr>
                  <w:rFonts w:ascii="Times New Roman" w:eastAsia="Times New Roman" w:hAnsi="Times New Roman" w:cs="Times New Roman"/>
                  <w:szCs w:val="24"/>
                </w:rPr>
                <w:delText>Guri dilatih untuk mengembangkan kurikulum dan memberikan kebebasan untuk menentukan cara belajar mengajar siswa.</w:delText>
              </w:r>
            </w:del>
          </w:p>
          <w:p w14:paraId="0B1442BC" w14:textId="30243E08" w:rsidR="00125355" w:rsidRPr="00EC6F38" w:rsidRDefault="009B1974" w:rsidP="007D34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6" w:author="PROOFREADER" w:date="2022-08-16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07" w:author="PROOFREADER" w:date="2022-08-16T10:12:00Z">
              <w:r>
                <w:rPr>
                  <w:rFonts w:ascii="Times New Roman" w:eastAsia="Times New Roman" w:hAnsi="Times New Roman" w:cs="Times New Roman"/>
                  <w:szCs w:val="24"/>
                </w:rPr>
                <w:t>Adanya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8" w:author="PROOFREADER" w:date="2022-08-16T10:12:00Z">
              <w:r w:rsidR="00125355" w:rsidRPr="00EC6F38" w:rsidDel="009B197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109" w:author="PROOFREADER" w:date="2022-08-16T10:12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10" w:author="PROOFREADER" w:date="2022-08-16T10:1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11" w:author="PROOFREADER" w:date="2022-08-16T10:13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ebagai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di era 4.0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pengetahuannya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mengajar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eranya</w:t>
              </w:r>
            </w:ins>
            <w:proofErr w:type="spellEnd"/>
            <w:ins w:id="112" w:author="PROOFREADER" w:date="2022-08-16T10:1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4.0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melanjutkan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pendidikannya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tingkat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tinggi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14:paraId="2350D55B" w14:textId="287694A6" w:rsidR="00125355" w:rsidRPr="00EC6F38" w:rsidRDefault="00125355" w:rsidP="009B1974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3" w:author="PROOFREADER" w:date="2022-08-16T10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4" w:author="PROOFREADER" w:date="2022-08-16T10:14:00Z">
              <w:r w:rsidRPr="00EC6F38" w:rsidDel="009B1974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 xml:space="preserve">Dimana </w:delText>
              </w:r>
            </w:del>
            <w:del w:id="115" w:author="PROOFREADER" w:date="2022-08-16T10:13:00Z">
              <w:r w:rsidRPr="00EC6F38" w:rsidDel="009B1974">
                <w:rPr>
                  <w:rFonts w:ascii="Times New Roman" w:eastAsia="Times New Roman" w:hAnsi="Times New Roman" w:cs="Times New Roman"/>
                  <w:szCs w:val="24"/>
                </w:rPr>
                <w:delText>guru sebagai pendidik di era 4.0 maka guru tidak boleh menetap dengan satu strata, harus selalu berkembang agar dapat mengajarkan pendidikan sesuai dengan eranya.</w:delText>
              </w:r>
            </w:del>
          </w:p>
          <w:p w14:paraId="6F15BA3B" w14:textId="5D16DE0C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6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del w:id="117" w:author="PROOFREADER" w:date="2022-08-16T10:16:00Z">
              <w:r w:rsidRPr="00EC6F38" w:rsidDel="00221199">
                <w:rPr>
                  <w:rFonts w:ascii="Times New Roman" w:eastAsia="Times New Roman" w:hAnsi="Times New Roman" w:cs="Times New Roman"/>
                  <w:szCs w:val="24"/>
                </w:rPr>
                <w:delText>Di dalam pendidikan revolusi industri ini</w:delText>
              </w:r>
            </w:del>
            <w:del w:id="118" w:author="PROOFREADER" w:date="2022-08-16T10:15:00Z">
              <w:r w:rsidRPr="00EC6F38" w:rsidDel="009B1974">
                <w:rPr>
                  <w:rFonts w:ascii="Times New Roman" w:eastAsia="Times New Roman" w:hAnsi="Times New Roman" w:cs="Times New Roman"/>
                  <w:szCs w:val="24"/>
                </w:rPr>
                <w:delText xml:space="preserve"> ada 5</w:delText>
              </w:r>
            </w:del>
            <w:del w:id="119" w:author="PROOFREADER" w:date="2022-08-16T10:16:00Z">
              <w:r w:rsidRPr="00EC6F38" w:rsidDel="002211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20" w:author="PROOFREADER" w:date="2022-08-16T10:15:00Z"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 xml:space="preserve"> lima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1" w:author="PROOFREADER" w:date="2022-08-16T10:15:00Z"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 xml:space="preserve">dan Pendidikan </w:t>
              </w:r>
              <w:proofErr w:type="spellStart"/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221199">
                <w:rPr>
                  <w:rFonts w:ascii="Times New Roman" w:eastAsia="Times New Roman" w:hAnsi="Times New Roman" w:cs="Times New Roman"/>
                  <w:szCs w:val="24"/>
                </w:rPr>
                <w:t xml:space="preserve"> 4.0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F964FC9" w14:textId="77777777" w:rsidR="00125355" w:rsidRPr="00EC6F38" w:rsidRDefault="00125355" w:rsidP="007D34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2" w:author="PROOFREADER" w:date="2022-08-16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47FB0A8" w14:textId="77777777" w:rsidR="00125355" w:rsidRPr="00EC6F38" w:rsidRDefault="00125355" w:rsidP="007D34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3" w:author="PROOFREADER" w:date="2022-08-16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1A8E052" w14:textId="77777777" w:rsidR="00125355" w:rsidRPr="00EC6F38" w:rsidRDefault="00125355" w:rsidP="007D34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4" w:author="PROOFREADER" w:date="2022-08-16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6B2619C" w14:textId="77777777" w:rsidR="00125355" w:rsidRPr="00EC6F38" w:rsidRDefault="00125355" w:rsidP="007D34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5" w:author="PROOFREADER" w:date="2022-08-16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45783DF" w14:textId="77777777" w:rsidR="00125355" w:rsidRPr="00EC6F38" w:rsidRDefault="00125355" w:rsidP="007D34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6" w:author="PROOFREADER" w:date="2022-08-16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C6AF8ED" w14:textId="77777777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7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DC59AF" w14:textId="77777777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8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699A9D" w14:textId="77777777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9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5D659A" w14:textId="77777777" w:rsidR="00125355" w:rsidRPr="00EC6F38" w:rsidRDefault="00125355" w:rsidP="007D34A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0" w:author="PROOFREADER" w:date="2022-08-1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72D676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66626">
    <w:abstractNumId w:val="1"/>
  </w:num>
  <w:num w:numId="2" w16cid:durableId="1225410356">
    <w:abstractNumId w:val="0"/>
  </w:num>
  <w:num w:numId="3" w16cid:durableId="17152737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OOFREADER">
    <w15:presenceInfo w15:providerId="None" w15:userId="PROOFREA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21199"/>
    <w:rsid w:val="00240407"/>
    <w:rsid w:val="0042167F"/>
    <w:rsid w:val="007D34AD"/>
    <w:rsid w:val="00924DF5"/>
    <w:rsid w:val="009B1974"/>
    <w:rsid w:val="00B52158"/>
    <w:rsid w:val="00C65876"/>
    <w:rsid w:val="00D87B84"/>
    <w:rsid w:val="00DE0403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69D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D34A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PROOFREADER</cp:lastModifiedBy>
  <cp:revision>2</cp:revision>
  <dcterms:created xsi:type="dcterms:W3CDTF">2022-08-16T03:16:00Z</dcterms:created>
  <dcterms:modified xsi:type="dcterms:W3CDTF">2022-08-16T03:16:00Z</dcterms:modified>
</cp:coreProperties>
</file>