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8"/>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zaman ini kita berada pada zona industri yang sangat extre</w:t>
            </w:r>
            <w:r>
              <w:commentReference w:id="0"/>
            </w:r>
            <w:r>
              <w:rPr>
                <w:rFonts w:ascii="Times New Roman" w:hAnsi="Times New Roman" w:eastAsia="Times New Roman" w:cs="Times New Roman"/>
                <w:szCs w:val="24"/>
              </w:rPr>
              <w:t>am. Industri yang tiap menit bahkan detik dia akan berubah semakin maju, yang sering kita sebut dengan revolusi industr</w:t>
            </w:r>
            <w:ins w:id="0" w:author="Faradian Istiqomah" w:date="2021-07-22T10:58:09Z">
              <w:r>
                <w:rPr>
                  <w:rFonts w:hint="default" w:ascii="Times New Roman" w:hAnsi="Times New Roman" w:eastAsia="Times New Roman" w:cs="Times New Roman"/>
                  <w:szCs w:val="24"/>
                  <w:lang w:val="en-US"/>
                </w:rPr>
                <w:t>i</w:t>
              </w:r>
            </w:ins>
            <w:del w:id="1" w:author="Faradian Istiqomah" w:date="2021-07-22T10:57:59Z">
              <w:r>
                <w:rPr>
                  <w:rFonts w:ascii="Times New Roman" w:hAnsi="Times New Roman" w:eastAsia="Times New Roman" w:cs="Times New Roman"/>
                  <w:szCs w:val="24"/>
                </w:rPr>
                <w:delText>y</w:delText>
              </w:r>
            </w:del>
            <w:r>
              <w:rPr>
                <w:rFonts w:ascii="Times New Roman" w:hAnsi="Times New Roman" w:eastAsia="Times New Roman" w:cs="Times New Roman"/>
                <w:szCs w:val="24"/>
              </w:rPr>
              <w:t xml:space="preserve"> 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Bagi pendidik maupun peserta didik hari ini kita d</w:t>
            </w:r>
            <w:r>
              <w:commentReference w:id="1"/>
            </w:r>
            <w:r>
              <w:rPr>
                <w:rFonts w:ascii="Times New Roman" w:hAnsi="Times New Roman" w:eastAsia="Times New Roman" w:cs="Times New Roman"/>
                <w:szCs w:val="24"/>
              </w:rPr>
              <w:t>i</w:t>
            </w:r>
            <w:ins w:id="2" w:author="Faradian Istiqomah" w:date="2021-07-22T10:58:44Z">
              <w:r>
                <w:rPr>
                  <w:rFonts w:hint="default" w:ascii="Times New Roman" w:hAnsi="Times New Roman" w:eastAsia="Times New Roman" w:cs="Times New Roman"/>
                  <w:szCs w:val="24"/>
                  <w:lang w:val="en-US"/>
                </w:rPr>
                <w:t xml:space="preserve"> </w:t>
              </w:r>
            </w:ins>
            <w:r>
              <w:rPr>
                <w:rFonts w:ascii="Times New Roman" w:hAnsi="Times New Roman" w:eastAsia="Times New Roman" w:cs="Times New Roman"/>
                <w:szCs w:val="24"/>
              </w:rPr>
              <w:t>siapkan untuk memasuki dunia kerja namun bukan lagi perkerja, tetapi kita di</w:t>
            </w:r>
            <w:r>
              <w:commentReference w:id="2"/>
            </w:r>
            <w:r>
              <w:rPr>
                <w:rFonts w:ascii="Times New Roman" w:hAnsi="Times New Roman" w:eastAsia="Times New Roman" w:cs="Times New Roman"/>
                <w:szCs w:val="24"/>
              </w:rPr>
              <w:t xml:space="preserve"> siapkan untuk membuat lapangan kerja baru yang belum tercipta,</w:t>
            </w:r>
            <w:r>
              <w:commentReference w:id="3"/>
            </w:r>
            <w:r>
              <w:rPr>
                <w:rFonts w:ascii="Times New Roman" w:hAnsi="Times New Roman" w:eastAsia="Times New Roman" w:cs="Times New Roman"/>
                <w:szCs w:val="24"/>
              </w:rPr>
              <w:t xml:space="preserve">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Pendidikan 4.0 adalah suatu program yang di </w:t>
            </w:r>
            <w:r>
              <w:commentReference w:id="4"/>
            </w:r>
            <w:r>
              <w:rPr>
                <w:rFonts w:ascii="Times New Roman" w:hAnsi="Times New Roman" w:eastAsia="Times New Roman" w:cs="Times New Roman"/>
                <w:szCs w:val="24"/>
              </w:rPr>
              <w:t xml:space="preserve">buat untuk mewujudkan pendidikan yang cerdas dan kreatif. Tujuan dari terciptanya pendidikan 4.0 ini adalah peningkatan dan pemerataan pendidikan, </w:t>
            </w:r>
            <w:r>
              <w:commentReference w:id="5"/>
            </w:r>
            <w:r>
              <w:rPr>
                <w:rFonts w:ascii="Times New Roman" w:hAnsi="Times New Roman" w:eastAsia="Times New Roman" w:cs="Times New Roman"/>
                <w:szCs w:val="24"/>
              </w:rPr>
              <w:t>dengan cara memerluas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Tidak hanya itu pendidikan 4.0 menghasilkan 4 aspek yang sangat di butuhkan di era milenial ini yaitu kolaboratif, komunikatif, berfikir kritis, kreatif. Mengapa demikian</w:t>
            </w:r>
            <w:r>
              <w:commentReference w:id="6"/>
            </w:r>
            <w:r>
              <w:rPr>
                <w:rFonts w:ascii="Times New Roman" w:hAnsi="Times New Roman" w:eastAsia="Times New Roman" w:cs="Times New Roman"/>
                <w:szCs w:val="24"/>
              </w:rPr>
              <w:t xml:space="preserve"> </w:t>
            </w:r>
            <w:r>
              <w:commentReference w:id="7"/>
            </w:r>
            <w:r>
              <w:rPr>
                <w:rFonts w:ascii="Times New Roman" w:hAnsi="Times New Roman" w:eastAsia="Times New Roman" w:cs="Times New Roman"/>
                <w:szCs w:val="24"/>
              </w:rPr>
              <w:t>pendidikan 4.0 ini hari ini sedang gencar-gencarnya di publis,</w:t>
            </w:r>
            <w:r>
              <w:commentReference w:id="8"/>
            </w:r>
            <w:r>
              <w:rPr>
                <w:rFonts w:ascii="Times New Roman" w:hAnsi="Times New Roman" w:eastAsia="Times New Roman" w:cs="Times New Roman"/>
                <w:szCs w:val="24"/>
              </w:rPr>
              <w:t xml:space="preserve"> karena di era ini kita harus mempersiapkan diri atau generasi muda untuk memasuki dunia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tahab</w:t>
            </w:r>
            <w:r>
              <w:commentReference w:id="9"/>
            </w:r>
            <w:r>
              <w:rPr>
                <w:rFonts w:ascii="Times New Roman" w:hAnsi="Times New Roman" w:eastAsia="Times New Roman" w:cs="Times New Roman"/>
                <w:szCs w:val="24"/>
              </w:rPr>
              <w:t xml:space="preserve"> ini guru di</w:t>
            </w:r>
            <w:r>
              <w:commentReference w:id="10"/>
            </w:r>
            <w:r>
              <w:rPr>
                <w:rFonts w:ascii="Times New Roman" w:hAnsi="Times New Roman" w:eastAsia="Times New Roman" w:cs="Times New Roman"/>
                <w:szCs w:val="24"/>
              </w:rPr>
              <w:t xml:space="preserve"> tutut 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formatif.</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Yaitu guru di sini di</w:t>
            </w:r>
            <w:r>
              <w:commentReference w:id="11"/>
            </w:r>
            <w:r>
              <w:rPr>
                <w:rFonts w:ascii="Times New Roman" w:hAnsi="Times New Roman" w:eastAsia="Times New Roman" w:cs="Times New Roman"/>
                <w:szCs w:val="24"/>
              </w:rPr>
              <w:t xml:space="preserve"> tuntut untuk membantu siwa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Gur</w:t>
            </w:r>
            <w:r>
              <w:commentReference w:id="12"/>
            </w:r>
            <w:r>
              <w:rPr>
                <w:rFonts w:ascii="Times New Roman" w:hAnsi="Times New Roman" w:eastAsia="Times New Roman" w:cs="Times New Roman"/>
                <w:szCs w:val="24"/>
              </w:rPr>
              <w:t>i 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Di</w:t>
            </w:r>
            <w:r>
              <w:commentReference w:id="13"/>
            </w:r>
            <w:r>
              <w:rPr>
                <w:rFonts w:ascii="Times New Roman" w:hAnsi="Times New Roman" w:eastAsia="Times New Roman" w:cs="Times New Roman"/>
                <w:szCs w:val="24"/>
              </w:rPr>
              <w:t>mana guru sebagai pendidik di era 4.0 maka guru tidak boleh menetap dengan satu strata,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dasarnya kita bisa</w:t>
            </w:r>
            <w:r>
              <w:commentReference w:id="14"/>
            </w:r>
            <w:r>
              <w:rPr>
                <w:rFonts w:ascii="Times New Roman" w:hAnsi="Times New Roman" w:eastAsia="Times New Roman" w:cs="Times New Roman"/>
                <w:szCs w:val="24"/>
              </w:rPr>
              <w:t xml:space="preserve"> lihat proses mengamati dan memahami ini sebenarnya jadi satu kesatuan, pada proses mengamati dan memahami kita </w:t>
            </w:r>
            <w:r>
              <w:commentReference w:id="15"/>
            </w:r>
            <w:r>
              <w:rPr>
                <w:rFonts w:ascii="Times New Roman" w:hAnsi="Times New Roman" w:eastAsia="Times New Roman" w:cs="Times New Roman"/>
                <w:szCs w:val="24"/>
              </w:rPr>
              <w:t xml:space="preserve">bisa memiliki pikiran yang kritis. Pikiran kritis sangat di </w:t>
            </w:r>
            <w:r>
              <w:commentReference w:id="16"/>
            </w:r>
            <w:r>
              <w:rPr>
                <w:rFonts w:ascii="Times New Roman" w:hAnsi="Times New Roman" w:eastAsia="Times New Roman" w:cs="Times New Roman"/>
                <w:szCs w:val="24"/>
              </w:rPr>
              <w:t>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Yang terahir adalah melakukan penelitian,</w:t>
            </w:r>
            <w:r>
              <w:commentReference w:id="17"/>
            </w:r>
            <w:r>
              <w:rPr>
                <w:rFonts w:ascii="Times New Roman" w:hAnsi="Times New Roman" w:eastAsia="Times New Roman" w:cs="Times New Roman"/>
                <w:szCs w:val="24"/>
              </w:rPr>
              <w:t xml:space="preserve"> </w:t>
            </w:r>
            <w:r>
              <w:commentReference w:id="18"/>
            </w:r>
            <w:r>
              <w:rPr>
                <w:rFonts w:ascii="Times New Roman" w:hAnsi="Times New Roman" w:eastAsia="Times New Roman" w:cs="Times New Roman"/>
                <w:szCs w:val="24"/>
              </w:rPr>
              <w:t>tuntutan 4.0 ini adalah kreatif dan inovatif. Dengan melakukan penelitian kita bis</w:t>
            </w:r>
            <w:r>
              <w:commentReference w:id="19"/>
            </w:r>
            <w:r>
              <w:rPr>
                <w:rFonts w:ascii="Times New Roman" w:hAnsi="Times New Roman" w:eastAsia="Times New Roman" w:cs="Times New Roman"/>
                <w:szCs w:val="24"/>
              </w:rPr>
              <w:t>a li</w:t>
            </w:r>
            <w:r>
              <w:commentReference w:id="20"/>
            </w:r>
            <w:r>
              <w:rPr>
                <w:rFonts w:ascii="Times New Roman" w:hAnsi="Times New Roman" w:eastAsia="Times New Roman" w:cs="Times New Roman"/>
                <w:szCs w:val="24"/>
              </w:rPr>
              <w:t>hat proses kreatif dan inovatif kita. </w:t>
            </w:r>
          </w:p>
        </w:tc>
      </w:tr>
    </w:tbl>
    <w:p/>
    <w:sectPr>
      <w:pgSz w:w="11907" w:h="16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Faradian Istiqomah" w:date="2021-07-22T11:00:35Z" w:initials="">
    <w:p w14:paraId="518B04FB">
      <w:pPr>
        <w:pStyle w:val="5"/>
        <w:rPr>
          <w:rFonts w:hint="default"/>
          <w:lang w:val="en-US"/>
        </w:rPr>
      </w:pPr>
      <w:r>
        <w:rPr>
          <w:rFonts w:hint="default"/>
          <w:lang w:val="en-US"/>
        </w:rPr>
        <w:t>Tidak memakai ea langsung i</w:t>
      </w:r>
    </w:p>
  </w:comment>
  <w:comment w:id="1" w:author="Faradian Istiqomah" w:date="2021-07-22T11:01:06Z" w:initials="">
    <w:p w14:paraId="25F76E3C">
      <w:pPr>
        <w:pStyle w:val="5"/>
        <w:rPr>
          <w:rFonts w:hint="default"/>
          <w:lang w:val="en-US"/>
        </w:rPr>
      </w:pPr>
      <w:r>
        <w:rPr>
          <w:rFonts w:hint="default"/>
          <w:lang w:val="en-US"/>
        </w:rPr>
        <w:t>disatukan</w:t>
      </w:r>
    </w:p>
  </w:comment>
  <w:comment w:id="2" w:author="Faradian Istiqomah" w:date="2021-07-22T11:01:22Z" w:initials="">
    <w:p w14:paraId="79F4568B">
      <w:pPr>
        <w:pStyle w:val="5"/>
        <w:rPr>
          <w:rFonts w:hint="default"/>
          <w:lang w:val="en-US"/>
        </w:rPr>
      </w:pPr>
      <w:r>
        <w:rPr>
          <w:rFonts w:hint="default"/>
          <w:lang w:val="en-US"/>
        </w:rPr>
        <w:t>disatukan</w:t>
      </w:r>
    </w:p>
  </w:comment>
  <w:comment w:id="3" w:author="Faradian Istiqomah" w:date="2021-07-22T11:01:50Z" w:initials="">
    <w:p w14:paraId="55F87AFF">
      <w:pPr>
        <w:pStyle w:val="5"/>
        <w:rPr>
          <w:rFonts w:hint="default"/>
          <w:lang w:val="en-US"/>
        </w:rPr>
      </w:pPr>
      <w:r>
        <w:rPr>
          <w:rFonts w:hint="default"/>
          <w:lang w:val="en-US"/>
        </w:rPr>
        <w:t>Tanpa koma</w:t>
      </w:r>
    </w:p>
  </w:comment>
  <w:comment w:id="4" w:author="Faradian Istiqomah" w:date="2021-07-22T11:02:17Z" w:initials="">
    <w:p w14:paraId="39D50AF0">
      <w:pPr>
        <w:pStyle w:val="5"/>
        <w:rPr>
          <w:rFonts w:hint="default"/>
          <w:lang w:val="en-US"/>
        </w:rPr>
      </w:pPr>
      <w:r>
        <w:rPr>
          <w:rFonts w:hint="default"/>
          <w:lang w:val="en-US"/>
        </w:rPr>
        <w:t>Tidak dipisah</w:t>
      </w:r>
    </w:p>
  </w:comment>
  <w:comment w:id="5" w:author="Faradian Istiqomah" w:date="2021-07-22T11:02:40Z" w:initials="">
    <w:p w14:paraId="14B2256F">
      <w:pPr>
        <w:pStyle w:val="5"/>
        <w:rPr>
          <w:rFonts w:hint="default"/>
          <w:lang w:val="en-US"/>
        </w:rPr>
      </w:pPr>
      <w:r>
        <w:rPr>
          <w:rFonts w:hint="default"/>
          <w:lang w:val="en-US"/>
        </w:rPr>
        <w:t>Tanpa koma</w:t>
      </w:r>
    </w:p>
  </w:comment>
  <w:comment w:id="6" w:author="Faradian Istiqomah" w:date="2021-07-22T11:03:15Z" w:initials="">
    <w:p w14:paraId="65D21FE3">
      <w:pPr>
        <w:pStyle w:val="5"/>
        <w:rPr>
          <w:rFonts w:hint="default"/>
          <w:lang w:val="en-US"/>
        </w:rPr>
      </w:pPr>
      <w:r>
        <w:rPr>
          <w:rFonts w:hint="default"/>
          <w:lang w:val="en-US"/>
        </w:rPr>
        <w:t xml:space="preserve">Harus ada tanda tanya </w:t>
      </w:r>
    </w:p>
  </w:comment>
  <w:comment w:id="7" w:author="Faradian Istiqomah" w:date="2021-07-22T11:03:34Z" w:initials="">
    <w:p w14:paraId="148E462F">
      <w:pPr>
        <w:pStyle w:val="5"/>
        <w:rPr>
          <w:rFonts w:hint="default"/>
          <w:lang w:val="en-US"/>
        </w:rPr>
      </w:pPr>
      <w:r>
        <w:rPr>
          <w:rFonts w:hint="default"/>
          <w:lang w:val="en-US"/>
        </w:rPr>
        <w:t>Huruf kapital</w:t>
      </w:r>
    </w:p>
  </w:comment>
  <w:comment w:id="8" w:author="Faradian Istiqomah" w:date="2021-07-22T11:03:51Z" w:initials="">
    <w:p w14:paraId="412F093F">
      <w:pPr>
        <w:pStyle w:val="5"/>
        <w:rPr>
          <w:rFonts w:hint="default"/>
          <w:lang w:val="en-US"/>
        </w:rPr>
      </w:pPr>
      <w:r>
        <w:rPr>
          <w:rFonts w:hint="default"/>
          <w:lang w:val="en-US"/>
        </w:rPr>
        <w:t>Tanpa koma</w:t>
      </w:r>
    </w:p>
  </w:comment>
  <w:comment w:id="9" w:author="Faradian Istiqomah" w:date="2021-07-22T11:04:46Z" w:initials="">
    <w:p w14:paraId="1D8C7703">
      <w:pPr>
        <w:pStyle w:val="5"/>
        <w:rPr>
          <w:rFonts w:hint="default"/>
          <w:lang w:val="en-US"/>
        </w:rPr>
      </w:pPr>
      <w:r>
        <w:rPr>
          <w:rFonts w:hint="default"/>
          <w:lang w:val="en-US"/>
        </w:rPr>
        <w:t>Memakai p</w:t>
      </w:r>
    </w:p>
  </w:comment>
  <w:comment w:id="10" w:author="Faradian Istiqomah" w:date="2021-07-22T11:05:10Z" w:initials="">
    <w:p w14:paraId="13936F11">
      <w:pPr>
        <w:pStyle w:val="5"/>
        <w:rPr>
          <w:rFonts w:hint="default"/>
          <w:lang w:val="en-US"/>
        </w:rPr>
      </w:pPr>
      <w:r>
        <w:rPr>
          <w:rFonts w:hint="default"/>
          <w:lang w:val="en-US"/>
        </w:rPr>
        <w:t>Disatukan krn kata depann</w:t>
      </w:r>
    </w:p>
  </w:comment>
  <w:comment w:id="11" w:author="Faradian Istiqomah" w:date="2021-07-22T11:05:47Z" w:initials="">
    <w:p w14:paraId="712A6188">
      <w:pPr>
        <w:pStyle w:val="5"/>
        <w:rPr>
          <w:rFonts w:hint="default"/>
          <w:lang w:val="en-US"/>
        </w:rPr>
      </w:pPr>
      <w:r>
        <w:rPr>
          <w:rFonts w:hint="default"/>
          <w:lang w:val="en-US"/>
        </w:rPr>
        <w:t>Tidak dipisah</w:t>
      </w:r>
    </w:p>
  </w:comment>
  <w:comment w:id="12" w:author="Faradian Istiqomah" w:date="2021-07-22T11:06:05Z" w:initials="">
    <w:p w14:paraId="4C0C11EF">
      <w:pPr>
        <w:pStyle w:val="5"/>
        <w:rPr>
          <w:rFonts w:hint="default"/>
          <w:lang w:val="en-US"/>
        </w:rPr>
      </w:pPr>
      <w:r>
        <w:rPr>
          <w:rFonts w:hint="default"/>
          <w:lang w:val="en-US"/>
        </w:rPr>
        <w:t>I jadi u</w:t>
      </w:r>
    </w:p>
  </w:comment>
  <w:comment w:id="13" w:author="Faradian Istiqomah" w:date="2021-07-22T11:06:21Z" w:initials="">
    <w:p w14:paraId="25896623">
      <w:pPr>
        <w:pStyle w:val="5"/>
        <w:rPr>
          <w:rFonts w:hint="default"/>
          <w:lang w:val="en-US"/>
        </w:rPr>
      </w:pPr>
      <w:r>
        <w:rPr>
          <w:rFonts w:hint="default"/>
          <w:lang w:val="en-US"/>
        </w:rPr>
        <w:t>dipisah</w:t>
      </w:r>
    </w:p>
  </w:comment>
  <w:comment w:id="14" w:author="Faradian Istiqomah" w:date="2021-07-22T11:06:47Z" w:initials="">
    <w:p w14:paraId="5554498C">
      <w:pPr>
        <w:pStyle w:val="5"/>
        <w:rPr>
          <w:rFonts w:hint="default"/>
          <w:lang w:val="en-US"/>
        </w:rPr>
      </w:pPr>
      <w:r>
        <w:rPr>
          <w:rFonts w:hint="default"/>
          <w:lang w:val="en-US"/>
        </w:rPr>
        <w:t>melihat</w:t>
      </w:r>
    </w:p>
  </w:comment>
  <w:comment w:id="15" w:author="Faradian Istiqomah" w:date="2021-07-22T11:07:08Z" w:initials="">
    <w:p w14:paraId="3BCB2F37">
      <w:pPr>
        <w:pStyle w:val="5"/>
        <w:rPr>
          <w:rFonts w:hint="default"/>
          <w:lang w:val="en-US"/>
        </w:rPr>
      </w:pPr>
      <w:r>
        <w:rPr>
          <w:rFonts w:hint="default"/>
          <w:lang w:val="en-US"/>
        </w:rPr>
        <w:t>dapat</w:t>
      </w:r>
    </w:p>
  </w:comment>
  <w:comment w:id="16" w:author="Faradian Istiqomah" w:date="2021-07-22T11:07:18Z" w:initials="">
    <w:p w14:paraId="7F535189">
      <w:pPr>
        <w:pStyle w:val="5"/>
        <w:rPr>
          <w:rFonts w:hint="default"/>
          <w:lang w:val="en-US"/>
        </w:rPr>
      </w:pPr>
      <w:r>
        <w:rPr>
          <w:rFonts w:hint="default"/>
          <w:lang w:val="en-US"/>
        </w:rPr>
        <w:t>disatukan</w:t>
      </w:r>
    </w:p>
  </w:comment>
  <w:comment w:id="17" w:author="Faradian Istiqomah" w:date="2021-07-22T11:08:04Z" w:initials="">
    <w:p w14:paraId="75BF049B">
      <w:pPr>
        <w:pStyle w:val="5"/>
        <w:rPr>
          <w:rFonts w:hint="default"/>
          <w:lang w:val="en-US"/>
        </w:rPr>
      </w:pPr>
      <w:r>
        <w:rPr>
          <w:rFonts w:hint="default"/>
          <w:lang w:val="en-US"/>
        </w:rPr>
        <w:t>Seharusnya titik</w:t>
      </w:r>
    </w:p>
  </w:comment>
  <w:comment w:id="18" w:author="Faradian Istiqomah" w:date="2021-07-22T11:08:21Z" w:initials="">
    <w:p w14:paraId="21E4588D">
      <w:pPr>
        <w:pStyle w:val="5"/>
        <w:rPr>
          <w:rFonts w:hint="default"/>
          <w:lang w:val="en-US"/>
        </w:rPr>
      </w:pPr>
      <w:r>
        <w:rPr>
          <w:rFonts w:hint="default"/>
          <w:lang w:val="en-US"/>
        </w:rPr>
        <w:t>Huruf kapital</w:t>
      </w:r>
    </w:p>
  </w:comment>
  <w:comment w:id="19" w:author="Faradian Istiqomah" w:date="2021-07-22T11:08:43Z" w:initials="">
    <w:p w14:paraId="2EC0734B">
      <w:pPr>
        <w:pStyle w:val="5"/>
        <w:rPr>
          <w:rFonts w:hint="default"/>
          <w:lang w:val="en-US"/>
        </w:rPr>
      </w:pPr>
      <w:r>
        <w:rPr>
          <w:rFonts w:hint="default"/>
          <w:lang w:val="en-US"/>
        </w:rPr>
        <w:t>dapat</w:t>
      </w:r>
    </w:p>
  </w:comment>
  <w:comment w:id="20" w:author="Faradian Istiqomah" w:date="2021-07-22T11:08:56Z" w:initials="">
    <w:p w14:paraId="5CDC0597">
      <w:pPr>
        <w:pStyle w:val="5"/>
        <w:rPr>
          <w:rFonts w:hint="default"/>
          <w:lang w:val="en-US"/>
        </w:rPr>
      </w:pPr>
      <w:r>
        <w:rPr>
          <w:rFonts w:hint="default"/>
          <w:lang w:val="en-US"/>
        </w:rPr>
        <w:t>melihat</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18B04FB" w15:done="0"/>
  <w15:commentEx w15:paraId="25F76E3C" w15:done="0"/>
  <w15:commentEx w15:paraId="79F4568B" w15:done="0"/>
  <w15:commentEx w15:paraId="55F87AFF" w15:done="0"/>
  <w15:commentEx w15:paraId="39D50AF0" w15:done="0"/>
  <w15:commentEx w15:paraId="14B2256F" w15:done="0"/>
  <w15:commentEx w15:paraId="65D21FE3" w15:done="0"/>
  <w15:commentEx w15:paraId="148E462F" w15:done="0"/>
  <w15:commentEx w15:paraId="412F093F" w15:done="0"/>
  <w15:commentEx w15:paraId="1D8C7703" w15:done="0"/>
  <w15:commentEx w15:paraId="13936F11" w15:done="0"/>
  <w15:commentEx w15:paraId="712A6188" w15:done="0"/>
  <w15:commentEx w15:paraId="4C0C11EF" w15:done="0"/>
  <w15:commentEx w15:paraId="25896623" w15:done="0"/>
  <w15:commentEx w15:paraId="5554498C" w15:done="0"/>
  <w15:commentEx w15:paraId="3BCB2F37" w15:done="0"/>
  <w15:commentEx w15:paraId="7F535189" w15:done="0"/>
  <w15:commentEx w15:paraId="75BF049B" w15:done="0"/>
  <w15:commentEx w15:paraId="21E4588D" w15:done="0"/>
  <w15:commentEx w15:paraId="2EC0734B" w15:done="0"/>
  <w15:commentEx w15:paraId="5CDC05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Bookman Old Style">
    <w:altName w:val="Segoe Print"/>
    <w:panose1 w:val="02050604050505020204"/>
    <w:charset w:val="00"/>
    <w:family w:val="roman"/>
    <w:pitch w:val="default"/>
    <w:sig w:usb0="00000000" w:usb1="00000000" w:usb2="00000000" w:usb3="00000000" w:csb0="0000009F" w:csb1="00000000"/>
  </w:font>
  <w:font w:name="等线 Light">
    <w:altName w:val="Segoe Print"/>
    <w:panose1 w:val="00000000000000000000"/>
    <w:charset w:val="00"/>
    <w:family w:val="auto"/>
    <w:pitch w:val="default"/>
    <w:sig w:usb0="00000000" w:usb1="00000000" w:usb2="00000000" w:usb3="00000000" w:csb0="00000000" w:csb1="00000000"/>
  </w:font>
  <w:font w:name="Minion Pro">
    <w:altName w:val="Segoe Print"/>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aradian Istiqomah">
    <w15:presenceInfo w15:providerId="WPS Office" w15:userId="2081345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trackRevisions w:val="1"/>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224E2264"/>
    <w:rsid w:val="59494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7"/>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table" w:styleId="6">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3 Char"/>
    <w:basedOn w:val="3"/>
    <w:link w:val="2"/>
    <w:qFormat/>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8">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19</TotalTime>
  <ScaleCrop>false</ScaleCrop>
  <LinksUpToDate>false</LinksUpToDate>
  <CharactersWithSpaces>3169</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Faradian Istiqomah</cp:lastModifiedBy>
  <dcterms:modified xsi:type="dcterms:W3CDTF">2021-07-22T04:10:38Z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