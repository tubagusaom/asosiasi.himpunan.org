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E661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71120A8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71EABF8" w14:textId="77777777" w:rsidR="007952C3" w:rsidRDefault="007952C3"/>
    <w:p w14:paraId="0EB801E5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8DEFCAB" w14:textId="77777777" w:rsidTr="00E0626E">
        <w:tc>
          <w:tcPr>
            <w:tcW w:w="9350" w:type="dxa"/>
          </w:tcPr>
          <w:p w14:paraId="442D5587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3703BF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B9778D9" w14:textId="78C9A1A1" w:rsidR="007952C3" w:rsidRDefault="007952C3" w:rsidP="00E0626E">
            <w:pPr>
              <w:spacing w:line="312" w:lineRule="auto"/>
              <w:jc w:val="center"/>
              <w:rPr>
                <w:ins w:id="0" w:author="nanda rahmi" w:date="2022-08-16T12:18:00Z"/>
                <w:rFonts w:ascii="Times New Roman" w:hAnsi="Times New Roman" w:cs="Times New Roman"/>
                <w:sz w:val="24"/>
                <w:szCs w:val="24"/>
              </w:rPr>
            </w:pPr>
          </w:p>
          <w:p w14:paraId="03D41BEA" w14:textId="68718631" w:rsidR="00BC727F" w:rsidRDefault="00BC727F" w:rsidP="00BC727F">
            <w:pPr>
              <w:spacing w:line="480" w:lineRule="auto"/>
              <w:ind w:left="457" w:hanging="457"/>
              <w:rPr>
                <w:ins w:id="1" w:author="nanda rahmi" w:date="2022-08-16T12:19:00Z"/>
                <w:rFonts w:ascii="Times New Roman" w:hAnsi="Times New Roman" w:cs="Times New Roman"/>
                <w:sz w:val="24"/>
                <w:szCs w:val="24"/>
              </w:rPr>
            </w:pPr>
            <w:ins w:id="2" w:author="nanda rahmi" w:date="2022-08-16T12:1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PT Elex Media Komputindo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: Jakarta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6303D459" w14:textId="77777777" w:rsidR="00BC727F" w:rsidRPr="00A16D9B" w:rsidRDefault="00BC727F" w:rsidP="00BC727F">
            <w:pPr>
              <w:spacing w:line="480" w:lineRule="auto"/>
              <w:ind w:left="457" w:hanging="457"/>
              <w:rPr>
                <w:ins w:id="3" w:author="nanda rahmi" w:date="2022-08-16T12:19:00Z"/>
                <w:rFonts w:ascii="Times New Roman" w:hAnsi="Times New Roman" w:cs="Times New Roman"/>
                <w:sz w:val="24"/>
                <w:szCs w:val="24"/>
              </w:rPr>
            </w:pPr>
            <w:ins w:id="4" w:author="nanda rahmi" w:date="2022-08-16T12:1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Billionaire Sinergi Korpora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: Bandung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749F7E24" w14:textId="77777777" w:rsidR="00BC727F" w:rsidRPr="00A16D9B" w:rsidRDefault="00BC727F" w:rsidP="00BC727F">
            <w:pPr>
              <w:spacing w:line="480" w:lineRule="auto"/>
              <w:ind w:left="457" w:hanging="457"/>
              <w:rPr>
                <w:ins w:id="5" w:author="nanda rahmi" w:date="2022-08-16T12:19:00Z"/>
                <w:rFonts w:ascii="Times New Roman" w:hAnsi="Times New Roman" w:cs="Times New Roman"/>
                <w:sz w:val="24"/>
                <w:szCs w:val="24"/>
              </w:rPr>
            </w:pPr>
            <w:ins w:id="6" w:author="nanda rahmi" w:date="2022-08-16T12:1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PT Elex Media Komputindo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: Jakarta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2E1859BD" w14:textId="77777777" w:rsidR="00BC727F" w:rsidRPr="00A16D9B" w:rsidRDefault="00BC727F" w:rsidP="00BC727F">
            <w:pPr>
              <w:spacing w:line="480" w:lineRule="auto"/>
              <w:ind w:left="457" w:hanging="457"/>
              <w:rPr>
                <w:ins w:id="7" w:author="nanda rahmi" w:date="2022-08-16T12:19:00Z"/>
                <w:rFonts w:ascii="Times New Roman" w:hAnsi="Times New Roman" w:cs="Times New Roman"/>
                <w:sz w:val="24"/>
                <w:szCs w:val="24"/>
              </w:rPr>
            </w:pPr>
            <w:ins w:id="8" w:author="nanda rahmi" w:date="2022-08-16T12:1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PT Elex Media Komputindo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: Jakarta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54BDA896" w14:textId="77777777" w:rsidR="00BC727F" w:rsidRPr="00A16D9B" w:rsidRDefault="00BC727F" w:rsidP="00BC727F">
            <w:pPr>
              <w:spacing w:line="480" w:lineRule="auto"/>
              <w:ind w:left="457" w:hanging="457"/>
              <w:rPr>
                <w:ins w:id="9" w:author="nanda rahmi" w:date="2022-08-16T12:19:00Z"/>
                <w:rFonts w:ascii="Times New Roman" w:hAnsi="Times New Roman" w:cs="Times New Roman"/>
                <w:sz w:val="24"/>
                <w:szCs w:val="24"/>
              </w:rPr>
            </w:pPr>
            <w:ins w:id="10" w:author="nanda rahmi" w:date="2022-08-16T12:1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PT Elex Media Komputindo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: Jakarta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3FF04912" w14:textId="77777777" w:rsidR="00BC727F" w:rsidRPr="00A16D9B" w:rsidRDefault="00BC727F" w:rsidP="00BC727F">
            <w:pPr>
              <w:spacing w:line="480" w:lineRule="auto"/>
              <w:ind w:left="457" w:hanging="457"/>
              <w:rPr>
                <w:ins w:id="11" w:author="nanda rahmi" w:date="2022-08-16T12:20:00Z"/>
                <w:rFonts w:ascii="Times New Roman" w:hAnsi="Times New Roman" w:cs="Times New Roman"/>
                <w:sz w:val="24"/>
                <w:szCs w:val="24"/>
              </w:rPr>
            </w:pPr>
            <w:ins w:id="12" w:author="nanda rahmi" w:date="2022-08-16T12:2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PT Elex Media Komputindo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: Jakarta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2AD0B634" w14:textId="77777777" w:rsidR="00BC727F" w:rsidRPr="00A16D9B" w:rsidRDefault="00BC727F" w:rsidP="00BC727F">
            <w:pPr>
              <w:spacing w:line="480" w:lineRule="auto"/>
              <w:ind w:left="457" w:hanging="457"/>
              <w:rPr>
                <w:ins w:id="13" w:author="nanda rahmi" w:date="2022-08-16T12:20:00Z"/>
                <w:rFonts w:ascii="Times New Roman" w:hAnsi="Times New Roman" w:cs="Times New Roman"/>
                <w:sz w:val="24"/>
                <w:szCs w:val="24"/>
              </w:rPr>
            </w:pPr>
            <w:ins w:id="14" w:author="nanda rahmi" w:date="2022-08-16T12:2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PT Elex Media Komputindo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: Jakarta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</w:ins>
          </w:p>
          <w:p w14:paraId="46788EC3" w14:textId="77777777" w:rsidR="00BC727F" w:rsidRPr="00A16D9B" w:rsidRDefault="00BC727F" w:rsidP="00BC727F">
            <w:pPr>
              <w:spacing w:line="480" w:lineRule="auto"/>
              <w:ind w:left="457" w:hanging="457"/>
              <w:rPr>
                <w:ins w:id="15" w:author="nanda rahmi" w:date="2022-08-16T12:18:00Z"/>
                <w:rFonts w:ascii="Times New Roman" w:hAnsi="Times New Roman" w:cs="Times New Roman"/>
                <w:sz w:val="24"/>
                <w:szCs w:val="24"/>
              </w:rPr>
            </w:pPr>
          </w:p>
          <w:p w14:paraId="6A4A936C" w14:textId="77777777" w:rsidR="00BC727F" w:rsidRPr="00A16D9B" w:rsidRDefault="00BC727F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03FB18" w14:textId="6E636398" w:rsidR="007952C3" w:rsidRPr="00A16D9B" w:rsidDel="00BC727F" w:rsidRDefault="007952C3" w:rsidP="00E91E08">
            <w:pPr>
              <w:spacing w:line="480" w:lineRule="auto"/>
              <w:ind w:left="457" w:hanging="457"/>
              <w:rPr>
                <w:del w:id="16" w:author="nanda rahmi" w:date="2022-08-16T12:20:00Z"/>
                <w:rFonts w:ascii="Times New Roman" w:hAnsi="Times New Roman" w:cs="Times New Roman"/>
                <w:sz w:val="24"/>
                <w:szCs w:val="24"/>
              </w:rPr>
              <w:pPrChange w:id="17" w:author="nanda rahmi" w:date="2022-08-16T12:16:00Z">
                <w:pPr>
                  <w:spacing w:line="480" w:lineRule="auto"/>
                </w:pPr>
              </w:pPrChange>
            </w:pPr>
            <w:del w:id="18" w:author="nanda rahmi" w:date="2022-08-16T12:20:00Z">
              <w:r w:rsidRPr="00A16D9B" w:rsidDel="00BC727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BC727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BC727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</w:del>
            <w:del w:id="19" w:author="nanda rahmi" w:date="2022-08-16T12:16:00Z">
              <w:r w:rsidRPr="00A16D9B" w:rsidDel="00E91E0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Jakarta: </w:delText>
              </w:r>
            </w:del>
            <w:del w:id="20" w:author="nanda rahmi" w:date="2022-08-16T12:20:00Z">
              <w:r w:rsidRPr="00A16D9B" w:rsidDel="00BC727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Elex Media Komputindo. </w:delText>
              </w:r>
            </w:del>
          </w:p>
          <w:p w14:paraId="6CC48E86" w14:textId="35D1DCEE" w:rsidR="007952C3" w:rsidRPr="00A16D9B" w:rsidDel="00BC727F" w:rsidRDefault="007952C3" w:rsidP="00E91E08">
            <w:pPr>
              <w:spacing w:line="480" w:lineRule="auto"/>
              <w:ind w:left="457" w:hanging="457"/>
              <w:rPr>
                <w:del w:id="21" w:author="nanda rahmi" w:date="2022-08-16T12:19:00Z"/>
                <w:rFonts w:ascii="Times New Roman" w:hAnsi="Times New Roman" w:cs="Times New Roman"/>
                <w:sz w:val="24"/>
                <w:szCs w:val="24"/>
              </w:rPr>
              <w:pPrChange w:id="22" w:author="nanda rahmi" w:date="2022-08-16T12:16:00Z">
                <w:pPr>
                  <w:spacing w:line="480" w:lineRule="auto"/>
                </w:pPr>
              </w:pPrChange>
            </w:pPr>
            <w:del w:id="23" w:author="nanda rahmi" w:date="2022-08-16T12:19:00Z">
              <w:r w:rsidRPr="00A16D9B" w:rsidDel="00BC727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BC727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BC727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</w:del>
            <w:del w:id="24" w:author="nanda rahmi" w:date="2022-08-16T12:16:00Z">
              <w:r w:rsidRPr="00A16D9B" w:rsidDel="00E91E0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Jakarta: </w:delText>
              </w:r>
            </w:del>
            <w:del w:id="25" w:author="nanda rahmi" w:date="2022-08-16T12:19:00Z">
              <w:r w:rsidRPr="00A16D9B" w:rsidDel="00BC727F">
                <w:rPr>
                  <w:rFonts w:ascii="Times New Roman" w:hAnsi="Times New Roman" w:cs="Times New Roman"/>
                  <w:sz w:val="24"/>
                  <w:szCs w:val="24"/>
                </w:rPr>
                <w:delText>PT Elex Media Komputindo.</w:delText>
              </w:r>
            </w:del>
          </w:p>
          <w:p w14:paraId="4B9C9D78" w14:textId="19A1CDC1" w:rsidR="007952C3" w:rsidRPr="00A16D9B" w:rsidDel="00BC727F" w:rsidRDefault="007952C3" w:rsidP="00E91E08">
            <w:pPr>
              <w:spacing w:line="480" w:lineRule="auto"/>
              <w:ind w:left="457" w:hanging="457"/>
              <w:rPr>
                <w:del w:id="26" w:author="nanda rahmi" w:date="2022-08-16T12:19:00Z"/>
                <w:rFonts w:ascii="Times New Roman" w:hAnsi="Times New Roman" w:cs="Times New Roman"/>
                <w:sz w:val="24"/>
                <w:szCs w:val="24"/>
              </w:rPr>
              <w:pPrChange w:id="27" w:author="nanda rahmi" w:date="2022-08-16T12:16:00Z">
                <w:pPr>
                  <w:spacing w:line="480" w:lineRule="auto"/>
                </w:pPr>
              </w:pPrChange>
            </w:pPr>
            <w:del w:id="28" w:author="nanda rahmi" w:date="2022-08-16T12:19:00Z">
              <w:r w:rsidRPr="00A16D9B" w:rsidDel="00BC727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BC727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BC727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</w:del>
            <w:del w:id="29" w:author="nanda rahmi" w:date="2022-08-16T12:17:00Z">
              <w:r w:rsidRPr="00A16D9B" w:rsidDel="00E91E0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Jakarta: </w:delText>
              </w:r>
            </w:del>
            <w:del w:id="30" w:author="nanda rahmi" w:date="2022-08-16T12:19:00Z">
              <w:r w:rsidRPr="00A16D9B" w:rsidDel="00BC727F">
                <w:rPr>
                  <w:rFonts w:ascii="Times New Roman" w:hAnsi="Times New Roman" w:cs="Times New Roman"/>
                  <w:sz w:val="24"/>
                  <w:szCs w:val="24"/>
                </w:rPr>
                <w:delText>PT Elex Media Komputindo.</w:delText>
              </w:r>
            </w:del>
          </w:p>
          <w:p w14:paraId="5251E8EC" w14:textId="038C7DFD" w:rsidR="007952C3" w:rsidRPr="00A16D9B" w:rsidDel="00BC727F" w:rsidRDefault="007952C3" w:rsidP="00E91E08">
            <w:pPr>
              <w:spacing w:line="480" w:lineRule="auto"/>
              <w:ind w:left="457" w:hanging="457"/>
              <w:rPr>
                <w:del w:id="31" w:author="nanda rahmi" w:date="2022-08-16T12:19:00Z"/>
                <w:rFonts w:ascii="Times New Roman" w:hAnsi="Times New Roman" w:cs="Times New Roman"/>
                <w:sz w:val="24"/>
                <w:szCs w:val="24"/>
              </w:rPr>
              <w:pPrChange w:id="32" w:author="nanda rahmi" w:date="2022-08-16T12:16:00Z">
                <w:pPr>
                  <w:spacing w:line="480" w:lineRule="auto"/>
                </w:pPr>
              </w:pPrChange>
            </w:pPr>
            <w:del w:id="33" w:author="nanda rahmi" w:date="2022-08-16T12:19:00Z">
              <w:r w:rsidRPr="00A16D9B" w:rsidDel="00BC727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BC727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BC727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</w:del>
            <w:del w:id="34" w:author="nanda rahmi" w:date="2022-08-16T12:17:00Z">
              <w:r w:rsidRPr="00A16D9B" w:rsidDel="00E91E0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Jakarta: </w:delText>
              </w:r>
            </w:del>
            <w:del w:id="35" w:author="nanda rahmi" w:date="2022-08-16T12:19:00Z">
              <w:r w:rsidRPr="00A16D9B" w:rsidDel="00BC727F">
                <w:rPr>
                  <w:rFonts w:ascii="Times New Roman" w:hAnsi="Times New Roman" w:cs="Times New Roman"/>
                  <w:sz w:val="24"/>
                  <w:szCs w:val="24"/>
                </w:rPr>
                <w:delText>PT Elex Media Komputindo.</w:delText>
              </w:r>
            </w:del>
          </w:p>
          <w:p w14:paraId="2B6187E4" w14:textId="0088C38B" w:rsidR="007952C3" w:rsidRPr="00A16D9B" w:rsidDel="00BC727F" w:rsidRDefault="007952C3" w:rsidP="00E91E08">
            <w:pPr>
              <w:spacing w:line="480" w:lineRule="auto"/>
              <w:ind w:left="457" w:hanging="457"/>
              <w:rPr>
                <w:del w:id="36" w:author="nanda rahmi" w:date="2022-08-16T12:19:00Z"/>
                <w:rFonts w:ascii="Times New Roman" w:hAnsi="Times New Roman" w:cs="Times New Roman"/>
                <w:sz w:val="24"/>
                <w:szCs w:val="24"/>
              </w:rPr>
              <w:pPrChange w:id="37" w:author="nanda rahmi" w:date="2022-08-16T12:16:00Z">
                <w:pPr>
                  <w:spacing w:line="480" w:lineRule="auto"/>
                </w:pPr>
              </w:pPrChange>
            </w:pPr>
            <w:del w:id="38" w:author="nanda rahmi" w:date="2022-08-16T12:19:00Z">
              <w:r w:rsidRPr="00A16D9B" w:rsidDel="00BC727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BC727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BC727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</w:del>
            <w:del w:id="39" w:author="nanda rahmi" w:date="2022-08-16T12:17:00Z">
              <w:r w:rsidRPr="00A16D9B" w:rsidDel="00E91E0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Jakarta: </w:delText>
              </w:r>
            </w:del>
            <w:del w:id="40" w:author="nanda rahmi" w:date="2022-08-16T12:19:00Z">
              <w:r w:rsidRPr="00A16D9B" w:rsidDel="00BC727F">
                <w:rPr>
                  <w:rFonts w:ascii="Times New Roman" w:hAnsi="Times New Roman" w:cs="Times New Roman"/>
                  <w:sz w:val="24"/>
                  <w:szCs w:val="24"/>
                </w:rPr>
                <w:delText>PT Elex Media Komputindo.</w:delText>
              </w:r>
            </w:del>
          </w:p>
          <w:p w14:paraId="57A70DB8" w14:textId="2D77272F" w:rsidR="007952C3" w:rsidRPr="00A16D9B" w:rsidDel="00BC727F" w:rsidRDefault="007952C3" w:rsidP="00E91E08">
            <w:pPr>
              <w:spacing w:line="480" w:lineRule="auto"/>
              <w:ind w:left="457" w:hanging="457"/>
              <w:rPr>
                <w:del w:id="41" w:author="nanda rahmi" w:date="2022-08-16T12:18:00Z"/>
                <w:rFonts w:ascii="Times New Roman" w:hAnsi="Times New Roman" w:cs="Times New Roman"/>
                <w:sz w:val="24"/>
                <w:szCs w:val="24"/>
              </w:rPr>
              <w:pPrChange w:id="42" w:author="nanda rahmi" w:date="2022-08-16T12:16:00Z">
                <w:pPr>
                  <w:spacing w:line="480" w:lineRule="auto"/>
                </w:pPr>
              </w:pPrChange>
            </w:pPr>
            <w:del w:id="43" w:author="nanda rahmi" w:date="2022-08-16T12:18:00Z">
              <w:r w:rsidRPr="00A16D9B" w:rsidDel="00BC727F"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delText xml:space="preserve">Enterprise, Jubilee. 2012. </w:delText>
              </w:r>
              <w:r w:rsidRPr="00A16D9B" w:rsidDel="00BC727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BC727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</w:del>
            <w:del w:id="44" w:author="nanda rahmi" w:date="2022-08-16T12:17:00Z">
              <w:r w:rsidRPr="00A16D9B" w:rsidDel="00E91E0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Jakarta: </w:delText>
              </w:r>
            </w:del>
            <w:del w:id="45" w:author="nanda rahmi" w:date="2022-08-16T12:18:00Z">
              <w:r w:rsidRPr="00A16D9B" w:rsidDel="00BC727F">
                <w:rPr>
                  <w:rFonts w:ascii="Times New Roman" w:hAnsi="Times New Roman" w:cs="Times New Roman"/>
                  <w:sz w:val="24"/>
                  <w:szCs w:val="24"/>
                </w:rPr>
                <w:delText>PT Elex Media Komputindo.</w:delText>
              </w:r>
            </w:del>
          </w:p>
          <w:p w14:paraId="3EC62828" w14:textId="376320D8" w:rsidR="007952C3" w:rsidRPr="00A16D9B" w:rsidDel="00BC727F" w:rsidRDefault="007952C3" w:rsidP="00E91E08">
            <w:pPr>
              <w:spacing w:line="480" w:lineRule="auto"/>
              <w:ind w:left="457" w:hanging="457"/>
              <w:rPr>
                <w:del w:id="46" w:author="nanda rahmi" w:date="2022-08-16T12:19:00Z"/>
                <w:rFonts w:ascii="Times New Roman" w:hAnsi="Times New Roman" w:cs="Times New Roman"/>
                <w:sz w:val="24"/>
                <w:szCs w:val="24"/>
              </w:rPr>
              <w:pPrChange w:id="47" w:author="nanda rahmi" w:date="2022-08-16T12:16:00Z">
                <w:pPr>
                  <w:spacing w:line="480" w:lineRule="auto"/>
                </w:pPr>
              </w:pPrChange>
            </w:pPr>
            <w:del w:id="48" w:author="nanda rahmi" w:date="2022-08-16T12:19:00Z">
              <w:r w:rsidRPr="00A16D9B" w:rsidDel="00BC727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BC727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BC727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</w:del>
            <w:del w:id="49" w:author="nanda rahmi" w:date="2022-08-16T12:18:00Z">
              <w:r w:rsidRPr="00A16D9B" w:rsidDel="00E91E0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Bandung: </w:delText>
              </w:r>
            </w:del>
            <w:del w:id="50" w:author="nanda rahmi" w:date="2022-08-16T12:19:00Z">
              <w:r w:rsidRPr="00A16D9B" w:rsidDel="00BC727F">
                <w:rPr>
                  <w:rFonts w:ascii="Times New Roman" w:hAnsi="Times New Roman" w:cs="Times New Roman"/>
                  <w:sz w:val="24"/>
                  <w:szCs w:val="24"/>
                </w:rPr>
                <w:delText>Billionaire Sinergi Korpora.</w:delText>
              </w:r>
            </w:del>
          </w:p>
          <w:p w14:paraId="52FF57FA" w14:textId="77777777" w:rsidR="007952C3" w:rsidRPr="00A16D9B" w:rsidRDefault="007952C3" w:rsidP="00BC727F">
            <w:pPr>
              <w:spacing w:line="48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  <w:pPrChange w:id="51" w:author="nanda rahmi" w:date="2022-08-16T12:19:00Z">
                <w:pPr>
                  <w:spacing w:line="312" w:lineRule="auto"/>
                </w:pPr>
              </w:pPrChange>
            </w:pPr>
          </w:p>
        </w:tc>
      </w:tr>
    </w:tbl>
    <w:p w14:paraId="0D9006B6" w14:textId="77777777" w:rsidR="007952C3" w:rsidRDefault="007952C3"/>
    <w:p w14:paraId="695E3EBE" w14:textId="77777777" w:rsidR="007952C3" w:rsidRDefault="007952C3"/>
    <w:p w14:paraId="5F99FBED" w14:textId="77777777" w:rsidR="007952C3" w:rsidRDefault="007952C3"/>
    <w:p w14:paraId="3162AB6F" w14:textId="77777777" w:rsidR="007952C3" w:rsidRDefault="007952C3"/>
    <w:p w14:paraId="3157903A" w14:textId="77777777" w:rsidR="007952C3" w:rsidRDefault="007952C3"/>
    <w:p w14:paraId="0744BED1" w14:textId="77777777" w:rsidR="007952C3" w:rsidRDefault="007952C3"/>
    <w:p w14:paraId="7358FED0" w14:textId="77777777" w:rsidR="007952C3" w:rsidRDefault="007952C3"/>
    <w:p w14:paraId="383455D1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012136">
    <w:abstractNumId w:val="0"/>
  </w:num>
  <w:num w:numId="2" w16cid:durableId="81922456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nda rahmi">
    <w15:presenceInfo w15:providerId="Windows Live" w15:userId="beab1262cd1fbf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BC727F"/>
    <w:rsid w:val="00E9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0A4A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91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nanda rahmi</cp:lastModifiedBy>
  <cp:revision>2</cp:revision>
  <dcterms:created xsi:type="dcterms:W3CDTF">2020-07-24T23:53:00Z</dcterms:created>
  <dcterms:modified xsi:type="dcterms:W3CDTF">2022-08-16T05:20:00Z</dcterms:modified>
</cp:coreProperties>
</file>