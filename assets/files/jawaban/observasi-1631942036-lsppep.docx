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9735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002E17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413A224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E42B412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1002F70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176A49B" w14:textId="77777777" w:rsidTr="00821BA2">
        <w:tc>
          <w:tcPr>
            <w:tcW w:w="9350" w:type="dxa"/>
          </w:tcPr>
          <w:p w14:paraId="5CCC5F66" w14:textId="77777777" w:rsidR="00BE098E" w:rsidRDefault="00BE098E" w:rsidP="00821BA2">
            <w:pPr>
              <w:pStyle w:val="ListParagraph"/>
              <w:ind w:left="0"/>
            </w:pPr>
            <w:commentRangeStart w:id="1"/>
          </w:p>
          <w:p w14:paraId="2774B64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2"/>
            <w:commentRangeStart w:id="3"/>
            <w:r w:rsidRPr="003C6054">
              <w:rPr>
                <w:b/>
              </w:rPr>
              <w:t>GLOSARIUM</w:t>
            </w:r>
          </w:p>
          <w:commentRangeEnd w:id="2"/>
          <w:p w14:paraId="4382978A" w14:textId="77777777" w:rsidR="00BE098E" w:rsidRDefault="00002E17" w:rsidP="00821BA2">
            <w:pPr>
              <w:pStyle w:val="ListParagraph"/>
              <w:ind w:left="0"/>
              <w:jc w:val="center"/>
            </w:pPr>
            <w:r>
              <w:rPr>
                <w:rStyle w:val="CommentReference"/>
              </w:rPr>
              <w:commentReference w:id="2"/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03FC74B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</w:r>
            <w:commentRangeStart w:id="4"/>
            <w:r>
              <w:t xml:space="preserve">penggunaan </w:t>
            </w:r>
            <w:commentRangeEnd w:id="4"/>
            <w:r w:rsidR="009728D5">
              <w:rPr>
                <w:rStyle w:val="CommentReference"/>
              </w:rPr>
              <w:commentReference w:id="4"/>
            </w:r>
            <w:r>
              <w:t xml:space="preserve">sumber daya secara efektif untuk mencapai </w:t>
            </w:r>
          </w:p>
          <w:p w14:paraId="0716FD7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18071F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644EF284" w14:textId="77777777" w:rsidR="00BE098E" w:rsidDel="009728D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" w:author="siswa" w:date="2021-09-18T12:18:00Z"/>
              </w:rPr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</w:t>
            </w:r>
            <w:del w:id="6" w:author="siswa" w:date="2021-09-18T12:17:00Z">
              <w:r w:rsidDel="009728D5">
                <w:delText xml:space="preserve">lembaga </w:delText>
              </w:r>
            </w:del>
            <w:ins w:id="7" w:author="siswa" w:date="2021-09-18T12:17:00Z">
              <w:r w:rsidR="009728D5">
                <w:t>satuan</w:t>
              </w:r>
            </w:ins>
          </w:p>
          <w:p w14:paraId="43BAAD6F" w14:textId="77777777" w:rsidR="00BE098E" w:rsidRDefault="00BE098E" w:rsidP="009728D5">
            <w:pPr>
              <w:tabs>
                <w:tab w:val="left" w:pos="2064"/>
                <w:tab w:val="left" w:pos="2513"/>
              </w:tabs>
              <w:jc w:val="left"/>
              <w:pPrChange w:id="8" w:author="siswa" w:date="2021-09-18T12:1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" w:author="siswa" w:date="2021-09-18T12:18:00Z">
              <w:r w:rsidDel="009728D5">
                <w:tab/>
              </w:r>
            </w:del>
            <w:r>
              <w:tab/>
              <w:t>pendidikan.</w:t>
            </w:r>
          </w:p>
          <w:p w14:paraId="6B9C625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6975E7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 xml:space="preserve">tertinggi; paling </w:t>
            </w:r>
            <w:del w:id="10" w:author="siswa" w:date="2021-09-18T12:20:00Z">
              <w:r w:rsidDel="009728D5">
                <w:delText>menguntungkan.</w:delText>
              </w:r>
            </w:del>
            <w:ins w:id="11" w:author="siswa" w:date="2021-09-18T12:20:00Z">
              <w:r w:rsidR="009728D5">
                <w:t xml:space="preserve"> tinggi</w:t>
              </w:r>
            </w:ins>
          </w:p>
          <w:p w14:paraId="6B3239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00DE98D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12"/>
            <w:r>
              <w:t>lengkap; utuh</w:t>
            </w:r>
            <w:commentRangeStart w:id="13"/>
            <w:r>
              <w:t xml:space="preserve">; bulat; </w:t>
            </w:r>
            <w:commentRangeEnd w:id="13"/>
            <w:r w:rsidR="009728D5">
              <w:rPr>
                <w:rStyle w:val="CommentReference"/>
              </w:rPr>
              <w:commentReference w:id="13"/>
            </w:r>
            <w:r>
              <w:t>sempurna.</w:t>
            </w:r>
            <w:commentRangeEnd w:id="12"/>
            <w:r w:rsidR="009728D5">
              <w:rPr>
                <w:rStyle w:val="CommentReference"/>
              </w:rPr>
              <w:commentReference w:id="12"/>
            </w:r>
          </w:p>
          <w:p w14:paraId="769AA0D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251A049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722E22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6EF1D4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4E76A2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38494C8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</w:t>
            </w:r>
            <w:commentRangeStart w:id="15"/>
            <w:r>
              <w:t xml:space="preserve">tatanan, </w:t>
            </w:r>
            <w:commentRangeEnd w:id="15"/>
            <w:r w:rsidR="009728D5">
              <w:rPr>
                <w:rStyle w:val="CommentReference"/>
              </w:rPr>
              <w:commentReference w:id="15"/>
            </w:r>
            <w:r>
              <w:t xml:space="preserve">dan </w:t>
            </w:r>
          </w:p>
          <w:p w14:paraId="6F0AD6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0DD4C4F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369451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7316EA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51300E3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3B9D3CD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1A3442E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  <w:commentRangeEnd w:id="1"/>
            <w:r w:rsidR="009728D5">
              <w:rPr>
                <w:rStyle w:val="CommentReference"/>
              </w:rPr>
              <w:commentReference w:id="1"/>
            </w:r>
          </w:p>
          <w:p w14:paraId="61F6506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A86154F" w14:textId="77777777" w:rsidTr="00821BA2">
        <w:tc>
          <w:tcPr>
            <w:tcW w:w="9350" w:type="dxa"/>
          </w:tcPr>
          <w:p w14:paraId="7F95A273" w14:textId="77777777" w:rsidR="00BE098E" w:rsidRDefault="009728D5" w:rsidP="00821BA2">
            <w:pPr>
              <w:pStyle w:val="ListParagraph"/>
              <w:ind w:left="0"/>
            </w:pPr>
            <w:r>
              <w:rPr>
                <w:rStyle w:val="CommentReference"/>
              </w:rPr>
              <w:commentReference w:id="16"/>
            </w:r>
          </w:p>
        </w:tc>
      </w:tr>
    </w:tbl>
    <w:p w14:paraId="74EC312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swa" w:date="2021-09-18T11:55:00Z" w:initials="s">
    <w:p w14:paraId="56811F13" w14:textId="77777777" w:rsidR="00002E17" w:rsidRDefault="00002E17">
      <w:pPr>
        <w:pStyle w:val="CommentText"/>
      </w:pPr>
      <w:r>
        <w:rPr>
          <w:rStyle w:val="CommentReference"/>
        </w:rPr>
        <w:annotationRef/>
      </w:r>
    </w:p>
  </w:comment>
  <w:comment w:id="2" w:author="siswa" w:date="2021-09-18T12:11:00Z" w:initials="s">
    <w:p w14:paraId="3292107E" w14:textId="77777777" w:rsidR="00002E17" w:rsidRDefault="00002E17">
      <w:pPr>
        <w:pStyle w:val="CommentText"/>
      </w:pPr>
      <w:r>
        <w:rPr>
          <w:rStyle w:val="CommentReference"/>
        </w:rPr>
        <w:annotationRef/>
      </w:r>
    </w:p>
  </w:comment>
  <w:comment w:id="3" w:author="siswa" w:date="2021-09-18T12:11:00Z" w:initials="s">
    <w:p w14:paraId="288F7D87" w14:textId="77777777" w:rsidR="00002E17" w:rsidRDefault="00002E17">
      <w:pPr>
        <w:pStyle w:val="CommentText"/>
      </w:pPr>
      <w:r>
        <w:rPr>
          <w:rStyle w:val="CommentReference"/>
        </w:rPr>
        <w:annotationRef/>
      </w:r>
      <w:r w:rsidR="009728D5">
        <w:rPr>
          <w:rStyle w:val="CommentReference"/>
        </w:rPr>
        <w:t>Glossarium</w:t>
      </w:r>
    </w:p>
  </w:comment>
  <w:comment w:id="4" w:author="siswa" w:date="2021-09-18T12:13:00Z" w:initials="s">
    <w:p w14:paraId="23CF7006" w14:textId="77777777" w:rsidR="009728D5" w:rsidRDefault="009728D5">
      <w:pPr>
        <w:pStyle w:val="CommentText"/>
      </w:pPr>
      <w:r>
        <w:rPr>
          <w:rStyle w:val="CommentReference"/>
        </w:rPr>
        <w:annotationRef/>
      </w:r>
      <w:r>
        <w:t>Menggunakan huruf kapital</w:t>
      </w:r>
    </w:p>
  </w:comment>
  <w:comment w:id="13" w:author="siswa" w:date="2021-09-18T12:21:00Z" w:initials="s">
    <w:p w14:paraId="680950B2" w14:textId="77777777" w:rsidR="009728D5" w:rsidRDefault="009728D5">
      <w:pPr>
        <w:pStyle w:val="CommentText"/>
      </w:pPr>
      <w:r>
        <w:rPr>
          <w:rStyle w:val="CommentReference"/>
        </w:rPr>
        <w:annotationRef/>
      </w:r>
      <w:r>
        <w:t>bulat dan</w:t>
      </w:r>
    </w:p>
  </w:comment>
  <w:comment w:id="12" w:author="siswa" w:date="2021-09-18T12:21:00Z" w:initials="s">
    <w:p w14:paraId="4869B78C" w14:textId="77777777" w:rsidR="009728D5" w:rsidRDefault="009728D5">
      <w:pPr>
        <w:pStyle w:val="CommentText"/>
      </w:pPr>
      <w:r>
        <w:rPr>
          <w:rStyle w:val="CommentReference"/>
        </w:rPr>
        <w:annotationRef/>
      </w:r>
      <w:r>
        <w:t>bukan ; melainkan ,</w:t>
      </w:r>
      <w:bookmarkStart w:id="14" w:name="_GoBack"/>
      <w:bookmarkEnd w:id="14"/>
    </w:p>
  </w:comment>
  <w:comment w:id="15" w:author="siswa" w:date="2021-09-18T12:19:00Z" w:initials="s">
    <w:p w14:paraId="1AB34B81" w14:textId="77777777" w:rsidR="009728D5" w:rsidRDefault="009728D5">
      <w:pPr>
        <w:pStyle w:val="CommentText"/>
      </w:pPr>
      <w:r>
        <w:rPr>
          <w:rStyle w:val="CommentReference"/>
        </w:rPr>
        <w:annotationRef/>
      </w:r>
      <w:r>
        <w:t xml:space="preserve">Tanpa </w:t>
      </w:r>
    </w:p>
  </w:comment>
  <w:comment w:id="1" w:author="siswa" w:date="2021-09-18T12:12:00Z" w:initials="s">
    <w:p w14:paraId="6B645EF0" w14:textId="77777777" w:rsidR="009728D5" w:rsidRDefault="009728D5">
      <w:pPr>
        <w:pStyle w:val="CommentText"/>
      </w:pPr>
      <w:r>
        <w:rPr>
          <w:rStyle w:val="CommentReference"/>
        </w:rPr>
        <w:annotationRef/>
      </w:r>
      <w:r>
        <w:t>Disusun secara alfabeti</w:t>
      </w:r>
    </w:p>
  </w:comment>
  <w:comment w:id="16" w:author="siswa" w:date="2021-09-18T12:13:00Z" w:initials="s">
    <w:p w14:paraId="049B1D8B" w14:textId="77777777" w:rsidR="009728D5" w:rsidRDefault="009728D5">
      <w:pPr>
        <w:pStyle w:val="CommentText"/>
      </w:pPr>
      <w:r>
        <w:rPr>
          <w:rStyle w:val="CommentReference"/>
        </w:rPr>
        <w:annotationRef/>
      </w:r>
      <w:r>
        <w:t>Disusun secara alfabetis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811F13" w15:done="0"/>
  <w15:commentEx w15:paraId="3292107E" w15:done="0"/>
  <w15:commentEx w15:paraId="288F7D87" w15:paraIdParent="3292107E" w15:done="0"/>
  <w15:commentEx w15:paraId="23CF7006" w15:done="0"/>
  <w15:commentEx w15:paraId="680950B2" w15:done="0"/>
  <w15:commentEx w15:paraId="4869B78C" w15:done="0"/>
  <w15:commentEx w15:paraId="1AB34B81" w15:done="0"/>
  <w15:commentEx w15:paraId="6B645EF0" w15:done="0"/>
  <w15:commentEx w15:paraId="049B1D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swa">
    <w15:presenceInfo w15:providerId="None" w15:userId="sisw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02E17"/>
    <w:rsid w:val="0012251A"/>
    <w:rsid w:val="0042167F"/>
    <w:rsid w:val="007D762E"/>
    <w:rsid w:val="00924DF5"/>
    <w:rsid w:val="009728D5"/>
    <w:rsid w:val="00BE098E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78F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2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E1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E1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36788-FAEA-4395-886E-9F127330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siswa</cp:lastModifiedBy>
  <cp:revision>3</cp:revision>
  <dcterms:created xsi:type="dcterms:W3CDTF">2021-09-18T04:53:00Z</dcterms:created>
  <dcterms:modified xsi:type="dcterms:W3CDTF">2021-09-18T05:22:00Z</dcterms:modified>
</cp:coreProperties>
</file>