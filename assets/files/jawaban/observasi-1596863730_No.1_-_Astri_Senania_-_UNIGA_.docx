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5AE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2A96A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E16D3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5C28935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C9CF1DA" w14:textId="77777777" w:rsidTr="00D810B0">
        <w:tc>
          <w:tcPr>
            <w:tcW w:w="9350" w:type="dxa"/>
          </w:tcPr>
          <w:p w14:paraId="1BA8D30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D73B" w14:textId="1793E83C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del w:id="0" w:author="Astri Senania" w:date="2020-08-08T12:09:00Z">
              <w:r w:rsidRPr="00A16D9B" w:rsidDel="00114E3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1" w:author="Astri Senania" w:date="2020-08-08T12:20:00Z">
              <w:r w:rsidR="00C43B38">
                <w:rPr>
                  <w:rFonts w:ascii="Times New Roman" w:hAnsi="Times New Roman" w:cs="Times New Roman"/>
                  <w:b/>
                  <w:sz w:val="24"/>
                  <w:szCs w:val="24"/>
                </w:rPr>
                <w:t>UCAPAN TERIMA KASIH</w:t>
              </w:r>
            </w:ins>
          </w:p>
          <w:p w14:paraId="2C54D4A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F5C9E" w14:textId="3695633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</w:t>
            </w:r>
            <w:del w:id="2" w:author="Astri Senania" w:date="2020-08-08T12:18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ke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pada penulis untuk menyelesaikan </w:t>
            </w:r>
            <w:ins w:id="3" w:author="Astri Senania" w:date="2020-08-08T12:18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B</w:t>
              </w:r>
            </w:ins>
            <w:del w:id="4" w:author="Astri Senania" w:date="2020-08-08T12:18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buku</w:delText>
              </w:r>
            </w:del>
            <w:ins w:id="5" w:author="Astri Senania" w:date="2020-08-08T12:18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Modul Ajar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6" w:author="Astri Senania" w:date="2020-08-08T12:18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7" w:author="Astri Senania" w:date="2020-08-08T12:18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14:paraId="4440F19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0FFAE" w14:textId="0379AB0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del w:id="8" w:author="Astri Senania" w:date="2020-08-08T12:19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ins w:id="9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odul  </w:t>
            </w:r>
            <w:del w:id="10" w:author="Astri Senania" w:date="2020-08-08T12:19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ins w:id="11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  </w:t>
            </w:r>
            <w:del w:id="12" w:author="Astri Senania" w:date="2020-08-08T12:19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13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</w:t>
            </w:r>
            <w:del w:id="14" w:author="Astri Senania" w:date="2020-08-08T12:11:00Z">
              <w:r w:rsidRPr="00A16D9B" w:rsidDel="00E3423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15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del w:id="16" w:author="Astri Senania" w:date="2020-08-08T12:11:00Z">
              <w:r w:rsidRPr="00A16D9B" w:rsidDel="00E3423F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17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</w:t>
            </w:r>
            <w:ins w:id="18" w:author="Astri Senania" w:date="2020-08-08T12:12:00Z">
              <w:r w:rsidR="00E3423F"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</w:ins>
            <w:del w:id="19" w:author="Astri Senania" w:date="2020-08-08T12:12:00Z">
              <w:r w:rsidRPr="00A16D9B" w:rsidDel="00E3423F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praktikum </w:t>
            </w:r>
            <w:ins w:id="20" w:author="Astri Senania" w:date="2020-08-08T12:10:00Z">
              <w:r w:rsidR="00825CAD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21" w:author="Astri Senania" w:date="2020-08-08T12:10:00Z">
              <w:r w:rsidRPr="00A16D9B" w:rsidDel="00825CAD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del w:id="22" w:author="Astri Senania" w:date="2020-08-08T12:10:00Z">
              <w:r w:rsidRPr="00A16D9B" w:rsidDel="00825CAD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23" w:author="Astri Senania" w:date="2020-08-08T12:10:00Z">
              <w:r w:rsidR="00825CAD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</w:t>
            </w:r>
            <w:del w:id="24" w:author="Astri Senania" w:date="2020-08-08T12:12:00Z">
              <w:r w:rsidRPr="00A16D9B" w:rsidDel="00E3423F">
                <w:rPr>
                  <w:rFonts w:ascii="Times New Roman" w:hAnsi="Times New Roman" w:cs="Times New Roman"/>
                  <w:sz w:val="24"/>
                  <w:szCs w:val="24"/>
                </w:rPr>
                <w:delText>ke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pada  mahasiswa  tentang  teknik  membangun  sistem  </w:t>
            </w:r>
            <w:ins w:id="25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26" w:author="Astri Senania" w:date="2020-08-08T12:19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del w:id="27" w:author="Astri Senania" w:date="2020-08-08T12:19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28" w:author="Astri Senania" w:date="2020-08-08T12:19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internet server yang meliputi </w:t>
            </w:r>
            <w:r w:rsidRPr="00C43B38">
              <w:rPr>
                <w:rFonts w:ascii="Times New Roman" w:hAnsi="Times New Roman" w:cs="Times New Roman"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DNS server, web server,  proxy  server,  dan  lain  sebagainya.  Selain  itu</w:t>
            </w:r>
            <w:ins w:id="29" w:author="Astri Senania" w:date="2020-08-08T12:24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30" w:author="Astri Senania" w:date="2020-08-08T12:20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buku</w:delText>
              </w:r>
            </w:del>
            <w:ins w:id="31" w:author="Astri Senania" w:date="2020-08-08T12:20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Modul Ajar</w:t>
              </w:r>
            </w:ins>
            <w:del w:id="32" w:author="Astri Senania" w:date="2020-08-08T12:20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p</w:delText>
              </w:r>
            </w:del>
            <w:ins w:id="33" w:author="Astri Senania" w:date="2020-08-08T12:20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  Jaringan  Komputer  ini  dapat digunakan sebagai panduan bagi mahasiswa saat melaksanakan praktikum</w:t>
            </w:r>
            <w:del w:id="34" w:author="Astri Senania" w:date="2020-08-08T12:22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tersebut.</w:delText>
              </w:r>
            </w:del>
            <w:ins w:id="35" w:author="Astri Senania" w:date="2020-08-08T12:22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DD772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1BF54" w14:textId="2EF99E7A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36" w:author="Astri Senania" w:date="2020-08-08T12:24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37" w:author="Astri Senania" w:date="2020-08-08T12:24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38" w:author="Astri Senania" w:date="2020-08-08T12:24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O</w:t>
              </w:r>
            </w:ins>
            <w:del w:id="39" w:author="Astri Senania" w:date="2020-08-08T12:24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ins w:id="40" w:author="Astri Senania" w:date="2020-08-08T12:24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1" w:author="Astri Senania" w:date="2020-08-08T12:24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2" w:author="Astri Senania" w:date="2020-08-08T12:21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pe</w:delText>
              </w:r>
            </w:del>
            <w:ins w:id="43" w:author="Astri Senania" w:date="2020-08-08T12:21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Pe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nulis  akan  memperbaikinya  secara  berkala.</w:t>
            </w:r>
            <w:ins w:id="44" w:author="Astri Senania" w:date="2020-08-08T12:21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</w:t>
            </w:r>
            <w:ins w:id="45" w:author="Astri Senania" w:date="2020-08-08T12:21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46" w:author="Astri Senania" w:date="2020-08-08T12:21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  harapkan.  </w:t>
            </w:r>
          </w:p>
          <w:p w14:paraId="2785EC6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A309C" w14:textId="2EDD763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del w:id="47" w:author="Astri Senania" w:date="2020-08-08T12:24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ins w:id="48" w:author="Astri Senania" w:date="2020-08-08T12:24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ata  </w:t>
            </w:r>
            <w:ins w:id="49" w:author="Astri Senania" w:date="2020-08-08T12:24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50" w:author="Astri Senania" w:date="2020-08-08T12:24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uliah  Jaringan Komputer.</w:t>
            </w:r>
            <w:del w:id="51" w:author="Astri Senania" w:date="2020-08-08T12:24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B7B5A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181F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6A4C672" w14:textId="48ACC8E0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ins w:id="52" w:author="Astri Senania" w:date="2020-08-08T12:21:00Z">
              <w:r w:rsidR="00C43B38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53" w:author="Astri Senania" w:date="2020-08-08T12:21:00Z">
              <w:r w:rsidRPr="00A16D9B" w:rsidDel="00C43B3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ami,                </w:t>
            </w:r>
          </w:p>
          <w:p w14:paraId="7A5DAD5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10AE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BF7044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6ACCB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3D3F0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A8F87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50DB2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F42CA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60DE9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478F2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4CD97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7FA04" w14:textId="77777777" w:rsidR="008D7CEA" w:rsidRDefault="008D7CEA" w:rsidP="00D80F46">
      <w:r>
        <w:separator/>
      </w:r>
    </w:p>
  </w:endnote>
  <w:endnote w:type="continuationSeparator" w:id="0">
    <w:p w14:paraId="5A6A6EA9" w14:textId="77777777" w:rsidR="008D7CEA" w:rsidRDefault="008D7CE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CFC36" w14:textId="77777777" w:rsidR="00D80F46" w:rsidRDefault="00D80F46">
    <w:pPr>
      <w:pStyle w:val="Footer"/>
    </w:pPr>
    <w:r>
      <w:t>CLO-4</w:t>
    </w:r>
  </w:p>
  <w:p w14:paraId="36046DA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4EEAB" w14:textId="77777777" w:rsidR="008D7CEA" w:rsidRDefault="008D7CEA" w:rsidP="00D80F46">
      <w:r>
        <w:separator/>
      </w:r>
    </w:p>
  </w:footnote>
  <w:footnote w:type="continuationSeparator" w:id="0">
    <w:p w14:paraId="20F1E07E" w14:textId="77777777" w:rsidR="008D7CEA" w:rsidRDefault="008D7CE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tri Senania">
    <w15:presenceInfo w15:providerId="None" w15:userId="Astri Sena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14E3A"/>
    <w:rsid w:val="0012251A"/>
    <w:rsid w:val="00184E03"/>
    <w:rsid w:val="002D5B47"/>
    <w:rsid w:val="00327783"/>
    <w:rsid w:val="0042167F"/>
    <w:rsid w:val="0046485C"/>
    <w:rsid w:val="004F5D73"/>
    <w:rsid w:val="00771E9D"/>
    <w:rsid w:val="00825CAD"/>
    <w:rsid w:val="008D1AF7"/>
    <w:rsid w:val="008D7CEA"/>
    <w:rsid w:val="00924DF5"/>
    <w:rsid w:val="00A16D9B"/>
    <w:rsid w:val="00A86167"/>
    <w:rsid w:val="00AF28E1"/>
    <w:rsid w:val="00C43B38"/>
    <w:rsid w:val="00D80F46"/>
    <w:rsid w:val="00DD2138"/>
    <w:rsid w:val="00E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4B5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C43B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Astri Senania</cp:lastModifiedBy>
  <cp:revision>3</cp:revision>
  <dcterms:created xsi:type="dcterms:W3CDTF">2020-08-08T05:13:00Z</dcterms:created>
  <dcterms:modified xsi:type="dcterms:W3CDTF">2020-08-08T05:24:00Z</dcterms:modified>
</cp:coreProperties>
</file>