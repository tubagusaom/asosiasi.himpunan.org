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commentRangeStart w:id="0"/>
            <w:proofErr w:type="spellStart"/>
            <w:r>
              <w:lastRenderedPageBreak/>
              <w:t>Pembelajaran</w:t>
            </w:r>
            <w:commentRangeEnd w:id="0"/>
            <w:proofErr w:type="spellEnd"/>
            <w:r w:rsidR="001226F2">
              <w:rPr>
                <w:rStyle w:val="CommentReference"/>
                <w:rFonts w:ascii="Arial" w:eastAsiaTheme="minorHAnsi" w:hAnsi="Arial" w:cstheme="minorBidi"/>
                <w:b w:val="0"/>
                <w:color w:val="auto"/>
              </w:rPr>
              <w:commentReference w:id="0"/>
            </w:r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1226F2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" w:author="LifeBook" w:date="2021-04-28T11:52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  <w:r w:rsidRPr="001226F2" w:rsidDel="001226F2">
                <w:rPr>
                  <w:rFonts w:ascii="Times New Roman" w:eastAsia="Times New Roman" w:hAnsi="Times New Roman" w:cs="Times New Roman"/>
                  <w:strike/>
                  <w:szCs w:val="24"/>
                  <w:rPrChange w:id="3" w:author="LifeBook" w:date="2021-04-28T11:5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tiap</w:delText>
              </w:r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ins w:id="4" w:author="LifeBook" w:date="2021-04-28T11:53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tiap</w:t>
              </w:r>
              <w:proofErr w:type="spellEnd"/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LifeBook" w:date="2021-04-28T11:52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LifeBook" w:date="2021-04-28T11:57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7" w:author="LifeBook" w:date="2021-04-28T11:57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1226F2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1226F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8" w:author="LifeBook" w:date="2021-04-28T11:58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ins w:id="9" w:author="LifeBook" w:date="2021-04-28T11:58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1226F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ndustry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del w:id="10" w:author="LifeBook" w:date="2021-04-28T11:54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ins w:id="11" w:author="LifeBook" w:date="2021-04-28T11:54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LifeBook" w:date="2021-04-28T11:55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proofErr w:type="spellStart"/>
            <w:ins w:id="13" w:author="LifeBook" w:date="2021-04-28T11:55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4" w:author="LifeBook" w:date="2021-04-28T11:55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merasa</w:t>
              </w:r>
              <w:proofErr w:type="spellEnd"/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LifeBook" w:date="2021-04-28T11:55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proofErr w:type="spellStart"/>
            <w:ins w:id="16" w:author="LifeBook" w:date="2021-04-28T11:55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disiapkan</w:t>
              </w:r>
              <w:proofErr w:type="spellEnd"/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17" w:author="LifeBook" w:date="2021-04-28T11:56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 xml:space="preserve">di buat </w:delText>
              </w:r>
            </w:del>
            <w:proofErr w:type="spellStart"/>
            <w:ins w:id="18" w:author="LifeBook" w:date="2021-04-28T11:56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dibuat</w:t>
              </w:r>
              <w:proofErr w:type="spellEnd"/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19" w:author="LifeBook" w:date="2021-04-28T11:56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0" w:author="LifeBook" w:date="2021-04-28T11:56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ins w:id="21" w:author="LifeBook" w:date="2021-04-28T11:56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2" w:author="LifeBook" w:date="2021-04-28T11:56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" w:author="LifeBook" w:date="2021-04-28T11:57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proofErr w:type="spellStart"/>
            <w:ins w:id="24" w:author="LifeBook" w:date="2021-04-28T11:57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1226F2" w:rsidRPr="00EC6F38">
                <w:rPr>
                  <w:rFonts w:ascii="Times New Roman" w:eastAsia="Times New Roman" w:hAnsi="Times New Roman" w:cs="Times New Roman"/>
                  <w:szCs w:val="24"/>
                </w:rPr>
                <w:t>endidikan</w:t>
              </w:r>
              <w:proofErr w:type="spellEnd"/>
              <w:r w:rsidR="001226F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del w:id="25" w:author="LifeBook" w:date="2021-04-28T11:57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proofErr w:type="spellStart"/>
            <w:ins w:id="26" w:author="LifeBook" w:date="2021-04-28T11:57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dipublikasikan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7" w:author="LifeBook" w:date="2021-04-28T11:57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 xml:space="preserve">revolusi </w:delText>
              </w:r>
            </w:del>
            <w:proofErr w:type="spellStart"/>
            <w:ins w:id="28" w:author="LifeBook" w:date="2021-04-28T11:57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R</w:t>
              </w:r>
              <w:r w:rsidR="001226F2" w:rsidRPr="00EC6F38">
                <w:rPr>
                  <w:rFonts w:ascii="Times New Roman" w:eastAsia="Times New Roman" w:hAnsi="Times New Roman" w:cs="Times New Roman"/>
                  <w:szCs w:val="24"/>
                </w:rPr>
                <w:t>evolusi</w:t>
              </w:r>
              <w:proofErr w:type="spellEnd"/>
              <w:r w:rsidR="001226F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9" w:author="LifeBook" w:date="2021-04-28T11:57:00Z">
              <w:r w:rsidRPr="00EC6F38" w:rsidDel="001226F2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industri </w:delText>
              </w:r>
            </w:del>
            <w:proofErr w:type="spellStart"/>
            <w:ins w:id="30" w:author="LifeBook" w:date="2021-04-28T11:57:00Z">
              <w:r w:rsidR="001226F2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r w:rsidR="001226F2" w:rsidRPr="00EC6F38">
                <w:rPr>
                  <w:rFonts w:ascii="Times New Roman" w:eastAsia="Times New Roman" w:hAnsi="Times New Roman" w:cs="Times New Roman"/>
                  <w:szCs w:val="24"/>
                </w:rPr>
                <w:t>ndustri</w:t>
              </w:r>
              <w:proofErr w:type="spellEnd"/>
              <w:r w:rsidR="001226F2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31" w:author="LifeBook" w:date="2021-04-28T11:58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di tutut </w:delText>
              </w:r>
            </w:del>
            <w:proofErr w:type="spellStart"/>
            <w:ins w:id="32" w:author="LifeBook" w:date="2021-04-28T11:58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del w:id="33" w:author="LifeBook" w:date="2021-04-28T11:58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4" w:author="LifeBook" w:date="2021-04-28T11:58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35" w:author="LifeBook" w:date="2021-04-28T11:58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6" w:author="LifeBook" w:date="2021-04-28T11:59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37" w:author="LifeBook" w:date="2021-04-28T11:59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LifeBook" w:date="2021-04-28T11:59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9" w:author="LifeBook" w:date="2021-04-28T11:59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40" w:author="LifeBook" w:date="2021-04-28T11:59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41" w:author="LifeBook" w:date="2021-04-28T11:59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ins w:id="42" w:author="LifeBook" w:date="2021-04-28T11:59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tapi</w:t>
              </w:r>
              <w:proofErr w:type="spellEnd"/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43" w:author="LifeBook" w:date="2021-04-28T12:00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>di</w:delText>
              </w:r>
            </w:del>
            <w:del w:id="44" w:author="LifeBook" w:date="2021-04-28T11:59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45" w:author="LifeBook" w:date="2021-04-28T12:00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tekankan </w:delText>
              </w:r>
            </w:del>
            <w:proofErr w:type="spellStart"/>
            <w:ins w:id="46" w:author="LifeBook" w:date="2021-04-28T12:00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ditekankan</w:t>
              </w:r>
              <w:proofErr w:type="spellEnd"/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</w:t>
            </w:r>
            <w:del w:id="47" w:author="LifeBook" w:date="2021-04-28T12:00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8" w:author="LifeBook" w:date="2021-04-28T12:00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  <w:proofErr w:type="spellStart"/>
            <w:ins w:id="49" w:author="LifeBook" w:date="2021-04-28T12:00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del w:id="50" w:author="LifeBook" w:date="2021-04-28T12:00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51" w:author="LifeBook" w:date="2021-04-28T12:00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.P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2" w:author="LifeBook" w:date="2021-04-28T12:00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53" w:author="LifeBook" w:date="2021-04-28T12:01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54" w:author="LifeBook" w:date="2021-04-28T12:01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5" w:author="LifeBook" w:date="2021-04-28T12:01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56" w:author="LifeBook" w:date="2021-04-28T12:01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7" w:author="LifeBook" w:date="2021-04-28T12:01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ins w:id="58" w:author="LifeBook" w:date="2021-04-28T12:01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59" w:author="LifeBook" w:date="2021-04-28T12:01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</w:t>
            </w:r>
            <w:bookmarkStart w:id="60" w:name="_GoBack"/>
            <w:bookmarkEnd w:id="60"/>
            <w:r w:rsidRPr="00EC6F38">
              <w:rPr>
                <w:rFonts w:ascii="Times New Roman" w:eastAsia="Times New Roman" w:hAnsi="Times New Roman" w:cs="Times New Roman"/>
                <w:szCs w:val="24"/>
              </w:rPr>
              <w:t>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1" w:author="LifeBook" w:date="2021-04-28T12:02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2" w:author="LifeBook" w:date="2021-04-28T12:02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komunikasi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2C3EF4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del w:id="63" w:author="LifeBook" w:date="2021-04-28T12:02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64" w:author="LifeBook" w:date="2021-04-28T12:02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2C3EF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65" w:author="LifeBook" w:date="2021-04-28T12:02:00Z">
              <w:r w:rsidRPr="00EC6F38" w:rsidDel="002C3EF4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proofErr w:type="spellStart"/>
            <w:ins w:id="66" w:author="LifeBook" w:date="2021-04-28T12:02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T</w:t>
              </w:r>
              <w:r w:rsidR="002C3EF4" w:rsidRPr="00EC6F38">
                <w:rPr>
                  <w:rFonts w:ascii="Times New Roman" w:eastAsia="Times New Roman" w:hAnsi="Times New Roman" w:cs="Times New Roman"/>
                  <w:szCs w:val="24"/>
                </w:rPr>
                <w:t>untutan</w:t>
              </w:r>
              <w:proofErr w:type="spellEnd"/>
              <w:r w:rsidR="002C3EF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7" w:author="LifeBook" w:date="2021-04-28T12:03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berpikir</w:t>
              </w:r>
              <w:proofErr w:type="spellEnd"/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68" w:author="LifeBook" w:date="2021-04-28T12:02:00Z">
              <w:r w:rsidR="002C3EF4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feBook" w:date="2021-04-28T11:51:00Z" w:initials="L">
    <w:p w:rsidR="001226F2" w:rsidRDefault="001226F2">
      <w:pPr>
        <w:pStyle w:val="CommentText"/>
      </w:pPr>
      <w:r>
        <w:rPr>
          <w:rStyle w:val="CommentReference"/>
        </w:rPr>
        <w:annotationRef/>
      </w:r>
      <w:proofErr w:type="spellStart"/>
      <w:r>
        <w:t>Ubah</w:t>
      </w:r>
      <w:proofErr w:type="spellEnd"/>
      <w:r>
        <w:t xml:space="preserve">: </w:t>
      </w:r>
      <w:proofErr w:type="spellStart"/>
      <w:r>
        <w:t>Pemelajaran</w:t>
      </w:r>
      <w:proofErr w:type="spellEnd"/>
    </w:p>
  </w:comment>
  <w:comment w:id="1" w:author="LifeBook" w:date="2021-04-28T11:51:00Z" w:initials="L">
    <w:p w:rsidR="001226F2" w:rsidRDefault="001226F2">
      <w:pPr>
        <w:pStyle w:val="CommentText"/>
      </w:pPr>
      <w:r>
        <w:rPr>
          <w:rStyle w:val="CommentReference"/>
        </w:rPr>
        <w:annotationRef/>
      </w:r>
      <w:proofErr w:type="spellStart"/>
      <w:r>
        <w:t>Ubah</w:t>
      </w:r>
      <w:proofErr w:type="spellEnd"/>
      <w:r>
        <w:t xml:space="preserve">: </w:t>
      </w:r>
      <w:proofErr w:type="spellStart"/>
      <w:r>
        <w:t>ekstrem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26F2"/>
    <w:rsid w:val="00125355"/>
    <w:rsid w:val="001D038C"/>
    <w:rsid w:val="00240407"/>
    <w:rsid w:val="002C3EF4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2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6F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6F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2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6F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6F2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LifeBook</cp:lastModifiedBy>
  <cp:revision>4</cp:revision>
  <dcterms:created xsi:type="dcterms:W3CDTF">2020-08-26T22:03:00Z</dcterms:created>
  <dcterms:modified xsi:type="dcterms:W3CDTF">2021-04-28T05:03:00Z</dcterms:modified>
</cp:coreProperties>
</file>