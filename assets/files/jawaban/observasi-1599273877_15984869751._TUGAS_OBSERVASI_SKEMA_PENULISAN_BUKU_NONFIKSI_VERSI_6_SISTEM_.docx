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secara digital dengan menggunakan fitur </w:t>
      </w:r>
      <w:proofErr w:type="spellStart"/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(Peninjauan) pada aplikasi Word. Aktifkan </w:t>
      </w:r>
      <w:proofErr w:type="spellStart"/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proofErr w:type="spellEnd"/>
      <w:r w:rsidRPr="001D038C">
        <w:rPr>
          <w:rFonts w:ascii="Minion Pro" w:hAnsi="Minion Pro"/>
        </w:rPr>
        <w:t xml:space="preserve"> untuk menandai perbaikan yang Anda lakukan. </w:t>
      </w: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2" w:author="G. Ayu" w:date="2020-09-05T09:49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3" w:author="G. Ayu" w:date="2020-09-05T09:49:00Z">
              <w:r w:rsidR="00FB49B0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dia akan berubah semakin maju, yang sering kita sebut dengan revolusi </w:t>
            </w:r>
            <w:del w:id="4" w:author="G. Ayu" w:date="2020-09-05T09:49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5" w:author="G. Ayu" w:date="2020-09-05T09:49:00Z">
              <w:r w:rsidR="00FB49B0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FB49B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FB49B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7" w:author="G. Ayu" w:date="2020-09-05T09:50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memasuki dunia kerja namun bukan lagi </w:t>
            </w:r>
            <w:del w:id="8" w:author="G. Ayu" w:date="2020-09-05T09:50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9" w:author="G. Ayu" w:date="2020-09-05T09:50:00Z">
              <w:r w:rsidR="00FB49B0" w:rsidRPr="00EC6F38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tetapi kita di</w:t>
            </w:r>
            <w:del w:id="10" w:author="G. Ayu" w:date="2020-09-05T09:50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2" w:author="G. Ayu" w:date="2020-09-05T09:50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13" w:author="G. Ayu" w:date="2020-09-05T09:50:00Z">
              <w:r w:rsidR="00FB49B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di butuhkan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yaitu kolaboratif, komunikatif, berfikir kritis, kreatif. Mengapa demikian pendidikan 4.0 ini hari ini sedang gencar-gencarnya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" w:author="G. Ayu" w:date="2020-09-05T09:50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Karakteristik </w:t>
            </w:r>
            <w:r w:rsidR="002201AD"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</w:p>
          <w:p w:rsidR="00125355" w:rsidRPr="00EC6F38" w:rsidRDefault="00125355" w:rsidP="00FB49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G. Ayu" w:date="2020-09-05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FB49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G. Ayu" w:date="2020-09-05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19" w:author="G. Ayu" w:date="2020-09-05T09:51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20" w:author="G. Ayu" w:date="2020-09-05T09:51:00Z">
              <w:r w:rsidR="00FB49B0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FB49B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FB49B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 guru di tutut untuk merancang pembelajaran sesuai dengan minat dan bakat/kebutuhan siswa.</w:t>
            </w:r>
          </w:p>
          <w:p w:rsidR="00125355" w:rsidRPr="00EC6F38" w:rsidRDefault="00125355" w:rsidP="00FB49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G. Ayu" w:date="2020-09-05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FB49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G. Ayu" w:date="2020-09-05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 untuk membantu si</w:t>
            </w:r>
            <w:ins w:id="23" w:author="G. Ayu" w:date="2020-09-05T09:51:00Z">
              <w:r w:rsidR="00FB49B0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:rsidR="00125355" w:rsidRPr="00EC6F38" w:rsidRDefault="00125355" w:rsidP="00FB49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4" w:author="G. Ayu" w:date="2020-09-05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FB49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" w:author="G. Ayu" w:date="2020-09-05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:rsidR="00125355" w:rsidRPr="00EC6F38" w:rsidRDefault="00125355" w:rsidP="00FB49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G. Ayu" w:date="2020-09-05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FB49B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G. Ayu" w:date="2020-09-05T09:4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sebagai pendidik di era 4.0 maka guru tidak boleh menetap dengan satu strata, harus selalu berkembang agar dapat mengajarkan pendidikan sesuai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9" w:author="G. Ayu" w:date="2020-09-05T09:51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 pendidikan revolusi industri ini ada 5 aspek yang di tekankan pada proses pembelajaran yaitu:</w:t>
            </w:r>
          </w:p>
          <w:p w:rsidR="00125355" w:rsidRPr="00EC6F38" w:rsidRDefault="00125355" w:rsidP="00FB49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" w:author="G. Ayu" w:date="2020-09-05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FB49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G. Ayu" w:date="2020-09-05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FB49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G. Ayu" w:date="2020-09-05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FB49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G. Ayu" w:date="2020-09-05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FB49B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G. Ayu" w:date="2020-09-05T09:49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 butuhkan karena dengan pikiran yang kritis maka akan timbul sebuah ide atau gagasan.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6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</w:t>
            </w:r>
            <w:ins w:id="37" w:author="G. Ayu" w:date="2020-09-05T09:52:00Z">
              <w:r w:rsidR="002201AD">
                <w:rPr>
                  <w:rFonts w:ascii="Times New Roman" w:eastAsia="Times New Roman" w:hAnsi="Times New Roman" w:cs="Times New Roman"/>
                  <w:szCs w:val="24"/>
                </w:rPr>
                <w:t>un</w:t>
              </w:r>
            </w:ins>
            <w:del w:id="38" w:author="G. Ayu" w:date="2020-09-05T09:52:00Z">
              <w:r w:rsidRPr="00EC6F38" w:rsidDel="002201AD">
                <w:rPr>
                  <w:rFonts w:ascii="Times New Roman" w:eastAsia="Times New Roman" w:hAnsi="Times New Roman" w:cs="Times New Roman"/>
                  <w:szCs w:val="24"/>
                </w:rPr>
                <w:delText>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cul dari pemikiran kritis tadi maka proses selanjutnya yaitu mencoba/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ini lebih banyak </w:t>
            </w:r>
            <w:del w:id="39" w:author="G. Ayu" w:date="2020-09-05T09:51:00Z">
              <w:r w:rsidRPr="00EC6F38" w:rsidDel="00FB49B0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ins w:id="40" w:author="G. Ayu" w:date="2020-09-05T09:51:00Z">
              <w:r w:rsidR="00FB49B0" w:rsidRPr="00EC6F38">
                <w:rPr>
                  <w:rFonts w:ascii="Times New Roman" w:eastAsia="Times New Roman" w:hAnsi="Times New Roman" w:cs="Times New Roman"/>
                  <w:szCs w:val="24"/>
                </w:rPr>
                <w:t>prakt</w:t>
              </w:r>
              <w:r w:rsidR="00FB49B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FB49B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lebih menyiapkan anak pada bagaimana kita menumbuhkan ide baru atau gagasan.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banyak kolaborasi komunikasi dengan banyak orang. Hal ini dilakukan karena banyak pandangan yang berbeda atau ide-ide yang baru akan muncul.</w:t>
            </w:r>
          </w:p>
          <w:p w:rsidR="00125355" w:rsidRPr="00EC6F38" w:rsidRDefault="00125355" w:rsidP="00FB49B0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2" w:author="G. Ayu" w:date="2020-09-05T09:4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43" w:author="G. Ayu" w:date="2020-09-05T09:52:00Z">
              <w:r w:rsidR="00FB49B0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 4.0 ini adalah kreatif dan inovatif. Dengan melakukan penelitian kita bisa lihat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201AD"/>
    <w:rsid w:val="00240407"/>
    <w:rsid w:val="0042167F"/>
    <w:rsid w:val="00737E0D"/>
    <w:rsid w:val="00924DF5"/>
    <w:rsid w:val="00D07C18"/>
    <w:rsid w:val="00FB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  <w:lang w:val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B0"/>
    <w:rPr>
      <w:rFonts w:ascii="Tahoma" w:hAnsi="Tahoma" w:cs="Tahoma"/>
      <w:sz w:val="16"/>
      <w:szCs w:val="16"/>
      <w:lang w:val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  <w:lang w:val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9B0"/>
    <w:rPr>
      <w:rFonts w:ascii="Tahoma" w:hAnsi="Tahoma" w:cs="Tahoma"/>
      <w:sz w:val="16"/>
      <w:szCs w:val="16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CC907-8D1E-4717-9EA4-334E65F1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G. Ayu</cp:lastModifiedBy>
  <cp:revision>2</cp:revision>
  <dcterms:created xsi:type="dcterms:W3CDTF">2020-09-05T02:53:00Z</dcterms:created>
  <dcterms:modified xsi:type="dcterms:W3CDTF">2020-09-05T02:53:00Z</dcterms:modified>
</cp:coreProperties>
</file>