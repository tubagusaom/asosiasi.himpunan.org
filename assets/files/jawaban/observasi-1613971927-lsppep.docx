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0" w:author="ismail - [2010]" w:date="2021-02-22T13:23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456A4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1" w:author="ismail - [2010]" w:date="2021-02-22T13:13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ismail - [2010]" w:date="2021-02-22T13:23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ismail - [2010]" w:date="2021-02-22T13:23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>akan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del w:id="4" w:author="ismail - [2010]" w:date="2021-02-22T13:14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5" w:author="ismail - [2010]" w:date="2021-02-22T13:14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6A4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ismail - [2010]" w:date="2021-02-22T13:15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ismail - [2010]" w:date="2021-02-22T13:24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8" w:author="ismail - [2010]" w:date="2021-02-22T13:24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 xml:space="preserve"> namun b</w:delText>
              </w:r>
            </w:del>
            <w:ins w:id="9" w:author="ismail - [2010]" w:date="2021-02-22T13:25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10" w:author="ismail - [2010]" w:date="2021-02-22T13:24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" w:author="ismail - [2010]" w:date="2021-02-22T13:24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" w:author="ismail - [2010]" w:date="2021-02-22T13:24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>lagi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3" w:author="ismail - [2010]" w:date="2021-02-22T13:14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ismail - [2010]" w:date="2021-02-22T13:14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ismail - [2010]" w:date="2021-02-22T13:15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6A4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6" w:author="ismail - [2010]" w:date="2021-02-22T13:15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ismail - [2010]" w:date="2021-02-22T13:25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18" w:author="ismail - [2010]" w:date="2021-02-22T13:15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9" w:author="ismail - [2010]" w:date="2021-02-22T13:15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0" w:author="ismail - [2010]" w:date="2021-02-22T13:16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ismail - [2010]" w:date="2021-02-22T13:16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hari ini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gramEnd"/>
            <w:del w:id="22" w:author="ismail - [2010]" w:date="2021-02-22T13:16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233D21">
              <w:rPr>
                <w:rFonts w:ascii="Times New Roman" w:eastAsia="Times New Roman" w:hAnsi="Times New Roman" w:cs="Times New Roman"/>
                <w:i/>
                <w:iCs/>
                <w:szCs w:val="24"/>
                <w:rPrChange w:id="23" w:author="ismail - [2010]" w:date="2021-02-22T13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ins w:id="24" w:author="ismail - [2010]" w:date="2021-02-22T13:26:00Z">
              <w:r w:rsidR="00233D21" w:rsidRPr="00233D21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25" w:author="ismail - [2010]" w:date="2021-02-22T13:2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6" w:author="ismail - [2010]" w:date="2021-02-22T13:16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7" w:author="ismail - [2010]" w:date="2021-02-22T13:16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ismail - [2010]" w:date="2021-02-22T13:16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9" w:author="ismail - [2010]" w:date="2021-02-22T13:16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ismail - [2010]" w:date="2021-02-22T13:17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31" w:author="ismail - [2010]" w:date="2021-02-22T13:17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2" w:author="ismail - [2010]" w:date="2021-02-22T13:17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3" w:author="ismail - [2010]" w:date="2021-02-22T13:17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233D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4" w:author="ismail - [2010]" w:date="2021-02-22T13:27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35" w:author="ismail - [2010]" w:date="2021-02-22T13:27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36" w:author="ismail - [2010]" w:date="2021-02-22T13:27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>maka guru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37" w:author="ismail - [2010]" w:date="2021-02-22T13:27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ismail - [2010]" w:date="2021-02-22T13:18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456A4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9" w:author="ismail - [2010]" w:date="2021-02-22T13:18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</w:t>
            </w:r>
            <w:ins w:id="40" w:author="ismail - [2010]" w:date="2021-02-22T13:19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bagai</w:t>
              </w:r>
            </w:ins>
            <w:proofErr w:type="spellEnd"/>
            <w:del w:id="41" w:author="ismail - [2010]" w:date="2021-02-22T13:19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benarnya jadi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42" w:author="ismail - [2010]" w:date="2021-02-22T13:20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43" w:author="ismail - [2010]" w:date="2021-02-22T13:20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4" w:author="ismail - [2010]" w:date="2021-02-22T13:20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5" w:author="ismail - [2010]" w:date="2021-02-22T13:20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6" w:author="ismail - [2010]" w:date="2021-02-22T13:20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7" w:author="ismail - [2010]" w:date="2021-02-22T13:28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</w:ins>
            <w:proofErr w:type="spellEnd"/>
            <w:del w:id="48" w:author="ismail - [2010]" w:date="2021-02-22T13:28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>dengan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9" w:author="ismail - [2010]" w:date="2021-02-22T13:28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>maka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50" w:author="ismail - [2010]" w:date="2021-02-22T13:20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51" w:author="ismail - [2010]" w:date="2021-02-22T13:28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52" w:author="ismail - [2010]" w:date="2021-02-22T13:20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meng</w:t>
              </w:r>
            </w:ins>
            <w:del w:id="53" w:author="ismail - [2010]" w:date="2021-02-22T13:20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peng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aplikasi</w:t>
            </w:r>
            <w:ins w:id="54" w:author="ismail - [2010]" w:date="2021-02-22T13:20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55" w:author="ismail - [2010]" w:date="2021-02-22T13:20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56" w:author="ismail - [2010]" w:date="2021-02-22T13:20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456A4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7" w:author="ismail - [2010]" w:date="2021-02-22T13:21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8" w:author="ismail - [2010]" w:date="2021-02-22T13:21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ismail - [2010]" w:date="2021-02-22T13:21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proofErr w:type="spellStart"/>
            <w:ins w:id="60" w:author="ismail - [2010]" w:date="2021-02-22T13:22:00Z"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456A4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61" w:author="ismail - [2010]" w:date="2021-02-22T13:22:00Z">
              <w:r w:rsidRPr="00EC6F38" w:rsidDel="00456A47">
                <w:rPr>
                  <w:rFonts w:ascii="Times New Roman" w:eastAsia="Times New Roman" w:hAnsi="Times New Roman" w:cs="Times New Roman"/>
                  <w:szCs w:val="24"/>
                </w:rPr>
                <w:delText>baru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33D2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62" w:author="ismail - [2010]" w:date="2021-02-22T13:22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3" w:author="ismail - [2010]" w:date="2021-02-22T13:22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4" w:author="ismail - [2010]" w:date="2021-02-22T13:22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65" w:author="ismail - [2010]" w:date="2021-02-22T13:22:00Z">
              <w:r w:rsidRPr="00EC6F38" w:rsidDel="00233D21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6" w:author="ismail - [2010]" w:date="2021-02-22T13:29:00Z">
              <w:r w:rsidR="00233D2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67" w:name="_GoBack"/>
            <w:bookmarkEnd w:id="67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33D21"/>
    <w:rsid w:val="00240407"/>
    <w:rsid w:val="0042167F"/>
    <w:rsid w:val="00456A47"/>
    <w:rsid w:val="005D1CE1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2021-02-22T05:31:00Z</dcterms:created>
  <dcterms:modified xsi:type="dcterms:W3CDTF">2021-02-22T05:31:00Z</dcterms:modified>
</cp:coreProperties>
</file>